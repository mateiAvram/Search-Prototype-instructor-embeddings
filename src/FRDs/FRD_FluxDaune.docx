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13430" w14:textId="77777777" w:rsidR="00AB457C" w:rsidRDefault="00AB457C" w:rsidP="00AB457C">
      <w:pPr>
        <w:tabs>
          <w:tab w:val="left" w:pos="3270"/>
          <w:tab w:val="center" w:pos="5233"/>
        </w:tabs>
        <w:jc w:val="center"/>
        <w:rPr>
          <w:b/>
          <w:sz w:val="40"/>
          <w:szCs w:val="40"/>
          <w:lang w:val="en-US"/>
        </w:rPr>
      </w:pPr>
    </w:p>
    <w:p w14:paraId="7037F779" w14:textId="77777777" w:rsidR="00743D41" w:rsidRDefault="00047A88" w:rsidP="00AB457C">
      <w:pPr>
        <w:tabs>
          <w:tab w:val="left" w:pos="3270"/>
          <w:tab w:val="center" w:pos="5233"/>
        </w:tabs>
        <w:jc w:val="center"/>
        <w:rPr>
          <w:b/>
          <w:sz w:val="40"/>
          <w:szCs w:val="40"/>
          <w:lang w:val="en-US"/>
        </w:rPr>
      </w:pPr>
      <w:r w:rsidRPr="00AB457C">
        <w:rPr>
          <w:b/>
          <w:sz w:val="40"/>
          <w:szCs w:val="40"/>
          <w:lang w:val="en-US"/>
        </w:rPr>
        <w:t>Specificatii OnBase daune Casco</w:t>
      </w:r>
    </w:p>
    <w:sdt>
      <w:sdtPr>
        <w:rPr>
          <w:rFonts w:asciiTheme="minorHAnsi" w:eastAsiaTheme="minorHAnsi" w:hAnsiTheme="minorHAnsi" w:cstheme="minorBidi"/>
          <w:color w:val="auto"/>
          <w:sz w:val="22"/>
          <w:szCs w:val="22"/>
          <w:lang w:val="ro-RO"/>
        </w:rPr>
        <w:id w:val="2064440115"/>
        <w:docPartObj>
          <w:docPartGallery w:val="Table of Contents"/>
          <w:docPartUnique/>
        </w:docPartObj>
      </w:sdtPr>
      <w:sdtEndPr>
        <w:rPr>
          <w:b/>
          <w:bCs/>
          <w:noProof/>
        </w:rPr>
      </w:sdtEndPr>
      <w:sdtContent>
        <w:p w14:paraId="720A5E92" w14:textId="77777777" w:rsidR="00AB457C" w:rsidRDefault="00AB457C">
          <w:pPr>
            <w:pStyle w:val="TOCHeading"/>
          </w:pPr>
          <w:r>
            <w:t>Contents</w:t>
          </w:r>
        </w:p>
        <w:p w14:paraId="1D08D38B" w14:textId="77777777" w:rsidR="00AB457C" w:rsidRDefault="00AB457C">
          <w:pPr>
            <w:pStyle w:val="TOC1"/>
            <w:tabs>
              <w:tab w:val="right" w:leader="dot" w:pos="10456"/>
            </w:tabs>
            <w:rPr>
              <w:rFonts w:eastAsiaTheme="minorEastAsia"/>
              <w:noProof/>
              <w:lang w:val="en-US"/>
            </w:rPr>
          </w:pPr>
          <w:r>
            <w:fldChar w:fldCharType="begin"/>
          </w:r>
          <w:r>
            <w:instrText xml:space="preserve"> TOC \o "1-3" \h \z \u </w:instrText>
          </w:r>
          <w:r>
            <w:fldChar w:fldCharType="separate"/>
          </w:r>
          <w:hyperlink w:anchor="_Toc389553001" w:history="1">
            <w:r w:rsidRPr="008C65BC">
              <w:rPr>
                <w:rStyle w:val="Hyperlink"/>
                <w:noProof/>
                <w:lang w:val="en-US"/>
              </w:rPr>
              <w:t>Descriere generala</w:t>
            </w:r>
            <w:r>
              <w:rPr>
                <w:noProof/>
                <w:webHidden/>
              </w:rPr>
              <w:tab/>
            </w:r>
            <w:r>
              <w:rPr>
                <w:noProof/>
                <w:webHidden/>
              </w:rPr>
              <w:fldChar w:fldCharType="begin"/>
            </w:r>
            <w:r>
              <w:rPr>
                <w:noProof/>
                <w:webHidden/>
              </w:rPr>
              <w:instrText xml:space="preserve"> PAGEREF _Toc389553001 \h </w:instrText>
            </w:r>
            <w:r>
              <w:rPr>
                <w:noProof/>
                <w:webHidden/>
              </w:rPr>
            </w:r>
            <w:r>
              <w:rPr>
                <w:noProof/>
                <w:webHidden/>
              </w:rPr>
              <w:fldChar w:fldCharType="separate"/>
            </w:r>
            <w:r>
              <w:rPr>
                <w:noProof/>
                <w:webHidden/>
              </w:rPr>
              <w:t>3</w:t>
            </w:r>
            <w:r>
              <w:rPr>
                <w:noProof/>
                <w:webHidden/>
              </w:rPr>
              <w:fldChar w:fldCharType="end"/>
            </w:r>
          </w:hyperlink>
        </w:p>
        <w:p w14:paraId="60FB2A39" w14:textId="77777777" w:rsidR="00AB457C" w:rsidRDefault="003E7EFD">
          <w:pPr>
            <w:pStyle w:val="TOC1"/>
            <w:tabs>
              <w:tab w:val="right" w:leader="dot" w:pos="10456"/>
            </w:tabs>
            <w:rPr>
              <w:rFonts w:eastAsiaTheme="minorEastAsia"/>
              <w:noProof/>
              <w:lang w:val="en-US"/>
            </w:rPr>
          </w:pPr>
          <w:hyperlink w:anchor="_Toc389553002" w:history="1">
            <w:r w:rsidR="00AB457C" w:rsidRPr="008C65BC">
              <w:rPr>
                <w:rStyle w:val="Hyperlink"/>
                <w:noProof/>
                <w:lang w:val="en-US"/>
              </w:rPr>
              <w:t>Grupele de utilizatori OnBase pe fluxul de daune auto:</w:t>
            </w:r>
            <w:r w:rsidR="00AB457C">
              <w:rPr>
                <w:noProof/>
                <w:webHidden/>
              </w:rPr>
              <w:tab/>
            </w:r>
            <w:r w:rsidR="00AB457C">
              <w:rPr>
                <w:noProof/>
                <w:webHidden/>
              </w:rPr>
              <w:fldChar w:fldCharType="begin"/>
            </w:r>
            <w:r w:rsidR="00AB457C">
              <w:rPr>
                <w:noProof/>
                <w:webHidden/>
              </w:rPr>
              <w:instrText xml:space="preserve"> PAGEREF _Toc389553002 \h </w:instrText>
            </w:r>
            <w:r w:rsidR="00AB457C">
              <w:rPr>
                <w:noProof/>
                <w:webHidden/>
              </w:rPr>
            </w:r>
            <w:r w:rsidR="00AB457C">
              <w:rPr>
                <w:noProof/>
                <w:webHidden/>
              </w:rPr>
              <w:fldChar w:fldCharType="separate"/>
            </w:r>
            <w:r w:rsidR="00AB457C">
              <w:rPr>
                <w:noProof/>
                <w:webHidden/>
              </w:rPr>
              <w:t>3</w:t>
            </w:r>
            <w:r w:rsidR="00AB457C">
              <w:rPr>
                <w:noProof/>
                <w:webHidden/>
              </w:rPr>
              <w:fldChar w:fldCharType="end"/>
            </w:r>
          </w:hyperlink>
        </w:p>
        <w:p w14:paraId="174009A6" w14:textId="77777777" w:rsidR="00AB457C" w:rsidRDefault="003E7EFD">
          <w:pPr>
            <w:pStyle w:val="TOC1"/>
            <w:tabs>
              <w:tab w:val="right" w:leader="dot" w:pos="10456"/>
            </w:tabs>
            <w:rPr>
              <w:rFonts w:eastAsiaTheme="minorEastAsia"/>
              <w:noProof/>
              <w:lang w:val="en-US"/>
            </w:rPr>
          </w:pPr>
          <w:hyperlink w:anchor="_Toc389553003" w:history="1">
            <w:r w:rsidR="00AB457C" w:rsidRPr="008C65BC">
              <w:rPr>
                <w:rStyle w:val="Hyperlink"/>
                <w:noProof/>
                <w:lang w:val="en-US"/>
              </w:rPr>
              <w:t>Tab-urile dosarului de dauna:</w:t>
            </w:r>
            <w:r w:rsidR="00AB457C">
              <w:rPr>
                <w:noProof/>
                <w:webHidden/>
              </w:rPr>
              <w:tab/>
            </w:r>
            <w:r w:rsidR="00AB457C">
              <w:rPr>
                <w:noProof/>
                <w:webHidden/>
              </w:rPr>
              <w:fldChar w:fldCharType="begin"/>
            </w:r>
            <w:r w:rsidR="00AB457C">
              <w:rPr>
                <w:noProof/>
                <w:webHidden/>
              </w:rPr>
              <w:instrText xml:space="preserve"> PAGEREF _Toc389553003 \h </w:instrText>
            </w:r>
            <w:r w:rsidR="00AB457C">
              <w:rPr>
                <w:noProof/>
                <w:webHidden/>
              </w:rPr>
            </w:r>
            <w:r w:rsidR="00AB457C">
              <w:rPr>
                <w:noProof/>
                <w:webHidden/>
              </w:rPr>
              <w:fldChar w:fldCharType="separate"/>
            </w:r>
            <w:r w:rsidR="00AB457C">
              <w:rPr>
                <w:noProof/>
                <w:webHidden/>
              </w:rPr>
              <w:t>4</w:t>
            </w:r>
            <w:r w:rsidR="00AB457C">
              <w:rPr>
                <w:noProof/>
                <w:webHidden/>
              </w:rPr>
              <w:fldChar w:fldCharType="end"/>
            </w:r>
          </w:hyperlink>
        </w:p>
        <w:p w14:paraId="5BEC0D46" w14:textId="77777777" w:rsidR="00AB457C" w:rsidRDefault="003E7EFD">
          <w:pPr>
            <w:pStyle w:val="TOC2"/>
            <w:tabs>
              <w:tab w:val="right" w:leader="dot" w:pos="10456"/>
            </w:tabs>
            <w:rPr>
              <w:rFonts w:eastAsiaTheme="minorEastAsia"/>
              <w:noProof/>
              <w:lang w:val="en-US"/>
            </w:rPr>
          </w:pPr>
          <w:hyperlink w:anchor="_Toc389553004" w:history="1">
            <w:r w:rsidR="00AB457C" w:rsidRPr="008C65BC">
              <w:rPr>
                <w:rStyle w:val="Hyperlink"/>
                <w:noProof/>
                <w:lang w:val="en-US"/>
              </w:rPr>
              <w:t>Tab Avizare initiala:</w:t>
            </w:r>
            <w:r w:rsidR="00AB457C">
              <w:rPr>
                <w:noProof/>
                <w:webHidden/>
              </w:rPr>
              <w:tab/>
            </w:r>
            <w:r w:rsidR="00AB457C">
              <w:rPr>
                <w:noProof/>
                <w:webHidden/>
              </w:rPr>
              <w:fldChar w:fldCharType="begin"/>
            </w:r>
            <w:r w:rsidR="00AB457C">
              <w:rPr>
                <w:noProof/>
                <w:webHidden/>
              </w:rPr>
              <w:instrText xml:space="preserve"> PAGEREF _Toc389553004 \h </w:instrText>
            </w:r>
            <w:r w:rsidR="00AB457C">
              <w:rPr>
                <w:noProof/>
                <w:webHidden/>
              </w:rPr>
            </w:r>
            <w:r w:rsidR="00AB457C">
              <w:rPr>
                <w:noProof/>
                <w:webHidden/>
              </w:rPr>
              <w:fldChar w:fldCharType="separate"/>
            </w:r>
            <w:r w:rsidR="00AB457C">
              <w:rPr>
                <w:noProof/>
                <w:webHidden/>
              </w:rPr>
              <w:t>4</w:t>
            </w:r>
            <w:r w:rsidR="00AB457C">
              <w:rPr>
                <w:noProof/>
                <w:webHidden/>
              </w:rPr>
              <w:fldChar w:fldCharType="end"/>
            </w:r>
          </w:hyperlink>
        </w:p>
        <w:p w14:paraId="2D24EBBE" w14:textId="77777777" w:rsidR="00AB457C" w:rsidRDefault="003E7EFD">
          <w:pPr>
            <w:pStyle w:val="TOC2"/>
            <w:tabs>
              <w:tab w:val="right" w:leader="dot" w:pos="10456"/>
            </w:tabs>
            <w:rPr>
              <w:rFonts w:eastAsiaTheme="minorEastAsia"/>
              <w:noProof/>
              <w:lang w:val="en-US"/>
            </w:rPr>
          </w:pPr>
          <w:hyperlink w:anchor="_Toc389553005" w:history="1">
            <w:r w:rsidR="00AB457C" w:rsidRPr="008C65BC">
              <w:rPr>
                <w:rStyle w:val="Hyperlink"/>
                <w:noProof/>
                <w:lang w:val="en-US"/>
              </w:rPr>
              <w:t>Tab Avizare detaliata:</w:t>
            </w:r>
            <w:r w:rsidR="00AB457C">
              <w:rPr>
                <w:noProof/>
                <w:webHidden/>
              </w:rPr>
              <w:tab/>
            </w:r>
            <w:r w:rsidR="00AB457C">
              <w:rPr>
                <w:noProof/>
                <w:webHidden/>
              </w:rPr>
              <w:fldChar w:fldCharType="begin"/>
            </w:r>
            <w:r w:rsidR="00AB457C">
              <w:rPr>
                <w:noProof/>
                <w:webHidden/>
              </w:rPr>
              <w:instrText xml:space="preserve"> PAGEREF _Toc389553005 \h </w:instrText>
            </w:r>
            <w:r w:rsidR="00AB457C">
              <w:rPr>
                <w:noProof/>
                <w:webHidden/>
              </w:rPr>
            </w:r>
            <w:r w:rsidR="00AB457C">
              <w:rPr>
                <w:noProof/>
                <w:webHidden/>
              </w:rPr>
              <w:fldChar w:fldCharType="separate"/>
            </w:r>
            <w:r w:rsidR="00AB457C">
              <w:rPr>
                <w:noProof/>
                <w:webHidden/>
              </w:rPr>
              <w:t>5</w:t>
            </w:r>
            <w:r w:rsidR="00AB457C">
              <w:rPr>
                <w:noProof/>
                <w:webHidden/>
              </w:rPr>
              <w:fldChar w:fldCharType="end"/>
            </w:r>
          </w:hyperlink>
        </w:p>
        <w:p w14:paraId="1CA19B7B" w14:textId="77777777" w:rsidR="00AB457C" w:rsidRDefault="003E7EFD">
          <w:pPr>
            <w:pStyle w:val="TOC2"/>
            <w:tabs>
              <w:tab w:val="right" w:leader="dot" w:pos="10456"/>
            </w:tabs>
            <w:rPr>
              <w:rFonts w:eastAsiaTheme="minorEastAsia"/>
              <w:noProof/>
              <w:lang w:val="en-US"/>
            </w:rPr>
          </w:pPr>
          <w:hyperlink w:anchor="_Toc389553006" w:history="1">
            <w:r w:rsidR="00AB457C" w:rsidRPr="008C65BC">
              <w:rPr>
                <w:rStyle w:val="Hyperlink"/>
                <w:noProof/>
                <w:lang w:val="en-US"/>
              </w:rPr>
              <w:t>Tab Alocare constatator:</w:t>
            </w:r>
            <w:r w:rsidR="00AB457C">
              <w:rPr>
                <w:noProof/>
                <w:webHidden/>
              </w:rPr>
              <w:tab/>
            </w:r>
            <w:r w:rsidR="00AB457C">
              <w:rPr>
                <w:noProof/>
                <w:webHidden/>
              </w:rPr>
              <w:fldChar w:fldCharType="begin"/>
            </w:r>
            <w:r w:rsidR="00AB457C">
              <w:rPr>
                <w:noProof/>
                <w:webHidden/>
              </w:rPr>
              <w:instrText xml:space="preserve"> PAGEREF _Toc389553006 \h </w:instrText>
            </w:r>
            <w:r w:rsidR="00AB457C">
              <w:rPr>
                <w:noProof/>
                <w:webHidden/>
              </w:rPr>
            </w:r>
            <w:r w:rsidR="00AB457C">
              <w:rPr>
                <w:noProof/>
                <w:webHidden/>
              </w:rPr>
              <w:fldChar w:fldCharType="separate"/>
            </w:r>
            <w:r w:rsidR="00AB457C">
              <w:rPr>
                <w:noProof/>
                <w:webHidden/>
              </w:rPr>
              <w:t>7</w:t>
            </w:r>
            <w:r w:rsidR="00AB457C">
              <w:rPr>
                <w:noProof/>
                <w:webHidden/>
              </w:rPr>
              <w:fldChar w:fldCharType="end"/>
            </w:r>
          </w:hyperlink>
        </w:p>
        <w:p w14:paraId="01E59A6C" w14:textId="77777777" w:rsidR="00AB457C" w:rsidRDefault="003E7EFD">
          <w:pPr>
            <w:pStyle w:val="TOC2"/>
            <w:tabs>
              <w:tab w:val="right" w:leader="dot" w:pos="10456"/>
            </w:tabs>
            <w:rPr>
              <w:rFonts w:eastAsiaTheme="minorEastAsia"/>
              <w:noProof/>
              <w:lang w:val="en-US"/>
            </w:rPr>
          </w:pPr>
          <w:hyperlink w:anchor="_Toc389553007" w:history="1">
            <w:r w:rsidR="00AB457C" w:rsidRPr="008C65BC">
              <w:rPr>
                <w:rStyle w:val="Hyperlink"/>
                <w:noProof/>
                <w:lang w:val="en-US"/>
              </w:rPr>
              <w:t>Tab Constatator:</w:t>
            </w:r>
            <w:r w:rsidR="00AB457C">
              <w:rPr>
                <w:noProof/>
                <w:webHidden/>
              </w:rPr>
              <w:tab/>
            </w:r>
            <w:r w:rsidR="00AB457C">
              <w:rPr>
                <w:noProof/>
                <w:webHidden/>
              </w:rPr>
              <w:fldChar w:fldCharType="begin"/>
            </w:r>
            <w:r w:rsidR="00AB457C">
              <w:rPr>
                <w:noProof/>
                <w:webHidden/>
              </w:rPr>
              <w:instrText xml:space="preserve"> PAGEREF _Toc389553007 \h </w:instrText>
            </w:r>
            <w:r w:rsidR="00AB457C">
              <w:rPr>
                <w:noProof/>
                <w:webHidden/>
              </w:rPr>
            </w:r>
            <w:r w:rsidR="00AB457C">
              <w:rPr>
                <w:noProof/>
                <w:webHidden/>
              </w:rPr>
              <w:fldChar w:fldCharType="separate"/>
            </w:r>
            <w:r w:rsidR="00AB457C">
              <w:rPr>
                <w:noProof/>
                <w:webHidden/>
              </w:rPr>
              <w:t>7</w:t>
            </w:r>
            <w:r w:rsidR="00AB457C">
              <w:rPr>
                <w:noProof/>
                <w:webHidden/>
              </w:rPr>
              <w:fldChar w:fldCharType="end"/>
            </w:r>
          </w:hyperlink>
        </w:p>
        <w:p w14:paraId="30FF82A9" w14:textId="77777777" w:rsidR="00AB457C" w:rsidRDefault="003E7EFD">
          <w:pPr>
            <w:pStyle w:val="TOC2"/>
            <w:tabs>
              <w:tab w:val="right" w:leader="dot" w:pos="10456"/>
            </w:tabs>
            <w:rPr>
              <w:rFonts w:eastAsiaTheme="minorEastAsia"/>
              <w:noProof/>
              <w:lang w:val="en-US"/>
            </w:rPr>
          </w:pPr>
          <w:hyperlink w:anchor="_Toc389553008" w:history="1">
            <w:r w:rsidR="00AB457C" w:rsidRPr="008C65BC">
              <w:rPr>
                <w:rStyle w:val="Hyperlink"/>
                <w:noProof/>
                <w:lang w:val="en-US"/>
              </w:rPr>
              <w:t>Tab Lichidator:</w:t>
            </w:r>
            <w:r w:rsidR="00AB457C">
              <w:rPr>
                <w:noProof/>
                <w:webHidden/>
              </w:rPr>
              <w:tab/>
            </w:r>
            <w:r w:rsidR="00AB457C">
              <w:rPr>
                <w:noProof/>
                <w:webHidden/>
              </w:rPr>
              <w:fldChar w:fldCharType="begin"/>
            </w:r>
            <w:r w:rsidR="00AB457C">
              <w:rPr>
                <w:noProof/>
                <w:webHidden/>
              </w:rPr>
              <w:instrText xml:space="preserve"> PAGEREF _Toc389553008 \h </w:instrText>
            </w:r>
            <w:r w:rsidR="00AB457C">
              <w:rPr>
                <w:noProof/>
                <w:webHidden/>
              </w:rPr>
            </w:r>
            <w:r w:rsidR="00AB457C">
              <w:rPr>
                <w:noProof/>
                <w:webHidden/>
              </w:rPr>
              <w:fldChar w:fldCharType="separate"/>
            </w:r>
            <w:r w:rsidR="00AB457C">
              <w:rPr>
                <w:noProof/>
                <w:webHidden/>
              </w:rPr>
              <w:t>8</w:t>
            </w:r>
            <w:r w:rsidR="00AB457C">
              <w:rPr>
                <w:noProof/>
                <w:webHidden/>
              </w:rPr>
              <w:fldChar w:fldCharType="end"/>
            </w:r>
          </w:hyperlink>
        </w:p>
        <w:p w14:paraId="2D7B08E4" w14:textId="77777777" w:rsidR="00AB457C" w:rsidRDefault="003E7EFD">
          <w:pPr>
            <w:pStyle w:val="TOC2"/>
            <w:tabs>
              <w:tab w:val="right" w:leader="dot" w:pos="10456"/>
            </w:tabs>
            <w:rPr>
              <w:rFonts w:eastAsiaTheme="minorEastAsia"/>
              <w:noProof/>
              <w:lang w:val="en-US"/>
            </w:rPr>
          </w:pPr>
          <w:hyperlink w:anchor="_Toc389553009" w:history="1">
            <w:r w:rsidR="00AB457C" w:rsidRPr="008C65BC">
              <w:rPr>
                <w:rStyle w:val="Hyperlink"/>
                <w:noProof/>
                <w:lang w:val="en-US"/>
              </w:rPr>
              <w:t>Tab Claim Forum:</w:t>
            </w:r>
            <w:r w:rsidR="00AB457C">
              <w:rPr>
                <w:noProof/>
                <w:webHidden/>
              </w:rPr>
              <w:tab/>
            </w:r>
            <w:r w:rsidR="00AB457C">
              <w:rPr>
                <w:noProof/>
                <w:webHidden/>
              </w:rPr>
              <w:fldChar w:fldCharType="begin"/>
            </w:r>
            <w:r w:rsidR="00AB457C">
              <w:rPr>
                <w:noProof/>
                <w:webHidden/>
              </w:rPr>
              <w:instrText xml:space="preserve"> PAGEREF _Toc389553009 \h </w:instrText>
            </w:r>
            <w:r w:rsidR="00AB457C">
              <w:rPr>
                <w:noProof/>
                <w:webHidden/>
              </w:rPr>
            </w:r>
            <w:r w:rsidR="00AB457C">
              <w:rPr>
                <w:noProof/>
                <w:webHidden/>
              </w:rPr>
              <w:fldChar w:fldCharType="separate"/>
            </w:r>
            <w:r w:rsidR="00AB457C">
              <w:rPr>
                <w:noProof/>
                <w:webHidden/>
              </w:rPr>
              <w:t>8</w:t>
            </w:r>
            <w:r w:rsidR="00AB457C">
              <w:rPr>
                <w:noProof/>
                <w:webHidden/>
              </w:rPr>
              <w:fldChar w:fldCharType="end"/>
            </w:r>
          </w:hyperlink>
        </w:p>
        <w:p w14:paraId="29CF6606" w14:textId="77777777" w:rsidR="00AB457C" w:rsidRDefault="003E7EFD">
          <w:pPr>
            <w:pStyle w:val="TOC2"/>
            <w:tabs>
              <w:tab w:val="right" w:leader="dot" w:pos="10456"/>
            </w:tabs>
            <w:rPr>
              <w:rFonts w:eastAsiaTheme="minorEastAsia"/>
              <w:noProof/>
              <w:lang w:val="en-US"/>
            </w:rPr>
          </w:pPr>
          <w:hyperlink w:anchor="_Toc389553010" w:history="1">
            <w:r w:rsidR="00AB457C" w:rsidRPr="008C65BC">
              <w:rPr>
                <w:rStyle w:val="Hyperlink"/>
                <w:noProof/>
                <w:lang w:val="en-US"/>
              </w:rPr>
              <w:t>Tab Informatii dosar:</w:t>
            </w:r>
            <w:r w:rsidR="00AB457C">
              <w:rPr>
                <w:noProof/>
                <w:webHidden/>
              </w:rPr>
              <w:tab/>
            </w:r>
            <w:r w:rsidR="00AB457C">
              <w:rPr>
                <w:noProof/>
                <w:webHidden/>
              </w:rPr>
              <w:fldChar w:fldCharType="begin"/>
            </w:r>
            <w:r w:rsidR="00AB457C">
              <w:rPr>
                <w:noProof/>
                <w:webHidden/>
              </w:rPr>
              <w:instrText xml:space="preserve"> PAGEREF _Toc389553010 \h </w:instrText>
            </w:r>
            <w:r w:rsidR="00AB457C">
              <w:rPr>
                <w:noProof/>
                <w:webHidden/>
              </w:rPr>
            </w:r>
            <w:r w:rsidR="00AB457C">
              <w:rPr>
                <w:noProof/>
                <w:webHidden/>
              </w:rPr>
              <w:fldChar w:fldCharType="separate"/>
            </w:r>
            <w:r w:rsidR="00AB457C">
              <w:rPr>
                <w:noProof/>
                <w:webHidden/>
              </w:rPr>
              <w:t>8</w:t>
            </w:r>
            <w:r w:rsidR="00AB457C">
              <w:rPr>
                <w:noProof/>
                <w:webHidden/>
              </w:rPr>
              <w:fldChar w:fldCharType="end"/>
            </w:r>
          </w:hyperlink>
        </w:p>
        <w:p w14:paraId="0656F290" w14:textId="77777777" w:rsidR="00AB457C" w:rsidRDefault="003E7EFD">
          <w:pPr>
            <w:pStyle w:val="TOC2"/>
            <w:tabs>
              <w:tab w:val="right" w:leader="dot" w:pos="10456"/>
            </w:tabs>
            <w:rPr>
              <w:rFonts w:eastAsiaTheme="minorEastAsia"/>
              <w:noProof/>
              <w:lang w:val="en-US"/>
            </w:rPr>
          </w:pPr>
          <w:hyperlink w:anchor="_Toc389553011" w:history="1">
            <w:r w:rsidR="00AB457C" w:rsidRPr="008C65BC">
              <w:rPr>
                <w:rStyle w:val="Hyperlink"/>
                <w:noProof/>
                <w:lang w:val="en-US"/>
              </w:rPr>
              <w:t>Tab Status cereri dosar:</w:t>
            </w:r>
            <w:r w:rsidR="00AB457C">
              <w:rPr>
                <w:noProof/>
                <w:webHidden/>
              </w:rPr>
              <w:tab/>
            </w:r>
            <w:r w:rsidR="00AB457C">
              <w:rPr>
                <w:noProof/>
                <w:webHidden/>
              </w:rPr>
              <w:fldChar w:fldCharType="begin"/>
            </w:r>
            <w:r w:rsidR="00AB457C">
              <w:rPr>
                <w:noProof/>
                <w:webHidden/>
              </w:rPr>
              <w:instrText xml:space="preserve"> PAGEREF _Toc389553011 \h </w:instrText>
            </w:r>
            <w:r w:rsidR="00AB457C">
              <w:rPr>
                <w:noProof/>
                <w:webHidden/>
              </w:rPr>
            </w:r>
            <w:r w:rsidR="00AB457C">
              <w:rPr>
                <w:noProof/>
                <w:webHidden/>
              </w:rPr>
              <w:fldChar w:fldCharType="separate"/>
            </w:r>
            <w:r w:rsidR="00AB457C">
              <w:rPr>
                <w:noProof/>
                <w:webHidden/>
              </w:rPr>
              <w:t>8</w:t>
            </w:r>
            <w:r w:rsidR="00AB457C">
              <w:rPr>
                <w:noProof/>
                <w:webHidden/>
              </w:rPr>
              <w:fldChar w:fldCharType="end"/>
            </w:r>
          </w:hyperlink>
        </w:p>
        <w:p w14:paraId="3FDCEAE7" w14:textId="5D98227C" w:rsidR="00AB457C" w:rsidRDefault="000E45F2">
          <w:pPr>
            <w:pStyle w:val="TOC1"/>
            <w:tabs>
              <w:tab w:val="right" w:leader="dot" w:pos="10456"/>
            </w:tabs>
            <w:rPr>
              <w:rFonts w:eastAsiaTheme="minorEastAsia"/>
              <w:noProof/>
              <w:lang w:val="en-US"/>
            </w:rPr>
          </w:pPr>
          <w:ins w:id="0" w:author="Sorin Salagean" w:date="2015-02-11T17:58:00Z">
            <w:r>
              <w:rPr>
                <w:rStyle w:val="Hyperlink"/>
                <w:noProof/>
              </w:rPr>
              <w:t xml:space="preserve">    </w:t>
            </w:r>
          </w:ins>
          <w:r>
            <w:rPr>
              <w:rStyle w:val="Hyperlink"/>
              <w:noProof/>
              <w:rPrChange w:id="1" w:author="Sorin Salagean" w:date="2015-02-11T17:57:00Z">
                <w:rPr/>
              </w:rPrChange>
            </w:rPr>
            <w:fldChar w:fldCharType="begin"/>
          </w:r>
          <w:r w:rsidRPr="000E45F2">
            <w:rPr>
              <w:rStyle w:val="Hyperlink"/>
              <w:noProof/>
              <w:rPrChange w:id="2" w:author="Sorin Salagean" w:date="2015-02-11T17:57:00Z">
                <w:rPr/>
              </w:rPrChange>
            </w:rPr>
            <w:instrText xml:space="preserve"> HYPERLINK \l "_Toc389553012" </w:instrText>
          </w:r>
          <w:r>
            <w:rPr>
              <w:rStyle w:val="Hyperlink"/>
              <w:rPrChange w:id="3" w:author="Sorin Salagean" w:date="2015-02-11T17:57:00Z">
                <w:rPr>
                  <w:noProof/>
                </w:rPr>
              </w:rPrChange>
            </w:rPr>
            <w:fldChar w:fldCharType="separate"/>
          </w:r>
          <w:ins w:id="4" w:author="Sorin Salagean" w:date="2015-02-11T17:57:00Z">
            <w:r w:rsidRPr="000E45F2">
              <w:rPr>
                <w:rStyle w:val="Hyperlink"/>
                <w:noProof/>
                <w:rPrChange w:id="5" w:author="Sorin Salagean" w:date="2015-02-11T17:57:00Z">
                  <w:rPr>
                    <w:sz w:val="28"/>
                    <w:szCs w:val="28"/>
                    <w:lang w:val="en-US"/>
                  </w:rPr>
                </w:rPrChange>
              </w:rPr>
              <w:t>Etapele fluxului – Dosare de dauna auto CASCO</w:t>
            </w:r>
          </w:ins>
          <w:del w:id="6" w:author="Sorin Salagean" w:date="2015-02-11T17:57:00Z">
            <w:r w:rsidR="00AB457C" w:rsidRPr="008C65BC" w:rsidDel="000E45F2">
              <w:rPr>
                <w:rStyle w:val="Hyperlink"/>
                <w:noProof/>
                <w:lang w:val="en-US"/>
              </w:rPr>
              <w:delText>Etapele dosarului de dauna</w:delText>
            </w:r>
          </w:del>
          <w:r w:rsidR="00AB457C">
            <w:rPr>
              <w:noProof/>
              <w:webHidden/>
            </w:rPr>
            <w:tab/>
          </w:r>
          <w:del w:id="7" w:author="Sorin Salagean" w:date="2015-02-11T17:58:00Z">
            <w:r w:rsidR="00AB457C" w:rsidDel="000E45F2">
              <w:rPr>
                <w:noProof/>
                <w:webHidden/>
              </w:rPr>
              <w:fldChar w:fldCharType="begin"/>
            </w:r>
            <w:r w:rsidR="00AB457C" w:rsidDel="000E45F2">
              <w:rPr>
                <w:noProof/>
                <w:webHidden/>
              </w:rPr>
              <w:delInstrText xml:space="preserve"> PAGEREF _Toc389553012 \h </w:delInstrText>
            </w:r>
            <w:r w:rsidR="00AB457C" w:rsidDel="000E45F2">
              <w:rPr>
                <w:noProof/>
                <w:webHidden/>
              </w:rPr>
            </w:r>
            <w:r w:rsidR="00AB457C" w:rsidDel="000E45F2">
              <w:rPr>
                <w:noProof/>
                <w:webHidden/>
              </w:rPr>
              <w:fldChar w:fldCharType="separate"/>
            </w:r>
            <w:r w:rsidR="00AB457C" w:rsidDel="000E45F2">
              <w:rPr>
                <w:noProof/>
                <w:webHidden/>
              </w:rPr>
              <w:delText>9</w:delText>
            </w:r>
            <w:r w:rsidR="00AB457C" w:rsidDel="000E45F2">
              <w:rPr>
                <w:noProof/>
                <w:webHidden/>
              </w:rPr>
              <w:fldChar w:fldCharType="end"/>
            </w:r>
          </w:del>
          <w:ins w:id="8" w:author="Sorin Salagean" w:date="2015-02-11T17:58:00Z">
            <w:r>
              <w:rPr>
                <w:noProof/>
                <w:webHidden/>
              </w:rPr>
              <w:t>10</w:t>
            </w:r>
          </w:ins>
          <w:r>
            <w:rPr>
              <w:noProof/>
            </w:rPr>
            <w:fldChar w:fldCharType="end"/>
          </w:r>
        </w:p>
        <w:p w14:paraId="4B2451C5" w14:textId="080CCA86" w:rsidR="00AB457C" w:rsidRDefault="000E45F2">
          <w:pPr>
            <w:pStyle w:val="TOC2"/>
            <w:tabs>
              <w:tab w:val="right" w:leader="dot" w:pos="10456"/>
            </w:tabs>
            <w:rPr>
              <w:rFonts w:eastAsiaTheme="minorEastAsia"/>
              <w:noProof/>
              <w:lang w:val="en-US"/>
            </w:rPr>
          </w:pPr>
          <w:r>
            <w:fldChar w:fldCharType="begin"/>
          </w:r>
          <w:r>
            <w:instrText xml:space="preserve"> HYPERLINK \l "_Toc389553013" </w:instrText>
          </w:r>
          <w:r>
            <w:fldChar w:fldCharType="separate"/>
          </w:r>
          <w:r w:rsidR="00AB457C" w:rsidRPr="008C65BC">
            <w:rPr>
              <w:rStyle w:val="Hyperlink"/>
              <w:noProof/>
              <w:lang w:val="en-US"/>
            </w:rPr>
            <w:t>Etapa</w:t>
          </w:r>
          <w:ins w:id="9" w:author="Sorin Salagean" w:date="2015-02-11T17:59:00Z">
            <w:r>
              <w:rPr>
                <w:rStyle w:val="Hyperlink"/>
                <w:noProof/>
                <w:lang w:val="en-US"/>
              </w:rPr>
              <w:t xml:space="preserve"> 1</w:t>
            </w:r>
          </w:ins>
          <w:r w:rsidR="00AB457C" w:rsidRPr="008C65BC">
            <w:rPr>
              <w:rStyle w:val="Hyperlink"/>
              <w:noProof/>
              <w:lang w:val="en-US"/>
            </w:rPr>
            <w:t xml:space="preserve">:  </w:t>
          </w:r>
          <w:ins w:id="10" w:author="Sorin Salagean" w:date="2015-02-11T17:59:00Z">
            <w:r>
              <w:rPr>
                <w:rStyle w:val="Hyperlink"/>
                <w:noProof/>
                <w:lang w:val="en-US"/>
              </w:rPr>
              <w:t>Start</w:t>
            </w:r>
          </w:ins>
          <w:del w:id="11" w:author="Sorin Salagean" w:date="2015-02-11T17:59:00Z">
            <w:r w:rsidR="00AB457C" w:rsidRPr="008C65BC" w:rsidDel="000E45F2">
              <w:rPr>
                <w:rStyle w:val="Hyperlink"/>
                <w:noProof/>
                <w:lang w:val="en-US"/>
              </w:rPr>
              <w:delText>Call Center</w:delText>
            </w:r>
          </w:del>
          <w:r w:rsidR="00AB457C">
            <w:rPr>
              <w:noProof/>
              <w:webHidden/>
            </w:rPr>
            <w:tab/>
          </w:r>
          <w:del w:id="12" w:author="Sorin Salagean" w:date="2015-02-11T17:59:00Z">
            <w:r w:rsidR="00AB457C" w:rsidDel="000E45F2">
              <w:rPr>
                <w:noProof/>
                <w:webHidden/>
              </w:rPr>
              <w:fldChar w:fldCharType="begin"/>
            </w:r>
            <w:r w:rsidR="00AB457C" w:rsidDel="000E45F2">
              <w:rPr>
                <w:noProof/>
                <w:webHidden/>
              </w:rPr>
              <w:delInstrText xml:space="preserve"> PAGEREF _Toc389553013 \h </w:delInstrText>
            </w:r>
            <w:r w:rsidR="00AB457C" w:rsidDel="000E45F2">
              <w:rPr>
                <w:noProof/>
                <w:webHidden/>
              </w:rPr>
            </w:r>
            <w:r w:rsidR="00AB457C" w:rsidDel="000E45F2">
              <w:rPr>
                <w:noProof/>
                <w:webHidden/>
              </w:rPr>
              <w:fldChar w:fldCharType="separate"/>
            </w:r>
            <w:r w:rsidR="00AB457C" w:rsidDel="000E45F2">
              <w:rPr>
                <w:noProof/>
                <w:webHidden/>
              </w:rPr>
              <w:delText>9</w:delText>
            </w:r>
            <w:r w:rsidR="00AB457C" w:rsidDel="000E45F2">
              <w:rPr>
                <w:noProof/>
                <w:webHidden/>
              </w:rPr>
              <w:fldChar w:fldCharType="end"/>
            </w:r>
          </w:del>
          <w:ins w:id="13" w:author="Sorin Salagean" w:date="2015-02-11T17:59:00Z">
            <w:r>
              <w:rPr>
                <w:noProof/>
                <w:webHidden/>
              </w:rPr>
              <w:t>10</w:t>
            </w:r>
          </w:ins>
          <w:r>
            <w:rPr>
              <w:noProof/>
            </w:rPr>
            <w:fldChar w:fldCharType="end"/>
          </w:r>
        </w:p>
        <w:p w14:paraId="659C17AD" w14:textId="6BD908CD" w:rsidR="00AB457C" w:rsidDel="000E45F2" w:rsidRDefault="000E45F2">
          <w:pPr>
            <w:pStyle w:val="TOC3"/>
            <w:tabs>
              <w:tab w:val="right" w:leader="dot" w:pos="10456"/>
            </w:tabs>
            <w:rPr>
              <w:del w:id="14" w:author="Sorin Salagean" w:date="2015-02-11T17:59:00Z"/>
              <w:rFonts w:eastAsiaTheme="minorEastAsia"/>
              <w:noProof/>
              <w:lang w:val="en-US"/>
            </w:rPr>
          </w:pPr>
          <w:del w:id="15" w:author="Sorin Salagean" w:date="2015-02-11T17:59:00Z">
            <w:r w:rsidDel="000E45F2">
              <w:fldChar w:fldCharType="begin"/>
            </w:r>
            <w:r w:rsidDel="000E45F2">
              <w:delInstrText xml:space="preserve"> HYPERLINK \l "_Toc389553014" </w:delInstrText>
            </w:r>
            <w:r w:rsidDel="000E45F2">
              <w:fldChar w:fldCharType="separate"/>
            </w:r>
            <w:r w:rsidR="00AB457C" w:rsidRPr="008C65BC" w:rsidDel="000E45F2">
              <w:rPr>
                <w:rStyle w:val="Hyperlink"/>
                <w:noProof/>
                <w:lang w:val="en-US"/>
              </w:rPr>
              <w:delText>Functionalitati etapa Call center:</w:delText>
            </w:r>
            <w:r w:rsidR="00AB457C" w:rsidDel="000E45F2">
              <w:rPr>
                <w:noProof/>
                <w:webHidden/>
              </w:rPr>
              <w:tab/>
            </w:r>
            <w:r w:rsidR="00AB457C" w:rsidDel="000E45F2">
              <w:rPr>
                <w:noProof/>
                <w:webHidden/>
              </w:rPr>
              <w:fldChar w:fldCharType="begin"/>
            </w:r>
            <w:r w:rsidR="00AB457C" w:rsidDel="000E45F2">
              <w:rPr>
                <w:noProof/>
                <w:webHidden/>
              </w:rPr>
              <w:delInstrText xml:space="preserve"> PAGEREF _Toc389553014 \h </w:delInstrText>
            </w:r>
            <w:r w:rsidR="00AB457C" w:rsidDel="000E45F2">
              <w:rPr>
                <w:noProof/>
                <w:webHidden/>
              </w:rPr>
            </w:r>
            <w:r w:rsidR="00AB457C" w:rsidDel="000E45F2">
              <w:rPr>
                <w:noProof/>
                <w:webHidden/>
              </w:rPr>
              <w:fldChar w:fldCharType="separate"/>
            </w:r>
            <w:r w:rsidR="00AB457C" w:rsidDel="000E45F2">
              <w:rPr>
                <w:noProof/>
                <w:webHidden/>
              </w:rPr>
              <w:delText>9</w:delText>
            </w:r>
            <w:r w:rsidR="00AB457C" w:rsidDel="000E45F2">
              <w:rPr>
                <w:noProof/>
                <w:webHidden/>
              </w:rPr>
              <w:fldChar w:fldCharType="end"/>
            </w:r>
            <w:r w:rsidDel="000E45F2">
              <w:rPr>
                <w:noProof/>
              </w:rPr>
              <w:fldChar w:fldCharType="end"/>
            </w:r>
          </w:del>
        </w:p>
        <w:p w14:paraId="717D4B80" w14:textId="6DC23132" w:rsidR="00AB457C" w:rsidRDefault="000E45F2">
          <w:pPr>
            <w:pStyle w:val="TOC2"/>
            <w:tabs>
              <w:tab w:val="right" w:leader="dot" w:pos="10456"/>
            </w:tabs>
            <w:rPr>
              <w:rFonts w:eastAsiaTheme="minorEastAsia"/>
              <w:noProof/>
              <w:lang w:val="en-US"/>
            </w:rPr>
          </w:pPr>
          <w:r>
            <w:fldChar w:fldCharType="begin"/>
          </w:r>
          <w:r>
            <w:instrText xml:space="preserve"> HYPERLINK \l "_Toc389553015" </w:instrText>
          </w:r>
          <w:r>
            <w:fldChar w:fldCharType="separate"/>
          </w:r>
          <w:r w:rsidR="00AB457C" w:rsidRPr="008C65BC">
            <w:rPr>
              <w:rStyle w:val="Hyperlink"/>
              <w:noProof/>
              <w:lang w:val="en-US"/>
            </w:rPr>
            <w:t>Etapa</w:t>
          </w:r>
          <w:ins w:id="16" w:author="Sorin Salagean" w:date="2015-02-11T18:00:00Z">
            <w:r>
              <w:rPr>
                <w:rStyle w:val="Hyperlink"/>
                <w:noProof/>
                <w:lang w:val="en-US"/>
              </w:rPr>
              <w:t xml:space="preserve"> 2: Verificari</w:t>
            </w:r>
          </w:ins>
          <w:del w:id="17" w:author="Sorin Salagean" w:date="2015-02-11T18:00:00Z">
            <w:r w:rsidR="00AB457C" w:rsidRPr="008C65BC" w:rsidDel="000E45F2">
              <w:rPr>
                <w:rStyle w:val="Hyperlink"/>
                <w:noProof/>
                <w:lang w:val="en-US"/>
              </w:rPr>
              <w:delText xml:space="preserve"> 1.1: Fronting</w:delText>
            </w:r>
          </w:del>
          <w:r w:rsidR="00AB457C">
            <w:rPr>
              <w:noProof/>
              <w:webHidden/>
            </w:rPr>
            <w:tab/>
          </w:r>
          <w:r w:rsidR="00AB457C">
            <w:rPr>
              <w:noProof/>
              <w:webHidden/>
            </w:rPr>
            <w:fldChar w:fldCharType="begin"/>
          </w:r>
          <w:r w:rsidR="00AB457C">
            <w:rPr>
              <w:noProof/>
              <w:webHidden/>
            </w:rPr>
            <w:instrText xml:space="preserve"> PAGEREF _Toc389553015 \h </w:instrText>
          </w:r>
          <w:r w:rsidR="00AB457C">
            <w:rPr>
              <w:noProof/>
              <w:webHidden/>
            </w:rPr>
          </w:r>
          <w:r w:rsidR="00AB457C">
            <w:rPr>
              <w:noProof/>
              <w:webHidden/>
            </w:rPr>
            <w:fldChar w:fldCharType="separate"/>
          </w:r>
          <w:r w:rsidR="00AB457C">
            <w:rPr>
              <w:noProof/>
              <w:webHidden/>
            </w:rPr>
            <w:t>10</w:t>
          </w:r>
          <w:r w:rsidR="00AB457C">
            <w:rPr>
              <w:noProof/>
              <w:webHidden/>
            </w:rPr>
            <w:fldChar w:fldCharType="end"/>
          </w:r>
          <w:r>
            <w:rPr>
              <w:noProof/>
            </w:rPr>
            <w:fldChar w:fldCharType="end"/>
          </w:r>
        </w:p>
        <w:p w14:paraId="2576FD03" w14:textId="07FDADEC" w:rsidR="00AB457C" w:rsidRDefault="000E45F2">
          <w:pPr>
            <w:pStyle w:val="TOC2"/>
            <w:tabs>
              <w:tab w:val="right" w:leader="dot" w:pos="10456"/>
            </w:tabs>
            <w:rPr>
              <w:rFonts w:eastAsiaTheme="minorEastAsia"/>
              <w:noProof/>
              <w:lang w:val="en-US"/>
            </w:rPr>
          </w:pPr>
          <w:r>
            <w:fldChar w:fldCharType="begin"/>
          </w:r>
          <w:r>
            <w:instrText xml:space="preserve"> HYPERLINK \l "_Toc389553016" </w:instrText>
          </w:r>
          <w:r>
            <w:fldChar w:fldCharType="separate"/>
          </w:r>
          <w:r w:rsidR="00AB457C" w:rsidRPr="008C65BC">
            <w:rPr>
              <w:rStyle w:val="Hyperlink"/>
              <w:noProof/>
              <w:lang w:val="en-US"/>
            </w:rPr>
            <w:t xml:space="preserve">Etapa </w:t>
          </w:r>
          <w:ins w:id="18" w:author="Sorin Salagean" w:date="2015-02-11T18:00:00Z">
            <w:r>
              <w:rPr>
                <w:rStyle w:val="Hyperlink"/>
                <w:noProof/>
                <w:lang w:val="en-US"/>
              </w:rPr>
              <w:t>3: Call Center</w:t>
            </w:r>
          </w:ins>
          <w:del w:id="19" w:author="Sorin Salagean" w:date="2015-02-11T18:00:00Z">
            <w:r w:rsidR="00AB457C" w:rsidRPr="008C65BC" w:rsidDel="000E45F2">
              <w:rPr>
                <w:rStyle w:val="Hyperlink"/>
                <w:noProof/>
                <w:lang w:val="en-US"/>
              </w:rPr>
              <w:delText>1.2: Financiar</w:delText>
            </w:r>
          </w:del>
          <w:r w:rsidR="00AB457C">
            <w:rPr>
              <w:noProof/>
              <w:webHidden/>
            </w:rPr>
            <w:tab/>
          </w:r>
          <w:del w:id="20" w:author="Sorin Salagean" w:date="2015-02-11T18:01:00Z">
            <w:r w:rsidR="00AB457C" w:rsidDel="000E45F2">
              <w:rPr>
                <w:noProof/>
                <w:webHidden/>
              </w:rPr>
              <w:fldChar w:fldCharType="begin"/>
            </w:r>
            <w:r w:rsidR="00AB457C" w:rsidDel="000E45F2">
              <w:rPr>
                <w:noProof/>
                <w:webHidden/>
              </w:rPr>
              <w:delInstrText xml:space="preserve"> PAGEREF _Toc389553016 \h </w:delInstrText>
            </w:r>
            <w:r w:rsidR="00AB457C" w:rsidDel="000E45F2">
              <w:rPr>
                <w:noProof/>
                <w:webHidden/>
              </w:rPr>
            </w:r>
            <w:r w:rsidR="00AB457C" w:rsidDel="000E45F2">
              <w:rPr>
                <w:noProof/>
                <w:webHidden/>
              </w:rPr>
              <w:fldChar w:fldCharType="separate"/>
            </w:r>
            <w:r w:rsidR="00AB457C" w:rsidDel="000E45F2">
              <w:rPr>
                <w:noProof/>
                <w:webHidden/>
              </w:rPr>
              <w:delText>10</w:delText>
            </w:r>
            <w:r w:rsidR="00AB457C" w:rsidDel="000E45F2">
              <w:rPr>
                <w:noProof/>
                <w:webHidden/>
              </w:rPr>
              <w:fldChar w:fldCharType="end"/>
            </w:r>
          </w:del>
          <w:ins w:id="21" w:author="Sorin Salagean" w:date="2015-02-11T18:01:00Z">
            <w:r>
              <w:rPr>
                <w:noProof/>
                <w:webHidden/>
              </w:rPr>
              <w:t>11</w:t>
            </w:r>
          </w:ins>
          <w:r>
            <w:rPr>
              <w:noProof/>
            </w:rPr>
            <w:fldChar w:fldCharType="end"/>
          </w:r>
        </w:p>
        <w:p w14:paraId="6598D929" w14:textId="540F3DFF" w:rsidR="00AB457C" w:rsidRDefault="000E45F2">
          <w:pPr>
            <w:pStyle w:val="TOC2"/>
            <w:tabs>
              <w:tab w:val="right" w:leader="dot" w:pos="10456"/>
            </w:tabs>
            <w:rPr>
              <w:rFonts w:eastAsiaTheme="minorEastAsia"/>
              <w:noProof/>
              <w:lang w:val="en-US"/>
            </w:rPr>
          </w:pPr>
          <w:r>
            <w:fldChar w:fldCharType="begin"/>
          </w:r>
          <w:r>
            <w:instrText xml:space="preserve"> HYPERLINK \l "_Toc389553017" </w:instrText>
          </w:r>
          <w:r>
            <w:fldChar w:fldCharType="separate"/>
          </w:r>
          <w:r w:rsidR="00AB457C" w:rsidRPr="008C65BC">
            <w:rPr>
              <w:rStyle w:val="Hyperlink"/>
              <w:noProof/>
              <w:lang w:val="en-US"/>
            </w:rPr>
            <w:t>Etapa</w:t>
          </w:r>
          <w:ins w:id="22" w:author="Sorin Salagean" w:date="2015-02-11T18:01:00Z">
            <w:r>
              <w:rPr>
                <w:rStyle w:val="Hyperlink"/>
                <w:noProof/>
                <w:lang w:val="en-US"/>
              </w:rPr>
              <w:t xml:space="preserve"> 4: Fronting</w:t>
            </w:r>
          </w:ins>
          <w:del w:id="23" w:author="Sorin Salagean" w:date="2015-02-11T18:01:00Z">
            <w:r w:rsidR="00AB457C" w:rsidRPr="008C65BC" w:rsidDel="000E45F2">
              <w:rPr>
                <w:rStyle w:val="Hyperlink"/>
                <w:noProof/>
                <w:lang w:val="en-US"/>
              </w:rPr>
              <w:delText xml:space="preserve">:  </w:delText>
            </w:r>
            <w:r w:rsidR="00AB457C" w:rsidRPr="008C65BC" w:rsidDel="000E45F2">
              <w:rPr>
                <w:rStyle w:val="Hyperlink"/>
                <w:noProof/>
              </w:rPr>
              <w:delText>Constatator</w:delText>
            </w:r>
            <w:r w:rsidR="00AB457C" w:rsidRPr="008C65BC" w:rsidDel="000E45F2">
              <w:rPr>
                <w:rStyle w:val="Hyperlink"/>
                <w:noProof/>
                <w:lang w:val="en-US"/>
              </w:rPr>
              <w:delText xml:space="preserve"> intern</w:delText>
            </w:r>
          </w:del>
          <w:r w:rsidR="00AB457C">
            <w:rPr>
              <w:noProof/>
              <w:webHidden/>
            </w:rPr>
            <w:tab/>
          </w:r>
          <w:del w:id="24" w:author="Sorin Salagean" w:date="2015-02-11T18:01:00Z">
            <w:r w:rsidR="00AB457C" w:rsidDel="000E45F2">
              <w:rPr>
                <w:noProof/>
                <w:webHidden/>
              </w:rPr>
              <w:fldChar w:fldCharType="begin"/>
            </w:r>
            <w:r w:rsidR="00AB457C" w:rsidDel="000E45F2">
              <w:rPr>
                <w:noProof/>
                <w:webHidden/>
              </w:rPr>
              <w:delInstrText xml:space="preserve"> PAGEREF _Toc389553017 \h </w:delInstrText>
            </w:r>
            <w:r w:rsidR="00AB457C" w:rsidDel="000E45F2">
              <w:rPr>
                <w:noProof/>
                <w:webHidden/>
              </w:rPr>
            </w:r>
            <w:r w:rsidR="00AB457C" w:rsidDel="000E45F2">
              <w:rPr>
                <w:noProof/>
                <w:webHidden/>
              </w:rPr>
              <w:fldChar w:fldCharType="separate"/>
            </w:r>
            <w:r w:rsidR="00AB457C" w:rsidDel="000E45F2">
              <w:rPr>
                <w:noProof/>
                <w:webHidden/>
              </w:rPr>
              <w:delText>10</w:delText>
            </w:r>
            <w:r w:rsidR="00AB457C" w:rsidDel="000E45F2">
              <w:rPr>
                <w:noProof/>
                <w:webHidden/>
              </w:rPr>
              <w:fldChar w:fldCharType="end"/>
            </w:r>
          </w:del>
          <w:ins w:id="25" w:author="Sorin Salagean" w:date="2015-02-11T18:01:00Z">
            <w:r>
              <w:rPr>
                <w:noProof/>
                <w:webHidden/>
              </w:rPr>
              <w:t>13</w:t>
            </w:r>
          </w:ins>
          <w:r>
            <w:rPr>
              <w:noProof/>
            </w:rPr>
            <w:fldChar w:fldCharType="end"/>
          </w:r>
        </w:p>
        <w:p w14:paraId="0FF6DA89" w14:textId="3DDF7258" w:rsidR="00AB457C" w:rsidRDefault="000E45F2">
          <w:pPr>
            <w:pStyle w:val="TOC2"/>
            <w:tabs>
              <w:tab w:val="right" w:leader="dot" w:pos="10456"/>
            </w:tabs>
            <w:rPr>
              <w:rFonts w:eastAsiaTheme="minorEastAsia"/>
              <w:noProof/>
              <w:lang w:val="en-US"/>
            </w:rPr>
          </w:pPr>
          <w:r>
            <w:fldChar w:fldCharType="begin"/>
          </w:r>
          <w:r>
            <w:instrText xml:space="preserve"> HYPERLINK \l "_Toc389553018" </w:instrText>
          </w:r>
          <w:r>
            <w:fldChar w:fldCharType="separate"/>
          </w:r>
          <w:r w:rsidR="00AB457C" w:rsidRPr="008C65BC">
            <w:rPr>
              <w:rStyle w:val="Hyperlink"/>
              <w:noProof/>
              <w:lang w:val="en-US"/>
            </w:rPr>
            <w:t>Etapa</w:t>
          </w:r>
          <w:ins w:id="26" w:author="Sorin Salagean" w:date="2015-02-11T18:01:00Z">
            <w:r w:rsidR="00C955FC">
              <w:rPr>
                <w:rStyle w:val="Hyperlink"/>
                <w:noProof/>
                <w:lang w:val="en-US"/>
              </w:rPr>
              <w:t xml:space="preserve"> 5: Alocari prime</w:t>
            </w:r>
          </w:ins>
          <w:del w:id="27" w:author="Sorin Salagean" w:date="2015-02-11T18:01:00Z">
            <w:r w:rsidR="00AB457C" w:rsidRPr="008C65BC" w:rsidDel="00C955FC">
              <w:rPr>
                <w:rStyle w:val="Hyperlink"/>
                <w:noProof/>
                <w:lang w:val="en-US"/>
              </w:rPr>
              <w:delText>:  Constatator extern</w:delText>
            </w:r>
          </w:del>
          <w:r w:rsidR="00AB457C">
            <w:rPr>
              <w:noProof/>
              <w:webHidden/>
            </w:rPr>
            <w:tab/>
          </w:r>
          <w:del w:id="28" w:author="Sorin Salagean" w:date="2015-02-11T18:03:00Z">
            <w:r w:rsidR="00AB457C" w:rsidDel="00C955FC">
              <w:rPr>
                <w:noProof/>
                <w:webHidden/>
              </w:rPr>
              <w:fldChar w:fldCharType="begin"/>
            </w:r>
            <w:r w:rsidR="00AB457C" w:rsidDel="00C955FC">
              <w:rPr>
                <w:noProof/>
                <w:webHidden/>
              </w:rPr>
              <w:delInstrText xml:space="preserve"> PAGEREF _Toc389553018 \h </w:delInstrText>
            </w:r>
            <w:r w:rsidR="00AB457C" w:rsidDel="00C955FC">
              <w:rPr>
                <w:noProof/>
                <w:webHidden/>
              </w:rPr>
            </w:r>
            <w:r w:rsidR="00AB457C" w:rsidDel="00C955FC">
              <w:rPr>
                <w:noProof/>
                <w:webHidden/>
              </w:rPr>
              <w:fldChar w:fldCharType="separate"/>
            </w:r>
            <w:r w:rsidR="00AB457C" w:rsidDel="00C955FC">
              <w:rPr>
                <w:noProof/>
                <w:webHidden/>
              </w:rPr>
              <w:delText>12</w:delText>
            </w:r>
            <w:r w:rsidR="00AB457C" w:rsidDel="00C955FC">
              <w:rPr>
                <w:noProof/>
                <w:webHidden/>
              </w:rPr>
              <w:fldChar w:fldCharType="end"/>
            </w:r>
          </w:del>
          <w:ins w:id="29" w:author="Sorin Salagean" w:date="2015-02-11T18:03:00Z">
            <w:r w:rsidR="00C955FC">
              <w:rPr>
                <w:noProof/>
                <w:webHidden/>
              </w:rPr>
              <w:t>15</w:t>
            </w:r>
          </w:ins>
          <w:r>
            <w:rPr>
              <w:noProof/>
            </w:rPr>
            <w:fldChar w:fldCharType="end"/>
          </w:r>
        </w:p>
        <w:p w14:paraId="45E35C00" w14:textId="2C0D7B34" w:rsidR="00AB457C" w:rsidRDefault="00FB747A">
          <w:pPr>
            <w:pStyle w:val="TOC3"/>
            <w:tabs>
              <w:tab w:val="right" w:leader="dot" w:pos="10456"/>
            </w:tabs>
            <w:ind w:left="0"/>
            <w:rPr>
              <w:rFonts w:eastAsiaTheme="minorEastAsia"/>
              <w:noProof/>
              <w:lang w:val="en-US"/>
            </w:rPr>
            <w:pPrChange w:id="30" w:author="Sorin Salagean" w:date="2015-02-11T18:04:00Z">
              <w:pPr>
                <w:pStyle w:val="TOC3"/>
                <w:tabs>
                  <w:tab w:val="right" w:leader="dot" w:pos="10456"/>
                </w:tabs>
              </w:pPr>
            </w:pPrChange>
          </w:pPr>
          <w:ins w:id="31" w:author="Sorin Salagean" w:date="2015-02-11T18:04:00Z">
            <w:r>
              <w:t xml:space="preserve">    Etapa 6</w:t>
            </w:r>
          </w:ins>
          <w:ins w:id="32" w:author="Sorin Salagean" w:date="2015-02-11T18:05:00Z">
            <w:r>
              <w:t>: Constatator intern</w:t>
            </w:r>
          </w:ins>
          <w:ins w:id="33" w:author="Sorin Salagean" w:date="2015-02-11T18:06:00Z">
            <w:r>
              <w:t>……………………………………………………………………………………………………………………………………15</w:t>
            </w:r>
          </w:ins>
          <w:del w:id="34" w:author="Sorin Salagean" w:date="2015-02-11T18:04:00Z">
            <w:r w:rsidR="000E45F2" w:rsidDel="00FB747A">
              <w:fldChar w:fldCharType="begin"/>
            </w:r>
            <w:r w:rsidR="000E45F2" w:rsidDel="00FB747A">
              <w:delInstrText xml:space="preserve"> HYPERLINK \l "_Toc389553019" </w:delInstrText>
            </w:r>
            <w:r w:rsidR="000E45F2" w:rsidDel="00FB747A">
              <w:fldChar w:fldCharType="separate"/>
            </w:r>
            <w:r w:rsidR="00AB457C" w:rsidRPr="008C65BC" w:rsidDel="00FB747A">
              <w:rPr>
                <w:rStyle w:val="Hyperlink"/>
                <w:noProof/>
                <w:lang w:val="en-US"/>
              </w:rPr>
              <w:delText>Functionalitati etapa Constatator:</w:delText>
            </w:r>
            <w:r w:rsidR="00AB457C" w:rsidDel="00FB747A">
              <w:rPr>
                <w:noProof/>
                <w:webHidden/>
              </w:rPr>
              <w:tab/>
            </w:r>
            <w:r w:rsidR="00AB457C" w:rsidDel="00FB747A">
              <w:rPr>
                <w:noProof/>
                <w:webHidden/>
              </w:rPr>
              <w:fldChar w:fldCharType="begin"/>
            </w:r>
            <w:r w:rsidR="00AB457C" w:rsidDel="00FB747A">
              <w:rPr>
                <w:noProof/>
                <w:webHidden/>
              </w:rPr>
              <w:delInstrText xml:space="preserve"> PAGEREF _Toc389553019 \h </w:delInstrText>
            </w:r>
            <w:r w:rsidR="00AB457C" w:rsidDel="00FB747A">
              <w:rPr>
                <w:noProof/>
                <w:webHidden/>
              </w:rPr>
            </w:r>
            <w:r w:rsidR="00AB457C" w:rsidDel="00FB747A">
              <w:rPr>
                <w:noProof/>
                <w:webHidden/>
              </w:rPr>
              <w:fldChar w:fldCharType="separate"/>
            </w:r>
            <w:r w:rsidR="00AB457C" w:rsidDel="00FB747A">
              <w:rPr>
                <w:noProof/>
                <w:webHidden/>
              </w:rPr>
              <w:delText>12</w:delText>
            </w:r>
            <w:r w:rsidR="00AB457C" w:rsidDel="00FB747A">
              <w:rPr>
                <w:noProof/>
                <w:webHidden/>
              </w:rPr>
              <w:fldChar w:fldCharType="end"/>
            </w:r>
            <w:r w:rsidR="000E45F2" w:rsidDel="00FB747A">
              <w:rPr>
                <w:noProof/>
              </w:rPr>
              <w:fldChar w:fldCharType="end"/>
            </w:r>
          </w:del>
        </w:p>
        <w:p w14:paraId="529A0484" w14:textId="6F5DAA4C" w:rsidR="00AB457C" w:rsidRDefault="000E45F2">
          <w:pPr>
            <w:pStyle w:val="TOC2"/>
            <w:tabs>
              <w:tab w:val="right" w:leader="dot" w:pos="10456"/>
            </w:tabs>
            <w:rPr>
              <w:rFonts w:eastAsiaTheme="minorEastAsia"/>
              <w:noProof/>
              <w:lang w:val="en-US"/>
            </w:rPr>
          </w:pPr>
          <w:r>
            <w:fldChar w:fldCharType="begin"/>
          </w:r>
          <w:r>
            <w:instrText xml:space="preserve"> HYPERLINK \l "_Toc389553020" </w:instrText>
          </w:r>
          <w:r>
            <w:fldChar w:fldCharType="separate"/>
          </w:r>
          <w:r w:rsidR="00AB457C" w:rsidRPr="008C65BC">
            <w:rPr>
              <w:rStyle w:val="Hyperlink"/>
              <w:noProof/>
              <w:lang w:val="en-US"/>
            </w:rPr>
            <w:t>Etapa</w:t>
          </w:r>
          <w:ins w:id="35" w:author="Sorin Salagean" w:date="2015-02-11T18:05:00Z">
            <w:r w:rsidR="00FB747A">
              <w:rPr>
                <w:rStyle w:val="Hyperlink"/>
                <w:noProof/>
                <w:lang w:val="en-US"/>
              </w:rPr>
              <w:t xml:space="preserve"> 7:</w:t>
            </w:r>
          </w:ins>
          <w:ins w:id="36" w:author="Sorin Salagean" w:date="2015-02-11T18:07:00Z">
            <w:r w:rsidR="00FB747A">
              <w:rPr>
                <w:rStyle w:val="Hyperlink"/>
                <w:noProof/>
                <w:lang w:val="en-US"/>
              </w:rPr>
              <w:t xml:space="preserve"> </w:t>
            </w:r>
          </w:ins>
          <w:ins w:id="37" w:author="Sorin Salagean" w:date="2015-02-11T18:05:00Z">
            <w:r w:rsidR="00FB747A">
              <w:rPr>
                <w:rStyle w:val="Hyperlink"/>
                <w:noProof/>
                <w:lang w:val="en-US"/>
              </w:rPr>
              <w:t>Constatator extern</w:t>
            </w:r>
          </w:ins>
          <w:del w:id="38" w:author="Sorin Salagean" w:date="2015-02-11T18:05:00Z">
            <w:r w:rsidR="00AB457C" w:rsidRPr="008C65BC" w:rsidDel="00FB747A">
              <w:rPr>
                <w:rStyle w:val="Hyperlink"/>
                <w:noProof/>
                <w:lang w:val="en-US"/>
              </w:rPr>
              <w:delText>:</w:delText>
            </w:r>
          </w:del>
          <w:r w:rsidR="00AB457C" w:rsidRPr="008C65BC">
            <w:rPr>
              <w:rStyle w:val="Hyperlink"/>
              <w:noProof/>
              <w:lang w:val="en-US"/>
            </w:rPr>
            <w:t xml:space="preserve">  </w:t>
          </w:r>
          <w:del w:id="39" w:author="Sorin Salagean" w:date="2015-02-11T18:05:00Z">
            <w:r w:rsidR="00AB457C" w:rsidRPr="008C65BC" w:rsidDel="00FB747A">
              <w:rPr>
                <w:rStyle w:val="Hyperlink"/>
                <w:noProof/>
                <w:lang w:val="en-US"/>
              </w:rPr>
              <w:delText>Lichidator (Dosare noi)</w:delText>
            </w:r>
          </w:del>
          <w:r w:rsidR="00AB457C">
            <w:rPr>
              <w:noProof/>
              <w:webHidden/>
            </w:rPr>
            <w:tab/>
          </w:r>
          <w:del w:id="40" w:author="Sorin Salagean" w:date="2015-02-11T18:07:00Z">
            <w:r w:rsidR="00AB457C" w:rsidDel="00FB747A">
              <w:rPr>
                <w:noProof/>
                <w:webHidden/>
              </w:rPr>
              <w:fldChar w:fldCharType="begin"/>
            </w:r>
            <w:r w:rsidR="00AB457C" w:rsidDel="00FB747A">
              <w:rPr>
                <w:noProof/>
                <w:webHidden/>
              </w:rPr>
              <w:delInstrText xml:space="preserve"> PAGEREF _Toc389553020 \h </w:delInstrText>
            </w:r>
            <w:r w:rsidR="00AB457C" w:rsidDel="00FB747A">
              <w:rPr>
                <w:noProof/>
                <w:webHidden/>
              </w:rPr>
            </w:r>
            <w:r w:rsidR="00AB457C" w:rsidDel="00FB747A">
              <w:rPr>
                <w:noProof/>
                <w:webHidden/>
              </w:rPr>
              <w:fldChar w:fldCharType="separate"/>
            </w:r>
            <w:r w:rsidR="00AB457C" w:rsidDel="00FB747A">
              <w:rPr>
                <w:noProof/>
                <w:webHidden/>
              </w:rPr>
              <w:delText>13</w:delText>
            </w:r>
            <w:r w:rsidR="00AB457C" w:rsidDel="00FB747A">
              <w:rPr>
                <w:noProof/>
                <w:webHidden/>
              </w:rPr>
              <w:fldChar w:fldCharType="end"/>
            </w:r>
          </w:del>
          <w:ins w:id="41" w:author="Sorin Salagean" w:date="2015-02-11T18:07:00Z">
            <w:r w:rsidR="00FB747A">
              <w:rPr>
                <w:noProof/>
                <w:webHidden/>
              </w:rPr>
              <w:t>20</w:t>
            </w:r>
          </w:ins>
          <w:r>
            <w:rPr>
              <w:noProof/>
            </w:rPr>
            <w:fldChar w:fldCharType="end"/>
          </w:r>
        </w:p>
        <w:p w14:paraId="7E1751D6" w14:textId="276B2B0D" w:rsidR="00AB457C" w:rsidRDefault="000E45F2">
          <w:pPr>
            <w:pStyle w:val="TOC2"/>
            <w:tabs>
              <w:tab w:val="right" w:leader="dot" w:pos="10456"/>
            </w:tabs>
            <w:rPr>
              <w:rFonts w:eastAsiaTheme="minorEastAsia"/>
              <w:noProof/>
              <w:lang w:val="en-US"/>
            </w:rPr>
          </w:pPr>
          <w:r>
            <w:fldChar w:fldCharType="begin"/>
          </w:r>
          <w:r>
            <w:instrText xml:space="preserve"> HYPERLINK \l "_Toc389553021" </w:instrText>
          </w:r>
          <w:r>
            <w:fldChar w:fldCharType="separate"/>
          </w:r>
          <w:r w:rsidR="00AB457C" w:rsidRPr="008C65BC">
            <w:rPr>
              <w:rStyle w:val="Hyperlink"/>
              <w:noProof/>
              <w:lang w:val="en-US"/>
            </w:rPr>
            <w:t>Etapa</w:t>
          </w:r>
          <w:ins w:id="42" w:author="Sorin Salagean" w:date="2015-02-11T18:07:00Z">
            <w:r w:rsidR="00FB747A">
              <w:rPr>
                <w:rStyle w:val="Hyperlink"/>
                <w:noProof/>
                <w:lang w:val="en-US"/>
              </w:rPr>
              <w:t xml:space="preserve"> 8: </w:t>
            </w:r>
          </w:ins>
          <w:del w:id="43" w:author="Sorin Salagean" w:date="2015-02-11T18:07:00Z">
            <w:r w:rsidR="00AB457C" w:rsidRPr="008C65BC" w:rsidDel="00FB747A">
              <w:rPr>
                <w:rStyle w:val="Hyperlink"/>
                <w:noProof/>
                <w:lang w:val="en-US"/>
              </w:rPr>
              <w:delText xml:space="preserve">:  </w:delText>
            </w:r>
          </w:del>
          <w:r w:rsidR="00AB457C" w:rsidRPr="008C65BC">
            <w:rPr>
              <w:rStyle w:val="Hyperlink"/>
              <w:noProof/>
              <w:lang w:val="en-US"/>
            </w:rPr>
            <w:t>Lichidator (</w:t>
          </w:r>
          <w:del w:id="44" w:author="Sorin Salagean" w:date="2015-02-11T18:08:00Z">
            <w:r w:rsidR="00AB457C" w:rsidRPr="008C65BC" w:rsidDel="00FB747A">
              <w:rPr>
                <w:rStyle w:val="Hyperlink"/>
                <w:noProof/>
                <w:lang w:val="en-US"/>
              </w:rPr>
              <w:delText>Asteapta documente</w:delText>
            </w:r>
          </w:del>
          <w:ins w:id="45" w:author="Sorin Salagean" w:date="2015-02-11T18:08:00Z">
            <w:r w:rsidR="00FB747A">
              <w:rPr>
                <w:rStyle w:val="Hyperlink"/>
                <w:noProof/>
                <w:lang w:val="en-US"/>
              </w:rPr>
              <w:t>Dosare noi</w:t>
            </w:r>
          </w:ins>
          <w:r w:rsidR="00AB457C" w:rsidRPr="008C65BC">
            <w:rPr>
              <w:rStyle w:val="Hyperlink"/>
              <w:noProof/>
              <w:lang w:val="en-US"/>
            </w:rPr>
            <w:t>)</w:t>
          </w:r>
          <w:r w:rsidR="00AB457C">
            <w:rPr>
              <w:noProof/>
              <w:webHidden/>
            </w:rPr>
            <w:tab/>
          </w:r>
          <w:del w:id="46" w:author="Sorin Salagean" w:date="2015-02-11T18:08:00Z">
            <w:r w:rsidR="00AB457C" w:rsidDel="00FB747A">
              <w:rPr>
                <w:noProof/>
                <w:webHidden/>
              </w:rPr>
              <w:fldChar w:fldCharType="begin"/>
            </w:r>
            <w:r w:rsidR="00AB457C" w:rsidDel="00FB747A">
              <w:rPr>
                <w:noProof/>
                <w:webHidden/>
              </w:rPr>
              <w:delInstrText xml:space="preserve"> PAGEREF _Toc389553021 \h </w:delInstrText>
            </w:r>
            <w:r w:rsidR="00AB457C" w:rsidDel="00FB747A">
              <w:rPr>
                <w:noProof/>
                <w:webHidden/>
              </w:rPr>
            </w:r>
            <w:r w:rsidR="00AB457C" w:rsidDel="00FB747A">
              <w:rPr>
                <w:noProof/>
                <w:webHidden/>
              </w:rPr>
              <w:fldChar w:fldCharType="separate"/>
            </w:r>
            <w:r w:rsidR="00AB457C" w:rsidDel="00FB747A">
              <w:rPr>
                <w:noProof/>
                <w:webHidden/>
              </w:rPr>
              <w:delText>13</w:delText>
            </w:r>
            <w:r w:rsidR="00AB457C" w:rsidDel="00FB747A">
              <w:rPr>
                <w:noProof/>
                <w:webHidden/>
              </w:rPr>
              <w:fldChar w:fldCharType="end"/>
            </w:r>
          </w:del>
          <w:ins w:id="47" w:author="Sorin Salagean" w:date="2015-02-11T18:08:00Z">
            <w:r w:rsidR="00FB747A">
              <w:rPr>
                <w:noProof/>
                <w:webHidden/>
              </w:rPr>
              <w:t>21</w:t>
            </w:r>
          </w:ins>
          <w:r>
            <w:rPr>
              <w:noProof/>
            </w:rPr>
            <w:fldChar w:fldCharType="end"/>
          </w:r>
        </w:p>
        <w:p w14:paraId="38E47713" w14:textId="4A03E7FD" w:rsidR="00AB457C" w:rsidRDefault="000E45F2">
          <w:pPr>
            <w:pStyle w:val="TOC2"/>
            <w:tabs>
              <w:tab w:val="right" w:leader="dot" w:pos="10456"/>
            </w:tabs>
            <w:rPr>
              <w:rFonts w:eastAsiaTheme="minorEastAsia"/>
              <w:noProof/>
              <w:lang w:val="en-US"/>
            </w:rPr>
          </w:pPr>
          <w:r>
            <w:fldChar w:fldCharType="begin"/>
          </w:r>
          <w:r>
            <w:instrText xml:space="preserve"> HYPERLINK \l "_Toc389553022" </w:instrText>
          </w:r>
          <w:r>
            <w:fldChar w:fldCharType="separate"/>
          </w:r>
          <w:r w:rsidR="00AB457C" w:rsidRPr="008C65BC">
            <w:rPr>
              <w:rStyle w:val="Hyperlink"/>
              <w:noProof/>
              <w:lang w:val="en-US"/>
            </w:rPr>
            <w:t>Etapa</w:t>
          </w:r>
          <w:ins w:id="48" w:author="Sorin Salagean" w:date="2015-02-11T18:08:00Z">
            <w:r w:rsidR="00FB747A">
              <w:rPr>
                <w:rStyle w:val="Hyperlink"/>
                <w:noProof/>
                <w:lang w:val="en-US"/>
              </w:rPr>
              <w:t xml:space="preserve"> 9: </w:t>
            </w:r>
          </w:ins>
          <w:del w:id="49" w:author="Sorin Salagean" w:date="2015-02-11T18:08:00Z">
            <w:r w:rsidR="00AB457C" w:rsidRPr="008C65BC" w:rsidDel="00FB747A">
              <w:rPr>
                <w:rStyle w:val="Hyperlink"/>
                <w:noProof/>
                <w:lang w:val="en-US"/>
              </w:rPr>
              <w:delText xml:space="preserve">:  </w:delText>
            </w:r>
          </w:del>
          <w:r w:rsidR="00AB457C" w:rsidRPr="008C65BC">
            <w:rPr>
              <w:rStyle w:val="Hyperlink"/>
              <w:noProof/>
              <w:lang w:val="en-US"/>
            </w:rPr>
            <w:t>Lichidator (</w:t>
          </w:r>
          <w:ins w:id="50" w:author="Sorin Salagean" w:date="2015-02-11T18:09:00Z">
            <w:r w:rsidR="00FB747A">
              <w:rPr>
                <w:rStyle w:val="Hyperlink"/>
                <w:noProof/>
                <w:lang w:val="en-US"/>
              </w:rPr>
              <w:t>Asteapta documente</w:t>
            </w:r>
          </w:ins>
          <w:del w:id="51" w:author="Sorin Salagean" w:date="2015-02-11T18:09:00Z">
            <w:r w:rsidR="00AB457C" w:rsidRPr="008C65BC" w:rsidDel="00FB747A">
              <w:rPr>
                <w:rStyle w:val="Hyperlink"/>
                <w:noProof/>
                <w:lang w:val="en-US"/>
              </w:rPr>
              <w:delText>Dosare in lucru</w:delText>
            </w:r>
          </w:del>
          <w:r w:rsidR="00AB457C" w:rsidRPr="008C65BC">
            <w:rPr>
              <w:rStyle w:val="Hyperlink"/>
              <w:noProof/>
              <w:lang w:val="en-US"/>
            </w:rPr>
            <w:t>)</w:t>
          </w:r>
          <w:r w:rsidR="00AB457C">
            <w:rPr>
              <w:noProof/>
              <w:webHidden/>
            </w:rPr>
            <w:tab/>
          </w:r>
          <w:del w:id="52" w:author="Sorin Salagean" w:date="2015-02-11T18:09:00Z">
            <w:r w:rsidR="00AB457C" w:rsidDel="00FB747A">
              <w:rPr>
                <w:noProof/>
                <w:webHidden/>
              </w:rPr>
              <w:fldChar w:fldCharType="begin"/>
            </w:r>
            <w:r w:rsidR="00AB457C" w:rsidDel="00FB747A">
              <w:rPr>
                <w:noProof/>
                <w:webHidden/>
              </w:rPr>
              <w:delInstrText xml:space="preserve"> PAGEREF _Toc389553022 \h </w:delInstrText>
            </w:r>
            <w:r w:rsidR="00AB457C" w:rsidDel="00FB747A">
              <w:rPr>
                <w:noProof/>
                <w:webHidden/>
              </w:rPr>
            </w:r>
            <w:r w:rsidR="00AB457C" w:rsidDel="00FB747A">
              <w:rPr>
                <w:noProof/>
                <w:webHidden/>
              </w:rPr>
              <w:fldChar w:fldCharType="separate"/>
            </w:r>
            <w:r w:rsidR="00AB457C" w:rsidDel="00FB747A">
              <w:rPr>
                <w:noProof/>
                <w:webHidden/>
              </w:rPr>
              <w:delText>14</w:delText>
            </w:r>
            <w:r w:rsidR="00AB457C" w:rsidDel="00FB747A">
              <w:rPr>
                <w:noProof/>
                <w:webHidden/>
              </w:rPr>
              <w:fldChar w:fldCharType="end"/>
            </w:r>
          </w:del>
          <w:ins w:id="53" w:author="Sorin Salagean" w:date="2015-02-11T18:09:00Z">
            <w:r w:rsidR="00FB747A">
              <w:rPr>
                <w:noProof/>
                <w:webHidden/>
              </w:rPr>
              <w:t>23</w:t>
            </w:r>
          </w:ins>
          <w:r>
            <w:rPr>
              <w:noProof/>
            </w:rPr>
            <w:fldChar w:fldCharType="end"/>
          </w:r>
        </w:p>
        <w:p w14:paraId="74D54FBD" w14:textId="50EF6F89" w:rsidR="00AB457C" w:rsidRDefault="000E45F2">
          <w:pPr>
            <w:pStyle w:val="TOC2"/>
            <w:tabs>
              <w:tab w:val="right" w:leader="dot" w:pos="10456"/>
            </w:tabs>
            <w:rPr>
              <w:rFonts w:eastAsiaTheme="minorEastAsia"/>
              <w:noProof/>
              <w:lang w:val="en-US"/>
            </w:rPr>
          </w:pPr>
          <w:r>
            <w:fldChar w:fldCharType="begin"/>
          </w:r>
          <w:r>
            <w:instrText xml:space="preserve"> HYPERLINK \l "_Toc389553023" </w:instrText>
          </w:r>
          <w:r>
            <w:fldChar w:fldCharType="separate"/>
          </w:r>
          <w:r w:rsidR="00AB457C" w:rsidRPr="008C65BC">
            <w:rPr>
              <w:rStyle w:val="Hyperlink"/>
              <w:noProof/>
              <w:lang w:val="en-US"/>
            </w:rPr>
            <w:t xml:space="preserve">Etapa </w:t>
          </w:r>
          <w:del w:id="54" w:author="Sorin Salagean" w:date="2015-02-11T18:09:00Z">
            <w:r w:rsidR="00AB457C" w:rsidRPr="008C65BC" w:rsidDel="00FB747A">
              <w:rPr>
                <w:rStyle w:val="Hyperlink"/>
                <w:noProof/>
                <w:lang w:val="en-US"/>
              </w:rPr>
              <w:delText>Aprobare – Accept plata</w:delText>
            </w:r>
          </w:del>
          <w:ins w:id="55" w:author="Sorin Salagean" w:date="2015-02-11T18:09:00Z">
            <w:r w:rsidR="00FB747A">
              <w:rPr>
                <w:rStyle w:val="Hyperlink"/>
                <w:noProof/>
                <w:lang w:val="en-US"/>
              </w:rPr>
              <w:t>10: Lichidator (Dosare in lucru)</w:t>
            </w:r>
          </w:ins>
          <w:r w:rsidR="00AB457C">
            <w:rPr>
              <w:noProof/>
              <w:webHidden/>
            </w:rPr>
            <w:tab/>
          </w:r>
          <w:del w:id="56" w:author="Sorin Salagean" w:date="2015-02-11T18:10:00Z">
            <w:r w:rsidR="00AB457C" w:rsidDel="00FB747A">
              <w:rPr>
                <w:noProof/>
                <w:webHidden/>
              </w:rPr>
              <w:fldChar w:fldCharType="begin"/>
            </w:r>
            <w:r w:rsidR="00AB457C" w:rsidDel="00FB747A">
              <w:rPr>
                <w:noProof/>
                <w:webHidden/>
              </w:rPr>
              <w:delInstrText xml:space="preserve"> PAGEREF _Toc389553023 \h </w:delInstrText>
            </w:r>
            <w:r w:rsidR="00AB457C" w:rsidDel="00FB747A">
              <w:rPr>
                <w:noProof/>
                <w:webHidden/>
              </w:rPr>
            </w:r>
            <w:r w:rsidR="00AB457C" w:rsidDel="00FB747A">
              <w:rPr>
                <w:noProof/>
                <w:webHidden/>
              </w:rPr>
              <w:fldChar w:fldCharType="separate"/>
            </w:r>
            <w:r w:rsidR="00AB457C" w:rsidDel="00FB747A">
              <w:rPr>
                <w:noProof/>
                <w:webHidden/>
              </w:rPr>
              <w:delText>17</w:delText>
            </w:r>
            <w:r w:rsidR="00AB457C" w:rsidDel="00FB747A">
              <w:rPr>
                <w:noProof/>
                <w:webHidden/>
              </w:rPr>
              <w:fldChar w:fldCharType="end"/>
            </w:r>
          </w:del>
          <w:ins w:id="57" w:author="Sorin Salagean" w:date="2015-02-11T18:10:00Z">
            <w:r w:rsidR="00FB747A">
              <w:rPr>
                <w:noProof/>
                <w:webHidden/>
              </w:rPr>
              <w:t>24</w:t>
            </w:r>
          </w:ins>
          <w:r>
            <w:rPr>
              <w:noProof/>
            </w:rPr>
            <w:fldChar w:fldCharType="end"/>
          </w:r>
        </w:p>
        <w:p w14:paraId="3AA001B6" w14:textId="1868B48A" w:rsidR="00AB457C" w:rsidDel="00207D03" w:rsidRDefault="000E45F2">
          <w:pPr>
            <w:pStyle w:val="TOC2"/>
            <w:tabs>
              <w:tab w:val="right" w:leader="dot" w:pos="10456"/>
            </w:tabs>
            <w:rPr>
              <w:del w:id="58" w:author="Sorin Salagean" w:date="2015-02-11T18:12:00Z"/>
              <w:rFonts w:eastAsiaTheme="minorEastAsia"/>
              <w:noProof/>
              <w:lang w:val="en-US"/>
            </w:rPr>
          </w:pPr>
          <w:r>
            <w:fldChar w:fldCharType="begin"/>
          </w:r>
          <w:r>
            <w:instrText xml:space="preserve"> HYPERLINK \l "_Toc389553024" </w:instrText>
          </w:r>
          <w:r>
            <w:fldChar w:fldCharType="separate"/>
          </w:r>
          <w:r w:rsidR="00AB457C" w:rsidRPr="008C65BC">
            <w:rPr>
              <w:rStyle w:val="Hyperlink"/>
              <w:noProof/>
              <w:lang w:val="en-US"/>
            </w:rPr>
            <w:t xml:space="preserve">Etapa </w:t>
          </w:r>
          <w:ins w:id="59" w:author="Sorin Salagean" w:date="2015-02-11T18:10:00Z">
            <w:r w:rsidR="00FB747A">
              <w:rPr>
                <w:rStyle w:val="Hyperlink"/>
                <w:noProof/>
                <w:lang w:val="en-US"/>
              </w:rPr>
              <w:t>11: Dosare inchise</w:t>
            </w:r>
          </w:ins>
          <w:del w:id="60" w:author="Sorin Salagean" w:date="2015-02-11T18:10:00Z">
            <w:r w:rsidR="00AB457C" w:rsidRPr="008C65BC" w:rsidDel="00FB747A">
              <w:rPr>
                <w:rStyle w:val="Hyperlink"/>
                <w:noProof/>
                <w:lang w:val="en-US"/>
              </w:rPr>
              <w:delText>Aprobare – Referat plata</w:delText>
            </w:r>
          </w:del>
          <w:r w:rsidR="00AB457C">
            <w:rPr>
              <w:noProof/>
              <w:webHidden/>
            </w:rPr>
            <w:tab/>
          </w:r>
          <w:del w:id="61" w:author="Sorin Salagean" w:date="2015-02-11T18:11:00Z">
            <w:r w:rsidR="00AB457C" w:rsidDel="00FB747A">
              <w:rPr>
                <w:noProof/>
                <w:webHidden/>
              </w:rPr>
              <w:fldChar w:fldCharType="begin"/>
            </w:r>
            <w:r w:rsidR="00AB457C" w:rsidDel="00FB747A">
              <w:rPr>
                <w:noProof/>
                <w:webHidden/>
              </w:rPr>
              <w:delInstrText xml:space="preserve"> PAGEREF _Toc389553024 \h </w:delInstrText>
            </w:r>
            <w:r w:rsidR="00AB457C" w:rsidDel="00FB747A">
              <w:rPr>
                <w:noProof/>
                <w:webHidden/>
              </w:rPr>
            </w:r>
            <w:r w:rsidR="00AB457C" w:rsidDel="00FB747A">
              <w:rPr>
                <w:noProof/>
                <w:webHidden/>
              </w:rPr>
              <w:fldChar w:fldCharType="separate"/>
            </w:r>
            <w:r w:rsidR="00AB457C" w:rsidDel="00FB747A">
              <w:rPr>
                <w:noProof/>
                <w:webHidden/>
              </w:rPr>
              <w:delText>17</w:delText>
            </w:r>
            <w:r w:rsidR="00AB457C" w:rsidDel="00FB747A">
              <w:rPr>
                <w:noProof/>
                <w:webHidden/>
              </w:rPr>
              <w:fldChar w:fldCharType="end"/>
            </w:r>
          </w:del>
          <w:ins w:id="62" w:author="Sorin Salagean" w:date="2015-02-11T18:11:00Z">
            <w:r w:rsidR="00FB747A">
              <w:rPr>
                <w:noProof/>
                <w:webHidden/>
              </w:rPr>
              <w:t>28</w:t>
            </w:r>
          </w:ins>
          <w:r>
            <w:rPr>
              <w:noProof/>
            </w:rPr>
            <w:fldChar w:fldCharType="end"/>
          </w:r>
        </w:p>
        <w:p w14:paraId="058513AC" w14:textId="7DBA58A1" w:rsidR="00AB457C" w:rsidRDefault="000E45F2">
          <w:pPr>
            <w:pStyle w:val="TOC2"/>
            <w:tabs>
              <w:tab w:val="right" w:leader="dot" w:pos="10456"/>
            </w:tabs>
            <w:rPr>
              <w:rFonts w:eastAsiaTheme="minorEastAsia"/>
              <w:noProof/>
              <w:lang w:val="en-US"/>
            </w:rPr>
          </w:pPr>
          <w:del w:id="63" w:author="Sorin Salagean" w:date="2015-02-11T18:12:00Z">
            <w:r w:rsidDel="00207D03">
              <w:fldChar w:fldCharType="begin"/>
            </w:r>
            <w:r w:rsidDel="00207D03">
              <w:delInstrText xml:space="preserve"> HYPERLINK \l "_Toc389553025" </w:delInstrText>
            </w:r>
            <w:r w:rsidDel="00207D03">
              <w:fldChar w:fldCharType="separate"/>
            </w:r>
            <w:r w:rsidR="00AB457C" w:rsidRPr="008C65BC" w:rsidDel="00207D03">
              <w:rPr>
                <w:rStyle w:val="Hyperlink"/>
                <w:noProof/>
                <w:lang w:val="en-US"/>
              </w:rPr>
              <w:delText>Etapa Dosare inchise</w:delText>
            </w:r>
            <w:r w:rsidR="00AB457C" w:rsidDel="00207D03">
              <w:rPr>
                <w:noProof/>
                <w:webHidden/>
              </w:rPr>
              <w:tab/>
            </w:r>
            <w:r w:rsidR="00AB457C" w:rsidDel="00207D03">
              <w:rPr>
                <w:noProof/>
                <w:webHidden/>
              </w:rPr>
              <w:fldChar w:fldCharType="begin"/>
            </w:r>
            <w:r w:rsidR="00AB457C" w:rsidDel="00207D03">
              <w:rPr>
                <w:noProof/>
                <w:webHidden/>
              </w:rPr>
              <w:delInstrText xml:space="preserve"> PAGEREF _Toc389553025 \h </w:delInstrText>
            </w:r>
            <w:r w:rsidR="00AB457C" w:rsidDel="00207D03">
              <w:rPr>
                <w:noProof/>
                <w:webHidden/>
              </w:rPr>
            </w:r>
            <w:r w:rsidR="00AB457C" w:rsidDel="00207D03">
              <w:rPr>
                <w:noProof/>
                <w:webHidden/>
              </w:rPr>
              <w:fldChar w:fldCharType="separate"/>
            </w:r>
            <w:r w:rsidR="00AB457C" w:rsidDel="00207D03">
              <w:rPr>
                <w:noProof/>
                <w:webHidden/>
              </w:rPr>
              <w:delText>17</w:delText>
            </w:r>
            <w:r w:rsidR="00AB457C" w:rsidDel="00207D03">
              <w:rPr>
                <w:noProof/>
                <w:webHidden/>
              </w:rPr>
              <w:fldChar w:fldCharType="end"/>
            </w:r>
            <w:r w:rsidDel="00207D03">
              <w:rPr>
                <w:noProof/>
              </w:rPr>
              <w:fldChar w:fldCharType="end"/>
            </w:r>
          </w:del>
        </w:p>
        <w:p w14:paraId="3CE773D4" w14:textId="653B83BE" w:rsidR="00AB457C" w:rsidRDefault="00207D03">
          <w:pPr>
            <w:pStyle w:val="TOC1"/>
            <w:tabs>
              <w:tab w:val="right" w:leader="dot" w:pos="10456"/>
            </w:tabs>
            <w:rPr>
              <w:rFonts w:eastAsiaTheme="minorEastAsia"/>
              <w:noProof/>
              <w:lang w:val="en-US"/>
            </w:rPr>
          </w:pPr>
          <w:ins w:id="64" w:author="Sorin Salagean" w:date="2015-02-11T18:12:00Z">
            <w:r>
              <w:t xml:space="preserve">    </w:t>
            </w:r>
          </w:ins>
          <w:del w:id="65" w:author="Sorin Salagean" w:date="2015-02-11T18:13:00Z">
            <w:r w:rsidR="000E45F2" w:rsidDel="00207D03">
              <w:fldChar w:fldCharType="begin"/>
            </w:r>
            <w:r w:rsidR="000E45F2" w:rsidDel="00207D03">
              <w:delInstrText xml:space="preserve"> HYPERLINK \l "_Toc389553026" </w:delInstrText>
            </w:r>
            <w:r w:rsidR="000E45F2" w:rsidDel="00207D03">
              <w:fldChar w:fldCharType="separate"/>
            </w:r>
            <w:r w:rsidR="00AB457C" w:rsidRPr="008C65BC" w:rsidDel="00207D03">
              <w:rPr>
                <w:rStyle w:val="Hyperlink"/>
                <w:noProof/>
                <w:lang w:val="en-US"/>
              </w:rPr>
              <w:delText>Fluxuri aprobari OnBase:</w:delText>
            </w:r>
            <w:r w:rsidR="00AB457C" w:rsidDel="00207D03">
              <w:rPr>
                <w:noProof/>
                <w:webHidden/>
              </w:rPr>
              <w:tab/>
            </w:r>
            <w:r w:rsidR="00AB457C" w:rsidDel="00207D03">
              <w:rPr>
                <w:noProof/>
                <w:webHidden/>
              </w:rPr>
              <w:fldChar w:fldCharType="begin"/>
            </w:r>
            <w:r w:rsidR="00AB457C" w:rsidDel="00207D03">
              <w:rPr>
                <w:noProof/>
                <w:webHidden/>
              </w:rPr>
              <w:delInstrText xml:space="preserve"> PAGEREF _Toc389553026 \h </w:delInstrText>
            </w:r>
            <w:r w:rsidR="00AB457C" w:rsidDel="00207D03">
              <w:rPr>
                <w:noProof/>
                <w:webHidden/>
              </w:rPr>
            </w:r>
            <w:r w:rsidR="00AB457C" w:rsidDel="00207D03">
              <w:rPr>
                <w:noProof/>
                <w:webHidden/>
              </w:rPr>
              <w:fldChar w:fldCharType="separate"/>
            </w:r>
            <w:r w:rsidR="00AB457C" w:rsidDel="00207D03">
              <w:rPr>
                <w:noProof/>
                <w:webHidden/>
              </w:rPr>
              <w:delText>18</w:delText>
            </w:r>
            <w:r w:rsidR="00AB457C" w:rsidDel="00207D03">
              <w:rPr>
                <w:noProof/>
                <w:webHidden/>
              </w:rPr>
              <w:fldChar w:fldCharType="end"/>
            </w:r>
            <w:r w:rsidR="000E45F2" w:rsidDel="00207D03">
              <w:rPr>
                <w:noProof/>
              </w:rPr>
              <w:fldChar w:fldCharType="end"/>
            </w:r>
          </w:del>
          <w:ins w:id="66" w:author="Sorin Salagean" w:date="2015-02-11T18:13:00Z">
            <w:r>
              <w:fldChar w:fldCharType="begin"/>
            </w:r>
            <w:r>
              <w:instrText xml:space="preserve"> HYPERLINK \l "_Toc389553026" </w:instrText>
            </w:r>
            <w:r>
              <w:fldChar w:fldCharType="separate"/>
            </w:r>
            <w:r w:rsidRPr="008C65BC">
              <w:rPr>
                <w:rStyle w:val="Hyperlink"/>
                <w:noProof/>
                <w:lang w:val="en-US"/>
              </w:rPr>
              <w:t>Fluxuri aprobari OnBase:</w:t>
            </w:r>
            <w:r>
              <w:rPr>
                <w:noProof/>
                <w:webHidden/>
              </w:rPr>
              <w:tab/>
              <w:t>30</w:t>
            </w:r>
            <w:r>
              <w:rPr>
                <w:noProof/>
              </w:rPr>
              <w:fldChar w:fldCharType="end"/>
            </w:r>
          </w:ins>
        </w:p>
        <w:p w14:paraId="040EAD0E" w14:textId="4A5C9C7C" w:rsidR="00AB457C" w:rsidRDefault="000E45F2">
          <w:pPr>
            <w:pStyle w:val="TOC2"/>
            <w:tabs>
              <w:tab w:val="right" w:leader="dot" w:pos="10456"/>
            </w:tabs>
            <w:rPr>
              <w:rFonts w:eastAsiaTheme="minorEastAsia"/>
              <w:noProof/>
              <w:lang w:val="en-US"/>
            </w:rPr>
          </w:pPr>
          <w:del w:id="67" w:author="Sorin Salagean" w:date="2015-02-11T18:13:00Z">
            <w:r w:rsidDel="00207D03">
              <w:fldChar w:fldCharType="begin"/>
            </w:r>
            <w:r w:rsidDel="00207D03">
              <w:delInstrText xml:space="preserve"> HYPERLINK \l "_Toc389553027" </w:delInstrText>
            </w:r>
            <w:r w:rsidDel="00207D03">
              <w:fldChar w:fldCharType="separate"/>
            </w:r>
            <w:r w:rsidR="00AB457C" w:rsidRPr="008C65BC" w:rsidDel="00207D03">
              <w:rPr>
                <w:rStyle w:val="Hyperlink"/>
                <w:noProof/>
                <w:lang w:val="en-US"/>
              </w:rPr>
              <w:delText>Flux Accept/Referat de plata</w:delText>
            </w:r>
            <w:r w:rsidR="00AB457C" w:rsidDel="00207D03">
              <w:rPr>
                <w:noProof/>
                <w:webHidden/>
              </w:rPr>
              <w:tab/>
            </w:r>
            <w:r w:rsidR="00AB457C" w:rsidDel="00207D03">
              <w:rPr>
                <w:noProof/>
                <w:webHidden/>
              </w:rPr>
              <w:fldChar w:fldCharType="begin"/>
            </w:r>
            <w:r w:rsidR="00AB457C" w:rsidDel="00207D03">
              <w:rPr>
                <w:noProof/>
                <w:webHidden/>
              </w:rPr>
              <w:delInstrText xml:space="preserve"> PAGEREF _Toc389553027 \h </w:delInstrText>
            </w:r>
            <w:r w:rsidR="00AB457C" w:rsidDel="00207D03">
              <w:rPr>
                <w:noProof/>
                <w:webHidden/>
              </w:rPr>
            </w:r>
            <w:r w:rsidR="00AB457C" w:rsidDel="00207D03">
              <w:rPr>
                <w:noProof/>
                <w:webHidden/>
              </w:rPr>
              <w:fldChar w:fldCharType="separate"/>
            </w:r>
            <w:r w:rsidR="00AB457C" w:rsidDel="00207D03">
              <w:rPr>
                <w:noProof/>
                <w:webHidden/>
              </w:rPr>
              <w:delText>18</w:delText>
            </w:r>
            <w:r w:rsidR="00AB457C" w:rsidDel="00207D03">
              <w:rPr>
                <w:noProof/>
                <w:webHidden/>
              </w:rPr>
              <w:fldChar w:fldCharType="end"/>
            </w:r>
            <w:r w:rsidDel="00207D03">
              <w:rPr>
                <w:noProof/>
              </w:rPr>
              <w:fldChar w:fldCharType="end"/>
            </w:r>
          </w:del>
          <w:ins w:id="68" w:author="Sorin Salagean" w:date="2015-02-11T18:13:00Z">
            <w:r w:rsidR="00207D03">
              <w:fldChar w:fldCharType="begin"/>
            </w:r>
            <w:r w:rsidR="00207D03">
              <w:instrText xml:space="preserve"> HYPERLINK \l "_Toc389553027" </w:instrText>
            </w:r>
            <w:r w:rsidR="00207D03">
              <w:fldChar w:fldCharType="separate"/>
            </w:r>
            <w:r w:rsidR="00207D03" w:rsidRPr="008C65BC">
              <w:rPr>
                <w:rStyle w:val="Hyperlink"/>
                <w:noProof/>
                <w:lang w:val="en-US"/>
              </w:rPr>
              <w:t>Flux Accept/Referat de plata</w:t>
            </w:r>
            <w:r w:rsidR="00207D03">
              <w:rPr>
                <w:noProof/>
                <w:webHidden/>
              </w:rPr>
              <w:tab/>
              <w:t>30</w:t>
            </w:r>
            <w:r w:rsidR="00207D03">
              <w:rPr>
                <w:noProof/>
              </w:rPr>
              <w:fldChar w:fldCharType="end"/>
            </w:r>
          </w:ins>
        </w:p>
        <w:p w14:paraId="5C0EB5E9" w14:textId="5805E82A" w:rsidR="00AB457C" w:rsidRDefault="000E45F2">
          <w:pPr>
            <w:pStyle w:val="TOC3"/>
            <w:tabs>
              <w:tab w:val="right" w:leader="dot" w:pos="10456"/>
            </w:tabs>
            <w:rPr>
              <w:rFonts w:eastAsiaTheme="minorEastAsia"/>
              <w:noProof/>
              <w:lang w:val="en-US"/>
            </w:rPr>
          </w:pPr>
          <w:del w:id="69" w:author="Sorin Salagean" w:date="2015-02-11T18:14:00Z">
            <w:r w:rsidDel="00207D03">
              <w:fldChar w:fldCharType="begin"/>
            </w:r>
            <w:r w:rsidDel="00207D03">
              <w:delInstrText xml:space="preserve"> HYPERLINK \l "_Toc389553028" </w:delInstrText>
            </w:r>
            <w:r w:rsidDel="00207D03">
              <w:fldChar w:fldCharType="separate"/>
            </w:r>
            <w:r w:rsidR="00AB457C" w:rsidRPr="008C65BC" w:rsidDel="00207D03">
              <w:rPr>
                <w:rStyle w:val="Hyperlink"/>
                <w:noProof/>
                <w:lang w:val="en-US"/>
              </w:rPr>
              <w:delText>Lichidator</w:delText>
            </w:r>
            <w:r w:rsidR="00AB457C" w:rsidDel="00207D03">
              <w:rPr>
                <w:noProof/>
                <w:webHidden/>
              </w:rPr>
              <w:tab/>
            </w:r>
            <w:r w:rsidR="00AB457C" w:rsidDel="00207D03">
              <w:rPr>
                <w:noProof/>
                <w:webHidden/>
              </w:rPr>
              <w:fldChar w:fldCharType="begin"/>
            </w:r>
            <w:r w:rsidR="00AB457C" w:rsidDel="00207D03">
              <w:rPr>
                <w:noProof/>
                <w:webHidden/>
              </w:rPr>
              <w:delInstrText xml:space="preserve"> PAGEREF _Toc389553028 \h </w:delInstrText>
            </w:r>
            <w:r w:rsidR="00AB457C" w:rsidDel="00207D03">
              <w:rPr>
                <w:noProof/>
                <w:webHidden/>
              </w:rPr>
            </w:r>
            <w:r w:rsidR="00AB457C" w:rsidDel="00207D03">
              <w:rPr>
                <w:noProof/>
                <w:webHidden/>
              </w:rPr>
              <w:fldChar w:fldCharType="separate"/>
            </w:r>
            <w:r w:rsidR="00AB457C" w:rsidDel="00207D03">
              <w:rPr>
                <w:noProof/>
                <w:webHidden/>
              </w:rPr>
              <w:delText>19</w:delText>
            </w:r>
            <w:r w:rsidR="00AB457C" w:rsidDel="00207D03">
              <w:rPr>
                <w:noProof/>
                <w:webHidden/>
              </w:rPr>
              <w:fldChar w:fldCharType="end"/>
            </w:r>
            <w:r w:rsidDel="00207D03">
              <w:rPr>
                <w:noProof/>
              </w:rPr>
              <w:fldChar w:fldCharType="end"/>
            </w:r>
          </w:del>
          <w:ins w:id="70" w:author="Sorin Salagean" w:date="2015-02-11T18:14:00Z">
            <w:r w:rsidR="00207D03">
              <w:fldChar w:fldCharType="begin"/>
            </w:r>
            <w:r w:rsidR="00207D03">
              <w:instrText xml:space="preserve"> HYPERLINK \l "_Toc389553028" </w:instrText>
            </w:r>
            <w:r w:rsidR="00207D03">
              <w:fldChar w:fldCharType="separate"/>
            </w:r>
            <w:r w:rsidR="00207D03">
              <w:rPr>
                <w:rStyle w:val="Hyperlink"/>
                <w:noProof/>
                <w:lang w:val="en-US"/>
              </w:rPr>
              <w:t>Etapa 1: Start</w:t>
            </w:r>
            <w:r w:rsidR="00207D03">
              <w:rPr>
                <w:noProof/>
                <w:webHidden/>
              </w:rPr>
              <w:tab/>
              <w:t>31</w:t>
            </w:r>
            <w:r w:rsidR="00207D03">
              <w:rPr>
                <w:noProof/>
              </w:rPr>
              <w:fldChar w:fldCharType="end"/>
            </w:r>
          </w:ins>
        </w:p>
        <w:p w14:paraId="33D29DDB" w14:textId="7DD9D78B" w:rsidR="00AB457C" w:rsidRDefault="000E45F2">
          <w:pPr>
            <w:pStyle w:val="TOC3"/>
            <w:tabs>
              <w:tab w:val="right" w:leader="dot" w:pos="10456"/>
            </w:tabs>
            <w:rPr>
              <w:rFonts w:eastAsiaTheme="minorEastAsia"/>
              <w:noProof/>
              <w:lang w:val="en-US"/>
            </w:rPr>
          </w:pPr>
          <w:del w:id="71" w:author="Sorin Salagean" w:date="2015-02-11T18:14:00Z">
            <w:r w:rsidDel="00207D03">
              <w:fldChar w:fldCharType="begin"/>
            </w:r>
            <w:r w:rsidDel="00207D03">
              <w:delInstrText xml:space="preserve"> HYPERLINK \l "_Toc389553029" </w:delInstrText>
            </w:r>
            <w:r w:rsidDel="00207D03">
              <w:fldChar w:fldCharType="separate"/>
            </w:r>
            <w:r w:rsidR="00AB457C" w:rsidRPr="008C65BC" w:rsidDel="00207D03">
              <w:rPr>
                <w:rStyle w:val="Hyperlink"/>
                <w:noProof/>
                <w:lang w:val="en-US"/>
              </w:rPr>
              <w:delText>Controling</w:delText>
            </w:r>
            <w:r w:rsidR="00AB457C" w:rsidDel="00207D03">
              <w:rPr>
                <w:noProof/>
                <w:webHidden/>
              </w:rPr>
              <w:tab/>
            </w:r>
            <w:r w:rsidR="00AB457C" w:rsidDel="00207D03">
              <w:rPr>
                <w:noProof/>
                <w:webHidden/>
              </w:rPr>
              <w:fldChar w:fldCharType="begin"/>
            </w:r>
            <w:r w:rsidR="00AB457C" w:rsidDel="00207D03">
              <w:rPr>
                <w:noProof/>
                <w:webHidden/>
              </w:rPr>
              <w:delInstrText xml:space="preserve"> PAGEREF _Toc389553029 \h </w:delInstrText>
            </w:r>
            <w:r w:rsidR="00AB457C" w:rsidDel="00207D03">
              <w:rPr>
                <w:noProof/>
                <w:webHidden/>
              </w:rPr>
            </w:r>
            <w:r w:rsidR="00AB457C" w:rsidDel="00207D03">
              <w:rPr>
                <w:noProof/>
                <w:webHidden/>
              </w:rPr>
              <w:fldChar w:fldCharType="separate"/>
            </w:r>
            <w:r w:rsidR="00AB457C" w:rsidDel="00207D03">
              <w:rPr>
                <w:noProof/>
                <w:webHidden/>
              </w:rPr>
              <w:delText>19</w:delText>
            </w:r>
            <w:r w:rsidR="00AB457C" w:rsidDel="00207D03">
              <w:rPr>
                <w:noProof/>
                <w:webHidden/>
              </w:rPr>
              <w:fldChar w:fldCharType="end"/>
            </w:r>
            <w:r w:rsidDel="00207D03">
              <w:rPr>
                <w:noProof/>
              </w:rPr>
              <w:fldChar w:fldCharType="end"/>
            </w:r>
          </w:del>
          <w:ins w:id="72" w:author="Sorin Salagean" w:date="2015-02-11T18:14:00Z">
            <w:r w:rsidR="00207D03">
              <w:fldChar w:fldCharType="begin"/>
            </w:r>
            <w:r w:rsidR="00207D03">
              <w:instrText xml:space="preserve"> HYPERLINK \l "_Toc389553029" </w:instrText>
            </w:r>
            <w:r w:rsidR="00207D03">
              <w:fldChar w:fldCharType="separate"/>
            </w:r>
            <w:r w:rsidR="00207D03">
              <w:rPr>
                <w:rStyle w:val="Hyperlink"/>
                <w:noProof/>
                <w:lang w:val="en-US"/>
              </w:rPr>
              <w:t>Etapa 2: Verificare</w:t>
            </w:r>
            <w:r w:rsidR="00207D03">
              <w:rPr>
                <w:noProof/>
                <w:webHidden/>
              </w:rPr>
              <w:tab/>
            </w:r>
          </w:ins>
          <w:ins w:id="73" w:author="Sorin Salagean" w:date="2015-02-12T11:18:00Z">
            <w:r w:rsidR="00C71DB3">
              <w:rPr>
                <w:noProof/>
                <w:webHidden/>
              </w:rPr>
              <w:t>32</w:t>
            </w:r>
          </w:ins>
          <w:ins w:id="74" w:author="Sorin Salagean" w:date="2015-02-11T18:14:00Z">
            <w:r w:rsidR="00207D03">
              <w:rPr>
                <w:noProof/>
              </w:rPr>
              <w:fldChar w:fldCharType="end"/>
            </w:r>
          </w:ins>
        </w:p>
        <w:p w14:paraId="2CBE8521" w14:textId="38C5347D" w:rsidR="00AB457C" w:rsidRDefault="000E45F2">
          <w:pPr>
            <w:pStyle w:val="TOC3"/>
            <w:tabs>
              <w:tab w:val="right" w:leader="dot" w:pos="10456"/>
            </w:tabs>
            <w:rPr>
              <w:rFonts w:eastAsiaTheme="minorEastAsia"/>
              <w:noProof/>
              <w:lang w:val="en-US"/>
            </w:rPr>
          </w:pPr>
          <w:del w:id="75" w:author="Sorin Salagean" w:date="2015-02-11T18:14:00Z">
            <w:r w:rsidDel="00207D03">
              <w:lastRenderedPageBreak/>
              <w:fldChar w:fldCharType="begin"/>
            </w:r>
            <w:r w:rsidDel="00207D03">
              <w:delInstrText xml:space="preserve"> HYPERLINK \l "_Toc389553030" </w:delInstrText>
            </w:r>
            <w:r w:rsidDel="00207D03">
              <w:fldChar w:fldCharType="separate"/>
            </w:r>
            <w:r w:rsidR="00AB457C" w:rsidRPr="008C65BC" w:rsidDel="00207D03">
              <w:rPr>
                <w:rStyle w:val="Hyperlink"/>
                <w:noProof/>
                <w:lang w:val="en-US"/>
              </w:rPr>
              <w:delText>Sef serviciu</w:delText>
            </w:r>
            <w:r w:rsidR="00AB457C" w:rsidDel="00207D03">
              <w:rPr>
                <w:noProof/>
                <w:webHidden/>
              </w:rPr>
              <w:tab/>
            </w:r>
            <w:r w:rsidR="00AB457C" w:rsidDel="00207D03">
              <w:rPr>
                <w:noProof/>
                <w:webHidden/>
              </w:rPr>
              <w:fldChar w:fldCharType="begin"/>
            </w:r>
            <w:r w:rsidR="00AB457C" w:rsidDel="00207D03">
              <w:rPr>
                <w:noProof/>
                <w:webHidden/>
              </w:rPr>
              <w:delInstrText xml:space="preserve"> PAGEREF _Toc389553030 \h </w:delInstrText>
            </w:r>
            <w:r w:rsidR="00AB457C" w:rsidDel="00207D03">
              <w:rPr>
                <w:noProof/>
                <w:webHidden/>
              </w:rPr>
            </w:r>
            <w:r w:rsidR="00AB457C" w:rsidDel="00207D03">
              <w:rPr>
                <w:noProof/>
                <w:webHidden/>
              </w:rPr>
              <w:fldChar w:fldCharType="separate"/>
            </w:r>
            <w:r w:rsidR="00AB457C" w:rsidDel="00207D03">
              <w:rPr>
                <w:noProof/>
                <w:webHidden/>
              </w:rPr>
              <w:delText>19</w:delText>
            </w:r>
            <w:r w:rsidR="00AB457C" w:rsidDel="00207D03">
              <w:rPr>
                <w:noProof/>
                <w:webHidden/>
              </w:rPr>
              <w:fldChar w:fldCharType="end"/>
            </w:r>
            <w:r w:rsidDel="00207D03">
              <w:rPr>
                <w:noProof/>
              </w:rPr>
              <w:fldChar w:fldCharType="end"/>
            </w:r>
          </w:del>
          <w:ins w:id="76" w:author="Sorin Salagean" w:date="2015-02-11T18:14:00Z">
            <w:r w:rsidR="00207D03">
              <w:fldChar w:fldCharType="begin"/>
            </w:r>
            <w:r w:rsidR="00207D03">
              <w:instrText xml:space="preserve"> HYPERLINK \l "_Toc389553030" </w:instrText>
            </w:r>
            <w:r w:rsidR="00207D03">
              <w:fldChar w:fldCharType="separate"/>
            </w:r>
            <w:r w:rsidR="00207D03">
              <w:rPr>
                <w:rStyle w:val="Hyperlink"/>
                <w:noProof/>
                <w:lang w:val="en-US"/>
              </w:rPr>
              <w:t>Etapa 3: Refuz</w:t>
            </w:r>
            <w:r w:rsidR="00207D03">
              <w:rPr>
                <w:noProof/>
                <w:webHidden/>
              </w:rPr>
              <w:tab/>
            </w:r>
          </w:ins>
          <w:ins w:id="77" w:author="Sorin Salagean" w:date="2015-02-12T12:12:00Z">
            <w:r w:rsidR="000A3F74">
              <w:rPr>
                <w:noProof/>
                <w:webHidden/>
              </w:rPr>
              <w:t>32</w:t>
            </w:r>
          </w:ins>
          <w:ins w:id="78" w:author="Sorin Salagean" w:date="2015-02-11T18:14:00Z">
            <w:r w:rsidR="00207D03">
              <w:rPr>
                <w:noProof/>
              </w:rPr>
              <w:fldChar w:fldCharType="end"/>
            </w:r>
          </w:ins>
        </w:p>
        <w:p w14:paraId="46347193" w14:textId="39DFDB16" w:rsidR="00AB457C" w:rsidRDefault="000E45F2">
          <w:pPr>
            <w:pStyle w:val="TOC3"/>
            <w:tabs>
              <w:tab w:val="right" w:leader="dot" w:pos="10456"/>
            </w:tabs>
            <w:rPr>
              <w:rFonts w:eastAsiaTheme="minorEastAsia"/>
              <w:noProof/>
              <w:lang w:val="en-US"/>
            </w:rPr>
          </w:pPr>
          <w:del w:id="79" w:author="Sorin Salagean" w:date="2015-02-11T18:15:00Z">
            <w:r w:rsidDel="00207D03">
              <w:fldChar w:fldCharType="begin"/>
            </w:r>
            <w:r w:rsidDel="00207D03">
              <w:delInstrText xml:space="preserve"> HYPERLINK \l "_Toc389553031" </w:delInstrText>
            </w:r>
            <w:r w:rsidDel="00207D03">
              <w:fldChar w:fldCharType="separate"/>
            </w:r>
            <w:r w:rsidR="00AB457C" w:rsidRPr="008C65BC" w:rsidDel="00207D03">
              <w:rPr>
                <w:rStyle w:val="Hyperlink"/>
                <w:noProof/>
                <w:lang w:val="en-US"/>
              </w:rPr>
              <w:delText>Director Daune</w:delText>
            </w:r>
            <w:r w:rsidR="00AB457C" w:rsidDel="00207D03">
              <w:rPr>
                <w:noProof/>
                <w:webHidden/>
              </w:rPr>
              <w:tab/>
            </w:r>
            <w:r w:rsidR="00AB457C" w:rsidDel="00207D03">
              <w:rPr>
                <w:noProof/>
                <w:webHidden/>
              </w:rPr>
              <w:fldChar w:fldCharType="begin"/>
            </w:r>
            <w:r w:rsidR="00AB457C" w:rsidDel="00207D03">
              <w:rPr>
                <w:noProof/>
                <w:webHidden/>
              </w:rPr>
              <w:delInstrText xml:space="preserve"> PAGEREF _Toc389553031 \h </w:delInstrText>
            </w:r>
            <w:r w:rsidR="00AB457C" w:rsidDel="00207D03">
              <w:rPr>
                <w:noProof/>
                <w:webHidden/>
              </w:rPr>
            </w:r>
            <w:r w:rsidR="00AB457C" w:rsidDel="00207D03">
              <w:rPr>
                <w:noProof/>
                <w:webHidden/>
              </w:rPr>
              <w:fldChar w:fldCharType="separate"/>
            </w:r>
            <w:r w:rsidR="00AB457C" w:rsidDel="00207D03">
              <w:rPr>
                <w:noProof/>
                <w:webHidden/>
              </w:rPr>
              <w:delText>19</w:delText>
            </w:r>
            <w:r w:rsidR="00AB457C" w:rsidDel="00207D03">
              <w:rPr>
                <w:noProof/>
                <w:webHidden/>
              </w:rPr>
              <w:fldChar w:fldCharType="end"/>
            </w:r>
            <w:r w:rsidDel="00207D03">
              <w:rPr>
                <w:noProof/>
              </w:rPr>
              <w:fldChar w:fldCharType="end"/>
            </w:r>
          </w:del>
          <w:ins w:id="80" w:author="Sorin Salagean" w:date="2015-02-11T18:15:00Z">
            <w:r w:rsidR="00207D03">
              <w:fldChar w:fldCharType="begin"/>
            </w:r>
            <w:r w:rsidR="00207D03">
              <w:instrText xml:space="preserve"> HYPERLINK \l "_Toc389553031" </w:instrText>
            </w:r>
            <w:r w:rsidR="00207D03">
              <w:fldChar w:fldCharType="separate"/>
            </w:r>
            <w:r w:rsidR="00207D03">
              <w:rPr>
                <w:rStyle w:val="Hyperlink"/>
                <w:noProof/>
                <w:lang w:val="en-US"/>
              </w:rPr>
              <w:t>Etapa 4: Lichidator</w:t>
            </w:r>
            <w:r w:rsidR="00207D03">
              <w:rPr>
                <w:noProof/>
                <w:webHidden/>
              </w:rPr>
              <w:tab/>
            </w:r>
          </w:ins>
          <w:ins w:id="81" w:author="Sorin Salagean" w:date="2015-02-12T11:17:00Z">
            <w:r w:rsidR="00C71DB3">
              <w:rPr>
                <w:noProof/>
                <w:webHidden/>
              </w:rPr>
              <w:t>33</w:t>
            </w:r>
          </w:ins>
          <w:ins w:id="82" w:author="Sorin Salagean" w:date="2015-02-11T18:15:00Z">
            <w:r w:rsidR="00207D03">
              <w:rPr>
                <w:noProof/>
              </w:rPr>
              <w:fldChar w:fldCharType="end"/>
            </w:r>
          </w:ins>
        </w:p>
        <w:p w14:paraId="40151FF8" w14:textId="5217F3B9" w:rsidR="00AB457C" w:rsidRDefault="000E45F2">
          <w:pPr>
            <w:pStyle w:val="TOC3"/>
            <w:tabs>
              <w:tab w:val="right" w:leader="dot" w:pos="10456"/>
            </w:tabs>
            <w:rPr>
              <w:rFonts w:eastAsiaTheme="minorEastAsia"/>
              <w:noProof/>
              <w:lang w:val="en-US"/>
            </w:rPr>
          </w:pPr>
          <w:del w:id="83" w:author="Sorin Salagean" w:date="2015-02-11T18:15:00Z">
            <w:r w:rsidDel="00207D03">
              <w:fldChar w:fldCharType="begin"/>
            </w:r>
            <w:r w:rsidDel="00207D03">
              <w:delInstrText xml:space="preserve"> HYPERLINK \l "_Toc389553032" </w:delInstrText>
            </w:r>
            <w:r w:rsidDel="00207D03">
              <w:fldChar w:fldCharType="separate"/>
            </w:r>
            <w:r w:rsidR="00AB457C" w:rsidRPr="008C65BC" w:rsidDel="00207D03">
              <w:rPr>
                <w:rStyle w:val="Hyperlink"/>
                <w:noProof/>
                <w:lang w:val="en-US"/>
              </w:rPr>
              <w:delText>Departament Juridic</w:delText>
            </w:r>
            <w:r w:rsidR="00AB457C" w:rsidDel="00207D03">
              <w:rPr>
                <w:noProof/>
                <w:webHidden/>
              </w:rPr>
              <w:tab/>
            </w:r>
            <w:r w:rsidR="00AB457C" w:rsidDel="00207D03">
              <w:rPr>
                <w:noProof/>
                <w:webHidden/>
              </w:rPr>
              <w:fldChar w:fldCharType="begin"/>
            </w:r>
            <w:r w:rsidR="00AB457C" w:rsidDel="00207D03">
              <w:rPr>
                <w:noProof/>
                <w:webHidden/>
              </w:rPr>
              <w:delInstrText xml:space="preserve"> PAGEREF _Toc389553032 \h </w:delInstrText>
            </w:r>
            <w:r w:rsidR="00AB457C" w:rsidDel="00207D03">
              <w:rPr>
                <w:noProof/>
                <w:webHidden/>
              </w:rPr>
            </w:r>
            <w:r w:rsidR="00AB457C" w:rsidDel="00207D03">
              <w:rPr>
                <w:noProof/>
                <w:webHidden/>
              </w:rPr>
              <w:fldChar w:fldCharType="separate"/>
            </w:r>
            <w:r w:rsidR="00AB457C" w:rsidDel="00207D03">
              <w:rPr>
                <w:noProof/>
                <w:webHidden/>
              </w:rPr>
              <w:delText>20</w:delText>
            </w:r>
            <w:r w:rsidR="00AB457C" w:rsidDel="00207D03">
              <w:rPr>
                <w:noProof/>
                <w:webHidden/>
              </w:rPr>
              <w:fldChar w:fldCharType="end"/>
            </w:r>
            <w:r w:rsidDel="00207D03">
              <w:rPr>
                <w:noProof/>
              </w:rPr>
              <w:fldChar w:fldCharType="end"/>
            </w:r>
          </w:del>
          <w:ins w:id="84" w:author="Sorin Salagean" w:date="2015-02-11T18:15:00Z">
            <w:r w:rsidR="00207D03">
              <w:fldChar w:fldCharType="begin"/>
            </w:r>
            <w:r w:rsidR="00207D03">
              <w:instrText xml:space="preserve"> HYPERLINK \l "_Toc389553032" </w:instrText>
            </w:r>
            <w:r w:rsidR="00207D03">
              <w:fldChar w:fldCharType="separate"/>
            </w:r>
            <w:r w:rsidR="00207D03">
              <w:rPr>
                <w:rStyle w:val="Hyperlink"/>
                <w:noProof/>
                <w:lang w:val="en-US"/>
              </w:rPr>
              <w:t>Etapa 5: Control intern</w:t>
            </w:r>
            <w:r w:rsidR="00207D03">
              <w:rPr>
                <w:noProof/>
                <w:webHidden/>
              </w:rPr>
              <w:tab/>
            </w:r>
          </w:ins>
          <w:ins w:id="85" w:author="Sorin Salagean" w:date="2015-02-12T11:17:00Z">
            <w:r w:rsidR="00C71DB3">
              <w:rPr>
                <w:noProof/>
                <w:webHidden/>
              </w:rPr>
              <w:t>35</w:t>
            </w:r>
          </w:ins>
          <w:ins w:id="86" w:author="Sorin Salagean" w:date="2015-02-11T18:15:00Z">
            <w:r w:rsidR="00207D03">
              <w:rPr>
                <w:noProof/>
              </w:rPr>
              <w:fldChar w:fldCharType="end"/>
            </w:r>
          </w:ins>
        </w:p>
        <w:p w14:paraId="07C6D5B0" w14:textId="76CD5CC9" w:rsidR="00AB457C" w:rsidRDefault="000E45F2">
          <w:pPr>
            <w:pStyle w:val="TOC3"/>
            <w:tabs>
              <w:tab w:val="right" w:leader="dot" w:pos="10456"/>
            </w:tabs>
            <w:rPr>
              <w:rFonts w:eastAsiaTheme="minorEastAsia"/>
              <w:noProof/>
              <w:lang w:val="en-US"/>
            </w:rPr>
          </w:pPr>
          <w:del w:id="87" w:author="Sorin Salagean" w:date="2015-02-11T18:15:00Z">
            <w:r w:rsidDel="00207D03">
              <w:fldChar w:fldCharType="begin"/>
            </w:r>
            <w:r w:rsidDel="00207D03">
              <w:delInstrText xml:space="preserve"> HYPERLINK \l "_Toc389553033" </w:delInstrText>
            </w:r>
            <w:r w:rsidDel="00207D03">
              <w:fldChar w:fldCharType="separate"/>
            </w:r>
            <w:r w:rsidR="00AB457C" w:rsidRPr="008C65BC" w:rsidDel="00207D03">
              <w:rPr>
                <w:rStyle w:val="Hyperlink"/>
                <w:noProof/>
                <w:lang w:val="en-US"/>
              </w:rPr>
              <w:delText>Claim Forum</w:delText>
            </w:r>
            <w:r w:rsidR="00AB457C" w:rsidDel="00207D03">
              <w:rPr>
                <w:noProof/>
                <w:webHidden/>
              </w:rPr>
              <w:tab/>
            </w:r>
            <w:r w:rsidR="00AB457C" w:rsidDel="00207D03">
              <w:rPr>
                <w:noProof/>
                <w:webHidden/>
              </w:rPr>
              <w:fldChar w:fldCharType="begin"/>
            </w:r>
            <w:r w:rsidR="00AB457C" w:rsidDel="00207D03">
              <w:rPr>
                <w:noProof/>
                <w:webHidden/>
              </w:rPr>
              <w:delInstrText xml:space="preserve"> PAGEREF _Toc389553033 \h </w:delInstrText>
            </w:r>
            <w:r w:rsidR="00AB457C" w:rsidDel="00207D03">
              <w:rPr>
                <w:noProof/>
                <w:webHidden/>
              </w:rPr>
            </w:r>
            <w:r w:rsidR="00AB457C" w:rsidDel="00207D03">
              <w:rPr>
                <w:noProof/>
                <w:webHidden/>
              </w:rPr>
              <w:fldChar w:fldCharType="separate"/>
            </w:r>
            <w:r w:rsidR="00AB457C" w:rsidDel="00207D03">
              <w:rPr>
                <w:noProof/>
                <w:webHidden/>
              </w:rPr>
              <w:delText>20</w:delText>
            </w:r>
            <w:r w:rsidR="00AB457C" w:rsidDel="00207D03">
              <w:rPr>
                <w:noProof/>
                <w:webHidden/>
              </w:rPr>
              <w:fldChar w:fldCharType="end"/>
            </w:r>
            <w:r w:rsidDel="00207D03">
              <w:rPr>
                <w:noProof/>
              </w:rPr>
              <w:fldChar w:fldCharType="end"/>
            </w:r>
          </w:del>
          <w:ins w:id="88" w:author="Sorin Salagean" w:date="2015-02-11T18:15:00Z">
            <w:r w:rsidR="00207D03">
              <w:fldChar w:fldCharType="begin"/>
            </w:r>
            <w:r w:rsidR="00207D03">
              <w:instrText xml:space="preserve"> HYPERLINK \l "_Toc389553033" </w:instrText>
            </w:r>
            <w:r w:rsidR="00207D03">
              <w:fldChar w:fldCharType="separate"/>
            </w:r>
            <w:r w:rsidR="00207D03">
              <w:rPr>
                <w:rStyle w:val="Hyperlink"/>
                <w:noProof/>
                <w:lang w:val="en-US"/>
              </w:rPr>
              <w:t>Etapa 6: Sef Serviciu Daune</w:t>
            </w:r>
            <w:r w:rsidR="00207D03">
              <w:rPr>
                <w:noProof/>
                <w:webHidden/>
              </w:rPr>
              <w:tab/>
            </w:r>
          </w:ins>
          <w:ins w:id="89" w:author="Sorin Salagean" w:date="2015-02-12T11:17:00Z">
            <w:r w:rsidR="00C71DB3">
              <w:rPr>
                <w:noProof/>
                <w:webHidden/>
              </w:rPr>
              <w:t>37</w:t>
            </w:r>
          </w:ins>
          <w:ins w:id="90" w:author="Sorin Salagean" w:date="2015-02-11T18:15:00Z">
            <w:r w:rsidR="00207D03">
              <w:rPr>
                <w:noProof/>
              </w:rPr>
              <w:fldChar w:fldCharType="end"/>
            </w:r>
          </w:ins>
        </w:p>
        <w:p w14:paraId="1EEB190C" w14:textId="4B96F5C4" w:rsidR="00AB457C" w:rsidRDefault="000E45F2">
          <w:pPr>
            <w:pStyle w:val="TOC3"/>
            <w:tabs>
              <w:tab w:val="right" w:leader="dot" w:pos="10456"/>
            </w:tabs>
            <w:rPr>
              <w:rFonts w:eastAsiaTheme="minorEastAsia"/>
              <w:noProof/>
              <w:lang w:val="en-US"/>
            </w:rPr>
          </w:pPr>
          <w:del w:id="91" w:author="Sorin Salagean" w:date="2015-02-11T18:15:00Z">
            <w:r w:rsidDel="00207D03">
              <w:fldChar w:fldCharType="begin"/>
            </w:r>
            <w:r w:rsidDel="00207D03">
              <w:delInstrText xml:space="preserve"> HYPERLINK \l "_Toc389553034" </w:delInstrText>
            </w:r>
            <w:r w:rsidDel="00207D03">
              <w:fldChar w:fldCharType="separate"/>
            </w:r>
            <w:r w:rsidR="00AB457C" w:rsidRPr="008C65BC" w:rsidDel="00207D03">
              <w:rPr>
                <w:rStyle w:val="Hyperlink"/>
                <w:noProof/>
                <w:lang w:val="en-US"/>
              </w:rPr>
              <w:delText>Aprobare document Claim forum</w:delText>
            </w:r>
            <w:r w:rsidR="00AB457C" w:rsidDel="00207D03">
              <w:rPr>
                <w:noProof/>
                <w:webHidden/>
              </w:rPr>
              <w:tab/>
            </w:r>
            <w:r w:rsidR="00AB457C" w:rsidDel="00207D03">
              <w:rPr>
                <w:noProof/>
                <w:webHidden/>
              </w:rPr>
              <w:fldChar w:fldCharType="begin"/>
            </w:r>
            <w:r w:rsidR="00AB457C" w:rsidDel="00207D03">
              <w:rPr>
                <w:noProof/>
                <w:webHidden/>
              </w:rPr>
              <w:delInstrText xml:space="preserve"> PAGEREF _Toc389553034 \h </w:delInstrText>
            </w:r>
            <w:r w:rsidR="00AB457C" w:rsidDel="00207D03">
              <w:rPr>
                <w:noProof/>
                <w:webHidden/>
              </w:rPr>
            </w:r>
            <w:r w:rsidR="00AB457C" w:rsidDel="00207D03">
              <w:rPr>
                <w:noProof/>
                <w:webHidden/>
              </w:rPr>
              <w:fldChar w:fldCharType="separate"/>
            </w:r>
            <w:r w:rsidR="00AB457C" w:rsidDel="00207D03">
              <w:rPr>
                <w:noProof/>
                <w:webHidden/>
              </w:rPr>
              <w:delText>20</w:delText>
            </w:r>
            <w:r w:rsidR="00AB457C" w:rsidDel="00207D03">
              <w:rPr>
                <w:noProof/>
                <w:webHidden/>
              </w:rPr>
              <w:fldChar w:fldCharType="end"/>
            </w:r>
            <w:r w:rsidDel="00207D03">
              <w:rPr>
                <w:noProof/>
              </w:rPr>
              <w:fldChar w:fldCharType="end"/>
            </w:r>
          </w:del>
          <w:ins w:id="92" w:author="Sorin Salagean" w:date="2015-02-11T18:15:00Z">
            <w:r w:rsidR="00207D03">
              <w:fldChar w:fldCharType="begin"/>
            </w:r>
            <w:r w:rsidR="00207D03">
              <w:instrText xml:space="preserve"> HYPERLINK \l "_Toc389553034" </w:instrText>
            </w:r>
            <w:r w:rsidR="00207D03">
              <w:fldChar w:fldCharType="separate"/>
            </w:r>
            <w:r w:rsidR="00207D03">
              <w:rPr>
                <w:rStyle w:val="Hyperlink"/>
                <w:noProof/>
                <w:lang w:val="en-US"/>
              </w:rPr>
              <w:t>Etapa 7: Director daune</w:t>
            </w:r>
            <w:r w:rsidR="00207D03">
              <w:rPr>
                <w:noProof/>
                <w:webHidden/>
              </w:rPr>
              <w:tab/>
            </w:r>
          </w:ins>
          <w:ins w:id="93" w:author="Sorin Salagean" w:date="2015-02-12T11:16:00Z">
            <w:r w:rsidR="00C71DB3">
              <w:rPr>
                <w:noProof/>
                <w:webHidden/>
              </w:rPr>
              <w:t>38</w:t>
            </w:r>
          </w:ins>
          <w:ins w:id="94" w:author="Sorin Salagean" w:date="2015-02-11T18:15:00Z">
            <w:r w:rsidR="00207D03">
              <w:rPr>
                <w:noProof/>
              </w:rPr>
              <w:fldChar w:fldCharType="end"/>
            </w:r>
          </w:ins>
        </w:p>
        <w:p w14:paraId="2AFF86C1" w14:textId="6F225DD4" w:rsidR="00AB457C" w:rsidRDefault="000E45F2">
          <w:pPr>
            <w:pStyle w:val="TOC3"/>
            <w:tabs>
              <w:tab w:val="right" w:leader="dot" w:pos="10456"/>
            </w:tabs>
            <w:rPr>
              <w:rFonts w:eastAsiaTheme="minorEastAsia"/>
              <w:noProof/>
              <w:lang w:val="en-US"/>
            </w:rPr>
          </w:pPr>
          <w:r>
            <w:fldChar w:fldCharType="begin"/>
          </w:r>
          <w:r>
            <w:instrText xml:space="preserve"> HYPERLINK \l "_Toc389553035" </w:instrText>
          </w:r>
          <w:r>
            <w:fldChar w:fldCharType="separate"/>
          </w:r>
          <w:ins w:id="95" w:author="Sorin Salagean" w:date="2015-02-11T18:16:00Z">
            <w:r w:rsidR="00207D03">
              <w:rPr>
                <w:rStyle w:val="Hyperlink"/>
                <w:noProof/>
                <w:lang w:val="en-US"/>
              </w:rPr>
              <w:t>Etapa 8: Departament juridic</w:t>
            </w:r>
          </w:ins>
          <w:del w:id="96" w:author="Sorin Salagean" w:date="2015-02-11T18:16:00Z">
            <w:r w:rsidR="00AB457C" w:rsidRPr="008C65BC" w:rsidDel="00207D03">
              <w:rPr>
                <w:rStyle w:val="Hyperlink"/>
                <w:noProof/>
                <w:lang w:val="en-US"/>
              </w:rPr>
              <w:delText>CFP</w:delText>
            </w:r>
          </w:del>
          <w:r w:rsidR="00AB457C">
            <w:rPr>
              <w:noProof/>
              <w:webHidden/>
            </w:rPr>
            <w:tab/>
          </w:r>
          <w:del w:id="97" w:author="Sorin Salagean" w:date="2015-02-12T11:16:00Z">
            <w:r w:rsidR="00AB457C" w:rsidDel="00C71DB3">
              <w:rPr>
                <w:noProof/>
                <w:webHidden/>
              </w:rPr>
              <w:fldChar w:fldCharType="begin"/>
            </w:r>
            <w:r w:rsidR="00AB457C" w:rsidDel="00C71DB3">
              <w:rPr>
                <w:noProof/>
                <w:webHidden/>
              </w:rPr>
              <w:delInstrText xml:space="preserve"> PAGEREF _Toc389553035 \h </w:delInstrText>
            </w:r>
            <w:r w:rsidR="00AB457C" w:rsidDel="00C71DB3">
              <w:rPr>
                <w:noProof/>
                <w:webHidden/>
              </w:rPr>
            </w:r>
            <w:r w:rsidR="00AB457C" w:rsidDel="00C71DB3">
              <w:rPr>
                <w:noProof/>
                <w:webHidden/>
              </w:rPr>
              <w:fldChar w:fldCharType="separate"/>
            </w:r>
            <w:r w:rsidR="00AB457C" w:rsidDel="00C71DB3">
              <w:rPr>
                <w:noProof/>
                <w:webHidden/>
              </w:rPr>
              <w:delText>20</w:delText>
            </w:r>
            <w:r w:rsidR="00AB457C" w:rsidDel="00C71DB3">
              <w:rPr>
                <w:noProof/>
                <w:webHidden/>
              </w:rPr>
              <w:fldChar w:fldCharType="end"/>
            </w:r>
          </w:del>
          <w:ins w:id="98" w:author="Sorin Salagean" w:date="2015-02-12T11:16:00Z">
            <w:r w:rsidR="00C71DB3">
              <w:rPr>
                <w:noProof/>
                <w:webHidden/>
              </w:rPr>
              <w:t>40</w:t>
            </w:r>
          </w:ins>
          <w:r>
            <w:rPr>
              <w:noProof/>
            </w:rPr>
            <w:fldChar w:fldCharType="end"/>
          </w:r>
        </w:p>
        <w:p w14:paraId="759E7D12" w14:textId="0BAA817A" w:rsidR="00AB457C" w:rsidRDefault="000E45F2">
          <w:pPr>
            <w:pStyle w:val="TOC3"/>
            <w:tabs>
              <w:tab w:val="right" w:leader="dot" w:pos="10456"/>
            </w:tabs>
            <w:rPr>
              <w:rFonts w:eastAsiaTheme="minorEastAsia"/>
              <w:noProof/>
              <w:lang w:val="en-US"/>
            </w:rPr>
          </w:pPr>
          <w:del w:id="99" w:author="Sorin Salagean" w:date="2015-02-11T18:16:00Z">
            <w:r w:rsidDel="00207D03">
              <w:fldChar w:fldCharType="begin"/>
            </w:r>
            <w:r w:rsidDel="00207D03">
              <w:delInstrText xml:space="preserve"> HYPERLINK \l "_Toc389553036" </w:delInstrText>
            </w:r>
            <w:r w:rsidDel="00207D03">
              <w:fldChar w:fldCharType="separate"/>
            </w:r>
            <w:r w:rsidR="00AB457C" w:rsidRPr="008C65BC" w:rsidDel="00207D03">
              <w:rPr>
                <w:rStyle w:val="Hyperlink"/>
                <w:noProof/>
                <w:lang w:val="en-US"/>
              </w:rPr>
              <w:delText>Referate pentru plata</w:delText>
            </w:r>
            <w:r w:rsidR="00AB457C" w:rsidDel="00207D03">
              <w:rPr>
                <w:noProof/>
                <w:webHidden/>
              </w:rPr>
              <w:tab/>
            </w:r>
            <w:r w:rsidR="00AB457C" w:rsidDel="00207D03">
              <w:rPr>
                <w:noProof/>
                <w:webHidden/>
              </w:rPr>
              <w:fldChar w:fldCharType="begin"/>
            </w:r>
            <w:r w:rsidR="00AB457C" w:rsidDel="00207D03">
              <w:rPr>
                <w:noProof/>
                <w:webHidden/>
              </w:rPr>
              <w:delInstrText xml:space="preserve"> PAGEREF _Toc389553036 \h </w:delInstrText>
            </w:r>
            <w:r w:rsidR="00AB457C" w:rsidDel="00207D03">
              <w:rPr>
                <w:noProof/>
                <w:webHidden/>
              </w:rPr>
            </w:r>
            <w:r w:rsidR="00AB457C" w:rsidDel="00207D03">
              <w:rPr>
                <w:noProof/>
                <w:webHidden/>
              </w:rPr>
              <w:fldChar w:fldCharType="separate"/>
            </w:r>
            <w:r w:rsidR="00AB457C" w:rsidDel="00207D03">
              <w:rPr>
                <w:noProof/>
                <w:webHidden/>
              </w:rPr>
              <w:delText>20</w:delText>
            </w:r>
            <w:r w:rsidR="00AB457C" w:rsidDel="00207D03">
              <w:rPr>
                <w:noProof/>
                <w:webHidden/>
              </w:rPr>
              <w:fldChar w:fldCharType="end"/>
            </w:r>
            <w:r w:rsidDel="00207D03">
              <w:rPr>
                <w:noProof/>
              </w:rPr>
              <w:fldChar w:fldCharType="end"/>
            </w:r>
          </w:del>
          <w:ins w:id="100" w:author="Sorin Salagean" w:date="2015-02-11T18:16:00Z">
            <w:r w:rsidR="00207D03">
              <w:fldChar w:fldCharType="begin"/>
            </w:r>
            <w:r w:rsidR="00207D03">
              <w:instrText xml:space="preserve"> HYPERLINK \l "_Toc389553036" </w:instrText>
            </w:r>
            <w:r w:rsidR="00207D03">
              <w:fldChar w:fldCharType="separate"/>
            </w:r>
            <w:r w:rsidR="00207D03">
              <w:rPr>
                <w:rStyle w:val="Hyperlink"/>
                <w:noProof/>
                <w:lang w:val="en-US"/>
              </w:rPr>
              <w:t>Etapa 9: Claim forum</w:t>
            </w:r>
            <w:r w:rsidR="00207D03">
              <w:rPr>
                <w:noProof/>
                <w:webHidden/>
              </w:rPr>
              <w:tab/>
            </w:r>
          </w:ins>
          <w:ins w:id="101" w:author="Sorin Salagean" w:date="2015-02-12T11:16:00Z">
            <w:r w:rsidR="00C71DB3">
              <w:rPr>
                <w:noProof/>
                <w:webHidden/>
              </w:rPr>
              <w:t>42</w:t>
            </w:r>
          </w:ins>
          <w:ins w:id="102" w:author="Sorin Salagean" w:date="2015-02-11T18:16:00Z">
            <w:r w:rsidR="00207D03">
              <w:rPr>
                <w:noProof/>
              </w:rPr>
              <w:fldChar w:fldCharType="end"/>
            </w:r>
          </w:ins>
        </w:p>
        <w:p w14:paraId="5CD9A50C" w14:textId="6A49FD65" w:rsidR="00AB457C" w:rsidRDefault="000E45F2">
          <w:pPr>
            <w:pStyle w:val="TOC3"/>
            <w:tabs>
              <w:tab w:val="right" w:leader="dot" w:pos="10456"/>
            </w:tabs>
            <w:rPr>
              <w:rFonts w:eastAsiaTheme="minorEastAsia"/>
              <w:noProof/>
              <w:lang w:val="en-US"/>
            </w:rPr>
          </w:pPr>
          <w:r>
            <w:fldChar w:fldCharType="begin"/>
          </w:r>
          <w:r>
            <w:instrText xml:space="preserve"> HYPERLINK \l "_Toc389553037" </w:instrText>
          </w:r>
          <w:r>
            <w:fldChar w:fldCharType="separate"/>
          </w:r>
          <w:ins w:id="103" w:author="Sorin Salagean" w:date="2015-02-11T18:17:00Z">
            <w:r w:rsidR="00207D03">
              <w:rPr>
                <w:rStyle w:val="Hyperlink"/>
                <w:noProof/>
                <w:lang w:val="en-US"/>
              </w:rPr>
              <w:t>Etapa 10: Validare document Claim forum</w:t>
            </w:r>
          </w:ins>
          <w:del w:id="104" w:author="Sorin Salagean" w:date="2015-02-11T18:17:00Z">
            <w:r w:rsidR="00AB457C" w:rsidRPr="008C65BC" w:rsidDel="00207D03">
              <w:rPr>
                <w:rStyle w:val="Hyperlink"/>
                <w:noProof/>
                <w:lang w:val="en-US"/>
              </w:rPr>
              <w:delText>Referate in curs de pl</w:delText>
            </w:r>
          </w:del>
          <w:del w:id="105" w:author="Sorin Salagean" w:date="2015-02-11T18:16:00Z">
            <w:r w:rsidR="00AB457C" w:rsidRPr="008C65BC" w:rsidDel="00207D03">
              <w:rPr>
                <w:rStyle w:val="Hyperlink"/>
                <w:noProof/>
                <w:lang w:val="en-US"/>
              </w:rPr>
              <w:delText>ata</w:delText>
            </w:r>
          </w:del>
          <w:r w:rsidR="00AB457C">
            <w:rPr>
              <w:noProof/>
              <w:webHidden/>
            </w:rPr>
            <w:tab/>
          </w:r>
          <w:del w:id="106" w:author="Sorin Salagean" w:date="2015-02-12T11:16:00Z">
            <w:r w:rsidR="00AB457C" w:rsidDel="00C71DB3">
              <w:rPr>
                <w:noProof/>
                <w:webHidden/>
              </w:rPr>
              <w:fldChar w:fldCharType="begin"/>
            </w:r>
            <w:r w:rsidR="00AB457C" w:rsidDel="00C71DB3">
              <w:rPr>
                <w:noProof/>
                <w:webHidden/>
              </w:rPr>
              <w:delInstrText xml:space="preserve"> PAGEREF _Toc389553037 \h </w:delInstrText>
            </w:r>
            <w:r w:rsidR="00AB457C" w:rsidDel="00C71DB3">
              <w:rPr>
                <w:noProof/>
                <w:webHidden/>
              </w:rPr>
            </w:r>
            <w:r w:rsidR="00AB457C" w:rsidDel="00C71DB3">
              <w:rPr>
                <w:noProof/>
                <w:webHidden/>
              </w:rPr>
              <w:fldChar w:fldCharType="separate"/>
            </w:r>
            <w:r w:rsidR="00AB457C" w:rsidDel="00C71DB3">
              <w:rPr>
                <w:noProof/>
                <w:webHidden/>
              </w:rPr>
              <w:delText>21</w:delText>
            </w:r>
            <w:r w:rsidR="00AB457C" w:rsidDel="00C71DB3">
              <w:rPr>
                <w:noProof/>
                <w:webHidden/>
              </w:rPr>
              <w:fldChar w:fldCharType="end"/>
            </w:r>
          </w:del>
          <w:ins w:id="107" w:author="Sorin Salagean" w:date="2015-02-12T11:16:00Z">
            <w:r w:rsidR="00C71DB3">
              <w:rPr>
                <w:noProof/>
                <w:webHidden/>
              </w:rPr>
              <w:t>44</w:t>
            </w:r>
          </w:ins>
          <w:r>
            <w:rPr>
              <w:noProof/>
            </w:rPr>
            <w:fldChar w:fldCharType="end"/>
          </w:r>
        </w:p>
        <w:p w14:paraId="5EF067E2" w14:textId="0D4ABDF9" w:rsidR="00AB457C" w:rsidRDefault="000E45F2">
          <w:pPr>
            <w:pStyle w:val="TOC3"/>
            <w:tabs>
              <w:tab w:val="right" w:leader="dot" w:pos="10456"/>
            </w:tabs>
            <w:rPr>
              <w:rFonts w:eastAsiaTheme="minorEastAsia"/>
              <w:noProof/>
              <w:lang w:val="en-US"/>
            </w:rPr>
          </w:pPr>
          <w:del w:id="108" w:author="Sorin Salagean" w:date="2015-02-11T18:17:00Z">
            <w:r w:rsidDel="00207D03">
              <w:fldChar w:fldCharType="begin"/>
            </w:r>
            <w:r w:rsidDel="00207D03">
              <w:delInstrText xml:space="preserve"> HYPERLINK \l "_Toc389553038" </w:delInstrText>
            </w:r>
            <w:r w:rsidDel="00207D03">
              <w:fldChar w:fldCharType="separate"/>
            </w:r>
            <w:r w:rsidR="00AB457C" w:rsidRPr="008C65BC" w:rsidDel="00207D03">
              <w:rPr>
                <w:rStyle w:val="Hyperlink"/>
                <w:noProof/>
                <w:lang w:val="en-US"/>
              </w:rPr>
              <w:delText>Accept / Referat de plata refuzat</w:delText>
            </w:r>
            <w:r w:rsidR="00AB457C" w:rsidDel="00207D03">
              <w:rPr>
                <w:noProof/>
                <w:webHidden/>
              </w:rPr>
              <w:tab/>
            </w:r>
            <w:r w:rsidR="00AB457C" w:rsidDel="00207D03">
              <w:rPr>
                <w:noProof/>
                <w:webHidden/>
              </w:rPr>
              <w:fldChar w:fldCharType="begin"/>
            </w:r>
            <w:r w:rsidR="00AB457C" w:rsidDel="00207D03">
              <w:rPr>
                <w:noProof/>
                <w:webHidden/>
              </w:rPr>
              <w:delInstrText xml:space="preserve"> PAGEREF _Toc389553038 \h </w:delInstrText>
            </w:r>
            <w:r w:rsidR="00AB457C" w:rsidDel="00207D03">
              <w:rPr>
                <w:noProof/>
                <w:webHidden/>
              </w:rPr>
            </w:r>
            <w:r w:rsidR="00AB457C" w:rsidDel="00207D03">
              <w:rPr>
                <w:noProof/>
                <w:webHidden/>
              </w:rPr>
              <w:fldChar w:fldCharType="separate"/>
            </w:r>
            <w:r w:rsidR="00AB457C" w:rsidDel="00207D03">
              <w:rPr>
                <w:noProof/>
                <w:webHidden/>
              </w:rPr>
              <w:delText>21</w:delText>
            </w:r>
            <w:r w:rsidR="00AB457C" w:rsidDel="00207D03">
              <w:rPr>
                <w:noProof/>
                <w:webHidden/>
              </w:rPr>
              <w:fldChar w:fldCharType="end"/>
            </w:r>
            <w:r w:rsidDel="00207D03">
              <w:rPr>
                <w:noProof/>
              </w:rPr>
              <w:fldChar w:fldCharType="end"/>
            </w:r>
          </w:del>
          <w:ins w:id="109" w:author="Sorin Salagean" w:date="2015-02-11T18:17:00Z">
            <w:r w:rsidR="00207D03">
              <w:fldChar w:fldCharType="begin"/>
            </w:r>
            <w:r w:rsidR="00207D03">
              <w:instrText xml:space="preserve"> HYPERLINK \l "_Toc389553038" </w:instrText>
            </w:r>
            <w:r w:rsidR="00207D03">
              <w:fldChar w:fldCharType="separate"/>
            </w:r>
            <w:r w:rsidR="00207D03">
              <w:rPr>
                <w:rStyle w:val="Hyperlink"/>
                <w:noProof/>
                <w:lang w:val="en-US"/>
              </w:rPr>
              <w:t>Etapa 11: CFP</w:t>
            </w:r>
            <w:r w:rsidR="00207D03">
              <w:rPr>
                <w:noProof/>
                <w:webHidden/>
              </w:rPr>
              <w:tab/>
            </w:r>
          </w:ins>
          <w:ins w:id="110" w:author="Sorin Salagean" w:date="2015-02-12T11:15:00Z">
            <w:r w:rsidR="00C71DB3">
              <w:rPr>
                <w:noProof/>
                <w:webHidden/>
              </w:rPr>
              <w:t>45</w:t>
            </w:r>
          </w:ins>
          <w:ins w:id="111" w:author="Sorin Salagean" w:date="2015-02-11T18:17:00Z">
            <w:r w:rsidR="00207D03">
              <w:rPr>
                <w:noProof/>
              </w:rPr>
              <w:fldChar w:fldCharType="end"/>
            </w:r>
          </w:ins>
        </w:p>
        <w:p w14:paraId="432A56AA" w14:textId="4A463B17" w:rsidR="00AB457C" w:rsidRDefault="000E45F2">
          <w:pPr>
            <w:pStyle w:val="TOC2"/>
            <w:tabs>
              <w:tab w:val="right" w:leader="dot" w:pos="10456"/>
            </w:tabs>
            <w:rPr>
              <w:rFonts w:eastAsiaTheme="minorEastAsia"/>
              <w:noProof/>
              <w:lang w:val="en-US"/>
            </w:rPr>
          </w:pPr>
          <w:r>
            <w:fldChar w:fldCharType="begin"/>
          </w:r>
          <w:r>
            <w:instrText xml:space="preserve"> HYPERLINK \l "_Toc389553039" </w:instrText>
          </w:r>
          <w:r>
            <w:fldChar w:fldCharType="separate"/>
          </w:r>
          <w:ins w:id="112" w:author="Sorin Salagean" w:date="2015-02-11T18:17:00Z">
            <w:r w:rsidR="00207D03">
              <w:rPr>
                <w:rStyle w:val="Hyperlink"/>
                <w:noProof/>
                <w:lang w:val="en-US"/>
              </w:rPr>
              <w:t xml:space="preserve">    Etapa 12: Referate pentru plata</w:t>
            </w:r>
          </w:ins>
          <w:del w:id="113" w:author="Sorin Salagean" w:date="2015-02-11T18:17:00Z">
            <w:r w:rsidR="00AB457C" w:rsidRPr="008C65BC" w:rsidDel="00207D03">
              <w:rPr>
                <w:rStyle w:val="Hyperlink"/>
                <w:noProof/>
                <w:lang w:val="en-US"/>
              </w:rPr>
              <w:delText>Flux Referat de respingere</w:delText>
            </w:r>
          </w:del>
          <w:r w:rsidR="00AB457C">
            <w:rPr>
              <w:noProof/>
              <w:webHidden/>
            </w:rPr>
            <w:tab/>
          </w:r>
          <w:del w:id="114" w:author="Sorin Salagean" w:date="2015-02-12T11:15:00Z">
            <w:r w:rsidR="00AB457C" w:rsidDel="00C71DB3">
              <w:rPr>
                <w:noProof/>
                <w:webHidden/>
              </w:rPr>
              <w:fldChar w:fldCharType="begin"/>
            </w:r>
            <w:r w:rsidR="00AB457C" w:rsidDel="00C71DB3">
              <w:rPr>
                <w:noProof/>
                <w:webHidden/>
              </w:rPr>
              <w:delInstrText xml:space="preserve"> PAGEREF _Toc389553039 \h </w:delInstrText>
            </w:r>
            <w:r w:rsidR="00AB457C" w:rsidDel="00C71DB3">
              <w:rPr>
                <w:noProof/>
                <w:webHidden/>
              </w:rPr>
            </w:r>
            <w:r w:rsidR="00AB457C" w:rsidDel="00C71DB3">
              <w:rPr>
                <w:noProof/>
                <w:webHidden/>
              </w:rPr>
              <w:fldChar w:fldCharType="separate"/>
            </w:r>
            <w:r w:rsidR="00AB457C" w:rsidDel="00C71DB3">
              <w:rPr>
                <w:noProof/>
                <w:webHidden/>
              </w:rPr>
              <w:delText>22</w:delText>
            </w:r>
            <w:r w:rsidR="00AB457C" w:rsidDel="00C71DB3">
              <w:rPr>
                <w:noProof/>
                <w:webHidden/>
              </w:rPr>
              <w:fldChar w:fldCharType="end"/>
            </w:r>
          </w:del>
          <w:ins w:id="115" w:author="Sorin Salagean" w:date="2015-02-12T11:15:00Z">
            <w:r w:rsidR="00C71DB3">
              <w:rPr>
                <w:noProof/>
                <w:webHidden/>
              </w:rPr>
              <w:t>47</w:t>
            </w:r>
          </w:ins>
          <w:r>
            <w:rPr>
              <w:noProof/>
            </w:rPr>
            <w:fldChar w:fldCharType="end"/>
          </w:r>
        </w:p>
        <w:p w14:paraId="5E0B1ECF" w14:textId="6BE8023A" w:rsidR="00AB457C" w:rsidRDefault="00C71DB3">
          <w:pPr>
            <w:pStyle w:val="TOC3"/>
            <w:tabs>
              <w:tab w:val="right" w:leader="dot" w:pos="10456"/>
            </w:tabs>
            <w:rPr>
              <w:rFonts w:eastAsiaTheme="minorEastAsia"/>
              <w:noProof/>
              <w:lang w:val="en-US"/>
            </w:rPr>
          </w:pPr>
          <w:r>
            <w:fldChar w:fldCharType="begin"/>
          </w:r>
          <w:r>
            <w:instrText xml:space="preserve"> HYPERLINK \l "_Toc389553040" </w:instrText>
          </w:r>
          <w:r>
            <w:fldChar w:fldCharType="separate"/>
          </w:r>
          <w:ins w:id="116" w:author="Sorin Salagean" w:date="2015-02-12T11:14:00Z">
            <w:r>
              <w:rPr>
                <w:rStyle w:val="Hyperlink"/>
                <w:noProof/>
                <w:lang w:val="en-US"/>
              </w:rPr>
              <w:t>Etapa 13: Referate in curs de plata</w:t>
            </w:r>
          </w:ins>
          <w:del w:id="117" w:author="Sorin Salagean" w:date="2015-02-12T11:14:00Z">
            <w:r w:rsidR="00AB457C" w:rsidRPr="008C65BC" w:rsidDel="00C71DB3">
              <w:rPr>
                <w:rStyle w:val="Hyperlink"/>
                <w:noProof/>
                <w:lang w:val="en-US"/>
              </w:rPr>
              <w:delText>Lichidator</w:delText>
            </w:r>
          </w:del>
          <w:r w:rsidR="00AB457C">
            <w:rPr>
              <w:noProof/>
              <w:webHidden/>
            </w:rPr>
            <w:tab/>
          </w:r>
          <w:del w:id="118" w:author="Sorin Salagean" w:date="2015-02-12T11:14:00Z">
            <w:r w:rsidR="00AB457C" w:rsidDel="00C71DB3">
              <w:rPr>
                <w:noProof/>
                <w:webHidden/>
              </w:rPr>
              <w:fldChar w:fldCharType="begin"/>
            </w:r>
            <w:r w:rsidR="00AB457C" w:rsidDel="00C71DB3">
              <w:rPr>
                <w:noProof/>
                <w:webHidden/>
              </w:rPr>
              <w:delInstrText xml:space="preserve"> PAGEREF _Toc389553040 \h </w:delInstrText>
            </w:r>
            <w:r w:rsidR="00AB457C" w:rsidDel="00C71DB3">
              <w:rPr>
                <w:noProof/>
                <w:webHidden/>
              </w:rPr>
            </w:r>
            <w:r w:rsidR="00AB457C" w:rsidDel="00C71DB3">
              <w:rPr>
                <w:noProof/>
                <w:webHidden/>
              </w:rPr>
              <w:fldChar w:fldCharType="separate"/>
            </w:r>
            <w:r w:rsidR="00AB457C" w:rsidDel="00C71DB3">
              <w:rPr>
                <w:noProof/>
                <w:webHidden/>
              </w:rPr>
              <w:delText>22</w:delText>
            </w:r>
            <w:r w:rsidR="00AB457C" w:rsidDel="00C71DB3">
              <w:rPr>
                <w:noProof/>
                <w:webHidden/>
              </w:rPr>
              <w:fldChar w:fldCharType="end"/>
            </w:r>
          </w:del>
          <w:ins w:id="119" w:author="Sorin Salagean" w:date="2015-02-12T11:14:00Z">
            <w:r>
              <w:rPr>
                <w:noProof/>
                <w:webHidden/>
              </w:rPr>
              <w:t>48</w:t>
            </w:r>
          </w:ins>
          <w:r>
            <w:rPr>
              <w:noProof/>
            </w:rPr>
            <w:fldChar w:fldCharType="end"/>
          </w:r>
        </w:p>
        <w:p w14:paraId="048111C4" w14:textId="0236D06C" w:rsidR="00AB457C" w:rsidRDefault="00C71DB3">
          <w:pPr>
            <w:pStyle w:val="TOC3"/>
            <w:tabs>
              <w:tab w:val="right" w:leader="dot" w:pos="10456"/>
            </w:tabs>
            <w:rPr>
              <w:rFonts w:eastAsiaTheme="minorEastAsia"/>
              <w:noProof/>
              <w:lang w:val="en-US"/>
            </w:rPr>
          </w:pPr>
          <w:del w:id="120" w:author="Sorin Salagean" w:date="2015-02-12T11:18:00Z">
            <w:r w:rsidDel="00C71DB3">
              <w:fldChar w:fldCharType="begin"/>
            </w:r>
            <w:r w:rsidDel="00C71DB3">
              <w:delInstrText xml:space="preserve"> HYPERLINK \l "_Toc389553041" </w:delInstrText>
            </w:r>
            <w:r w:rsidDel="00C71DB3">
              <w:fldChar w:fldCharType="separate"/>
            </w:r>
            <w:r w:rsidR="00AB457C" w:rsidRPr="008C65BC" w:rsidDel="00C71DB3">
              <w:rPr>
                <w:rStyle w:val="Hyperlink"/>
                <w:noProof/>
                <w:lang w:val="en-US"/>
              </w:rPr>
              <w:delText>Director daune</w:delText>
            </w:r>
            <w:r w:rsidR="00AB457C" w:rsidDel="00C71DB3">
              <w:rPr>
                <w:noProof/>
                <w:webHidden/>
              </w:rPr>
              <w:tab/>
            </w:r>
            <w:r w:rsidR="00AB457C" w:rsidDel="00C71DB3">
              <w:rPr>
                <w:noProof/>
                <w:webHidden/>
              </w:rPr>
              <w:fldChar w:fldCharType="begin"/>
            </w:r>
            <w:r w:rsidR="00AB457C" w:rsidDel="00C71DB3">
              <w:rPr>
                <w:noProof/>
                <w:webHidden/>
              </w:rPr>
              <w:delInstrText xml:space="preserve"> PAGEREF _Toc389553041 \h </w:delInstrText>
            </w:r>
            <w:r w:rsidR="00AB457C" w:rsidDel="00C71DB3">
              <w:rPr>
                <w:noProof/>
                <w:webHidden/>
              </w:rPr>
            </w:r>
            <w:r w:rsidR="00AB457C" w:rsidDel="00C71DB3">
              <w:rPr>
                <w:noProof/>
                <w:webHidden/>
              </w:rPr>
              <w:fldChar w:fldCharType="separate"/>
            </w:r>
            <w:r w:rsidR="00AB457C" w:rsidDel="00C71DB3">
              <w:rPr>
                <w:noProof/>
                <w:webHidden/>
              </w:rPr>
              <w:delText>23</w:delText>
            </w:r>
            <w:r w:rsidR="00AB457C" w:rsidDel="00C71DB3">
              <w:rPr>
                <w:noProof/>
                <w:webHidden/>
              </w:rPr>
              <w:fldChar w:fldCharType="end"/>
            </w:r>
            <w:r w:rsidDel="00C71DB3">
              <w:rPr>
                <w:noProof/>
              </w:rPr>
              <w:fldChar w:fldCharType="end"/>
            </w:r>
          </w:del>
          <w:ins w:id="121" w:author="Sorin Salagean" w:date="2015-02-12T11:18:00Z">
            <w:r>
              <w:fldChar w:fldCharType="begin"/>
            </w:r>
            <w:r>
              <w:instrText xml:space="preserve"> HYPERLINK \l "_Toc389553041" </w:instrText>
            </w:r>
            <w:r>
              <w:fldChar w:fldCharType="separate"/>
            </w:r>
            <w:r>
              <w:rPr>
                <w:rStyle w:val="Hyperlink"/>
                <w:noProof/>
                <w:lang w:val="en-US"/>
              </w:rPr>
              <w:t>Etapa 14: Referate platite</w:t>
            </w:r>
            <w:r>
              <w:rPr>
                <w:noProof/>
                <w:webHidden/>
              </w:rPr>
              <w:tab/>
            </w:r>
          </w:ins>
          <w:ins w:id="122" w:author="Sorin Salagean" w:date="2015-02-12T11:19:00Z">
            <w:r>
              <w:rPr>
                <w:noProof/>
                <w:webHidden/>
              </w:rPr>
              <w:t>49</w:t>
            </w:r>
          </w:ins>
          <w:ins w:id="123" w:author="Sorin Salagean" w:date="2015-02-12T11:18:00Z">
            <w:r>
              <w:rPr>
                <w:noProof/>
              </w:rPr>
              <w:fldChar w:fldCharType="end"/>
            </w:r>
          </w:ins>
        </w:p>
        <w:p w14:paraId="3872A41A" w14:textId="406BEE26" w:rsidR="00AB457C" w:rsidRDefault="00C71DB3">
          <w:pPr>
            <w:pStyle w:val="TOC3"/>
            <w:tabs>
              <w:tab w:val="right" w:leader="dot" w:pos="10456"/>
            </w:tabs>
            <w:rPr>
              <w:rFonts w:eastAsiaTheme="minorEastAsia"/>
              <w:noProof/>
              <w:lang w:val="en-US"/>
            </w:rPr>
          </w:pPr>
          <w:del w:id="124" w:author="Sorin Salagean" w:date="2015-02-12T11:19:00Z">
            <w:r w:rsidDel="00C71DB3">
              <w:fldChar w:fldCharType="begin"/>
            </w:r>
            <w:r w:rsidDel="00C71DB3">
              <w:delInstrText xml:space="preserve"> HYPERLINK \l "_Toc389553042" </w:delInstrText>
            </w:r>
            <w:r w:rsidDel="00C71DB3">
              <w:fldChar w:fldCharType="separate"/>
            </w:r>
            <w:r w:rsidR="00AB457C" w:rsidRPr="008C65BC" w:rsidDel="00C71DB3">
              <w:rPr>
                <w:rStyle w:val="Hyperlink"/>
                <w:noProof/>
                <w:lang w:val="en-US"/>
              </w:rPr>
              <w:delText>Departament Juridic</w:delText>
            </w:r>
            <w:r w:rsidR="00AB457C" w:rsidDel="00C71DB3">
              <w:rPr>
                <w:noProof/>
                <w:webHidden/>
              </w:rPr>
              <w:tab/>
            </w:r>
            <w:r w:rsidR="00AB457C" w:rsidDel="00C71DB3">
              <w:rPr>
                <w:noProof/>
                <w:webHidden/>
              </w:rPr>
              <w:fldChar w:fldCharType="begin"/>
            </w:r>
            <w:r w:rsidR="00AB457C" w:rsidDel="00C71DB3">
              <w:rPr>
                <w:noProof/>
                <w:webHidden/>
              </w:rPr>
              <w:delInstrText xml:space="preserve"> PAGEREF _Toc389553042 \h </w:delInstrText>
            </w:r>
            <w:r w:rsidR="00AB457C" w:rsidDel="00C71DB3">
              <w:rPr>
                <w:noProof/>
                <w:webHidden/>
              </w:rPr>
            </w:r>
            <w:r w:rsidR="00AB457C" w:rsidDel="00C71DB3">
              <w:rPr>
                <w:noProof/>
                <w:webHidden/>
              </w:rPr>
              <w:fldChar w:fldCharType="separate"/>
            </w:r>
            <w:r w:rsidR="00AB457C" w:rsidDel="00C71DB3">
              <w:rPr>
                <w:noProof/>
                <w:webHidden/>
              </w:rPr>
              <w:delText>23</w:delText>
            </w:r>
            <w:r w:rsidR="00AB457C" w:rsidDel="00C71DB3">
              <w:rPr>
                <w:noProof/>
                <w:webHidden/>
              </w:rPr>
              <w:fldChar w:fldCharType="end"/>
            </w:r>
            <w:r w:rsidDel="00C71DB3">
              <w:rPr>
                <w:noProof/>
              </w:rPr>
              <w:fldChar w:fldCharType="end"/>
            </w:r>
          </w:del>
          <w:ins w:id="125" w:author="Sorin Salagean" w:date="2015-02-12T11:19:00Z">
            <w:r>
              <w:fldChar w:fldCharType="begin"/>
            </w:r>
            <w:r>
              <w:instrText xml:space="preserve"> HYPERLINK \l "_Toc389553042" </w:instrText>
            </w:r>
            <w:r>
              <w:fldChar w:fldCharType="separate"/>
            </w:r>
            <w:r>
              <w:rPr>
                <w:rStyle w:val="Hyperlink"/>
                <w:noProof/>
                <w:lang w:val="en-US"/>
              </w:rPr>
              <w:t>Etapa 15: Accepte de plata aprobate</w:t>
            </w:r>
            <w:r>
              <w:rPr>
                <w:noProof/>
                <w:webHidden/>
              </w:rPr>
              <w:tab/>
            </w:r>
          </w:ins>
          <w:ins w:id="126" w:author="Sorin Salagean" w:date="2015-02-12T11:20:00Z">
            <w:r>
              <w:rPr>
                <w:noProof/>
                <w:webHidden/>
              </w:rPr>
              <w:t>49</w:t>
            </w:r>
          </w:ins>
          <w:ins w:id="127" w:author="Sorin Salagean" w:date="2015-02-12T11:19:00Z">
            <w:r>
              <w:rPr>
                <w:noProof/>
              </w:rPr>
              <w:fldChar w:fldCharType="end"/>
            </w:r>
          </w:ins>
        </w:p>
        <w:p w14:paraId="6941BE50" w14:textId="06E9D71D" w:rsidR="00AB457C" w:rsidRDefault="00C71DB3">
          <w:pPr>
            <w:pStyle w:val="TOC3"/>
            <w:tabs>
              <w:tab w:val="right" w:leader="dot" w:pos="10456"/>
            </w:tabs>
            <w:rPr>
              <w:rFonts w:eastAsiaTheme="minorEastAsia"/>
              <w:noProof/>
              <w:lang w:val="en-US"/>
            </w:rPr>
          </w:pPr>
          <w:del w:id="128" w:author="Sorin Salagean" w:date="2015-02-12T11:20:00Z">
            <w:r w:rsidDel="00C71DB3">
              <w:fldChar w:fldCharType="begin"/>
            </w:r>
            <w:r w:rsidDel="00C71DB3">
              <w:delInstrText xml:space="preserve"> HYPERLINK \l "_Toc389553043" </w:delInstrText>
            </w:r>
            <w:r w:rsidDel="00C71DB3">
              <w:fldChar w:fldCharType="separate"/>
            </w:r>
            <w:r w:rsidR="00AB457C" w:rsidRPr="008C65BC" w:rsidDel="00C71DB3">
              <w:rPr>
                <w:rStyle w:val="Hyperlink"/>
                <w:noProof/>
                <w:lang w:val="en-US"/>
              </w:rPr>
              <w:delText>Claim forum</w:delText>
            </w:r>
            <w:r w:rsidR="00AB457C" w:rsidDel="00C71DB3">
              <w:rPr>
                <w:noProof/>
                <w:webHidden/>
              </w:rPr>
              <w:tab/>
            </w:r>
            <w:r w:rsidR="00AB457C" w:rsidDel="00C71DB3">
              <w:rPr>
                <w:noProof/>
                <w:webHidden/>
              </w:rPr>
              <w:fldChar w:fldCharType="begin"/>
            </w:r>
            <w:r w:rsidR="00AB457C" w:rsidDel="00C71DB3">
              <w:rPr>
                <w:noProof/>
                <w:webHidden/>
              </w:rPr>
              <w:delInstrText xml:space="preserve"> PAGEREF _Toc389553043 \h </w:delInstrText>
            </w:r>
            <w:r w:rsidR="00AB457C" w:rsidDel="00C71DB3">
              <w:rPr>
                <w:noProof/>
                <w:webHidden/>
              </w:rPr>
            </w:r>
            <w:r w:rsidR="00AB457C" w:rsidDel="00C71DB3">
              <w:rPr>
                <w:noProof/>
                <w:webHidden/>
              </w:rPr>
              <w:fldChar w:fldCharType="separate"/>
            </w:r>
            <w:r w:rsidR="00AB457C" w:rsidDel="00C71DB3">
              <w:rPr>
                <w:noProof/>
                <w:webHidden/>
              </w:rPr>
              <w:delText>23</w:delText>
            </w:r>
            <w:r w:rsidR="00AB457C" w:rsidDel="00C71DB3">
              <w:rPr>
                <w:noProof/>
                <w:webHidden/>
              </w:rPr>
              <w:fldChar w:fldCharType="end"/>
            </w:r>
            <w:r w:rsidDel="00C71DB3">
              <w:rPr>
                <w:noProof/>
              </w:rPr>
              <w:fldChar w:fldCharType="end"/>
            </w:r>
          </w:del>
          <w:ins w:id="129" w:author="Sorin Salagean" w:date="2015-02-12T11:20:00Z">
            <w:r>
              <w:fldChar w:fldCharType="begin"/>
            </w:r>
            <w:r>
              <w:instrText xml:space="preserve"> HYPERLINK \l "_Toc389553043" </w:instrText>
            </w:r>
            <w:r>
              <w:fldChar w:fldCharType="separate"/>
            </w:r>
            <w:r>
              <w:rPr>
                <w:rStyle w:val="Hyperlink"/>
                <w:noProof/>
                <w:lang w:val="en-US"/>
              </w:rPr>
              <w:t>Etapa 16: Accepte de plata procesate:</w:t>
            </w:r>
            <w:r>
              <w:rPr>
                <w:noProof/>
                <w:webHidden/>
              </w:rPr>
              <w:tab/>
            </w:r>
          </w:ins>
          <w:ins w:id="130" w:author="Sorin Salagean" w:date="2015-02-12T11:21:00Z">
            <w:r>
              <w:rPr>
                <w:noProof/>
                <w:webHidden/>
              </w:rPr>
              <w:t>50</w:t>
            </w:r>
          </w:ins>
          <w:ins w:id="131" w:author="Sorin Salagean" w:date="2015-02-12T11:20:00Z">
            <w:r>
              <w:rPr>
                <w:noProof/>
              </w:rPr>
              <w:fldChar w:fldCharType="end"/>
            </w:r>
          </w:ins>
        </w:p>
        <w:p w14:paraId="38C81877" w14:textId="31E49023" w:rsidR="00AB457C" w:rsidRDefault="00C71DB3">
          <w:pPr>
            <w:pStyle w:val="TOC3"/>
            <w:tabs>
              <w:tab w:val="right" w:leader="dot" w:pos="10456"/>
            </w:tabs>
            <w:rPr>
              <w:rFonts w:eastAsiaTheme="minorEastAsia"/>
              <w:noProof/>
              <w:lang w:val="en-US"/>
            </w:rPr>
          </w:pPr>
          <w:del w:id="132" w:author="Sorin Salagean" w:date="2015-02-12T11:21:00Z">
            <w:r w:rsidDel="00C71DB3">
              <w:fldChar w:fldCharType="begin"/>
            </w:r>
            <w:r w:rsidDel="00C71DB3">
              <w:delInstrText xml:space="preserve"> HYPERLINK \l "_Toc389553044" </w:delInstrText>
            </w:r>
            <w:r w:rsidDel="00C71DB3">
              <w:fldChar w:fldCharType="separate"/>
            </w:r>
            <w:r w:rsidR="00AB457C" w:rsidRPr="008C65BC" w:rsidDel="00C71DB3">
              <w:rPr>
                <w:rStyle w:val="Hyperlink"/>
                <w:noProof/>
                <w:lang w:val="en-US"/>
              </w:rPr>
              <w:delText>Aprobare docum</w:delText>
            </w:r>
            <w:r w:rsidR="00AB457C" w:rsidRPr="008C65BC" w:rsidDel="00C71DB3">
              <w:rPr>
                <w:rStyle w:val="Hyperlink"/>
                <w:noProof/>
              </w:rPr>
              <w:delText>e</w:delText>
            </w:r>
            <w:r w:rsidR="00AB457C" w:rsidRPr="008C65BC" w:rsidDel="00C71DB3">
              <w:rPr>
                <w:rStyle w:val="Hyperlink"/>
                <w:noProof/>
                <w:lang w:val="en-US"/>
              </w:rPr>
              <w:delText>nt Claim forum</w:delText>
            </w:r>
            <w:r w:rsidR="00AB457C" w:rsidDel="00C71DB3">
              <w:rPr>
                <w:noProof/>
                <w:webHidden/>
              </w:rPr>
              <w:tab/>
            </w:r>
            <w:r w:rsidR="00AB457C" w:rsidDel="00C71DB3">
              <w:rPr>
                <w:noProof/>
                <w:webHidden/>
              </w:rPr>
              <w:fldChar w:fldCharType="begin"/>
            </w:r>
            <w:r w:rsidR="00AB457C" w:rsidDel="00C71DB3">
              <w:rPr>
                <w:noProof/>
                <w:webHidden/>
              </w:rPr>
              <w:delInstrText xml:space="preserve"> PAGEREF _Toc389553044 \h </w:delInstrText>
            </w:r>
            <w:r w:rsidR="00AB457C" w:rsidDel="00C71DB3">
              <w:rPr>
                <w:noProof/>
                <w:webHidden/>
              </w:rPr>
            </w:r>
            <w:r w:rsidR="00AB457C" w:rsidDel="00C71DB3">
              <w:rPr>
                <w:noProof/>
                <w:webHidden/>
              </w:rPr>
              <w:fldChar w:fldCharType="separate"/>
            </w:r>
            <w:r w:rsidR="00AB457C" w:rsidDel="00C71DB3">
              <w:rPr>
                <w:noProof/>
                <w:webHidden/>
              </w:rPr>
              <w:delText>23</w:delText>
            </w:r>
            <w:r w:rsidR="00AB457C" w:rsidDel="00C71DB3">
              <w:rPr>
                <w:noProof/>
                <w:webHidden/>
              </w:rPr>
              <w:fldChar w:fldCharType="end"/>
            </w:r>
            <w:r w:rsidDel="00C71DB3">
              <w:rPr>
                <w:noProof/>
              </w:rPr>
              <w:fldChar w:fldCharType="end"/>
            </w:r>
          </w:del>
          <w:ins w:id="133" w:author="Sorin Salagean" w:date="2015-02-12T11:21:00Z">
            <w:r>
              <w:fldChar w:fldCharType="begin"/>
            </w:r>
            <w:r>
              <w:instrText xml:space="preserve"> HYPERLINK \l "_Toc389553044" </w:instrText>
            </w:r>
            <w:r>
              <w:fldChar w:fldCharType="separate"/>
            </w:r>
            <w:r>
              <w:rPr>
                <w:rStyle w:val="Hyperlink"/>
                <w:noProof/>
                <w:lang w:val="en-US"/>
              </w:rPr>
              <w:t xml:space="preserve">Etapa 17: </w:t>
            </w:r>
          </w:ins>
          <w:ins w:id="134" w:author="Sorin Salagean" w:date="2015-02-12T11:22:00Z">
            <w:r>
              <w:rPr>
                <w:rStyle w:val="Hyperlink"/>
                <w:noProof/>
                <w:lang w:val="en-US"/>
              </w:rPr>
              <w:t>Accept/Referat de plata refuzat</w:t>
            </w:r>
          </w:ins>
          <w:ins w:id="135" w:author="Sorin Salagean" w:date="2015-02-12T11:21:00Z">
            <w:r>
              <w:rPr>
                <w:noProof/>
                <w:webHidden/>
              </w:rPr>
              <w:tab/>
            </w:r>
          </w:ins>
          <w:ins w:id="136" w:author="Sorin Salagean" w:date="2015-02-12T11:22:00Z">
            <w:r>
              <w:rPr>
                <w:noProof/>
                <w:webHidden/>
              </w:rPr>
              <w:t>51</w:t>
            </w:r>
          </w:ins>
          <w:ins w:id="137" w:author="Sorin Salagean" w:date="2015-02-12T11:21:00Z">
            <w:r>
              <w:rPr>
                <w:noProof/>
              </w:rPr>
              <w:fldChar w:fldCharType="end"/>
            </w:r>
          </w:ins>
        </w:p>
        <w:p w14:paraId="19462A84" w14:textId="635E6F8B" w:rsidR="00AB457C" w:rsidRDefault="00C71DB3">
          <w:pPr>
            <w:pStyle w:val="TOC3"/>
            <w:tabs>
              <w:tab w:val="right" w:leader="dot" w:pos="10456"/>
            </w:tabs>
            <w:rPr>
              <w:rFonts w:eastAsiaTheme="minorEastAsia"/>
              <w:noProof/>
              <w:lang w:val="en-US"/>
            </w:rPr>
          </w:pPr>
          <w:del w:id="138" w:author="Sorin Salagean" w:date="2015-02-12T11:23:00Z">
            <w:r w:rsidDel="00C71DB3">
              <w:fldChar w:fldCharType="begin"/>
            </w:r>
            <w:r w:rsidDel="00C71DB3">
              <w:delInstrText xml:space="preserve"> HYPERLINK \l "_Toc389553045" </w:delInstrText>
            </w:r>
            <w:r w:rsidDel="00C71DB3">
              <w:fldChar w:fldCharType="separate"/>
            </w:r>
            <w:r w:rsidR="00AB457C" w:rsidRPr="008C65BC" w:rsidDel="00C71DB3">
              <w:rPr>
                <w:rStyle w:val="Hyperlink"/>
                <w:noProof/>
                <w:lang w:val="en-US"/>
              </w:rPr>
              <w:delText>Referate de respingere - Aprobate</w:delText>
            </w:r>
            <w:r w:rsidR="00AB457C" w:rsidDel="00C71DB3">
              <w:rPr>
                <w:noProof/>
                <w:webHidden/>
              </w:rPr>
              <w:tab/>
            </w:r>
            <w:r w:rsidR="00AB457C" w:rsidDel="00C71DB3">
              <w:rPr>
                <w:noProof/>
                <w:webHidden/>
              </w:rPr>
              <w:fldChar w:fldCharType="begin"/>
            </w:r>
            <w:r w:rsidR="00AB457C" w:rsidDel="00C71DB3">
              <w:rPr>
                <w:noProof/>
                <w:webHidden/>
              </w:rPr>
              <w:delInstrText xml:space="preserve"> PAGEREF _Toc389553045 \h </w:delInstrText>
            </w:r>
            <w:r w:rsidR="00AB457C" w:rsidDel="00C71DB3">
              <w:rPr>
                <w:noProof/>
                <w:webHidden/>
              </w:rPr>
            </w:r>
            <w:r w:rsidR="00AB457C" w:rsidDel="00C71DB3">
              <w:rPr>
                <w:noProof/>
                <w:webHidden/>
              </w:rPr>
              <w:fldChar w:fldCharType="separate"/>
            </w:r>
            <w:r w:rsidR="00AB457C" w:rsidDel="00C71DB3">
              <w:rPr>
                <w:noProof/>
                <w:webHidden/>
              </w:rPr>
              <w:delText>23</w:delText>
            </w:r>
            <w:r w:rsidR="00AB457C" w:rsidDel="00C71DB3">
              <w:rPr>
                <w:noProof/>
                <w:webHidden/>
              </w:rPr>
              <w:fldChar w:fldCharType="end"/>
            </w:r>
            <w:r w:rsidDel="00C71DB3">
              <w:rPr>
                <w:noProof/>
              </w:rPr>
              <w:fldChar w:fldCharType="end"/>
            </w:r>
          </w:del>
          <w:ins w:id="139" w:author="Sorin Salagean" w:date="2015-02-12T11:23:00Z">
            <w:r>
              <w:fldChar w:fldCharType="begin"/>
            </w:r>
            <w:r>
              <w:instrText xml:space="preserve"> HYPERLINK \l "_Toc389553045" </w:instrText>
            </w:r>
            <w:r>
              <w:fldChar w:fldCharType="separate"/>
            </w:r>
            <w:r>
              <w:rPr>
                <w:rStyle w:val="Hyperlink"/>
                <w:noProof/>
                <w:lang w:val="en-US"/>
              </w:rPr>
              <w:t>Flux Referat de respingere</w:t>
            </w:r>
            <w:r>
              <w:rPr>
                <w:noProof/>
                <w:webHidden/>
              </w:rPr>
              <w:tab/>
              <w:t>52</w:t>
            </w:r>
            <w:r>
              <w:rPr>
                <w:noProof/>
              </w:rPr>
              <w:fldChar w:fldCharType="end"/>
            </w:r>
          </w:ins>
        </w:p>
        <w:p w14:paraId="776B1BC4" w14:textId="54711CA8" w:rsidR="00AB457C" w:rsidRDefault="00C71DB3">
          <w:pPr>
            <w:pStyle w:val="TOC3"/>
            <w:tabs>
              <w:tab w:val="right" w:leader="dot" w:pos="10456"/>
            </w:tabs>
            <w:rPr>
              <w:rFonts w:eastAsiaTheme="minorEastAsia"/>
              <w:noProof/>
              <w:lang w:val="en-US"/>
            </w:rPr>
          </w:pPr>
          <w:del w:id="140" w:author="Sorin Salagean" w:date="2015-02-12T11:23:00Z">
            <w:r w:rsidDel="00C71DB3">
              <w:fldChar w:fldCharType="begin"/>
            </w:r>
            <w:r w:rsidDel="00C71DB3">
              <w:delInstrText xml:space="preserve"> HYPERLINK \l "_Toc389553046" </w:delInstrText>
            </w:r>
            <w:r w:rsidDel="00C71DB3">
              <w:fldChar w:fldCharType="separate"/>
            </w:r>
            <w:r w:rsidR="00AB457C" w:rsidRPr="008C65BC" w:rsidDel="00C71DB3">
              <w:rPr>
                <w:rStyle w:val="Hyperlink"/>
                <w:noProof/>
                <w:lang w:val="en-US"/>
              </w:rPr>
              <w:delText>Referate de respi</w:delText>
            </w:r>
            <w:r w:rsidR="00AB457C" w:rsidRPr="008C65BC" w:rsidDel="00C71DB3">
              <w:rPr>
                <w:rStyle w:val="Hyperlink"/>
                <w:noProof/>
              </w:rPr>
              <w:delText>n</w:delText>
            </w:r>
            <w:r w:rsidR="00AB457C" w:rsidRPr="008C65BC" w:rsidDel="00C71DB3">
              <w:rPr>
                <w:rStyle w:val="Hyperlink"/>
                <w:noProof/>
                <w:lang w:val="en-US"/>
              </w:rPr>
              <w:delText>gere - Refuzate</w:delText>
            </w:r>
            <w:r w:rsidR="00AB457C" w:rsidDel="00C71DB3">
              <w:rPr>
                <w:noProof/>
                <w:webHidden/>
              </w:rPr>
              <w:tab/>
            </w:r>
            <w:r w:rsidR="00AB457C" w:rsidDel="00C71DB3">
              <w:rPr>
                <w:noProof/>
                <w:webHidden/>
              </w:rPr>
              <w:fldChar w:fldCharType="begin"/>
            </w:r>
            <w:r w:rsidR="00AB457C" w:rsidDel="00C71DB3">
              <w:rPr>
                <w:noProof/>
                <w:webHidden/>
              </w:rPr>
              <w:delInstrText xml:space="preserve"> PAGEREF _Toc389553046 \h </w:delInstrText>
            </w:r>
            <w:r w:rsidR="00AB457C" w:rsidDel="00C71DB3">
              <w:rPr>
                <w:noProof/>
                <w:webHidden/>
              </w:rPr>
            </w:r>
            <w:r w:rsidR="00AB457C" w:rsidDel="00C71DB3">
              <w:rPr>
                <w:noProof/>
                <w:webHidden/>
              </w:rPr>
              <w:fldChar w:fldCharType="separate"/>
            </w:r>
            <w:r w:rsidR="00AB457C" w:rsidDel="00C71DB3">
              <w:rPr>
                <w:noProof/>
                <w:webHidden/>
              </w:rPr>
              <w:delText>23</w:delText>
            </w:r>
            <w:r w:rsidR="00AB457C" w:rsidDel="00C71DB3">
              <w:rPr>
                <w:noProof/>
                <w:webHidden/>
              </w:rPr>
              <w:fldChar w:fldCharType="end"/>
            </w:r>
            <w:r w:rsidDel="00C71DB3">
              <w:rPr>
                <w:noProof/>
              </w:rPr>
              <w:fldChar w:fldCharType="end"/>
            </w:r>
          </w:del>
          <w:ins w:id="141" w:author="Sorin Salagean" w:date="2015-02-12T11:23:00Z">
            <w:r>
              <w:fldChar w:fldCharType="begin"/>
            </w:r>
            <w:r>
              <w:instrText xml:space="preserve"> HYPERLINK \l "_Toc389553046" </w:instrText>
            </w:r>
            <w:r>
              <w:fldChar w:fldCharType="separate"/>
            </w:r>
            <w:r>
              <w:rPr>
                <w:rStyle w:val="Hyperlink"/>
                <w:noProof/>
                <w:lang w:val="en-US"/>
              </w:rPr>
              <w:t>Etapa 1: Initial</w:t>
            </w:r>
            <w:r>
              <w:rPr>
                <w:noProof/>
                <w:webHidden/>
              </w:rPr>
              <w:tab/>
            </w:r>
          </w:ins>
          <w:ins w:id="142" w:author="Sorin Salagean" w:date="2015-02-12T11:25:00Z">
            <w:r w:rsidR="0036038D">
              <w:rPr>
                <w:noProof/>
                <w:webHidden/>
              </w:rPr>
              <w:t>53</w:t>
            </w:r>
          </w:ins>
          <w:ins w:id="143" w:author="Sorin Salagean" w:date="2015-02-12T11:23:00Z">
            <w:r>
              <w:rPr>
                <w:noProof/>
              </w:rPr>
              <w:fldChar w:fldCharType="end"/>
            </w:r>
          </w:ins>
        </w:p>
        <w:p w14:paraId="2BBACB3D" w14:textId="1D049642" w:rsidR="00AB457C" w:rsidRDefault="00C71DB3">
          <w:pPr>
            <w:pStyle w:val="TOC3"/>
            <w:tabs>
              <w:tab w:val="right" w:leader="dot" w:pos="10456"/>
            </w:tabs>
            <w:rPr>
              <w:rFonts w:eastAsiaTheme="minorEastAsia"/>
              <w:noProof/>
              <w:lang w:val="en-US"/>
            </w:rPr>
          </w:pPr>
          <w:del w:id="144" w:author="Sorin Salagean" w:date="2015-02-12T11:25:00Z">
            <w:r w:rsidDel="0036038D">
              <w:fldChar w:fldCharType="begin"/>
            </w:r>
            <w:r w:rsidDel="0036038D">
              <w:delInstrText xml:space="preserve"> HYPERLINK \l "_Toc389553047" </w:delInstrText>
            </w:r>
            <w:r w:rsidDel="0036038D">
              <w:fldChar w:fldCharType="separate"/>
            </w:r>
            <w:r w:rsidR="00AB457C" w:rsidRPr="008C65BC" w:rsidDel="0036038D">
              <w:rPr>
                <w:rStyle w:val="Hyperlink"/>
                <w:noProof/>
                <w:lang w:val="en-US"/>
              </w:rPr>
              <w:delText>Referate de respingere – Inchise</w:delText>
            </w:r>
            <w:r w:rsidR="00AB457C" w:rsidDel="0036038D">
              <w:rPr>
                <w:noProof/>
                <w:webHidden/>
              </w:rPr>
              <w:tab/>
            </w:r>
            <w:r w:rsidR="00AB457C" w:rsidDel="0036038D">
              <w:rPr>
                <w:noProof/>
                <w:webHidden/>
              </w:rPr>
              <w:fldChar w:fldCharType="begin"/>
            </w:r>
            <w:r w:rsidR="00AB457C" w:rsidDel="0036038D">
              <w:rPr>
                <w:noProof/>
                <w:webHidden/>
              </w:rPr>
              <w:delInstrText xml:space="preserve"> PAGEREF _Toc389553047 \h </w:delInstrText>
            </w:r>
            <w:r w:rsidR="00AB457C" w:rsidDel="0036038D">
              <w:rPr>
                <w:noProof/>
                <w:webHidden/>
              </w:rPr>
            </w:r>
            <w:r w:rsidR="00AB457C" w:rsidDel="0036038D">
              <w:rPr>
                <w:noProof/>
                <w:webHidden/>
              </w:rPr>
              <w:fldChar w:fldCharType="separate"/>
            </w:r>
            <w:r w:rsidR="00AB457C" w:rsidDel="0036038D">
              <w:rPr>
                <w:noProof/>
                <w:webHidden/>
              </w:rPr>
              <w:delText>24</w:delText>
            </w:r>
            <w:r w:rsidR="00AB457C" w:rsidDel="0036038D">
              <w:rPr>
                <w:noProof/>
                <w:webHidden/>
              </w:rPr>
              <w:fldChar w:fldCharType="end"/>
            </w:r>
            <w:r w:rsidDel="0036038D">
              <w:rPr>
                <w:noProof/>
              </w:rPr>
              <w:fldChar w:fldCharType="end"/>
            </w:r>
          </w:del>
          <w:ins w:id="145" w:author="Sorin Salagean" w:date="2015-02-12T11:25:00Z">
            <w:r w:rsidR="0036038D">
              <w:fldChar w:fldCharType="begin"/>
            </w:r>
            <w:r w:rsidR="0036038D">
              <w:instrText xml:space="preserve"> HYPERLINK \l "_Toc389553047" </w:instrText>
            </w:r>
            <w:r w:rsidR="0036038D">
              <w:fldChar w:fldCharType="separate"/>
            </w:r>
            <w:r w:rsidR="0036038D">
              <w:rPr>
                <w:rStyle w:val="Hyperlink"/>
                <w:noProof/>
                <w:lang w:val="en-US"/>
              </w:rPr>
              <w:t>Etapa 2: Lichidator</w:t>
            </w:r>
            <w:r w:rsidR="0036038D">
              <w:rPr>
                <w:noProof/>
                <w:webHidden/>
              </w:rPr>
              <w:tab/>
            </w:r>
          </w:ins>
          <w:ins w:id="146" w:author="Sorin Salagean" w:date="2015-02-12T11:26:00Z">
            <w:r w:rsidR="0036038D">
              <w:rPr>
                <w:noProof/>
                <w:webHidden/>
              </w:rPr>
              <w:t>53</w:t>
            </w:r>
          </w:ins>
          <w:ins w:id="147" w:author="Sorin Salagean" w:date="2015-02-12T11:25:00Z">
            <w:r w:rsidR="0036038D">
              <w:rPr>
                <w:noProof/>
              </w:rPr>
              <w:fldChar w:fldCharType="end"/>
            </w:r>
          </w:ins>
        </w:p>
        <w:p w14:paraId="401968E8" w14:textId="7A7F2008" w:rsidR="00AB457C" w:rsidRDefault="0036038D">
          <w:pPr>
            <w:pStyle w:val="TOC1"/>
            <w:tabs>
              <w:tab w:val="right" w:leader="dot" w:pos="10456"/>
            </w:tabs>
            <w:rPr>
              <w:ins w:id="148" w:author="Sorin Salagean" w:date="2015-02-12T11:27:00Z"/>
              <w:noProof/>
            </w:rPr>
          </w:pPr>
          <w:ins w:id="149" w:author="Sorin Salagean" w:date="2015-02-12T11:26:00Z">
            <w:r>
              <w:t xml:space="preserve">         Etapa 3: Sef Serviciu</w:t>
            </w:r>
          </w:ins>
          <w:r w:rsidR="00C71DB3">
            <w:fldChar w:fldCharType="begin"/>
          </w:r>
          <w:r w:rsidR="00C71DB3">
            <w:instrText xml:space="preserve"> HYPERLINK \l "_Toc389553048" </w:instrText>
          </w:r>
          <w:r w:rsidR="00C71DB3">
            <w:fldChar w:fldCharType="separate"/>
          </w:r>
          <w:del w:id="150" w:author="Sorin Salagean" w:date="2015-02-12T11:26:00Z">
            <w:r w:rsidR="00AB457C" w:rsidRPr="008C65BC" w:rsidDel="0036038D">
              <w:rPr>
                <w:rStyle w:val="Hyperlink"/>
                <w:noProof/>
                <w:lang w:val="en-US"/>
              </w:rPr>
              <w:delText>Functionalitati generale:</w:delText>
            </w:r>
          </w:del>
          <w:r w:rsidR="00AB457C">
            <w:rPr>
              <w:noProof/>
              <w:webHidden/>
            </w:rPr>
            <w:tab/>
          </w:r>
          <w:del w:id="151" w:author="Sorin Salagean" w:date="2015-02-12T11:27:00Z">
            <w:r w:rsidR="00AB457C" w:rsidDel="0036038D">
              <w:rPr>
                <w:noProof/>
                <w:webHidden/>
              </w:rPr>
              <w:fldChar w:fldCharType="begin"/>
            </w:r>
            <w:r w:rsidR="00AB457C" w:rsidDel="0036038D">
              <w:rPr>
                <w:noProof/>
                <w:webHidden/>
              </w:rPr>
              <w:delInstrText xml:space="preserve"> PAGEREF _Toc389553048 \h </w:delInstrText>
            </w:r>
            <w:r w:rsidR="00AB457C" w:rsidDel="0036038D">
              <w:rPr>
                <w:noProof/>
                <w:webHidden/>
              </w:rPr>
            </w:r>
            <w:r w:rsidR="00AB457C" w:rsidDel="0036038D">
              <w:rPr>
                <w:noProof/>
                <w:webHidden/>
              </w:rPr>
              <w:fldChar w:fldCharType="separate"/>
            </w:r>
            <w:r w:rsidR="00AB457C" w:rsidDel="0036038D">
              <w:rPr>
                <w:noProof/>
                <w:webHidden/>
              </w:rPr>
              <w:delText>24</w:delText>
            </w:r>
            <w:r w:rsidR="00AB457C" w:rsidDel="0036038D">
              <w:rPr>
                <w:noProof/>
                <w:webHidden/>
              </w:rPr>
              <w:fldChar w:fldCharType="end"/>
            </w:r>
          </w:del>
          <w:ins w:id="152" w:author="Sorin Salagean" w:date="2015-02-12T11:27:00Z">
            <w:r>
              <w:rPr>
                <w:noProof/>
                <w:webHidden/>
              </w:rPr>
              <w:t>54</w:t>
            </w:r>
          </w:ins>
          <w:r w:rsidR="00C71DB3">
            <w:rPr>
              <w:noProof/>
            </w:rPr>
            <w:fldChar w:fldCharType="end"/>
          </w:r>
        </w:p>
        <w:p w14:paraId="79FCC5EB" w14:textId="290BEDD0" w:rsidR="0036038D" w:rsidRDefault="0036038D">
          <w:pPr>
            <w:rPr>
              <w:ins w:id="153" w:author="Sorin Salagean" w:date="2015-02-12T11:28:00Z"/>
            </w:rPr>
            <w:pPrChange w:id="154" w:author="Sorin Salagean" w:date="2015-02-12T11:27:00Z">
              <w:pPr>
                <w:pStyle w:val="TOC1"/>
                <w:tabs>
                  <w:tab w:val="right" w:leader="dot" w:pos="10456"/>
                </w:tabs>
              </w:pPr>
            </w:pPrChange>
          </w:pPr>
          <w:ins w:id="155" w:author="Sorin Salagean" w:date="2015-02-12T11:27:00Z">
            <w:r>
              <w:t xml:space="preserve">         Etapa 4: Director Daune…………………………………………………………………………………………………………………………………….55</w:t>
            </w:r>
          </w:ins>
        </w:p>
        <w:p w14:paraId="49AF0F44" w14:textId="22C63582" w:rsidR="0036038D" w:rsidRDefault="0036038D">
          <w:pPr>
            <w:rPr>
              <w:ins w:id="156" w:author="Sorin Salagean" w:date="2015-02-12T11:29:00Z"/>
            </w:rPr>
            <w:pPrChange w:id="157" w:author="Sorin Salagean" w:date="2015-02-12T11:27:00Z">
              <w:pPr>
                <w:pStyle w:val="TOC1"/>
                <w:tabs>
                  <w:tab w:val="right" w:leader="dot" w:pos="10456"/>
                </w:tabs>
              </w:pPr>
            </w:pPrChange>
          </w:pPr>
          <w:ins w:id="158" w:author="Sorin Salagean" w:date="2015-02-12T11:28:00Z">
            <w:r>
              <w:t xml:space="preserve">         Etapa 5: D</w:t>
            </w:r>
          </w:ins>
          <w:ins w:id="159" w:author="Sorin Salagean" w:date="2015-02-12T11:29:00Z">
            <w:r>
              <w:t xml:space="preserve">epartament </w:t>
            </w:r>
          </w:ins>
          <w:ins w:id="160" w:author="Sorin Salagean" w:date="2015-02-12T11:28:00Z">
            <w:r>
              <w:t>juridic…………………………………………………………………………………………………………………………</w:t>
            </w:r>
          </w:ins>
          <w:ins w:id="161" w:author="Sorin Salagean" w:date="2015-02-12T11:29:00Z">
            <w:r>
              <w:t>....56</w:t>
            </w:r>
          </w:ins>
        </w:p>
        <w:p w14:paraId="2084D403" w14:textId="7C249AE7" w:rsidR="0036038D" w:rsidRDefault="0036038D">
          <w:pPr>
            <w:rPr>
              <w:ins w:id="162" w:author="Sorin Salagean" w:date="2015-02-12T11:30:00Z"/>
            </w:rPr>
            <w:pPrChange w:id="163" w:author="Sorin Salagean" w:date="2015-02-12T11:27:00Z">
              <w:pPr>
                <w:pStyle w:val="TOC1"/>
                <w:tabs>
                  <w:tab w:val="right" w:leader="dot" w:pos="10456"/>
                </w:tabs>
              </w:pPr>
            </w:pPrChange>
          </w:pPr>
          <w:ins w:id="164" w:author="Sorin Salagean" w:date="2015-02-12T11:29:00Z">
            <w:r>
              <w:t xml:space="preserve">         Etapa 6: Claim Forum………………………………………………………………………………………………………………………………………</w:t>
            </w:r>
          </w:ins>
          <w:ins w:id="165" w:author="Sorin Salagean" w:date="2015-02-12T11:30:00Z">
            <w:r>
              <w:t>..57</w:t>
            </w:r>
          </w:ins>
        </w:p>
        <w:p w14:paraId="21B371E1" w14:textId="331797AE" w:rsidR="0036038D" w:rsidRDefault="0036038D">
          <w:pPr>
            <w:rPr>
              <w:ins w:id="166" w:author="Sorin Salagean" w:date="2015-02-12T11:30:00Z"/>
            </w:rPr>
            <w:pPrChange w:id="167" w:author="Sorin Salagean" w:date="2015-02-12T11:27:00Z">
              <w:pPr>
                <w:pStyle w:val="TOC1"/>
                <w:tabs>
                  <w:tab w:val="right" w:leader="dot" w:pos="10456"/>
                </w:tabs>
              </w:pPr>
            </w:pPrChange>
          </w:pPr>
          <w:ins w:id="168" w:author="Sorin Salagean" w:date="2015-02-12T11:30:00Z">
            <w:r>
              <w:t xml:space="preserve">         Etapa 7: Validare document Claim Forum…………………………………………………………………………………………………………58</w:t>
            </w:r>
          </w:ins>
        </w:p>
        <w:p w14:paraId="7BBD955A" w14:textId="1BE6A021" w:rsidR="0036038D" w:rsidRDefault="0036038D">
          <w:pPr>
            <w:rPr>
              <w:ins w:id="169" w:author="Sorin Salagean" w:date="2015-02-12T11:31:00Z"/>
            </w:rPr>
            <w:pPrChange w:id="170" w:author="Sorin Salagean" w:date="2015-02-12T11:27:00Z">
              <w:pPr>
                <w:pStyle w:val="TOC1"/>
                <w:tabs>
                  <w:tab w:val="right" w:leader="dot" w:pos="10456"/>
                </w:tabs>
              </w:pPr>
            </w:pPrChange>
          </w:pPr>
          <w:ins w:id="171" w:author="Sorin Salagean" w:date="2015-02-12T11:31:00Z">
            <w:r>
              <w:t xml:space="preserve">         Etapa 8: Referate de repsingere aprobate…………………………………………………………………………………………………………58</w:t>
            </w:r>
          </w:ins>
        </w:p>
        <w:p w14:paraId="145F0244" w14:textId="35D5A6B2" w:rsidR="0036038D" w:rsidRDefault="0036038D">
          <w:pPr>
            <w:rPr>
              <w:ins w:id="172" w:author="Sorin Salagean" w:date="2015-02-12T11:32:00Z"/>
            </w:rPr>
            <w:pPrChange w:id="173" w:author="Sorin Salagean" w:date="2015-02-12T11:27:00Z">
              <w:pPr>
                <w:pStyle w:val="TOC1"/>
                <w:tabs>
                  <w:tab w:val="right" w:leader="dot" w:pos="10456"/>
                </w:tabs>
              </w:pPr>
            </w:pPrChange>
          </w:pPr>
          <w:ins w:id="174" w:author="Sorin Salagean" w:date="2015-02-12T11:31:00Z">
            <w:r>
              <w:t xml:space="preserve">         Etapa 9: </w:t>
            </w:r>
          </w:ins>
          <w:ins w:id="175" w:author="Sorin Salagean" w:date="2015-02-12T11:32:00Z">
            <w:r>
              <w:t>Refertare de respingere Refuzate……………</w:t>
            </w:r>
          </w:ins>
          <w:ins w:id="176" w:author="Sorin Salagean" w:date="2015-02-12T11:33:00Z">
            <w:r>
              <w:t>……………………………………………………………………………………..……59</w:t>
            </w:r>
          </w:ins>
        </w:p>
        <w:p w14:paraId="1E277627" w14:textId="669D307F" w:rsidR="0036038D" w:rsidRDefault="0036038D">
          <w:pPr>
            <w:rPr>
              <w:ins w:id="177" w:author="Sorin Salagean" w:date="2015-02-12T11:35:00Z"/>
            </w:rPr>
            <w:pPrChange w:id="178" w:author="Sorin Salagean" w:date="2015-02-12T11:27:00Z">
              <w:pPr>
                <w:pStyle w:val="TOC1"/>
                <w:tabs>
                  <w:tab w:val="right" w:leader="dot" w:pos="10456"/>
                </w:tabs>
              </w:pPr>
            </w:pPrChange>
          </w:pPr>
          <w:ins w:id="179" w:author="Sorin Salagean" w:date="2015-02-12T11:32:00Z">
            <w:r>
              <w:t xml:space="preserve">         Etapa 10: Referate de respingere inchise</w:t>
            </w:r>
          </w:ins>
          <w:ins w:id="180" w:author="Sorin Salagean" w:date="2015-02-12T11:33:00Z">
            <w:r>
              <w:t>……………………………………………………………………………………………………</w:t>
            </w:r>
          </w:ins>
          <w:ins w:id="181" w:author="Sorin Salagean" w:date="2015-02-12T11:36:00Z">
            <w:r w:rsidR="001E6150">
              <w:t>……..</w:t>
            </w:r>
          </w:ins>
          <w:ins w:id="182" w:author="Sorin Salagean" w:date="2015-02-12T11:33:00Z">
            <w:r>
              <w:t>60</w:t>
            </w:r>
          </w:ins>
        </w:p>
        <w:p w14:paraId="08E35109" w14:textId="5D304ACF" w:rsidR="001E6150" w:rsidRDefault="001E6150">
          <w:pPr>
            <w:rPr>
              <w:ins w:id="183" w:author="Sorin Salagean" w:date="2015-02-12T11:37:00Z"/>
            </w:rPr>
            <w:pPrChange w:id="184" w:author="Sorin Salagean" w:date="2015-02-12T11:27:00Z">
              <w:pPr>
                <w:pStyle w:val="TOC1"/>
                <w:tabs>
                  <w:tab w:val="right" w:leader="dot" w:pos="10456"/>
                </w:tabs>
              </w:pPr>
            </w:pPrChange>
          </w:pPr>
          <w:ins w:id="185" w:author="Sorin Salagean" w:date="2015-02-12T11:35:00Z">
            <w:r>
              <w:t xml:space="preserve">         Flux Documente dosar dauna</w:t>
            </w:r>
          </w:ins>
          <w:ins w:id="186" w:author="Sorin Salagean" w:date="2015-02-12T11:36:00Z">
            <w:r>
              <w:t>…………………………………………………………………………………..……………………………………….61</w:t>
            </w:r>
          </w:ins>
        </w:p>
        <w:p w14:paraId="755C3894" w14:textId="395599E0" w:rsidR="001E6150" w:rsidRDefault="001E6150">
          <w:pPr>
            <w:rPr>
              <w:ins w:id="187" w:author="Sorin Salagean" w:date="2015-02-12T11:39:00Z"/>
            </w:rPr>
            <w:pPrChange w:id="188" w:author="Sorin Salagean" w:date="2015-02-12T11:27:00Z">
              <w:pPr>
                <w:pStyle w:val="TOC1"/>
                <w:tabs>
                  <w:tab w:val="right" w:leader="dot" w:pos="10456"/>
                </w:tabs>
              </w:pPr>
            </w:pPrChange>
          </w:pPr>
          <w:ins w:id="189" w:author="Sorin Salagean" w:date="2015-02-12T11:37:00Z">
            <w:r>
              <w:lastRenderedPageBreak/>
              <w:t xml:space="preserve">         Etapa: Set staus si data…………………………………………………………………………………………………………………………………</w:t>
            </w:r>
          </w:ins>
          <w:ins w:id="190" w:author="Sorin Salagean" w:date="2015-02-12T11:39:00Z">
            <w:r>
              <w:t>..</w:t>
            </w:r>
          </w:ins>
          <w:ins w:id="191" w:author="Sorin Salagean" w:date="2015-02-12T11:37:00Z">
            <w:r>
              <w:t>…</w:t>
            </w:r>
          </w:ins>
          <w:ins w:id="192" w:author="Sorin Salagean" w:date="2015-02-12T11:38:00Z">
            <w:r>
              <w:t>61</w:t>
            </w:r>
          </w:ins>
        </w:p>
        <w:p w14:paraId="23FCF534" w14:textId="17A480B7" w:rsidR="001E6150" w:rsidRDefault="001E6150">
          <w:pPr>
            <w:rPr>
              <w:ins w:id="193" w:author="Sorin Salagean" w:date="2015-02-12T11:40:00Z"/>
            </w:rPr>
            <w:pPrChange w:id="194" w:author="Sorin Salagean" w:date="2015-02-12T11:27:00Z">
              <w:pPr>
                <w:pStyle w:val="TOC1"/>
                <w:tabs>
                  <w:tab w:val="right" w:leader="dot" w:pos="10456"/>
                </w:tabs>
              </w:pPr>
            </w:pPrChange>
          </w:pPr>
          <w:ins w:id="195" w:author="Sorin Salagean" w:date="2015-02-12T11:39:00Z">
            <w:r>
              <w:t xml:space="preserve">         Flux - Nivele de aprobare(Accep</w:t>
            </w:r>
          </w:ins>
          <w:ins w:id="196" w:author="Sorin Salagean" w:date="2015-02-12T11:40:00Z">
            <w:r>
              <w:t>t/Referat)………………………………………………………………………………………………………..64</w:t>
            </w:r>
          </w:ins>
        </w:p>
        <w:p w14:paraId="1CEAA4D4" w14:textId="5F3B6AE3" w:rsidR="001E6150" w:rsidRDefault="001E6150">
          <w:pPr>
            <w:rPr>
              <w:ins w:id="197" w:author="Sorin Salagean" w:date="2015-02-12T11:42:00Z"/>
            </w:rPr>
            <w:pPrChange w:id="198" w:author="Sorin Salagean" w:date="2015-02-12T11:27:00Z">
              <w:pPr>
                <w:pStyle w:val="TOC1"/>
                <w:tabs>
                  <w:tab w:val="right" w:leader="dot" w:pos="10456"/>
                </w:tabs>
              </w:pPr>
            </w:pPrChange>
          </w:pPr>
          <w:ins w:id="199" w:author="Sorin Salagean" w:date="2015-02-12T11:40:00Z">
            <w:r>
              <w:t xml:space="preserve">         Etapa: </w:t>
            </w:r>
          </w:ins>
          <w:ins w:id="200" w:author="Sorin Salagean" w:date="2015-02-12T11:41:00Z">
            <w:r>
              <w:t>Start…………………………………………………………………………………………………………………………………………….…………64</w:t>
            </w:r>
          </w:ins>
        </w:p>
        <w:p w14:paraId="05807E94" w14:textId="34D8A66E" w:rsidR="001E6150" w:rsidRDefault="001E6150">
          <w:pPr>
            <w:rPr>
              <w:ins w:id="201" w:author="Sorin Salagean" w:date="2015-02-12T11:43:00Z"/>
            </w:rPr>
            <w:pPrChange w:id="202" w:author="Sorin Salagean" w:date="2015-02-12T11:27:00Z">
              <w:pPr>
                <w:pStyle w:val="TOC1"/>
                <w:tabs>
                  <w:tab w:val="right" w:leader="dot" w:pos="10456"/>
                </w:tabs>
              </w:pPr>
            </w:pPrChange>
          </w:pPr>
          <w:ins w:id="203" w:author="Sorin Salagean" w:date="2015-02-12T11:42:00Z">
            <w:r>
              <w:t xml:space="preserve">         Flux: Nota de constatare (Read Only)…………………………………………………………………………………………………………</w:t>
            </w:r>
          </w:ins>
          <w:ins w:id="204" w:author="Sorin Salagean" w:date="2015-02-12T11:43:00Z">
            <w:r>
              <w:t>..</w:t>
            </w:r>
          </w:ins>
          <w:ins w:id="205" w:author="Sorin Salagean" w:date="2015-02-12T11:42:00Z">
            <w:r>
              <w:t>……65</w:t>
            </w:r>
          </w:ins>
        </w:p>
        <w:p w14:paraId="19CC24A4" w14:textId="3FB91EB6" w:rsidR="001E6150" w:rsidRDefault="001E6150">
          <w:pPr>
            <w:rPr>
              <w:ins w:id="206" w:author="Sorin Salagean" w:date="2015-02-12T11:44:00Z"/>
            </w:rPr>
            <w:pPrChange w:id="207" w:author="Sorin Salagean" w:date="2015-02-12T11:27:00Z">
              <w:pPr>
                <w:pStyle w:val="TOC1"/>
                <w:tabs>
                  <w:tab w:val="right" w:leader="dot" w:pos="10456"/>
                </w:tabs>
              </w:pPr>
            </w:pPrChange>
          </w:pPr>
          <w:ins w:id="208" w:author="Sorin Salagean" w:date="2015-02-12T11:43:00Z">
            <w:r>
              <w:t xml:space="preserve">         Etapa 1 - Initial…………………………………………………………………</w:t>
            </w:r>
          </w:ins>
          <w:ins w:id="209" w:author="Sorin Salagean" w:date="2015-02-12T11:44:00Z">
            <w:r>
              <w:t>…………………………………………………………………………….…65</w:t>
            </w:r>
          </w:ins>
        </w:p>
        <w:p w14:paraId="3BDBFC84" w14:textId="45E4CF5F" w:rsidR="001E6150" w:rsidRDefault="001E6150">
          <w:pPr>
            <w:rPr>
              <w:ins w:id="210" w:author="Sorin Salagean" w:date="2015-02-12T11:48:00Z"/>
            </w:rPr>
            <w:pPrChange w:id="211" w:author="Sorin Salagean" w:date="2015-02-12T11:27:00Z">
              <w:pPr>
                <w:pStyle w:val="TOC1"/>
                <w:tabs>
                  <w:tab w:val="right" w:leader="dot" w:pos="10456"/>
                </w:tabs>
              </w:pPr>
            </w:pPrChange>
          </w:pPr>
          <w:ins w:id="212" w:author="Sorin Salagean" w:date="2015-02-12T11:44:00Z">
            <w:r>
              <w:t xml:space="preserve">         Etapa 2 - Asteptare</w:t>
            </w:r>
          </w:ins>
          <w:ins w:id="213" w:author="Sorin Salagean" w:date="2015-02-12T11:45:00Z">
            <w:r w:rsidR="00813229">
              <w:t>………………………………………………………………………………………………………………………………………</w:t>
            </w:r>
          </w:ins>
          <w:ins w:id="214" w:author="Sorin Salagean" w:date="2015-02-12T11:47:00Z">
            <w:r w:rsidR="00813229">
              <w:t>..</w:t>
            </w:r>
          </w:ins>
          <w:ins w:id="215" w:author="Sorin Salagean" w:date="2015-02-12T11:45:00Z">
            <w:r w:rsidR="00813229">
              <w:t>…66</w:t>
            </w:r>
          </w:ins>
        </w:p>
        <w:p w14:paraId="35504EA8" w14:textId="7754105A" w:rsidR="00813229" w:rsidRDefault="00813229">
          <w:pPr>
            <w:rPr>
              <w:ins w:id="216" w:author="Sorin Salagean" w:date="2015-02-12T11:50:00Z"/>
            </w:rPr>
            <w:pPrChange w:id="217" w:author="Sorin Salagean" w:date="2015-02-12T11:27:00Z">
              <w:pPr>
                <w:pStyle w:val="TOC1"/>
                <w:tabs>
                  <w:tab w:val="right" w:leader="dot" w:pos="10456"/>
                </w:tabs>
              </w:pPr>
            </w:pPrChange>
          </w:pPr>
          <w:ins w:id="218" w:author="Sorin Salagean" w:date="2015-02-12T11:48:00Z">
            <w:r>
              <w:t xml:space="preserve">         Flux Refuz Cliet…………………………………………………………………………………………………………</w:t>
            </w:r>
          </w:ins>
          <w:ins w:id="219" w:author="Sorin Salagean" w:date="2015-02-12T11:49:00Z">
            <w:r>
              <w:t>………………………………………66</w:t>
            </w:r>
          </w:ins>
        </w:p>
        <w:p w14:paraId="1018A722" w14:textId="79B16125" w:rsidR="00813229" w:rsidRDefault="00813229">
          <w:pPr>
            <w:rPr>
              <w:ins w:id="220" w:author="Sorin Salagean" w:date="2015-02-12T11:49:00Z"/>
            </w:rPr>
            <w:pPrChange w:id="221" w:author="Sorin Salagean" w:date="2015-02-12T11:27:00Z">
              <w:pPr>
                <w:pStyle w:val="TOC1"/>
                <w:tabs>
                  <w:tab w:val="right" w:leader="dot" w:pos="10456"/>
                </w:tabs>
              </w:pPr>
            </w:pPrChange>
          </w:pPr>
          <w:ins w:id="222" w:author="Sorin Salagean" w:date="2015-02-12T11:50:00Z">
            <w:r>
              <w:t xml:space="preserve">         Etapa 1: Verify…………………………………………………………………………………………………………………………………</w:t>
            </w:r>
          </w:ins>
          <w:ins w:id="223" w:author="Sorin Salagean" w:date="2015-02-12T11:51:00Z">
            <w:r>
              <w:t xml:space="preserve"> </w:t>
            </w:r>
          </w:ins>
          <w:ins w:id="224" w:author="Sorin Salagean" w:date="2015-02-12T11:50:00Z">
            <w:r>
              <w:t>……………</w:t>
            </w:r>
          </w:ins>
          <w:ins w:id="225" w:author="Sorin Salagean" w:date="2015-02-12T11:51:00Z">
            <w:r>
              <w:t>..66</w:t>
            </w:r>
          </w:ins>
        </w:p>
        <w:p w14:paraId="6F043957" w14:textId="77777777" w:rsidR="00813229" w:rsidRDefault="00813229">
          <w:pPr>
            <w:rPr>
              <w:ins w:id="226" w:author="Sorin Salagean" w:date="2015-02-12T11:47:00Z"/>
            </w:rPr>
            <w:pPrChange w:id="227" w:author="Sorin Salagean" w:date="2015-02-12T11:27:00Z">
              <w:pPr>
                <w:pStyle w:val="TOC1"/>
                <w:tabs>
                  <w:tab w:val="right" w:leader="dot" w:pos="10456"/>
                </w:tabs>
              </w:pPr>
            </w:pPrChange>
          </w:pPr>
        </w:p>
        <w:p w14:paraId="75F4398A" w14:textId="77777777" w:rsidR="00813229" w:rsidRDefault="00813229">
          <w:pPr>
            <w:rPr>
              <w:ins w:id="228" w:author="Sorin Salagean" w:date="2015-02-12T11:43:00Z"/>
            </w:rPr>
            <w:pPrChange w:id="229" w:author="Sorin Salagean" w:date="2015-02-12T11:27:00Z">
              <w:pPr>
                <w:pStyle w:val="TOC1"/>
                <w:tabs>
                  <w:tab w:val="right" w:leader="dot" w:pos="10456"/>
                </w:tabs>
              </w:pPr>
            </w:pPrChange>
          </w:pPr>
        </w:p>
        <w:p w14:paraId="7675A1C6" w14:textId="77777777" w:rsidR="001E6150" w:rsidRPr="0036038D" w:rsidRDefault="001E6150">
          <w:pPr>
            <w:rPr>
              <w:rPrChange w:id="230" w:author="Sorin Salagean" w:date="2015-02-12T11:27:00Z">
                <w:rPr>
                  <w:rFonts w:eastAsiaTheme="minorEastAsia"/>
                  <w:noProof/>
                  <w:lang w:val="en-US"/>
                </w:rPr>
              </w:rPrChange>
            </w:rPr>
            <w:pPrChange w:id="231" w:author="Sorin Salagean" w:date="2015-02-12T11:27:00Z">
              <w:pPr>
                <w:pStyle w:val="TOC1"/>
                <w:tabs>
                  <w:tab w:val="right" w:leader="dot" w:pos="10456"/>
                </w:tabs>
              </w:pPr>
            </w:pPrChange>
          </w:pPr>
        </w:p>
        <w:p w14:paraId="280B2143" w14:textId="0A055039" w:rsidR="00AB457C" w:rsidRDefault="00AB457C">
          <w:r>
            <w:rPr>
              <w:b/>
              <w:bCs/>
              <w:noProof/>
            </w:rPr>
            <w:fldChar w:fldCharType="end"/>
          </w:r>
          <w:ins w:id="232" w:author="Sorin Salagean" w:date="2015-02-12T11:35:00Z">
            <w:r w:rsidR="001E6150">
              <w:rPr>
                <w:b/>
                <w:bCs/>
                <w:noProof/>
              </w:rPr>
              <w:t xml:space="preserve">         </w:t>
            </w:r>
          </w:ins>
        </w:p>
      </w:sdtContent>
    </w:sdt>
    <w:p w14:paraId="2C90A72D" w14:textId="77777777" w:rsidR="00AB457C" w:rsidRDefault="00AB457C">
      <w:pPr>
        <w:rPr>
          <w:rFonts w:asciiTheme="majorHAnsi" w:eastAsiaTheme="majorEastAsia" w:hAnsiTheme="majorHAnsi" w:cstheme="majorBidi"/>
          <w:color w:val="2E74B5" w:themeColor="accent1" w:themeShade="BF"/>
          <w:sz w:val="32"/>
          <w:szCs w:val="32"/>
          <w:lang w:val="en-US"/>
        </w:rPr>
      </w:pPr>
      <w:r>
        <w:rPr>
          <w:lang w:val="en-US"/>
        </w:rPr>
        <w:br w:type="page"/>
      </w:r>
    </w:p>
    <w:p w14:paraId="1A3014DC" w14:textId="77777777" w:rsidR="00AB457C" w:rsidRPr="00422FC2" w:rsidRDefault="00AB457C" w:rsidP="00AB457C">
      <w:pPr>
        <w:pStyle w:val="Heading1"/>
        <w:rPr>
          <w:lang w:val="en-US"/>
        </w:rPr>
      </w:pPr>
      <w:bookmarkStart w:id="233" w:name="_Toc389553001"/>
      <w:r>
        <w:rPr>
          <w:lang w:val="en-US"/>
        </w:rPr>
        <w:lastRenderedPageBreak/>
        <w:t>Descriere generala</w:t>
      </w:r>
      <w:bookmarkEnd w:id="233"/>
    </w:p>
    <w:p w14:paraId="3D9D760D" w14:textId="77777777" w:rsidR="00D46FDD" w:rsidRPr="005F6C74" w:rsidRDefault="00D46FDD" w:rsidP="00AB457C">
      <w:pPr>
        <w:jc w:val="both"/>
        <w:rPr>
          <w:lang w:val="en-US"/>
          <w:rPrChange w:id="234" w:author="Sorin Salagean" w:date="2015-01-30T11:39:00Z">
            <w:rPr>
              <w:sz w:val="24"/>
              <w:szCs w:val="24"/>
              <w:lang w:val="en-US"/>
            </w:rPr>
          </w:rPrChange>
        </w:rPr>
      </w:pPr>
      <w:r w:rsidRPr="005F6C74">
        <w:rPr>
          <w:lang w:val="en-US"/>
          <w:rPrChange w:id="235" w:author="Sorin Salagean" w:date="2015-01-30T11:39:00Z">
            <w:rPr>
              <w:sz w:val="24"/>
              <w:szCs w:val="24"/>
              <w:lang w:val="en-US"/>
            </w:rPr>
          </w:rPrChange>
        </w:rPr>
        <w:t>Programul de document management On</w:t>
      </w:r>
      <w:del w:id="236" w:author="Sorin Salagean" w:date="2015-02-19T11:16:00Z">
        <w:r w:rsidRPr="005F6C74" w:rsidDel="003E7EFD">
          <w:rPr>
            <w:lang w:val="en-US"/>
            <w:rPrChange w:id="237" w:author="Sorin Salagean" w:date="2015-01-30T11:39:00Z">
              <w:rPr>
                <w:sz w:val="24"/>
                <w:szCs w:val="24"/>
                <w:lang w:val="en-US"/>
              </w:rPr>
            </w:rPrChange>
          </w:rPr>
          <w:delText xml:space="preserve"> </w:delText>
        </w:r>
      </w:del>
      <w:r w:rsidRPr="005F6C74">
        <w:rPr>
          <w:lang w:val="en-US"/>
          <w:rPrChange w:id="238" w:author="Sorin Salagean" w:date="2015-01-30T11:39:00Z">
            <w:rPr>
              <w:sz w:val="24"/>
              <w:szCs w:val="24"/>
              <w:lang w:val="en-US"/>
            </w:rPr>
          </w:rPrChange>
        </w:rPr>
        <w:t>Base este folosit pentru gestionarea tuturor documentelor la nivel informatic</w:t>
      </w:r>
      <w:r w:rsidR="004F44EA" w:rsidRPr="005F6C74">
        <w:rPr>
          <w:lang w:val="en-US"/>
          <w:rPrChange w:id="239" w:author="Sorin Salagean" w:date="2015-01-30T11:39:00Z">
            <w:rPr>
              <w:sz w:val="24"/>
              <w:szCs w:val="24"/>
              <w:lang w:val="en-US"/>
            </w:rPr>
          </w:rPrChange>
        </w:rPr>
        <w:t xml:space="preserve"> pentru un dosar de dauna</w:t>
      </w:r>
      <w:r w:rsidRPr="005F6C74">
        <w:rPr>
          <w:lang w:val="en-US"/>
          <w:rPrChange w:id="240" w:author="Sorin Salagean" w:date="2015-01-30T11:39:00Z">
            <w:rPr>
              <w:sz w:val="24"/>
              <w:szCs w:val="24"/>
              <w:lang w:val="en-US"/>
            </w:rPr>
          </w:rPrChange>
        </w:rPr>
        <w:t>, in acest fel avand duplicatul informatic al dosarului de dauna fizic. Aceasta permite interogarea oricarui document din orice</w:t>
      </w:r>
      <w:r w:rsidR="004F44EA" w:rsidRPr="005F6C74">
        <w:rPr>
          <w:lang w:val="en-US"/>
          <w:rPrChange w:id="241" w:author="Sorin Salagean" w:date="2015-01-30T11:39:00Z">
            <w:rPr>
              <w:sz w:val="24"/>
              <w:szCs w:val="24"/>
              <w:lang w:val="en-US"/>
            </w:rPr>
          </w:rPrChange>
        </w:rPr>
        <w:t xml:space="preserve"> dosar in timp scurt astfel efi</w:t>
      </w:r>
      <w:r w:rsidRPr="005F6C74">
        <w:rPr>
          <w:lang w:val="en-US"/>
          <w:rPrChange w:id="242" w:author="Sorin Salagean" w:date="2015-01-30T11:39:00Z">
            <w:rPr>
              <w:sz w:val="24"/>
              <w:szCs w:val="24"/>
              <w:lang w:val="en-US"/>
            </w:rPr>
          </w:rPrChange>
        </w:rPr>
        <w:t>cientizand timpii de lucru.</w:t>
      </w:r>
    </w:p>
    <w:p w14:paraId="5F1DD82F" w14:textId="77777777" w:rsidR="00D46FDD" w:rsidRPr="005F6C74" w:rsidRDefault="00D46FDD" w:rsidP="00AB457C">
      <w:pPr>
        <w:jc w:val="both"/>
        <w:rPr>
          <w:lang w:val="en-US"/>
          <w:rPrChange w:id="243" w:author="Sorin Salagean" w:date="2015-01-30T11:39:00Z">
            <w:rPr>
              <w:sz w:val="24"/>
              <w:szCs w:val="24"/>
              <w:lang w:val="en-US"/>
            </w:rPr>
          </w:rPrChange>
        </w:rPr>
      </w:pPr>
      <w:r w:rsidRPr="005F6C74">
        <w:rPr>
          <w:lang w:val="en-US"/>
          <w:rPrChange w:id="244" w:author="Sorin Salagean" w:date="2015-01-30T11:39:00Z">
            <w:rPr>
              <w:sz w:val="24"/>
              <w:szCs w:val="24"/>
              <w:lang w:val="en-US"/>
            </w:rPr>
          </w:rPrChange>
        </w:rPr>
        <w:t>In afara de gestionarea documentelor, On Base permite crearea de fluxuri de documente ce pot fi folosite la aprobarea documentelor dupa criterii specifice. Ac</w:t>
      </w:r>
      <w:r w:rsidR="004F44EA" w:rsidRPr="005F6C74">
        <w:rPr>
          <w:lang w:val="en-US"/>
          <w:rPrChange w:id="245" w:author="Sorin Salagean" w:date="2015-01-30T11:39:00Z">
            <w:rPr>
              <w:sz w:val="24"/>
              <w:szCs w:val="24"/>
              <w:lang w:val="en-US"/>
            </w:rPr>
          </w:rPrChange>
        </w:rPr>
        <w:t>easta faciliteaza identificarea</w:t>
      </w:r>
      <w:r w:rsidRPr="005F6C74">
        <w:rPr>
          <w:lang w:val="en-US"/>
          <w:rPrChange w:id="246" w:author="Sorin Salagean" w:date="2015-01-30T11:39:00Z">
            <w:rPr>
              <w:sz w:val="24"/>
              <w:szCs w:val="24"/>
              <w:lang w:val="en-US"/>
            </w:rPr>
          </w:rPrChange>
        </w:rPr>
        <w:t xml:space="preserve"> statusurilor fiecarui dosar de dauna.</w:t>
      </w:r>
    </w:p>
    <w:p w14:paraId="1D9DF2F5" w14:textId="77777777" w:rsidR="00D46FDD" w:rsidRPr="005F6C74" w:rsidRDefault="00D46FDD" w:rsidP="00AB457C">
      <w:pPr>
        <w:jc w:val="both"/>
        <w:rPr>
          <w:lang w:val="en-US"/>
          <w:rPrChange w:id="247" w:author="Sorin Salagean" w:date="2015-01-30T11:39:00Z">
            <w:rPr>
              <w:sz w:val="24"/>
              <w:szCs w:val="24"/>
              <w:lang w:val="en-US"/>
            </w:rPr>
          </w:rPrChange>
        </w:rPr>
      </w:pPr>
      <w:r w:rsidRPr="005F6C74">
        <w:rPr>
          <w:lang w:val="en-US"/>
          <w:rPrChange w:id="248" w:author="Sorin Salagean" w:date="2015-01-30T11:39:00Z">
            <w:rPr>
              <w:sz w:val="24"/>
              <w:szCs w:val="24"/>
              <w:lang w:val="en-US"/>
            </w:rPr>
          </w:rPrChange>
        </w:rPr>
        <w:t>In continuare vor fi prezentate speci</w:t>
      </w:r>
      <w:r w:rsidR="004F44EA" w:rsidRPr="005F6C74">
        <w:rPr>
          <w:lang w:val="en-US"/>
          <w:rPrChange w:id="249" w:author="Sorin Salagean" w:date="2015-01-30T11:39:00Z">
            <w:rPr>
              <w:sz w:val="24"/>
              <w:szCs w:val="24"/>
              <w:lang w:val="en-US"/>
            </w:rPr>
          </w:rPrChange>
        </w:rPr>
        <w:t xml:space="preserve">ficatiile </w:t>
      </w:r>
      <w:r w:rsidRPr="005F6C74">
        <w:rPr>
          <w:lang w:val="en-US"/>
          <w:rPrChange w:id="250" w:author="Sorin Salagean" w:date="2015-01-30T11:39:00Z">
            <w:rPr>
              <w:sz w:val="24"/>
              <w:szCs w:val="24"/>
              <w:lang w:val="en-US"/>
            </w:rPr>
          </w:rPrChange>
        </w:rPr>
        <w:t xml:space="preserve">fluxurilor de aprobare si gestionare </w:t>
      </w:r>
      <w:r w:rsidR="009F5DE9" w:rsidRPr="005F6C74">
        <w:rPr>
          <w:lang w:val="en-US"/>
          <w:rPrChange w:id="251" w:author="Sorin Salagean" w:date="2015-01-30T11:39:00Z">
            <w:rPr>
              <w:sz w:val="24"/>
              <w:szCs w:val="24"/>
              <w:lang w:val="en-US"/>
            </w:rPr>
          </w:rPrChange>
        </w:rPr>
        <w:t xml:space="preserve">a dosarelor de dauna auto Casco precum si </w:t>
      </w:r>
      <w:r w:rsidR="00422FC2" w:rsidRPr="005F6C74">
        <w:rPr>
          <w:lang w:val="en-US"/>
          <w:rPrChange w:id="252" w:author="Sorin Salagean" w:date="2015-01-30T11:39:00Z">
            <w:rPr>
              <w:sz w:val="24"/>
              <w:szCs w:val="24"/>
              <w:lang w:val="en-US"/>
            </w:rPr>
          </w:rPrChange>
        </w:rPr>
        <w:t>etapel</w:t>
      </w:r>
      <w:r w:rsidR="00C55E65" w:rsidRPr="005F6C74">
        <w:rPr>
          <w:lang w:val="en-US"/>
          <w:rPrChange w:id="253" w:author="Sorin Salagean" w:date="2015-01-30T11:39:00Z">
            <w:rPr>
              <w:sz w:val="24"/>
              <w:szCs w:val="24"/>
              <w:lang w:val="en-US"/>
            </w:rPr>
          </w:rPrChange>
        </w:rPr>
        <w:t>e</w:t>
      </w:r>
      <w:r w:rsidR="00422FC2" w:rsidRPr="005F6C74">
        <w:rPr>
          <w:lang w:val="en-US"/>
          <w:rPrChange w:id="254" w:author="Sorin Salagean" w:date="2015-01-30T11:39:00Z">
            <w:rPr>
              <w:sz w:val="24"/>
              <w:szCs w:val="24"/>
              <w:lang w:val="en-US"/>
            </w:rPr>
          </w:rPrChange>
        </w:rPr>
        <w:t xml:space="preserve"> unui dosar de dauna</w:t>
      </w:r>
      <w:r w:rsidR="009F5DE9" w:rsidRPr="005F6C74">
        <w:rPr>
          <w:lang w:val="en-US"/>
          <w:rPrChange w:id="255" w:author="Sorin Salagean" w:date="2015-01-30T11:39:00Z">
            <w:rPr>
              <w:sz w:val="24"/>
              <w:szCs w:val="24"/>
              <w:lang w:val="en-US"/>
            </w:rPr>
          </w:rPrChange>
        </w:rPr>
        <w:t>: A</w:t>
      </w:r>
      <w:r w:rsidR="00185D06" w:rsidRPr="005F6C74">
        <w:rPr>
          <w:lang w:val="en-US"/>
          <w:rPrChange w:id="256" w:author="Sorin Salagean" w:date="2015-01-30T11:39:00Z">
            <w:rPr>
              <w:sz w:val="24"/>
              <w:szCs w:val="24"/>
              <w:lang w:val="en-US"/>
            </w:rPr>
          </w:rPrChange>
        </w:rPr>
        <w:t>vizare, constatare, lichidare si plata.</w:t>
      </w:r>
      <w:r w:rsidR="009F5DE9" w:rsidRPr="005F6C74">
        <w:rPr>
          <w:lang w:val="en-US"/>
          <w:rPrChange w:id="257" w:author="Sorin Salagean" w:date="2015-01-30T11:39:00Z">
            <w:rPr>
              <w:sz w:val="24"/>
              <w:szCs w:val="24"/>
              <w:lang w:val="en-US"/>
            </w:rPr>
          </w:rPrChange>
        </w:rPr>
        <w:t xml:space="preserve"> </w:t>
      </w:r>
    </w:p>
    <w:p w14:paraId="73F30CBB" w14:textId="77777777" w:rsidR="00C33950" w:rsidRPr="00422FC2" w:rsidRDefault="00C33950" w:rsidP="00AB457C">
      <w:pPr>
        <w:jc w:val="both"/>
        <w:rPr>
          <w:sz w:val="24"/>
          <w:szCs w:val="24"/>
          <w:lang w:val="en-US"/>
        </w:rPr>
      </w:pPr>
      <w:r w:rsidRPr="005F6C74">
        <w:rPr>
          <w:lang w:val="en-US"/>
          <w:rPrChange w:id="258" w:author="Sorin Salagean" w:date="2015-01-30T11:39:00Z">
            <w:rPr>
              <w:sz w:val="24"/>
              <w:szCs w:val="24"/>
              <w:lang w:val="en-US"/>
            </w:rPr>
          </w:rPrChange>
        </w:rPr>
        <w:t>Userii care au acces la sistem sunt impartiti in grupe de utilizatori in functie de specificul fiecarei etape unde acestia intervin pe flux.</w:t>
      </w:r>
      <w:r w:rsidR="00A37A31" w:rsidRPr="005F6C74">
        <w:rPr>
          <w:lang w:val="en-US"/>
          <w:rPrChange w:id="259" w:author="Sorin Salagean" w:date="2015-01-30T11:39:00Z">
            <w:rPr>
              <w:sz w:val="24"/>
              <w:szCs w:val="24"/>
              <w:lang w:val="en-US"/>
            </w:rPr>
          </w:rPrChange>
        </w:rPr>
        <w:t xml:space="preserve"> Fiecare grupa are acces la anumite tab-uri si etape ale dosarului. Nivelul de acces este definit intr-un document separat.</w:t>
      </w:r>
    </w:p>
    <w:p w14:paraId="64245C77" w14:textId="77777777" w:rsidR="00040E71" w:rsidRPr="00976A88" w:rsidRDefault="00A37A31" w:rsidP="00AB457C">
      <w:pPr>
        <w:pStyle w:val="Heading1"/>
        <w:rPr>
          <w:lang w:val="en-US"/>
        </w:rPr>
      </w:pPr>
      <w:bookmarkStart w:id="260" w:name="_Toc389553002"/>
      <w:r w:rsidRPr="00976A88">
        <w:rPr>
          <w:lang w:val="en-US"/>
        </w:rPr>
        <w:t>Grupe</w:t>
      </w:r>
      <w:r w:rsidR="008C1D53" w:rsidRPr="00976A88">
        <w:rPr>
          <w:lang w:val="en-US"/>
        </w:rPr>
        <w:t>le</w:t>
      </w:r>
      <w:r w:rsidRPr="00976A88">
        <w:rPr>
          <w:lang w:val="en-US"/>
        </w:rPr>
        <w:t xml:space="preserve"> de utilizatori</w:t>
      </w:r>
      <w:r w:rsidR="008C1D53" w:rsidRPr="00976A88">
        <w:rPr>
          <w:lang w:val="en-US"/>
        </w:rPr>
        <w:t xml:space="preserve"> OnBase pe fluxul de daune auto:</w:t>
      </w:r>
      <w:bookmarkEnd w:id="260"/>
    </w:p>
    <w:p w14:paraId="6C25DA7B" w14:textId="77777777" w:rsidR="00A37A31" w:rsidRPr="005F6C74" w:rsidRDefault="00537541" w:rsidP="00A37A31">
      <w:pPr>
        <w:pStyle w:val="ListParagraph"/>
        <w:numPr>
          <w:ilvl w:val="0"/>
          <w:numId w:val="20"/>
        </w:numPr>
        <w:jc w:val="both"/>
        <w:rPr>
          <w:lang w:val="en-US"/>
          <w:rPrChange w:id="261" w:author="Sorin Salagean" w:date="2015-01-30T11:39:00Z">
            <w:rPr>
              <w:sz w:val="24"/>
              <w:szCs w:val="24"/>
              <w:lang w:val="en-US"/>
            </w:rPr>
          </w:rPrChange>
        </w:rPr>
      </w:pPr>
      <w:r w:rsidRPr="005F6C74">
        <w:rPr>
          <w:lang w:val="en-US"/>
          <w:rPrChange w:id="262" w:author="Sorin Salagean" w:date="2015-01-30T11:39:00Z">
            <w:rPr>
              <w:sz w:val="24"/>
              <w:szCs w:val="24"/>
              <w:lang w:val="en-US"/>
            </w:rPr>
          </w:rPrChange>
        </w:rPr>
        <w:t>Financiar</w:t>
      </w:r>
    </w:p>
    <w:p w14:paraId="5CA007EF" w14:textId="77777777" w:rsidR="00537541" w:rsidRPr="005F6C74" w:rsidRDefault="00537541" w:rsidP="00A37A31">
      <w:pPr>
        <w:pStyle w:val="ListParagraph"/>
        <w:numPr>
          <w:ilvl w:val="0"/>
          <w:numId w:val="20"/>
        </w:numPr>
        <w:jc w:val="both"/>
        <w:rPr>
          <w:lang w:val="en-US"/>
          <w:rPrChange w:id="263" w:author="Sorin Salagean" w:date="2015-01-30T11:39:00Z">
            <w:rPr>
              <w:sz w:val="24"/>
              <w:szCs w:val="24"/>
              <w:lang w:val="en-US"/>
            </w:rPr>
          </w:rPrChange>
        </w:rPr>
      </w:pPr>
      <w:r w:rsidRPr="005F6C74">
        <w:rPr>
          <w:lang w:val="en-US"/>
          <w:rPrChange w:id="264" w:author="Sorin Salagean" w:date="2015-01-30T11:39:00Z">
            <w:rPr>
              <w:sz w:val="24"/>
              <w:szCs w:val="24"/>
              <w:lang w:val="en-US"/>
            </w:rPr>
          </w:rPrChange>
        </w:rPr>
        <w:t>Call center</w:t>
      </w:r>
    </w:p>
    <w:p w14:paraId="5666F99A" w14:textId="77777777" w:rsidR="00537541" w:rsidRPr="005F6C74" w:rsidRDefault="00537541" w:rsidP="00A37A31">
      <w:pPr>
        <w:pStyle w:val="ListParagraph"/>
        <w:numPr>
          <w:ilvl w:val="0"/>
          <w:numId w:val="20"/>
        </w:numPr>
        <w:jc w:val="both"/>
        <w:rPr>
          <w:lang w:val="en-US"/>
          <w:rPrChange w:id="265" w:author="Sorin Salagean" w:date="2015-01-30T11:39:00Z">
            <w:rPr>
              <w:sz w:val="24"/>
              <w:szCs w:val="24"/>
              <w:lang w:val="en-US"/>
            </w:rPr>
          </w:rPrChange>
        </w:rPr>
      </w:pPr>
      <w:r w:rsidRPr="005F6C74">
        <w:rPr>
          <w:lang w:val="en-US"/>
          <w:rPrChange w:id="266" w:author="Sorin Salagean" w:date="2015-01-30T11:39:00Z">
            <w:rPr>
              <w:sz w:val="24"/>
              <w:szCs w:val="24"/>
              <w:lang w:val="en-US"/>
            </w:rPr>
          </w:rPrChange>
        </w:rPr>
        <w:t>Fronting</w:t>
      </w:r>
    </w:p>
    <w:p w14:paraId="703D77E9" w14:textId="77777777" w:rsidR="00537541" w:rsidRPr="005F6C74" w:rsidRDefault="00537541" w:rsidP="00A37A31">
      <w:pPr>
        <w:pStyle w:val="ListParagraph"/>
        <w:numPr>
          <w:ilvl w:val="0"/>
          <w:numId w:val="20"/>
        </w:numPr>
        <w:jc w:val="both"/>
        <w:rPr>
          <w:lang w:val="en-US"/>
          <w:rPrChange w:id="267" w:author="Sorin Salagean" w:date="2015-01-30T11:39:00Z">
            <w:rPr>
              <w:sz w:val="24"/>
              <w:szCs w:val="24"/>
              <w:lang w:val="en-US"/>
            </w:rPr>
          </w:rPrChange>
        </w:rPr>
      </w:pPr>
      <w:r w:rsidRPr="005F6C74">
        <w:rPr>
          <w:lang w:val="en-US"/>
          <w:rPrChange w:id="268" w:author="Sorin Salagean" w:date="2015-01-30T11:39:00Z">
            <w:rPr>
              <w:sz w:val="24"/>
              <w:szCs w:val="24"/>
              <w:lang w:val="en-US"/>
            </w:rPr>
          </w:rPrChange>
        </w:rPr>
        <w:t>Constatator intern</w:t>
      </w:r>
    </w:p>
    <w:p w14:paraId="1892EE6D" w14:textId="77777777" w:rsidR="00537541" w:rsidRPr="005F6C74" w:rsidRDefault="00537541" w:rsidP="00A37A31">
      <w:pPr>
        <w:pStyle w:val="ListParagraph"/>
        <w:numPr>
          <w:ilvl w:val="0"/>
          <w:numId w:val="20"/>
        </w:numPr>
        <w:jc w:val="both"/>
        <w:rPr>
          <w:lang w:val="en-US"/>
          <w:rPrChange w:id="269" w:author="Sorin Salagean" w:date="2015-01-30T11:39:00Z">
            <w:rPr>
              <w:sz w:val="24"/>
              <w:szCs w:val="24"/>
              <w:lang w:val="en-US"/>
            </w:rPr>
          </w:rPrChange>
        </w:rPr>
      </w:pPr>
      <w:r w:rsidRPr="005F6C74">
        <w:rPr>
          <w:lang w:val="en-US"/>
          <w:rPrChange w:id="270" w:author="Sorin Salagean" w:date="2015-01-30T11:39:00Z">
            <w:rPr>
              <w:sz w:val="24"/>
              <w:szCs w:val="24"/>
              <w:lang w:val="en-US"/>
            </w:rPr>
          </w:rPrChange>
        </w:rPr>
        <w:t>Constatator extern</w:t>
      </w:r>
    </w:p>
    <w:p w14:paraId="25D6E482" w14:textId="77777777" w:rsidR="00537541" w:rsidRPr="005F6C74" w:rsidRDefault="00537541" w:rsidP="00A37A31">
      <w:pPr>
        <w:pStyle w:val="ListParagraph"/>
        <w:numPr>
          <w:ilvl w:val="0"/>
          <w:numId w:val="20"/>
        </w:numPr>
        <w:jc w:val="both"/>
        <w:rPr>
          <w:lang w:val="en-US"/>
          <w:rPrChange w:id="271" w:author="Sorin Salagean" w:date="2015-01-30T11:39:00Z">
            <w:rPr>
              <w:sz w:val="24"/>
              <w:szCs w:val="24"/>
              <w:lang w:val="en-US"/>
            </w:rPr>
          </w:rPrChange>
        </w:rPr>
      </w:pPr>
      <w:r w:rsidRPr="005F6C74">
        <w:rPr>
          <w:lang w:val="en-US"/>
          <w:rPrChange w:id="272" w:author="Sorin Salagean" w:date="2015-01-30T11:39:00Z">
            <w:rPr>
              <w:sz w:val="24"/>
              <w:szCs w:val="24"/>
              <w:lang w:val="en-US"/>
            </w:rPr>
          </w:rPrChange>
        </w:rPr>
        <w:t>Control</w:t>
      </w:r>
    </w:p>
    <w:p w14:paraId="7D2CE4CD" w14:textId="77777777" w:rsidR="00537541" w:rsidRPr="005F6C74" w:rsidRDefault="00537541" w:rsidP="00A37A31">
      <w:pPr>
        <w:pStyle w:val="ListParagraph"/>
        <w:numPr>
          <w:ilvl w:val="0"/>
          <w:numId w:val="20"/>
        </w:numPr>
        <w:jc w:val="both"/>
        <w:rPr>
          <w:lang w:val="en-US"/>
          <w:rPrChange w:id="273" w:author="Sorin Salagean" w:date="2015-01-30T11:39:00Z">
            <w:rPr>
              <w:sz w:val="24"/>
              <w:szCs w:val="24"/>
              <w:lang w:val="en-US"/>
            </w:rPr>
          </w:rPrChange>
        </w:rPr>
      </w:pPr>
      <w:r w:rsidRPr="005F6C74">
        <w:rPr>
          <w:lang w:val="en-US"/>
          <w:rPrChange w:id="274" w:author="Sorin Salagean" w:date="2015-01-30T11:39:00Z">
            <w:rPr>
              <w:sz w:val="24"/>
              <w:szCs w:val="24"/>
              <w:lang w:val="en-US"/>
            </w:rPr>
          </w:rPrChange>
        </w:rPr>
        <w:t>Lichidator</w:t>
      </w:r>
    </w:p>
    <w:p w14:paraId="00BC83C3" w14:textId="77777777" w:rsidR="00537541" w:rsidRPr="005F6C74" w:rsidRDefault="00F77229" w:rsidP="00A37A31">
      <w:pPr>
        <w:pStyle w:val="ListParagraph"/>
        <w:numPr>
          <w:ilvl w:val="0"/>
          <w:numId w:val="20"/>
        </w:numPr>
        <w:jc w:val="both"/>
        <w:rPr>
          <w:lang w:val="en-US"/>
          <w:rPrChange w:id="275" w:author="Sorin Salagean" w:date="2015-01-30T11:39:00Z">
            <w:rPr>
              <w:sz w:val="24"/>
              <w:szCs w:val="24"/>
              <w:lang w:val="en-US"/>
            </w:rPr>
          </w:rPrChange>
        </w:rPr>
      </w:pPr>
      <w:r w:rsidRPr="005F6C74">
        <w:rPr>
          <w:lang w:val="en-US"/>
          <w:rPrChange w:id="276" w:author="Sorin Salagean" w:date="2015-01-30T11:39:00Z">
            <w:rPr>
              <w:sz w:val="24"/>
              <w:szCs w:val="24"/>
              <w:lang w:val="en-US"/>
            </w:rPr>
          </w:rPrChange>
        </w:rPr>
        <w:t>Financiar</w:t>
      </w:r>
    </w:p>
    <w:p w14:paraId="639AF472" w14:textId="77777777" w:rsidR="00537541" w:rsidRPr="005F6C74" w:rsidRDefault="004D455B" w:rsidP="00A37A31">
      <w:pPr>
        <w:pStyle w:val="ListParagraph"/>
        <w:numPr>
          <w:ilvl w:val="0"/>
          <w:numId w:val="20"/>
        </w:numPr>
        <w:jc w:val="both"/>
        <w:rPr>
          <w:lang w:val="en-US"/>
          <w:rPrChange w:id="277" w:author="Sorin Salagean" w:date="2015-01-30T11:39:00Z">
            <w:rPr>
              <w:sz w:val="24"/>
              <w:szCs w:val="24"/>
              <w:lang w:val="en-US"/>
            </w:rPr>
          </w:rPrChange>
        </w:rPr>
      </w:pPr>
      <w:r w:rsidRPr="005F6C74">
        <w:rPr>
          <w:lang w:val="en-US"/>
          <w:rPrChange w:id="278" w:author="Sorin Salagean" w:date="2015-01-30T11:39:00Z">
            <w:rPr>
              <w:sz w:val="24"/>
              <w:szCs w:val="24"/>
              <w:lang w:val="en-US"/>
            </w:rPr>
          </w:rPrChange>
        </w:rPr>
        <w:t>Sef serviciu</w:t>
      </w:r>
    </w:p>
    <w:p w14:paraId="4641D297" w14:textId="77777777" w:rsidR="004D455B" w:rsidRPr="005F6C74" w:rsidRDefault="004D455B" w:rsidP="00A37A31">
      <w:pPr>
        <w:pStyle w:val="ListParagraph"/>
        <w:numPr>
          <w:ilvl w:val="0"/>
          <w:numId w:val="20"/>
        </w:numPr>
        <w:jc w:val="both"/>
        <w:rPr>
          <w:lang w:val="en-US"/>
          <w:rPrChange w:id="279" w:author="Sorin Salagean" w:date="2015-01-30T11:39:00Z">
            <w:rPr>
              <w:sz w:val="24"/>
              <w:szCs w:val="24"/>
              <w:lang w:val="en-US"/>
            </w:rPr>
          </w:rPrChange>
        </w:rPr>
      </w:pPr>
      <w:r w:rsidRPr="005F6C74">
        <w:rPr>
          <w:lang w:val="en-US"/>
          <w:rPrChange w:id="280" w:author="Sorin Salagean" w:date="2015-01-30T11:39:00Z">
            <w:rPr>
              <w:sz w:val="24"/>
              <w:szCs w:val="24"/>
              <w:lang w:val="en-US"/>
            </w:rPr>
          </w:rPrChange>
        </w:rPr>
        <w:t>Director daune</w:t>
      </w:r>
    </w:p>
    <w:p w14:paraId="38161537" w14:textId="77777777" w:rsidR="004D455B" w:rsidRPr="005F6C74" w:rsidRDefault="004D455B" w:rsidP="00A37A31">
      <w:pPr>
        <w:pStyle w:val="ListParagraph"/>
        <w:numPr>
          <w:ilvl w:val="0"/>
          <w:numId w:val="20"/>
        </w:numPr>
        <w:jc w:val="both"/>
        <w:rPr>
          <w:lang w:val="en-US"/>
          <w:rPrChange w:id="281" w:author="Sorin Salagean" w:date="2015-01-30T11:39:00Z">
            <w:rPr>
              <w:sz w:val="24"/>
              <w:szCs w:val="24"/>
              <w:lang w:val="en-US"/>
            </w:rPr>
          </w:rPrChange>
        </w:rPr>
      </w:pPr>
      <w:r w:rsidRPr="005F6C74">
        <w:rPr>
          <w:lang w:val="en-US"/>
          <w:rPrChange w:id="282" w:author="Sorin Salagean" w:date="2015-01-30T11:39:00Z">
            <w:rPr>
              <w:sz w:val="24"/>
              <w:szCs w:val="24"/>
              <w:lang w:val="en-US"/>
            </w:rPr>
          </w:rPrChange>
        </w:rPr>
        <w:t>Departament Juridic</w:t>
      </w:r>
    </w:p>
    <w:p w14:paraId="2C3938B9" w14:textId="77777777" w:rsidR="004D455B" w:rsidRPr="005F6C74" w:rsidRDefault="004D455B" w:rsidP="00A37A31">
      <w:pPr>
        <w:pStyle w:val="ListParagraph"/>
        <w:numPr>
          <w:ilvl w:val="0"/>
          <w:numId w:val="20"/>
        </w:numPr>
        <w:jc w:val="both"/>
        <w:rPr>
          <w:lang w:val="en-US"/>
          <w:rPrChange w:id="283" w:author="Sorin Salagean" w:date="2015-01-30T11:39:00Z">
            <w:rPr>
              <w:sz w:val="24"/>
              <w:szCs w:val="24"/>
              <w:lang w:val="en-US"/>
            </w:rPr>
          </w:rPrChange>
        </w:rPr>
      </w:pPr>
      <w:r w:rsidRPr="005F6C74">
        <w:rPr>
          <w:lang w:val="en-US"/>
          <w:rPrChange w:id="284" w:author="Sorin Salagean" w:date="2015-01-30T11:39:00Z">
            <w:rPr>
              <w:sz w:val="24"/>
              <w:szCs w:val="24"/>
              <w:lang w:val="en-US"/>
            </w:rPr>
          </w:rPrChange>
        </w:rPr>
        <w:t>Claim forum</w:t>
      </w:r>
    </w:p>
    <w:p w14:paraId="3A9C90EC" w14:textId="77777777" w:rsidR="004D455B" w:rsidRPr="005F6C74" w:rsidRDefault="004D455B" w:rsidP="00A37A31">
      <w:pPr>
        <w:pStyle w:val="ListParagraph"/>
        <w:numPr>
          <w:ilvl w:val="0"/>
          <w:numId w:val="20"/>
        </w:numPr>
        <w:jc w:val="both"/>
        <w:rPr>
          <w:lang w:val="en-US"/>
          <w:rPrChange w:id="285" w:author="Sorin Salagean" w:date="2015-01-30T11:39:00Z">
            <w:rPr>
              <w:sz w:val="24"/>
              <w:szCs w:val="24"/>
              <w:lang w:val="en-US"/>
            </w:rPr>
          </w:rPrChange>
        </w:rPr>
      </w:pPr>
      <w:r w:rsidRPr="005F6C74">
        <w:rPr>
          <w:lang w:val="en-US"/>
          <w:rPrChange w:id="286" w:author="Sorin Salagean" w:date="2015-01-30T11:39:00Z">
            <w:rPr>
              <w:sz w:val="24"/>
              <w:szCs w:val="24"/>
              <w:lang w:val="en-US"/>
            </w:rPr>
          </w:rPrChange>
        </w:rPr>
        <w:t>CFP</w:t>
      </w:r>
    </w:p>
    <w:p w14:paraId="7BDECE6D" w14:textId="77777777" w:rsidR="00D46FDD" w:rsidRPr="005F6C74" w:rsidRDefault="00422FC2" w:rsidP="00AB457C">
      <w:pPr>
        <w:jc w:val="both"/>
        <w:rPr>
          <w:lang w:val="en-US"/>
          <w:rPrChange w:id="287" w:author="Sorin Salagean" w:date="2015-01-30T11:40:00Z">
            <w:rPr>
              <w:sz w:val="24"/>
              <w:szCs w:val="24"/>
              <w:lang w:val="en-US"/>
            </w:rPr>
          </w:rPrChange>
        </w:rPr>
      </w:pPr>
      <w:r w:rsidRPr="005F6C74">
        <w:rPr>
          <w:lang w:val="en-US"/>
          <w:rPrChange w:id="288" w:author="Sorin Salagean" w:date="2015-01-30T11:40:00Z">
            <w:rPr>
              <w:sz w:val="24"/>
              <w:szCs w:val="24"/>
              <w:lang w:val="en-US"/>
            </w:rPr>
          </w:rPrChange>
        </w:rPr>
        <w:t>Pornind de la acesta, in continu</w:t>
      </w:r>
      <w:r w:rsidR="00C33950" w:rsidRPr="005F6C74">
        <w:rPr>
          <w:lang w:val="en-US"/>
          <w:rPrChange w:id="289" w:author="Sorin Salagean" w:date="2015-01-30T11:40:00Z">
            <w:rPr>
              <w:sz w:val="24"/>
              <w:szCs w:val="24"/>
              <w:lang w:val="en-US"/>
            </w:rPr>
          </w:rPrChange>
        </w:rPr>
        <w:t>are vor fi prezentate</w:t>
      </w:r>
      <w:r w:rsidRPr="005F6C74">
        <w:rPr>
          <w:lang w:val="en-US"/>
          <w:rPrChange w:id="290" w:author="Sorin Salagean" w:date="2015-01-30T11:40:00Z">
            <w:rPr>
              <w:sz w:val="24"/>
              <w:szCs w:val="24"/>
              <w:lang w:val="en-US"/>
            </w:rPr>
          </w:rPrChange>
        </w:rPr>
        <w:t xml:space="preserve"> etapele </w:t>
      </w:r>
      <w:r w:rsidR="00513C45" w:rsidRPr="005F6C74">
        <w:rPr>
          <w:lang w:val="en-US"/>
          <w:rPrChange w:id="291" w:author="Sorin Salagean" w:date="2015-01-30T11:40:00Z">
            <w:rPr>
              <w:sz w:val="24"/>
              <w:szCs w:val="24"/>
              <w:lang w:val="en-US"/>
            </w:rPr>
          </w:rPrChange>
        </w:rPr>
        <w:t xml:space="preserve">unui </w:t>
      </w:r>
      <w:r w:rsidR="009F5DE9" w:rsidRPr="005F6C74">
        <w:rPr>
          <w:lang w:val="en-US"/>
          <w:rPrChange w:id="292" w:author="Sorin Salagean" w:date="2015-01-30T11:40:00Z">
            <w:rPr>
              <w:sz w:val="24"/>
              <w:szCs w:val="24"/>
              <w:lang w:val="en-US"/>
            </w:rPr>
          </w:rPrChange>
        </w:rPr>
        <w:t>dosar in OnBase.</w:t>
      </w:r>
    </w:p>
    <w:p w14:paraId="489D57F6" w14:textId="08B98593" w:rsidR="00B97C2B" w:rsidRDefault="00AB21DC" w:rsidP="00AB457C">
      <w:pPr>
        <w:jc w:val="both"/>
        <w:rPr>
          <w:sz w:val="24"/>
          <w:szCs w:val="24"/>
          <w:lang w:val="en-US"/>
        </w:rPr>
      </w:pPr>
      <w:r w:rsidRPr="005F6C74">
        <w:rPr>
          <w:lang w:val="en-US"/>
          <w:rPrChange w:id="293" w:author="Sorin Salagean" w:date="2015-01-30T11:40:00Z">
            <w:rPr>
              <w:sz w:val="24"/>
              <w:szCs w:val="24"/>
              <w:lang w:val="en-US"/>
            </w:rPr>
          </w:rPrChange>
        </w:rPr>
        <w:t>U</w:t>
      </w:r>
      <w:r w:rsidR="00C55E65" w:rsidRPr="005F6C74">
        <w:rPr>
          <w:lang w:val="en-US"/>
          <w:rPrChange w:id="294" w:author="Sorin Salagean" w:date="2015-01-30T11:40:00Z">
            <w:rPr>
              <w:sz w:val="24"/>
              <w:szCs w:val="24"/>
              <w:lang w:val="en-US"/>
            </w:rPr>
          </w:rPrChange>
        </w:rPr>
        <w:t>n</w:t>
      </w:r>
      <w:ins w:id="295" w:author="Sorin Salagean" w:date="2015-02-19T11:18:00Z">
        <w:r w:rsidR="003E7EFD">
          <w:rPr>
            <w:lang w:val="en-US"/>
          </w:rPr>
          <w:t xml:space="preserve"> </w:t>
        </w:r>
      </w:ins>
      <w:del w:id="296" w:author="Sorin Salagean" w:date="2015-02-19T11:18:00Z">
        <w:r w:rsidR="00C55E65" w:rsidRPr="005F6C74" w:rsidDel="003E7EFD">
          <w:rPr>
            <w:lang w:val="en-US"/>
            <w:rPrChange w:id="297" w:author="Sorin Salagean" w:date="2015-01-30T11:40:00Z">
              <w:rPr>
                <w:sz w:val="24"/>
                <w:szCs w:val="24"/>
                <w:lang w:val="en-US"/>
              </w:rPr>
            </w:rPrChange>
          </w:rPr>
          <w:delText xml:space="preserve"> </w:delText>
        </w:r>
      </w:del>
      <w:r w:rsidR="00C55E65" w:rsidRPr="005F6C74">
        <w:rPr>
          <w:lang w:val="en-US"/>
          <w:rPrChange w:id="298" w:author="Sorin Salagean" w:date="2015-01-30T11:40:00Z">
            <w:rPr>
              <w:sz w:val="24"/>
              <w:szCs w:val="24"/>
              <w:lang w:val="en-US"/>
            </w:rPr>
          </w:rPrChange>
        </w:rPr>
        <w:t>do</w:t>
      </w:r>
      <w:ins w:id="299" w:author="Sorin Salagean" w:date="2015-02-19T11:18:00Z">
        <w:r w:rsidR="003E7EFD">
          <w:rPr>
            <w:lang w:val="en-US"/>
          </w:rPr>
          <w:t>s</w:t>
        </w:r>
      </w:ins>
      <w:del w:id="300" w:author="Sorin Salagean" w:date="2015-02-19T11:18:00Z">
        <w:r w:rsidR="00C55E65" w:rsidRPr="005F6C74" w:rsidDel="003E7EFD">
          <w:rPr>
            <w:lang w:val="en-US"/>
            <w:rPrChange w:id="301" w:author="Sorin Salagean" w:date="2015-01-30T11:40:00Z">
              <w:rPr>
                <w:sz w:val="24"/>
                <w:szCs w:val="24"/>
                <w:lang w:val="en-US"/>
              </w:rPr>
            </w:rPrChange>
          </w:rPr>
          <w:delText>s</w:delText>
        </w:r>
      </w:del>
      <w:r w:rsidR="00C55E65" w:rsidRPr="005F6C74">
        <w:rPr>
          <w:lang w:val="en-US"/>
          <w:rPrChange w:id="302" w:author="Sorin Salagean" w:date="2015-01-30T11:40:00Z">
            <w:rPr>
              <w:sz w:val="24"/>
              <w:szCs w:val="24"/>
              <w:lang w:val="en-US"/>
            </w:rPr>
          </w:rPrChange>
        </w:rPr>
        <w:t xml:space="preserve">ar </w:t>
      </w:r>
      <w:r w:rsidRPr="005F6C74">
        <w:rPr>
          <w:lang w:val="en-US"/>
          <w:rPrChange w:id="303" w:author="Sorin Salagean" w:date="2015-01-30T11:40:00Z">
            <w:rPr>
              <w:sz w:val="24"/>
              <w:szCs w:val="24"/>
              <w:lang w:val="en-US"/>
            </w:rPr>
          </w:rPrChange>
        </w:rPr>
        <w:t xml:space="preserve">de dauna </w:t>
      </w:r>
      <w:r w:rsidR="00C55E65" w:rsidRPr="005F6C74">
        <w:rPr>
          <w:lang w:val="en-US"/>
          <w:rPrChange w:id="304" w:author="Sorin Salagean" w:date="2015-01-30T11:40:00Z">
            <w:rPr>
              <w:sz w:val="24"/>
              <w:szCs w:val="24"/>
              <w:lang w:val="en-US"/>
            </w:rPr>
          </w:rPrChange>
        </w:rPr>
        <w:t>contine multiple informatii care sunt structurate pe tab-uri specifice necesitatii fiecarei etape de regularizare a dosarului de dauna.</w:t>
      </w:r>
      <w:r w:rsidR="009F5DE9" w:rsidRPr="005F6C74">
        <w:rPr>
          <w:lang w:val="en-US"/>
          <w:rPrChange w:id="305" w:author="Sorin Salagean" w:date="2015-01-30T11:40:00Z">
            <w:rPr>
              <w:sz w:val="24"/>
              <w:szCs w:val="24"/>
              <w:lang w:val="en-US"/>
            </w:rPr>
          </w:rPrChange>
        </w:rPr>
        <w:t xml:space="preserve"> Mai</w:t>
      </w:r>
      <w:ins w:id="306" w:author="Sorin Salagean" w:date="2015-02-19T11:18:00Z">
        <w:r w:rsidR="003E7EFD">
          <w:rPr>
            <w:lang w:val="en-US"/>
          </w:rPr>
          <w:t xml:space="preserve"> </w:t>
        </w:r>
      </w:ins>
      <w:del w:id="307" w:author="Sorin Salagean" w:date="2015-02-19T11:18:00Z">
        <w:r w:rsidR="009F5DE9" w:rsidRPr="005F6C74" w:rsidDel="003E7EFD">
          <w:rPr>
            <w:lang w:val="en-US"/>
            <w:rPrChange w:id="308" w:author="Sorin Salagean" w:date="2015-01-30T11:40:00Z">
              <w:rPr>
                <w:sz w:val="24"/>
                <w:szCs w:val="24"/>
                <w:lang w:val="en-US"/>
              </w:rPr>
            </w:rPrChange>
          </w:rPr>
          <w:delText xml:space="preserve"> </w:delText>
        </w:r>
      </w:del>
      <w:r w:rsidR="009F5DE9" w:rsidRPr="005F6C74">
        <w:rPr>
          <w:lang w:val="en-US"/>
          <w:rPrChange w:id="309" w:author="Sorin Salagean" w:date="2015-01-30T11:40:00Z">
            <w:rPr>
              <w:sz w:val="24"/>
              <w:szCs w:val="24"/>
              <w:lang w:val="en-US"/>
            </w:rPr>
          </w:rPrChange>
        </w:rPr>
        <w:t>jos sunt prezentate aceste tab-uri cu detaliile fiecarui camp continut.</w:t>
      </w:r>
    </w:p>
    <w:p w14:paraId="06A87147" w14:textId="77777777" w:rsidR="009F5DE9" w:rsidRDefault="009F5DE9" w:rsidP="00422FC2">
      <w:pPr>
        <w:ind w:firstLine="708"/>
        <w:jc w:val="both"/>
        <w:rPr>
          <w:b/>
          <w:sz w:val="24"/>
          <w:szCs w:val="24"/>
          <w:lang w:val="en-US"/>
        </w:rPr>
      </w:pPr>
    </w:p>
    <w:p w14:paraId="4CCC83DE" w14:textId="77777777" w:rsidR="00AB457C" w:rsidRDefault="00AB457C">
      <w:pPr>
        <w:rPr>
          <w:rFonts w:asciiTheme="majorHAnsi" w:eastAsiaTheme="majorEastAsia" w:hAnsiTheme="majorHAnsi" w:cstheme="majorBidi"/>
          <w:color w:val="2E74B5" w:themeColor="accent1" w:themeShade="BF"/>
          <w:sz w:val="32"/>
          <w:szCs w:val="32"/>
          <w:lang w:val="en-US"/>
        </w:rPr>
      </w:pPr>
      <w:r>
        <w:rPr>
          <w:lang w:val="en-US"/>
        </w:rPr>
        <w:br w:type="page"/>
      </w:r>
    </w:p>
    <w:p w14:paraId="67D83D30" w14:textId="77777777" w:rsidR="00C55E65" w:rsidRDefault="00C55E65" w:rsidP="00AB457C">
      <w:pPr>
        <w:pStyle w:val="Heading1"/>
        <w:rPr>
          <w:lang w:val="en-US"/>
        </w:rPr>
      </w:pPr>
      <w:bookmarkStart w:id="310" w:name="_Toc389553003"/>
      <w:r w:rsidRPr="00C55E65">
        <w:rPr>
          <w:lang w:val="en-US"/>
        </w:rPr>
        <w:lastRenderedPageBreak/>
        <w:t>Tab-urile dosarului de dauna</w:t>
      </w:r>
      <w:r>
        <w:rPr>
          <w:lang w:val="en-US"/>
        </w:rPr>
        <w:t>:</w:t>
      </w:r>
      <w:bookmarkEnd w:id="310"/>
    </w:p>
    <w:p w14:paraId="4E18F2C0" w14:textId="77777777" w:rsidR="00976A88" w:rsidRDefault="00976A88" w:rsidP="00976A88">
      <w:pPr>
        <w:pStyle w:val="ListParagraph"/>
        <w:ind w:left="1068"/>
        <w:jc w:val="both"/>
        <w:rPr>
          <w:sz w:val="24"/>
          <w:szCs w:val="24"/>
          <w:lang w:val="en-US"/>
        </w:rPr>
      </w:pPr>
    </w:p>
    <w:p w14:paraId="45A4ADBC" w14:textId="77777777" w:rsidR="00C55E65" w:rsidRPr="005F6C74" w:rsidRDefault="009F5DE9" w:rsidP="009F5DE9">
      <w:pPr>
        <w:pStyle w:val="ListParagraph"/>
        <w:numPr>
          <w:ilvl w:val="0"/>
          <w:numId w:val="14"/>
        </w:numPr>
        <w:jc w:val="both"/>
        <w:rPr>
          <w:lang w:val="en-US"/>
          <w:rPrChange w:id="311" w:author="Sorin Salagean" w:date="2015-01-30T11:40:00Z">
            <w:rPr>
              <w:sz w:val="24"/>
              <w:szCs w:val="24"/>
              <w:lang w:val="en-US"/>
            </w:rPr>
          </w:rPrChange>
        </w:rPr>
      </w:pPr>
      <w:r w:rsidRPr="005F6C74">
        <w:rPr>
          <w:lang w:val="en-US"/>
          <w:rPrChange w:id="312" w:author="Sorin Salagean" w:date="2015-01-30T11:40:00Z">
            <w:rPr>
              <w:sz w:val="24"/>
              <w:szCs w:val="24"/>
              <w:lang w:val="en-US"/>
            </w:rPr>
          </w:rPrChange>
        </w:rPr>
        <w:t>Avizare initiala</w:t>
      </w:r>
    </w:p>
    <w:p w14:paraId="4FA2B8C2" w14:textId="77777777" w:rsidR="009F5DE9" w:rsidRPr="005F6C74" w:rsidRDefault="009F5DE9" w:rsidP="009F5DE9">
      <w:pPr>
        <w:pStyle w:val="ListParagraph"/>
        <w:numPr>
          <w:ilvl w:val="0"/>
          <w:numId w:val="14"/>
        </w:numPr>
        <w:jc w:val="both"/>
        <w:rPr>
          <w:lang w:val="en-US"/>
          <w:rPrChange w:id="313" w:author="Sorin Salagean" w:date="2015-01-30T11:40:00Z">
            <w:rPr>
              <w:sz w:val="24"/>
              <w:szCs w:val="24"/>
              <w:lang w:val="en-US"/>
            </w:rPr>
          </w:rPrChange>
        </w:rPr>
      </w:pPr>
      <w:r w:rsidRPr="005F6C74">
        <w:rPr>
          <w:lang w:val="en-US"/>
          <w:rPrChange w:id="314" w:author="Sorin Salagean" w:date="2015-01-30T11:40:00Z">
            <w:rPr>
              <w:sz w:val="24"/>
              <w:szCs w:val="24"/>
              <w:lang w:val="en-US"/>
            </w:rPr>
          </w:rPrChange>
        </w:rPr>
        <w:t>Avizare detaliata</w:t>
      </w:r>
    </w:p>
    <w:p w14:paraId="3C0D3746" w14:textId="77777777" w:rsidR="009F5DE9" w:rsidRPr="005F6C74" w:rsidRDefault="009F5DE9" w:rsidP="009F5DE9">
      <w:pPr>
        <w:pStyle w:val="ListParagraph"/>
        <w:numPr>
          <w:ilvl w:val="0"/>
          <w:numId w:val="14"/>
        </w:numPr>
        <w:jc w:val="both"/>
        <w:rPr>
          <w:lang w:val="en-US"/>
          <w:rPrChange w:id="315" w:author="Sorin Salagean" w:date="2015-01-30T11:40:00Z">
            <w:rPr>
              <w:sz w:val="24"/>
              <w:szCs w:val="24"/>
              <w:lang w:val="en-US"/>
            </w:rPr>
          </w:rPrChange>
        </w:rPr>
      </w:pPr>
      <w:r w:rsidRPr="005F6C74">
        <w:rPr>
          <w:lang w:val="en-US"/>
          <w:rPrChange w:id="316" w:author="Sorin Salagean" w:date="2015-01-30T11:40:00Z">
            <w:rPr>
              <w:sz w:val="24"/>
              <w:szCs w:val="24"/>
              <w:lang w:val="en-US"/>
            </w:rPr>
          </w:rPrChange>
        </w:rPr>
        <w:t>Alocare constatator</w:t>
      </w:r>
    </w:p>
    <w:p w14:paraId="2159D732" w14:textId="77777777" w:rsidR="009F5DE9" w:rsidRPr="005F6C74" w:rsidRDefault="009F5DE9" w:rsidP="009F5DE9">
      <w:pPr>
        <w:pStyle w:val="ListParagraph"/>
        <w:numPr>
          <w:ilvl w:val="0"/>
          <w:numId w:val="14"/>
        </w:numPr>
        <w:jc w:val="both"/>
        <w:rPr>
          <w:lang w:val="en-US"/>
          <w:rPrChange w:id="317" w:author="Sorin Salagean" w:date="2015-01-30T11:40:00Z">
            <w:rPr>
              <w:sz w:val="24"/>
              <w:szCs w:val="24"/>
              <w:lang w:val="en-US"/>
            </w:rPr>
          </w:rPrChange>
        </w:rPr>
      </w:pPr>
      <w:r w:rsidRPr="005F6C74">
        <w:rPr>
          <w:lang w:val="en-US"/>
          <w:rPrChange w:id="318" w:author="Sorin Salagean" w:date="2015-01-30T11:40:00Z">
            <w:rPr>
              <w:sz w:val="24"/>
              <w:szCs w:val="24"/>
              <w:lang w:val="en-US"/>
            </w:rPr>
          </w:rPrChange>
        </w:rPr>
        <w:t>Constatator</w:t>
      </w:r>
    </w:p>
    <w:p w14:paraId="0E19F7E7" w14:textId="77777777" w:rsidR="009F5DE9" w:rsidRPr="005F6C74" w:rsidRDefault="009F5DE9" w:rsidP="009F5DE9">
      <w:pPr>
        <w:pStyle w:val="ListParagraph"/>
        <w:numPr>
          <w:ilvl w:val="0"/>
          <w:numId w:val="14"/>
        </w:numPr>
        <w:jc w:val="both"/>
        <w:rPr>
          <w:ins w:id="319" w:author="Sorin Salagean" w:date="2015-01-28T17:40:00Z"/>
          <w:lang w:val="en-US"/>
          <w:rPrChange w:id="320" w:author="Sorin Salagean" w:date="2015-01-30T11:40:00Z">
            <w:rPr>
              <w:ins w:id="321" w:author="Sorin Salagean" w:date="2015-01-28T17:40:00Z"/>
              <w:sz w:val="24"/>
              <w:szCs w:val="24"/>
              <w:lang w:val="en-US"/>
            </w:rPr>
          </w:rPrChange>
        </w:rPr>
      </w:pPr>
      <w:r w:rsidRPr="005F6C74">
        <w:rPr>
          <w:lang w:val="en-US"/>
          <w:rPrChange w:id="322" w:author="Sorin Salagean" w:date="2015-01-30T11:40:00Z">
            <w:rPr>
              <w:sz w:val="24"/>
              <w:szCs w:val="24"/>
              <w:lang w:val="en-US"/>
            </w:rPr>
          </w:rPrChange>
        </w:rPr>
        <w:t>Lichidator</w:t>
      </w:r>
    </w:p>
    <w:p w14:paraId="7B5DA097" w14:textId="73431F42" w:rsidR="00112821" w:rsidRPr="005F6C74" w:rsidRDefault="00112821" w:rsidP="009F5DE9">
      <w:pPr>
        <w:pStyle w:val="ListParagraph"/>
        <w:numPr>
          <w:ilvl w:val="0"/>
          <w:numId w:val="14"/>
        </w:numPr>
        <w:jc w:val="both"/>
        <w:rPr>
          <w:lang w:val="en-US"/>
          <w:rPrChange w:id="323" w:author="Sorin Salagean" w:date="2015-01-30T11:40:00Z">
            <w:rPr>
              <w:sz w:val="24"/>
              <w:szCs w:val="24"/>
              <w:lang w:val="en-US"/>
            </w:rPr>
          </w:rPrChange>
        </w:rPr>
      </w:pPr>
      <w:ins w:id="324" w:author="Sorin Salagean" w:date="2015-01-28T17:40:00Z">
        <w:r w:rsidRPr="005F6C74">
          <w:rPr>
            <w:lang w:val="en-US"/>
            <w:rPrChange w:id="325" w:author="Sorin Salagean" w:date="2015-01-30T11:40:00Z">
              <w:rPr>
                <w:sz w:val="24"/>
                <w:szCs w:val="24"/>
                <w:lang w:val="en-US"/>
              </w:rPr>
            </w:rPrChange>
          </w:rPr>
          <w:t>Financiar</w:t>
        </w:r>
      </w:ins>
    </w:p>
    <w:p w14:paraId="112CA897" w14:textId="77777777" w:rsidR="009F5DE9" w:rsidRPr="005F6C74" w:rsidRDefault="009F5DE9" w:rsidP="009F5DE9">
      <w:pPr>
        <w:pStyle w:val="ListParagraph"/>
        <w:numPr>
          <w:ilvl w:val="0"/>
          <w:numId w:val="14"/>
        </w:numPr>
        <w:jc w:val="both"/>
        <w:rPr>
          <w:ins w:id="326" w:author="Sorin Salagean" w:date="2015-01-28T17:41:00Z"/>
          <w:lang w:val="en-US"/>
          <w:rPrChange w:id="327" w:author="Sorin Salagean" w:date="2015-01-30T11:40:00Z">
            <w:rPr>
              <w:ins w:id="328" w:author="Sorin Salagean" w:date="2015-01-28T17:41:00Z"/>
              <w:sz w:val="24"/>
              <w:szCs w:val="24"/>
              <w:lang w:val="en-US"/>
            </w:rPr>
          </w:rPrChange>
        </w:rPr>
      </w:pPr>
      <w:r w:rsidRPr="005F6C74">
        <w:rPr>
          <w:lang w:val="en-US"/>
          <w:rPrChange w:id="329" w:author="Sorin Salagean" w:date="2015-01-30T11:40:00Z">
            <w:rPr>
              <w:sz w:val="24"/>
              <w:szCs w:val="24"/>
              <w:lang w:val="en-US"/>
            </w:rPr>
          </w:rPrChange>
        </w:rPr>
        <w:t>Claim forum</w:t>
      </w:r>
    </w:p>
    <w:p w14:paraId="4C43AF27" w14:textId="732DDFCA" w:rsidR="008D20E6" w:rsidRPr="005F6C74" w:rsidRDefault="008D20E6" w:rsidP="009F5DE9">
      <w:pPr>
        <w:pStyle w:val="ListParagraph"/>
        <w:numPr>
          <w:ilvl w:val="0"/>
          <w:numId w:val="14"/>
        </w:numPr>
        <w:jc w:val="both"/>
        <w:rPr>
          <w:ins w:id="330" w:author="Sorin Salagean" w:date="2015-01-28T17:42:00Z"/>
          <w:lang w:val="en-US"/>
          <w:rPrChange w:id="331" w:author="Sorin Salagean" w:date="2015-01-30T11:40:00Z">
            <w:rPr>
              <w:ins w:id="332" w:author="Sorin Salagean" w:date="2015-01-28T17:42:00Z"/>
              <w:sz w:val="24"/>
              <w:szCs w:val="24"/>
              <w:lang w:val="en-US"/>
            </w:rPr>
          </w:rPrChange>
        </w:rPr>
      </w:pPr>
      <w:ins w:id="333" w:author="Sorin Salagean" w:date="2015-01-28T17:41:00Z">
        <w:r w:rsidRPr="005F6C74">
          <w:rPr>
            <w:lang w:val="en-US"/>
            <w:rPrChange w:id="334" w:author="Sorin Salagean" w:date="2015-01-30T11:40:00Z">
              <w:rPr>
                <w:sz w:val="24"/>
                <w:szCs w:val="24"/>
                <w:lang w:val="en-US"/>
              </w:rPr>
            </w:rPrChange>
          </w:rPr>
          <w:t>Documente dosar</w:t>
        </w:r>
      </w:ins>
    </w:p>
    <w:p w14:paraId="09C8B0A8" w14:textId="42E07FB4" w:rsidR="008D20E6" w:rsidRPr="005F6C74" w:rsidRDefault="008D20E6" w:rsidP="009F5DE9">
      <w:pPr>
        <w:pStyle w:val="ListParagraph"/>
        <w:numPr>
          <w:ilvl w:val="0"/>
          <w:numId w:val="14"/>
        </w:numPr>
        <w:jc w:val="both"/>
        <w:rPr>
          <w:lang w:val="en-US"/>
          <w:rPrChange w:id="335" w:author="Sorin Salagean" w:date="2015-01-30T11:40:00Z">
            <w:rPr>
              <w:sz w:val="24"/>
              <w:szCs w:val="24"/>
              <w:lang w:val="en-US"/>
            </w:rPr>
          </w:rPrChange>
        </w:rPr>
      </w:pPr>
      <w:ins w:id="336" w:author="Sorin Salagean" w:date="2015-01-28T17:42:00Z">
        <w:r w:rsidRPr="005F6C74">
          <w:rPr>
            <w:lang w:val="en-US"/>
            <w:rPrChange w:id="337" w:author="Sorin Salagean" w:date="2015-01-30T11:40:00Z">
              <w:rPr>
                <w:sz w:val="24"/>
                <w:szCs w:val="24"/>
                <w:lang w:val="en-US"/>
              </w:rPr>
            </w:rPrChange>
          </w:rPr>
          <w:t>Informatii dosar</w:t>
        </w:r>
      </w:ins>
    </w:p>
    <w:p w14:paraId="43F54425" w14:textId="583770D2" w:rsidR="009F5DE9" w:rsidRPr="005F6C74" w:rsidDel="000F4F7D" w:rsidRDefault="009F5DE9" w:rsidP="009F5DE9">
      <w:pPr>
        <w:pStyle w:val="ListParagraph"/>
        <w:numPr>
          <w:ilvl w:val="0"/>
          <w:numId w:val="14"/>
        </w:numPr>
        <w:jc w:val="both"/>
        <w:rPr>
          <w:del w:id="338" w:author="Sorin Salagean" w:date="2015-01-28T16:34:00Z"/>
          <w:lang w:val="en-US"/>
          <w:rPrChange w:id="339" w:author="Sorin Salagean" w:date="2015-01-30T11:40:00Z">
            <w:rPr>
              <w:del w:id="340" w:author="Sorin Salagean" w:date="2015-01-28T16:34:00Z"/>
              <w:sz w:val="24"/>
              <w:szCs w:val="24"/>
              <w:lang w:val="en-US"/>
            </w:rPr>
          </w:rPrChange>
        </w:rPr>
      </w:pPr>
      <w:del w:id="341" w:author="Sorin Salagean" w:date="2015-01-28T16:34:00Z">
        <w:r w:rsidRPr="005F6C74" w:rsidDel="000F4F7D">
          <w:rPr>
            <w:lang w:val="en-US"/>
            <w:rPrChange w:id="342" w:author="Sorin Salagean" w:date="2015-01-30T11:40:00Z">
              <w:rPr>
                <w:sz w:val="24"/>
                <w:szCs w:val="24"/>
                <w:lang w:val="en-US"/>
              </w:rPr>
            </w:rPrChange>
          </w:rPr>
          <w:delText>Informatii dosar</w:delText>
        </w:r>
      </w:del>
    </w:p>
    <w:p w14:paraId="340394A6" w14:textId="77777777" w:rsidR="009F5DE9" w:rsidRDefault="009F5DE9" w:rsidP="009F5DE9">
      <w:pPr>
        <w:pStyle w:val="ListParagraph"/>
        <w:numPr>
          <w:ilvl w:val="0"/>
          <w:numId w:val="14"/>
        </w:numPr>
        <w:jc w:val="both"/>
        <w:rPr>
          <w:sz w:val="24"/>
          <w:szCs w:val="24"/>
          <w:lang w:val="en-US"/>
        </w:rPr>
      </w:pPr>
      <w:r w:rsidRPr="005F6C74">
        <w:rPr>
          <w:lang w:val="en-US"/>
          <w:rPrChange w:id="343" w:author="Sorin Salagean" w:date="2015-01-30T11:40:00Z">
            <w:rPr>
              <w:sz w:val="24"/>
              <w:szCs w:val="24"/>
              <w:lang w:val="en-US"/>
            </w:rPr>
          </w:rPrChange>
        </w:rPr>
        <w:t>Status cereri dosar</w:t>
      </w:r>
    </w:p>
    <w:p w14:paraId="0741F6AE" w14:textId="77777777" w:rsidR="00AB7A1D" w:rsidRPr="005F6C74" w:rsidRDefault="009F5DE9" w:rsidP="00AB7A1D">
      <w:pPr>
        <w:jc w:val="both"/>
        <w:rPr>
          <w:lang w:val="en-US"/>
          <w:rPrChange w:id="344" w:author="Sorin Salagean" w:date="2015-01-30T11:40:00Z">
            <w:rPr>
              <w:sz w:val="24"/>
              <w:szCs w:val="24"/>
              <w:lang w:val="en-US"/>
            </w:rPr>
          </w:rPrChange>
        </w:rPr>
      </w:pPr>
      <w:r w:rsidRPr="005F6C74">
        <w:rPr>
          <w:lang w:val="en-US"/>
          <w:rPrChange w:id="345" w:author="Sorin Salagean" w:date="2015-01-30T11:40:00Z">
            <w:rPr>
              <w:sz w:val="24"/>
              <w:szCs w:val="24"/>
              <w:lang w:val="en-US"/>
            </w:rPr>
          </w:rPrChange>
        </w:rPr>
        <w:t>Fiecare tab este organizat pe sectiuni care se pot expanda sau strange in vederea vizualizarii dorite de user.</w:t>
      </w:r>
      <w:r w:rsidR="00AB7A1D" w:rsidRPr="005F6C74">
        <w:rPr>
          <w:lang w:val="en-US"/>
          <w:rPrChange w:id="346" w:author="Sorin Salagean" w:date="2015-01-30T11:40:00Z">
            <w:rPr>
              <w:sz w:val="24"/>
              <w:szCs w:val="24"/>
              <w:lang w:val="en-US"/>
            </w:rPr>
          </w:rPrChange>
        </w:rPr>
        <w:t xml:space="preserve"> Ca si regula, toate campurile marcate cu * sunt campuri obligatoriu de completat. Dosarul nu poate trece in urmatoarea etapa daca campurile obligatorii nu sunt completate.</w:t>
      </w:r>
    </w:p>
    <w:p w14:paraId="128E7045" w14:textId="77777777" w:rsidR="009F5DE9" w:rsidRPr="009F5DE9" w:rsidRDefault="009F5DE9" w:rsidP="009F5DE9">
      <w:pPr>
        <w:jc w:val="both"/>
        <w:rPr>
          <w:sz w:val="24"/>
          <w:szCs w:val="24"/>
          <w:lang w:val="en-US"/>
        </w:rPr>
      </w:pPr>
    </w:p>
    <w:p w14:paraId="0896FB86" w14:textId="77777777" w:rsidR="009F5DE9" w:rsidRPr="00976A88" w:rsidRDefault="009F5DE9" w:rsidP="00AB457C">
      <w:pPr>
        <w:pStyle w:val="Heading2"/>
        <w:rPr>
          <w:lang w:val="en-US"/>
        </w:rPr>
      </w:pPr>
      <w:bookmarkStart w:id="347" w:name="_Toc389553004"/>
      <w:r w:rsidRPr="00976A88">
        <w:rPr>
          <w:lang w:val="en-US"/>
        </w:rPr>
        <w:t>T</w:t>
      </w:r>
      <w:r w:rsidR="006C53A0" w:rsidRPr="00976A88">
        <w:rPr>
          <w:lang w:val="en-US"/>
        </w:rPr>
        <w:t>ab</w:t>
      </w:r>
      <w:r w:rsidRPr="00976A88">
        <w:rPr>
          <w:lang w:val="en-US"/>
        </w:rPr>
        <w:t xml:space="preserve"> Avizare initiala:</w:t>
      </w:r>
      <w:bookmarkEnd w:id="347"/>
    </w:p>
    <w:p w14:paraId="60F747C8" w14:textId="77777777" w:rsidR="009F5DE9" w:rsidRPr="005F6C74" w:rsidRDefault="009F5DE9" w:rsidP="009F5DE9">
      <w:pPr>
        <w:pStyle w:val="ListParagraph"/>
        <w:jc w:val="both"/>
        <w:rPr>
          <w:lang w:val="en-US"/>
          <w:rPrChange w:id="348" w:author="Sorin Salagean" w:date="2015-01-30T11:40:00Z">
            <w:rPr>
              <w:sz w:val="24"/>
              <w:szCs w:val="24"/>
              <w:lang w:val="en-US"/>
            </w:rPr>
          </w:rPrChange>
        </w:rPr>
      </w:pPr>
    </w:p>
    <w:p w14:paraId="6A28E2BA" w14:textId="77777777" w:rsidR="00AB7A1D" w:rsidRPr="005F6C74" w:rsidRDefault="00AB7A1D" w:rsidP="009F5DE9">
      <w:pPr>
        <w:pStyle w:val="ListParagraph"/>
        <w:jc w:val="both"/>
        <w:rPr>
          <w:lang w:val="en-US"/>
          <w:rPrChange w:id="349" w:author="Sorin Salagean" w:date="2015-01-30T11:40:00Z">
            <w:rPr>
              <w:sz w:val="24"/>
              <w:szCs w:val="24"/>
              <w:lang w:val="en-US"/>
            </w:rPr>
          </w:rPrChange>
        </w:rPr>
      </w:pPr>
      <w:r w:rsidRPr="005F6C74">
        <w:rPr>
          <w:lang w:val="en-US"/>
          <w:rPrChange w:id="350" w:author="Sorin Salagean" w:date="2015-01-30T11:40:00Z">
            <w:rPr>
              <w:sz w:val="24"/>
              <w:szCs w:val="24"/>
              <w:lang w:val="en-US"/>
            </w:rPr>
          </w:rPrChange>
        </w:rPr>
        <w:t>Campuri:</w:t>
      </w:r>
    </w:p>
    <w:p w14:paraId="2AF80C50" w14:textId="5BA63A47" w:rsidR="009F5DE9" w:rsidRPr="005F6C74" w:rsidRDefault="009F5DE9" w:rsidP="009F5DE9">
      <w:pPr>
        <w:pStyle w:val="ListParagraph"/>
        <w:numPr>
          <w:ilvl w:val="0"/>
          <w:numId w:val="1"/>
        </w:numPr>
        <w:jc w:val="both"/>
        <w:rPr>
          <w:lang w:val="en-US"/>
          <w:rPrChange w:id="351" w:author="Sorin Salagean" w:date="2015-01-30T11:40:00Z">
            <w:rPr>
              <w:sz w:val="24"/>
              <w:szCs w:val="24"/>
              <w:lang w:val="en-US"/>
            </w:rPr>
          </w:rPrChange>
        </w:rPr>
      </w:pPr>
      <w:r w:rsidRPr="005F6C74">
        <w:rPr>
          <w:lang w:val="en-US"/>
          <w:rPrChange w:id="352" w:author="Sorin Salagean" w:date="2015-01-30T11:40:00Z">
            <w:rPr>
              <w:sz w:val="24"/>
              <w:szCs w:val="24"/>
              <w:lang w:val="en-US"/>
            </w:rPr>
          </w:rPrChange>
        </w:rPr>
        <w:t>Nume solicitant *</w:t>
      </w:r>
    </w:p>
    <w:p w14:paraId="46DB2A49" w14:textId="77777777" w:rsidR="009F5DE9" w:rsidRPr="005F6C74" w:rsidRDefault="009F5DE9" w:rsidP="009F5DE9">
      <w:pPr>
        <w:pStyle w:val="ListParagraph"/>
        <w:numPr>
          <w:ilvl w:val="0"/>
          <w:numId w:val="1"/>
        </w:numPr>
        <w:jc w:val="both"/>
        <w:rPr>
          <w:lang w:val="en-US"/>
          <w:rPrChange w:id="353" w:author="Sorin Salagean" w:date="2015-01-30T11:40:00Z">
            <w:rPr>
              <w:sz w:val="24"/>
              <w:szCs w:val="24"/>
              <w:lang w:val="en-US"/>
            </w:rPr>
          </w:rPrChange>
        </w:rPr>
      </w:pPr>
      <w:r w:rsidRPr="005F6C74">
        <w:rPr>
          <w:lang w:val="en-US"/>
          <w:rPrChange w:id="354" w:author="Sorin Salagean" w:date="2015-01-30T11:40:00Z">
            <w:rPr>
              <w:sz w:val="24"/>
              <w:szCs w:val="24"/>
              <w:lang w:val="en-US"/>
            </w:rPr>
          </w:rPrChange>
        </w:rPr>
        <w:t>Prenume solicitant *</w:t>
      </w:r>
    </w:p>
    <w:p w14:paraId="0978A297" w14:textId="046BE7C2" w:rsidR="009F5DE9" w:rsidRPr="005F6C74" w:rsidRDefault="008B0717" w:rsidP="009F5DE9">
      <w:pPr>
        <w:pStyle w:val="ListParagraph"/>
        <w:numPr>
          <w:ilvl w:val="0"/>
          <w:numId w:val="1"/>
        </w:numPr>
        <w:jc w:val="both"/>
        <w:rPr>
          <w:lang w:val="en-US"/>
          <w:rPrChange w:id="355" w:author="Sorin Salagean" w:date="2015-01-30T11:40:00Z">
            <w:rPr>
              <w:sz w:val="24"/>
              <w:szCs w:val="24"/>
              <w:lang w:val="en-US"/>
            </w:rPr>
          </w:rPrChange>
        </w:rPr>
      </w:pPr>
      <w:ins w:id="356" w:author="Sorin Salagean" w:date="2015-01-28T16:39:00Z">
        <w:r w:rsidRPr="005F6C74">
          <w:rPr>
            <w:lang w:val="en-US"/>
            <w:rPrChange w:id="357" w:author="Sorin Salagean" w:date="2015-01-30T11:40:00Z">
              <w:rPr>
                <w:sz w:val="24"/>
                <w:szCs w:val="24"/>
                <w:lang w:val="en-US"/>
              </w:rPr>
            </w:rPrChange>
          </w:rPr>
          <w:t>T</w:t>
        </w:r>
      </w:ins>
      <w:del w:id="358" w:author="Sorin Salagean" w:date="2015-01-28T16:39:00Z">
        <w:r w:rsidR="009F5DE9" w:rsidRPr="005F6C74" w:rsidDel="008B0717">
          <w:rPr>
            <w:lang w:val="en-US"/>
            <w:rPrChange w:id="359" w:author="Sorin Salagean" w:date="2015-01-30T11:40:00Z">
              <w:rPr>
                <w:sz w:val="24"/>
                <w:szCs w:val="24"/>
                <w:lang w:val="en-US"/>
              </w:rPr>
            </w:rPrChange>
          </w:rPr>
          <w:delText>Numar t</w:delText>
        </w:r>
      </w:del>
      <w:r w:rsidR="009F5DE9" w:rsidRPr="005F6C74">
        <w:rPr>
          <w:lang w:val="en-US"/>
          <w:rPrChange w:id="360" w:author="Sorin Salagean" w:date="2015-01-30T11:40:00Z">
            <w:rPr>
              <w:sz w:val="24"/>
              <w:szCs w:val="24"/>
              <w:lang w:val="en-US"/>
            </w:rPr>
          </w:rPrChange>
        </w:rPr>
        <w:t>elefon solicitant *</w:t>
      </w:r>
    </w:p>
    <w:p w14:paraId="00399D1D" w14:textId="77777777" w:rsidR="009F5DE9" w:rsidRPr="005F6C74" w:rsidRDefault="009F5DE9" w:rsidP="009F5DE9">
      <w:pPr>
        <w:pStyle w:val="ListParagraph"/>
        <w:numPr>
          <w:ilvl w:val="0"/>
          <w:numId w:val="1"/>
        </w:numPr>
        <w:jc w:val="both"/>
        <w:rPr>
          <w:lang w:val="en-US"/>
          <w:rPrChange w:id="361" w:author="Sorin Salagean" w:date="2015-01-30T11:40:00Z">
            <w:rPr>
              <w:sz w:val="24"/>
              <w:szCs w:val="24"/>
              <w:lang w:val="en-US"/>
            </w:rPr>
          </w:rPrChange>
        </w:rPr>
      </w:pPr>
      <w:r w:rsidRPr="005F6C74">
        <w:rPr>
          <w:lang w:val="en-US"/>
          <w:rPrChange w:id="362" w:author="Sorin Salagean" w:date="2015-01-30T11:40:00Z">
            <w:rPr>
              <w:sz w:val="24"/>
              <w:szCs w:val="24"/>
              <w:lang w:val="en-US"/>
            </w:rPr>
          </w:rPrChange>
        </w:rPr>
        <w:t>Email solicitant</w:t>
      </w:r>
    </w:p>
    <w:p w14:paraId="08896E48" w14:textId="77777777" w:rsidR="009F5DE9" w:rsidRPr="005F6C74" w:rsidRDefault="009F5DE9" w:rsidP="009F5DE9">
      <w:pPr>
        <w:pStyle w:val="ListParagraph"/>
        <w:numPr>
          <w:ilvl w:val="0"/>
          <w:numId w:val="1"/>
        </w:numPr>
        <w:jc w:val="both"/>
        <w:rPr>
          <w:lang w:val="en-US"/>
          <w:rPrChange w:id="363" w:author="Sorin Salagean" w:date="2015-01-30T11:40:00Z">
            <w:rPr>
              <w:sz w:val="24"/>
              <w:szCs w:val="24"/>
              <w:lang w:val="en-US"/>
            </w:rPr>
          </w:rPrChange>
        </w:rPr>
      </w:pPr>
      <w:r w:rsidRPr="005F6C74">
        <w:rPr>
          <w:lang w:val="en-US"/>
          <w:rPrChange w:id="364" w:author="Sorin Salagean" w:date="2015-01-30T11:40:00Z">
            <w:rPr>
              <w:sz w:val="24"/>
              <w:szCs w:val="24"/>
              <w:lang w:val="en-US"/>
            </w:rPr>
          </w:rPrChange>
        </w:rPr>
        <w:t>Data producerii evenimentului *</w:t>
      </w:r>
    </w:p>
    <w:p w14:paraId="52ECDEC0" w14:textId="77777777" w:rsidR="009F5DE9" w:rsidRPr="005F6C74" w:rsidRDefault="009F5DE9" w:rsidP="009F5DE9">
      <w:pPr>
        <w:pStyle w:val="ListParagraph"/>
        <w:numPr>
          <w:ilvl w:val="0"/>
          <w:numId w:val="1"/>
        </w:numPr>
        <w:jc w:val="both"/>
        <w:rPr>
          <w:lang w:val="en-US"/>
          <w:rPrChange w:id="365" w:author="Sorin Salagean" w:date="2015-01-30T11:40:00Z">
            <w:rPr>
              <w:sz w:val="24"/>
              <w:szCs w:val="24"/>
              <w:lang w:val="en-US"/>
            </w:rPr>
          </w:rPrChange>
        </w:rPr>
      </w:pPr>
      <w:r w:rsidRPr="005F6C74">
        <w:rPr>
          <w:lang w:val="en-US"/>
          <w:rPrChange w:id="366" w:author="Sorin Salagean" w:date="2015-01-30T11:40:00Z">
            <w:rPr>
              <w:sz w:val="24"/>
              <w:szCs w:val="24"/>
              <w:lang w:val="en-US"/>
            </w:rPr>
          </w:rPrChange>
        </w:rPr>
        <w:t>Ora producerii evenimentului *</w:t>
      </w:r>
    </w:p>
    <w:p w14:paraId="45783062" w14:textId="77777777" w:rsidR="009F5DE9" w:rsidRPr="005F6C74" w:rsidRDefault="009F5DE9" w:rsidP="009F5DE9">
      <w:pPr>
        <w:pStyle w:val="ListParagraph"/>
        <w:numPr>
          <w:ilvl w:val="0"/>
          <w:numId w:val="1"/>
        </w:numPr>
        <w:jc w:val="both"/>
        <w:rPr>
          <w:lang w:val="en-US"/>
          <w:rPrChange w:id="367" w:author="Sorin Salagean" w:date="2015-01-30T11:40:00Z">
            <w:rPr>
              <w:sz w:val="24"/>
              <w:szCs w:val="24"/>
              <w:lang w:val="en-US"/>
            </w:rPr>
          </w:rPrChange>
        </w:rPr>
      </w:pPr>
      <w:r w:rsidRPr="005F6C74">
        <w:rPr>
          <w:lang w:val="en-US"/>
          <w:rPrChange w:id="368" w:author="Sorin Salagean" w:date="2015-01-30T11:40:00Z">
            <w:rPr>
              <w:sz w:val="24"/>
              <w:szCs w:val="24"/>
              <w:lang w:val="en-US"/>
            </w:rPr>
          </w:rPrChange>
        </w:rPr>
        <w:t>Este necesara tractarea – camp de bifa</w:t>
      </w:r>
    </w:p>
    <w:p w14:paraId="5EAA2D41" w14:textId="77777777" w:rsidR="009F5DE9" w:rsidRPr="005F6C74" w:rsidRDefault="009F5DE9" w:rsidP="009F5DE9">
      <w:pPr>
        <w:pStyle w:val="ListParagraph"/>
        <w:numPr>
          <w:ilvl w:val="0"/>
          <w:numId w:val="1"/>
        </w:numPr>
        <w:jc w:val="both"/>
        <w:rPr>
          <w:lang w:val="en-US"/>
          <w:rPrChange w:id="369" w:author="Sorin Salagean" w:date="2015-01-30T11:40:00Z">
            <w:rPr>
              <w:sz w:val="24"/>
              <w:szCs w:val="24"/>
              <w:lang w:val="en-US"/>
            </w:rPr>
          </w:rPrChange>
        </w:rPr>
      </w:pPr>
      <w:r w:rsidRPr="005F6C74">
        <w:rPr>
          <w:lang w:val="en-US"/>
          <w:rPrChange w:id="370" w:author="Sorin Salagean" w:date="2015-01-30T11:40:00Z">
            <w:rPr>
              <w:sz w:val="24"/>
              <w:szCs w:val="24"/>
              <w:lang w:val="en-US"/>
            </w:rPr>
          </w:rPrChange>
        </w:rPr>
        <w:t>Este necesara asistenta contra cost – camp de bifa</w:t>
      </w:r>
    </w:p>
    <w:p w14:paraId="3B45BF4C" w14:textId="77777777" w:rsidR="009F5DE9" w:rsidRDefault="009F5DE9" w:rsidP="009F5DE9">
      <w:pPr>
        <w:pStyle w:val="ListParagraph"/>
        <w:numPr>
          <w:ilvl w:val="0"/>
          <w:numId w:val="1"/>
        </w:numPr>
        <w:jc w:val="both"/>
        <w:rPr>
          <w:sz w:val="24"/>
          <w:szCs w:val="24"/>
          <w:lang w:val="en-US"/>
        </w:rPr>
      </w:pPr>
      <w:r w:rsidRPr="005F6C74">
        <w:rPr>
          <w:lang w:val="en-US"/>
          <w:rPrChange w:id="371" w:author="Sorin Salagean" w:date="2015-01-30T11:40:00Z">
            <w:rPr>
              <w:sz w:val="24"/>
              <w:szCs w:val="24"/>
              <w:lang w:val="en-US"/>
            </w:rPr>
          </w:rPrChange>
        </w:rPr>
        <w:t>Vatamari corporale – camp de bifa</w:t>
      </w:r>
    </w:p>
    <w:p w14:paraId="68853A8D" w14:textId="77777777" w:rsidR="009F5DE9" w:rsidRPr="005F6C74" w:rsidRDefault="009F5DE9" w:rsidP="009F5DE9">
      <w:pPr>
        <w:jc w:val="both"/>
        <w:rPr>
          <w:lang w:val="en-US"/>
          <w:rPrChange w:id="372" w:author="Sorin Salagean" w:date="2015-01-30T11:40:00Z">
            <w:rPr>
              <w:sz w:val="24"/>
              <w:szCs w:val="24"/>
              <w:lang w:val="en-US"/>
            </w:rPr>
          </w:rPrChange>
        </w:rPr>
      </w:pPr>
      <w:r w:rsidRPr="005F6C74">
        <w:rPr>
          <w:lang w:val="en-US"/>
          <w:rPrChange w:id="373" w:author="Sorin Salagean" w:date="2015-01-30T11:40:00Z">
            <w:rPr>
              <w:sz w:val="24"/>
              <w:szCs w:val="24"/>
              <w:lang w:val="en-US"/>
            </w:rPr>
          </w:rPrChange>
        </w:rPr>
        <w:t>Sectiunea: Identificare Polita Auto</w:t>
      </w:r>
    </w:p>
    <w:p w14:paraId="552D2404" w14:textId="77777777" w:rsidR="009F5DE9" w:rsidRPr="005F6C74" w:rsidRDefault="009F5DE9" w:rsidP="009F5DE9">
      <w:pPr>
        <w:jc w:val="both"/>
        <w:rPr>
          <w:lang w:val="en-US"/>
          <w:rPrChange w:id="374" w:author="Sorin Salagean" w:date="2015-01-30T11:40:00Z">
            <w:rPr>
              <w:sz w:val="24"/>
              <w:szCs w:val="24"/>
              <w:lang w:val="en-US"/>
            </w:rPr>
          </w:rPrChange>
        </w:rPr>
      </w:pPr>
      <w:r w:rsidRPr="005F6C74">
        <w:rPr>
          <w:lang w:val="en-US"/>
          <w:rPrChange w:id="375" w:author="Sorin Salagean" w:date="2015-01-30T11:40:00Z">
            <w:rPr>
              <w:sz w:val="24"/>
              <w:szCs w:val="24"/>
              <w:lang w:val="en-US"/>
            </w:rPr>
          </w:rPrChange>
        </w:rPr>
        <w:t>O polita auto se identifica prin interogare Insis pe mai multe criterii:</w:t>
      </w:r>
    </w:p>
    <w:p w14:paraId="530457EC" w14:textId="7C109C5B" w:rsidR="009F5DE9" w:rsidRPr="005F6C74" w:rsidRDefault="009F5DE9" w:rsidP="009F5DE9">
      <w:pPr>
        <w:pStyle w:val="ListParagraph"/>
        <w:numPr>
          <w:ilvl w:val="0"/>
          <w:numId w:val="2"/>
        </w:numPr>
        <w:jc w:val="both"/>
        <w:rPr>
          <w:lang w:val="en-US"/>
          <w:rPrChange w:id="376" w:author="Sorin Salagean" w:date="2015-01-30T11:40:00Z">
            <w:rPr>
              <w:sz w:val="24"/>
              <w:szCs w:val="24"/>
              <w:lang w:val="en-US"/>
            </w:rPr>
          </w:rPrChange>
        </w:rPr>
      </w:pPr>
      <w:r w:rsidRPr="005F6C74">
        <w:rPr>
          <w:lang w:val="en-US"/>
          <w:rPrChange w:id="377" w:author="Sorin Salagean" w:date="2015-01-30T11:40:00Z">
            <w:rPr>
              <w:sz w:val="24"/>
              <w:szCs w:val="24"/>
              <w:lang w:val="en-US"/>
            </w:rPr>
          </w:rPrChange>
        </w:rPr>
        <w:t>Camp in care se poate interoga dupa numar polita</w:t>
      </w:r>
      <w:ins w:id="378" w:author="Sorin Salagean" w:date="2015-01-28T16:41:00Z">
        <w:r w:rsidR="008B0717" w:rsidRPr="005F6C74">
          <w:rPr>
            <w:lang w:val="en-US"/>
            <w:rPrChange w:id="379" w:author="Sorin Salagean" w:date="2015-01-30T11:40:00Z">
              <w:rPr>
                <w:sz w:val="24"/>
                <w:szCs w:val="24"/>
                <w:lang w:val="en-US"/>
              </w:rPr>
            </w:rPrChange>
          </w:rPr>
          <w:t xml:space="preserve"> sau nume</w:t>
        </w:r>
      </w:ins>
    </w:p>
    <w:p w14:paraId="3F55068D" w14:textId="77777777" w:rsidR="009F5DE9" w:rsidRPr="005F6C74" w:rsidRDefault="009F5DE9" w:rsidP="009F5DE9">
      <w:pPr>
        <w:pStyle w:val="ListParagraph"/>
        <w:numPr>
          <w:ilvl w:val="0"/>
          <w:numId w:val="2"/>
        </w:numPr>
        <w:jc w:val="both"/>
        <w:rPr>
          <w:lang w:val="en-US"/>
          <w:rPrChange w:id="380" w:author="Sorin Salagean" w:date="2015-01-30T11:40:00Z">
            <w:rPr>
              <w:sz w:val="24"/>
              <w:szCs w:val="24"/>
              <w:lang w:val="en-US"/>
            </w:rPr>
          </w:rPrChange>
        </w:rPr>
      </w:pPr>
      <w:r w:rsidRPr="005F6C74">
        <w:rPr>
          <w:lang w:val="en-US"/>
          <w:rPrChange w:id="381" w:author="Sorin Salagean" w:date="2015-01-30T11:40:00Z">
            <w:rPr>
              <w:sz w:val="24"/>
              <w:szCs w:val="24"/>
              <w:lang w:val="en-US"/>
            </w:rPr>
          </w:rPrChange>
        </w:rPr>
        <w:t>Camp in care se poate interoga dupa Numar inmatriculare sau serie de sasiu</w:t>
      </w:r>
    </w:p>
    <w:p w14:paraId="7F819283" w14:textId="1FF6B142" w:rsidR="009F5DE9" w:rsidRPr="005F6C74" w:rsidRDefault="009F5DE9" w:rsidP="009F5DE9">
      <w:pPr>
        <w:pStyle w:val="ListParagraph"/>
        <w:numPr>
          <w:ilvl w:val="0"/>
          <w:numId w:val="2"/>
        </w:numPr>
        <w:jc w:val="both"/>
        <w:rPr>
          <w:lang w:val="en-US"/>
          <w:rPrChange w:id="382" w:author="Sorin Salagean" w:date="2015-01-30T11:40:00Z">
            <w:rPr>
              <w:sz w:val="24"/>
              <w:szCs w:val="24"/>
              <w:lang w:val="en-US"/>
            </w:rPr>
          </w:rPrChange>
        </w:rPr>
      </w:pPr>
      <w:r w:rsidRPr="005F6C74">
        <w:rPr>
          <w:lang w:val="en-US"/>
          <w:rPrChange w:id="383" w:author="Sorin Salagean" w:date="2015-01-30T11:40:00Z">
            <w:rPr>
              <w:sz w:val="24"/>
              <w:szCs w:val="24"/>
              <w:lang w:val="en-US"/>
            </w:rPr>
          </w:rPrChange>
        </w:rPr>
        <w:t xml:space="preserve">Camp in care se poate identifica dupa CNP/CUI </w:t>
      </w:r>
      <w:ins w:id="384" w:author="Sorin Salagean" w:date="2015-01-28T16:42:00Z">
        <w:r w:rsidR="008B0717" w:rsidRPr="005F6C74">
          <w:rPr>
            <w:lang w:val="en-US"/>
            <w:rPrChange w:id="385" w:author="Sorin Salagean" w:date="2015-01-30T11:40:00Z">
              <w:rPr>
                <w:sz w:val="24"/>
                <w:szCs w:val="24"/>
                <w:lang w:val="en-US"/>
              </w:rPr>
            </w:rPrChange>
          </w:rPr>
          <w:t>sau Nume Asigurat</w:t>
        </w:r>
      </w:ins>
    </w:p>
    <w:p w14:paraId="057CD7FC" w14:textId="77777777" w:rsidR="009F5DE9" w:rsidRPr="005F6C74" w:rsidRDefault="009F5DE9" w:rsidP="009F5DE9">
      <w:pPr>
        <w:jc w:val="both"/>
        <w:rPr>
          <w:lang w:val="en-US"/>
          <w:rPrChange w:id="386" w:author="Sorin Salagean" w:date="2015-01-30T11:40:00Z">
            <w:rPr>
              <w:sz w:val="24"/>
              <w:szCs w:val="24"/>
              <w:lang w:val="en-US"/>
            </w:rPr>
          </w:rPrChange>
        </w:rPr>
      </w:pPr>
      <w:r w:rsidRPr="005F6C74">
        <w:rPr>
          <w:lang w:val="en-US"/>
          <w:rPrChange w:id="387" w:author="Sorin Salagean" w:date="2015-01-30T11:40:00Z">
            <w:rPr>
              <w:sz w:val="24"/>
              <w:szCs w:val="24"/>
              <w:lang w:val="en-US"/>
            </w:rPr>
          </w:rPrChange>
        </w:rPr>
        <w:t>In urma identificariii politei dupa unul din criteriile de mai sus, OnBase autocompleteaza folosind interogarea din Insis detaliile despre polita.</w:t>
      </w:r>
    </w:p>
    <w:p w14:paraId="2C2C52D5" w14:textId="77777777" w:rsidR="009F5DE9" w:rsidRPr="005F6C74" w:rsidRDefault="009F5DE9" w:rsidP="009F5DE9">
      <w:pPr>
        <w:jc w:val="both"/>
        <w:rPr>
          <w:lang w:val="en-US"/>
          <w:rPrChange w:id="388" w:author="Sorin Salagean" w:date="2015-01-30T11:40:00Z">
            <w:rPr>
              <w:sz w:val="24"/>
              <w:szCs w:val="24"/>
              <w:lang w:val="en-US"/>
            </w:rPr>
          </w:rPrChange>
        </w:rPr>
      </w:pPr>
      <w:r w:rsidRPr="005F6C74">
        <w:rPr>
          <w:lang w:val="en-US"/>
          <w:rPrChange w:id="389" w:author="Sorin Salagean" w:date="2015-01-30T11:40:00Z">
            <w:rPr>
              <w:sz w:val="24"/>
              <w:szCs w:val="24"/>
              <w:lang w:val="en-US"/>
            </w:rPr>
          </w:rPrChange>
        </w:rPr>
        <w:t>Sectiunea: Detalii polita</w:t>
      </w:r>
    </w:p>
    <w:p w14:paraId="63F34F36" w14:textId="77777777" w:rsidR="009F5DE9" w:rsidRPr="005F6C74" w:rsidRDefault="009F5DE9" w:rsidP="009F5DE9">
      <w:pPr>
        <w:pStyle w:val="ListParagraph"/>
        <w:numPr>
          <w:ilvl w:val="0"/>
          <w:numId w:val="3"/>
        </w:numPr>
        <w:jc w:val="both"/>
        <w:rPr>
          <w:lang w:val="en-US"/>
          <w:rPrChange w:id="390" w:author="Sorin Salagean" w:date="2015-01-30T11:40:00Z">
            <w:rPr>
              <w:sz w:val="24"/>
              <w:szCs w:val="24"/>
              <w:lang w:val="en-US"/>
            </w:rPr>
          </w:rPrChange>
        </w:rPr>
      </w:pPr>
      <w:r w:rsidRPr="005F6C74">
        <w:rPr>
          <w:lang w:val="en-US"/>
          <w:rPrChange w:id="391" w:author="Sorin Salagean" w:date="2015-01-30T11:40:00Z">
            <w:rPr>
              <w:sz w:val="24"/>
              <w:szCs w:val="24"/>
              <w:lang w:val="en-US"/>
            </w:rPr>
          </w:rPrChange>
        </w:rPr>
        <w:t>Polita identificata - Camp de bifa. OnBase pune bifa in cazul in care poita este idetificata in Insis</w:t>
      </w:r>
    </w:p>
    <w:p w14:paraId="1387A395" w14:textId="77777777" w:rsidR="009F5DE9" w:rsidRPr="005F6C74" w:rsidRDefault="009F5DE9" w:rsidP="009F5DE9">
      <w:pPr>
        <w:pStyle w:val="ListParagraph"/>
        <w:numPr>
          <w:ilvl w:val="0"/>
          <w:numId w:val="3"/>
        </w:numPr>
        <w:jc w:val="both"/>
        <w:rPr>
          <w:lang w:val="en-US"/>
          <w:rPrChange w:id="392" w:author="Sorin Salagean" w:date="2015-01-30T11:40:00Z">
            <w:rPr>
              <w:sz w:val="24"/>
              <w:szCs w:val="24"/>
              <w:lang w:val="en-US"/>
            </w:rPr>
          </w:rPrChange>
        </w:rPr>
      </w:pPr>
      <w:r w:rsidRPr="005F6C74">
        <w:rPr>
          <w:lang w:val="en-US"/>
          <w:rPrChange w:id="393" w:author="Sorin Salagean" w:date="2015-01-30T11:40:00Z">
            <w:rPr>
              <w:sz w:val="24"/>
              <w:szCs w:val="24"/>
              <w:lang w:val="en-US"/>
            </w:rPr>
          </w:rPrChange>
        </w:rPr>
        <w:t>Polita valida – Camp de bifa. OnBase pune bifa in urma verificarii Insis asupra valabilitatii politei la data evenimentului</w:t>
      </w:r>
    </w:p>
    <w:p w14:paraId="70D0F22E" w14:textId="77777777" w:rsidR="009F5DE9" w:rsidRPr="005F6C74" w:rsidRDefault="009F5DE9" w:rsidP="009F5DE9">
      <w:pPr>
        <w:pStyle w:val="ListParagraph"/>
        <w:numPr>
          <w:ilvl w:val="0"/>
          <w:numId w:val="3"/>
        </w:numPr>
        <w:jc w:val="both"/>
        <w:rPr>
          <w:lang w:val="en-US"/>
          <w:rPrChange w:id="394" w:author="Sorin Salagean" w:date="2015-01-30T11:40:00Z">
            <w:rPr>
              <w:sz w:val="24"/>
              <w:szCs w:val="24"/>
              <w:lang w:val="en-US"/>
            </w:rPr>
          </w:rPrChange>
        </w:rPr>
      </w:pPr>
      <w:r w:rsidRPr="005F6C74">
        <w:rPr>
          <w:lang w:val="en-US"/>
          <w:rPrChange w:id="395" w:author="Sorin Salagean" w:date="2015-01-30T11:40:00Z">
            <w:rPr>
              <w:sz w:val="24"/>
              <w:szCs w:val="24"/>
              <w:lang w:val="en-US"/>
            </w:rPr>
          </w:rPrChange>
        </w:rPr>
        <w:t>Numar polita</w:t>
      </w:r>
    </w:p>
    <w:p w14:paraId="77459AFE" w14:textId="77777777" w:rsidR="009F5DE9" w:rsidRPr="005F6C74" w:rsidRDefault="009F5DE9" w:rsidP="009F5DE9">
      <w:pPr>
        <w:pStyle w:val="ListParagraph"/>
        <w:numPr>
          <w:ilvl w:val="0"/>
          <w:numId w:val="3"/>
        </w:numPr>
        <w:jc w:val="both"/>
        <w:rPr>
          <w:lang w:val="en-US"/>
          <w:rPrChange w:id="396" w:author="Sorin Salagean" w:date="2015-01-30T11:40:00Z">
            <w:rPr>
              <w:sz w:val="24"/>
              <w:szCs w:val="24"/>
              <w:lang w:val="en-US"/>
            </w:rPr>
          </w:rPrChange>
        </w:rPr>
      </w:pPr>
      <w:r w:rsidRPr="005F6C74">
        <w:rPr>
          <w:lang w:val="en-US"/>
          <w:rPrChange w:id="397" w:author="Sorin Salagean" w:date="2015-01-30T11:40:00Z">
            <w:rPr>
              <w:sz w:val="24"/>
              <w:szCs w:val="24"/>
              <w:lang w:val="en-US"/>
            </w:rPr>
          </w:rPrChange>
        </w:rPr>
        <w:t>Nume asigurat</w:t>
      </w:r>
    </w:p>
    <w:p w14:paraId="4F850034" w14:textId="77777777" w:rsidR="009F5DE9" w:rsidRPr="005F6C74" w:rsidRDefault="009F5DE9" w:rsidP="009F5DE9">
      <w:pPr>
        <w:pStyle w:val="ListParagraph"/>
        <w:numPr>
          <w:ilvl w:val="0"/>
          <w:numId w:val="3"/>
        </w:numPr>
        <w:jc w:val="both"/>
        <w:rPr>
          <w:lang w:val="en-US"/>
          <w:rPrChange w:id="398" w:author="Sorin Salagean" w:date="2015-01-30T11:40:00Z">
            <w:rPr>
              <w:sz w:val="24"/>
              <w:szCs w:val="24"/>
              <w:lang w:val="en-US"/>
            </w:rPr>
          </w:rPrChange>
        </w:rPr>
      </w:pPr>
      <w:r w:rsidRPr="005F6C74">
        <w:rPr>
          <w:lang w:val="en-US"/>
          <w:rPrChange w:id="399" w:author="Sorin Salagean" w:date="2015-01-30T11:40:00Z">
            <w:rPr>
              <w:sz w:val="24"/>
              <w:szCs w:val="24"/>
              <w:lang w:val="en-US"/>
            </w:rPr>
          </w:rPrChange>
        </w:rPr>
        <w:t>Prenume asigurat</w:t>
      </w:r>
    </w:p>
    <w:p w14:paraId="2E4E5EFF" w14:textId="77777777" w:rsidR="009F5DE9" w:rsidRPr="005F6C74" w:rsidRDefault="009F5DE9" w:rsidP="009F5DE9">
      <w:pPr>
        <w:pStyle w:val="ListParagraph"/>
        <w:numPr>
          <w:ilvl w:val="0"/>
          <w:numId w:val="3"/>
        </w:numPr>
        <w:jc w:val="both"/>
        <w:rPr>
          <w:lang w:val="en-US"/>
          <w:rPrChange w:id="400" w:author="Sorin Salagean" w:date="2015-01-30T11:40:00Z">
            <w:rPr>
              <w:sz w:val="24"/>
              <w:szCs w:val="24"/>
              <w:lang w:val="en-US"/>
            </w:rPr>
          </w:rPrChange>
        </w:rPr>
      </w:pPr>
      <w:r w:rsidRPr="005F6C74">
        <w:rPr>
          <w:lang w:val="en-US"/>
          <w:rPrChange w:id="401" w:author="Sorin Salagean" w:date="2015-01-30T11:40:00Z">
            <w:rPr>
              <w:sz w:val="24"/>
              <w:szCs w:val="24"/>
              <w:lang w:val="en-US"/>
            </w:rPr>
          </w:rPrChange>
        </w:rPr>
        <w:t>Tip persoana – PF sau PJ</w:t>
      </w:r>
    </w:p>
    <w:p w14:paraId="1481A3B5" w14:textId="77777777" w:rsidR="009F5DE9" w:rsidRPr="005F6C74" w:rsidRDefault="009F5DE9" w:rsidP="009F5DE9">
      <w:pPr>
        <w:pStyle w:val="ListParagraph"/>
        <w:numPr>
          <w:ilvl w:val="0"/>
          <w:numId w:val="3"/>
        </w:numPr>
        <w:jc w:val="both"/>
        <w:rPr>
          <w:ins w:id="402" w:author="Sorin Salagean" w:date="2015-01-28T16:43:00Z"/>
          <w:lang w:val="en-US"/>
          <w:rPrChange w:id="403" w:author="Sorin Salagean" w:date="2015-01-30T11:40:00Z">
            <w:rPr>
              <w:ins w:id="404" w:author="Sorin Salagean" w:date="2015-01-28T16:43:00Z"/>
              <w:sz w:val="24"/>
              <w:szCs w:val="24"/>
              <w:lang w:val="en-US"/>
            </w:rPr>
          </w:rPrChange>
        </w:rPr>
      </w:pPr>
      <w:r w:rsidRPr="005F6C74">
        <w:rPr>
          <w:lang w:val="en-US"/>
          <w:rPrChange w:id="405" w:author="Sorin Salagean" w:date="2015-01-30T11:40:00Z">
            <w:rPr>
              <w:sz w:val="24"/>
              <w:szCs w:val="24"/>
              <w:lang w:val="en-US"/>
            </w:rPr>
          </w:rPrChange>
        </w:rPr>
        <w:t>CUI/CNP</w:t>
      </w:r>
    </w:p>
    <w:p w14:paraId="11D917AD" w14:textId="60FBB5A8" w:rsidR="008B0717" w:rsidRPr="005F6C74" w:rsidRDefault="008B0717" w:rsidP="009F5DE9">
      <w:pPr>
        <w:pStyle w:val="ListParagraph"/>
        <w:numPr>
          <w:ilvl w:val="0"/>
          <w:numId w:val="3"/>
        </w:numPr>
        <w:jc w:val="both"/>
        <w:rPr>
          <w:lang w:val="en-US"/>
          <w:rPrChange w:id="406" w:author="Sorin Salagean" w:date="2015-01-30T11:40:00Z">
            <w:rPr>
              <w:sz w:val="24"/>
              <w:szCs w:val="24"/>
              <w:lang w:val="en-US"/>
            </w:rPr>
          </w:rPrChange>
        </w:rPr>
      </w:pPr>
      <w:ins w:id="407" w:author="Sorin Salagean" w:date="2015-01-28T16:43:00Z">
        <w:r w:rsidRPr="005F6C74">
          <w:rPr>
            <w:lang w:val="en-US"/>
            <w:rPrChange w:id="408" w:author="Sorin Salagean" w:date="2015-01-30T11:40:00Z">
              <w:rPr>
                <w:sz w:val="24"/>
                <w:szCs w:val="24"/>
                <w:lang w:val="en-US"/>
              </w:rPr>
            </w:rPrChange>
          </w:rPr>
          <w:lastRenderedPageBreak/>
          <w:t>ID Polita</w:t>
        </w:r>
      </w:ins>
    </w:p>
    <w:p w14:paraId="3018A335" w14:textId="77777777" w:rsidR="009F5DE9" w:rsidRPr="005F6C74" w:rsidRDefault="009F5DE9" w:rsidP="009F5DE9">
      <w:pPr>
        <w:pStyle w:val="ListParagraph"/>
        <w:numPr>
          <w:ilvl w:val="0"/>
          <w:numId w:val="3"/>
        </w:numPr>
        <w:jc w:val="both"/>
        <w:rPr>
          <w:lang w:val="en-US"/>
          <w:rPrChange w:id="409" w:author="Sorin Salagean" w:date="2015-01-30T11:40:00Z">
            <w:rPr>
              <w:sz w:val="24"/>
              <w:szCs w:val="24"/>
              <w:lang w:val="en-US"/>
            </w:rPr>
          </w:rPrChange>
        </w:rPr>
      </w:pPr>
      <w:r w:rsidRPr="005F6C74">
        <w:rPr>
          <w:lang w:val="en-US"/>
          <w:rPrChange w:id="410" w:author="Sorin Salagean" w:date="2015-01-30T11:40:00Z">
            <w:rPr>
              <w:sz w:val="24"/>
              <w:szCs w:val="24"/>
              <w:lang w:val="en-US"/>
            </w:rPr>
          </w:rPrChange>
        </w:rPr>
        <w:t>Numar inmatriculare</w:t>
      </w:r>
    </w:p>
    <w:p w14:paraId="3B4630BD" w14:textId="77777777" w:rsidR="009F5DE9" w:rsidRPr="005F6C74" w:rsidRDefault="009F5DE9" w:rsidP="009F5DE9">
      <w:pPr>
        <w:pStyle w:val="ListParagraph"/>
        <w:numPr>
          <w:ilvl w:val="0"/>
          <w:numId w:val="3"/>
        </w:numPr>
        <w:jc w:val="both"/>
        <w:rPr>
          <w:lang w:val="en-US"/>
          <w:rPrChange w:id="411" w:author="Sorin Salagean" w:date="2015-01-30T11:40:00Z">
            <w:rPr>
              <w:sz w:val="24"/>
              <w:szCs w:val="24"/>
              <w:lang w:val="en-US"/>
            </w:rPr>
          </w:rPrChange>
        </w:rPr>
      </w:pPr>
      <w:r w:rsidRPr="005F6C74">
        <w:rPr>
          <w:lang w:val="en-US"/>
          <w:rPrChange w:id="412" w:author="Sorin Salagean" w:date="2015-01-30T11:40:00Z">
            <w:rPr>
              <w:sz w:val="24"/>
              <w:szCs w:val="24"/>
              <w:lang w:val="en-US"/>
            </w:rPr>
          </w:rPrChange>
        </w:rPr>
        <w:t>Serie sasiu</w:t>
      </w:r>
    </w:p>
    <w:p w14:paraId="484D01B3" w14:textId="77777777" w:rsidR="009F5DE9" w:rsidRPr="005F6C74" w:rsidRDefault="009F5DE9" w:rsidP="009F5DE9">
      <w:pPr>
        <w:pStyle w:val="ListParagraph"/>
        <w:numPr>
          <w:ilvl w:val="0"/>
          <w:numId w:val="3"/>
        </w:numPr>
        <w:jc w:val="both"/>
        <w:rPr>
          <w:lang w:val="en-US"/>
          <w:rPrChange w:id="413" w:author="Sorin Salagean" w:date="2015-01-30T11:40:00Z">
            <w:rPr>
              <w:sz w:val="24"/>
              <w:szCs w:val="24"/>
              <w:lang w:val="en-US"/>
            </w:rPr>
          </w:rPrChange>
        </w:rPr>
      </w:pPr>
      <w:r w:rsidRPr="005F6C74">
        <w:rPr>
          <w:lang w:val="en-US"/>
          <w:rPrChange w:id="414" w:author="Sorin Salagean" w:date="2015-01-30T11:40:00Z">
            <w:rPr>
              <w:sz w:val="24"/>
              <w:szCs w:val="24"/>
              <w:lang w:val="en-US"/>
            </w:rPr>
          </w:rPrChange>
        </w:rPr>
        <w:t>Marca autovehicul</w:t>
      </w:r>
    </w:p>
    <w:p w14:paraId="5F10CF52" w14:textId="77777777" w:rsidR="009F5DE9" w:rsidRPr="005F6C74" w:rsidRDefault="009F5DE9" w:rsidP="009F5DE9">
      <w:pPr>
        <w:pStyle w:val="ListParagraph"/>
        <w:numPr>
          <w:ilvl w:val="0"/>
          <w:numId w:val="3"/>
        </w:numPr>
        <w:jc w:val="both"/>
        <w:rPr>
          <w:lang w:val="en-US"/>
          <w:rPrChange w:id="415" w:author="Sorin Salagean" w:date="2015-01-30T11:40:00Z">
            <w:rPr>
              <w:sz w:val="24"/>
              <w:szCs w:val="24"/>
              <w:lang w:val="en-US"/>
            </w:rPr>
          </w:rPrChange>
        </w:rPr>
      </w:pPr>
      <w:r w:rsidRPr="005F6C74">
        <w:rPr>
          <w:lang w:val="en-US"/>
          <w:rPrChange w:id="416" w:author="Sorin Salagean" w:date="2015-01-30T11:40:00Z">
            <w:rPr>
              <w:sz w:val="24"/>
              <w:szCs w:val="24"/>
              <w:lang w:val="en-US"/>
            </w:rPr>
          </w:rPrChange>
        </w:rPr>
        <w:t>Model autovehicul</w:t>
      </w:r>
    </w:p>
    <w:p w14:paraId="549DAA47" w14:textId="77777777" w:rsidR="009F5DE9" w:rsidRPr="005F6C74" w:rsidRDefault="009F5DE9" w:rsidP="009F5DE9">
      <w:pPr>
        <w:pStyle w:val="ListParagraph"/>
        <w:numPr>
          <w:ilvl w:val="0"/>
          <w:numId w:val="3"/>
        </w:numPr>
        <w:jc w:val="both"/>
        <w:rPr>
          <w:lang w:val="en-US"/>
          <w:rPrChange w:id="417" w:author="Sorin Salagean" w:date="2015-01-30T11:40:00Z">
            <w:rPr>
              <w:sz w:val="24"/>
              <w:szCs w:val="24"/>
              <w:lang w:val="en-US"/>
            </w:rPr>
          </w:rPrChange>
        </w:rPr>
      </w:pPr>
      <w:r w:rsidRPr="005F6C74">
        <w:rPr>
          <w:lang w:val="en-US"/>
          <w:rPrChange w:id="418" w:author="Sorin Salagean" w:date="2015-01-30T11:40:00Z">
            <w:rPr>
              <w:sz w:val="24"/>
              <w:szCs w:val="24"/>
              <w:lang w:val="en-US"/>
            </w:rPr>
          </w:rPrChange>
        </w:rPr>
        <w:t>Culoare autovehicul</w:t>
      </w:r>
    </w:p>
    <w:p w14:paraId="71D34FDB" w14:textId="77777777" w:rsidR="009F5DE9" w:rsidRPr="005F6C74" w:rsidRDefault="009F5DE9" w:rsidP="009F5DE9">
      <w:pPr>
        <w:pStyle w:val="ListParagraph"/>
        <w:numPr>
          <w:ilvl w:val="0"/>
          <w:numId w:val="3"/>
        </w:numPr>
        <w:jc w:val="both"/>
        <w:rPr>
          <w:lang w:val="en-US"/>
          <w:rPrChange w:id="419" w:author="Sorin Salagean" w:date="2015-01-30T11:40:00Z">
            <w:rPr>
              <w:sz w:val="24"/>
              <w:szCs w:val="24"/>
              <w:lang w:val="en-US"/>
            </w:rPr>
          </w:rPrChange>
        </w:rPr>
      </w:pPr>
      <w:r w:rsidRPr="005F6C74">
        <w:rPr>
          <w:lang w:val="en-US"/>
          <w:rPrChange w:id="420" w:author="Sorin Salagean" w:date="2015-01-30T11:40:00Z">
            <w:rPr>
              <w:sz w:val="24"/>
              <w:szCs w:val="24"/>
              <w:lang w:val="en-US"/>
            </w:rPr>
          </w:rPrChange>
        </w:rPr>
        <w:t>Categorie asigurare – Retail sau Corporate</w:t>
      </w:r>
    </w:p>
    <w:p w14:paraId="75EAEE1F" w14:textId="77777777" w:rsidR="009F5DE9" w:rsidRPr="005F6C74" w:rsidRDefault="009F5DE9" w:rsidP="009F5DE9">
      <w:pPr>
        <w:pStyle w:val="ListParagraph"/>
        <w:numPr>
          <w:ilvl w:val="0"/>
          <w:numId w:val="3"/>
        </w:numPr>
        <w:jc w:val="both"/>
        <w:rPr>
          <w:lang w:val="en-US"/>
          <w:rPrChange w:id="421" w:author="Sorin Salagean" w:date="2015-01-30T11:40:00Z">
            <w:rPr>
              <w:sz w:val="24"/>
              <w:szCs w:val="24"/>
              <w:lang w:val="en-US"/>
            </w:rPr>
          </w:rPrChange>
        </w:rPr>
      </w:pPr>
      <w:r w:rsidRPr="005F6C74">
        <w:rPr>
          <w:lang w:val="en-US"/>
          <w:rPrChange w:id="422" w:author="Sorin Salagean" w:date="2015-01-30T11:40:00Z">
            <w:rPr>
              <w:sz w:val="24"/>
              <w:szCs w:val="24"/>
              <w:lang w:val="en-US"/>
            </w:rPr>
          </w:rPrChange>
        </w:rPr>
        <w:t>Adresa asigurat</w:t>
      </w:r>
    </w:p>
    <w:p w14:paraId="6E2E137D" w14:textId="77777777" w:rsidR="009F5DE9" w:rsidRPr="005F6C74" w:rsidRDefault="009F5DE9" w:rsidP="009F5DE9">
      <w:pPr>
        <w:pStyle w:val="ListParagraph"/>
        <w:numPr>
          <w:ilvl w:val="0"/>
          <w:numId w:val="3"/>
        </w:numPr>
        <w:jc w:val="both"/>
        <w:rPr>
          <w:lang w:val="en-US"/>
          <w:rPrChange w:id="423" w:author="Sorin Salagean" w:date="2015-01-30T11:40:00Z">
            <w:rPr>
              <w:sz w:val="24"/>
              <w:szCs w:val="24"/>
              <w:lang w:val="en-US"/>
            </w:rPr>
          </w:rPrChange>
        </w:rPr>
      </w:pPr>
      <w:r w:rsidRPr="005F6C74">
        <w:rPr>
          <w:lang w:val="en-US"/>
          <w:rPrChange w:id="424" w:author="Sorin Salagean" w:date="2015-01-30T11:40:00Z">
            <w:rPr>
              <w:sz w:val="24"/>
              <w:szCs w:val="24"/>
              <w:lang w:val="en-US"/>
            </w:rPr>
          </w:rPrChange>
        </w:rPr>
        <w:t>Fronting</w:t>
      </w:r>
    </w:p>
    <w:p w14:paraId="5B03F8EC" w14:textId="77777777" w:rsidR="009F5DE9" w:rsidRPr="005F6C74" w:rsidRDefault="009F5DE9" w:rsidP="009F5DE9">
      <w:pPr>
        <w:pStyle w:val="ListParagraph"/>
        <w:numPr>
          <w:ilvl w:val="0"/>
          <w:numId w:val="3"/>
        </w:numPr>
        <w:jc w:val="both"/>
        <w:rPr>
          <w:lang w:val="en-US"/>
          <w:rPrChange w:id="425" w:author="Sorin Salagean" w:date="2015-01-30T11:40:00Z">
            <w:rPr>
              <w:sz w:val="24"/>
              <w:szCs w:val="24"/>
              <w:lang w:val="en-US"/>
            </w:rPr>
          </w:rPrChange>
        </w:rPr>
      </w:pPr>
      <w:r w:rsidRPr="005F6C74">
        <w:rPr>
          <w:lang w:val="en-US"/>
          <w:rPrChange w:id="426" w:author="Sorin Salagean" w:date="2015-01-30T11:40:00Z">
            <w:rPr>
              <w:sz w:val="24"/>
              <w:szCs w:val="24"/>
              <w:lang w:val="en-US"/>
            </w:rPr>
          </w:rPrChange>
        </w:rPr>
        <w:t>Mentiuni</w:t>
      </w:r>
    </w:p>
    <w:p w14:paraId="654A8ACE" w14:textId="77777777" w:rsidR="009F5DE9" w:rsidRPr="005F6C74" w:rsidRDefault="009F5DE9" w:rsidP="009F5DE9">
      <w:pPr>
        <w:jc w:val="both"/>
        <w:rPr>
          <w:lang w:val="en-US"/>
          <w:rPrChange w:id="427" w:author="Sorin Salagean" w:date="2015-01-30T11:40:00Z">
            <w:rPr>
              <w:sz w:val="24"/>
              <w:szCs w:val="24"/>
              <w:lang w:val="en-US"/>
            </w:rPr>
          </w:rPrChange>
        </w:rPr>
      </w:pPr>
      <w:r w:rsidRPr="005F6C74">
        <w:rPr>
          <w:lang w:val="en-US"/>
          <w:rPrChange w:id="428" w:author="Sorin Salagean" w:date="2015-01-30T11:40:00Z">
            <w:rPr>
              <w:sz w:val="24"/>
              <w:szCs w:val="24"/>
              <w:lang w:val="en-US"/>
            </w:rPr>
          </w:rPrChange>
        </w:rPr>
        <w:t>In cazul in care la interogare Insis pe polita sunt mai multe auto, se deschide automat lista cu toate auto de pe polita, urmand ca operatorul sa aleaga auto avizat cu eveniment.</w:t>
      </w:r>
    </w:p>
    <w:p w14:paraId="4DED327C" w14:textId="77777777" w:rsidR="009F5DE9" w:rsidRPr="005F6C74" w:rsidRDefault="009F5DE9" w:rsidP="009F5DE9">
      <w:pPr>
        <w:jc w:val="both"/>
        <w:rPr>
          <w:lang w:val="en-US"/>
          <w:rPrChange w:id="429" w:author="Sorin Salagean" w:date="2015-01-30T11:40:00Z">
            <w:rPr>
              <w:sz w:val="24"/>
              <w:szCs w:val="24"/>
              <w:lang w:val="en-US"/>
            </w:rPr>
          </w:rPrChange>
        </w:rPr>
      </w:pPr>
      <w:r w:rsidRPr="005F6C74">
        <w:rPr>
          <w:lang w:val="en-US"/>
          <w:rPrChange w:id="430" w:author="Sorin Salagean" w:date="2015-01-30T11:40:00Z">
            <w:rPr>
              <w:sz w:val="24"/>
              <w:szCs w:val="24"/>
              <w:lang w:val="en-US"/>
            </w:rPr>
          </w:rPrChange>
        </w:rPr>
        <w:t>Sectiunea: Eveniment (nume si cod)</w:t>
      </w:r>
    </w:p>
    <w:p w14:paraId="01412C69" w14:textId="77777777" w:rsidR="009F5DE9" w:rsidRDefault="009F5DE9" w:rsidP="009F5DE9">
      <w:pPr>
        <w:jc w:val="both"/>
        <w:rPr>
          <w:sz w:val="24"/>
          <w:szCs w:val="24"/>
          <w:lang w:val="en-US"/>
        </w:rPr>
      </w:pPr>
      <w:r w:rsidRPr="005F6C74">
        <w:rPr>
          <w:lang w:val="en-US"/>
          <w:rPrChange w:id="431" w:author="Sorin Salagean" w:date="2015-01-30T11:40:00Z">
            <w:rPr>
              <w:sz w:val="24"/>
              <w:szCs w:val="24"/>
              <w:lang w:val="en-US"/>
            </w:rPr>
          </w:rPrChange>
        </w:rPr>
        <w:t>In urma identificarii anterioare a politei si obiectului (auto asigurat), se deschide automat o lista cu evenimentele posibile pe acel obiect pe acea polita, informatie preluata din Insis.</w:t>
      </w:r>
    </w:p>
    <w:p w14:paraId="73C166A2" w14:textId="77777777" w:rsidR="009F5DE9" w:rsidRPr="005F6C74" w:rsidRDefault="009F5DE9" w:rsidP="009F5DE9">
      <w:pPr>
        <w:jc w:val="both"/>
        <w:rPr>
          <w:lang w:val="en-US"/>
          <w:rPrChange w:id="432" w:author="Sorin Salagean" w:date="2015-01-30T11:41:00Z">
            <w:rPr>
              <w:sz w:val="24"/>
              <w:szCs w:val="24"/>
              <w:lang w:val="en-US"/>
            </w:rPr>
          </w:rPrChange>
        </w:rPr>
      </w:pPr>
      <w:r w:rsidRPr="005F6C74">
        <w:rPr>
          <w:lang w:val="en-US"/>
          <w:rPrChange w:id="433" w:author="Sorin Salagean" w:date="2015-01-30T11:41:00Z">
            <w:rPr>
              <w:sz w:val="24"/>
              <w:szCs w:val="24"/>
              <w:lang w:val="en-US"/>
            </w:rPr>
          </w:rPrChange>
        </w:rPr>
        <w:t>Camp: Eveniment – se alege din lista</w:t>
      </w:r>
    </w:p>
    <w:p w14:paraId="72662BD6" w14:textId="77777777" w:rsidR="009F5DE9" w:rsidRDefault="009F5DE9" w:rsidP="009F5DE9">
      <w:pPr>
        <w:jc w:val="both"/>
        <w:rPr>
          <w:sz w:val="24"/>
          <w:szCs w:val="24"/>
          <w:lang w:val="en-US"/>
        </w:rPr>
      </w:pPr>
      <w:r w:rsidRPr="005F6C74">
        <w:rPr>
          <w:lang w:val="en-US"/>
          <w:rPrChange w:id="434" w:author="Sorin Salagean" w:date="2015-01-30T11:41:00Z">
            <w:rPr>
              <w:sz w:val="24"/>
              <w:szCs w:val="24"/>
              <w:lang w:val="en-US"/>
            </w:rPr>
          </w:rPrChange>
        </w:rPr>
        <w:t>Camp: Cod eveniment – se completeaza automat dupa selectarea numelui eveniment</w:t>
      </w:r>
    </w:p>
    <w:p w14:paraId="4863BAD9" w14:textId="77777777" w:rsidR="009F5DE9" w:rsidRDefault="009F5DE9" w:rsidP="009F5DE9">
      <w:pPr>
        <w:pStyle w:val="ListParagraph"/>
        <w:ind w:left="1068"/>
        <w:jc w:val="both"/>
        <w:rPr>
          <w:sz w:val="24"/>
          <w:szCs w:val="24"/>
          <w:lang w:val="en-US"/>
        </w:rPr>
      </w:pPr>
    </w:p>
    <w:p w14:paraId="7E1F02FE" w14:textId="77777777" w:rsidR="009F5DE9" w:rsidRPr="009F5DE9" w:rsidRDefault="009F5DE9" w:rsidP="00AB457C">
      <w:pPr>
        <w:pStyle w:val="Heading2"/>
        <w:rPr>
          <w:lang w:val="en-US"/>
        </w:rPr>
      </w:pPr>
      <w:bookmarkStart w:id="435" w:name="_Toc389553005"/>
      <w:r w:rsidRPr="00AB7A1D">
        <w:rPr>
          <w:lang w:val="en-US"/>
        </w:rPr>
        <w:t>T</w:t>
      </w:r>
      <w:r w:rsidR="006C53A0">
        <w:rPr>
          <w:lang w:val="en-US"/>
        </w:rPr>
        <w:t>ab</w:t>
      </w:r>
      <w:r w:rsidRPr="00AB7A1D">
        <w:rPr>
          <w:lang w:val="en-US"/>
        </w:rPr>
        <w:t xml:space="preserve"> Avizare detaliata</w:t>
      </w:r>
      <w:r w:rsidRPr="009F5DE9">
        <w:rPr>
          <w:lang w:val="en-US"/>
        </w:rPr>
        <w:t>:</w:t>
      </w:r>
      <w:bookmarkEnd w:id="435"/>
    </w:p>
    <w:p w14:paraId="79DFA51D" w14:textId="77777777" w:rsidR="009F5DE9" w:rsidRPr="005F6C74" w:rsidRDefault="009F5DE9" w:rsidP="009F5DE9">
      <w:pPr>
        <w:jc w:val="both"/>
        <w:rPr>
          <w:lang w:val="en-US"/>
          <w:rPrChange w:id="436" w:author="Sorin Salagean" w:date="2015-01-30T11:41:00Z">
            <w:rPr>
              <w:sz w:val="24"/>
              <w:szCs w:val="24"/>
              <w:lang w:val="en-US"/>
            </w:rPr>
          </w:rPrChange>
        </w:rPr>
      </w:pPr>
      <w:r w:rsidRPr="005F6C74">
        <w:rPr>
          <w:lang w:val="en-US"/>
          <w:rPrChange w:id="437" w:author="Sorin Salagean" w:date="2015-01-30T11:41:00Z">
            <w:rPr>
              <w:sz w:val="24"/>
              <w:szCs w:val="24"/>
              <w:lang w:val="en-US"/>
            </w:rPr>
          </w:rPrChange>
        </w:rPr>
        <w:t>Sectiunea: Completare date avizare dauna</w:t>
      </w:r>
    </w:p>
    <w:p w14:paraId="22600CCE" w14:textId="77777777" w:rsidR="009F5DE9" w:rsidRPr="005F6C74" w:rsidRDefault="009F5DE9" w:rsidP="009F5DE9">
      <w:pPr>
        <w:pStyle w:val="ListParagraph"/>
        <w:numPr>
          <w:ilvl w:val="0"/>
          <w:numId w:val="4"/>
        </w:numPr>
        <w:jc w:val="both"/>
        <w:rPr>
          <w:lang w:val="en-US"/>
          <w:rPrChange w:id="438" w:author="Sorin Salagean" w:date="2015-01-30T11:41:00Z">
            <w:rPr>
              <w:sz w:val="24"/>
              <w:szCs w:val="24"/>
              <w:lang w:val="en-US"/>
            </w:rPr>
          </w:rPrChange>
        </w:rPr>
      </w:pPr>
      <w:r w:rsidRPr="005F6C74">
        <w:rPr>
          <w:lang w:val="en-US"/>
          <w:rPrChange w:id="439" w:author="Sorin Salagean" w:date="2015-01-30T11:41:00Z">
            <w:rPr>
              <w:sz w:val="24"/>
              <w:szCs w:val="24"/>
              <w:lang w:val="en-US"/>
            </w:rPr>
          </w:rPrChange>
        </w:rPr>
        <w:t>Numar dosar dauna Insis – acest camp se completeaza automat dupa finalizarea avizarii (completarea tuturor campurilor din taburile Avizare initiala si Avizare detaliata). Modalitatea de de completare a campului este prin accesare Insis, la apasare buton “Obtine numar de dosar Insis” Prin aceasta Onbase comunica catre Insis informatii despre avizare dauna in urma careia Insis deschide dosar si aloca numar. Acest numar este returnat catre OnBase completandu-se campul aferent.</w:t>
      </w:r>
    </w:p>
    <w:p w14:paraId="6F6EC57E" w14:textId="6D25AAC3" w:rsidR="009F5DE9" w:rsidRPr="005F6C74" w:rsidRDefault="009F5DE9" w:rsidP="009F5DE9">
      <w:pPr>
        <w:pStyle w:val="ListParagraph"/>
        <w:numPr>
          <w:ilvl w:val="0"/>
          <w:numId w:val="4"/>
        </w:numPr>
        <w:jc w:val="both"/>
        <w:rPr>
          <w:lang w:val="en-US"/>
          <w:rPrChange w:id="440" w:author="Sorin Salagean" w:date="2015-01-30T11:41:00Z">
            <w:rPr>
              <w:sz w:val="24"/>
              <w:szCs w:val="24"/>
              <w:lang w:val="en-US"/>
            </w:rPr>
          </w:rPrChange>
        </w:rPr>
      </w:pPr>
      <w:r w:rsidRPr="005F6C74">
        <w:rPr>
          <w:lang w:val="en-US"/>
          <w:rPrChange w:id="441" w:author="Sorin Salagean" w:date="2015-01-30T11:41:00Z">
            <w:rPr>
              <w:sz w:val="24"/>
              <w:szCs w:val="24"/>
              <w:lang w:val="en-US"/>
            </w:rPr>
          </w:rPrChange>
        </w:rPr>
        <w:t>Conditii luminozitate: Luminoz</w:t>
      </w:r>
      <w:ins w:id="442" w:author="Sorin Salagean" w:date="2015-01-28T16:46:00Z">
        <w:r w:rsidR="00D00F37" w:rsidRPr="005F6C74">
          <w:rPr>
            <w:lang w:val="en-US"/>
            <w:rPrChange w:id="443" w:author="Sorin Salagean" w:date="2015-01-30T11:41:00Z">
              <w:rPr>
                <w:sz w:val="24"/>
                <w:szCs w:val="24"/>
                <w:lang w:val="en-US"/>
              </w:rPr>
            </w:rPrChange>
          </w:rPr>
          <w:t>i</w:t>
        </w:r>
      </w:ins>
      <w:del w:id="444" w:author="Sorin Salagean" w:date="2015-01-28T16:46:00Z">
        <w:r w:rsidRPr="005F6C74" w:rsidDel="00D00F37">
          <w:rPr>
            <w:lang w:val="en-US"/>
            <w:rPrChange w:id="445" w:author="Sorin Salagean" w:date="2015-01-30T11:41:00Z">
              <w:rPr>
                <w:sz w:val="24"/>
                <w:szCs w:val="24"/>
                <w:lang w:val="en-US"/>
              </w:rPr>
            </w:rPrChange>
          </w:rPr>
          <w:delText>o</w:delText>
        </w:r>
      </w:del>
      <w:r w:rsidRPr="005F6C74">
        <w:rPr>
          <w:lang w:val="en-US"/>
          <w:rPrChange w:id="446" w:author="Sorin Salagean" w:date="2015-01-30T11:41:00Z">
            <w:rPr>
              <w:sz w:val="24"/>
              <w:szCs w:val="24"/>
              <w:lang w:val="en-US"/>
            </w:rPr>
          </w:rPrChange>
        </w:rPr>
        <w:t>tate redusa ; Lumina zilei ; Intuneric</w:t>
      </w:r>
    </w:p>
    <w:p w14:paraId="0A5EEE70" w14:textId="77777777" w:rsidR="009F5DE9" w:rsidRPr="005F6C74" w:rsidRDefault="009F5DE9" w:rsidP="009F5DE9">
      <w:pPr>
        <w:pStyle w:val="ListParagraph"/>
        <w:numPr>
          <w:ilvl w:val="0"/>
          <w:numId w:val="4"/>
        </w:numPr>
        <w:jc w:val="both"/>
        <w:rPr>
          <w:lang w:val="en-US"/>
          <w:rPrChange w:id="447" w:author="Sorin Salagean" w:date="2015-01-30T11:41:00Z">
            <w:rPr>
              <w:sz w:val="24"/>
              <w:szCs w:val="24"/>
              <w:lang w:val="en-US"/>
            </w:rPr>
          </w:rPrChange>
        </w:rPr>
      </w:pPr>
      <w:r w:rsidRPr="005F6C74">
        <w:rPr>
          <w:lang w:val="en-US"/>
          <w:rPrChange w:id="448" w:author="Sorin Salagean" w:date="2015-01-30T11:41:00Z">
            <w:rPr>
              <w:sz w:val="24"/>
              <w:szCs w:val="24"/>
              <w:lang w:val="en-US"/>
            </w:rPr>
          </w:rPrChange>
        </w:rPr>
        <w:t xml:space="preserve">Tip asigurare: Acest camp se completeaza automat la interogarea politei in Insis </w:t>
      </w:r>
    </w:p>
    <w:p w14:paraId="671D7E34" w14:textId="77777777" w:rsidR="009F5DE9" w:rsidRPr="005F6C74" w:rsidRDefault="009F5DE9" w:rsidP="009F5DE9">
      <w:pPr>
        <w:pStyle w:val="ListParagraph"/>
        <w:numPr>
          <w:ilvl w:val="0"/>
          <w:numId w:val="4"/>
        </w:numPr>
        <w:jc w:val="both"/>
        <w:rPr>
          <w:lang w:val="en-US"/>
          <w:rPrChange w:id="449" w:author="Sorin Salagean" w:date="2015-01-30T11:41:00Z">
            <w:rPr>
              <w:sz w:val="24"/>
              <w:szCs w:val="24"/>
              <w:lang w:val="en-US"/>
            </w:rPr>
          </w:rPrChange>
        </w:rPr>
      </w:pPr>
      <w:r w:rsidRPr="005F6C74">
        <w:rPr>
          <w:lang w:val="en-US"/>
          <w:rPrChange w:id="450" w:author="Sorin Salagean" w:date="2015-01-30T11:41:00Z">
            <w:rPr>
              <w:sz w:val="24"/>
              <w:szCs w:val="24"/>
              <w:lang w:val="en-US"/>
            </w:rPr>
          </w:rPrChange>
        </w:rPr>
        <w:t>Stare carosabil: Umed ; Uscat ; Inghetat ; Altele</w:t>
      </w:r>
    </w:p>
    <w:p w14:paraId="66E01341" w14:textId="77777777" w:rsidR="009F5DE9" w:rsidRPr="005F6C74" w:rsidRDefault="009F5DE9" w:rsidP="009F5DE9">
      <w:pPr>
        <w:pStyle w:val="ListParagraph"/>
        <w:numPr>
          <w:ilvl w:val="0"/>
          <w:numId w:val="4"/>
        </w:numPr>
        <w:jc w:val="both"/>
        <w:rPr>
          <w:lang w:val="en-US"/>
          <w:rPrChange w:id="451" w:author="Sorin Salagean" w:date="2015-01-30T11:41:00Z">
            <w:rPr>
              <w:sz w:val="24"/>
              <w:szCs w:val="24"/>
              <w:lang w:val="en-US"/>
            </w:rPr>
          </w:rPrChange>
        </w:rPr>
      </w:pPr>
      <w:r w:rsidRPr="005F6C74">
        <w:rPr>
          <w:lang w:val="en-US"/>
          <w:rPrChange w:id="452" w:author="Sorin Salagean" w:date="2015-01-30T11:41:00Z">
            <w:rPr>
              <w:sz w:val="24"/>
              <w:szCs w:val="24"/>
              <w:lang w:val="en-US"/>
            </w:rPr>
          </w:rPrChange>
        </w:rPr>
        <w:t>Eveniment solutionat am</w:t>
      </w:r>
      <w:del w:id="453" w:author="Sorin Salagean" w:date="2015-01-28T16:48:00Z">
        <w:r w:rsidRPr="005F6C74" w:rsidDel="00D00F37">
          <w:rPr>
            <w:lang w:val="en-US"/>
            <w:rPrChange w:id="454" w:author="Sorin Salagean" w:date="2015-01-30T11:41:00Z">
              <w:rPr>
                <w:sz w:val="24"/>
                <w:szCs w:val="24"/>
                <w:lang w:val="en-US"/>
              </w:rPr>
            </w:rPrChange>
          </w:rPr>
          <w:delText>n</w:delText>
        </w:r>
      </w:del>
      <w:r w:rsidRPr="005F6C74">
        <w:rPr>
          <w:lang w:val="en-US"/>
          <w:rPrChange w:id="455" w:author="Sorin Salagean" w:date="2015-01-30T11:41:00Z">
            <w:rPr>
              <w:sz w:val="24"/>
              <w:szCs w:val="24"/>
              <w:lang w:val="en-US"/>
            </w:rPr>
          </w:rPrChange>
        </w:rPr>
        <w:t>iabil - camp de bifa</w:t>
      </w:r>
    </w:p>
    <w:p w14:paraId="4E557F45" w14:textId="77777777" w:rsidR="009F5DE9" w:rsidRPr="005F6C74" w:rsidRDefault="009F5DE9" w:rsidP="009F5DE9">
      <w:pPr>
        <w:pStyle w:val="ListParagraph"/>
        <w:numPr>
          <w:ilvl w:val="0"/>
          <w:numId w:val="4"/>
        </w:numPr>
        <w:jc w:val="both"/>
        <w:rPr>
          <w:lang w:val="en-US"/>
          <w:rPrChange w:id="456" w:author="Sorin Salagean" w:date="2015-01-30T11:41:00Z">
            <w:rPr>
              <w:sz w:val="24"/>
              <w:szCs w:val="24"/>
              <w:lang w:val="en-US"/>
            </w:rPr>
          </w:rPrChange>
        </w:rPr>
      </w:pPr>
      <w:r w:rsidRPr="005F6C74">
        <w:rPr>
          <w:lang w:val="en-US"/>
          <w:rPrChange w:id="457" w:author="Sorin Salagean" w:date="2015-01-30T11:41:00Z">
            <w:rPr>
              <w:sz w:val="24"/>
              <w:szCs w:val="24"/>
              <w:lang w:val="en-US"/>
            </w:rPr>
          </w:rPrChange>
        </w:rPr>
        <w:t>Are raport de la politie – camp de bifa</w:t>
      </w:r>
    </w:p>
    <w:p w14:paraId="4EC4F159" w14:textId="77777777" w:rsidR="009F5DE9" w:rsidRPr="005F6C74" w:rsidRDefault="009F5DE9" w:rsidP="009F5DE9">
      <w:pPr>
        <w:pStyle w:val="ListParagraph"/>
        <w:numPr>
          <w:ilvl w:val="0"/>
          <w:numId w:val="4"/>
        </w:numPr>
        <w:jc w:val="both"/>
        <w:rPr>
          <w:lang w:val="en-US"/>
          <w:rPrChange w:id="458" w:author="Sorin Salagean" w:date="2015-01-30T11:41:00Z">
            <w:rPr>
              <w:sz w:val="24"/>
              <w:szCs w:val="24"/>
              <w:lang w:val="en-US"/>
            </w:rPr>
          </w:rPrChange>
        </w:rPr>
      </w:pPr>
      <w:r w:rsidRPr="005F6C74">
        <w:rPr>
          <w:lang w:val="en-US"/>
          <w:rPrChange w:id="459" w:author="Sorin Salagean" w:date="2015-01-30T11:41:00Z">
            <w:rPr>
              <w:sz w:val="24"/>
              <w:szCs w:val="24"/>
              <w:lang w:val="en-US"/>
            </w:rPr>
          </w:rPrChange>
        </w:rPr>
        <w:t>Raport alte autoritati – camp de bifa</w:t>
      </w:r>
    </w:p>
    <w:p w14:paraId="11AB1613" w14:textId="77777777" w:rsidR="009F5DE9" w:rsidRPr="005F6C74" w:rsidRDefault="009F5DE9" w:rsidP="009F5DE9">
      <w:pPr>
        <w:pStyle w:val="ListParagraph"/>
        <w:numPr>
          <w:ilvl w:val="0"/>
          <w:numId w:val="4"/>
        </w:numPr>
        <w:jc w:val="both"/>
        <w:rPr>
          <w:lang w:val="en-US"/>
          <w:rPrChange w:id="460" w:author="Sorin Salagean" w:date="2015-01-30T11:41:00Z">
            <w:rPr>
              <w:sz w:val="24"/>
              <w:szCs w:val="24"/>
              <w:lang w:val="en-US"/>
            </w:rPr>
          </w:rPrChange>
        </w:rPr>
      </w:pPr>
      <w:r w:rsidRPr="005F6C74">
        <w:rPr>
          <w:lang w:val="en-US"/>
          <w:rPrChange w:id="461" w:author="Sorin Salagean" w:date="2015-01-30T11:41:00Z">
            <w:rPr>
              <w:sz w:val="24"/>
              <w:szCs w:val="24"/>
              <w:lang w:val="en-US"/>
            </w:rPr>
          </w:rPrChange>
        </w:rPr>
        <w:t>Descriere eveniment: camp text liber in care se descrie evenimentul specificat de client</w:t>
      </w:r>
    </w:p>
    <w:p w14:paraId="3E786C29" w14:textId="77777777" w:rsidR="009F5DE9" w:rsidRPr="005F6C74" w:rsidRDefault="009F5DE9" w:rsidP="009F5DE9">
      <w:pPr>
        <w:pStyle w:val="ListParagraph"/>
        <w:numPr>
          <w:ilvl w:val="0"/>
          <w:numId w:val="4"/>
        </w:numPr>
        <w:jc w:val="both"/>
        <w:rPr>
          <w:lang w:val="en-US"/>
          <w:rPrChange w:id="462" w:author="Sorin Salagean" w:date="2015-01-30T11:41:00Z">
            <w:rPr>
              <w:sz w:val="24"/>
              <w:szCs w:val="24"/>
              <w:lang w:val="en-US"/>
            </w:rPr>
          </w:rPrChange>
        </w:rPr>
      </w:pPr>
      <w:r w:rsidRPr="005F6C74">
        <w:rPr>
          <w:lang w:val="en-US"/>
          <w:rPrChange w:id="463" w:author="Sorin Salagean" w:date="2015-01-30T11:41:00Z">
            <w:rPr>
              <w:sz w:val="24"/>
              <w:szCs w:val="24"/>
              <w:lang w:val="en-US"/>
            </w:rPr>
          </w:rPrChange>
        </w:rPr>
        <w:t>Alte persoane vatamate / decedate – camp de bfa</w:t>
      </w:r>
    </w:p>
    <w:p w14:paraId="07D741D1" w14:textId="77777777" w:rsidR="009F5DE9" w:rsidRPr="005F6C74" w:rsidRDefault="009F5DE9" w:rsidP="009F5DE9">
      <w:pPr>
        <w:pStyle w:val="ListParagraph"/>
        <w:numPr>
          <w:ilvl w:val="0"/>
          <w:numId w:val="4"/>
        </w:numPr>
        <w:jc w:val="both"/>
        <w:rPr>
          <w:lang w:val="en-US"/>
          <w:rPrChange w:id="464" w:author="Sorin Salagean" w:date="2015-01-30T11:41:00Z">
            <w:rPr>
              <w:sz w:val="24"/>
              <w:szCs w:val="24"/>
              <w:lang w:val="en-US"/>
            </w:rPr>
          </w:rPrChange>
        </w:rPr>
      </w:pPr>
      <w:r w:rsidRPr="005F6C74">
        <w:rPr>
          <w:lang w:val="en-US"/>
          <w:rPrChange w:id="465" w:author="Sorin Salagean" w:date="2015-01-30T11:41:00Z">
            <w:rPr>
              <w:sz w:val="24"/>
              <w:szCs w:val="24"/>
              <w:lang w:val="en-US"/>
            </w:rPr>
          </w:rPrChange>
        </w:rPr>
        <w:t>Nume conducator auto – camp text</w:t>
      </w:r>
    </w:p>
    <w:p w14:paraId="234EA777" w14:textId="77777777" w:rsidR="009F5DE9" w:rsidRDefault="009F5DE9" w:rsidP="009F5DE9">
      <w:pPr>
        <w:pStyle w:val="ListParagraph"/>
        <w:numPr>
          <w:ilvl w:val="0"/>
          <w:numId w:val="4"/>
        </w:numPr>
        <w:jc w:val="both"/>
        <w:rPr>
          <w:sz w:val="24"/>
          <w:szCs w:val="24"/>
          <w:lang w:val="en-US"/>
        </w:rPr>
      </w:pPr>
      <w:r w:rsidRPr="005F6C74">
        <w:rPr>
          <w:lang w:val="en-US"/>
          <w:rPrChange w:id="466" w:author="Sorin Salagean" w:date="2015-01-30T11:41:00Z">
            <w:rPr>
              <w:sz w:val="24"/>
              <w:szCs w:val="24"/>
              <w:lang w:val="en-US"/>
            </w:rPr>
          </w:rPrChange>
        </w:rPr>
        <w:t>Prenume conducator – camp text</w:t>
      </w:r>
    </w:p>
    <w:p w14:paraId="7F06CCAF" w14:textId="77777777" w:rsidR="009F5DE9" w:rsidRPr="005F6C74" w:rsidRDefault="009F5DE9" w:rsidP="009F5DE9">
      <w:pPr>
        <w:jc w:val="both"/>
        <w:rPr>
          <w:lang w:val="en-US"/>
          <w:rPrChange w:id="467" w:author="Sorin Salagean" w:date="2015-01-30T11:41:00Z">
            <w:rPr>
              <w:sz w:val="24"/>
              <w:szCs w:val="24"/>
              <w:lang w:val="en-US"/>
            </w:rPr>
          </w:rPrChange>
        </w:rPr>
      </w:pPr>
      <w:r w:rsidRPr="005F6C74">
        <w:rPr>
          <w:lang w:val="en-US"/>
          <w:rPrChange w:id="468" w:author="Sorin Salagean" w:date="2015-01-30T11:41:00Z">
            <w:rPr>
              <w:sz w:val="24"/>
              <w:szCs w:val="24"/>
              <w:lang w:val="en-US"/>
            </w:rPr>
          </w:rPrChange>
        </w:rPr>
        <w:t>Sectiunea: Cui apartine vinovatia</w:t>
      </w:r>
    </w:p>
    <w:p w14:paraId="17C60957" w14:textId="77777777" w:rsidR="009F5DE9" w:rsidRPr="005F6C74" w:rsidRDefault="009F5DE9" w:rsidP="009F5DE9">
      <w:pPr>
        <w:pStyle w:val="ListParagraph"/>
        <w:numPr>
          <w:ilvl w:val="0"/>
          <w:numId w:val="4"/>
        </w:numPr>
        <w:jc w:val="both"/>
        <w:rPr>
          <w:lang w:val="en-US"/>
          <w:rPrChange w:id="469" w:author="Sorin Salagean" w:date="2015-01-30T11:41:00Z">
            <w:rPr>
              <w:sz w:val="24"/>
              <w:szCs w:val="24"/>
              <w:lang w:val="en-US"/>
            </w:rPr>
          </w:rPrChange>
        </w:rPr>
      </w:pPr>
      <w:r w:rsidRPr="005F6C74">
        <w:rPr>
          <w:lang w:val="en-US"/>
          <w:rPrChange w:id="470" w:author="Sorin Salagean" w:date="2015-01-30T11:41:00Z">
            <w:rPr>
              <w:sz w:val="24"/>
              <w:szCs w:val="24"/>
              <w:lang w:val="en-US"/>
            </w:rPr>
          </w:rPrChange>
        </w:rPr>
        <w:t>Cui apartine vinovatia: camp lista de valori:  - conducator autovehicul asigurat ; culpa comuna ; celalalt conducator implicat in eveniment ; autor necunoscut ; altele</w:t>
      </w:r>
    </w:p>
    <w:p w14:paraId="69B1ACC9" w14:textId="77777777" w:rsidR="009F5DE9" w:rsidRPr="005F6C74" w:rsidRDefault="009F5DE9" w:rsidP="009F5DE9">
      <w:pPr>
        <w:pStyle w:val="ListParagraph"/>
        <w:numPr>
          <w:ilvl w:val="0"/>
          <w:numId w:val="4"/>
        </w:numPr>
        <w:jc w:val="both"/>
        <w:rPr>
          <w:lang w:val="en-US"/>
          <w:rPrChange w:id="471" w:author="Sorin Salagean" w:date="2015-01-30T11:41:00Z">
            <w:rPr>
              <w:sz w:val="24"/>
              <w:szCs w:val="24"/>
              <w:lang w:val="en-US"/>
            </w:rPr>
          </w:rPrChange>
        </w:rPr>
      </w:pPr>
      <w:r w:rsidRPr="005F6C74">
        <w:rPr>
          <w:lang w:val="en-US"/>
          <w:rPrChange w:id="472" w:author="Sorin Salagean" w:date="2015-01-30T11:41:00Z">
            <w:rPr>
              <w:sz w:val="24"/>
              <w:szCs w:val="24"/>
              <w:lang w:val="en-US"/>
            </w:rPr>
          </w:rPrChange>
        </w:rPr>
        <w:t>Numele celuilalt conducator - camp text</w:t>
      </w:r>
    </w:p>
    <w:p w14:paraId="1AA3E286" w14:textId="77777777" w:rsidR="009F5DE9" w:rsidRPr="005F6C74" w:rsidRDefault="009F5DE9" w:rsidP="009F5DE9">
      <w:pPr>
        <w:pStyle w:val="ListParagraph"/>
        <w:numPr>
          <w:ilvl w:val="0"/>
          <w:numId w:val="4"/>
        </w:numPr>
        <w:jc w:val="both"/>
        <w:rPr>
          <w:lang w:val="en-US"/>
          <w:rPrChange w:id="473" w:author="Sorin Salagean" w:date="2015-01-30T11:41:00Z">
            <w:rPr>
              <w:sz w:val="24"/>
              <w:szCs w:val="24"/>
              <w:lang w:val="en-US"/>
            </w:rPr>
          </w:rPrChange>
        </w:rPr>
      </w:pPr>
      <w:r w:rsidRPr="005F6C74">
        <w:rPr>
          <w:lang w:val="en-US"/>
          <w:rPrChange w:id="474" w:author="Sorin Salagean" w:date="2015-01-30T11:41:00Z">
            <w:rPr>
              <w:sz w:val="24"/>
              <w:szCs w:val="24"/>
              <w:lang w:val="en-US"/>
            </w:rPr>
          </w:rPrChange>
        </w:rPr>
        <w:t>Alte explicatii – camp text</w:t>
      </w:r>
    </w:p>
    <w:p w14:paraId="7CA9AD50" w14:textId="77777777" w:rsidR="009F5DE9" w:rsidRPr="005F6C74" w:rsidRDefault="009F5DE9" w:rsidP="009F5DE9">
      <w:pPr>
        <w:jc w:val="both"/>
        <w:rPr>
          <w:lang w:val="en-US"/>
          <w:rPrChange w:id="475" w:author="Sorin Salagean" w:date="2015-01-30T11:41:00Z">
            <w:rPr>
              <w:sz w:val="24"/>
              <w:szCs w:val="24"/>
              <w:lang w:val="en-US"/>
            </w:rPr>
          </w:rPrChange>
        </w:rPr>
      </w:pPr>
    </w:p>
    <w:p w14:paraId="32598694" w14:textId="77777777" w:rsidR="00AB457C" w:rsidRPr="005F6C74" w:rsidRDefault="00AB457C" w:rsidP="009F5DE9">
      <w:pPr>
        <w:jc w:val="both"/>
        <w:rPr>
          <w:lang w:val="en-US"/>
          <w:rPrChange w:id="476" w:author="Sorin Salagean" w:date="2015-01-30T11:41:00Z">
            <w:rPr>
              <w:sz w:val="24"/>
              <w:szCs w:val="24"/>
              <w:lang w:val="en-US"/>
            </w:rPr>
          </w:rPrChange>
        </w:rPr>
      </w:pPr>
    </w:p>
    <w:p w14:paraId="595FFF61" w14:textId="77777777" w:rsidR="009F5DE9" w:rsidRPr="005F6C74" w:rsidRDefault="009F5DE9" w:rsidP="009F5DE9">
      <w:pPr>
        <w:jc w:val="both"/>
        <w:rPr>
          <w:lang w:val="en-US"/>
          <w:rPrChange w:id="477" w:author="Sorin Salagean" w:date="2015-01-30T11:41:00Z">
            <w:rPr>
              <w:sz w:val="24"/>
              <w:szCs w:val="24"/>
              <w:lang w:val="en-US"/>
            </w:rPr>
          </w:rPrChange>
        </w:rPr>
      </w:pPr>
      <w:r w:rsidRPr="005F6C74">
        <w:rPr>
          <w:lang w:val="en-US"/>
          <w:rPrChange w:id="478" w:author="Sorin Salagean" w:date="2015-01-30T11:41:00Z">
            <w:rPr>
              <w:sz w:val="24"/>
              <w:szCs w:val="24"/>
              <w:lang w:val="en-US"/>
            </w:rPr>
          </w:rPrChange>
        </w:rPr>
        <w:t>Sectiunea: Localizare geografica eveniment</w:t>
      </w:r>
    </w:p>
    <w:p w14:paraId="44F36C5F" w14:textId="77777777" w:rsidR="009F5DE9" w:rsidRPr="005F6C74" w:rsidRDefault="009F5DE9" w:rsidP="009F5DE9">
      <w:pPr>
        <w:pStyle w:val="ListParagraph"/>
        <w:numPr>
          <w:ilvl w:val="0"/>
          <w:numId w:val="4"/>
        </w:numPr>
        <w:jc w:val="both"/>
        <w:rPr>
          <w:lang w:val="en-US"/>
          <w:rPrChange w:id="479" w:author="Sorin Salagean" w:date="2015-01-30T11:41:00Z">
            <w:rPr>
              <w:sz w:val="24"/>
              <w:szCs w:val="24"/>
              <w:lang w:val="en-US"/>
            </w:rPr>
          </w:rPrChange>
        </w:rPr>
      </w:pPr>
      <w:r w:rsidRPr="005F6C74">
        <w:rPr>
          <w:lang w:val="en-US"/>
          <w:rPrChange w:id="480" w:author="Sorin Salagean" w:date="2015-01-30T11:41:00Z">
            <w:rPr>
              <w:sz w:val="24"/>
              <w:szCs w:val="24"/>
              <w:lang w:val="en-US"/>
            </w:rPr>
          </w:rPrChange>
        </w:rPr>
        <w:lastRenderedPageBreak/>
        <w:t>Tara – camp lista de valori</w:t>
      </w:r>
    </w:p>
    <w:p w14:paraId="403C6C94" w14:textId="77777777" w:rsidR="009F5DE9" w:rsidRPr="005F6C74" w:rsidRDefault="009F5DE9" w:rsidP="009F5DE9">
      <w:pPr>
        <w:pStyle w:val="ListParagraph"/>
        <w:numPr>
          <w:ilvl w:val="0"/>
          <w:numId w:val="4"/>
        </w:numPr>
        <w:jc w:val="both"/>
        <w:rPr>
          <w:lang w:val="en-US"/>
          <w:rPrChange w:id="481" w:author="Sorin Salagean" w:date="2015-01-30T11:41:00Z">
            <w:rPr>
              <w:sz w:val="24"/>
              <w:szCs w:val="24"/>
              <w:lang w:val="en-US"/>
            </w:rPr>
          </w:rPrChange>
        </w:rPr>
      </w:pPr>
      <w:r w:rsidRPr="005F6C74">
        <w:rPr>
          <w:lang w:val="en-US"/>
          <w:rPrChange w:id="482" w:author="Sorin Salagean" w:date="2015-01-30T11:41:00Z">
            <w:rPr>
              <w:sz w:val="24"/>
              <w:szCs w:val="24"/>
              <w:lang w:val="en-US"/>
            </w:rPr>
          </w:rPrChange>
        </w:rPr>
        <w:t>Regiune – camp lista de valori</w:t>
      </w:r>
    </w:p>
    <w:p w14:paraId="73DC0F6D" w14:textId="77777777" w:rsidR="009F5DE9" w:rsidRPr="005F6C74" w:rsidRDefault="009F5DE9" w:rsidP="009F5DE9">
      <w:pPr>
        <w:pStyle w:val="ListParagraph"/>
        <w:numPr>
          <w:ilvl w:val="0"/>
          <w:numId w:val="4"/>
        </w:numPr>
        <w:jc w:val="both"/>
        <w:rPr>
          <w:lang w:val="en-US"/>
          <w:rPrChange w:id="483" w:author="Sorin Salagean" w:date="2015-01-30T11:41:00Z">
            <w:rPr>
              <w:sz w:val="24"/>
              <w:szCs w:val="24"/>
              <w:lang w:val="en-US"/>
            </w:rPr>
          </w:rPrChange>
        </w:rPr>
      </w:pPr>
      <w:r w:rsidRPr="005F6C74">
        <w:rPr>
          <w:lang w:val="en-US"/>
          <w:rPrChange w:id="484" w:author="Sorin Salagean" w:date="2015-01-30T11:41:00Z">
            <w:rPr>
              <w:sz w:val="24"/>
              <w:szCs w:val="24"/>
              <w:lang w:val="en-US"/>
            </w:rPr>
          </w:rPrChange>
        </w:rPr>
        <w:t>Judet * – camp lista de valori</w:t>
      </w:r>
    </w:p>
    <w:p w14:paraId="70DA861A" w14:textId="77777777" w:rsidR="009F5DE9" w:rsidRPr="005F6C74" w:rsidRDefault="009F5DE9" w:rsidP="009F5DE9">
      <w:pPr>
        <w:pStyle w:val="ListParagraph"/>
        <w:numPr>
          <w:ilvl w:val="0"/>
          <w:numId w:val="4"/>
        </w:numPr>
        <w:jc w:val="both"/>
        <w:rPr>
          <w:lang w:val="en-US"/>
          <w:rPrChange w:id="485" w:author="Sorin Salagean" w:date="2015-01-30T11:41:00Z">
            <w:rPr>
              <w:sz w:val="24"/>
              <w:szCs w:val="24"/>
              <w:lang w:val="en-US"/>
            </w:rPr>
          </w:rPrChange>
        </w:rPr>
      </w:pPr>
      <w:r w:rsidRPr="005F6C74">
        <w:rPr>
          <w:lang w:val="en-US"/>
          <w:rPrChange w:id="486" w:author="Sorin Salagean" w:date="2015-01-30T11:41:00Z">
            <w:rPr>
              <w:sz w:val="24"/>
              <w:szCs w:val="24"/>
              <w:lang w:val="en-US"/>
            </w:rPr>
          </w:rPrChange>
        </w:rPr>
        <w:t>Localitate * – camp lista de valori</w:t>
      </w:r>
    </w:p>
    <w:p w14:paraId="6CD6DD65" w14:textId="77777777" w:rsidR="009F5DE9" w:rsidRPr="005F6C74" w:rsidRDefault="009F5DE9" w:rsidP="009F5DE9">
      <w:pPr>
        <w:pStyle w:val="ListParagraph"/>
        <w:numPr>
          <w:ilvl w:val="0"/>
          <w:numId w:val="4"/>
        </w:numPr>
        <w:jc w:val="both"/>
        <w:rPr>
          <w:lang w:val="en-US"/>
          <w:rPrChange w:id="487" w:author="Sorin Salagean" w:date="2015-01-30T11:41:00Z">
            <w:rPr>
              <w:sz w:val="24"/>
              <w:szCs w:val="24"/>
              <w:lang w:val="en-US"/>
            </w:rPr>
          </w:rPrChange>
        </w:rPr>
      </w:pPr>
      <w:r w:rsidRPr="005F6C74">
        <w:rPr>
          <w:lang w:val="en-US"/>
          <w:rPrChange w:id="488" w:author="Sorin Salagean" w:date="2015-01-30T11:41:00Z">
            <w:rPr>
              <w:sz w:val="24"/>
              <w:szCs w:val="24"/>
              <w:lang w:val="en-US"/>
            </w:rPr>
          </w:rPrChange>
        </w:rPr>
        <w:t>Strada – camp text</w:t>
      </w:r>
    </w:p>
    <w:p w14:paraId="455AD12C" w14:textId="77777777" w:rsidR="009F5DE9" w:rsidRPr="005F6C74" w:rsidRDefault="009F5DE9" w:rsidP="009F5DE9">
      <w:pPr>
        <w:pStyle w:val="ListParagraph"/>
        <w:numPr>
          <w:ilvl w:val="0"/>
          <w:numId w:val="4"/>
        </w:numPr>
        <w:jc w:val="both"/>
        <w:rPr>
          <w:lang w:val="en-US"/>
          <w:rPrChange w:id="489" w:author="Sorin Salagean" w:date="2015-01-30T11:41:00Z">
            <w:rPr>
              <w:sz w:val="24"/>
              <w:szCs w:val="24"/>
              <w:lang w:val="en-US"/>
            </w:rPr>
          </w:rPrChange>
        </w:rPr>
      </w:pPr>
      <w:r w:rsidRPr="005F6C74">
        <w:rPr>
          <w:lang w:val="en-US"/>
          <w:rPrChange w:id="490" w:author="Sorin Salagean" w:date="2015-01-30T11:41:00Z">
            <w:rPr>
              <w:sz w:val="24"/>
              <w:szCs w:val="24"/>
              <w:lang w:val="en-US"/>
            </w:rPr>
          </w:rPrChange>
        </w:rPr>
        <w:t>Numar – camp text</w:t>
      </w:r>
    </w:p>
    <w:p w14:paraId="7A57270F" w14:textId="77777777" w:rsidR="009F5DE9" w:rsidRPr="005F6C74" w:rsidRDefault="009F5DE9" w:rsidP="009F5DE9">
      <w:pPr>
        <w:pStyle w:val="ListParagraph"/>
        <w:numPr>
          <w:ilvl w:val="0"/>
          <w:numId w:val="4"/>
        </w:numPr>
        <w:jc w:val="both"/>
        <w:rPr>
          <w:lang w:val="en-US"/>
          <w:rPrChange w:id="491" w:author="Sorin Salagean" w:date="2015-01-30T11:41:00Z">
            <w:rPr>
              <w:sz w:val="24"/>
              <w:szCs w:val="24"/>
              <w:lang w:val="en-US"/>
            </w:rPr>
          </w:rPrChange>
        </w:rPr>
      </w:pPr>
      <w:r w:rsidRPr="005F6C74">
        <w:rPr>
          <w:lang w:val="en-US"/>
          <w:rPrChange w:id="492" w:author="Sorin Salagean" w:date="2015-01-30T11:41:00Z">
            <w:rPr>
              <w:sz w:val="24"/>
              <w:szCs w:val="24"/>
              <w:lang w:val="en-US"/>
            </w:rPr>
          </w:rPrChange>
        </w:rPr>
        <w:t>Descriere locatie exacta – camp text</w:t>
      </w:r>
    </w:p>
    <w:p w14:paraId="7A292B17" w14:textId="77777777" w:rsidR="009F5DE9" w:rsidRPr="005F6C74" w:rsidRDefault="009F5DE9" w:rsidP="009F5DE9">
      <w:pPr>
        <w:jc w:val="both"/>
        <w:rPr>
          <w:lang w:val="en-US"/>
          <w:rPrChange w:id="493" w:author="Sorin Salagean" w:date="2015-01-30T11:41:00Z">
            <w:rPr>
              <w:sz w:val="24"/>
              <w:szCs w:val="24"/>
              <w:lang w:val="en-US"/>
            </w:rPr>
          </w:rPrChange>
        </w:rPr>
      </w:pPr>
      <w:r w:rsidRPr="005F6C74">
        <w:rPr>
          <w:lang w:val="en-US"/>
          <w:rPrChange w:id="494" w:author="Sorin Salagean" w:date="2015-01-30T11:41:00Z">
            <w:rPr>
              <w:sz w:val="24"/>
              <w:szCs w:val="24"/>
              <w:lang w:val="en-US"/>
            </w:rPr>
          </w:rPrChange>
        </w:rPr>
        <w:t>Sectiune: Lista avarii</w:t>
      </w:r>
    </w:p>
    <w:p w14:paraId="6DB9CD1D" w14:textId="63ED3267" w:rsidR="009F5DE9" w:rsidRPr="005F6C74" w:rsidRDefault="009F5DE9" w:rsidP="009F5DE9">
      <w:pPr>
        <w:pStyle w:val="ListParagraph"/>
        <w:numPr>
          <w:ilvl w:val="0"/>
          <w:numId w:val="4"/>
        </w:numPr>
        <w:jc w:val="both"/>
        <w:rPr>
          <w:lang w:val="en-US"/>
          <w:rPrChange w:id="495" w:author="Sorin Salagean" w:date="2015-01-30T11:41:00Z">
            <w:rPr>
              <w:sz w:val="24"/>
              <w:szCs w:val="24"/>
              <w:lang w:val="en-US"/>
            </w:rPr>
          </w:rPrChange>
        </w:rPr>
      </w:pPr>
      <w:r w:rsidRPr="005F6C74">
        <w:rPr>
          <w:lang w:val="en-US"/>
          <w:rPrChange w:id="496" w:author="Sorin Salagean" w:date="2015-01-30T11:41:00Z">
            <w:rPr>
              <w:sz w:val="24"/>
              <w:szCs w:val="24"/>
              <w:lang w:val="en-US"/>
            </w:rPr>
          </w:rPrChange>
        </w:rPr>
        <w:t>Adauga avari</w:t>
      </w:r>
      <w:ins w:id="497" w:author="Sorin Salagean" w:date="2015-01-28T16:52:00Z">
        <w:r w:rsidR="00D00F37" w:rsidRPr="005F6C74">
          <w:rPr>
            <w:lang w:val="en-US"/>
            <w:rPrChange w:id="498" w:author="Sorin Salagean" w:date="2015-01-30T11:41:00Z">
              <w:rPr>
                <w:sz w:val="24"/>
                <w:szCs w:val="24"/>
                <w:lang w:val="en-US"/>
              </w:rPr>
            </w:rPrChange>
          </w:rPr>
          <w:t>e (Descriere avarie)</w:t>
        </w:r>
      </w:ins>
      <w:del w:id="499" w:author="Sorin Salagean" w:date="2015-01-28T16:52:00Z">
        <w:r w:rsidRPr="005F6C74" w:rsidDel="00D00F37">
          <w:rPr>
            <w:lang w:val="en-US"/>
            <w:rPrChange w:id="500" w:author="Sorin Salagean" w:date="2015-01-30T11:41:00Z">
              <w:rPr>
                <w:sz w:val="24"/>
                <w:szCs w:val="24"/>
                <w:lang w:val="en-US"/>
              </w:rPr>
            </w:rPrChange>
          </w:rPr>
          <w:delText>i</w:delText>
        </w:r>
      </w:del>
      <w:r w:rsidRPr="005F6C74">
        <w:rPr>
          <w:lang w:val="en-US"/>
          <w:rPrChange w:id="501" w:author="Sorin Salagean" w:date="2015-01-30T11:41:00Z">
            <w:rPr>
              <w:sz w:val="24"/>
              <w:szCs w:val="24"/>
              <w:lang w:val="en-US"/>
            </w:rPr>
          </w:rPrChange>
        </w:rPr>
        <w:t xml:space="preserve"> – camp text</w:t>
      </w:r>
    </w:p>
    <w:p w14:paraId="7167D410" w14:textId="77777777" w:rsidR="009F5DE9" w:rsidRPr="005F6C74" w:rsidRDefault="009F5DE9" w:rsidP="009F5DE9">
      <w:pPr>
        <w:jc w:val="both"/>
        <w:rPr>
          <w:lang w:val="en-US"/>
          <w:rPrChange w:id="502" w:author="Sorin Salagean" w:date="2015-01-30T11:41:00Z">
            <w:rPr>
              <w:sz w:val="24"/>
              <w:szCs w:val="24"/>
              <w:lang w:val="en-US"/>
            </w:rPr>
          </w:rPrChange>
        </w:rPr>
      </w:pPr>
      <w:r w:rsidRPr="005F6C74">
        <w:rPr>
          <w:lang w:val="en-US"/>
          <w:rPrChange w:id="503" w:author="Sorin Salagean" w:date="2015-01-30T11:41:00Z">
            <w:rPr>
              <w:sz w:val="24"/>
              <w:szCs w:val="24"/>
              <w:lang w:val="en-US"/>
            </w:rPr>
          </w:rPrChange>
        </w:rPr>
        <w:t>Exista buton de adaugare linii pentru adaugare sau stergere linii avarii.</w:t>
      </w:r>
    </w:p>
    <w:p w14:paraId="7E40661A" w14:textId="77777777" w:rsidR="009F5DE9" w:rsidRPr="005F6C74" w:rsidRDefault="009F5DE9" w:rsidP="009F5DE9">
      <w:pPr>
        <w:jc w:val="both"/>
        <w:rPr>
          <w:lang w:val="en-US"/>
          <w:rPrChange w:id="504" w:author="Sorin Salagean" w:date="2015-01-30T11:41:00Z">
            <w:rPr>
              <w:sz w:val="24"/>
              <w:szCs w:val="24"/>
              <w:lang w:val="en-US"/>
            </w:rPr>
          </w:rPrChange>
        </w:rPr>
      </w:pPr>
      <w:r w:rsidRPr="005F6C74">
        <w:rPr>
          <w:lang w:val="en-US"/>
          <w:rPrChange w:id="505" w:author="Sorin Salagean" w:date="2015-01-30T11:41:00Z">
            <w:rPr>
              <w:sz w:val="24"/>
              <w:szCs w:val="24"/>
              <w:lang w:val="en-US"/>
            </w:rPr>
          </w:rPrChange>
        </w:rPr>
        <w:t>Sectiune: Persoane vatamate din auto asigurat</w:t>
      </w:r>
    </w:p>
    <w:p w14:paraId="11BB7159" w14:textId="77777777" w:rsidR="009F5DE9" w:rsidRPr="005F6C74" w:rsidRDefault="009F5DE9" w:rsidP="009F5DE9">
      <w:pPr>
        <w:ind w:firstLine="708"/>
        <w:jc w:val="both"/>
        <w:rPr>
          <w:lang w:val="en-US"/>
          <w:rPrChange w:id="506" w:author="Sorin Salagean" w:date="2015-01-30T11:41:00Z">
            <w:rPr>
              <w:sz w:val="24"/>
              <w:szCs w:val="24"/>
              <w:lang w:val="en-US"/>
            </w:rPr>
          </w:rPrChange>
        </w:rPr>
      </w:pPr>
      <w:r w:rsidRPr="005F6C74">
        <w:rPr>
          <w:lang w:val="en-US"/>
          <w:rPrChange w:id="507" w:author="Sorin Salagean" w:date="2015-01-30T11:41:00Z">
            <w:rPr>
              <w:sz w:val="24"/>
              <w:szCs w:val="24"/>
              <w:lang w:val="en-US"/>
            </w:rPr>
          </w:rPrChange>
        </w:rPr>
        <w:t>Subsectiune: Adauga persoana</w:t>
      </w:r>
    </w:p>
    <w:p w14:paraId="39C626FE" w14:textId="77777777" w:rsidR="009F5DE9" w:rsidRPr="005F6C74" w:rsidRDefault="009F5DE9" w:rsidP="009F5DE9">
      <w:pPr>
        <w:pStyle w:val="ListParagraph"/>
        <w:numPr>
          <w:ilvl w:val="0"/>
          <w:numId w:val="4"/>
        </w:numPr>
        <w:jc w:val="both"/>
        <w:rPr>
          <w:lang w:val="en-US"/>
          <w:rPrChange w:id="508" w:author="Sorin Salagean" w:date="2015-01-30T11:41:00Z">
            <w:rPr>
              <w:sz w:val="24"/>
              <w:szCs w:val="24"/>
              <w:lang w:val="en-US"/>
            </w:rPr>
          </w:rPrChange>
        </w:rPr>
      </w:pPr>
      <w:r w:rsidRPr="005F6C74">
        <w:rPr>
          <w:lang w:val="en-US"/>
          <w:rPrChange w:id="509" w:author="Sorin Salagean" w:date="2015-01-30T11:41:00Z">
            <w:rPr>
              <w:sz w:val="24"/>
              <w:szCs w:val="24"/>
              <w:lang w:val="en-US"/>
            </w:rPr>
          </w:rPrChange>
        </w:rPr>
        <w:t>Nume – camp text</w:t>
      </w:r>
    </w:p>
    <w:p w14:paraId="1B8F945D" w14:textId="77777777" w:rsidR="009F5DE9" w:rsidRPr="005F6C74" w:rsidRDefault="009F5DE9" w:rsidP="009F5DE9">
      <w:pPr>
        <w:pStyle w:val="ListParagraph"/>
        <w:numPr>
          <w:ilvl w:val="0"/>
          <w:numId w:val="4"/>
        </w:numPr>
        <w:jc w:val="both"/>
        <w:rPr>
          <w:lang w:val="en-US"/>
          <w:rPrChange w:id="510" w:author="Sorin Salagean" w:date="2015-01-30T11:41:00Z">
            <w:rPr>
              <w:sz w:val="24"/>
              <w:szCs w:val="24"/>
              <w:lang w:val="en-US"/>
            </w:rPr>
          </w:rPrChange>
        </w:rPr>
      </w:pPr>
      <w:r w:rsidRPr="005F6C74">
        <w:rPr>
          <w:lang w:val="en-US"/>
          <w:rPrChange w:id="511" w:author="Sorin Salagean" w:date="2015-01-30T11:41:00Z">
            <w:rPr>
              <w:sz w:val="24"/>
              <w:szCs w:val="24"/>
              <w:lang w:val="en-US"/>
            </w:rPr>
          </w:rPrChange>
        </w:rPr>
        <w:t>Telefon – camp text</w:t>
      </w:r>
    </w:p>
    <w:p w14:paraId="1568A096" w14:textId="77777777" w:rsidR="009F5DE9" w:rsidRPr="005F6C74" w:rsidRDefault="009F5DE9" w:rsidP="009F5DE9">
      <w:pPr>
        <w:pStyle w:val="ListParagraph"/>
        <w:numPr>
          <w:ilvl w:val="0"/>
          <w:numId w:val="4"/>
        </w:numPr>
        <w:jc w:val="both"/>
        <w:rPr>
          <w:lang w:val="en-US"/>
          <w:rPrChange w:id="512" w:author="Sorin Salagean" w:date="2015-01-30T11:41:00Z">
            <w:rPr>
              <w:sz w:val="24"/>
              <w:szCs w:val="24"/>
              <w:lang w:val="en-US"/>
            </w:rPr>
          </w:rPrChange>
        </w:rPr>
      </w:pPr>
      <w:r w:rsidRPr="005F6C74">
        <w:rPr>
          <w:lang w:val="en-US"/>
          <w:rPrChange w:id="513" w:author="Sorin Salagean" w:date="2015-01-30T11:41:00Z">
            <w:rPr>
              <w:sz w:val="24"/>
              <w:szCs w:val="24"/>
              <w:lang w:val="en-US"/>
            </w:rPr>
          </w:rPrChange>
        </w:rPr>
        <w:t>Tip vatamare – camp text</w:t>
      </w:r>
    </w:p>
    <w:p w14:paraId="76F14D10" w14:textId="77777777" w:rsidR="009F5DE9" w:rsidRPr="005F6C74" w:rsidRDefault="009F5DE9" w:rsidP="009F5DE9">
      <w:pPr>
        <w:pStyle w:val="ListParagraph"/>
        <w:numPr>
          <w:ilvl w:val="0"/>
          <w:numId w:val="4"/>
        </w:numPr>
        <w:jc w:val="both"/>
        <w:rPr>
          <w:lang w:val="en-US"/>
          <w:rPrChange w:id="514" w:author="Sorin Salagean" w:date="2015-01-30T11:41:00Z">
            <w:rPr>
              <w:sz w:val="24"/>
              <w:szCs w:val="24"/>
              <w:lang w:val="en-US"/>
            </w:rPr>
          </w:rPrChange>
        </w:rPr>
      </w:pPr>
      <w:r w:rsidRPr="005F6C74">
        <w:rPr>
          <w:lang w:val="en-US"/>
          <w:rPrChange w:id="515" w:author="Sorin Salagean" w:date="2015-01-30T11:41:00Z">
            <w:rPr>
              <w:sz w:val="24"/>
              <w:szCs w:val="24"/>
              <w:lang w:val="en-US"/>
            </w:rPr>
          </w:rPrChange>
        </w:rPr>
        <w:t>Luata de salvare – camp bifa</w:t>
      </w:r>
    </w:p>
    <w:p w14:paraId="54E58E30" w14:textId="77777777" w:rsidR="009F5DE9" w:rsidRPr="005F6C74" w:rsidRDefault="009F5DE9" w:rsidP="009F5DE9">
      <w:pPr>
        <w:pStyle w:val="ListParagraph"/>
        <w:numPr>
          <w:ilvl w:val="0"/>
          <w:numId w:val="4"/>
        </w:numPr>
        <w:jc w:val="both"/>
        <w:rPr>
          <w:lang w:val="en-US"/>
          <w:rPrChange w:id="516" w:author="Sorin Salagean" w:date="2015-01-30T11:41:00Z">
            <w:rPr>
              <w:sz w:val="24"/>
              <w:szCs w:val="24"/>
              <w:lang w:val="en-US"/>
            </w:rPr>
          </w:rPrChange>
        </w:rPr>
      </w:pPr>
      <w:r w:rsidRPr="005F6C74">
        <w:rPr>
          <w:lang w:val="en-US"/>
          <w:rPrChange w:id="517" w:author="Sorin Salagean" w:date="2015-01-30T11:41:00Z">
            <w:rPr>
              <w:sz w:val="24"/>
              <w:szCs w:val="24"/>
              <w:lang w:val="en-US"/>
            </w:rPr>
          </w:rPrChange>
        </w:rPr>
        <w:t>Deces – camp bifa</w:t>
      </w:r>
    </w:p>
    <w:p w14:paraId="60163AB5" w14:textId="77777777" w:rsidR="009F5DE9" w:rsidRPr="005F6C74" w:rsidRDefault="009F5DE9" w:rsidP="009F5DE9">
      <w:pPr>
        <w:pStyle w:val="ListParagraph"/>
        <w:numPr>
          <w:ilvl w:val="0"/>
          <w:numId w:val="4"/>
        </w:numPr>
        <w:jc w:val="both"/>
        <w:rPr>
          <w:lang w:val="en-US"/>
          <w:rPrChange w:id="518" w:author="Sorin Salagean" w:date="2015-01-30T11:41:00Z">
            <w:rPr>
              <w:sz w:val="24"/>
              <w:szCs w:val="24"/>
              <w:lang w:val="en-US"/>
            </w:rPr>
          </w:rPrChange>
        </w:rPr>
      </w:pPr>
      <w:r w:rsidRPr="005F6C74">
        <w:rPr>
          <w:lang w:val="en-US"/>
          <w:rPrChange w:id="519" w:author="Sorin Salagean" w:date="2015-01-30T11:41:00Z">
            <w:rPr>
              <w:sz w:val="24"/>
              <w:szCs w:val="24"/>
              <w:lang w:val="en-US"/>
            </w:rPr>
          </w:rPrChange>
        </w:rPr>
        <w:t>Comentarii – camp text</w:t>
      </w:r>
    </w:p>
    <w:p w14:paraId="23EF708F" w14:textId="77777777" w:rsidR="009F5DE9" w:rsidRPr="005F6C74" w:rsidRDefault="009F5DE9" w:rsidP="009F5DE9">
      <w:pPr>
        <w:jc w:val="both"/>
        <w:rPr>
          <w:lang w:val="en-US"/>
          <w:rPrChange w:id="520" w:author="Sorin Salagean" w:date="2015-01-30T11:41:00Z">
            <w:rPr>
              <w:sz w:val="24"/>
              <w:szCs w:val="24"/>
              <w:lang w:val="en-US"/>
            </w:rPr>
          </w:rPrChange>
        </w:rPr>
      </w:pPr>
      <w:r w:rsidRPr="005F6C74">
        <w:rPr>
          <w:lang w:val="en-US"/>
          <w:rPrChange w:id="521" w:author="Sorin Salagean" w:date="2015-01-30T11:41:00Z">
            <w:rPr>
              <w:sz w:val="24"/>
              <w:szCs w:val="24"/>
              <w:lang w:val="en-US"/>
            </w:rPr>
          </w:rPrChange>
        </w:rPr>
        <w:t>Exista buton de adaugare linii pentru adaugare sau stergere linii persoane vatamate</w:t>
      </w:r>
    </w:p>
    <w:p w14:paraId="2D642580" w14:textId="77777777" w:rsidR="009F5DE9" w:rsidRPr="005F6C74" w:rsidRDefault="009F5DE9" w:rsidP="009F5DE9">
      <w:pPr>
        <w:jc w:val="both"/>
        <w:rPr>
          <w:lang w:val="en-US"/>
          <w:rPrChange w:id="522" w:author="Sorin Salagean" w:date="2015-01-30T11:41:00Z">
            <w:rPr>
              <w:sz w:val="24"/>
              <w:szCs w:val="24"/>
              <w:lang w:val="en-US"/>
            </w:rPr>
          </w:rPrChange>
        </w:rPr>
      </w:pPr>
      <w:r w:rsidRPr="005F6C74">
        <w:rPr>
          <w:lang w:val="en-US"/>
          <w:rPrChange w:id="523" w:author="Sorin Salagean" w:date="2015-01-30T11:41:00Z">
            <w:rPr>
              <w:sz w:val="24"/>
              <w:szCs w:val="24"/>
              <w:lang w:val="en-US"/>
            </w:rPr>
          </w:rPrChange>
        </w:rPr>
        <w:t>Sectiune: Alte autovehicule implicate</w:t>
      </w:r>
    </w:p>
    <w:p w14:paraId="49388FF3" w14:textId="77777777" w:rsidR="009F5DE9" w:rsidRPr="005F6C74" w:rsidRDefault="009F5DE9" w:rsidP="009F5DE9">
      <w:pPr>
        <w:jc w:val="both"/>
        <w:rPr>
          <w:lang w:val="en-US"/>
          <w:rPrChange w:id="524" w:author="Sorin Salagean" w:date="2015-01-30T11:41:00Z">
            <w:rPr>
              <w:sz w:val="24"/>
              <w:szCs w:val="24"/>
              <w:lang w:val="en-US"/>
            </w:rPr>
          </w:rPrChange>
        </w:rPr>
      </w:pPr>
      <w:r w:rsidRPr="005F6C74">
        <w:rPr>
          <w:lang w:val="en-US"/>
          <w:rPrChange w:id="525" w:author="Sorin Salagean" w:date="2015-01-30T11:41:00Z">
            <w:rPr>
              <w:sz w:val="24"/>
              <w:szCs w:val="24"/>
              <w:lang w:val="en-US"/>
            </w:rPr>
          </w:rPrChange>
        </w:rPr>
        <w:tab/>
        <w:t>Subsectiune: Adauga autovehicul implicat in accident</w:t>
      </w:r>
    </w:p>
    <w:p w14:paraId="6CF0B177" w14:textId="77777777" w:rsidR="009F5DE9" w:rsidRPr="005F6C74" w:rsidRDefault="009F5DE9" w:rsidP="009F5DE9">
      <w:pPr>
        <w:pStyle w:val="ListParagraph"/>
        <w:numPr>
          <w:ilvl w:val="0"/>
          <w:numId w:val="4"/>
        </w:numPr>
        <w:jc w:val="both"/>
        <w:rPr>
          <w:lang w:val="en-US"/>
          <w:rPrChange w:id="526" w:author="Sorin Salagean" w:date="2015-01-30T11:41:00Z">
            <w:rPr>
              <w:sz w:val="24"/>
              <w:szCs w:val="24"/>
              <w:lang w:val="en-US"/>
            </w:rPr>
          </w:rPrChange>
        </w:rPr>
      </w:pPr>
      <w:r w:rsidRPr="005F6C74">
        <w:rPr>
          <w:lang w:val="en-US"/>
          <w:rPrChange w:id="527" w:author="Sorin Salagean" w:date="2015-01-30T11:41:00Z">
            <w:rPr>
              <w:sz w:val="24"/>
              <w:szCs w:val="24"/>
              <w:lang w:val="en-US"/>
            </w:rPr>
          </w:rPrChange>
        </w:rPr>
        <w:t>Numar auto – camp text</w:t>
      </w:r>
    </w:p>
    <w:p w14:paraId="79881059" w14:textId="77777777" w:rsidR="009F5DE9" w:rsidRPr="005F6C74" w:rsidRDefault="009F5DE9" w:rsidP="009F5DE9">
      <w:pPr>
        <w:pStyle w:val="ListParagraph"/>
        <w:numPr>
          <w:ilvl w:val="0"/>
          <w:numId w:val="4"/>
        </w:numPr>
        <w:jc w:val="both"/>
        <w:rPr>
          <w:lang w:val="en-US"/>
          <w:rPrChange w:id="528" w:author="Sorin Salagean" w:date="2015-01-30T11:41:00Z">
            <w:rPr>
              <w:sz w:val="24"/>
              <w:szCs w:val="24"/>
              <w:lang w:val="en-US"/>
            </w:rPr>
          </w:rPrChange>
        </w:rPr>
      </w:pPr>
      <w:r w:rsidRPr="005F6C74">
        <w:rPr>
          <w:lang w:val="en-US"/>
          <w:rPrChange w:id="529" w:author="Sorin Salagean" w:date="2015-01-30T11:41:00Z">
            <w:rPr>
              <w:sz w:val="24"/>
              <w:szCs w:val="24"/>
              <w:lang w:val="en-US"/>
            </w:rPr>
          </w:rPrChange>
        </w:rPr>
        <w:t>Are RCA – camp bifa</w:t>
      </w:r>
    </w:p>
    <w:p w14:paraId="4D65B93F" w14:textId="77777777" w:rsidR="009F5DE9" w:rsidRPr="005F6C74" w:rsidRDefault="009F5DE9" w:rsidP="009F5DE9">
      <w:pPr>
        <w:pStyle w:val="ListParagraph"/>
        <w:numPr>
          <w:ilvl w:val="0"/>
          <w:numId w:val="4"/>
        </w:numPr>
        <w:jc w:val="both"/>
        <w:rPr>
          <w:lang w:val="en-US"/>
          <w:rPrChange w:id="530" w:author="Sorin Salagean" w:date="2015-01-30T11:41:00Z">
            <w:rPr>
              <w:sz w:val="24"/>
              <w:szCs w:val="24"/>
              <w:lang w:val="en-US"/>
            </w:rPr>
          </w:rPrChange>
        </w:rPr>
      </w:pPr>
      <w:r w:rsidRPr="005F6C74">
        <w:rPr>
          <w:lang w:val="en-US"/>
          <w:rPrChange w:id="531" w:author="Sorin Salagean" w:date="2015-01-30T11:41:00Z">
            <w:rPr>
              <w:sz w:val="24"/>
              <w:szCs w:val="24"/>
              <w:lang w:val="en-US"/>
            </w:rPr>
          </w:rPrChange>
        </w:rPr>
        <w:t>Nume societate asigurari – camp text</w:t>
      </w:r>
    </w:p>
    <w:p w14:paraId="16253E1E" w14:textId="4E798406" w:rsidR="009F5DE9" w:rsidRPr="005F6C74" w:rsidRDefault="009F5DE9" w:rsidP="009F5DE9">
      <w:pPr>
        <w:pStyle w:val="ListParagraph"/>
        <w:numPr>
          <w:ilvl w:val="0"/>
          <w:numId w:val="4"/>
        </w:numPr>
        <w:jc w:val="both"/>
        <w:rPr>
          <w:lang w:val="en-US"/>
          <w:rPrChange w:id="532" w:author="Sorin Salagean" w:date="2015-01-30T11:41:00Z">
            <w:rPr>
              <w:sz w:val="24"/>
              <w:szCs w:val="24"/>
              <w:lang w:val="en-US"/>
            </w:rPr>
          </w:rPrChange>
        </w:rPr>
      </w:pPr>
      <w:r w:rsidRPr="005F6C74">
        <w:rPr>
          <w:lang w:val="en-US"/>
          <w:rPrChange w:id="533" w:author="Sorin Salagean" w:date="2015-01-30T11:41:00Z">
            <w:rPr>
              <w:sz w:val="24"/>
              <w:szCs w:val="24"/>
              <w:lang w:val="en-US"/>
            </w:rPr>
          </w:rPrChange>
        </w:rPr>
        <w:t>Serie</w:t>
      </w:r>
      <w:ins w:id="534" w:author="Sorin Salagean" w:date="2015-01-28T16:59:00Z">
        <w:r w:rsidR="00A429BC" w:rsidRPr="005F6C74">
          <w:rPr>
            <w:lang w:val="en-US"/>
            <w:rPrChange w:id="535" w:author="Sorin Salagean" w:date="2015-01-30T11:41:00Z">
              <w:rPr>
                <w:sz w:val="24"/>
                <w:szCs w:val="24"/>
                <w:lang w:val="en-US"/>
              </w:rPr>
            </w:rPrChange>
          </w:rPr>
          <w:t xml:space="preserve"> </w:t>
        </w:r>
      </w:ins>
      <w:del w:id="536" w:author="Sorin Salagean" w:date="2015-01-28T16:59:00Z">
        <w:r w:rsidRPr="005F6C74" w:rsidDel="00A429BC">
          <w:rPr>
            <w:lang w:val="en-US"/>
            <w:rPrChange w:id="537" w:author="Sorin Salagean" w:date="2015-01-30T11:41:00Z">
              <w:rPr>
                <w:sz w:val="24"/>
                <w:szCs w:val="24"/>
                <w:lang w:val="en-US"/>
              </w:rPr>
            </w:rPrChange>
          </w:rPr>
          <w:delText xml:space="preserve"> </w:delText>
        </w:r>
      </w:del>
      <w:del w:id="538" w:author="Sorin Salagean" w:date="2015-01-28T16:54:00Z">
        <w:r w:rsidRPr="005F6C74" w:rsidDel="00D00F37">
          <w:rPr>
            <w:lang w:val="en-US"/>
            <w:rPrChange w:id="539" w:author="Sorin Salagean" w:date="2015-01-30T11:41:00Z">
              <w:rPr>
                <w:sz w:val="24"/>
                <w:szCs w:val="24"/>
                <w:lang w:val="en-US"/>
              </w:rPr>
            </w:rPrChange>
          </w:rPr>
          <w:delText xml:space="preserve">polita </w:delText>
        </w:r>
      </w:del>
      <w:r w:rsidRPr="005F6C74">
        <w:rPr>
          <w:lang w:val="en-US"/>
          <w:rPrChange w:id="540" w:author="Sorin Salagean" w:date="2015-01-30T11:41:00Z">
            <w:rPr>
              <w:sz w:val="24"/>
              <w:szCs w:val="24"/>
              <w:lang w:val="en-US"/>
            </w:rPr>
          </w:rPrChange>
        </w:rPr>
        <w:t xml:space="preserve">RCA – camp </w:t>
      </w:r>
      <w:commentRangeStart w:id="541"/>
      <w:r w:rsidRPr="005F6C74">
        <w:rPr>
          <w:lang w:val="en-US"/>
          <w:rPrChange w:id="542" w:author="Sorin Salagean" w:date="2015-01-30T11:41:00Z">
            <w:rPr>
              <w:sz w:val="24"/>
              <w:szCs w:val="24"/>
              <w:lang w:val="en-US"/>
            </w:rPr>
          </w:rPrChange>
        </w:rPr>
        <w:t>text</w:t>
      </w:r>
      <w:commentRangeEnd w:id="541"/>
      <w:r w:rsidR="00A429BC" w:rsidRPr="00696777">
        <w:rPr>
          <w:rStyle w:val="CommentReference"/>
          <w:sz w:val="22"/>
          <w:szCs w:val="22"/>
        </w:rPr>
        <w:commentReference w:id="541"/>
      </w:r>
      <w:ins w:id="543" w:author="Sorin Salagean" w:date="2015-01-28T16:59:00Z">
        <w:r w:rsidR="00A429BC" w:rsidRPr="005F6C74">
          <w:rPr>
            <w:lang w:val="en-US"/>
            <w:rPrChange w:id="544" w:author="Sorin Salagean" w:date="2015-01-30T11:41:00Z">
              <w:rPr>
                <w:sz w:val="24"/>
                <w:szCs w:val="24"/>
                <w:lang w:val="en-US"/>
              </w:rPr>
            </w:rPrChange>
          </w:rPr>
          <w:t xml:space="preserve"> </w:t>
        </w:r>
      </w:ins>
    </w:p>
    <w:p w14:paraId="69FC0E0A" w14:textId="136899CE" w:rsidR="009F5DE9" w:rsidRPr="005F6C74" w:rsidRDefault="009F5DE9" w:rsidP="009F5DE9">
      <w:pPr>
        <w:pStyle w:val="ListParagraph"/>
        <w:numPr>
          <w:ilvl w:val="0"/>
          <w:numId w:val="4"/>
        </w:numPr>
        <w:jc w:val="both"/>
        <w:rPr>
          <w:lang w:val="en-US"/>
          <w:rPrChange w:id="545" w:author="Sorin Salagean" w:date="2015-01-30T11:41:00Z">
            <w:rPr>
              <w:sz w:val="24"/>
              <w:szCs w:val="24"/>
              <w:lang w:val="en-US"/>
            </w:rPr>
          </w:rPrChange>
        </w:rPr>
      </w:pPr>
      <w:r w:rsidRPr="005F6C74">
        <w:rPr>
          <w:lang w:val="en-US"/>
          <w:rPrChange w:id="546" w:author="Sorin Salagean" w:date="2015-01-30T11:41:00Z">
            <w:rPr>
              <w:sz w:val="24"/>
              <w:szCs w:val="24"/>
              <w:lang w:val="en-US"/>
            </w:rPr>
          </w:rPrChange>
        </w:rPr>
        <w:t>Numar</w:t>
      </w:r>
      <w:ins w:id="547" w:author="Sorin Salagean" w:date="2015-01-28T17:00:00Z">
        <w:r w:rsidR="00A429BC" w:rsidRPr="005F6C74">
          <w:rPr>
            <w:lang w:val="en-US"/>
            <w:rPrChange w:id="548" w:author="Sorin Salagean" w:date="2015-01-30T11:41:00Z">
              <w:rPr>
                <w:sz w:val="24"/>
                <w:szCs w:val="24"/>
                <w:lang w:val="en-US"/>
              </w:rPr>
            </w:rPrChange>
          </w:rPr>
          <w:t xml:space="preserve"> </w:t>
        </w:r>
      </w:ins>
      <w:del w:id="549" w:author="Sorin Salagean" w:date="2015-01-28T17:00:00Z">
        <w:r w:rsidRPr="005F6C74" w:rsidDel="00A429BC">
          <w:rPr>
            <w:lang w:val="en-US"/>
            <w:rPrChange w:id="550" w:author="Sorin Salagean" w:date="2015-01-30T11:41:00Z">
              <w:rPr>
                <w:sz w:val="24"/>
                <w:szCs w:val="24"/>
                <w:lang w:val="en-US"/>
              </w:rPr>
            </w:rPrChange>
          </w:rPr>
          <w:delText xml:space="preserve"> polita </w:delText>
        </w:r>
      </w:del>
      <w:r w:rsidRPr="005F6C74">
        <w:rPr>
          <w:lang w:val="en-US"/>
          <w:rPrChange w:id="551" w:author="Sorin Salagean" w:date="2015-01-30T11:41:00Z">
            <w:rPr>
              <w:sz w:val="24"/>
              <w:szCs w:val="24"/>
              <w:lang w:val="en-US"/>
            </w:rPr>
          </w:rPrChange>
        </w:rPr>
        <w:t xml:space="preserve">RCA – camp </w:t>
      </w:r>
      <w:commentRangeStart w:id="552"/>
      <w:r w:rsidRPr="005F6C74">
        <w:rPr>
          <w:lang w:val="en-US"/>
          <w:rPrChange w:id="553" w:author="Sorin Salagean" w:date="2015-01-30T11:41:00Z">
            <w:rPr>
              <w:sz w:val="24"/>
              <w:szCs w:val="24"/>
              <w:lang w:val="en-US"/>
            </w:rPr>
          </w:rPrChange>
        </w:rPr>
        <w:t>text</w:t>
      </w:r>
      <w:commentRangeEnd w:id="552"/>
      <w:r w:rsidR="00A429BC" w:rsidRPr="00696777">
        <w:rPr>
          <w:rStyle w:val="CommentReference"/>
          <w:sz w:val="22"/>
          <w:szCs w:val="22"/>
        </w:rPr>
        <w:commentReference w:id="552"/>
      </w:r>
      <w:ins w:id="554" w:author="Sorin Salagean" w:date="2015-01-28T17:00:00Z">
        <w:r w:rsidR="00A429BC" w:rsidRPr="005F6C74">
          <w:rPr>
            <w:lang w:val="en-US"/>
            <w:rPrChange w:id="555" w:author="Sorin Salagean" w:date="2015-01-30T11:41:00Z">
              <w:rPr>
                <w:sz w:val="24"/>
                <w:szCs w:val="24"/>
                <w:lang w:val="en-US"/>
              </w:rPr>
            </w:rPrChange>
          </w:rPr>
          <w:t xml:space="preserve"> </w:t>
        </w:r>
      </w:ins>
    </w:p>
    <w:p w14:paraId="529C46A8" w14:textId="77777777" w:rsidR="009F5DE9" w:rsidRPr="005F6C74" w:rsidRDefault="009F5DE9" w:rsidP="009F5DE9">
      <w:pPr>
        <w:pStyle w:val="ListParagraph"/>
        <w:numPr>
          <w:ilvl w:val="0"/>
          <w:numId w:val="4"/>
        </w:numPr>
        <w:jc w:val="both"/>
        <w:rPr>
          <w:lang w:val="en-US"/>
          <w:rPrChange w:id="556" w:author="Sorin Salagean" w:date="2015-01-30T11:41:00Z">
            <w:rPr>
              <w:sz w:val="24"/>
              <w:szCs w:val="24"/>
              <w:lang w:val="en-US"/>
            </w:rPr>
          </w:rPrChange>
        </w:rPr>
      </w:pPr>
      <w:r w:rsidRPr="005F6C74">
        <w:rPr>
          <w:lang w:val="en-US"/>
          <w:rPrChange w:id="557" w:author="Sorin Salagean" w:date="2015-01-30T11:41:00Z">
            <w:rPr>
              <w:sz w:val="24"/>
              <w:szCs w:val="24"/>
              <w:lang w:val="en-US"/>
            </w:rPr>
          </w:rPrChange>
        </w:rPr>
        <w:t>Marca auto – camp text</w:t>
      </w:r>
    </w:p>
    <w:p w14:paraId="6F2746CD" w14:textId="77777777" w:rsidR="009F5DE9" w:rsidRPr="005F6C74" w:rsidRDefault="009F5DE9" w:rsidP="009F5DE9">
      <w:pPr>
        <w:pStyle w:val="ListParagraph"/>
        <w:numPr>
          <w:ilvl w:val="0"/>
          <w:numId w:val="4"/>
        </w:numPr>
        <w:jc w:val="both"/>
        <w:rPr>
          <w:lang w:val="en-US"/>
          <w:rPrChange w:id="558" w:author="Sorin Salagean" w:date="2015-01-30T11:41:00Z">
            <w:rPr>
              <w:sz w:val="24"/>
              <w:szCs w:val="24"/>
              <w:lang w:val="en-US"/>
            </w:rPr>
          </w:rPrChange>
        </w:rPr>
      </w:pPr>
      <w:r w:rsidRPr="005F6C74">
        <w:rPr>
          <w:lang w:val="en-US"/>
          <w:rPrChange w:id="559" w:author="Sorin Salagean" w:date="2015-01-30T11:41:00Z">
            <w:rPr>
              <w:sz w:val="24"/>
              <w:szCs w:val="24"/>
              <w:lang w:val="en-US"/>
            </w:rPr>
          </w:rPrChange>
        </w:rPr>
        <w:t>Model auto – camp text</w:t>
      </w:r>
    </w:p>
    <w:p w14:paraId="433DEF95" w14:textId="77777777" w:rsidR="009F5DE9" w:rsidRPr="005F6C74" w:rsidRDefault="009F5DE9" w:rsidP="009F5DE9">
      <w:pPr>
        <w:pStyle w:val="ListParagraph"/>
        <w:numPr>
          <w:ilvl w:val="0"/>
          <w:numId w:val="4"/>
        </w:numPr>
        <w:jc w:val="both"/>
        <w:rPr>
          <w:lang w:val="en-US"/>
          <w:rPrChange w:id="560" w:author="Sorin Salagean" w:date="2015-01-30T11:41:00Z">
            <w:rPr>
              <w:sz w:val="24"/>
              <w:szCs w:val="24"/>
              <w:lang w:val="en-US"/>
            </w:rPr>
          </w:rPrChange>
        </w:rPr>
      </w:pPr>
      <w:r w:rsidRPr="005F6C74">
        <w:rPr>
          <w:lang w:val="en-US"/>
          <w:rPrChange w:id="561" w:author="Sorin Salagean" w:date="2015-01-30T11:41:00Z">
            <w:rPr>
              <w:sz w:val="24"/>
              <w:szCs w:val="24"/>
              <w:lang w:val="en-US"/>
            </w:rPr>
          </w:rPrChange>
        </w:rPr>
        <w:t>Culoare – camp text</w:t>
      </w:r>
    </w:p>
    <w:p w14:paraId="7B98DE04" w14:textId="77777777" w:rsidR="009F5DE9" w:rsidRPr="005F6C74" w:rsidRDefault="009F5DE9" w:rsidP="009F5DE9">
      <w:pPr>
        <w:pStyle w:val="ListParagraph"/>
        <w:numPr>
          <w:ilvl w:val="0"/>
          <w:numId w:val="4"/>
        </w:numPr>
        <w:jc w:val="both"/>
        <w:rPr>
          <w:lang w:val="en-US"/>
          <w:rPrChange w:id="562" w:author="Sorin Salagean" w:date="2015-01-30T11:41:00Z">
            <w:rPr>
              <w:sz w:val="24"/>
              <w:szCs w:val="24"/>
              <w:lang w:val="en-US"/>
            </w:rPr>
          </w:rPrChange>
        </w:rPr>
      </w:pPr>
      <w:r w:rsidRPr="005F6C74">
        <w:rPr>
          <w:lang w:val="en-US"/>
          <w:rPrChange w:id="563" w:author="Sorin Salagean" w:date="2015-01-30T11:41:00Z">
            <w:rPr>
              <w:sz w:val="24"/>
              <w:szCs w:val="24"/>
              <w:lang w:val="en-US"/>
            </w:rPr>
          </w:rPrChange>
        </w:rPr>
        <w:t>Nume proprietar – camp text</w:t>
      </w:r>
    </w:p>
    <w:p w14:paraId="33494FF6" w14:textId="77777777" w:rsidR="009F5DE9" w:rsidRPr="005F6C74" w:rsidRDefault="009F5DE9" w:rsidP="009F5DE9">
      <w:pPr>
        <w:pStyle w:val="ListParagraph"/>
        <w:numPr>
          <w:ilvl w:val="0"/>
          <w:numId w:val="4"/>
        </w:numPr>
        <w:jc w:val="both"/>
        <w:rPr>
          <w:lang w:val="en-US"/>
          <w:rPrChange w:id="564" w:author="Sorin Salagean" w:date="2015-01-30T11:41:00Z">
            <w:rPr>
              <w:sz w:val="24"/>
              <w:szCs w:val="24"/>
              <w:lang w:val="en-US"/>
            </w:rPr>
          </w:rPrChange>
        </w:rPr>
      </w:pPr>
      <w:r w:rsidRPr="005F6C74">
        <w:rPr>
          <w:lang w:val="en-US"/>
          <w:rPrChange w:id="565" w:author="Sorin Salagean" w:date="2015-01-30T11:41:00Z">
            <w:rPr>
              <w:sz w:val="24"/>
              <w:szCs w:val="24"/>
              <w:lang w:val="en-US"/>
            </w:rPr>
          </w:rPrChange>
        </w:rPr>
        <w:t>CNP proprietar – camp text</w:t>
      </w:r>
    </w:p>
    <w:p w14:paraId="04977F18" w14:textId="77777777" w:rsidR="009F5DE9" w:rsidRPr="005F6C74" w:rsidRDefault="009F5DE9" w:rsidP="009F5DE9">
      <w:pPr>
        <w:jc w:val="both"/>
        <w:rPr>
          <w:lang w:val="en-US"/>
          <w:rPrChange w:id="566" w:author="Sorin Salagean" w:date="2015-01-30T11:41:00Z">
            <w:rPr>
              <w:sz w:val="24"/>
              <w:szCs w:val="24"/>
              <w:lang w:val="en-US"/>
            </w:rPr>
          </w:rPrChange>
        </w:rPr>
      </w:pPr>
      <w:r w:rsidRPr="005F6C74">
        <w:rPr>
          <w:lang w:val="en-US"/>
          <w:rPrChange w:id="567" w:author="Sorin Salagean" w:date="2015-01-30T11:41:00Z">
            <w:rPr>
              <w:sz w:val="24"/>
              <w:szCs w:val="24"/>
              <w:lang w:val="en-US"/>
            </w:rPr>
          </w:rPrChange>
        </w:rPr>
        <w:t xml:space="preserve"> Exista buton de adaugare linii pentru adaugare sau stergere linii alte auto implicate</w:t>
      </w:r>
    </w:p>
    <w:p w14:paraId="4167E00E" w14:textId="77777777" w:rsidR="009F5DE9" w:rsidRPr="005F6C74" w:rsidRDefault="009F5DE9" w:rsidP="009F5DE9">
      <w:pPr>
        <w:jc w:val="both"/>
        <w:rPr>
          <w:lang w:val="en-US"/>
          <w:rPrChange w:id="568" w:author="Sorin Salagean" w:date="2015-01-30T11:41:00Z">
            <w:rPr>
              <w:sz w:val="24"/>
              <w:szCs w:val="24"/>
              <w:lang w:val="en-US"/>
            </w:rPr>
          </w:rPrChange>
        </w:rPr>
      </w:pPr>
    </w:p>
    <w:p w14:paraId="19062C75" w14:textId="77777777" w:rsidR="009F5DE9" w:rsidRPr="005F6C74" w:rsidRDefault="009F5DE9" w:rsidP="009F5DE9">
      <w:pPr>
        <w:jc w:val="both"/>
        <w:rPr>
          <w:lang w:val="en-US"/>
          <w:rPrChange w:id="569" w:author="Sorin Salagean" w:date="2015-01-30T11:41:00Z">
            <w:rPr>
              <w:sz w:val="24"/>
              <w:szCs w:val="24"/>
              <w:lang w:val="en-US"/>
            </w:rPr>
          </w:rPrChange>
        </w:rPr>
      </w:pPr>
      <w:r w:rsidRPr="005F6C74">
        <w:rPr>
          <w:lang w:val="en-US"/>
          <w:rPrChange w:id="570" w:author="Sorin Salagean" w:date="2015-01-30T11:41:00Z">
            <w:rPr>
              <w:sz w:val="24"/>
              <w:szCs w:val="24"/>
              <w:lang w:val="en-US"/>
            </w:rPr>
          </w:rPrChange>
        </w:rPr>
        <w:t>Sectiune: Alte persoane vatamate implicate in eveniment</w:t>
      </w:r>
    </w:p>
    <w:p w14:paraId="03704E7A" w14:textId="77777777" w:rsidR="009F5DE9" w:rsidRPr="005F6C74" w:rsidRDefault="009F5DE9" w:rsidP="009F5DE9">
      <w:pPr>
        <w:jc w:val="both"/>
        <w:rPr>
          <w:lang w:val="en-US"/>
          <w:rPrChange w:id="571" w:author="Sorin Salagean" w:date="2015-01-30T11:41:00Z">
            <w:rPr>
              <w:sz w:val="24"/>
              <w:szCs w:val="24"/>
              <w:lang w:val="en-US"/>
            </w:rPr>
          </w:rPrChange>
        </w:rPr>
      </w:pPr>
      <w:r w:rsidRPr="005F6C74">
        <w:rPr>
          <w:lang w:val="en-US"/>
          <w:rPrChange w:id="572" w:author="Sorin Salagean" w:date="2015-01-30T11:41:00Z">
            <w:rPr>
              <w:sz w:val="24"/>
              <w:szCs w:val="24"/>
              <w:lang w:val="en-US"/>
            </w:rPr>
          </w:rPrChange>
        </w:rPr>
        <w:tab/>
        <w:t>Subsectiune: Adauga persoana</w:t>
      </w:r>
    </w:p>
    <w:p w14:paraId="3DE2966A" w14:textId="77777777" w:rsidR="009F5DE9" w:rsidRPr="005F6C74" w:rsidRDefault="009F5DE9" w:rsidP="009F5DE9">
      <w:pPr>
        <w:pStyle w:val="ListParagraph"/>
        <w:numPr>
          <w:ilvl w:val="0"/>
          <w:numId w:val="4"/>
        </w:numPr>
        <w:jc w:val="both"/>
        <w:rPr>
          <w:lang w:val="en-US"/>
          <w:rPrChange w:id="573" w:author="Sorin Salagean" w:date="2015-01-30T11:41:00Z">
            <w:rPr>
              <w:sz w:val="24"/>
              <w:szCs w:val="24"/>
              <w:lang w:val="en-US"/>
            </w:rPr>
          </w:rPrChange>
        </w:rPr>
      </w:pPr>
      <w:r w:rsidRPr="005F6C74">
        <w:rPr>
          <w:lang w:val="en-US"/>
          <w:rPrChange w:id="574" w:author="Sorin Salagean" w:date="2015-01-30T11:41:00Z">
            <w:rPr>
              <w:sz w:val="24"/>
              <w:szCs w:val="24"/>
              <w:lang w:val="en-US"/>
            </w:rPr>
          </w:rPrChange>
        </w:rPr>
        <w:t>Nume – camp text</w:t>
      </w:r>
    </w:p>
    <w:p w14:paraId="060395B0" w14:textId="77777777" w:rsidR="009F5DE9" w:rsidRPr="005F6C74" w:rsidRDefault="009F5DE9" w:rsidP="009F5DE9">
      <w:pPr>
        <w:pStyle w:val="ListParagraph"/>
        <w:numPr>
          <w:ilvl w:val="0"/>
          <w:numId w:val="4"/>
        </w:numPr>
        <w:jc w:val="both"/>
        <w:rPr>
          <w:lang w:val="en-US"/>
          <w:rPrChange w:id="575" w:author="Sorin Salagean" w:date="2015-01-30T11:41:00Z">
            <w:rPr>
              <w:sz w:val="24"/>
              <w:szCs w:val="24"/>
              <w:lang w:val="en-US"/>
            </w:rPr>
          </w:rPrChange>
        </w:rPr>
      </w:pPr>
      <w:r w:rsidRPr="005F6C74">
        <w:rPr>
          <w:lang w:val="en-US"/>
          <w:rPrChange w:id="576" w:author="Sorin Salagean" w:date="2015-01-30T11:41:00Z">
            <w:rPr>
              <w:sz w:val="24"/>
              <w:szCs w:val="24"/>
              <w:lang w:val="en-US"/>
            </w:rPr>
          </w:rPrChange>
        </w:rPr>
        <w:t>Este pieton – camp bifa</w:t>
      </w:r>
    </w:p>
    <w:p w14:paraId="318586B3" w14:textId="77777777" w:rsidR="009F5DE9" w:rsidRPr="005F6C74" w:rsidRDefault="009F5DE9" w:rsidP="009F5DE9">
      <w:pPr>
        <w:pStyle w:val="ListParagraph"/>
        <w:numPr>
          <w:ilvl w:val="0"/>
          <w:numId w:val="4"/>
        </w:numPr>
        <w:jc w:val="both"/>
        <w:rPr>
          <w:lang w:val="en-US"/>
          <w:rPrChange w:id="577" w:author="Sorin Salagean" w:date="2015-01-30T11:41:00Z">
            <w:rPr>
              <w:sz w:val="24"/>
              <w:szCs w:val="24"/>
              <w:lang w:val="en-US"/>
            </w:rPr>
          </w:rPrChange>
        </w:rPr>
      </w:pPr>
      <w:r w:rsidRPr="005F6C74">
        <w:rPr>
          <w:lang w:val="en-US"/>
          <w:rPrChange w:id="578" w:author="Sorin Salagean" w:date="2015-01-30T11:41:00Z">
            <w:rPr>
              <w:sz w:val="24"/>
              <w:szCs w:val="24"/>
              <w:lang w:val="en-US"/>
            </w:rPr>
          </w:rPrChange>
        </w:rPr>
        <w:t>Numar auto – camp text</w:t>
      </w:r>
    </w:p>
    <w:p w14:paraId="0297E819" w14:textId="77777777" w:rsidR="009F5DE9" w:rsidRPr="005F6C74" w:rsidRDefault="009F5DE9" w:rsidP="009F5DE9">
      <w:pPr>
        <w:pStyle w:val="ListParagraph"/>
        <w:numPr>
          <w:ilvl w:val="0"/>
          <w:numId w:val="4"/>
        </w:numPr>
        <w:jc w:val="both"/>
        <w:rPr>
          <w:lang w:val="en-US"/>
          <w:rPrChange w:id="579" w:author="Sorin Salagean" w:date="2015-01-30T11:41:00Z">
            <w:rPr>
              <w:sz w:val="24"/>
              <w:szCs w:val="24"/>
              <w:lang w:val="en-US"/>
            </w:rPr>
          </w:rPrChange>
        </w:rPr>
      </w:pPr>
      <w:r w:rsidRPr="005F6C74">
        <w:rPr>
          <w:lang w:val="en-US"/>
          <w:rPrChange w:id="580" w:author="Sorin Salagean" w:date="2015-01-30T11:41:00Z">
            <w:rPr>
              <w:sz w:val="24"/>
              <w:szCs w:val="24"/>
              <w:lang w:val="en-US"/>
            </w:rPr>
          </w:rPrChange>
        </w:rPr>
        <w:t>Telefon – camp text</w:t>
      </w:r>
    </w:p>
    <w:p w14:paraId="45041D43" w14:textId="77777777" w:rsidR="009F5DE9" w:rsidRPr="005F6C74" w:rsidRDefault="009F5DE9" w:rsidP="009F5DE9">
      <w:pPr>
        <w:pStyle w:val="ListParagraph"/>
        <w:numPr>
          <w:ilvl w:val="0"/>
          <w:numId w:val="4"/>
        </w:numPr>
        <w:jc w:val="both"/>
        <w:rPr>
          <w:lang w:val="en-US"/>
          <w:rPrChange w:id="581" w:author="Sorin Salagean" w:date="2015-01-30T11:41:00Z">
            <w:rPr>
              <w:sz w:val="24"/>
              <w:szCs w:val="24"/>
              <w:lang w:val="en-US"/>
            </w:rPr>
          </w:rPrChange>
        </w:rPr>
      </w:pPr>
      <w:r w:rsidRPr="005F6C74">
        <w:rPr>
          <w:lang w:val="en-US"/>
          <w:rPrChange w:id="582" w:author="Sorin Salagean" w:date="2015-01-30T11:41:00Z">
            <w:rPr>
              <w:sz w:val="24"/>
              <w:szCs w:val="24"/>
              <w:lang w:val="en-US"/>
            </w:rPr>
          </w:rPrChange>
        </w:rPr>
        <w:t>Tip vatamare – camp lista de valori: grava ; medie ; usoara</w:t>
      </w:r>
    </w:p>
    <w:p w14:paraId="6CC65724" w14:textId="77777777" w:rsidR="009F5DE9" w:rsidRPr="005F6C74" w:rsidRDefault="009F5DE9" w:rsidP="009F5DE9">
      <w:pPr>
        <w:pStyle w:val="ListParagraph"/>
        <w:numPr>
          <w:ilvl w:val="0"/>
          <w:numId w:val="4"/>
        </w:numPr>
        <w:jc w:val="both"/>
        <w:rPr>
          <w:lang w:val="en-US"/>
          <w:rPrChange w:id="583" w:author="Sorin Salagean" w:date="2015-01-30T11:41:00Z">
            <w:rPr>
              <w:sz w:val="24"/>
              <w:szCs w:val="24"/>
              <w:lang w:val="en-US"/>
            </w:rPr>
          </w:rPrChange>
        </w:rPr>
      </w:pPr>
      <w:r w:rsidRPr="005F6C74">
        <w:rPr>
          <w:lang w:val="en-US"/>
          <w:rPrChange w:id="584" w:author="Sorin Salagean" w:date="2015-01-30T11:41:00Z">
            <w:rPr>
              <w:sz w:val="24"/>
              <w:szCs w:val="24"/>
              <w:lang w:val="en-US"/>
            </w:rPr>
          </w:rPrChange>
        </w:rPr>
        <w:t>Luata de salvare – camp bifa</w:t>
      </w:r>
    </w:p>
    <w:p w14:paraId="6CB6E829" w14:textId="77777777" w:rsidR="009F5DE9" w:rsidRPr="005F6C74" w:rsidRDefault="009F5DE9" w:rsidP="009F5DE9">
      <w:pPr>
        <w:pStyle w:val="ListParagraph"/>
        <w:numPr>
          <w:ilvl w:val="0"/>
          <w:numId w:val="4"/>
        </w:numPr>
        <w:jc w:val="both"/>
        <w:rPr>
          <w:lang w:val="en-US"/>
          <w:rPrChange w:id="585" w:author="Sorin Salagean" w:date="2015-01-30T11:41:00Z">
            <w:rPr>
              <w:sz w:val="24"/>
              <w:szCs w:val="24"/>
              <w:lang w:val="en-US"/>
            </w:rPr>
          </w:rPrChange>
        </w:rPr>
      </w:pPr>
      <w:r w:rsidRPr="005F6C74">
        <w:rPr>
          <w:lang w:val="en-US"/>
          <w:rPrChange w:id="586" w:author="Sorin Salagean" w:date="2015-01-30T11:41:00Z">
            <w:rPr>
              <w:sz w:val="24"/>
              <w:szCs w:val="24"/>
              <w:lang w:val="en-US"/>
            </w:rPr>
          </w:rPrChange>
        </w:rPr>
        <w:t>Deces – camp bifa</w:t>
      </w:r>
    </w:p>
    <w:p w14:paraId="609BB227" w14:textId="77777777" w:rsidR="009F5DE9" w:rsidRPr="005F6C74" w:rsidDel="00A429BC" w:rsidRDefault="009F5DE9" w:rsidP="009F5DE9">
      <w:pPr>
        <w:pStyle w:val="ListParagraph"/>
        <w:numPr>
          <w:ilvl w:val="0"/>
          <w:numId w:val="4"/>
        </w:numPr>
        <w:jc w:val="both"/>
        <w:rPr>
          <w:del w:id="587" w:author="Sorin Salagean" w:date="2015-01-28T17:04:00Z"/>
          <w:lang w:val="en-US"/>
          <w:rPrChange w:id="588" w:author="Sorin Salagean" w:date="2015-01-30T11:41:00Z">
            <w:rPr>
              <w:del w:id="589" w:author="Sorin Salagean" w:date="2015-01-28T17:04:00Z"/>
              <w:sz w:val="24"/>
              <w:szCs w:val="24"/>
              <w:lang w:val="en-US"/>
            </w:rPr>
          </w:rPrChange>
        </w:rPr>
      </w:pPr>
      <w:r w:rsidRPr="005F6C74">
        <w:rPr>
          <w:lang w:val="en-US"/>
          <w:rPrChange w:id="590" w:author="Sorin Salagean" w:date="2015-01-30T11:41:00Z">
            <w:rPr>
              <w:sz w:val="24"/>
              <w:szCs w:val="24"/>
              <w:lang w:val="en-US"/>
            </w:rPr>
          </w:rPrChange>
        </w:rPr>
        <w:t>Comentarii – camp text</w:t>
      </w:r>
    </w:p>
    <w:p w14:paraId="5D5D1D48" w14:textId="77777777" w:rsidR="009F5DE9" w:rsidRPr="005F6C74" w:rsidRDefault="009F5DE9">
      <w:pPr>
        <w:pStyle w:val="ListParagraph"/>
        <w:numPr>
          <w:ilvl w:val="0"/>
          <w:numId w:val="4"/>
        </w:numPr>
        <w:jc w:val="both"/>
        <w:rPr>
          <w:lang w:val="en-US"/>
        </w:rPr>
        <w:pPrChange w:id="591" w:author="Sorin Salagean" w:date="2015-01-28T17:04:00Z">
          <w:pPr>
            <w:jc w:val="both"/>
          </w:pPr>
        </w:pPrChange>
      </w:pPr>
    </w:p>
    <w:p w14:paraId="136AAFF8" w14:textId="77777777" w:rsidR="009F5DE9" w:rsidRPr="005F6C74" w:rsidDel="00A429BC" w:rsidRDefault="009F5DE9" w:rsidP="009F5DE9">
      <w:pPr>
        <w:jc w:val="both"/>
        <w:rPr>
          <w:del w:id="592" w:author="Sorin Salagean" w:date="2015-01-28T17:04:00Z"/>
          <w:lang w:val="en-US"/>
          <w:rPrChange w:id="593" w:author="Sorin Salagean" w:date="2015-01-30T11:41:00Z">
            <w:rPr>
              <w:del w:id="594" w:author="Sorin Salagean" w:date="2015-01-28T17:04:00Z"/>
              <w:sz w:val="24"/>
              <w:szCs w:val="24"/>
              <w:lang w:val="en-US"/>
            </w:rPr>
          </w:rPrChange>
        </w:rPr>
      </w:pPr>
      <w:r w:rsidRPr="005F6C74">
        <w:rPr>
          <w:lang w:val="en-US"/>
          <w:rPrChange w:id="595" w:author="Sorin Salagean" w:date="2015-01-30T11:41:00Z">
            <w:rPr>
              <w:sz w:val="24"/>
              <w:szCs w:val="24"/>
              <w:lang w:val="en-US"/>
            </w:rPr>
          </w:rPrChange>
        </w:rPr>
        <w:t>Exista buton de adaugare sau stergere linii pentru adaugare linii alte persoane vatamate</w:t>
      </w:r>
    </w:p>
    <w:p w14:paraId="2CBCFAD0" w14:textId="77777777" w:rsidR="009F5DE9" w:rsidRPr="005F6C74" w:rsidRDefault="009F5DE9" w:rsidP="009F5DE9">
      <w:pPr>
        <w:jc w:val="both"/>
        <w:rPr>
          <w:lang w:val="en-US"/>
          <w:rPrChange w:id="596" w:author="Sorin Salagean" w:date="2015-01-30T11:41:00Z">
            <w:rPr>
              <w:sz w:val="24"/>
              <w:szCs w:val="24"/>
              <w:lang w:val="en-US"/>
            </w:rPr>
          </w:rPrChange>
        </w:rPr>
      </w:pPr>
    </w:p>
    <w:p w14:paraId="4E111AD2" w14:textId="77777777" w:rsidR="009F5DE9" w:rsidRPr="005F6C74" w:rsidRDefault="009F5DE9" w:rsidP="00AB457C">
      <w:pPr>
        <w:pStyle w:val="ListParagraph"/>
        <w:numPr>
          <w:ilvl w:val="0"/>
          <w:numId w:val="4"/>
        </w:numPr>
        <w:rPr>
          <w:lang w:val="en-US"/>
          <w:rPrChange w:id="597" w:author="Sorin Salagean" w:date="2015-01-30T11:41:00Z">
            <w:rPr>
              <w:sz w:val="24"/>
              <w:szCs w:val="24"/>
              <w:lang w:val="en-US"/>
            </w:rPr>
          </w:rPrChange>
        </w:rPr>
      </w:pPr>
      <w:r w:rsidRPr="005F6C74">
        <w:rPr>
          <w:lang w:val="en-US"/>
          <w:rPrChange w:id="598" w:author="Sorin Salagean" w:date="2015-01-30T11:41:00Z">
            <w:rPr>
              <w:sz w:val="24"/>
              <w:szCs w:val="24"/>
              <w:lang w:val="en-US"/>
            </w:rPr>
          </w:rPrChange>
        </w:rPr>
        <w:t>Tip plata  - camp lista de valori: Plata normala ; Plata rapida cu constatare ; Plata rapida fara constatare</w:t>
      </w:r>
    </w:p>
    <w:p w14:paraId="07BF131A" w14:textId="77777777" w:rsidR="009F5DE9" w:rsidRPr="005F6C74" w:rsidRDefault="009F5DE9" w:rsidP="00AB457C">
      <w:pPr>
        <w:ind w:left="360"/>
        <w:rPr>
          <w:lang w:val="en-US"/>
          <w:rPrChange w:id="599" w:author="Sorin Salagean" w:date="2015-01-30T11:41:00Z">
            <w:rPr>
              <w:sz w:val="24"/>
              <w:szCs w:val="24"/>
              <w:lang w:val="en-US"/>
            </w:rPr>
          </w:rPrChange>
        </w:rPr>
      </w:pPr>
      <w:r w:rsidRPr="005F6C74">
        <w:rPr>
          <w:lang w:val="en-US"/>
          <w:rPrChange w:id="600" w:author="Sorin Salagean" w:date="2015-01-30T11:41:00Z">
            <w:rPr>
              <w:sz w:val="24"/>
              <w:szCs w:val="24"/>
              <w:lang w:val="en-US"/>
            </w:rPr>
          </w:rPrChange>
        </w:rPr>
        <w:t>In functie de alegerea uneia din valori dosarul va parcurge trasee diferite dupa cum urmeaza:</w:t>
      </w:r>
    </w:p>
    <w:p w14:paraId="699E2C19" w14:textId="77777777" w:rsidR="009F5DE9" w:rsidRPr="005F6C74" w:rsidRDefault="009F5DE9" w:rsidP="00AB457C">
      <w:pPr>
        <w:ind w:left="360"/>
        <w:rPr>
          <w:lang w:val="en-US"/>
          <w:rPrChange w:id="601" w:author="Sorin Salagean" w:date="2015-01-30T11:41:00Z">
            <w:rPr>
              <w:sz w:val="24"/>
              <w:szCs w:val="24"/>
              <w:lang w:val="en-US"/>
            </w:rPr>
          </w:rPrChange>
        </w:rPr>
      </w:pPr>
      <w:r w:rsidRPr="005F6C74">
        <w:rPr>
          <w:lang w:val="en-US"/>
          <w:rPrChange w:id="602" w:author="Sorin Salagean" w:date="2015-01-30T11:41:00Z">
            <w:rPr>
              <w:sz w:val="24"/>
              <w:szCs w:val="24"/>
              <w:lang w:val="en-US"/>
            </w:rPr>
          </w:rPrChange>
        </w:rPr>
        <w:t>La alegerea Plata rapida cu constatare dosarul se va duce in etapa constatator</w:t>
      </w:r>
    </w:p>
    <w:p w14:paraId="20D4BC46" w14:textId="77777777" w:rsidR="009F5DE9" w:rsidRPr="005F6C74" w:rsidRDefault="009F5DE9" w:rsidP="00AB457C">
      <w:pPr>
        <w:ind w:left="360"/>
        <w:rPr>
          <w:lang w:val="en-US"/>
          <w:rPrChange w:id="603" w:author="Sorin Salagean" w:date="2015-01-30T11:41:00Z">
            <w:rPr>
              <w:sz w:val="24"/>
              <w:szCs w:val="24"/>
              <w:lang w:val="en-US"/>
            </w:rPr>
          </w:rPrChange>
        </w:rPr>
      </w:pPr>
      <w:r w:rsidRPr="005F6C74">
        <w:rPr>
          <w:lang w:val="en-US"/>
          <w:rPrChange w:id="604" w:author="Sorin Salagean" w:date="2015-01-30T11:41:00Z">
            <w:rPr>
              <w:sz w:val="24"/>
              <w:szCs w:val="24"/>
              <w:lang w:val="en-US"/>
            </w:rPr>
          </w:rPrChange>
        </w:rPr>
        <w:t>La alegerea Plata rapida fara constatare dosarul se va duce in etapa lichidator</w:t>
      </w:r>
    </w:p>
    <w:p w14:paraId="14CC1E99" w14:textId="77777777" w:rsidR="009F5DE9" w:rsidRDefault="009F5DE9" w:rsidP="00AB457C">
      <w:pPr>
        <w:ind w:left="360"/>
        <w:rPr>
          <w:sz w:val="24"/>
          <w:szCs w:val="24"/>
          <w:lang w:val="en-US"/>
        </w:rPr>
      </w:pPr>
      <w:r w:rsidRPr="005F6C74">
        <w:rPr>
          <w:lang w:val="en-US"/>
          <w:rPrChange w:id="605" w:author="Sorin Salagean" w:date="2015-01-30T11:41:00Z">
            <w:rPr>
              <w:sz w:val="24"/>
              <w:szCs w:val="24"/>
              <w:lang w:val="en-US"/>
            </w:rPr>
          </w:rPrChange>
        </w:rPr>
        <w:t>La alegerea Plata normala dosarul se va duce in etapa constatator</w:t>
      </w:r>
    </w:p>
    <w:p w14:paraId="3A8DA7D0" w14:textId="77777777" w:rsidR="009F5DE9" w:rsidRDefault="009F5DE9" w:rsidP="009F5DE9">
      <w:pPr>
        <w:ind w:left="360"/>
        <w:jc w:val="both"/>
        <w:rPr>
          <w:sz w:val="24"/>
          <w:szCs w:val="24"/>
          <w:lang w:val="en-US"/>
        </w:rPr>
      </w:pPr>
    </w:p>
    <w:p w14:paraId="58BA3CC1" w14:textId="77777777" w:rsidR="009F5DE9" w:rsidRDefault="006C53A0" w:rsidP="00AB457C">
      <w:pPr>
        <w:pStyle w:val="Heading2"/>
        <w:rPr>
          <w:lang w:val="en-US"/>
        </w:rPr>
      </w:pPr>
      <w:bookmarkStart w:id="606" w:name="_Toc389553006"/>
      <w:r>
        <w:rPr>
          <w:lang w:val="en-US"/>
        </w:rPr>
        <w:t>Tab</w:t>
      </w:r>
      <w:r w:rsidR="009F5DE9" w:rsidRPr="00AB7A1D">
        <w:rPr>
          <w:lang w:val="en-US"/>
        </w:rPr>
        <w:t xml:space="preserve"> Alocare</w:t>
      </w:r>
      <w:r w:rsidR="009F5DE9" w:rsidRPr="001C42D2">
        <w:rPr>
          <w:lang w:val="en-US"/>
        </w:rPr>
        <w:t xml:space="preserve"> constatator</w:t>
      </w:r>
      <w:r w:rsidR="009F5DE9">
        <w:rPr>
          <w:lang w:val="en-US"/>
        </w:rPr>
        <w:t>:</w:t>
      </w:r>
      <w:bookmarkEnd w:id="606"/>
    </w:p>
    <w:p w14:paraId="04F56114" w14:textId="77777777" w:rsidR="009F5DE9" w:rsidRPr="005F6C74" w:rsidRDefault="009F5DE9" w:rsidP="009F5DE9">
      <w:pPr>
        <w:ind w:left="360"/>
        <w:jc w:val="both"/>
        <w:rPr>
          <w:lang w:val="en-US"/>
          <w:rPrChange w:id="607" w:author="Sorin Salagean" w:date="2015-01-30T11:42:00Z">
            <w:rPr>
              <w:sz w:val="24"/>
              <w:szCs w:val="24"/>
              <w:lang w:val="en-US"/>
            </w:rPr>
          </w:rPrChange>
        </w:rPr>
      </w:pPr>
      <w:r w:rsidRPr="005F6C74">
        <w:rPr>
          <w:lang w:val="en-US"/>
          <w:rPrChange w:id="608" w:author="Sorin Salagean" w:date="2015-01-30T11:42:00Z">
            <w:rPr>
              <w:sz w:val="24"/>
              <w:szCs w:val="24"/>
              <w:lang w:val="en-US"/>
            </w:rPr>
          </w:rPrChange>
        </w:rPr>
        <w:t>Alocarea constatatorului se face prin alegerea dintr-o tabela pe care OnBase o acceseaza. Criteriile de alocare a constatatorului nu sunt incluse in OnBase.</w:t>
      </w:r>
    </w:p>
    <w:p w14:paraId="10276F6E" w14:textId="77777777" w:rsidR="009F5DE9" w:rsidRPr="005F6C74" w:rsidRDefault="009F5DE9" w:rsidP="009F5DE9">
      <w:pPr>
        <w:ind w:left="360"/>
        <w:jc w:val="both"/>
        <w:rPr>
          <w:lang w:val="en-US"/>
          <w:rPrChange w:id="609" w:author="Sorin Salagean" w:date="2015-01-30T11:42:00Z">
            <w:rPr>
              <w:sz w:val="24"/>
              <w:szCs w:val="24"/>
              <w:lang w:val="en-US"/>
            </w:rPr>
          </w:rPrChange>
        </w:rPr>
      </w:pPr>
      <w:r w:rsidRPr="005F6C74">
        <w:rPr>
          <w:lang w:val="en-US"/>
          <w:rPrChange w:id="610" w:author="Sorin Salagean" w:date="2015-01-30T11:42:00Z">
            <w:rPr>
              <w:sz w:val="24"/>
              <w:szCs w:val="24"/>
              <w:lang w:val="en-US"/>
            </w:rPr>
          </w:rPrChange>
        </w:rPr>
        <w:t>Campuri:</w:t>
      </w:r>
    </w:p>
    <w:p w14:paraId="5802BAE7" w14:textId="77777777" w:rsidR="009F5DE9" w:rsidRPr="005F6C74" w:rsidRDefault="009F5DE9" w:rsidP="009F5DE9">
      <w:pPr>
        <w:ind w:left="360"/>
        <w:jc w:val="both"/>
        <w:rPr>
          <w:lang w:val="en-US"/>
          <w:rPrChange w:id="611" w:author="Sorin Salagean" w:date="2015-01-30T11:42:00Z">
            <w:rPr>
              <w:sz w:val="24"/>
              <w:szCs w:val="24"/>
              <w:lang w:val="en-US"/>
            </w:rPr>
          </w:rPrChange>
        </w:rPr>
      </w:pPr>
      <w:r w:rsidRPr="005F6C74">
        <w:rPr>
          <w:lang w:val="en-US"/>
          <w:rPrChange w:id="612" w:author="Sorin Salagean" w:date="2015-01-30T11:42:00Z">
            <w:rPr>
              <w:sz w:val="24"/>
              <w:szCs w:val="24"/>
              <w:lang w:val="en-US"/>
            </w:rPr>
          </w:rPrChange>
        </w:rPr>
        <w:t>Filtrare agenti constatatori – in acest camp se completeaza parametrul de cautare si apoi se apasa TAB pentru initializarea cautarii. OnBase va deschide lista cu rezultatele cautarii de unde userul va alege una din liniile afisate. Dupa selectare se vor completa automat urmatoarele campuri:</w:t>
      </w:r>
    </w:p>
    <w:p w14:paraId="46B45C3A" w14:textId="77777777" w:rsidR="009F5DE9" w:rsidRPr="005F6C74" w:rsidRDefault="009F5DE9" w:rsidP="009F5DE9">
      <w:pPr>
        <w:pStyle w:val="ListParagraph"/>
        <w:numPr>
          <w:ilvl w:val="0"/>
          <w:numId w:val="4"/>
        </w:numPr>
        <w:jc w:val="both"/>
        <w:rPr>
          <w:lang w:val="en-US"/>
          <w:rPrChange w:id="613" w:author="Sorin Salagean" w:date="2015-01-30T11:42:00Z">
            <w:rPr>
              <w:sz w:val="24"/>
              <w:szCs w:val="24"/>
              <w:lang w:val="en-US"/>
            </w:rPr>
          </w:rPrChange>
        </w:rPr>
      </w:pPr>
      <w:r w:rsidRPr="005F6C74">
        <w:rPr>
          <w:lang w:val="en-US"/>
          <w:rPrChange w:id="614" w:author="Sorin Salagean" w:date="2015-01-30T11:42:00Z">
            <w:rPr>
              <w:sz w:val="24"/>
              <w:szCs w:val="24"/>
              <w:lang w:val="en-US"/>
            </w:rPr>
          </w:rPrChange>
        </w:rPr>
        <w:t>ID agent constatare</w:t>
      </w:r>
    </w:p>
    <w:p w14:paraId="2676562E" w14:textId="77777777" w:rsidR="009F5DE9" w:rsidRPr="005F6C74" w:rsidRDefault="009F5DE9" w:rsidP="009F5DE9">
      <w:pPr>
        <w:pStyle w:val="ListParagraph"/>
        <w:numPr>
          <w:ilvl w:val="0"/>
          <w:numId w:val="4"/>
        </w:numPr>
        <w:jc w:val="both"/>
        <w:rPr>
          <w:lang w:val="en-US"/>
          <w:rPrChange w:id="615" w:author="Sorin Salagean" w:date="2015-01-30T11:42:00Z">
            <w:rPr>
              <w:sz w:val="24"/>
              <w:szCs w:val="24"/>
              <w:lang w:val="en-US"/>
            </w:rPr>
          </w:rPrChange>
        </w:rPr>
      </w:pPr>
      <w:r w:rsidRPr="005F6C74">
        <w:rPr>
          <w:lang w:val="en-US"/>
          <w:rPrChange w:id="616" w:author="Sorin Salagean" w:date="2015-01-30T11:42:00Z">
            <w:rPr>
              <w:sz w:val="24"/>
              <w:szCs w:val="24"/>
              <w:lang w:val="en-US"/>
            </w:rPr>
          </w:rPrChange>
        </w:rPr>
        <w:t>Nume agent constatare</w:t>
      </w:r>
    </w:p>
    <w:p w14:paraId="5AB547FC" w14:textId="77777777" w:rsidR="009F5DE9" w:rsidRPr="005F6C74" w:rsidRDefault="009F5DE9" w:rsidP="009F5DE9">
      <w:pPr>
        <w:pStyle w:val="ListParagraph"/>
        <w:numPr>
          <w:ilvl w:val="0"/>
          <w:numId w:val="4"/>
        </w:numPr>
        <w:jc w:val="both"/>
        <w:rPr>
          <w:lang w:val="en-US"/>
          <w:rPrChange w:id="617" w:author="Sorin Salagean" w:date="2015-01-30T11:42:00Z">
            <w:rPr>
              <w:sz w:val="24"/>
              <w:szCs w:val="24"/>
              <w:lang w:val="en-US"/>
            </w:rPr>
          </w:rPrChange>
        </w:rPr>
      </w:pPr>
      <w:r w:rsidRPr="005F6C74">
        <w:rPr>
          <w:lang w:val="en-US"/>
          <w:rPrChange w:id="618" w:author="Sorin Salagean" w:date="2015-01-30T11:42:00Z">
            <w:rPr>
              <w:sz w:val="24"/>
              <w:szCs w:val="24"/>
              <w:lang w:val="en-US"/>
            </w:rPr>
          </w:rPrChange>
        </w:rPr>
        <w:t>Locatie propusa pentru constatare</w:t>
      </w:r>
    </w:p>
    <w:p w14:paraId="02DACF5B" w14:textId="77777777" w:rsidR="009F5DE9" w:rsidRPr="005F6C74" w:rsidRDefault="009F5DE9" w:rsidP="009F5DE9">
      <w:pPr>
        <w:pStyle w:val="ListParagraph"/>
        <w:numPr>
          <w:ilvl w:val="0"/>
          <w:numId w:val="4"/>
        </w:numPr>
        <w:jc w:val="both"/>
        <w:rPr>
          <w:lang w:val="en-US"/>
          <w:rPrChange w:id="619" w:author="Sorin Salagean" w:date="2015-01-30T11:42:00Z">
            <w:rPr>
              <w:sz w:val="24"/>
              <w:szCs w:val="24"/>
              <w:lang w:val="en-US"/>
            </w:rPr>
          </w:rPrChange>
        </w:rPr>
      </w:pPr>
      <w:r w:rsidRPr="005F6C74">
        <w:rPr>
          <w:lang w:val="en-US"/>
          <w:rPrChange w:id="620" w:author="Sorin Salagean" w:date="2015-01-30T11:42:00Z">
            <w:rPr>
              <w:sz w:val="24"/>
              <w:szCs w:val="24"/>
              <w:lang w:val="en-US"/>
            </w:rPr>
          </w:rPrChange>
        </w:rPr>
        <w:t>Data propusa constatare</w:t>
      </w:r>
    </w:p>
    <w:p w14:paraId="72BE8A83" w14:textId="77777777" w:rsidR="009F5DE9" w:rsidRPr="005F6C74" w:rsidRDefault="009F5DE9" w:rsidP="009F5DE9">
      <w:pPr>
        <w:pStyle w:val="ListParagraph"/>
        <w:numPr>
          <w:ilvl w:val="0"/>
          <w:numId w:val="4"/>
        </w:numPr>
        <w:jc w:val="both"/>
        <w:rPr>
          <w:lang w:val="en-US"/>
          <w:rPrChange w:id="621" w:author="Sorin Salagean" w:date="2015-01-30T11:42:00Z">
            <w:rPr>
              <w:sz w:val="24"/>
              <w:szCs w:val="24"/>
              <w:lang w:val="en-US"/>
            </w:rPr>
          </w:rPrChange>
        </w:rPr>
      </w:pPr>
      <w:r w:rsidRPr="005F6C74">
        <w:rPr>
          <w:lang w:val="en-US"/>
          <w:rPrChange w:id="622" w:author="Sorin Salagean" w:date="2015-01-30T11:42:00Z">
            <w:rPr>
              <w:sz w:val="24"/>
              <w:szCs w:val="24"/>
              <w:lang w:val="en-US"/>
            </w:rPr>
          </w:rPrChange>
        </w:rPr>
        <w:t>Interval orar</w:t>
      </w:r>
    </w:p>
    <w:p w14:paraId="0B2FE042" w14:textId="77777777" w:rsidR="009F5DE9" w:rsidRPr="005F6C74" w:rsidRDefault="009F5DE9" w:rsidP="009F5DE9">
      <w:pPr>
        <w:pStyle w:val="ListParagraph"/>
        <w:numPr>
          <w:ilvl w:val="0"/>
          <w:numId w:val="4"/>
        </w:numPr>
        <w:jc w:val="both"/>
        <w:rPr>
          <w:lang w:val="en-US"/>
          <w:rPrChange w:id="623" w:author="Sorin Salagean" w:date="2015-01-30T11:42:00Z">
            <w:rPr>
              <w:sz w:val="24"/>
              <w:szCs w:val="24"/>
              <w:lang w:val="en-US"/>
            </w:rPr>
          </w:rPrChange>
        </w:rPr>
      </w:pPr>
      <w:r w:rsidRPr="005F6C74">
        <w:rPr>
          <w:lang w:val="en-US"/>
          <w:rPrChange w:id="624" w:author="Sorin Salagean" w:date="2015-01-30T11:42:00Z">
            <w:rPr>
              <w:sz w:val="24"/>
              <w:szCs w:val="24"/>
              <w:lang w:val="en-US"/>
            </w:rPr>
          </w:rPrChange>
        </w:rPr>
        <w:t>Nume firma constatare</w:t>
      </w:r>
    </w:p>
    <w:p w14:paraId="36EB3B82" w14:textId="77777777" w:rsidR="009F5DE9" w:rsidRPr="005F6C74" w:rsidRDefault="009F5DE9" w:rsidP="009F5DE9">
      <w:pPr>
        <w:pStyle w:val="ListParagraph"/>
        <w:numPr>
          <w:ilvl w:val="0"/>
          <w:numId w:val="4"/>
        </w:numPr>
        <w:jc w:val="both"/>
        <w:rPr>
          <w:ins w:id="625" w:author="Sorin Salagean" w:date="2015-01-28T17:07:00Z"/>
          <w:lang w:val="en-US"/>
          <w:rPrChange w:id="626" w:author="Sorin Salagean" w:date="2015-01-30T11:42:00Z">
            <w:rPr>
              <w:ins w:id="627" w:author="Sorin Salagean" w:date="2015-01-28T17:07:00Z"/>
              <w:sz w:val="24"/>
              <w:szCs w:val="24"/>
              <w:lang w:val="en-US"/>
            </w:rPr>
          </w:rPrChange>
        </w:rPr>
      </w:pPr>
      <w:r w:rsidRPr="005F6C74">
        <w:rPr>
          <w:lang w:val="en-US"/>
          <w:rPrChange w:id="628" w:author="Sorin Salagean" w:date="2015-01-30T11:42:00Z">
            <w:rPr>
              <w:sz w:val="24"/>
              <w:szCs w:val="24"/>
              <w:lang w:val="en-US"/>
            </w:rPr>
          </w:rPrChange>
        </w:rPr>
        <w:t>Tip constatator</w:t>
      </w:r>
    </w:p>
    <w:p w14:paraId="78968E55" w14:textId="7549B236" w:rsidR="00A429BC" w:rsidRDefault="00A429BC" w:rsidP="009F5DE9">
      <w:pPr>
        <w:pStyle w:val="ListParagraph"/>
        <w:numPr>
          <w:ilvl w:val="0"/>
          <w:numId w:val="4"/>
        </w:numPr>
        <w:jc w:val="both"/>
        <w:rPr>
          <w:sz w:val="24"/>
          <w:szCs w:val="24"/>
          <w:lang w:val="en-US"/>
        </w:rPr>
      </w:pPr>
      <w:ins w:id="629" w:author="Sorin Salagean" w:date="2015-01-28T17:07:00Z">
        <w:r w:rsidRPr="005F6C74">
          <w:rPr>
            <w:lang w:val="en-US"/>
            <w:rPrChange w:id="630" w:author="Sorin Salagean" w:date="2015-01-30T11:42:00Z">
              <w:rPr>
                <w:sz w:val="24"/>
                <w:szCs w:val="24"/>
                <w:lang w:val="en-US"/>
              </w:rPr>
            </w:rPrChange>
          </w:rPr>
          <w:t>Grup constatato</w:t>
        </w:r>
        <w:r>
          <w:rPr>
            <w:sz w:val="24"/>
            <w:szCs w:val="24"/>
            <w:lang w:val="en-US"/>
          </w:rPr>
          <w:t>r</w:t>
        </w:r>
      </w:ins>
    </w:p>
    <w:p w14:paraId="7220EF18" w14:textId="77777777" w:rsidR="00AB7A1D" w:rsidRDefault="006C53A0" w:rsidP="00AB457C">
      <w:pPr>
        <w:pStyle w:val="Heading2"/>
        <w:rPr>
          <w:lang w:val="en-US"/>
        </w:rPr>
      </w:pPr>
      <w:bookmarkStart w:id="631" w:name="_Toc389553007"/>
      <w:r>
        <w:rPr>
          <w:lang w:val="en-US"/>
        </w:rPr>
        <w:t>Tab</w:t>
      </w:r>
      <w:r w:rsidR="00AB7A1D">
        <w:rPr>
          <w:lang w:val="en-US"/>
        </w:rPr>
        <w:t xml:space="preserve"> Constatator:</w:t>
      </w:r>
      <w:bookmarkEnd w:id="631"/>
    </w:p>
    <w:p w14:paraId="3E1E841A" w14:textId="77777777" w:rsidR="00AB7A1D" w:rsidRPr="005F6C74" w:rsidRDefault="00AB7A1D" w:rsidP="00AB7A1D">
      <w:pPr>
        <w:jc w:val="both"/>
        <w:rPr>
          <w:lang w:val="en-US"/>
          <w:rPrChange w:id="632" w:author="Sorin Salagean" w:date="2015-01-30T11:42:00Z">
            <w:rPr>
              <w:sz w:val="24"/>
              <w:szCs w:val="24"/>
              <w:lang w:val="en-US"/>
            </w:rPr>
          </w:rPrChange>
        </w:rPr>
      </w:pPr>
      <w:r w:rsidRPr="005F6C74">
        <w:rPr>
          <w:lang w:val="en-US"/>
          <w:rPrChange w:id="633" w:author="Sorin Salagean" w:date="2015-01-30T11:42:00Z">
            <w:rPr>
              <w:sz w:val="24"/>
              <w:szCs w:val="24"/>
              <w:lang w:val="en-US"/>
            </w:rPr>
          </w:rPrChange>
        </w:rPr>
        <w:t>Acest tab contine informatii despre polita dupa cum urmeaza:</w:t>
      </w:r>
    </w:p>
    <w:p w14:paraId="79A8E702" w14:textId="77777777" w:rsidR="00AB7A1D" w:rsidRPr="005F6C74" w:rsidRDefault="00AB7A1D" w:rsidP="00AB7A1D">
      <w:pPr>
        <w:jc w:val="both"/>
        <w:rPr>
          <w:lang w:val="en-US"/>
          <w:rPrChange w:id="634" w:author="Sorin Salagean" w:date="2015-01-30T11:42:00Z">
            <w:rPr>
              <w:sz w:val="24"/>
              <w:szCs w:val="24"/>
              <w:lang w:val="en-US"/>
            </w:rPr>
          </w:rPrChange>
        </w:rPr>
      </w:pPr>
      <w:r w:rsidRPr="005F6C74">
        <w:rPr>
          <w:lang w:val="en-US"/>
          <w:rPrChange w:id="635" w:author="Sorin Salagean" w:date="2015-01-30T11:42:00Z">
            <w:rPr>
              <w:sz w:val="24"/>
              <w:szCs w:val="24"/>
              <w:lang w:val="en-US"/>
            </w:rPr>
          </w:rPrChange>
        </w:rPr>
        <w:t>Campuri:</w:t>
      </w:r>
    </w:p>
    <w:p w14:paraId="5053914A" w14:textId="77777777" w:rsidR="00AB7A1D" w:rsidRPr="005F6C74" w:rsidRDefault="00AB7A1D" w:rsidP="00AB7A1D">
      <w:pPr>
        <w:pStyle w:val="ListParagraph"/>
        <w:numPr>
          <w:ilvl w:val="0"/>
          <w:numId w:val="4"/>
        </w:numPr>
        <w:jc w:val="both"/>
        <w:rPr>
          <w:lang w:val="en-US"/>
          <w:rPrChange w:id="636" w:author="Sorin Salagean" w:date="2015-01-30T11:42:00Z">
            <w:rPr>
              <w:sz w:val="24"/>
              <w:szCs w:val="24"/>
              <w:lang w:val="en-US"/>
            </w:rPr>
          </w:rPrChange>
        </w:rPr>
      </w:pPr>
      <w:r w:rsidRPr="005F6C74">
        <w:rPr>
          <w:lang w:val="en-US"/>
          <w:rPrChange w:id="637" w:author="Sorin Salagean" w:date="2015-01-30T11:42:00Z">
            <w:rPr>
              <w:sz w:val="24"/>
              <w:szCs w:val="24"/>
              <w:lang w:val="en-US"/>
            </w:rPr>
          </w:rPrChange>
        </w:rPr>
        <w:t>Fransiza</w:t>
      </w:r>
    </w:p>
    <w:p w14:paraId="20BFFA89" w14:textId="77777777" w:rsidR="00AB7A1D" w:rsidRPr="005F6C74" w:rsidRDefault="00AB7A1D" w:rsidP="00AB7A1D">
      <w:pPr>
        <w:pStyle w:val="ListParagraph"/>
        <w:numPr>
          <w:ilvl w:val="0"/>
          <w:numId w:val="4"/>
        </w:numPr>
        <w:jc w:val="both"/>
        <w:rPr>
          <w:lang w:val="en-US"/>
          <w:rPrChange w:id="638" w:author="Sorin Salagean" w:date="2015-01-30T11:42:00Z">
            <w:rPr>
              <w:sz w:val="24"/>
              <w:szCs w:val="24"/>
              <w:lang w:val="en-US"/>
            </w:rPr>
          </w:rPrChange>
        </w:rPr>
      </w:pPr>
      <w:r w:rsidRPr="005F6C74">
        <w:rPr>
          <w:lang w:val="en-US"/>
          <w:rPrChange w:id="639" w:author="Sorin Salagean" w:date="2015-01-30T11:42:00Z">
            <w:rPr>
              <w:sz w:val="24"/>
              <w:szCs w:val="24"/>
              <w:lang w:val="en-US"/>
            </w:rPr>
          </w:rPrChange>
        </w:rPr>
        <w:t>Tip pierdere</w:t>
      </w:r>
    </w:p>
    <w:p w14:paraId="181F45E3" w14:textId="77777777" w:rsidR="00AB7A1D" w:rsidRPr="005F6C74" w:rsidRDefault="00AB7A1D" w:rsidP="00AB7A1D">
      <w:pPr>
        <w:pStyle w:val="ListParagraph"/>
        <w:numPr>
          <w:ilvl w:val="0"/>
          <w:numId w:val="4"/>
        </w:numPr>
        <w:jc w:val="both"/>
        <w:rPr>
          <w:ins w:id="640" w:author="Sorin Salagean" w:date="2015-01-28T17:08:00Z"/>
          <w:lang w:val="en-US"/>
          <w:rPrChange w:id="641" w:author="Sorin Salagean" w:date="2015-01-30T11:42:00Z">
            <w:rPr>
              <w:ins w:id="642" w:author="Sorin Salagean" w:date="2015-01-28T17:08:00Z"/>
              <w:sz w:val="24"/>
              <w:szCs w:val="24"/>
              <w:lang w:val="en-US"/>
            </w:rPr>
          </w:rPrChange>
        </w:rPr>
      </w:pPr>
      <w:r w:rsidRPr="005F6C74">
        <w:rPr>
          <w:lang w:val="en-US"/>
          <w:rPrChange w:id="643" w:author="Sorin Salagean" w:date="2015-01-30T11:42:00Z">
            <w:rPr>
              <w:sz w:val="24"/>
              <w:szCs w:val="24"/>
              <w:lang w:val="en-US"/>
            </w:rPr>
          </w:rPrChange>
        </w:rPr>
        <w:t>Valoare fransiza</w:t>
      </w:r>
    </w:p>
    <w:p w14:paraId="378EB05D" w14:textId="48281EDD" w:rsidR="006B79AB" w:rsidRPr="005F6C74" w:rsidRDefault="006B79AB" w:rsidP="00AB7A1D">
      <w:pPr>
        <w:pStyle w:val="ListParagraph"/>
        <w:numPr>
          <w:ilvl w:val="0"/>
          <w:numId w:val="4"/>
        </w:numPr>
        <w:jc w:val="both"/>
        <w:rPr>
          <w:lang w:val="en-US"/>
          <w:rPrChange w:id="644" w:author="Sorin Salagean" w:date="2015-01-30T11:42:00Z">
            <w:rPr>
              <w:sz w:val="24"/>
              <w:szCs w:val="24"/>
              <w:lang w:val="en-US"/>
            </w:rPr>
          </w:rPrChange>
        </w:rPr>
      </w:pPr>
      <w:ins w:id="645" w:author="Sorin Salagean" w:date="2015-01-28T17:08:00Z">
        <w:r w:rsidRPr="005F6C74">
          <w:rPr>
            <w:lang w:val="en-US"/>
            <w:rPrChange w:id="646" w:author="Sorin Salagean" w:date="2015-01-30T11:42:00Z">
              <w:rPr>
                <w:sz w:val="24"/>
                <w:szCs w:val="24"/>
                <w:lang w:val="en-US"/>
              </w:rPr>
            </w:rPrChange>
          </w:rPr>
          <w:t>Suspect fraud</w:t>
        </w:r>
      </w:ins>
    </w:p>
    <w:p w14:paraId="57860A2B" w14:textId="77777777" w:rsidR="00AB7A1D" w:rsidRPr="005F6C74" w:rsidRDefault="00AB7A1D" w:rsidP="00AB7A1D">
      <w:pPr>
        <w:pStyle w:val="ListParagraph"/>
        <w:numPr>
          <w:ilvl w:val="0"/>
          <w:numId w:val="4"/>
        </w:numPr>
        <w:jc w:val="both"/>
        <w:rPr>
          <w:lang w:val="en-US"/>
          <w:rPrChange w:id="647" w:author="Sorin Salagean" w:date="2015-01-30T11:42:00Z">
            <w:rPr>
              <w:sz w:val="24"/>
              <w:szCs w:val="24"/>
              <w:lang w:val="en-US"/>
            </w:rPr>
          </w:rPrChange>
        </w:rPr>
      </w:pPr>
      <w:r w:rsidRPr="005F6C74">
        <w:rPr>
          <w:lang w:val="en-US"/>
          <w:rPrChange w:id="648" w:author="Sorin Salagean" w:date="2015-01-30T11:42:00Z">
            <w:rPr>
              <w:sz w:val="24"/>
              <w:szCs w:val="24"/>
              <w:lang w:val="en-US"/>
            </w:rPr>
          </w:rPrChange>
        </w:rPr>
        <w:t>Valore daune platite</w:t>
      </w:r>
    </w:p>
    <w:p w14:paraId="70EDB760" w14:textId="5C20D059" w:rsidR="00AB7A1D" w:rsidRPr="005F6C74" w:rsidRDefault="00AB7A1D" w:rsidP="00AB7A1D">
      <w:pPr>
        <w:pStyle w:val="ListParagraph"/>
        <w:numPr>
          <w:ilvl w:val="0"/>
          <w:numId w:val="4"/>
        </w:numPr>
        <w:jc w:val="both"/>
        <w:rPr>
          <w:lang w:val="en-US"/>
          <w:rPrChange w:id="649" w:author="Sorin Salagean" w:date="2015-01-30T11:42:00Z">
            <w:rPr>
              <w:sz w:val="24"/>
              <w:szCs w:val="24"/>
              <w:lang w:val="en-US"/>
            </w:rPr>
          </w:rPrChange>
        </w:rPr>
      </w:pPr>
      <w:r w:rsidRPr="005F6C74">
        <w:rPr>
          <w:lang w:val="en-US"/>
          <w:rPrChange w:id="650" w:author="Sorin Salagean" w:date="2015-01-30T11:42:00Z">
            <w:rPr>
              <w:sz w:val="24"/>
              <w:szCs w:val="24"/>
              <w:lang w:val="en-US"/>
            </w:rPr>
          </w:rPrChange>
        </w:rPr>
        <w:t>Valoare rezerva</w:t>
      </w:r>
      <w:ins w:id="651" w:author="Sorin Salagean" w:date="2015-01-28T17:09:00Z">
        <w:r w:rsidR="006B79AB" w:rsidRPr="005F6C74">
          <w:rPr>
            <w:lang w:val="en-US"/>
            <w:rPrChange w:id="652" w:author="Sorin Salagean" w:date="2015-01-30T11:42:00Z">
              <w:rPr>
                <w:sz w:val="24"/>
                <w:szCs w:val="24"/>
                <w:lang w:val="en-US"/>
              </w:rPr>
            </w:rPrChange>
          </w:rPr>
          <w:t xml:space="preserve"> </w:t>
        </w:r>
      </w:ins>
      <w:del w:id="653" w:author="Sorin Salagean" w:date="2015-01-28T17:09:00Z">
        <w:r w:rsidRPr="005F6C74" w:rsidDel="006B79AB">
          <w:rPr>
            <w:lang w:val="en-US"/>
            <w:rPrChange w:id="654" w:author="Sorin Salagean" w:date="2015-01-30T11:42:00Z">
              <w:rPr>
                <w:sz w:val="24"/>
                <w:szCs w:val="24"/>
                <w:lang w:val="en-US"/>
              </w:rPr>
            </w:rPrChange>
          </w:rPr>
          <w:delText xml:space="preserve"> pe </w:delText>
        </w:r>
      </w:del>
      <w:r w:rsidRPr="005F6C74">
        <w:rPr>
          <w:lang w:val="en-US"/>
          <w:rPrChange w:id="655" w:author="Sorin Salagean" w:date="2015-01-30T11:42:00Z">
            <w:rPr>
              <w:sz w:val="24"/>
              <w:szCs w:val="24"/>
              <w:lang w:val="en-US"/>
            </w:rPr>
          </w:rPrChange>
        </w:rPr>
        <w:t>alte dosare</w:t>
      </w:r>
    </w:p>
    <w:p w14:paraId="2360077D" w14:textId="77777777" w:rsidR="00AB7A1D" w:rsidRPr="005F6C74" w:rsidRDefault="00AB7A1D" w:rsidP="00AB7A1D">
      <w:pPr>
        <w:pStyle w:val="ListParagraph"/>
        <w:numPr>
          <w:ilvl w:val="0"/>
          <w:numId w:val="4"/>
        </w:numPr>
        <w:jc w:val="both"/>
        <w:rPr>
          <w:ins w:id="656" w:author="Sorin Salagean" w:date="2015-01-28T17:09:00Z"/>
          <w:lang w:val="en-US"/>
          <w:rPrChange w:id="657" w:author="Sorin Salagean" w:date="2015-01-30T11:42:00Z">
            <w:rPr>
              <w:ins w:id="658" w:author="Sorin Salagean" w:date="2015-01-28T17:09:00Z"/>
              <w:sz w:val="24"/>
              <w:szCs w:val="24"/>
              <w:lang w:val="en-US"/>
            </w:rPr>
          </w:rPrChange>
        </w:rPr>
      </w:pPr>
      <w:r w:rsidRPr="005F6C74">
        <w:rPr>
          <w:lang w:val="en-US"/>
          <w:rPrChange w:id="659" w:author="Sorin Salagean" w:date="2015-01-30T11:42:00Z">
            <w:rPr>
              <w:sz w:val="24"/>
              <w:szCs w:val="24"/>
              <w:lang w:val="en-US"/>
            </w:rPr>
          </w:rPrChange>
        </w:rPr>
        <w:t>Polita repusa in vigoare</w:t>
      </w:r>
    </w:p>
    <w:p w14:paraId="153B595E" w14:textId="6E4EA140" w:rsidR="006B79AB" w:rsidRPr="005F6C74" w:rsidRDefault="006B79AB" w:rsidP="00AB7A1D">
      <w:pPr>
        <w:pStyle w:val="ListParagraph"/>
        <w:numPr>
          <w:ilvl w:val="0"/>
          <w:numId w:val="4"/>
        </w:numPr>
        <w:jc w:val="both"/>
        <w:rPr>
          <w:ins w:id="660" w:author="Sorin Salagean" w:date="2015-01-28T17:09:00Z"/>
          <w:lang w:val="en-US"/>
          <w:rPrChange w:id="661" w:author="Sorin Salagean" w:date="2015-01-30T11:42:00Z">
            <w:rPr>
              <w:ins w:id="662" w:author="Sorin Salagean" w:date="2015-01-28T17:09:00Z"/>
              <w:sz w:val="24"/>
              <w:szCs w:val="24"/>
              <w:lang w:val="en-US"/>
            </w:rPr>
          </w:rPrChange>
        </w:rPr>
      </w:pPr>
      <w:ins w:id="663" w:author="Sorin Salagean" w:date="2015-01-28T17:09:00Z">
        <w:r w:rsidRPr="005F6C74">
          <w:rPr>
            <w:lang w:val="en-US"/>
            <w:rPrChange w:id="664" w:author="Sorin Salagean" w:date="2015-01-30T11:42:00Z">
              <w:rPr>
                <w:sz w:val="24"/>
                <w:szCs w:val="24"/>
                <w:lang w:val="en-US"/>
              </w:rPr>
            </w:rPrChange>
          </w:rPr>
          <w:t>Tip frauda</w:t>
        </w:r>
      </w:ins>
    </w:p>
    <w:p w14:paraId="13D85C03" w14:textId="7507C0C9" w:rsidR="006B79AB" w:rsidRPr="005F6C74" w:rsidRDefault="006B79AB" w:rsidP="00AB7A1D">
      <w:pPr>
        <w:pStyle w:val="ListParagraph"/>
        <w:numPr>
          <w:ilvl w:val="0"/>
          <w:numId w:val="4"/>
        </w:numPr>
        <w:jc w:val="both"/>
        <w:rPr>
          <w:ins w:id="665" w:author="Sorin Salagean" w:date="2015-01-28T17:10:00Z"/>
          <w:lang w:val="en-US"/>
          <w:rPrChange w:id="666" w:author="Sorin Salagean" w:date="2015-01-30T11:42:00Z">
            <w:rPr>
              <w:ins w:id="667" w:author="Sorin Salagean" w:date="2015-01-28T17:10:00Z"/>
              <w:sz w:val="24"/>
              <w:szCs w:val="24"/>
              <w:lang w:val="en-US"/>
            </w:rPr>
          </w:rPrChange>
        </w:rPr>
      </w:pPr>
      <w:ins w:id="668" w:author="Sorin Salagean" w:date="2015-01-28T17:09:00Z">
        <w:r w:rsidRPr="005F6C74">
          <w:rPr>
            <w:lang w:val="en-US"/>
            <w:rPrChange w:id="669" w:author="Sorin Salagean" w:date="2015-01-30T11:42:00Z">
              <w:rPr>
                <w:sz w:val="24"/>
                <w:szCs w:val="24"/>
                <w:lang w:val="en-US"/>
              </w:rPr>
            </w:rPrChange>
          </w:rPr>
          <w:t>Nume constatator</w:t>
        </w:r>
      </w:ins>
    </w:p>
    <w:p w14:paraId="567581F7" w14:textId="3F9D94C7" w:rsidR="006B79AB" w:rsidRPr="005F6C74" w:rsidRDefault="006B79AB" w:rsidP="00AB7A1D">
      <w:pPr>
        <w:pStyle w:val="ListParagraph"/>
        <w:numPr>
          <w:ilvl w:val="0"/>
          <w:numId w:val="4"/>
        </w:numPr>
        <w:jc w:val="both"/>
        <w:rPr>
          <w:ins w:id="670" w:author="Sorin Salagean" w:date="2015-01-28T17:10:00Z"/>
          <w:lang w:val="en-US"/>
          <w:rPrChange w:id="671" w:author="Sorin Salagean" w:date="2015-01-30T11:42:00Z">
            <w:rPr>
              <w:ins w:id="672" w:author="Sorin Salagean" w:date="2015-01-28T17:10:00Z"/>
              <w:sz w:val="24"/>
              <w:szCs w:val="24"/>
              <w:lang w:val="en-US"/>
            </w:rPr>
          </w:rPrChange>
        </w:rPr>
      </w:pPr>
      <w:ins w:id="673" w:author="Sorin Salagean" w:date="2015-01-28T17:10:00Z">
        <w:r w:rsidRPr="005F6C74">
          <w:rPr>
            <w:lang w:val="en-US"/>
            <w:rPrChange w:id="674" w:author="Sorin Salagean" w:date="2015-01-30T11:42:00Z">
              <w:rPr>
                <w:sz w:val="24"/>
                <w:szCs w:val="24"/>
                <w:lang w:val="en-US"/>
              </w:rPr>
            </w:rPrChange>
          </w:rPr>
          <w:t>Doc. Dosar incarcat</w:t>
        </w:r>
      </w:ins>
    </w:p>
    <w:p w14:paraId="1AA824EF" w14:textId="6CFE95EE" w:rsidR="006B79AB" w:rsidRPr="005F6C74" w:rsidRDefault="006B79AB" w:rsidP="00AB7A1D">
      <w:pPr>
        <w:pStyle w:val="ListParagraph"/>
        <w:numPr>
          <w:ilvl w:val="0"/>
          <w:numId w:val="4"/>
        </w:numPr>
        <w:jc w:val="both"/>
        <w:rPr>
          <w:lang w:val="en-US"/>
          <w:rPrChange w:id="675" w:author="Sorin Salagean" w:date="2015-01-30T11:42:00Z">
            <w:rPr>
              <w:sz w:val="24"/>
              <w:szCs w:val="24"/>
              <w:lang w:val="en-US"/>
            </w:rPr>
          </w:rPrChange>
        </w:rPr>
      </w:pPr>
      <w:ins w:id="676" w:author="Sorin Salagean" w:date="2015-01-28T17:10:00Z">
        <w:r w:rsidRPr="005F6C74">
          <w:rPr>
            <w:lang w:val="en-US"/>
            <w:rPrChange w:id="677" w:author="Sorin Salagean" w:date="2015-01-30T11:42:00Z">
              <w:rPr>
                <w:sz w:val="24"/>
                <w:szCs w:val="24"/>
                <w:lang w:val="en-US"/>
              </w:rPr>
            </w:rPrChange>
          </w:rPr>
          <w:t>Evaluare reparatie</w:t>
        </w:r>
      </w:ins>
    </w:p>
    <w:p w14:paraId="5D7E529C" w14:textId="77777777" w:rsidR="00AB7A1D" w:rsidRDefault="00AB7A1D" w:rsidP="00AB7A1D">
      <w:pPr>
        <w:jc w:val="both"/>
        <w:rPr>
          <w:b/>
          <w:sz w:val="24"/>
          <w:szCs w:val="24"/>
          <w:lang w:val="en-US"/>
        </w:rPr>
      </w:pPr>
    </w:p>
    <w:p w14:paraId="5EEB534B" w14:textId="77777777" w:rsidR="00AB7A1D" w:rsidRDefault="006C53A0" w:rsidP="00AB457C">
      <w:pPr>
        <w:pStyle w:val="Heading2"/>
        <w:rPr>
          <w:lang w:val="en-US"/>
        </w:rPr>
      </w:pPr>
      <w:bookmarkStart w:id="678" w:name="_Toc389553008"/>
      <w:r>
        <w:rPr>
          <w:lang w:val="en-US"/>
        </w:rPr>
        <w:t>Tab</w:t>
      </w:r>
      <w:r w:rsidR="00AB7A1D">
        <w:rPr>
          <w:lang w:val="en-US"/>
        </w:rPr>
        <w:t xml:space="preserve"> Lichidator:</w:t>
      </w:r>
      <w:bookmarkEnd w:id="678"/>
    </w:p>
    <w:p w14:paraId="409DCE5B" w14:textId="77777777" w:rsidR="00AB7A1D" w:rsidRPr="005F6C74" w:rsidRDefault="00AB7A1D" w:rsidP="00AB7A1D">
      <w:pPr>
        <w:ind w:left="360"/>
        <w:jc w:val="both"/>
        <w:rPr>
          <w:lang w:val="en-US"/>
          <w:rPrChange w:id="679" w:author="Sorin Salagean" w:date="2015-01-30T11:42:00Z">
            <w:rPr>
              <w:sz w:val="24"/>
              <w:szCs w:val="24"/>
              <w:lang w:val="en-US"/>
            </w:rPr>
          </w:rPrChange>
        </w:rPr>
      </w:pPr>
      <w:r w:rsidRPr="005F6C74">
        <w:rPr>
          <w:lang w:val="en-US"/>
          <w:rPrChange w:id="680" w:author="Sorin Salagean" w:date="2015-01-30T11:42:00Z">
            <w:rPr>
              <w:sz w:val="24"/>
              <w:szCs w:val="24"/>
              <w:lang w:val="en-US"/>
            </w:rPr>
          </w:rPrChange>
        </w:rPr>
        <w:t>Campuri:</w:t>
      </w:r>
    </w:p>
    <w:p w14:paraId="5C81A7C9" w14:textId="77777777" w:rsidR="00AB7A1D" w:rsidRPr="005F6C74" w:rsidRDefault="00DE3703" w:rsidP="00AB7A1D">
      <w:pPr>
        <w:pStyle w:val="ListParagraph"/>
        <w:numPr>
          <w:ilvl w:val="0"/>
          <w:numId w:val="4"/>
        </w:numPr>
        <w:jc w:val="both"/>
        <w:rPr>
          <w:lang w:val="en-US"/>
          <w:rPrChange w:id="681" w:author="Sorin Salagean" w:date="2015-01-30T11:42:00Z">
            <w:rPr>
              <w:sz w:val="24"/>
              <w:szCs w:val="24"/>
              <w:lang w:val="en-US"/>
            </w:rPr>
          </w:rPrChange>
        </w:rPr>
      </w:pPr>
      <w:r w:rsidRPr="005F6C74">
        <w:rPr>
          <w:lang w:val="en-US"/>
          <w:rPrChange w:id="682" w:author="Sorin Salagean" w:date="2015-01-30T11:42:00Z">
            <w:rPr>
              <w:sz w:val="24"/>
              <w:szCs w:val="24"/>
              <w:lang w:val="en-US"/>
            </w:rPr>
          </w:rPrChange>
        </w:rPr>
        <w:lastRenderedPageBreak/>
        <w:t>Rezerva Insis – se autocompleteaza</w:t>
      </w:r>
    </w:p>
    <w:p w14:paraId="0C54FF50" w14:textId="77777777" w:rsidR="00DE3703" w:rsidRPr="005F6C74" w:rsidRDefault="00DE3703" w:rsidP="00AB7A1D">
      <w:pPr>
        <w:pStyle w:val="ListParagraph"/>
        <w:numPr>
          <w:ilvl w:val="0"/>
          <w:numId w:val="4"/>
        </w:numPr>
        <w:jc w:val="both"/>
        <w:rPr>
          <w:lang w:val="en-US"/>
          <w:rPrChange w:id="683" w:author="Sorin Salagean" w:date="2015-01-30T11:42:00Z">
            <w:rPr>
              <w:sz w:val="24"/>
              <w:szCs w:val="24"/>
              <w:lang w:val="en-US"/>
            </w:rPr>
          </w:rPrChange>
        </w:rPr>
      </w:pPr>
      <w:r w:rsidRPr="005F6C74">
        <w:rPr>
          <w:lang w:val="en-US"/>
          <w:rPrChange w:id="684" w:author="Sorin Salagean" w:date="2015-01-30T11:42:00Z">
            <w:rPr>
              <w:sz w:val="24"/>
              <w:szCs w:val="24"/>
              <w:lang w:val="en-US"/>
            </w:rPr>
          </w:rPrChange>
        </w:rPr>
        <w:t>Nume firma constatare - se autocompleteaza</w:t>
      </w:r>
    </w:p>
    <w:p w14:paraId="1C2AF311" w14:textId="5E07239E" w:rsidR="00DE3703" w:rsidRPr="005F6C74" w:rsidDel="006B79AB" w:rsidRDefault="00DE3703" w:rsidP="00AB7A1D">
      <w:pPr>
        <w:pStyle w:val="ListParagraph"/>
        <w:numPr>
          <w:ilvl w:val="0"/>
          <w:numId w:val="4"/>
        </w:numPr>
        <w:jc w:val="both"/>
        <w:rPr>
          <w:del w:id="685" w:author="Sorin Salagean" w:date="2015-01-28T17:13:00Z"/>
          <w:lang w:val="en-US"/>
          <w:rPrChange w:id="686" w:author="Sorin Salagean" w:date="2015-01-30T11:42:00Z">
            <w:rPr>
              <w:del w:id="687" w:author="Sorin Salagean" w:date="2015-01-28T17:13:00Z"/>
              <w:sz w:val="24"/>
              <w:szCs w:val="24"/>
              <w:lang w:val="en-US"/>
            </w:rPr>
          </w:rPrChange>
        </w:rPr>
      </w:pPr>
      <w:commentRangeStart w:id="688"/>
      <w:del w:id="689" w:author="Sorin Salagean" w:date="2015-01-28T17:13:00Z">
        <w:r w:rsidRPr="005F6C74" w:rsidDel="006B79AB">
          <w:rPr>
            <w:lang w:val="en-US"/>
            <w:rPrChange w:id="690" w:author="Sorin Salagean" w:date="2015-01-30T11:42:00Z">
              <w:rPr>
                <w:sz w:val="24"/>
                <w:szCs w:val="24"/>
                <w:lang w:val="en-US"/>
              </w:rPr>
            </w:rPrChange>
          </w:rPr>
          <w:delText>Nume costatator - se autocompleteaza</w:delText>
        </w:r>
        <w:commentRangeEnd w:id="688"/>
        <w:r w:rsidR="006B79AB" w:rsidRPr="00696777" w:rsidDel="006B79AB">
          <w:rPr>
            <w:rStyle w:val="CommentReference"/>
            <w:sz w:val="22"/>
            <w:szCs w:val="22"/>
          </w:rPr>
          <w:commentReference w:id="688"/>
        </w:r>
      </w:del>
    </w:p>
    <w:p w14:paraId="39FB0947" w14:textId="77777777" w:rsidR="00DE3703" w:rsidRPr="005F6C74" w:rsidRDefault="00DE3703" w:rsidP="00AB7A1D">
      <w:pPr>
        <w:pStyle w:val="ListParagraph"/>
        <w:numPr>
          <w:ilvl w:val="0"/>
          <w:numId w:val="4"/>
        </w:numPr>
        <w:jc w:val="both"/>
        <w:rPr>
          <w:lang w:val="en-US"/>
          <w:rPrChange w:id="691" w:author="Sorin Salagean" w:date="2015-01-30T11:42:00Z">
            <w:rPr>
              <w:sz w:val="24"/>
              <w:szCs w:val="24"/>
              <w:lang w:val="en-US"/>
            </w:rPr>
          </w:rPrChange>
        </w:rPr>
      </w:pPr>
      <w:r w:rsidRPr="005F6C74">
        <w:rPr>
          <w:lang w:val="en-US"/>
          <w:rPrChange w:id="692" w:author="Sorin Salagean" w:date="2015-01-30T11:42:00Z">
            <w:rPr>
              <w:sz w:val="24"/>
              <w:szCs w:val="24"/>
              <w:lang w:val="en-US"/>
            </w:rPr>
          </w:rPrChange>
        </w:rPr>
        <w:t>Suspect frauda asigurat – lista de valori DA sau NU</w:t>
      </w:r>
    </w:p>
    <w:p w14:paraId="6968434D" w14:textId="77777777" w:rsidR="00DE3703" w:rsidRPr="005F6C74" w:rsidRDefault="00DE3703" w:rsidP="00AB7A1D">
      <w:pPr>
        <w:pStyle w:val="ListParagraph"/>
        <w:numPr>
          <w:ilvl w:val="0"/>
          <w:numId w:val="4"/>
        </w:numPr>
        <w:jc w:val="both"/>
        <w:rPr>
          <w:lang w:val="en-US"/>
          <w:rPrChange w:id="693" w:author="Sorin Salagean" w:date="2015-01-30T11:42:00Z">
            <w:rPr>
              <w:sz w:val="24"/>
              <w:szCs w:val="24"/>
              <w:lang w:val="en-US"/>
            </w:rPr>
          </w:rPrChange>
        </w:rPr>
      </w:pPr>
      <w:r w:rsidRPr="005F6C74">
        <w:rPr>
          <w:lang w:val="en-US"/>
          <w:rPrChange w:id="694" w:author="Sorin Salagean" w:date="2015-01-30T11:42:00Z">
            <w:rPr>
              <w:sz w:val="24"/>
              <w:szCs w:val="24"/>
              <w:lang w:val="en-US"/>
            </w:rPr>
          </w:rPrChange>
        </w:rPr>
        <w:t>Suspect frauda service – lista de valori DA sau NU</w:t>
      </w:r>
    </w:p>
    <w:p w14:paraId="1BEAF338" w14:textId="77777777" w:rsidR="00DE3703" w:rsidRPr="005F6C74" w:rsidRDefault="00DE3703" w:rsidP="00AB7A1D">
      <w:pPr>
        <w:pStyle w:val="ListParagraph"/>
        <w:numPr>
          <w:ilvl w:val="0"/>
          <w:numId w:val="4"/>
        </w:numPr>
        <w:jc w:val="both"/>
        <w:rPr>
          <w:lang w:val="en-US"/>
          <w:rPrChange w:id="695" w:author="Sorin Salagean" w:date="2015-01-30T11:42:00Z">
            <w:rPr>
              <w:sz w:val="24"/>
              <w:szCs w:val="24"/>
              <w:lang w:val="en-US"/>
            </w:rPr>
          </w:rPrChange>
        </w:rPr>
      </w:pPr>
      <w:r w:rsidRPr="005F6C74">
        <w:rPr>
          <w:lang w:val="en-US"/>
          <w:rPrChange w:id="696" w:author="Sorin Salagean" w:date="2015-01-30T11:42:00Z">
            <w:rPr>
              <w:sz w:val="24"/>
              <w:szCs w:val="24"/>
              <w:lang w:val="en-US"/>
            </w:rPr>
          </w:rPrChange>
        </w:rPr>
        <w:t>Companie constatare=Companie IR– lista de valori DA sau NU</w:t>
      </w:r>
    </w:p>
    <w:p w14:paraId="4ADD338E" w14:textId="77777777" w:rsidR="00DE3703" w:rsidRPr="005F6C74" w:rsidRDefault="00DE3703" w:rsidP="00AB7A1D">
      <w:pPr>
        <w:pStyle w:val="ListParagraph"/>
        <w:numPr>
          <w:ilvl w:val="0"/>
          <w:numId w:val="4"/>
        </w:numPr>
        <w:jc w:val="both"/>
        <w:rPr>
          <w:lang w:val="en-US"/>
          <w:rPrChange w:id="697" w:author="Sorin Salagean" w:date="2015-01-30T11:42:00Z">
            <w:rPr>
              <w:sz w:val="24"/>
              <w:szCs w:val="24"/>
              <w:lang w:val="en-US"/>
            </w:rPr>
          </w:rPrChange>
        </w:rPr>
      </w:pPr>
      <w:r w:rsidRPr="005F6C74">
        <w:rPr>
          <w:lang w:val="en-US"/>
          <w:rPrChange w:id="698" w:author="Sorin Salagean" w:date="2015-01-30T11:42:00Z">
            <w:rPr>
              <w:sz w:val="24"/>
              <w:szCs w:val="24"/>
              <w:lang w:val="en-US"/>
            </w:rPr>
          </w:rPrChange>
        </w:rPr>
        <w:t>Nume persoana constatare=Nume persoana IR– lista de valori DA sau NU</w:t>
      </w:r>
    </w:p>
    <w:p w14:paraId="05891AB4" w14:textId="77777777" w:rsidR="00DE3703" w:rsidRPr="005F6C74" w:rsidRDefault="00DE3703" w:rsidP="00AB7A1D">
      <w:pPr>
        <w:pStyle w:val="ListParagraph"/>
        <w:numPr>
          <w:ilvl w:val="0"/>
          <w:numId w:val="4"/>
        </w:numPr>
        <w:jc w:val="both"/>
        <w:rPr>
          <w:lang w:val="en-US"/>
          <w:rPrChange w:id="699" w:author="Sorin Salagean" w:date="2015-01-30T11:42:00Z">
            <w:rPr>
              <w:sz w:val="24"/>
              <w:szCs w:val="24"/>
              <w:lang w:val="en-US"/>
            </w:rPr>
          </w:rPrChange>
        </w:rPr>
      </w:pPr>
      <w:r w:rsidRPr="005F6C74">
        <w:rPr>
          <w:lang w:val="en-US"/>
          <w:rPrChange w:id="700" w:author="Sorin Salagean" w:date="2015-01-30T11:42:00Z">
            <w:rPr>
              <w:sz w:val="24"/>
              <w:szCs w:val="24"/>
              <w:lang w:val="en-US"/>
            </w:rPr>
          </w:rPrChange>
        </w:rPr>
        <w:t>IR (Inspectie Risc) – lista de valori DA sau NU</w:t>
      </w:r>
    </w:p>
    <w:p w14:paraId="2269334F" w14:textId="77777777" w:rsidR="00DE3703" w:rsidRPr="005F6C74" w:rsidRDefault="00DE3703" w:rsidP="00AB7A1D">
      <w:pPr>
        <w:pStyle w:val="ListParagraph"/>
        <w:numPr>
          <w:ilvl w:val="0"/>
          <w:numId w:val="4"/>
        </w:numPr>
        <w:jc w:val="both"/>
        <w:rPr>
          <w:lang w:val="en-US"/>
          <w:rPrChange w:id="701" w:author="Sorin Salagean" w:date="2015-01-30T11:42:00Z">
            <w:rPr>
              <w:sz w:val="24"/>
              <w:szCs w:val="24"/>
              <w:lang w:val="en-US"/>
            </w:rPr>
          </w:rPrChange>
        </w:rPr>
      </w:pPr>
      <w:r w:rsidRPr="005F6C74">
        <w:rPr>
          <w:lang w:val="en-US"/>
          <w:rPrChange w:id="702" w:author="Sorin Salagean" w:date="2015-01-30T11:42:00Z">
            <w:rPr>
              <w:sz w:val="24"/>
              <w:szCs w:val="24"/>
              <w:lang w:val="en-US"/>
            </w:rPr>
          </w:rPrChange>
        </w:rPr>
        <w:t>Polita repusa in vigoare – se autocompleteaza</w:t>
      </w:r>
    </w:p>
    <w:p w14:paraId="66CCBF6B" w14:textId="77777777" w:rsidR="00DE3703" w:rsidRPr="005F6C74" w:rsidRDefault="00DE3703" w:rsidP="00AB7A1D">
      <w:pPr>
        <w:pStyle w:val="ListParagraph"/>
        <w:numPr>
          <w:ilvl w:val="0"/>
          <w:numId w:val="4"/>
        </w:numPr>
        <w:jc w:val="both"/>
        <w:rPr>
          <w:lang w:val="en-US"/>
          <w:rPrChange w:id="703" w:author="Sorin Salagean" w:date="2015-01-30T11:42:00Z">
            <w:rPr>
              <w:sz w:val="24"/>
              <w:szCs w:val="24"/>
              <w:lang w:val="en-US"/>
            </w:rPr>
          </w:rPrChange>
        </w:rPr>
      </w:pPr>
      <w:r w:rsidRPr="005F6C74">
        <w:rPr>
          <w:lang w:val="en-US"/>
          <w:rPrChange w:id="704" w:author="Sorin Salagean" w:date="2015-01-30T11:42:00Z">
            <w:rPr>
              <w:sz w:val="24"/>
              <w:szCs w:val="24"/>
              <w:lang w:val="en-US"/>
            </w:rPr>
          </w:rPrChange>
        </w:rPr>
        <w:t>IR refacuta– lista de valori DA sau NU</w:t>
      </w:r>
    </w:p>
    <w:p w14:paraId="78BBA825" w14:textId="77777777" w:rsidR="00DE3703" w:rsidRPr="005F6C74" w:rsidRDefault="00DE3703" w:rsidP="00AB7A1D">
      <w:pPr>
        <w:pStyle w:val="ListParagraph"/>
        <w:numPr>
          <w:ilvl w:val="0"/>
          <w:numId w:val="4"/>
        </w:numPr>
        <w:jc w:val="both"/>
        <w:rPr>
          <w:ins w:id="705" w:author="Sorin Salagean" w:date="2015-01-28T17:25:00Z"/>
          <w:lang w:val="en-US"/>
          <w:rPrChange w:id="706" w:author="Sorin Salagean" w:date="2015-01-30T11:42:00Z">
            <w:rPr>
              <w:ins w:id="707" w:author="Sorin Salagean" w:date="2015-01-28T17:25:00Z"/>
              <w:sz w:val="24"/>
              <w:szCs w:val="24"/>
              <w:lang w:val="en-US"/>
            </w:rPr>
          </w:rPrChange>
        </w:rPr>
      </w:pPr>
      <w:r w:rsidRPr="005F6C74">
        <w:rPr>
          <w:lang w:val="en-US"/>
          <w:rPrChange w:id="708" w:author="Sorin Salagean" w:date="2015-01-30T11:42:00Z">
            <w:rPr>
              <w:sz w:val="24"/>
              <w:szCs w:val="24"/>
              <w:lang w:val="en-US"/>
            </w:rPr>
          </w:rPrChange>
        </w:rPr>
        <w:t>Declaratie No Claim– lista de valori DA sau NU</w:t>
      </w:r>
    </w:p>
    <w:p w14:paraId="5545DA8C" w14:textId="77777777" w:rsidR="00B61CED" w:rsidRDefault="00B61CED">
      <w:pPr>
        <w:pStyle w:val="ListParagraph"/>
        <w:jc w:val="both"/>
        <w:rPr>
          <w:sz w:val="24"/>
          <w:szCs w:val="24"/>
          <w:lang w:val="en-US"/>
        </w:rPr>
        <w:pPrChange w:id="709" w:author="Sorin Salagean" w:date="2015-01-28T17:25:00Z">
          <w:pPr>
            <w:pStyle w:val="ListParagraph"/>
            <w:numPr>
              <w:numId w:val="4"/>
            </w:numPr>
            <w:ind w:hanging="360"/>
            <w:jc w:val="both"/>
          </w:pPr>
        </w:pPrChange>
      </w:pPr>
    </w:p>
    <w:p w14:paraId="2BDD4256" w14:textId="2BE988AE" w:rsidR="00DE3703" w:rsidRDefault="00B61CED">
      <w:pPr>
        <w:pStyle w:val="Heading2"/>
        <w:rPr>
          <w:ins w:id="710" w:author="Sorin Salagean" w:date="2015-01-28T17:23:00Z"/>
          <w:lang w:val="en-US"/>
        </w:rPr>
        <w:pPrChange w:id="711" w:author="Sorin Salagean" w:date="2015-01-28T17:25:00Z">
          <w:pPr>
            <w:ind w:left="360"/>
            <w:jc w:val="both"/>
          </w:pPr>
        </w:pPrChange>
      </w:pPr>
      <w:ins w:id="712" w:author="Sorin Salagean" w:date="2015-01-28T17:23:00Z">
        <w:r w:rsidRPr="00B61CED">
          <w:rPr>
            <w:lang w:val="en-US"/>
            <w:rPrChange w:id="713" w:author="Sorin Salagean" w:date="2015-01-28T17:23:00Z">
              <w:rPr>
                <w:sz w:val="24"/>
                <w:szCs w:val="24"/>
                <w:lang w:val="en-US"/>
              </w:rPr>
            </w:rPrChange>
          </w:rPr>
          <w:t>Tab Financiar:</w:t>
        </w:r>
      </w:ins>
    </w:p>
    <w:p w14:paraId="4C9C86BB" w14:textId="2A2BF0B8" w:rsidR="00B61CED" w:rsidRPr="005F6C74" w:rsidRDefault="00B61CED" w:rsidP="00B61CED">
      <w:pPr>
        <w:ind w:left="360"/>
        <w:jc w:val="both"/>
        <w:rPr>
          <w:ins w:id="714" w:author="Sorin Salagean" w:date="2015-01-28T17:24:00Z"/>
          <w:lang w:val="en-US"/>
          <w:rPrChange w:id="715" w:author="Sorin Salagean" w:date="2015-01-30T11:42:00Z">
            <w:rPr>
              <w:ins w:id="716" w:author="Sorin Salagean" w:date="2015-01-28T17:24:00Z"/>
              <w:sz w:val="24"/>
              <w:szCs w:val="24"/>
              <w:lang w:val="en-US"/>
            </w:rPr>
          </w:rPrChange>
        </w:rPr>
      </w:pPr>
      <w:ins w:id="717" w:author="Sorin Salagean" w:date="2015-01-28T17:24:00Z">
        <w:r w:rsidRPr="00B61CED">
          <w:rPr>
            <w:sz w:val="26"/>
            <w:szCs w:val="26"/>
            <w:lang w:val="en-US"/>
          </w:rPr>
          <w:t xml:space="preserve">  </w:t>
        </w:r>
        <w:r w:rsidRPr="005F6C74">
          <w:rPr>
            <w:lang w:val="en-US"/>
            <w:rPrChange w:id="718" w:author="Sorin Salagean" w:date="2015-01-30T11:42:00Z">
              <w:rPr>
                <w:rFonts w:asciiTheme="majorHAnsi" w:eastAsiaTheme="majorEastAsia" w:hAnsiTheme="majorHAnsi" w:cstheme="majorBidi"/>
                <w:color w:val="2E74B5" w:themeColor="accent1" w:themeShade="BF"/>
                <w:sz w:val="26"/>
                <w:szCs w:val="26"/>
                <w:lang w:val="en-US"/>
              </w:rPr>
            </w:rPrChange>
          </w:rPr>
          <w:t>Campuri:</w:t>
        </w:r>
      </w:ins>
    </w:p>
    <w:p w14:paraId="6F6B60E9" w14:textId="77D95327" w:rsidR="00B61CED" w:rsidRDefault="00B61CED">
      <w:pPr>
        <w:pStyle w:val="ListParagraph"/>
        <w:numPr>
          <w:ilvl w:val="0"/>
          <w:numId w:val="36"/>
        </w:numPr>
        <w:jc w:val="both"/>
        <w:rPr>
          <w:ins w:id="719" w:author="Sorin Salagean" w:date="2015-01-28T17:25:00Z"/>
          <w:sz w:val="24"/>
          <w:szCs w:val="24"/>
          <w:lang w:val="en-US"/>
        </w:rPr>
        <w:pPrChange w:id="720" w:author="Sorin Salagean" w:date="2015-01-28T17:24:00Z">
          <w:pPr>
            <w:ind w:left="360"/>
            <w:jc w:val="both"/>
          </w:pPr>
        </w:pPrChange>
      </w:pPr>
      <w:ins w:id="721" w:author="Sorin Salagean" w:date="2015-01-28T17:24:00Z">
        <w:r w:rsidRPr="005F6C74">
          <w:rPr>
            <w:lang w:val="en-US"/>
            <w:rPrChange w:id="722" w:author="Sorin Salagean" w:date="2015-01-30T11:42:00Z">
              <w:rPr>
                <w:sz w:val="24"/>
                <w:szCs w:val="24"/>
                <w:lang w:val="en-US"/>
              </w:rPr>
            </w:rPrChange>
          </w:rPr>
          <w:t>Detalii Financiar</w:t>
        </w:r>
      </w:ins>
    </w:p>
    <w:p w14:paraId="679C7249" w14:textId="77777777" w:rsidR="00B61CED" w:rsidRPr="00B61CED" w:rsidRDefault="00B61CED">
      <w:pPr>
        <w:pStyle w:val="ListParagraph"/>
        <w:jc w:val="both"/>
        <w:rPr>
          <w:sz w:val="24"/>
          <w:szCs w:val="24"/>
          <w:lang w:val="en-US"/>
          <w:rPrChange w:id="723" w:author="Sorin Salagean" w:date="2015-01-28T17:24:00Z">
            <w:rPr>
              <w:lang w:val="en-US"/>
            </w:rPr>
          </w:rPrChange>
        </w:rPr>
        <w:pPrChange w:id="724" w:author="Sorin Salagean" w:date="2015-01-28T17:25:00Z">
          <w:pPr>
            <w:ind w:left="360"/>
            <w:jc w:val="both"/>
          </w:pPr>
        </w:pPrChange>
      </w:pPr>
    </w:p>
    <w:p w14:paraId="3C727EFA" w14:textId="77777777" w:rsidR="006C53A0" w:rsidRPr="006C53A0" w:rsidRDefault="006C53A0" w:rsidP="00AB457C">
      <w:pPr>
        <w:pStyle w:val="Heading2"/>
        <w:rPr>
          <w:lang w:val="en-US"/>
        </w:rPr>
      </w:pPr>
      <w:bookmarkStart w:id="725" w:name="_Toc389553009"/>
      <w:r>
        <w:rPr>
          <w:lang w:val="en-US"/>
        </w:rPr>
        <w:t>Tab Claim Forum:</w:t>
      </w:r>
      <w:bookmarkEnd w:id="725"/>
    </w:p>
    <w:p w14:paraId="08DEBD07" w14:textId="77777777" w:rsidR="006C53A0" w:rsidRPr="005F6C74" w:rsidRDefault="006C53A0" w:rsidP="006C53A0">
      <w:pPr>
        <w:ind w:left="360"/>
        <w:jc w:val="both"/>
        <w:rPr>
          <w:lang w:val="en-US"/>
          <w:rPrChange w:id="726" w:author="Sorin Salagean" w:date="2015-01-30T11:42:00Z">
            <w:rPr>
              <w:sz w:val="24"/>
              <w:szCs w:val="24"/>
              <w:lang w:val="en-US"/>
            </w:rPr>
          </w:rPrChange>
        </w:rPr>
      </w:pPr>
      <w:r w:rsidRPr="005F6C74">
        <w:rPr>
          <w:lang w:val="en-US"/>
          <w:rPrChange w:id="727" w:author="Sorin Salagean" w:date="2015-01-30T11:42:00Z">
            <w:rPr>
              <w:sz w:val="24"/>
              <w:szCs w:val="24"/>
              <w:lang w:val="en-US"/>
            </w:rPr>
          </w:rPrChange>
        </w:rPr>
        <w:t>Campuri:</w:t>
      </w:r>
    </w:p>
    <w:p w14:paraId="2B6D9392" w14:textId="77777777" w:rsidR="006C53A0" w:rsidRPr="005F6C74" w:rsidRDefault="006C53A0" w:rsidP="006C53A0">
      <w:pPr>
        <w:pStyle w:val="ListParagraph"/>
        <w:numPr>
          <w:ilvl w:val="0"/>
          <w:numId w:val="4"/>
        </w:numPr>
        <w:jc w:val="both"/>
        <w:rPr>
          <w:lang w:val="en-US"/>
          <w:rPrChange w:id="728" w:author="Sorin Salagean" w:date="2015-01-30T11:42:00Z">
            <w:rPr>
              <w:sz w:val="24"/>
              <w:szCs w:val="24"/>
              <w:lang w:val="en-US"/>
            </w:rPr>
          </w:rPrChange>
        </w:rPr>
      </w:pPr>
      <w:r w:rsidRPr="005F6C74">
        <w:rPr>
          <w:lang w:val="en-US"/>
          <w:rPrChange w:id="729" w:author="Sorin Salagean" w:date="2015-01-30T11:42:00Z">
            <w:rPr>
              <w:sz w:val="24"/>
              <w:szCs w:val="24"/>
              <w:lang w:val="en-US"/>
            </w:rPr>
          </w:rPrChange>
        </w:rPr>
        <w:t>Exgratia client – camp de bifa</w:t>
      </w:r>
    </w:p>
    <w:p w14:paraId="772E3A2F" w14:textId="77777777" w:rsidR="006C53A0" w:rsidRPr="005F6C74" w:rsidRDefault="006C53A0" w:rsidP="006C53A0">
      <w:pPr>
        <w:pStyle w:val="ListParagraph"/>
        <w:numPr>
          <w:ilvl w:val="0"/>
          <w:numId w:val="4"/>
        </w:numPr>
        <w:jc w:val="both"/>
        <w:rPr>
          <w:lang w:val="en-US"/>
          <w:rPrChange w:id="730" w:author="Sorin Salagean" w:date="2015-01-30T11:42:00Z">
            <w:rPr>
              <w:sz w:val="24"/>
              <w:szCs w:val="24"/>
              <w:lang w:val="en-US"/>
            </w:rPr>
          </w:rPrChange>
        </w:rPr>
      </w:pPr>
      <w:r w:rsidRPr="005F6C74">
        <w:rPr>
          <w:lang w:val="en-US"/>
          <w:rPrChange w:id="731" w:author="Sorin Salagean" w:date="2015-01-30T11:42:00Z">
            <w:rPr>
              <w:sz w:val="24"/>
              <w:szCs w:val="24"/>
              <w:lang w:val="en-US"/>
            </w:rPr>
          </w:rPrChange>
        </w:rPr>
        <w:t>Exgratia broker – camp de bifa</w:t>
      </w:r>
    </w:p>
    <w:p w14:paraId="5F8D3F81" w14:textId="77777777" w:rsidR="006C53A0" w:rsidRDefault="006C53A0" w:rsidP="006C53A0">
      <w:pPr>
        <w:pStyle w:val="ListParagraph"/>
        <w:numPr>
          <w:ilvl w:val="0"/>
          <w:numId w:val="4"/>
        </w:numPr>
        <w:jc w:val="both"/>
        <w:rPr>
          <w:sz w:val="24"/>
          <w:szCs w:val="24"/>
          <w:lang w:val="en-US"/>
        </w:rPr>
      </w:pPr>
      <w:r w:rsidRPr="005F6C74">
        <w:rPr>
          <w:lang w:val="en-US"/>
          <w:rPrChange w:id="732" w:author="Sorin Salagean" w:date="2015-01-30T11:42:00Z">
            <w:rPr>
              <w:sz w:val="24"/>
              <w:szCs w:val="24"/>
              <w:lang w:val="en-US"/>
            </w:rPr>
          </w:rPrChange>
        </w:rPr>
        <w:t>Exgratia 2 – camp de bifa</w:t>
      </w:r>
    </w:p>
    <w:p w14:paraId="0546D928" w14:textId="1BBC4475" w:rsidR="00B61CED" w:rsidRDefault="00B61CED">
      <w:pPr>
        <w:pStyle w:val="Heading2"/>
        <w:rPr>
          <w:ins w:id="733" w:author="Sorin Salagean" w:date="2015-01-28T17:27:00Z"/>
          <w:lang w:val="en-US"/>
        </w:rPr>
        <w:pPrChange w:id="734" w:author="Sorin Salagean" w:date="2015-01-28T17:26:00Z">
          <w:pPr>
            <w:jc w:val="both"/>
          </w:pPr>
        </w:pPrChange>
      </w:pPr>
      <w:ins w:id="735" w:author="Sorin Salagean" w:date="2015-01-28T17:26:00Z">
        <w:r w:rsidRPr="00B61CED">
          <w:rPr>
            <w:lang w:val="en-US"/>
            <w:rPrChange w:id="736" w:author="Sorin Salagean" w:date="2015-01-28T17:26:00Z">
              <w:rPr>
                <w:sz w:val="24"/>
                <w:szCs w:val="24"/>
                <w:lang w:val="en-US"/>
              </w:rPr>
            </w:rPrChange>
          </w:rPr>
          <w:t>Tab Documente dosar</w:t>
        </w:r>
      </w:ins>
      <w:ins w:id="737" w:author="Sorin Salagean" w:date="2015-01-28T17:29:00Z">
        <w:r>
          <w:rPr>
            <w:lang w:val="en-US"/>
          </w:rPr>
          <w:t>:</w:t>
        </w:r>
      </w:ins>
    </w:p>
    <w:p w14:paraId="448718DC" w14:textId="10F192BE" w:rsidR="00B61CED" w:rsidRPr="005F6C74" w:rsidRDefault="00B61CED">
      <w:pPr>
        <w:rPr>
          <w:ins w:id="738" w:author="Sorin Salagean" w:date="2015-01-28T17:28:00Z"/>
          <w:lang w:val="en-US"/>
        </w:rPr>
        <w:pPrChange w:id="739" w:author="Sorin Salagean" w:date="2015-01-28T17:27:00Z">
          <w:pPr>
            <w:jc w:val="both"/>
          </w:pPr>
        </w:pPrChange>
      </w:pPr>
      <w:ins w:id="740" w:author="Sorin Salagean" w:date="2015-01-28T17:27:00Z">
        <w:r w:rsidRPr="005F6C74">
          <w:rPr>
            <w:lang w:val="en-US"/>
          </w:rPr>
          <w:t xml:space="preserve">       Campuri</w:t>
        </w:r>
      </w:ins>
      <w:ins w:id="741" w:author="Sorin Salagean" w:date="2015-01-28T17:28:00Z">
        <w:r w:rsidRPr="005F6C74">
          <w:rPr>
            <w:lang w:val="en-US"/>
          </w:rPr>
          <w:t xml:space="preserve"> in Sectiunea Documente dosar dauna:</w:t>
        </w:r>
      </w:ins>
    </w:p>
    <w:p w14:paraId="5FBA80F1" w14:textId="1C977F36" w:rsidR="00B61CED" w:rsidRPr="005F6C74" w:rsidRDefault="00B61CED">
      <w:pPr>
        <w:pStyle w:val="ListParagraph"/>
        <w:numPr>
          <w:ilvl w:val="0"/>
          <w:numId w:val="37"/>
        </w:numPr>
        <w:rPr>
          <w:ins w:id="742" w:author="Sorin Salagean" w:date="2015-01-28T17:28:00Z"/>
          <w:lang w:val="en-US"/>
        </w:rPr>
        <w:pPrChange w:id="743" w:author="Sorin Salagean" w:date="2015-01-28T17:28:00Z">
          <w:pPr>
            <w:jc w:val="both"/>
          </w:pPr>
        </w:pPrChange>
      </w:pPr>
      <w:ins w:id="744" w:author="Sorin Salagean" w:date="2015-01-28T17:28:00Z">
        <w:r w:rsidRPr="005F6C74">
          <w:rPr>
            <w:lang w:val="en-US"/>
          </w:rPr>
          <w:t>Nume Document</w:t>
        </w:r>
      </w:ins>
    </w:p>
    <w:p w14:paraId="52BFA130" w14:textId="3E2A6AE9" w:rsidR="00B61CED" w:rsidRPr="005F6C74" w:rsidRDefault="00B61CED">
      <w:pPr>
        <w:pStyle w:val="ListParagraph"/>
        <w:numPr>
          <w:ilvl w:val="0"/>
          <w:numId w:val="37"/>
        </w:numPr>
        <w:rPr>
          <w:ins w:id="745" w:author="Sorin Salagean" w:date="2015-01-28T17:28:00Z"/>
          <w:lang w:val="en-US"/>
        </w:rPr>
        <w:pPrChange w:id="746" w:author="Sorin Salagean" w:date="2015-01-28T17:28:00Z">
          <w:pPr>
            <w:jc w:val="both"/>
          </w:pPr>
        </w:pPrChange>
      </w:pPr>
      <w:ins w:id="747" w:author="Sorin Salagean" w:date="2015-01-28T17:28:00Z">
        <w:r w:rsidRPr="005F6C74">
          <w:rPr>
            <w:lang w:val="en-US"/>
          </w:rPr>
          <w:t>Status Document</w:t>
        </w:r>
      </w:ins>
    </w:p>
    <w:p w14:paraId="3E4BBA53" w14:textId="7A83194D" w:rsidR="00B61CED" w:rsidRPr="00B61CED" w:rsidRDefault="00B61CED">
      <w:pPr>
        <w:pStyle w:val="ListParagraph"/>
        <w:numPr>
          <w:ilvl w:val="0"/>
          <w:numId w:val="37"/>
        </w:numPr>
        <w:rPr>
          <w:lang w:val="en-US"/>
          <w:rPrChange w:id="748" w:author="Sorin Salagean" w:date="2015-01-28T17:29:00Z">
            <w:rPr>
              <w:sz w:val="24"/>
              <w:szCs w:val="24"/>
              <w:lang w:val="en-US"/>
            </w:rPr>
          </w:rPrChange>
        </w:rPr>
        <w:pPrChange w:id="749" w:author="Sorin Salagean" w:date="2015-01-28T17:29:00Z">
          <w:pPr>
            <w:jc w:val="both"/>
          </w:pPr>
        </w:pPrChange>
      </w:pPr>
      <w:ins w:id="750" w:author="Sorin Salagean" w:date="2015-01-28T17:28:00Z">
        <w:r w:rsidRPr="005F6C74">
          <w:rPr>
            <w:lang w:val="en-US"/>
          </w:rPr>
          <w:t>Data Import</w:t>
        </w:r>
      </w:ins>
    </w:p>
    <w:p w14:paraId="7FBD18BD" w14:textId="244E9A6D" w:rsidR="00CB15D5" w:rsidRDefault="00CB15D5" w:rsidP="00AB457C">
      <w:pPr>
        <w:pStyle w:val="Heading2"/>
        <w:rPr>
          <w:lang w:val="en-US"/>
        </w:rPr>
      </w:pPr>
      <w:bookmarkStart w:id="751" w:name="_Toc389553010"/>
      <w:r>
        <w:rPr>
          <w:lang w:val="en-US"/>
        </w:rPr>
        <w:t>Tab</w:t>
      </w:r>
      <w:r w:rsidR="006C53A0" w:rsidRPr="00CB15D5">
        <w:rPr>
          <w:lang w:val="en-US"/>
        </w:rPr>
        <w:t xml:space="preserve"> Informatii dosar</w:t>
      </w:r>
      <w:r>
        <w:rPr>
          <w:lang w:val="en-US"/>
        </w:rPr>
        <w:t>:</w:t>
      </w:r>
      <w:bookmarkEnd w:id="751"/>
    </w:p>
    <w:p w14:paraId="6D6327F5" w14:textId="63E15BAC" w:rsidR="00112821" w:rsidRPr="005F6C74" w:rsidRDefault="00112821" w:rsidP="00CB15D5">
      <w:pPr>
        <w:ind w:left="360"/>
        <w:jc w:val="both"/>
        <w:rPr>
          <w:ins w:id="752" w:author="Sorin Salagean" w:date="2015-01-28T17:32:00Z"/>
          <w:lang w:val="en-US"/>
          <w:rPrChange w:id="753" w:author="Sorin Salagean" w:date="2015-01-30T11:43:00Z">
            <w:rPr>
              <w:ins w:id="754" w:author="Sorin Salagean" w:date="2015-01-28T17:32:00Z"/>
              <w:sz w:val="24"/>
              <w:szCs w:val="24"/>
              <w:lang w:val="en-US"/>
            </w:rPr>
          </w:rPrChange>
        </w:rPr>
      </w:pPr>
      <w:ins w:id="755" w:author="Sorin Salagean" w:date="2015-01-28T17:32:00Z">
        <w:r w:rsidRPr="005F6C74">
          <w:rPr>
            <w:lang w:val="en-US"/>
            <w:rPrChange w:id="756" w:author="Sorin Salagean" w:date="2015-01-30T11:43:00Z">
              <w:rPr>
                <w:sz w:val="24"/>
                <w:szCs w:val="24"/>
                <w:lang w:val="en-US"/>
              </w:rPr>
            </w:rPrChange>
          </w:rPr>
          <w:t>Sectiunea Informatii dosar dauna:</w:t>
        </w:r>
      </w:ins>
    </w:p>
    <w:p w14:paraId="524592BF" w14:textId="77777777" w:rsidR="00CB15D5" w:rsidRPr="005F6C74" w:rsidRDefault="00CB15D5" w:rsidP="00CB15D5">
      <w:pPr>
        <w:ind w:left="360"/>
        <w:jc w:val="both"/>
        <w:rPr>
          <w:lang w:val="en-US"/>
          <w:rPrChange w:id="757" w:author="Sorin Salagean" w:date="2015-01-30T11:43:00Z">
            <w:rPr>
              <w:sz w:val="24"/>
              <w:szCs w:val="24"/>
              <w:lang w:val="en-US"/>
            </w:rPr>
          </w:rPrChange>
        </w:rPr>
      </w:pPr>
      <w:r w:rsidRPr="005F6C74">
        <w:rPr>
          <w:lang w:val="en-US"/>
          <w:rPrChange w:id="758" w:author="Sorin Salagean" w:date="2015-01-30T11:43:00Z">
            <w:rPr>
              <w:sz w:val="24"/>
              <w:szCs w:val="24"/>
              <w:lang w:val="en-US"/>
            </w:rPr>
          </w:rPrChange>
        </w:rPr>
        <w:t>Campuri:</w:t>
      </w:r>
    </w:p>
    <w:p w14:paraId="619676E2" w14:textId="77777777" w:rsidR="00CB15D5" w:rsidRPr="005F6C74" w:rsidRDefault="00CB15D5" w:rsidP="00CB15D5">
      <w:pPr>
        <w:pStyle w:val="ListParagraph"/>
        <w:numPr>
          <w:ilvl w:val="0"/>
          <w:numId w:val="4"/>
        </w:numPr>
        <w:jc w:val="both"/>
        <w:rPr>
          <w:lang w:val="en-US"/>
          <w:rPrChange w:id="759" w:author="Sorin Salagean" w:date="2015-01-30T11:43:00Z">
            <w:rPr>
              <w:sz w:val="24"/>
              <w:szCs w:val="24"/>
              <w:lang w:val="en-US"/>
            </w:rPr>
          </w:rPrChange>
        </w:rPr>
      </w:pPr>
      <w:r w:rsidRPr="005F6C74">
        <w:rPr>
          <w:lang w:val="en-US"/>
          <w:rPrChange w:id="760" w:author="Sorin Salagean" w:date="2015-01-30T11:43:00Z">
            <w:rPr>
              <w:sz w:val="24"/>
              <w:szCs w:val="24"/>
              <w:lang w:val="en-US"/>
            </w:rPr>
          </w:rPrChange>
        </w:rPr>
        <w:t>Numar dosar dauna Insis – se autocompleteaza</w:t>
      </w:r>
    </w:p>
    <w:p w14:paraId="35CBACA7" w14:textId="77777777" w:rsidR="00CB15D5" w:rsidRPr="005F6C74" w:rsidRDefault="00CB15D5" w:rsidP="00CB15D5">
      <w:pPr>
        <w:pStyle w:val="ListParagraph"/>
        <w:numPr>
          <w:ilvl w:val="0"/>
          <w:numId w:val="4"/>
        </w:numPr>
        <w:jc w:val="both"/>
        <w:rPr>
          <w:lang w:val="en-US"/>
          <w:rPrChange w:id="761" w:author="Sorin Salagean" w:date="2015-01-30T11:43:00Z">
            <w:rPr>
              <w:sz w:val="24"/>
              <w:szCs w:val="24"/>
              <w:lang w:val="en-US"/>
            </w:rPr>
          </w:rPrChange>
        </w:rPr>
      </w:pPr>
      <w:r w:rsidRPr="005F6C74">
        <w:rPr>
          <w:lang w:val="en-US"/>
          <w:rPrChange w:id="762" w:author="Sorin Salagean" w:date="2015-01-30T11:43:00Z">
            <w:rPr>
              <w:sz w:val="24"/>
              <w:szCs w:val="24"/>
              <w:lang w:val="en-US"/>
            </w:rPr>
          </w:rPrChange>
        </w:rPr>
        <w:t>Numar dosar dauna OnBase</w:t>
      </w:r>
    </w:p>
    <w:p w14:paraId="6E7AC30E" w14:textId="77777777" w:rsidR="00CB15D5" w:rsidRPr="005F6C74" w:rsidRDefault="00CB15D5" w:rsidP="00CB15D5">
      <w:pPr>
        <w:pStyle w:val="ListParagraph"/>
        <w:numPr>
          <w:ilvl w:val="0"/>
          <w:numId w:val="4"/>
        </w:numPr>
        <w:jc w:val="both"/>
        <w:rPr>
          <w:ins w:id="763" w:author="Sorin Salagean" w:date="2015-01-28T17:30:00Z"/>
          <w:lang w:val="en-US"/>
          <w:rPrChange w:id="764" w:author="Sorin Salagean" w:date="2015-01-30T11:43:00Z">
            <w:rPr>
              <w:ins w:id="765" w:author="Sorin Salagean" w:date="2015-01-28T17:30:00Z"/>
              <w:sz w:val="24"/>
              <w:szCs w:val="24"/>
              <w:lang w:val="en-US"/>
            </w:rPr>
          </w:rPrChange>
        </w:rPr>
      </w:pPr>
      <w:r w:rsidRPr="005F6C74">
        <w:rPr>
          <w:lang w:val="en-US"/>
          <w:rPrChange w:id="766" w:author="Sorin Salagean" w:date="2015-01-30T11:43:00Z">
            <w:rPr>
              <w:sz w:val="24"/>
              <w:szCs w:val="24"/>
              <w:lang w:val="en-US"/>
            </w:rPr>
          </w:rPrChange>
        </w:rPr>
        <w:t>Etapa dosar sau Accept/Referat ultim importat</w:t>
      </w:r>
    </w:p>
    <w:p w14:paraId="32527580" w14:textId="03548A93" w:rsidR="00B61CED" w:rsidRPr="005F6C74" w:rsidRDefault="00B61CED" w:rsidP="00CB15D5">
      <w:pPr>
        <w:pStyle w:val="ListParagraph"/>
        <w:numPr>
          <w:ilvl w:val="0"/>
          <w:numId w:val="4"/>
        </w:numPr>
        <w:jc w:val="both"/>
        <w:rPr>
          <w:lang w:val="en-US"/>
          <w:rPrChange w:id="767" w:author="Sorin Salagean" w:date="2015-01-30T11:43:00Z">
            <w:rPr>
              <w:sz w:val="24"/>
              <w:szCs w:val="24"/>
              <w:lang w:val="en-US"/>
            </w:rPr>
          </w:rPrChange>
        </w:rPr>
      </w:pPr>
      <w:ins w:id="768" w:author="Sorin Salagean" w:date="2015-01-28T17:30:00Z">
        <w:r w:rsidRPr="005F6C74">
          <w:rPr>
            <w:lang w:val="en-US"/>
            <w:rPrChange w:id="769" w:author="Sorin Salagean" w:date="2015-01-30T11:43:00Z">
              <w:rPr>
                <w:sz w:val="24"/>
                <w:szCs w:val="24"/>
                <w:lang w:val="en-US"/>
              </w:rPr>
            </w:rPrChange>
          </w:rPr>
          <w:t>Etapa Accept/Refera de plata</w:t>
        </w:r>
      </w:ins>
    </w:p>
    <w:p w14:paraId="1F3E992E" w14:textId="77777777" w:rsidR="00CB15D5" w:rsidRPr="005F6C74" w:rsidRDefault="00CB15D5" w:rsidP="00CB15D5">
      <w:pPr>
        <w:pStyle w:val="ListParagraph"/>
        <w:numPr>
          <w:ilvl w:val="0"/>
          <w:numId w:val="4"/>
        </w:numPr>
        <w:jc w:val="both"/>
        <w:rPr>
          <w:lang w:val="en-US"/>
          <w:rPrChange w:id="770" w:author="Sorin Salagean" w:date="2015-01-30T11:43:00Z">
            <w:rPr>
              <w:sz w:val="24"/>
              <w:szCs w:val="24"/>
              <w:lang w:val="en-US"/>
            </w:rPr>
          </w:rPrChange>
        </w:rPr>
      </w:pPr>
      <w:r w:rsidRPr="005F6C74">
        <w:rPr>
          <w:lang w:val="en-US"/>
          <w:rPrChange w:id="771" w:author="Sorin Salagean" w:date="2015-01-30T11:43:00Z">
            <w:rPr>
              <w:sz w:val="24"/>
              <w:szCs w:val="24"/>
              <w:lang w:val="en-US"/>
            </w:rPr>
          </w:rPrChange>
        </w:rPr>
        <w:t>Tip dauna</w:t>
      </w:r>
    </w:p>
    <w:p w14:paraId="19C1C8F5" w14:textId="77777777" w:rsidR="00CB15D5" w:rsidRPr="005F6C74" w:rsidRDefault="00CB15D5" w:rsidP="00CB15D5">
      <w:pPr>
        <w:pStyle w:val="ListParagraph"/>
        <w:numPr>
          <w:ilvl w:val="0"/>
          <w:numId w:val="4"/>
        </w:numPr>
        <w:jc w:val="both"/>
        <w:rPr>
          <w:lang w:val="en-US"/>
          <w:rPrChange w:id="772" w:author="Sorin Salagean" w:date="2015-01-30T11:43:00Z">
            <w:rPr>
              <w:sz w:val="24"/>
              <w:szCs w:val="24"/>
              <w:lang w:val="en-US"/>
            </w:rPr>
          </w:rPrChange>
        </w:rPr>
      </w:pPr>
      <w:r w:rsidRPr="005F6C74">
        <w:rPr>
          <w:lang w:val="en-US"/>
          <w:rPrChange w:id="773" w:author="Sorin Salagean" w:date="2015-01-30T11:43:00Z">
            <w:rPr>
              <w:sz w:val="24"/>
              <w:szCs w:val="24"/>
              <w:lang w:val="en-US"/>
            </w:rPr>
          </w:rPrChange>
        </w:rPr>
        <w:t>Tip asigurare</w:t>
      </w:r>
    </w:p>
    <w:p w14:paraId="5C696985" w14:textId="77777777" w:rsidR="00CB15D5" w:rsidRPr="005F6C74" w:rsidRDefault="00CB15D5" w:rsidP="00CB15D5">
      <w:pPr>
        <w:pStyle w:val="ListParagraph"/>
        <w:numPr>
          <w:ilvl w:val="0"/>
          <w:numId w:val="4"/>
        </w:numPr>
        <w:jc w:val="both"/>
        <w:rPr>
          <w:lang w:val="en-US"/>
          <w:rPrChange w:id="774" w:author="Sorin Salagean" w:date="2015-01-30T11:43:00Z">
            <w:rPr>
              <w:sz w:val="24"/>
              <w:szCs w:val="24"/>
              <w:lang w:val="en-US"/>
            </w:rPr>
          </w:rPrChange>
        </w:rPr>
      </w:pPr>
      <w:r w:rsidRPr="005F6C74">
        <w:rPr>
          <w:lang w:val="en-US"/>
          <w:rPrChange w:id="775" w:author="Sorin Salagean" w:date="2015-01-30T11:43:00Z">
            <w:rPr>
              <w:sz w:val="24"/>
              <w:szCs w:val="24"/>
              <w:lang w:val="en-US"/>
            </w:rPr>
          </w:rPrChange>
        </w:rPr>
        <w:t>Categorie asigurare</w:t>
      </w:r>
    </w:p>
    <w:p w14:paraId="2D512049" w14:textId="77777777" w:rsidR="00CB15D5" w:rsidRPr="005F6C74" w:rsidRDefault="00CB15D5" w:rsidP="00CB15D5">
      <w:pPr>
        <w:pStyle w:val="ListParagraph"/>
        <w:numPr>
          <w:ilvl w:val="0"/>
          <w:numId w:val="4"/>
        </w:numPr>
        <w:jc w:val="both"/>
        <w:rPr>
          <w:ins w:id="776" w:author="Sorin Salagean" w:date="2015-01-28T17:31:00Z"/>
          <w:lang w:val="en-US"/>
          <w:rPrChange w:id="777" w:author="Sorin Salagean" w:date="2015-01-30T11:43:00Z">
            <w:rPr>
              <w:ins w:id="778" w:author="Sorin Salagean" w:date="2015-01-28T17:31:00Z"/>
              <w:sz w:val="24"/>
              <w:szCs w:val="24"/>
              <w:lang w:val="en-US"/>
            </w:rPr>
          </w:rPrChange>
        </w:rPr>
      </w:pPr>
      <w:r w:rsidRPr="005F6C74">
        <w:rPr>
          <w:lang w:val="en-US"/>
          <w:rPrChange w:id="779" w:author="Sorin Salagean" w:date="2015-01-30T11:43:00Z">
            <w:rPr>
              <w:sz w:val="24"/>
              <w:szCs w:val="24"/>
              <w:lang w:val="en-US"/>
            </w:rPr>
          </w:rPrChange>
        </w:rPr>
        <w:t>Tip plata</w:t>
      </w:r>
    </w:p>
    <w:p w14:paraId="00B75EC4" w14:textId="49CF180D" w:rsidR="00B61CED" w:rsidRPr="005F6C74" w:rsidRDefault="00B61CED" w:rsidP="00CB15D5">
      <w:pPr>
        <w:pStyle w:val="ListParagraph"/>
        <w:numPr>
          <w:ilvl w:val="0"/>
          <w:numId w:val="4"/>
        </w:numPr>
        <w:jc w:val="both"/>
        <w:rPr>
          <w:lang w:val="en-US"/>
          <w:rPrChange w:id="780" w:author="Sorin Salagean" w:date="2015-01-30T11:43:00Z">
            <w:rPr>
              <w:sz w:val="24"/>
              <w:szCs w:val="24"/>
              <w:lang w:val="en-US"/>
            </w:rPr>
          </w:rPrChange>
        </w:rPr>
      </w:pPr>
      <w:ins w:id="781" w:author="Sorin Salagean" w:date="2015-01-28T17:31:00Z">
        <w:r w:rsidRPr="005F6C74">
          <w:rPr>
            <w:lang w:val="en-US"/>
            <w:rPrChange w:id="782" w:author="Sorin Salagean" w:date="2015-01-30T11:43:00Z">
              <w:rPr>
                <w:sz w:val="24"/>
                <w:szCs w:val="24"/>
                <w:lang w:val="en-US"/>
              </w:rPr>
            </w:rPrChange>
          </w:rPr>
          <w:t>Potential dauna totala</w:t>
        </w:r>
      </w:ins>
    </w:p>
    <w:p w14:paraId="6F9FCD36" w14:textId="77777777" w:rsidR="00CB15D5" w:rsidRPr="005F6C74" w:rsidRDefault="00CB15D5" w:rsidP="00CB15D5">
      <w:pPr>
        <w:pStyle w:val="ListParagraph"/>
        <w:numPr>
          <w:ilvl w:val="0"/>
          <w:numId w:val="4"/>
        </w:numPr>
        <w:jc w:val="both"/>
        <w:rPr>
          <w:lang w:val="en-US"/>
          <w:rPrChange w:id="783" w:author="Sorin Salagean" w:date="2015-01-30T11:43:00Z">
            <w:rPr>
              <w:sz w:val="24"/>
              <w:szCs w:val="24"/>
              <w:lang w:val="en-US"/>
            </w:rPr>
          </w:rPrChange>
        </w:rPr>
      </w:pPr>
      <w:r w:rsidRPr="005F6C74">
        <w:rPr>
          <w:lang w:val="en-US"/>
          <w:rPrChange w:id="784" w:author="Sorin Salagean" w:date="2015-01-30T11:43:00Z">
            <w:rPr>
              <w:sz w:val="24"/>
              <w:szCs w:val="24"/>
              <w:lang w:val="en-US"/>
            </w:rPr>
          </w:rPrChange>
        </w:rPr>
        <w:t>Regres</w:t>
      </w:r>
    </w:p>
    <w:p w14:paraId="121821EE" w14:textId="77777777" w:rsidR="00CB15D5" w:rsidRPr="005F6C74" w:rsidRDefault="00CB15D5" w:rsidP="00CB15D5">
      <w:pPr>
        <w:pStyle w:val="ListParagraph"/>
        <w:numPr>
          <w:ilvl w:val="0"/>
          <w:numId w:val="4"/>
        </w:numPr>
        <w:jc w:val="both"/>
        <w:rPr>
          <w:lang w:val="en-US"/>
          <w:rPrChange w:id="785" w:author="Sorin Salagean" w:date="2015-01-30T11:43:00Z">
            <w:rPr>
              <w:sz w:val="24"/>
              <w:szCs w:val="24"/>
              <w:lang w:val="en-US"/>
            </w:rPr>
          </w:rPrChange>
        </w:rPr>
      </w:pPr>
      <w:r w:rsidRPr="005F6C74">
        <w:rPr>
          <w:lang w:val="en-US"/>
          <w:rPrChange w:id="786" w:author="Sorin Salagean" w:date="2015-01-30T11:43:00Z">
            <w:rPr>
              <w:sz w:val="24"/>
              <w:szCs w:val="24"/>
              <w:lang w:val="en-US"/>
            </w:rPr>
          </w:rPrChange>
        </w:rPr>
        <w:t>Nume (Broker sau Agent)</w:t>
      </w:r>
    </w:p>
    <w:p w14:paraId="2FE704E5" w14:textId="77777777" w:rsidR="00CB15D5" w:rsidRPr="005F6C74" w:rsidRDefault="00CB15D5" w:rsidP="00CB15D5">
      <w:pPr>
        <w:pStyle w:val="ListParagraph"/>
        <w:numPr>
          <w:ilvl w:val="0"/>
          <w:numId w:val="4"/>
        </w:numPr>
        <w:jc w:val="both"/>
        <w:rPr>
          <w:lang w:val="en-US"/>
          <w:rPrChange w:id="787" w:author="Sorin Salagean" w:date="2015-01-30T11:43:00Z">
            <w:rPr>
              <w:sz w:val="24"/>
              <w:szCs w:val="24"/>
              <w:lang w:val="en-US"/>
            </w:rPr>
          </w:rPrChange>
        </w:rPr>
      </w:pPr>
      <w:r w:rsidRPr="005F6C74">
        <w:rPr>
          <w:lang w:val="en-US"/>
          <w:rPrChange w:id="788" w:author="Sorin Salagean" w:date="2015-01-30T11:43:00Z">
            <w:rPr>
              <w:sz w:val="24"/>
              <w:szCs w:val="24"/>
              <w:lang w:val="en-US"/>
            </w:rPr>
          </w:rPrChange>
        </w:rPr>
        <w:t>Tip emitent</w:t>
      </w:r>
    </w:p>
    <w:p w14:paraId="716C171B" w14:textId="77777777" w:rsidR="00CB15D5" w:rsidRDefault="00CB15D5" w:rsidP="00CB15D5">
      <w:pPr>
        <w:pStyle w:val="ListParagraph"/>
        <w:numPr>
          <w:ilvl w:val="0"/>
          <w:numId w:val="4"/>
        </w:numPr>
        <w:jc w:val="both"/>
        <w:rPr>
          <w:sz w:val="24"/>
          <w:szCs w:val="24"/>
          <w:lang w:val="en-US"/>
        </w:rPr>
      </w:pPr>
      <w:r w:rsidRPr="005F6C74">
        <w:rPr>
          <w:lang w:val="en-US"/>
          <w:rPrChange w:id="789" w:author="Sorin Salagean" w:date="2015-01-30T11:43:00Z">
            <w:rPr>
              <w:sz w:val="24"/>
              <w:szCs w:val="24"/>
              <w:lang w:val="en-US"/>
            </w:rPr>
          </w:rPrChange>
        </w:rPr>
        <w:t>CNP/CUI Emitent</w:t>
      </w:r>
    </w:p>
    <w:p w14:paraId="5D0F5533" w14:textId="77777777" w:rsidR="00323E45" w:rsidRPr="005F6C74" w:rsidRDefault="00323E45" w:rsidP="00323E45">
      <w:pPr>
        <w:jc w:val="both"/>
        <w:rPr>
          <w:lang w:val="en-US"/>
          <w:rPrChange w:id="790" w:author="Sorin Salagean" w:date="2015-01-30T11:43:00Z">
            <w:rPr>
              <w:sz w:val="24"/>
              <w:szCs w:val="24"/>
              <w:lang w:val="en-US"/>
            </w:rPr>
          </w:rPrChange>
        </w:rPr>
      </w:pPr>
      <w:r w:rsidRPr="005F6C74">
        <w:rPr>
          <w:lang w:val="en-US"/>
          <w:rPrChange w:id="791" w:author="Sorin Salagean" w:date="2015-01-30T11:43:00Z">
            <w:rPr>
              <w:sz w:val="24"/>
              <w:szCs w:val="24"/>
              <w:lang w:val="en-US"/>
            </w:rPr>
          </w:rPrChange>
        </w:rPr>
        <w:t>Toate campurile din acest tab se autocompleteaza prin functii interogare Insis</w:t>
      </w:r>
    </w:p>
    <w:p w14:paraId="79CEE975" w14:textId="48C2FFE7" w:rsidR="00FF04C0" w:rsidRPr="005F6C74" w:rsidRDefault="00112821" w:rsidP="00323E45">
      <w:pPr>
        <w:jc w:val="both"/>
        <w:rPr>
          <w:ins w:id="792" w:author="Sorin Salagean" w:date="2015-01-28T17:33:00Z"/>
          <w:lang w:val="en-US"/>
          <w:rPrChange w:id="793" w:author="Sorin Salagean" w:date="2015-01-30T11:43:00Z">
            <w:rPr>
              <w:ins w:id="794" w:author="Sorin Salagean" w:date="2015-01-28T17:33:00Z"/>
              <w:sz w:val="24"/>
              <w:szCs w:val="24"/>
              <w:lang w:val="en-US"/>
            </w:rPr>
          </w:rPrChange>
        </w:rPr>
      </w:pPr>
      <w:ins w:id="795" w:author="Sorin Salagean" w:date="2015-01-28T17:33:00Z">
        <w:r w:rsidRPr="005F6C74">
          <w:rPr>
            <w:lang w:val="en-US"/>
            <w:rPrChange w:id="796" w:author="Sorin Salagean" w:date="2015-01-30T11:43:00Z">
              <w:rPr>
                <w:sz w:val="24"/>
                <w:szCs w:val="24"/>
                <w:lang w:val="en-US"/>
              </w:rPr>
            </w:rPrChange>
          </w:rPr>
          <w:t xml:space="preserve">       </w:t>
        </w:r>
      </w:ins>
      <w:ins w:id="797" w:author="Sorin Salagean" w:date="2015-01-28T17:32:00Z">
        <w:r w:rsidRPr="005F6C74">
          <w:rPr>
            <w:lang w:val="en-US"/>
            <w:rPrChange w:id="798" w:author="Sorin Salagean" w:date="2015-01-30T11:43:00Z">
              <w:rPr>
                <w:sz w:val="24"/>
                <w:szCs w:val="24"/>
                <w:lang w:val="en-US"/>
              </w:rPr>
            </w:rPrChange>
          </w:rPr>
          <w:t xml:space="preserve">Sectiunea </w:t>
        </w:r>
      </w:ins>
      <w:ins w:id="799" w:author="Sorin Salagean" w:date="2015-01-28T17:33:00Z">
        <w:r w:rsidRPr="005F6C74">
          <w:rPr>
            <w:lang w:val="en-US"/>
            <w:rPrChange w:id="800" w:author="Sorin Salagean" w:date="2015-01-30T11:43:00Z">
              <w:rPr>
                <w:sz w:val="24"/>
                <w:szCs w:val="24"/>
                <w:lang w:val="en-US"/>
              </w:rPr>
            </w:rPrChange>
          </w:rPr>
          <w:t>Utilizatori</w:t>
        </w:r>
      </w:ins>
    </w:p>
    <w:p w14:paraId="5B8CEF3E" w14:textId="64A05D9F" w:rsidR="00112821" w:rsidRPr="005F6C74" w:rsidRDefault="00112821">
      <w:pPr>
        <w:ind w:left="360"/>
        <w:jc w:val="both"/>
        <w:rPr>
          <w:ins w:id="801" w:author="Sorin Salagean" w:date="2015-01-28T17:34:00Z"/>
          <w:lang w:val="en-US"/>
          <w:rPrChange w:id="802" w:author="Sorin Salagean" w:date="2015-01-30T11:43:00Z">
            <w:rPr>
              <w:ins w:id="803" w:author="Sorin Salagean" w:date="2015-01-28T17:34:00Z"/>
              <w:sz w:val="24"/>
              <w:szCs w:val="24"/>
              <w:lang w:val="en-US"/>
            </w:rPr>
          </w:rPrChange>
        </w:rPr>
        <w:pPrChange w:id="804" w:author="Sorin Salagean" w:date="2015-01-28T17:34:00Z">
          <w:pPr>
            <w:jc w:val="both"/>
          </w:pPr>
        </w:pPrChange>
      </w:pPr>
      <w:ins w:id="805" w:author="Sorin Salagean" w:date="2015-01-28T17:33:00Z">
        <w:r w:rsidRPr="005F6C74">
          <w:rPr>
            <w:lang w:val="en-US"/>
            <w:rPrChange w:id="806" w:author="Sorin Salagean" w:date="2015-01-30T11:43:00Z">
              <w:rPr>
                <w:sz w:val="24"/>
                <w:szCs w:val="24"/>
                <w:lang w:val="en-US"/>
              </w:rPr>
            </w:rPrChange>
          </w:rPr>
          <w:lastRenderedPageBreak/>
          <w:t>Campuri</w:t>
        </w:r>
      </w:ins>
      <w:ins w:id="807" w:author="Sorin Salagean" w:date="2015-01-28T17:34:00Z">
        <w:r w:rsidRPr="005F6C74">
          <w:rPr>
            <w:lang w:val="en-US"/>
            <w:rPrChange w:id="808" w:author="Sorin Salagean" w:date="2015-01-30T11:43:00Z">
              <w:rPr>
                <w:sz w:val="24"/>
                <w:szCs w:val="24"/>
                <w:lang w:val="en-US"/>
              </w:rPr>
            </w:rPrChange>
          </w:rPr>
          <w:t>:</w:t>
        </w:r>
      </w:ins>
    </w:p>
    <w:p w14:paraId="7CB91D27" w14:textId="5722BD40" w:rsidR="00112821" w:rsidRPr="005F6C74" w:rsidRDefault="00112821">
      <w:pPr>
        <w:pStyle w:val="ListParagraph"/>
        <w:numPr>
          <w:ilvl w:val="0"/>
          <w:numId w:val="39"/>
        </w:numPr>
        <w:jc w:val="both"/>
        <w:rPr>
          <w:ins w:id="809" w:author="Sorin Salagean" w:date="2015-01-28T17:34:00Z"/>
          <w:lang w:val="en-US"/>
          <w:rPrChange w:id="810" w:author="Sorin Salagean" w:date="2015-01-30T11:43:00Z">
            <w:rPr>
              <w:ins w:id="811" w:author="Sorin Salagean" w:date="2015-01-28T17:34:00Z"/>
              <w:sz w:val="24"/>
              <w:szCs w:val="24"/>
              <w:lang w:val="en-US"/>
            </w:rPr>
          </w:rPrChange>
        </w:rPr>
        <w:pPrChange w:id="812" w:author="Sorin Salagean" w:date="2015-01-28T17:34:00Z">
          <w:pPr>
            <w:jc w:val="both"/>
          </w:pPr>
        </w:pPrChange>
      </w:pPr>
      <w:ins w:id="813" w:author="Sorin Salagean" w:date="2015-01-28T17:34:00Z">
        <w:r w:rsidRPr="005F6C74">
          <w:rPr>
            <w:lang w:val="en-US"/>
            <w:rPrChange w:id="814" w:author="Sorin Salagean" w:date="2015-01-30T11:43:00Z">
              <w:rPr>
                <w:sz w:val="24"/>
                <w:szCs w:val="24"/>
                <w:lang w:val="en-US"/>
              </w:rPr>
            </w:rPrChange>
          </w:rPr>
          <w:t>Utilizator Avizare initiala</w:t>
        </w:r>
      </w:ins>
    </w:p>
    <w:p w14:paraId="790BDCCE" w14:textId="1A327862" w:rsidR="00112821" w:rsidRPr="005F6C74" w:rsidRDefault="00112821">
      <w:pPr>
        <w:pStyle w:val="ListParagraph"/>
        <w:numPr>
          <w:ilvl w:val="0"/>
          <w:numId w:val="39"/>
        </w:numPr>
        <w:jc w:val="both"/>
        <w:rPr>
          <w:ins w:id="815" w:author="Sorin Salagean" w:date="2015-01-28T17:35:00Z"/>
          <w:lang w:val="en-US"/>
          <w:rPrChange w:id="816" w:author="Sorin Salagean" w:date="2015-01-30T11:43:00Z">
            <w:rPr>
              <w:ins w:id="817" w:author="Sorin Salagean" w:date="2015-01-28T17:35:00Z"/>
              <w:sz w:val="24"/>
              <w:szCs w:val="24"/>
              <w:lang w:val="en-US"/>
            </w:rPr>
          </w:rPrChange>
        </w:rPr>
        <w:pPrChange w:id="818" w:author="Sorin Salagean" w:date="2015-01-28T17:34:00Z">
          <w:pPr>
            <w:jc w:val="both"/>
          </w:pPr>
        </w:pPrChange>
      </w:pPr>
      <w:ins w:id="819" w:author="Sorin Salagean" w:date="2015-01-28T17:34:00Z">
        <w:r w:rsidRPr="005F6C74">
          <w:rPr>
            <w:lang w:val="en-US"/>
            <w:rPrChange w:id="820" w:author="Sorin Salagean" w:date="2015-01-30T11:43:00Z">
              <w:rPr>
                <w:sz w:val="24"/>
                <w:szCs w:val="24"/>
                <w:lang w:val="en-US"/>
              </w:rPr>
            </w:rPrChange>
          </w:rPr>
          <w:t>Utilizator Avizare detaliata</w:t>
        </w:r>
      </w:ins>
    </w:p>
    <w:p w14:paraId="398ABAF1" w14:textId="0E588653" w:rsidR="00112821" w:rsidRPr="005F6C74" w:rsidRDefault="00112821">
      <w:pPr>
        <w:pStyle w:val="ListParagraph"/>
        <w:numPr>
          <w:ilvl w:val="0"/>
          <w:numId w:val="39"/>
        </w:numPr>
        <w:jc w:val="both"/>
        <w:rPr>
          <w:ins w:id="821" w:author="Sorin Salagean" w:date="2015-01-28T17:35:00Z"/>
          <w:lang w:val="en-US"/>
          <w:rPrChange w:id="822" w:author="Sorin Salagean" w:date="2015-01-30T11:43:00Z">
            <w:rPr>
              <w:ins w:id="823" w:author="Sorin Salagean" w:date="2015-01-28T17:35:00Z"/>
              <w:sz w:val="24"/>
              <w:szCs w:val="24"/>
              <w:lang w:val="en-US"/>
            </w:rPr>
          </w:rPrChange>
        </w:rPr>
        <w:pPrChange w:id="824" w:author="Sorin Salagean" w:date="2015-01-28T17:34:00Z">
          <w:pPr>
            <w:jc w:val="both"/>
          </w:pPr>
        </w:pPrChange>
      </w:pPr>
      <w:ins w:id="825" w:author="Sorin Salagean" w:date="2015-01-28T17:35:00Z">
        <w:r w:rsidRPr="005F6C74">
          <w:rPr>
            <w:lang w:val="en-US"/>
            <w:rPrChange w:id="826" w:author="Sorin Salagean" w:date="2015-01-30T11:43:00Z">
              <w:rPr>
                <w:sz w:val="24"/>
                <w:szCs w:val="24"/>
                <w:lang w:val="en-US"/>
              </w:rPr>
            </w:rPrChange>
          </w:rPr>
          <w:t>Utilizator constatator</w:t>
        </w:r>
      </w:ins>
    </w:p>
    <w:p w14:paraId="4A35D5D1" w14:textId="598EB0F8" w:rsidR="00112821" w:rsidRPr="00112821" w:rsidRDefault="00112821">
      <w:pPr>
        <w:pStyle w:val="ListParagraph"/>
        <w:numPr>
          <w:ilvl w:val="0"/>
          <w:numId w:val="39"/>
        </w:numPr>
        <w:jc w:val="both"/>
        <w:rPr>
          <w:sz w:val="24"/>
          <w:szCs w:val="24"/>
          <w:lang w:val="en-US"/>
          <w:rPrChange w:id="827" w:author="Sorin Salagean" w:date="2015-01-28T17:34:00Z">
            <w:rPr>
              <w:lang w:val="en-US"/>
            </w:rPr>
          </w:rPrChange>
        </w:rPr>
        <w:pPrChange w:id="828" w:author="Sorin Salagean" w:date="2015-01-28T17:34:00Z">
          <w:pPr>
            <w:jc w:val="both"/>
          </w:pPr>
        </w:pPrChange>
      </w:pPr>
      <w:ins w:id="829" w:author="Sorin Salagean" w:date="2015-01-28T17:35:00Z">
        <w:r w:rsidRPr="005F6C74">
          <w:rPr>
            <w:lang w:val="en-US"/>
            <w:rPrChange w:id="830" w:author="Sorin Salagean" w:date="2015-01-30T11:43:00Z">
              <w:rPr>
                <w:sz w:val="24"/>
                <w:szCs w:val="24"/>
                <w:lang w:val="en-US"/>
              </w:rPr>
            </w:rPrChange>
          </w:rPr>
          <w:t>Utilizator lichidator</w:t>
        </w:r>
      </w:ins>
    </w:p>
    <w:p w14:paraId="445792B8" w14:textId="77777777" w:rsidR="00323E45" w:rsidRDefault="00323E45" w:rsidP="00AB457C">
      <w:pPr>
        <w:pStyle w:val="Heading2"/>
        <w:rPr>
          <w:lang w:val="en-US"/>
        </w:rPr>
      </w:pPr>
      <w:bookmarkStart w:id="831" w:name="_Toc389553011"/>
      <w:r w:rsidRPr="00323E45">
        <w:rPr>
          <w:lang w:val="en-US"/>
        </w:rPr>
        <w:t>Tab Status cereri dosar</w:t>
      </w:r>
      <w:r>
        <w:rPr>
          <w:lang w:val="en-US"/>
        </w:rPr>
        <w:t>:</w:t>
      </w:r>
      <w:bookmarkEnd w:id="831"/>
    </w:p>
    <w:p w14:paraId="33A5C7A4" w14:textId="77777777" w:rsidR="00323E45" w:rsidRPr="00DC1CE5" w:rsidRDefault="00323E45" w:rsidP="00323E45">
      <w:pPr>
        <w:jc w:val="both"/>
        <w:rPr>
          <w:lang w:val="en-US"/>
          <w:rPrChange w:id="832" w:author="Sorin Salagean" w:date="2015-01-30T11:23:00Z">
            <w:rPr>
              <w:sz w:val="24"/>
              <w:szCs w:val="24"/>
              <w:lang w:val="en-US"/>
            </w:rPr>
          </w:rPrChange>
        </w:rPr>
      </w:pPr>
      <w:r w:rsidRPr="00DC1CE5">
        <w:rPr>
          <w:lang w:val="en-US"/>
          <w:rPrChange w:id="833" w:author="Sorin Salagean" w:date="2015-01-30T11:23:00Z">
            <w:rPr>
              <w:sz w:val="24"/>
              <w:szCs w:val="24"/>
              <w:lang w:val="en-US"/>
            </w:rPr>
          </w:rPrChange>
        </w:rPr>
        <w:t>Campuri:</w:t>
      </w:r>
    </w:p>
    <w:p w14:paraId="4BADBB97" w14:textId="77777777" w:rsidR="00323E45" w:rsidRPr="00DC1CE5" w:rsidRDefault="00323E45" w:rsidP="00323E45">
      <w:pPr>
        <w:pStyle w:val="ListParagraph"/>
        <w:numPr>
          <w:ilvl w:val="0"/>
          <w:numId w:val="4"/>
        </w:numPr>
        <w:jc w:val="both"/>
        <w:rPr>
          <w:lang w:val="en-US"/>
          <w:rPrChange w:id="834" w:author="Sorin Salagean" w:date="2015-01-30T11:23:00Z">
            <w:rPr>
              <w:sz w:val="24"/>
              <w:szCs w:val="24"/>
              <w:lang w:val="en-US"/>
            </w:rPr>
          </w:rPrChange>
        </w:rPr>
      </w:pPr>
      <w:r w:rsidRPr="00DC1CE5">
        <w:rPr>
          <w:lang w:val="en-US"/>
          <w:rPrChange w:id="835" w:author="Sorin Salagean" w:date="2015-01-30T11:23:00Z">
            <w:rPr>
              <w:sz w:val="24"/>
              <w:szCs w:val="24"/>
              <w:lang w:val="en-US"/>
            </w:rPr>
          </w:rPrChange>
        </w:rPr>
        <w:t>Numar dosar dauna Insis</w:t>
      </w:r>
    </w:p>
    <w:p w14:paraId="2A896929" w14:textId="19D69463" w:rsidR="00323E45" w:rsidRPr="00DC1CE5" w:rsidRDefault="00323E45" w:rsidP="00323E45">
      <w:pPr>
        <w:pStyle w:val="ListParagraph"/>
        <w:numPr>
          <w:ilvl w:val="0"/>
          <w:numId w:val="4"/>
        </w:numPr>
        <w:jc w:val="both"/>
        <w:rPr>
          <w:lang w:val="en-US"/>
          <w:rPrChange w:id="836" w:author="Sorin Salagean" w:date="2015-01-30T11:23:00Z">
            <w:rPr>
              <w:sz w:val="24"/>
              <w:szCs w:val="24"/>
              <w:lang w:val="en-US"/>
            </w:rPr>
          </w:rPrChange>
        </w:rPr>
      </w:pPr>
      <w:del w:id="837" w:author="Sorin Salagean" w:date="2015-01-28T17:36:00Z">
        <w:r w:rsidRPr="00DC1CE5" w:rsidDel="00112821">
          <w:rPr>
            <w:lang w:val="en-US"/>
            <w:rPrChange w:id="838" w:author="Sorin Salagean" w:date="2015-01-30T11:23:00Z">
              <w:rPr>
                <w:sz w:val="24"/>
                <w:szCs w:val="24"/>
                <w:lang w:val="en-US"/>
              </w:rPr>
            </w:rPrChange>
          </w:rPr>
          <w:delText>Numar cerere</w:delText>
        </w:r>
      </w:del>
      <w:ins w:id="839" w:author="Sorin Salagean" w:date="2015-01-28T17:36:00Z">
        <w:r w:rsidR="00112821" w:rsidRPr="00DC1CE5">
          <w:rPr>
            <w:lang w:val="en-US"/>
            <w:rPrChange w:id="840" w:author="Sorin Salagean" w:date="2015-01-30T11:23:00Z">
              <w:rPr>
                <w:sz w:val="24"/>
                <w:szCs w:val="24"/>
                <w:lang w:val="en-US"/>
              </w:rPr>
            </w:rPrChange>
          </w:rPr>
          <w:t>Stare</w:t>
        </w:r>
      </w:ins>
    </w:p>
    <w:p w14:paraId="6C7B4CE6" w14:textId="6D96A428" w:rsidR="00323E45" w:rsidRPr="00DC1CE5" w:rsidRDefault="00323E45" w:rsidP="00323E45">
      <w:pPr>
        <w:pStyle w:val="ListParagraph"/>
        <w:numPr>
          <w:ilvl w:val="0"/>
          <w:numId w:val="4"/>
        </w:numPr>
        <w:jc w:val="both"/>
        <w:rPr>
          <w:ins w:id="841" w:author="Sorin Salagean" w:date="2015-01-28T17:37:00Z"/>
          <w:lang w:val="en-US"/>
          <w:rPrChange w:id="842" w:author="Sorin Salagean" w:date="2015-01-30T11:23:00Z">
            <w:rPr>
              <w:ins w:id="843" w:author="Sorin Salagean" w:date="2015-01-28T17:37:00Z"/>
              <w:sz w:val="24"/>
              <w:szCs w:val="24"/>
              <w:lang w:val="en-US"/>
            </w:rPr>
          </w:rPrChange>
        </w:rPr>
      </w:pPr>
      <w:del w:id="844" w:author="Sorin Salagean" w:date="2015-01-28T17:37:00Z">
        <w:r w:rsidRPr="00DC1CE5" w:rsidDel="00112821">
          <w:rPr>
            <w:lang w:val="en-US"/>
            <w:rPrChange w:id="845" w:author="Sorin Salagean" w:date="2015-01-30T11:23:00Z">
              <w:rPr>
                <w:sz w:val="24"/>
                <w:szCs w:val="24"/>
                <w:lang w:val="en-US"/>
              </w:rPr>
            </w:rPrChange>
          </w:rPr>
          <w:delText>Data cerere</w:delText>
        </w:r>
      </w:del>
      <w:ins w:id="846" w:author="Sorin Salagean" w:date="2015-01-28T17:37:00Z">
        <w:r w:rsidR="00112821" w:rsidRPr="00DC1CE5">
          <w:rPr>
            <w:lang w:val="en-US"/>
            <w:rPrChange w:id="847" w:author="Sorin Salagean" w:date="2015-01-30T11:23:00Z">
              <w:rPr>
                <w:sz w:val="24"/>
                <w:szCs w:val="24"/>
                <w:lang w:val="en-US"/>
              </w:rPr>
            </w:rPrChange>
          </w:rPr>
          <w:t>Tip solicitant</w:t>
        </w:r>
      </w:ins>
    </w:p>
    <w:p w14:paraId="48E0A7EA" w14:textId="395AF609" w:rsidR="00112821" w:rsidRPr="00DC1CE5" w:rsidRDefault="00112821" w:rsidP="00323E45">
      <w:pPr>
        <w:pStyle w:val="ListParagraph"/>
        <w:numPr>
          <w:ilvl w:val="0"/>
          <w:numId w:val="4"/>
        </w:numPr>
        <w:jc w:val="both"/>
        <w:rPr>
          <w:lang w:val="en-US"/>
          <w:rPrChange w:id="848" w:author="Sorin Salagean" w:date="2015-01-30T11:23:00Z">
            <w:rPr>
              <w:sz w:val="24"/>
              <w:szCs w:val="24"/>
              <w:lang w:val="en-US"/>
            </w:rPr>
          </w:rPrChange>
        </w:rPr>
      </w:pPr>
      <w:ins w:id="849" w:author="Sorin Salagean" w:date="2015-01-28T17:37:00Z">
        <w:r w:rsidRPr="00DC1CE5">
          <w:rPr>
            <w:lang w:val="en-US"/>
            <w:rPrChange w:id="850" w:author="Sorin Salagean" w:date="2015-01-30T11:23:00Z">
              <w:rPr>
                <w:sz w:val="24"/>
                <w:szCs w:val="24"/>
                <w:lang w:val="en-US"/>
              </w:rPr>
            </w:rPrChange>
          </w:rPr>
          <w:t>Tip persoana</w:t>
        </w:r>
      </w:ins>
    </w:p>
    <w:p w14:paraId="714D04AE" w14:textId="77777777" w:rsidR="00323E45" w:rsidRPr="00DC1CE5" w:rsidRDefault="00323E45" w:rsidP="00323E45">
      <w:pPr>
        <w:pStyle w:val="ListParagraph"/>
        <w:numPr>
          <w:ilvl w:val="0"/>
          <w:numId w:val="4"/>
        </w:numPr>
        <w:jc w:val="both"/>
        <w:rPr>
          <w:lang w:val="en-US"/>
          <w:rPrChange w:id="851" w:author="Sorin Salagean" w:date="2015-01-30T11:23:00Z">
            <w:rPr>
              <w:sz w:val="24"/>
              <w:szCs w:val="24"/>
              <w:lang w:val="en-US"/>
            </w:rPr>
          </w:rPrChange>
        </w:rPr>
      </w:pPr>
      <w:r w:rsidRPr="00DC1CE5">
        <w:rPr>
          <w:lang w:val="en-US"/>
          <w:rPrChange w:id="852" w:author="Sorin Salagean" w:date="2015-01-30T11:23:00Z">
            <w:rPr>
              <w:sz w:val="24"/>
              <w:szCs w:val="24"/>
              <w:lang w:val="en-US"/>
            </w:rPr>
          </w:rPrChange>
        </w:rPr>
        <w:t>Nume beneficiar</w:t>
      </w:r>
    </w:p>
    <w:p w14:paraId="66EFDC22" w14:textId="77777777" w:rsidR="00323E45" w:rsidRPr="00DC1CE5" w:rsidRDefault="00323E45" w:rsidP="00323E45">
      <w:pPr>
        <w:pStyle w:val="ListParagraph"/>
        <w:numPr>
          <w:ilvl w:val="0"/>
          <w:numId w:val="4"/>
        </w:numPr>
        <w:jc w:val="both"/>
        <w:rPr>
          <w:lang w:val="en-US"/>
          <w:rPrChange w:id="853" w:author="Sorin Salagean" w:date="2015-01-30T11:23:00Z">
            <w:rPr>
              <w:sz w:val="24"/>
              <w:szCs w:val="24"/>
              <w:lang w:val="en-US"/>
            </w:rPr>
          </w:rPrChange>
        </w:rPr>
      </w:pPr>
      <w:r w:rsidRPr="00DC1CE5">
        <w:rPr>
          <w:lang w:val="en-US"/>
          <w:rPrChange w:id="854" w:author="Sorin Salagean" w:date="2015-01-30T11:23:00Z">
            <w:rPr>
              <w:sz w:val="24"/>
              <w:szCs w:val="24"/>
              <w:lang w:val="en-US"/>
            </w:rPr>
          </w:rPrChange>
        </w:rPr>
        <w:t>Prenume beneficiar</w:t>
      </w:r>
    </w:p>
    <w:p w14:paraId="27E156F5" w14:textId="6C0AC4C3" w:rsidR="00323E45" w:rsidRPr="00DC1CE5" w:rsidRDefault="00323E45" w:rsidP="00323E45">
      <w:pPr>
        <w:pStyle w:val="ListParagraph"/>
        <w:numPr>
          <w:ilvl w:val="0"/>
          <w:numId w:val="4"/>
        </w:numPr>
        <w:jc w:val="both"/>
        <w:rPr>
          <w:lang w:val="en-US"/>
          <w:rPrChange w:id="855" w:author="Sorin Salagean" w:date="2015-01-30T11:23:00Z">
            <w:rPr>
              <w:sz w:val="24"/>
              <w:szCs w:val="24"/>
              <w:lang w:val="en-US"/>
            </w:rPr>
          </w:rPrChange>
        </w:rPr>
      </w:pPr>
      <w:del w:id="856" w:author="Sorin Salagean" w:date="2015-01-28T17:37:00Z">
        <w:r w:rsidRPr="00DC1CE5" w:rsidDel="00112821">
          <w:rPr>
            <w:lang w:val="en-US"/>
            <w:rPrChange w:id="857" w:author="Sorin Salagean" w:date="2015-01-30T11:23:00Z">
              <w:rPr>
                <w:sz w:val="24"/>
                <w:szCs w:val="24"/>
                <w:lang w:val="en-US"/>
              </w:rPr>
            </w:rPrChange>
          </w:rPr>
          <w:delText>Tip solicitant</w:delText>
        </w:r>
      </w:del>
      <w:ins w:id="858" w:author="Sorin Salagean" w:date="2015-01-28T17:37:00Z">
        <w:r w:rsidR="00112821" w:rsidRPr="00DC1CE5">
          <w:rPr>
            <w:lang w:val="en-US"/>
            <w:rPrChange w:id="859" w:author="Sorin Salagean" w:date="2015-01-30T11:23:00Z">
              <w:rPr>
                <w:sz w:val="24"/>
                <w:szCs w:val="24"/>
                <w:lang w:val="en-US"/>
              </w:rPr>
            </w:rPrChange>
          </w:rPr>
          <w:t>Numar cerere</w:t>
        </w:r>
      </w:ins>
    </w:p>
    <w:p w14:paraId="05A6C58E" w14:textId="0707B599" w:rsidR="00323E45" w:rsidRPr="00323E45" w:rsidDel="00DC1CE5" w:rsidRDefault="00323E45" w:rsidP="00323E45">
      <w:pPr>
        <w:pStyle w:val="ListParagraph"/>
        <w:numPr>
          <w:ilvl w:val="0"/>
          <w:numId w:val="4"/>
        </w:numPr>
        <w:jc w:val="both"/>
        <w:rPr>
          <w:del w:id="860" w:author="Sorin Salagean" w:date="2015-01-30T11:19:00Z"/>
          <w:sz w:val="24"/>
          <w:szCs w:val="24"/>
          <w:lang w:val="en-US"/>
        </w:rPr>
      </w:pPr>
      <w:del w:id="861" w:author="Sorin Salagean" w:date="2015-01-28T17:37:00Z">
        <w:r w:rsidRPr="00DC1CE5" w:rsidDel="00112821">
          <w:rPr>
            <w:lang w:val="en-US"/>
            <w:rPrChange w:id="862" w:author="Sorin Salagean" w:date="2015-01-30T11:23:00Z">
              <w:rPr>
                <w:sz w:val="24"/>
                <w:szCs w:val="24"/>
                <w:lang w:val="en-US"/>
              </w:rPr>
            </w:rPrChange>
          </w:rPr>
          <w:delText>Status Insis</w:delText>
        </w:r>
      </w:del>
      <w:ins w:id="863" w:author="Sorin Salagean" w:date="2015-01-28T17:37:00Z">
        <w:r w:rsidR="00112821" w:rsidRPr="00DC1CE5">
          <w:rPr>
            <w:lang w:val="en-US"/>
            <w:rPrChange w:id="864" w:author="Sorin Salagean" w:date="2015-01-30T11:23:00Z">
              <w:rPr>
                <w:sz w:val="24"/>
                <w:szCs w:val="24"/>
                <w:lang w:val="en-US"/>
              </w:rPr>
            </w:rPrChange>
          </w:rPr>
          <w:t>Data cerere</w:t>
        </w:r>
      </w:ins>
    </w:p>
    <w:p w14:paraId="14820833" w14:textId="77777777" w:rsidR="00C55E65" w:rsidDel="00DC1CE5" w:rsidRDefault="00C55E65">
      <w:pPr>
        <w:pStyle w:val="ListParagraph"/>
        <w:numPr>
          <w:ilvl w:val="0"/>
          <w:numId w:val="4"/>
        </w:numPr>
        <w:jc w:val="both"/>
        <w:rPr>
          <w:del w:id="865" w:author="Sorin Salagean" w:date="2015-01-30T11:20:00Z"/>
          <w:sz w:val="24"/>
          <w:szCs w:val="24"/>
          <w:lang w:val="en-US"/>
        </w:rPr>
        <w:pPrChange w:id="866" w:author="Sorin Salagean" w:date="2015-01-30T11:20:00Z">
          <w:pPr>
            <w:pStyle w:val="Heading1"/>
          </w:pPr>
        </w:pPrChange>
      </w:pPr>
    </w:p>
    <w:p w14:paraId="03DD4740" w14:textId="77777777" w:rsidR="00DC1CE5" w:rsidRPr="00DC1CE5" w:rsidRDefault="00DC1CE5">
      <w:pPr>
        <w:pStyle w:val="ListParagraph"/>
        <w:numPr>
          <w:ilvl w:val="0"/>
          <w:numId w:val="4"/>
        </w:numPr>
        <w:jc w:val="both"/>
        <w:rPr>
          <w:ins w:id="867" w:author="Sorin Salagean" w:date="2015-01-30T11:20:00Z"/>
          <w:sz w:val="24"/>
          <w:szCs w:val="24"/>
          <w:lang w:val="en-US"/>
          <w:rPrChange w:id="868" w:author="Sorin Salagean" w:date="2015-01-30T11:19:00Z">
            <w:rPr>
              <w:ins w:id="869" w:author="Sorin Salagean" w:date="2015-01-30T11:20:00Z"/>
              <w:lang w:val="en-US"/>
            </w:rPr>
          </w:rPrChange>
        </w:rPr>
        <w:pPrChange w:id="870" w:author="Sorin Salagean" w:date="2015-01-30T11:19:00Z">
          <w:pPr>
            <w:ind w:firstLine="708"/>
            <w:jc w:val="both"/>
          </w:pPr>
        </w:pPrChange>
      </w:pPr>
    </w:p>
    <w:p w14:paraId="548DE7CC" w14:textId="1B9C53F4" w:rsidR="00D876DC" w:rsidRDefault="00D876DC">
      <w:pPr>
        <w:pStyle w:val="ListParagraph"/>
        <w:jc w:val="both"/>
        <w:rPr>
          <w:ins w:id="871" w:author="Sorin Salagean" w:date="2015-01-30T11:20:00Z"/>
          <w:lang w:val="en-US"/>
        </w:rPr>
        <w:pPrChange w:id="872" w:author="Sorin Salagean" w:date="2015-01-30T11:20:00Z">
          <w:pPr>
            <w:pStyle w:val="Heading1"/>
          </w:pPr>
        </w:pPrChange>
      </w:pPr>
      <w:bookmarkStart w:id="873" w:name="_Toc389553012"/>
    </w:p>
    <w:p w14:paraId="1D994297" w14:textId="1A76AFD2" w:rsidR="00DC1CE5" w:rsidRPr="00696777" w:rsidRDefault="001A5562">
      <w:pPr>
        <w:pStyle w:val="ListParagraph"/>
        <w:jc w:val="both"/>
        <w:rPr>
          <w:ins w:id="874" w:author="Sorin Salagean" w:date="2015-01-30T10:47:00Z"/>
          <w:lang w:val="en-US"/>
        </w:rPr>
        <w:pPrChange w:id="875" w:author="Sorin Salagean" w:date="2015-01-30T11:20:00Z">
          <w:pPr>
            <w:pStyle w:val="Heading1"/>
          </w:pPr>
        </w:pPrChange>
      </w:pPr>
      <w:ins w:id="876" w:author="Sorin Salagean" w:date="2015-01-30T11:23:00Z">
        <w:r>
          <w:rPr>
            <w:lang w:val="en-US"/>
          </w:rPr>
          <w:t xml:space="preserve">Etape </w:t>
        </w:r>
      </w:ins>
      <w:ins w:id="877" w:author="Sorin Salagean" w:date="2015-02-02T16:28:00Z">
        <w:r>
          <w:rPr>
            <w:lang w:val="en-US"/>
          </w:rPr>
          <w:t>Flux:</w:t>
        </w:r>
      </w:ins>
    </w:p>
    <w:tbl>
      <w:tblPr>
        <w:tblStyle w:val="TableGrid"/>
        <w:tblW w:w="10915" w:type="dxa"/>
        <w:tblInd w:w="-5" w:type="dxa"/>
        <w:tblLayout w:type="fixed"/>
        <w:tblLook w:val="04A0" w:firstRow="1" w:lastRow="0" w:firstColumn="1" w:lastColumn="0" w:noHBand="0" w:noVBand="1"/>
        <w:tblPrChange w:id="878" w:author="Sorin Salagean" w:date="2015-01-30T11:17:00Z">
          <w:tblPr>
            <w:tblStyle w:val="TableGrid"/>
            <w:tblW w:w="10915" w:type="dxa"/>
            <w:tblInd w:w="-5" w:type="dxa"/>
            <w:tblLayout w:type="fixed"/>
            <w:tblLook w:val="04A0" w:firstRow="1" w:lastRow="0" w:firstColumn="1" w:lastColumn="0" w:noHBand="0" w:noVBand="1"/>
          </w:tblPr>
        </w:tblPrChange>
      </w:tblPr>
      <w:tblGrid>
        <w:gridCol w:w="1418"/>
        <w:gridCol w:w="1276"/>
        <w:gridCol w:w="2126"/>
        <w:gridCol w:w="2126"/>
        <w:gridCol w:w="1985"/>
        <w:gridCol w:w="1984"/>
        <w:tblGridChange w:id="879">
          <w:tblGrid>
            <w:gridCol w:w="1418"/>
            <w:gridCol w:w="1559"/>
            <w:gridCol w:w="2410"/>
            <w:gridCol w:w="1701"/>
            <w:gridCol w:w="1984"/>
            <w:gridCol w:w="1843"/>
          </w:tblGrid>
        </w:tblGridChange>
      </w:tblGrid>
      <w:tr w:rsidR="00307F9A" w:rsidRPr="00D876DC" w14:paraId="4D4B35F2" w14:textId="73CB0C00" w:rsidTr="00307F9A">
        <w:trPr>
          <w:trHeight w:val="269"/>
          <w:ins w:id="880" w:author="Sorin Salagean" w:date="2015-01-30T10:47:00Z"/>
          <w:trPrChange w:id="881" w:author="Sorin Salagean" w:date="2015-01-30T11:17:00Z">
            <w:trPr>
              <w:trHeight w:val="269"/>
            </w:trPr>
          </w:trPrChange>
        </w:trPr>
        <w:tc>
          <w:tcPr>
            <w:tcW w:w="1418" w:type="dxa"/>
            <w:tcBorders>
              <w:top w:val="single" w:sz="4" w:space="0" w:color="auto"/>
              <w:left w:val="single" w:sz="4" w:space="0" w:color="auto"/>
              <w:bottom w:val="single" w:sz="4" w:space="0" w:color="auto"/>
              <w:right w:val="single" w:sz="4" w:space="0" w:color="auto"/>
            </w:tcBorders>
            <w:tcPrChange w:id="882" w:author="Sorin Salagean" w:date="2015-01-30T11:17:00Z">
              <w:tcPr>
                <w:tcW w:w="1418" w:type="dxa"/>
                <w:tcBorders>
                  <w:top w:val="single" w:sz="4" w:space="0" w:color="auto"/>
                  <w:left w:val="single" w:sz="4" w:space="0" w:color="auto"/>
                  <w:bottom w:val="single" w:sz="4" w:space="0" w:color="auto"/>
                  <w:right w:val="single" w:sz="4" w:space="0" w:color="auto"/>
                </w:tcBorders>
              </w:tcPr>
            </w:tcPrChange>
          </w:tcPr>
          <w:p w14:paraId="47F66EBA" w14:textId="77777777" w:rsidR="00167612" w:rsidRPr="0002796E" w:rsidRDefault="00167612" w:rsidP="00D876DC">
            <w:pPr>
              <w:rPr>
                <w:ins w:id="883" w:author="Sorin Salagean" w:date="2015-01-30T10:47:00Z"/>
                <w:rFonts w:asciiTheme="minorHAnsi" w:hAnsiTheme="minorHAnsi"/>
                <w:b/>
                <w:noProof/>
                <w:lang w:val="ro-RO"/>
                <w:rPrChange w:id="884" w:author="Sorin Salagean" w:date="2015-02-02T16:22:00Z">
                  <w:rPr>
                    <w:ins w:id="885" w:author="Sorin Salagean" w:date="2015-01-30T10:47:00Z"/>
                    <w:b/>
                    <w:noProof/>
                    <w:lang w:val="ro-RO"/>
                  </w:rPr>
                </w:rPrChange>
              </w:rPr>
            </w:pPr>
            <w:ins w:id="886" w:author="Sorin Salagean" w:date="2015-01-30T10:47:00Z">
              <w:r w:rsidRPr="0002796E">
                <w:rPr>
                  <w:b/>
                  <w:noProof/>
                </w:rPr>
                <w:t>Etapa 1</w:t>
              </w:r>
            </w:ins>
          </w:p>
        </w:tc>
        <w:tc>
          <w:tcPr>
            <w:tcW w:w="1276" w:type="dxa"/>
            <w:tcBorders>
              <w:top w:val="single" w:sz="4" w:space="0" w:color="auto"/>
              <w:left w:val="single" w:sz="4" w:space="0" w:color="auto"/>
              <w:bottom w:val="single" w:sz="4" w:space="0" w:color="auto"/>
              <w:right w:val="single" w:sz="4" w:space="0" w:color="auto"/>
            </w:tcBorders>
            <w:tcPrChange w:id="887" w:author="Sorin Salagean" w:date="2015-01-30T11:17:00Z">
              <w:tcPr>
                <w:tcW w:w="1559" w:type="dxa"/>
                <w:tcBorders>
                  <w:top w:val="single" w:sz="4" w:space="0" w:color="auto"/>
                  <w:left w:val="single" w:sz="4" w:space="0" w:color="auto"/>
                  <w:bottom w:val="single" w:sz="4" w:space="0" w:color="auto"/>
                  <w:right w:val="single" w:sz="4" w:space="0" w:color="auto"/>
                </w:tcBorders>
              </w:tcPr>
            </w:tcPrChange>
          </w:tcPr>
          <w:p w14:paraId="5402ADAF" w14:textId="7A6ED352" w:rsidR="00167612" w:rsidRPr="0002796E" w:rsidRDefault="00167612" w:rsidP="00D876DC">
            <w:pPr>
              <w:rPr>
                <w:ins w:id="888" w:author="Sorin Salagean" w:date="2015-01-30T10:47:00Z"/>
                <w:rFonts w:asciiTheme="minorHAnsi" w:hAnsiTheme="minorHAnsi"/>
                <w:b/>
                <w:noProof/>
                <w:lang w:val="ro-RO"/>
                <w:rPrChange w:id="889" w:author="Sorin Salagean" w:date="2015-02-02T16:22:00Z">
                  <w:rPr>
                    <w:ins w:id="890" w:author="Sorin Salagean" w:date="2015-01-30T10:47:00Z"/>
                    <w:b/>
                    <w:noProof/>
                    <w:lang w:val="ro-RO"/>
                  </w:rPr>
                </w:rPrChange>
              </w:rPr>
            </w:pPr>
            <w:ins w:id="891" w:author="Sorin Salagean" w:date="2015-01-30T10:47:00Z">
              <w:r w:rsidRPr="0002796E">
                <w:rPr>
                  <w:b/>
                  <w:noProof/>
                </w:rPr>
                <w:t>Etapa 2</w:t>
              </w:r>
            </w:ins>
          </w:p>
        </w:tc>
        <w:tc>
          <w:tcPr>
            <w:tcW w:w="2126" w:type="dxa"/>
            <w:tcBorders>
              <w:top w:val="single" w:sz="4" w:space="0" w:color="auto"/>
              <w:left w:val="single" w:sz="4" w:space="0" w:color="auto"/>
              <w:bottom w:val="single" w:sz="4" w:space="0" w:color="auto"/>
              <w:right w:val="single" w:sz="4" w:space="0" w:color="auto"/>
            </w:tcBorders>
            <w:tcPrChange w:id="892" w:author="Sorin Salagean" w:date="2015-01-30T11:17:00Z">
              <w:tcPr>
                <w:tcW w:w="2410" w:type="dxa"/>
                <w:tcBorders>
                  <w:top w:val="single" w:sz="4" w:space="0" w:color="auto"/>
                  <w:left w:val="single" w:sz="4" w:space="0" w:color="auto"/>
                  <w:bottom w:val="single" w:sz="4" w:space="0" w:color="auto"/>
                  <w:right w:val="single" w:sz="4" w:space="0" w:color="auto"/>
                </w:tcBorders>
              </w:tcPr>
            </w:tcPrChange>
          </w:tcPr>
          <w:p w14:paraId="05CE03CB" w14:textId="0C6ED937" w:rsidR="00167612" w:rsidRPr="0002796E" w:rsidRDefault="00167612" w:rsidP="00D876DC">
            <w:pPr>
              <w:rPr>
                <w:ins w:id="893" w:author="Sorin Salagean" w:date="2015-01-30T10:47:00Z"/>
                <w:rFonts w:asciiTheme="minorHAnsi" w:hAnsiTheme="minorHAnsi"/>
                <w:b/>
                <w:noProof/>
                <w:lang w:val="ro-RO"/>
                <w:rPrChange w:id="894" w:author="Sorin Salagean" w:date="2015-02-02T16:22:00Z">
                  <w:rPr>
                    <w:ins w:id="895" w:author="Sorin Salagean" w:date="2015-01-30T10:47:00Z"/>
                    <w:b/>
                    <w:noProof/>
                    <w:lang w:val="ro-RO"/>
                  </w:rPr>
                </w:rPrChange>
              </w:rPr>
            </w:pPr>
            <w:ins w:id="896" w:author="Sorin Salagean" w:date="2015-01-30T10:47:00Z">
              <w:r w:rsidRPr="0002796E">
                <w:rPr>
                  <w:b/>
                  <w:noProof/>
                </w:rPr>
                <w:t xml:space="preserve">Etapa </w:t>
              </w:r>
            </w:ins>
            <w:ins w:id="897" w:author="Sorin Salagean" w:date="2015-01-30T10:56:00Z">
              <w:r w:rsidRPr="0002796E">
                <w:rPr>
                  <w:b/>
                  <w:noProof/>
                </w:rPr>
                <w:t>3</w:t>
              </w:r>
            </w:ins>
          </w:p>
        </w:tc>
        <w:tc>
          <w:tcPr>
            <w:tcW w:w="2126" w:type="dxa"/>
            <w:tcBorders>
              <w:top w:val="single" w:sz="4" w:space="0" w:color="auto"/>
              <w:left w:val="single" w:sz="4" w:space="0" w:color="auto"/>
              <w:bottom w:val="single" w:sz="4" w:space="0" w:color="auto"/>
              <w:right w:val="single" w:sz="4" w:space="0" w:color="auto"/>
            </w:tcBorders>
            <w:tcPrChange w:id="898" w:author="Sorin Salagean" w:date="2015-01-30T11:17:00Z">
              <w:tcPr>
                <w:tcW w:w="1701" w:type="dxa"/>
                <w:tcBorders>
                  <w:top w:val="single" w:sz="4" w:space="0" w:color="auto"/>
                  <w:left w:val="single" w:sz="4" w:space="0" w:color="auto"/>
                  <w:bottom w:val="single" w:sz="4" w:space="0" w:color="auto"/>
                  <w:right w:val="single" w:sz="4" w:space="0" w:color="auto"/>
                </w:tcBorders>
              </w:tcPr>
            </w:tcPrChange>
          </w:tcPr>
          <w:p w14:paraId="4B7447D4" w14:textId="6A22A8C5" w:rsidR="00167612" w:rsidRPr="0002796E" w:rsidRDefault="00167612" w:rsidP="00D876DC">
            <w:pPr>
              <w:rPr>
                <w:ins w:id="899" w:author="Sorin Salagean" w:date="2015-01-30T10:47:00Z"/>
                <w:rFonts w:asciiTheme="minorHAnsi" w:hAnsiTheme="minorHAnsi"/>
                <w:b/>
                <w:noProof/>
                <w:lang w:val="ro-RO"/>
                <w:rPrChange w:id="900" w:author="Sorin Salagean" w:date="2015-02-02T16:22:00Z">
                  <w:rPr>
                    <w:ins w:id="901" w:author="Sorin Salagean" w:date="2015-01-30T10:47:00Z"/>
                    <w:b/>
                    <w:noProof/>
                    <w:lang w:val="ro-RO"/>
                  </w:rPr>
                </w:rPrChange>
              </w:rPr>
            </w:pPr>
            <w:ins w:id="902" w:author="Sorin Salagean" w:date="2015-01-30T10:47:00Z">
              <w:r w:rsidRPr="0002796E">
                <w:rPr>
                  <w:b/>
                  <w:noProof/>
                </w:rPr>
                <w:t xml:space="preserve">Etapa </w:t>
              </w:r>
            </w:ins>
            <w:ins w:id="903" w:author="Sorin Salagean" w:date="2015-01-30T10:56:00Z">
              <w:r w:rsidRPr="0002796E">
                <w:rPr>
                  <w:b/>
                  <w:noProof/>
                </w:rPr>
                <w:t>4</w:t>
              </w:r>
            </w:ins>
          </w:p>
        </w:tc>
        <w:tc>
          <w:tcPr>
            <w:tcW w:w="1985" w:type="dxa"/>
            <w:tcBorders>
              <w:top w:val="single" w:sz="4" w:space="0" w:color="auto"/>
              <w:left w:val="single" w:sz="4" w:space="0" w:color="auto"/>
              <w:bottom w:val="single" w:sz="4" w:space="0" w:color="auto"/>
              <w:right w:val="single" w:sz="4" w:space="0" w:color="auto"/>
            </w:tcBorders>
            <w:tcPrChange w:id="904" w:author="Sorin Salagean" w:date="2015-01-30T11:17:00Z">
              <w:tcPr>
                <w:tcW w:w="1984" w:type="dxa"/>
                <w:tcBorders>
                  <w:top w:val="single" w:sz="4" w:space="0" w:color="auto"/>
                  <w:left w:val="single" w:sz="4" w:space="0" w:color="auto"/>
                  <w:bottom w:val="single" w:sz="4" w:space="0" w:color="auto"/>
                  <w:right w:val="single" w:sz="4" w:space="0" w:color="auto"/>
                </w:tcBorders>
              </w:tcPr>
            </w:tcPrChange>
          </w:tcPr>
          <w:p w14:paraId="46F47BFD" w14:textId="2968592F" w:rsidR="00167612" w:rsidRPr="0002796E" w:rsidRDefault="00167612" w:rsidP="00D876DC">
            <w:pPr>
              <w:rPr>
                <w:ins w:id="905" w:author="Sorin Salagean" w:date="2015-01-30T10:47:00Z"/>
                <w:rFonts w:asciiTheme="minorHAnsi" w:hAnsiTheme="minorHAnsi"/>
                <w:b/>
                <w:noProof/>
                <w:lang w:val="ro-RO"/>
                <w:rPrChange w:id="906" w:author="Sorin Salagean" w:date="2015-02-02T16:22:00Z">
                  <w:rPr>
                    <w:ins w:id="907" w:author="Sorin Salagean" w:date="2015-01-30T10:47:00Z"/>
                    <w:b/>
                    <w:noProof/>
                    <w:lang w:val="ro-RO"/>
                  </w:rPr>
                </w:rPrChange>
              </w:rPr>
            </w:pPr>
            <w:ins w:id="908" w:author="Sorin Salagean" w:date="2015-01-30T10:47:00Z">
              <w:r w:rsidRPr="0002796E">
                <w:rPr>
                  <w:b/>
                  <w:noProof/>
                </w:rPr>
                <w:t xml:space="preserve">Etapa </w:t>
              </w:r>
            </w:ins>
            <w:ins w:id="909" w:author="Sorin Salagean" w:date="2015-01-30T10:57:00Z">
              <w:r w:rsidRPr="0002796E">
                <w:rPr>
                  <w:b/>
                  <w:noProof/>
                </w:rPr>
                <w:t>5</w:t>
              </w:r>
            </w:ins>
          </w:p>
        </w:tc>
        <w:tc>
          <w:tcPr>
            <w:tcW w:w="1984" w:type="dxa"/>
            <w:tcBorders>
              <w:top w:val="single" w:sz="4" w:space="0" w:color="auto"/>
              <w:left w:val="single" w:sz="4" w:space="0" w:color="auto"/>
              <w:bottom w:val="single" w:sz="4" w:space="0" w:color="auto"/>
              <w:right w:val="single" w:sz="4" w:space="0" w:color="auto"/>
            </w:tcBorders>
            <w:tcPrChange w:id="910" w:author="Sorin Salagean" w:date="2015-01-30T11:17:00Z">
              <w:tcPr>
                <w:tcW w:w="1843" w:type="dxa"/>
                <w:tcBorders>
                  <w:top w:val="single" w:sz="4" w:space="0" w:color="auto"/>
                  <w:left w:val="single" w:sz="4" w:space="0" w:color="auto"/>
                  <w:bottom w:val="single" w:sz="4" w:space="0" w:color="auto"/>
                  <w:right w:val="single" w:sz="4" w:space="0" w:color="auto"/>
                </w:tcBorders>
              </w:tcPr>
            </w:tcPrChange>
          </w:tcPr>
          <w:p w14:paraId="2C4568EF" w14:textId="57FBC227" w:rsidR="00167612" w:rsidRPr="0002796E" w:rsidRDefault="00167612">
            <w:pPr>
              <w:rPr>
                <w:ins w:id="911" w:author="Sorin Salagean" w:date="2015-01-30T10:47:00Z"/>
                <w:rFonts w:asciiTheme="minorHAnsi" w:hAnsiTheme="minorHAnsi"/>
                <w:b/>
                <w:noProof/>
                <w:lang w:val="ro-RO"/>
                <w:rPrChange w:id="912" w:author="Sorin Salagean" w:date="2015-02-02T16:22:00Z">
                  <w:rPr>
                    <w:ins w:id="913" w:author="Sorin Salagean" w:date="2015-01-30T10:47:00Z"/>
                    <w:b/>
                    <w:noProof/>
                    <w:lang w:val="ro-RO"/>
                  </w:rPr>
                </w:rPrChange>
              </w:rPr>
            </w:pPr>
            <w:ins w:id="914" w:author="Sorin Salagean" w:date="2015-01-30T10:47:00Z">
              <w:r w:rsidRPr="0002796E">
                <w:rPr>
                  <w:b/>
                  <w:noProof/>
                </w:rPr>
                <w:t xml:space="preserve">Etapa </w:t>
              </w:r>
            </w:ins>
            <w:ins w:id="915" w:author="Sorin Salagean" w:date="2015-01-30T10:57:00Z">
              <w:r w:rsidRPr="0002796E">
                <w:rPr>
                  <w:b/>
                  <w:noProof/>
                </w:rPr>
                <w:t>6</w:t>
              </w:r>
            </w:ins>
          </w:p>
        </w:tc>
      </w:tr>
      <w:tr w:rsidR="00307F9A" w:rsidRPr="00D876DC" w14:paraId="59E469A0" w14:textId="22AE8D4C" w:rsidTr="00307F9A">
        <w:trPr>
          <w:ins w:id="916" w:author="Sorin Salagean" w:date="2015-01-30T10:47:00Z"/>
        </w:trPr>
        <w:tc>
          <w:tcPr>
            <w:tcW w:w="1418" w:type="dxa"/>
            <w:tcBorders>
              <w:top w:val="single" w:sz="4" w:space="0" w:color="auto"/>
              <w:left w:val="single" w:sz="4" w:space="0" w:color="auto"/>
              <w:bottom w:val="single" w:sz="4" w:space="0" w:color="auto"/>
              <w:right w:val="single" w:sz="4" w:space="0" w:color="auto"/>
            </w:tcBorders>
            <w:hideMark/>
            <w:tcPrChange w:id="917" w:author="Sorin Salagean" w:date="2015-01-30T11:17:00Z">
              <w:tcPr>
                <w:tcW w:w="1418" w:type="dxa"/>
                <w:tcBorders>
                  <w:top w:val="single" w:sz="4" w:space="0" w:color="auto"/>
                  <w:left w:val="single" w:sz="4" w:space="0" w:color="auto"/>
                  <w:bottom w:val="single" w:sz="4" w:space="0" w:color="auto"/>
                  <w:right w:val="single" w:sz="4" w:space="0" w:color="auto"/>
                </w:tcBorders>
                <w:hideMark/>
              </w:tcPr>
            </w:tcPrChange>
          </w:tcPr>
          <w:p w14:paraId="59616EF0" w14:textId="0C56F39F" w:rsidR="00167612" w:rsidRPr="000A5194" w:rsidRDefault="00167612" w:rsidP="00D876DC">
            <w:pPr>
              <w:rPr>
                <w:ins w:id="918" w:author="Sorin Salagean" w:date="2015-01-30T10:47:00Z"/>
                <w:rFonts w:asciiTheme="minorHAnsi" w:hAnsiTheme="minorHAnsi"/>
                <w:b/>
                <w:noProof/>
                <w:lang w:val="ro-RO"/>
                <w:rPrChange w:id="919" w:author="Sorin Salagean" w:date="2015-02-03T11:23:00Z">
                  <w:rPr>
                    <w:ins w:id="920" w:author="Sorin Salagean" w:date="2015-01-30T10:47:00Z"/>
                    <w:b/>
                    <w:noProof/>
                    <w:lang w:val="ro-RO"/>
                  </w:rPr>
                </w:rPrChange>
              </w:rPr>
            </w:pPr>
            <w:ins w:id="921" w:author="Sorin Salagean" w:date="2015-01-30T10:55:00Z">
              <w:r w:rsidRPr="000A5194">
                <w:rPr>
                  <w:b/>
                  <w:noProof/>
                </w:rPr>
                <w:t>Start</w:t>
              </w:r>
            </w:ins>
          </w:p>
        </w:tc>
        <w:tc>
          <w:tcPr>
            <w:tcW w:w="1276" w:type="dxa"/>
            <w:tcBorders>
              <w:top w:val="single" w:sz="4" w:space="0" w:color="auto"/>
              <w:left w:val="single" w:sz="4" w:space="0" w:color="auto"/>
              <w:bottom w:val="single" w:sz="4" w:space="0" w:color="auto"/>
              <w:right w:val="single" w:sz="4" w:space="0" w:color="auto"/>
            </w:tcBorders>
            <w:hideMark/>
            <w:tcPrChange w:id="922" w:author="Sorin Salagean" w:date="2015-01-30T11:17:00Z">
              <w:tcPr>
                <w:tcW w:w="1559" w:type="dxa"/>
                <w:tcBorders>
                  <w:top w:val="single" w:sz="4" w:space="0" w:color="auto"/>
                  <w:left w:val="single" w:sz="4" w:space="0" w:color="auto"/>
                  <w:bottom w:val="single" w:sz="4" w:space="0" w:color="auto"/>
                  <w:right w:val="single" w:sz="4" w:space="0" w:color="auto"/>
                </w:tcBorders>
                <w:hideMark/>
              </w:tcPr>
            </w:tcPrChange>
          </w:tcPr>
          <w:p w14:paraId="09E9C7DB" w14:textId="65F29C36" w:rsidR="00167612" w:rsidRPr="000A5194" w:rsidRDefault="00167612" w:rsidP="00D876DC">
            <w:pPr>
              <w:rPr>
                <w:ins w:id="923" w:author="Sorin Salagean" w:date="2015-01-30T10:47:00Z"/>
                <w:rFonts w:asciiTheme="minorHAnsi" w:hAnsiTheme="minorHAnsi"/>
                <w:b/>
                <w:noProof/>
                <w:lang w:val="ro-RO"/>
                <w:rPrChange w:id="924" w:author="Sorin Salagean" w:date="2015-02-03T11:23:00Z">
                  <w:rPr>
                    <w:ins w:id="925" w:author="Sorin Salagean" w:date="2015-01-30T10:47:00Z"/>
                    <w:b/>
                    <w:noProof/>
                    <w:lang w:val="ro-RO"/>
                  </w:rPr>
                </w:rPrChange>
              </w:rPr>
            </w:pPr>
            <w:ins w:id="926" w:author="Sorin Salagean" w:date="2015-01-30T10:55:00Z">
              <w:r w:rsidRPr="000A5194">
                <w:rPr>
                  <w:b/>
                  <w:noProof/>
                </w:rPr>
                <w:t>Verificari</w:t>
              </w:r>
            </w:ins>
          </w:p>
        </w:tc>
        <w:tc>
          <w:tcPr>
            <w:tcW w:w="2126" w:type="dxa"/>
            <w:tcBorders>
              <w:top w:val="single" w:sz="4" w:space="0" w:color="auto"/>
              <w:left w:val="single" w:sz="4" w:space="0" w:color="auto"/>
              <w:bottom w:val="single" w:sz="4" w:space="0" w:color="auto"/>
              <w:right w:val="single" w:sz="4" w:space="0" w:color="auto"/>
            </w:tcBorders>
            <w:hideMark/>
            <w:tcPrChange w:id="927" w:author="Sorin Salagean" w:date="2015-01-30T11:17:00Z">
              <w:tcPr>
                <w:tcW w:w="2410" w:type="dxa"/>
                <w:tcBorders>
                  <w:top w:val="single" w:sz="4" w:space="0" w:color="auto"/>
                  <w:left w:val="single" w:sz="4" w:space="0" w:color="auto"/>
                  <w:bottom w:val="single" w:sz="4" w:space="0" w:color="auto"/>
                  <w:right w:val="single" w:sz="4" w:space="0" w:color="auto"/>
                </w:tcBorders>
                <w:hideMark/>
              </w:tcPr>
            </w:tcPrChange>
          </w:tcPr>
          <w:p w14:paraId="68A4C7CA" w14:textId="31A5DCD8" w:rsidR="00167612" w:rsidRPr="000A5194" w:rsidRDefault="00167612" w:rsidP="00D876DC">
            <w:pPr>
              <w:rPr>
                <w:ins w:id="928" w:author="Sorin Salagean" w:date="2015-01-30T10:47:00Z"/>
                <w:rFonts w:asciiTheme="minorHAnsi" w:hAnsiTheme="minorHAnsi"/>
                <w:b/>
                <w:noProof/>
                <w:lang w:val="ro-RO"/>
                <w:rPrChange w:id="929" w:author="Sorin Salagean" w:date="2015-02-03T11:23:00Z">
                  <w:rPr>
                    <w:ins w:id="930" w:author="Sorin Salagean" w:date="2015-01-30T10:47:00Z"/>
                    <w:b/>
                    <w:noProof/>
                    <w:lang w:val="ro-RO"/>
                  </w:rPr>
                </w:rPrChange>
              </w:rPr>
            </w:pPr>
            <w:ins w:id="931" w:author="Sorin Salagean" w:date="2015-01-30T10:56:00Z">
              <w:r w:rsidRPr="000A5194">
                <w:rPr>
                  <w:b/>
                  <w:noProof/>
                </w:rPr>
                <w:t>Call Center</w:t>
              </w:r>
            </w:ins>
          </w:p>
        </w:tc>
        <w:tc>
          <w:tcPr>
            <w:tcW w:w="2126" w:type="dxa"/>
            <w:tcBorders>
              <w:top w:val="single" w:sz="4" w:space="0" w:color="auto"/>
              <w:left w:val="single" w:sz="4" w:space="0" w:color="auto"/>
              <w:bottom w:val="single" w:sz="4" w:space="0" w:color="auto"/>
              <w:right w:val="single" w:sz="4" w:space="0" w:color="auto"/>
            </w:tcBorders>
            <w:tcPrChange w:id="932" w:author="Sorin Salagean" w:date="2015-01-30T11:17:00Z">
              <w:tcPr>
                <w:tcW w:w="1701" w:type="dxa"/>
                <w:tcBorders>
                  <w:top w:val="single" w:sz="4" w:space="0" w:color="auto"/>
                  <w:left w:val="single" w:sz="4" w:space="0" w:color="auto"/>
                  <w:bottom w:val="single" w:sz="4" w:space="0" w:color="auto"/>
                  <w:right w:val="single" w:sz="4" w:space="0" w:color="auto"/>
                </w:tcBorders>
              </w:tcPr>
            </w:tcPrChange>
          </w:tcPr>
          <w:p w14:paraId="1491892C" w14:textId="793C5DD4" w:rsidR="00167612" w:rsidRPr="000A5194" w:rsidRDefault="00167612" w:rsidP="00D876DC">
            <w:pPr>
              <w:rPr>
                <w:ins w:id="933" w:author="Sorin Salagean" w:date="2015-01-30T10:47:00Z"/>
                <w:rFonts w:asciiTheme="minorHAnsi" w:hAnsiTheme="minorHAnsi"/>
                <w:b/>
                <w:noProof/>
                <w:lang w:val="ro-RO"/>
                <w:rPrChange w:id="934" w:author="Sorin Salagean" w:date="2015-02-03T11:23:00Z">
                  <w:rPr>
                    <w:ins w:id="935" w:author="Sorin Salagean" w:date="2015-01-30T10:47:00Z"/>
                    <w:b/>
                    <w:noProof/>
                    <w:lang w:val="ro-RO"/>
                  </w:rPr>
                </w:rPrChange>
              </w:rPr>
            </w:pPr>
            <w:ins w:id="936" w:author="Sorin Salagean" w:date="2015-01-30T10:56:00Z">
              <w:r w:rsidRPr="000A5194">
                <w:rPr>
                  <w:b/>
                  <w:noProof/>
                </w:rPr>
                <w:t>Fronting</w:t>
              </w:r>
            </w:ins>
          </w:p>
        </w:tc>
        <w:tc>
          <w:tcPr>
            <w:tcW w:w="1985" w:type="dxa"/>
            <w:tcBorders>
              <w:top w:val="single" w:sz="4" w:space="0" w:color="auto"/>
              <w:left w:val="single" w:sz="4" w:space="0" w:color="auto"/>
              <w:bottom w:val="single" w:sz="4" w:space="0" w:color="auto"/>
              <w:right w:val="single" w:sz="4" w:space="0" w:color="auto"/>
            </w:tcBorders>
            <w:hideMark/>
            <w:tcPrChange w:id="937" w:author="Sorin Salagean" w:date="2015-01-30T11:17:00Z">
              <w:tcPr>
                <w:tcW w:w="1984" w:type="dxa"/>
                <w:tcBorders>
                  <w:top w:val="single" w:sz="4" w:space="0" w:color="auto"/>
                  <w:left w:val="single" w:sz="4" w:space="0" w:color="auto"/>
                  <w:bottom w:val="single" w:sz="4" w:space="0" w:color="auto"/>
                  <w:right w:val="single" w:sz="4" w:space="0" w:color="auto"/>
                </w:tcBorders>
                <w:hideMark/>
              </w:tcPr>
            </w:tcPrChange>
          </w:tcPr>
          <w:p w14:paraId="2E4808F8" w14:textId="076E315C" w:rsidR="00167612" w:rsidRPr="000A5194" w:rsidRDefault="00167612" w:rsidP="00D876DC">
            <w:pPr>
              <w:rPr>
                <w:ins w:id="938" w:author="Sorin Salagean" w:date="2015-01-30T10:47:00Z"/>
                <w:rFonts w:asciiTheme="minorHAnsi" w:hAnsiTheme="minorHAnsi"/>
                <w:b/>
                <w:noProof/>
                <w:lang w:val="ro-RO"/>
                <w:rPrChange w:id="939" w:author="Sorin Salagean" w:date="2015-02-03T11:23:00Z">
                  <w:rPr>
                    <w:ins w:id="940" w:author="Sorin Salagean" w:date="2015-01-30T10:47:00Z"/>
                    <w:b/>
                    <w:noProof/>
                    <w:lang w:val="ro-RO"/>
                  </w:rPr>
                </w:rPrChange>
              </w:rPr>
            </w:pPr>
            <w:ins w:id="941" w:author="Sorin Salagean" w:date="2015-01-30T10:56:00Z">
              <w:r w:rsidRPr="000A5194">
                <w:rPr>
                  <w:b/>
                  <w:noProof/>
                </w:rPr>
                <w:t>A</w:t>
              </w:r>
            </w:ins>
            <w:ins w:id="942" w:author="Sorin Salagean" w:date="2015-01-30T10:57:00Z">
              <w:r w:rsidRPr="000A5194">
                <w:rPr>
                  <w:b/>
                  <w:noProof/>
                </w:rPr>
                <w:t>locari Prime</w:t>
              </w:r>
            </w:ins>
          </w:p>
        </w:tc>
        <w:tc>
          <w:tcPr>
            <w:tcW w:w="1984" w:type="dxa"/>
            <w:tcBorders>
              <w:top w:val="single" w:sz="4" w:space="0" w:color="auto"/>
              <w:left w:val="single" w:sz="4" w:space="0" w:color="auto"/>
              <w:bottom w:val="single" w:sz="4" w:space="0" w:color="auto"/>
              <w:right w:val="single" w:sz="4" w:space="0" w:color="auto"/>
            </w:tcBorders>
            <w:tcPrChange w:id="943" w:author="Sorin Salagean" w:date="2015-01-30T11:17:00Z">
              <w:tcPr>
                <w:tcW w:w="1843" w:type="dxa"/>
                <w:tcBorders>
                  <w:top w:val="single" w:sz="4" w:space="0" w:color="auto"/>
                  <w:left w:val="single" w:sz="4" w:space="0" w:color="auto"/>
                  <w:bottom w:val="single" w:sz="4" w:space="0" w:color="auto"/>
                  <w:right w:val="single" w:sz="4" w:space="0" w:color="auto"/>
                </w:tcBorders>
              </w:tcPr>
            </w:tcPrChange>
          </w:tcPr>
          <w:p w14:paraId="1C8CDD79" w14:textId="30F142B1" w:rsidR="00167612" w:rsidRPr="000A5194" w:rsidRDefault="00167612" w:rsidP="00D876DC">
            <w:pPr>
              <w:rPr>
                <w:ins w:id="944" w:author="Sorin Salagean" w:date="2015-01-30T10:47:00Z"/>
                <w:rFonts w:asciiTheme="minorHAnsi" w:hAnsiTheme="minorHAnsi"/>
                <w:b/>
                <w:noProof/>
                <w:lang w:val="ro-RO"/>
                <w:rPrChange w:id="945" w:author="Sorin Salagean" w:date="2015-02-03T11:23:00Z">
                  <w:rPr>
                    <w:ins w:id="946" w:author="Sorin Salagean" w:date="2015-01-30T10:47:00Z"/>
                    <w:b/>
                    <w:noProof/>
                    <w:lang w:val="ro-RO"/>
                  </w:rPr>
                </w:rPrChange>
              </w:rPr>
            </w:pPr>
            <w:ins w:id="947" w:author="Sorin Salagean" w:date="2015-01-30T10:57:00Z">
              <w:r w:rsidRPr="000A5194">
                <w:rPr>
                  <w:b/>
                  <w:noProof/>
                </w:rPr>
                <w:t>Constatat</w:t>
              </w:r>
            </w:ins>
            <w:ins w:id="948" w:author="Sorin Salagean" w:date="2015-01-30T10:58:00Z">
              <w:r w:rsidRPr="000A5194">
                <w:rPr>
                  <w:b/>
                  <w:noProof/>
                </w:rPr>
                <w:t>or Intern</w:t>
              </w:r>
            </w:ins>
          </w:p>
        </w:tc>
      </w:tr>
      <w:tr w:rsidR="00307F9A" w:rsidRPr="00D876DC" w14:paraId="592532A1" w14:textId="5296CB35" w:rsidTr="00307F9A">
        <w:trPr>
          <w:ins w:id="949" w:author="Sorin Salagean" w:date="2015-01-30T10:47:00Z"/>
        </w:trPr>
        <w:tc>
          <w:tcPr>
            <w:tcW w:w="1418" w:type="dxa"/>
            <w:tcBorders>
              <w:top w:val="single" w:sz="4" w:space="0" w:color="auto"/>
              <w:left w:val="single" w:sz="4" w:space="0" w:color="auto"/>
              <w:bottom w:val="single" w:sz="4" w:space="0" w:color="auto"/>
              <w:right w:val="single" w:sz="4" w:space="0" w:color="auto"/>
            </w:tcBorders>
            <w:tcPrChange w:id="950" w:author="Sorin Salagean" w:date="2015-01-30T11:17:00Z">
              <w:tcPr>
                <w:tcW w:w="1418" w:type="dxa"/>
                <w:tcBorders>
                  <w:top w:val="single" w:sz="4" w:space="0" w:color="auto"/>
                  <w:left w:val="single" w:sz="4" w:space="0" w:color="auto"/>
                  <w:bottom w:val="single" w:sz="4" w:space="0" w:color="auto"/>
                  <w:right w:val="single" w:sz="4" w:space="0" w:color="auto"/>
                </w:tcBorders>
              </w:tcPr>
            </w:tcPrChange>
          </w:tcPr>
          <w:p w14:paraId="2AB51823" w14:textId="77777777" w:rsidR="00167612" w:rsidRPr="000A5194" w:rsidRDefault="00167612" w:rsidP="00D876DC">
            <w:pPr>
              <w:rPr>
                <w:ins w:id="951" w:author="Sorin Salagean" w:date="2015-01-30T10:47:00Z"/>
                <w:rFonts w:asciiTheme="minorHAnsi" w:hAnsiTheme="minorHAnsi" w:cs="Arial"/>
                <w:noProof/>
                <w:color w:val="000000"/>
                <w:lang w:val="ro-RO"/>
                <w:rPrChange w:id="952" w:author="Sorin Salagean" w:date="2015-02-03T11:23:00Z">
                  <w:rPr>
                    <w:ins w:id="953" w:author="Sorin Salagean" w:date="2015-01-30T10:47:00Z"/>
                    <w:rFonts w:cs="Arial"/>
                    <w:noProof/>
                    <w:color w:val="000000"/>
                    <w:szCs w:val="22"/>
                    <w:lang w:val="ro-RO"/>
                  </w:rPr>
                </w:rPrChange>
              </w:rPr>
            </w:pPr>
            <w:ins w:id="954" w:author="Sorin Salagean" w:date="2015-01-30T10:47:00Z">
              <w:r w:rsidRPr="000A5194">
                <w:rPr>
                  <w:rFonts w:cs="Arial"/>
                  <w:noProof/>
                  <w:color w:val="000000"/>
                </w:rPr>
                <w:t>Actiuni disponibile pe Workflow OnBase (Ad Hoc User Taks):</w:t>
              </w:r>
            </w:ins>
          </w:p>
          <w:p w14:paraId="3031C1B4" w14:textId="6E2F66F2" w:rsidR="00167612" w:rsidRPr="000A5194" w:rsidRDefault="00167612">
            <w:pPr>
              <w:spacing w:after="200" w:line="276" w:lineRule="auto"/>
              <w:rPr>
                <w:ins w:id="955" w:author="Sorin Salagean" w:date="2015-01-30T10:47:00Z"/>
                <w:rFonts w:asciiTheme="minorHAnsi" w:hAnsiTheme="minorHAnsi"/>
                <w:noProof/>
                <w:lang w:val="ro-RO"/>
                <w:rPrChange w:id="956" w:author="Sorin Salagean" w:date="2015-02-03T11:23:00Z">
                  <w:rPr>
                    <w:ins w:id="957" w:author="Sorin Salagean" w:date="2015-01-30T10:47:00Z"/>
                    <w:noProof/>
                    <w:lang w:val="ro-RO"/>
                  </w:rPr>
                </w:rPrChange>
              </w:rPr>
              <w:pPrChange w:id="958" w:author="Sorin Salagean" w:date="2015-01-30T11:09:00Z">
                <w:pPr>
                  <w:pStyle w:val="ListParagraph"/>
                  <w:numPr>
                    <w:numId w:val="60"/>
                  </w:numPr>
                  <w:spacing w:after="200" w:line="276" w:lineRule="auto"/>
                  <w:ind w:left="360" w:hanging="360"/>
                </w:pPr>
              </w:pPrChange>
            </w:pPr>
            <w:ins w:id="959" w:author="Sorin Salagean" w:date="2015-01-30T10:47:00Z">
              <w:r w:rsidRPr="000A5194">
                <w:rPr>
                  <w:noProof/>
                </w:rPr>
                <w:t xml:space="preserve"> </w:t>
              </w:r>
            </w:ins>
          </w:p>
        </w:tc>
        <w:tc>
          <w:tcPr>
            <w:tcW w:w="1276" w:type="dxa"/>
            <w:tcBorders>
              <w:top w:val="single" w:sz="4" w:space="0" w:color="auto"/>
              <w:left w:val="single" w:sz="4" w:space="0" w:color="auto"/>
              <w:bottom w:val="single" w:sz="4" w:space="0" w:color="auto"/>
              <w:right w:val="single" w:sz="4" w:space="0" w:color="auto"/>
            </w:tcBorders>
            <w:tcPrChange w:id="960" w:author="Sorin Salagean" w:date="2015-01-30T11:17:00Z">
              <w:tcPr>
                <w:tcW w:w="1559" w:type="dxa"/>
                <w:tcBorders>
                  <w:top w:val="single" w:sz="4" w:space="0" w:color="auto"/>
                  <w:left w:val="single" w:sz="4" w:space="0" w:color="auto"/>
                  <w:bottom w:val="single" w:sz="4" w:space="0" w:color="auto"/>
                  <w:right w:val="single" w:sz="4" w:space="0" w:color="auto"/>
                </w:tcBorders>
              </w:tcPr>
            </w:tcPrChange>
          </w:tcPr>
          <w:p w14:paraId="7FE0E330" w14:textId="77777777" w:rsidR="00167612" w:rsidRPr="000A5194" w:rsidRDefault="00167612" w:rsidP="00D876DC">
            <w:pPr>
              <w:rPr>
                <w:ins w:id="961" w:author="Sorin Salagean" w:date="2015-01-30T10:47:00Z"/>
                <w:rFonts w:asciiTheme="minorHAnsi" w:hAnsiTheme="minorHAnsi" w:cs="Arial"/>
                <w:noProof/>
                <w:color w:val="000000"/>
                <w:lang w:val="ro-RO"/>
                <w:rPrChange w:id="962" w:author="Sorin Salagean" w:date="2015-02-03T11:23:00Z">
                  <w:rPr>
                    <w:ins w:id="963" w:author="Sorin Salagean" w:date="2015-01-30T10:47:00Z"/>
                    <w:rFonts w:cs="Arial"/>
                    <w:noProof/>
                    <w:color w:val="000000"/>
                    <w:szCs w:val="22"/>
                    <w:lang w:val="ro-RO"/>
                  </w:rPr>
                </w:rPrChange>
              </w:rPr>
            </w:pPr>
            <w:ins w:id="964" w:author="Sorin Salagean" w:date="2015-01-30T10:47:00Z">
              <w:r w:rsidRPr="000A5194">
                <w:rPr>
                  <w:rFonts w:cs="Arial"/>
                  <w:noProof/>
                  <w:color w:val="000000"/>
                </w:rPr>
                <w:t>Actiuni disponibile pe Workflow OnBase (Ad Hoc User Taks):</w:t>
              </w:r>
            </w:ins>
          </w:p>
          <w:p w14:paraId="7178AF9B" w14:textId="00143AFF" w:rsidR="00167612" w:rsidRPr="000A5194" w:rsidRDefault="00167612">
            <w:pPr>
              <w:pStyle w:val="ListParagraph"/>
              <w:spacing w:after="200" w:line="276" w:lineRule="auto"/>
              <w:ind w:left="360"/>
              <w:rPr>
                <w:ins w:id="965" w:author="Sorin Salagean" w:date="2015-01-30T10:47:00Z"/>
                <w:rFonts w:asciiTheme="minorHAnsi" w:hAnsiTheme="minorHAnsi"/>
                <w:b/>
                <w:noProof/>
                <w:lang w:val="ro-RO"/>
                <w:rPrChange w:id="966" w:author="Sorin Salagean" w:date="2015-02-03T11:23:00Z">
                  <w:rPr>
                    <w:ins w:id="967" w:author="Sorin Salagean" w:date="2015-01-30T10:47:00Z"/>
                    <w:b/>
                    <w:noProof/>
                    <w:lang w:val="ro-RO"/>
                  </w:rPr>
                </w:rPrChange>
              </w:rPr>
              <w:pPrChange w:id="968" w:author="Sorin Salagean" w:date="2015-01-30T11:09:00Z">
                <w:pPr>
                  <w:pStyle w:val="ListParagraph"/>
                  <w:numPr>
                    <w:numId w:val="60"/>
                  </w:numPr>
                  <w:spacing w:after="200" w:line="276" w:lineRule="auto"/>
                  <w:ind w:left="360" w:hanging="360"/>
                </w:pPr>
              </w:pPrChange>
            </w:pPr>
          </w:p>
        </w:tc>
        <w:tc>
          <w:tcPr>
            <w:tcW w:w="2126" w:type="dxa"/>
            <w:tcBorders>
              <w:top w:val="single" w:sz="4" w:space="0" w:color="auto"/>
              <w:left w:val="single" w:sz="4" w:space="0" w:color="auto"/>
              <w:bottom w:val="single" w:sz="4" w:space="0" w:color="auto"/>
              <w:right w:val="single" w:sz="4" w:space="0" w:color="auto"/>
            </w:tcBorders>
            <w:tcPrChange w:id="969" w:author="Sorin Salagean" w:date="2015-01-30T11:17:00Z">
              <w:tcPr>
                <w:tcW w:w="2410" w:type="dxa"/>
                <w:tcBorders>
                  <w:top w:val="single" w:sz="4" w:space="0" w:color="auto"/>
                  <w:left w:val="single" w:sz="4" w:space="0" w:color="auto"/>
                  <w:bottom w:val="single" w:sz="4" w:space="0" w:color="auto"/>
                  <w:right w:val="single" w:sz="4" w:space="0" w:color="auto"/>
                </w:tcBorders>
              </w:tcPr>
            </w:tcPrChange>
          </w:tcPr>
          <w:p w14:paraId="3DF5C139" w14:textId="77777777" w:rsidR="00167612" w:rsidRPr="000A5194" w:rsidRDefault="00167612" w:rsidP="00D876DC">
            <w:pPr>
              <w:rPr>
                <w:ins w:id="970" w:author="Sorin Salagean" w:date="2015-01-30T10:47:00Z"/>
                <w:rFonts w:asciiTheme="minorHAnsi" w:hAnsiTheme="minorHAnsi" w:cs="Arial"/>
                <w:noProof/>
                <w:color w:val="000000"/>
                <w:lang w:val="ro-RO"/>
                <w:rPrChange w:id="971" w:author="Sorin Salagean" w:date="2015-02-03T11:23:00Z">
                  <w:rPr>
                    <w:ins w:id="972" w:author="Sorin Salagean" w:date="2015-01-30T10:47:00Z"/>
                    <w:rFonts w:cs="Arial"/>
                    <w:noProof/>
                    <w:color w:val="000000"/>
                    <w:szCs w:val="22"/>
                    <w:lang w:val="ro-RO"/>
                  </w:rPr>
                </w:rPrChange>
              </w:rPr>
            </w:pPr>
            <w:ins w:id="973" w:author="Sorin Salagean" w:date="2015-01-30T10:47:00Z">
              <w:r w:rsidRPr="000A5194">
                <w:rPr>
                  <w:rFonts w:cs="Arial"/>
                  <w:noProof/>
                  <w:color w:val="000000"/>
                </w:rPr>
                <w:t>Actiuni disponibile pe Workflow OnBase (Ad Hoc User Taks):</w:t>
              </w:r>
            </w:ins>
          </w:p>
          <w:p w14:paraId="1802818C" w14:textId="22D8256F" w:rsidR="00167612" w:rsidRPr="000A5194" w:rsidRDefault="00307F9A" w:rsidP="00D876DC">
            <w:pPr>
              <w:pStyle w:val="ListParagraph"/>
              <w:numPr>
                <w:ilvl w:val="0"/>
                <w:numId w:val="61"/>
              </w:numPr>
              <w:spacing w:after="200" w:line="276" w:lineRule="auto"/>
              <w:rPr>
                <w:ins w:id="974" w:author="Sorin Salagean" w:date="2015-01-30T10:47:00Z"/>
                <w:rFonts w:asciiTheme="minorHAnsi" w:hAnsiTheme="minorHAnsi"/>
                <w:rPrChange w:id="975" w:author="Sorin Salagean" w:date="2015-02-03T11:23:00Z">
                  <w:rPr>
                    <w:ins w:id="976" w:author="Sorin Salagean" w:date="2015-01-30T10:47:00Z"/>
                  </w:rPr>
                </w:rPrChange>
              </w:rPr>
            </w:pPr>
            <w:ins w:id="977" w:author="Sorin Salagean" w:date="2015-01-30T11:09:00Z">
              <w:r w:rsidRPr="000A5194">
                <w:t>Obtine numar dosar Insis</w:t>
              </w:r>
            </w:ins>
          </w:p>
          <w:p w14:paraId="0EB5D2CF" w14:textId="77777777" w:rsidR="00167612" w:rsidRPr="000A5194" w:rsidRDefault="00307F9A" w:rsidP="00D876DC">
            <w:pPr>
              <w:pStyle w:val="ListParagraph"/>
              <w:numPr>
                <w:ilvl w:val="0"/>
                <w:numId w:val="61"/>
              </w:numPr>
              <w:spacing w:after="200" w:line="276" w:lineRule="auto"/>
              <w:rPr>
                <w:ins w:id="978" w:author="Sorin Salagean" w:date="2015-01-30T11:10:00Z"/>
                <w:rFonts w:asciiTheme="minorHAnsi" w:hAnsiTheme="minorHAnsi"/>
              </w:rPr>
            </w:pPr>
            <w:ins w:id="979" w:author="Sorin Salagean" w:date="2015-01-30T11:10:00Z">
              <w:r w:rsidRPr="000A5194">
                <w:t>Trimite la Alocari Prime</w:t>
              </w:r>
            </w:ins>
          </w:p>
          <w:p w14:paraId="729249F9" w14:textId="77777777" w:rsidR="00307F9A" w:rsidRPr="000A5194" w:rsidRDefault="00307F9A" w:rsidP="00D876DC">
            <w:pPr>
              <w:pStyle w:val="ListParagraph"/>
              <w:numPr>
                <w:ilvl w:val="0"/>
                <w:numId w:val="61"/>
              </w:numPr>
              <w:spacing w:after="200" w:line="276" w:lineRule="auto"/>
              <w:rPr>
                <w:ins w:id="980" w:author="Sorin Salagean" w:date="2015-01-30T11:11:00Z"/>
                <w:rFonts w:asciiTheme="minorHAnsi" w:hAnsiTheme="minorHAnsi"/>
              </w:rPr>
            </w:pPr>
            <w:ins w:id="981" w:author="Sorin Salagean" w:date="2015-01-30T11:10:00Z">
              <w:r w:rsidRPr="000A5194">
                <w:t>Trimite mai departe</w:t>
              </w:r>
            </w:ins>
          </w:p>
          <w:p w14:paraId="604CC34B" w14:textId="77777777" w:rsidR="00307F9A" w:rsidRPr="000A5194" w:rsidRDefault="00307F9A" w:rsidP="00D876DC">
            <w:pPr>
              <w:pStyle w:val="ListParagraph"/>
              <w:numPr>
                <w:ilvl w:val="0"/>
                <w:numId w:val="61"/>
              </w:numPr>
              <w:spacing w:after="200" w:line="276" w:lineRule="auto"/>
              <w:rPr>
                <w:ins w:id="982" w:author="Sorin Salagean" w:date="2015-01-30T11:11:00Z"/>
                <w:rFonts w:asciiTheme="minorHAnsi" w:hAnsiTheme="minorHAnsi"/>
              </w:rPr>
            </w:pPr>
            <w:ins w:id="983" w:author="Sorin Salagean" w:date="2015-01-30T11:11:00Z">
              <w:r w:rsidRPr="000A5194">
                <w:t>Import DIR</w:t>
              </w:r>
            </w:ins>
          </w:p>
          <w:p w14:paraId="3669D393" w14:textId="77777777" w:rsidR="00307F9A" w:rsidRPr="000A5194" w:rsidRDefault="00307F9A" w:rsidP="00D876DC">
            <w:pPr>
              <w:pStyle w:val="ListParagraph"/>
              <w:numPr>
                <w:ilvl w:val="0"/>
                <w:numId w:val="61"/>
              </w:numPr>
              <w:spacing w:after="200" w:line="276" w:lineRule="auto"/>
              <w:rPr>
                <w:ins w:id="984" w:author="Sorin Salagean" w:date="2015-01-30T11:11:00Z"/>
                <w:rFonts w:asciiTheme="minorHAnsi" w:hAnsiTheme="minorHAnsi"/>
              </w:rPr>
            </w:pPr>
            <w:ins w:id="985" w:author="Sorin Salagean" w:date="2015-01-30T11:11:00Z">
              <w:r w:rsidRPr="000A5194">
                <w:t>Trimite mesaj (nota)</w:t>
              </w:r>
            </w:ins>
          </w:p>
          <w:p w14:paraId="3330A988" w14:textId="14E67A75" w:rsidR="00307F9A" w:rsidRPr="000A5194" w:rsidRDefault="00307F9A" w:rsidP="00D876DC">
            <w:pPr>
              <w:pStyle w:val="ListParagraph"/>
              <w:numPr>
                <w:ilvl w:val="0"/>
                <w:numId w:val="61"/>
              </w:numPr>
              <w:spacing w:after="200" w:line="276" w:lineRule="auto"/>
              <w:rPr>
                <w:ins w:id="986" w:author="Sorin Salagean" w:date="2015-01-30T10:47:00Z"/>
                <w:rFonts w:asciiTheme="minorHAnsi" w:hAnsiTheme="minorHAnsi"/>
                <w:rPrChange w:id="987" w:author="Sorin Salagean" w:date="2015-02-03T11:23:00Z">
                  <w:rPr>
                    <w:ins w:id="988" w:author="Sorin Salagean" w:date="2015-01-30T10:47:00Z"/>
                  </w:rPr>
                </w:rPrChange>
              </w:rPr>
            </w:pPr>
            <w:ins w:id="989" w:author="Sorin Salagean" w:date="2015-01-30T11:11:00Z">
              <w:r w:rsidRPr="000A5194">
                <w:t>Import document dosar</w:t>
              </w:r>
            </w:ins>
          </w:p>
        </w:tc>
        <w:tc>
          <w:tcPr>
            <w:tcW w:w="2126" w:type="dxa"/>
            <w:tcBorders>
              <w:top w:val="single" w:sz="4" w:space="0" w:color="auto"/>
              <w:left w:val="single" w:sz="4" w:space="0" w:color="auto"/>
              <w:bottom w:val="single" w:sz="4" w:space="0" w:color="auto"/>
              <w:right w:val="single" w:sz="4" w:space="0" w:color="auto"/>
            </w:tcBorders>
            <w:tcPrChange w:id="990" w:author="Sorin Salagean" w:date="2015-01-30T11:17:00Z">
              <w:tcPr>
                <w:tcW w:w="1701" w:type="dxa"/>
                <w:tcBorders>
                  <w:top w:val="single" w:sz="4" w:space="0" w:color="auto"/>
                  <w:left w:val="single" w:sz="4" w:space="0" w:color="auto"/>
                  <w:bottom w:val="single" w:sz="4" w:space="0" w:color="auto"/>
                  <w:right w:val="single" w:sz="4" w:space="0" w:color="auto"/>
                </w:tcBorders>
              </w:tcPr>
            </w:tcPrChange>
          </w:tcPr>
          <w:p w14:paraId="6CE49FCB" w14:textId="77777777" w:rsidR="00167612" w:rsidRPr="000A5194" w:rsidRDefault="00167612" w:rsidP="00D876DC">
            <w:pPr>
              <w:rPr>
                <w:ins w:id="991" w:author="Sorin Salagean" w:date="2015-01-30T10:47:00Z"/>
                <w:rFonts w:asciiTheme="minorHAnsi" w:hAnsiTheme="minorHAnsi" w:cs="Arial"/>
                <w:noProof/>
                <w:color w:val="000000"/>
                <w:lang w:val="ro-RO"/>
                <w:rPrChange w:id="992" w:author="Sorin Salagean" w:date="2015-02-03T11:23:00Z">
                  <w:rPr>
                    <w:ins w:id="993" w:author="Sorin Salagean" w:date="2015-01-30T10:47:00Z"/>
                    <w:rFonts w:cs="Arial"/>
                    <w:noProof/>
                    <w:color w:val="000000"/>
                    <w:szCs w:val="22"/>
                    <w:lang w:val="ro-RO"/>
                  </w:rPr>
                </w:rPrChange>
              </w:rPr>
            </w:pPr>
            <w:ins w:id="994" w:author="Sorin Salagean" w:date="2015-01-30T10:47:00Z">
              <w:r w:rsidRPr="000A5194">
                <w:rPr>
                  <w:rFonts w:cs="Arial"/>
                  <w:noProof/>
                  <w:color w:val="000000"/>
                </w:rPr>
                <w:t>Actiuni disponibile pe Workflow OnBase (Ad Hoc User Taks):</w:t>
              </w:r>
            </w:ins>
          </w:p>
          <w:p w14:paraId="68F49BFD" w14:textId="77777777" w:rsidR="00167612" w:rsidRPr="003138AE" w:rsidRDefault="00307F9A" w:rsidP="00D876DC">
            <w:pPr>
              <w:pStyle w:val="ListParagraph"/>
              <w:numPr>
                <w:ilvl w:val="0"/>
                <w:numId w:val="61"/>
              </w:numPr>
              <w:spacing w:after="200" w:line="276" w:lineRule="auto"/>
              <w:rPr>
                <w:ins w:id="995" w:author="Sorin Salagean" w:date="2015-01-30T11:12:00Z"/>
                <w:rFonts w:asciiTheme="minorHAnsi" w:hAnsiTheme="minorHAnsi" w:cs="Arial"/>
                <w:noProof/>
                <w:color w:val="000000"/>
                <w:lang w:val="ro-RO"/>
              </w:rPr>
            </w:pPr>
            <w:ins w:id="996" w:author="Sorin Salagean" w:date="2015-01-30T11:12:00Z">
              <w:r w:rsidRPr="000A5194">
                <w:rPr>
                  <w:rFonts w:cs="Arial"/>
                  <w:noProof/>
                  <w:color w:val="000000"/>
                </w:rPr>
                <w:t>Trimite mesaj (nota)</w:t>
              </w:r>
            </w:ins>
          </w:p>
          <w:p w14:paraId="2D5EAF81" w14:textId="77777777" w:rsidR="00307F9A" w:rsidRPr="003138AE" w:rsidRDefault="00307F9A" w:rsidP="00D876DC">
            <w:pPr>
              <w:pStyle w:val="ListParagraph"/>
              <w:numPr>
                <w:ilvl w:val="0"/>
                <w:numId w:val="61"/>
              </w:numPr>
              <w:spacing w:after="200" w:line="276" w:lineRule="auto"/>
              <w:rPr>
                <w:ins w:id="997" w:author="Sorin Salagean" w:date="2015-01-30T11:12:00Z"/>
                <w:rFonts w:asciiTheme="minorHAnsi" w:hAnsiTheme="minorHAnsi" w:cs="Arial"/>
                <w:noProof/>
                <w:color w:val="000000"/>
                <w:lang w:val="ro-RO"/>
              </w:rPr>
            </w:pPr>
            <w:ins w:id="998" w:author="Sorin Salagean" w:date="2015-01-30T11:12:00Z">
              <w:r w:rsidRPr="000A5194">
                <w:rPr>
                  <w:rFonts w:cs="Arial"/>
                  <w:noProof/>
                  <w:color w:val="000000"/>
                </w:rPr>
                <w:t>Trimite la Lichidator</w:t>
              </w:r>
            </w:ins>
          </w:p>
          <w:p w14:paraId="5179879E" w14:textId="77777777" w:rsidR="00307F9A" w:rsidRPr="003138AE" w:rsidRDefault="00307F9A" w:rsidP="00D876DC">
            <w:pPr>
              <w:pStyle w:val="ListParagraph"/>
              <w:numPr>
                <w:ilvl w:val="0"/>
                <w:numId w:val="61"/>
              </w:numPr>
              <w:spacing w:after="200" w:line="276" w:lineRule="auto"/>
              <w:rPr>
                <w:ins w:id="999" w:author="Sorin Salagean" w:date="2015-01-30T11:12:00Z"/>
                <w:rFonts w:asciiTheme="minorHAnsi" w:hAnsiTheme="minorHAnsi" w:cs="Arial"/>
                <w:noProof/>
                <w:color w:val="000000"/>
                <w:lang w:val="ro-RO"/>
              </w:rPr>
            </w:pPr>
            <w:ins w:id="1000" w:author="Sorin Salagean" w:date="2015-01-30T11:12:00Z">
              <w:r w:rsidRPr="000A5194">
                <w:rPr>
                  <w:rFonts w:cs="Arial"/>
                  <w:noProof/>
                  <w:color w:val="000000"/>
                </w:rPr>
                <w:t>Trimite la Constatator</w:t>
              </w:r>
            </w:ins>
          </w:p>
          <w:p w14:paraId="53FF65FE" w14:textId="4EA032A4" w:rsidR="00307F9A" w:rsidRPr="000A5194" w:rsidRDefault="00307F9A" w:rsidP="00D876DC">
            <w:pPr>
              <w:pStyle w:val="ListParagraph"/>
              <w:numPr>
                <w:ilvl w:val="0"/>
                <w:numId w:val="61"/>
              </w:numPr>
              <w:spacing w:after="200" w:line="276" w:lineRule="auto"/>
              <w:rPr>
                <w:ins w:id="1001" w:author="Sorin Salagean" w:date="2015-01-30T10:47:00Z"/>
                <w:rFonts w:asciiTheme="minorHAnsi" w:hAnsiTheme="minorHAnsi" w:cs="Arial"/>
                <w:noProof/>
                <w:color w:val="000000"/>
                <w:lang w:val="ro-RO"/>
                <w:rPrChange w:id="1002" w:author="Sorin Salagean" w:date="2015-02-03T11:23:00Z">
                  <w:rPr>
                    <w:ins w:id="1003" w:author="Sorin Salagean" w:date="2015-01-30T10:47:00Z"/>
                    <w:rFonts w:cs="Arial"/>
                    <w:noProof/>
                    <w:color w:val="000000"/>
                    <w:szCs w:val="22"/>
                    <w:lang w:val="ro-RO"/>
                  </w:rPr>
                </w:rPrChange>
              </w:rPr>
            </w:pPr>
            <w:ins w:id="1004" w:author="Sorin Salagean" w:date="2015-01-30T11:13:00Z">
              <w:r w:rsidRPr="000A5194">
                <w:rPr>
                  <w:rFonts w:cs="Arial"/>
                  <w:noProof/>
                  <w:color w:val="000000"/>
                </w:rPr>
                <w:t>Trimite la Alocari Prime</w:t>
              </w:r>
            </w:ins>
          </w:p>
        </w:tc>
        <w:tc>
          <w:tcPr>
            <w:tcW w:w="1985" w:type="dxa"/>
            <w:tcBorders>
              <w:top w:val="single" w:sz="4" w:space="0" w:color="auto"/>
              <w:left w:val="single" w:sz="4" w:space="0" w:color="auto"/>
              <w:bottom w:val="single" w:sz="4" w:space="0" w:color="auto"/>
              <w:right w:val="single" w:sz="4" w:space="0" w:color="auto"/>
            </w:tcBorders>
            <w:tcPrChange w:id="1005" w:author="Sorin Salagean" w:date="2015-01-30T11:17:00Z">
              <w:tcPr>
                <w:tcW w:w="1984" w:type="dxa"/>
                <w:tcBorders>
                  <w:top w:val="single" w:sz="4" w:space="0" w:color="auto"/>
                  <w:left w:val="single" w:sz="4" w:space="0" w:color="auto"/>
                  <w:bottom w:val="single" w:sz="4" w:space="0" w:color="auto"/>
                  <w:right w:val="single" w:sz="4" w:space="0" w:color="auto"/>
                </w:tcBorders>
              </w:tcPr>
            </w:tcPrChange>
          </w:tcPr>
          <w:p w14:paraId="07F8B39E" w14:textId="77777777" w:rsidR="00167612" w:rsidRPr="000A5194" w:rsidRDefault="00167612" w:rsidP="00D876DC">
            <w:pPr>
              <w:rPr>
                <w:ins w:id="1006" w:author="Sorin Salagean" w:date="2015-01-30T10:47:00Z"/>
                <w:rFonts w:asciiTheme="minorHAnsi" w:hAnsiTheme="minorHAnsi" w:cs="Arial"/>
                <w:noProof/>
                <w:color w:val="000000"/>
                <w:lang w:val="ro-RO"/>
                <w:rPrChange w:id="1007" w:author="Sorin Salagean" w:date="2015-02-03T11:23:00Z">
                  <w:rPr>
                    <w:ins w:id="1008" w:author="Sorin Salagean" w:date="2015-01-30T10:47:00Z"/>
                    <w:rFonts w:cs="Arial"/>
                    <w:noProof/>
                    <w:color w:val="000000"/>
                    <w:szCs w:val="22"/>
                    <w:lang w:val="ro-RO"/>
                  </w:rPr>
                </w:rPrChange>
              </w:rPr>
            </w:pPr>
            <w:ins w:id="1009" w:author="Sorin Salagean" w:date="2015-01-30T10:47:00Z">
              <w:r w:rsidRPr="000A5194">
                <w:rPr>
                  <w:rFonts w:cs="Arial"/>
                  <w:noProof/>
                  <w:color w:val="000000"/>
                </w:rPr>
                <w:t>Actiuni disponibile pe Workflow OnBase (Ad Hoc User Taks):</w:t>
              </w:r>
            </w:ins>
          </w:p>
          <w:p w14:paraId="6B0F6EEA" w14:textId="4C6C0D49" w:rsidR="00167612" w:rsidRPr="000A5194" w:rsidRDefault="00307F9A" w:rsidP="00D876DC">
            <w:pPr>
              <w:pStyle w:val="ListParagraph"/>
              <w:numPr>
                <w:ilvl w:val="0"/>
                <w:numId w:val="60"/>
              </w:numPr>
              <w:spacing w:after="200" w:line="276" w:lineRule="auto"/>
              <w:rPr>
                <w:ins w:id="1010" w:author="Sorin Salagean" w:date="2015-01-30T10:47:00Z"/>
                <w:rFonts w:asciiTheme="minorHAnsi" w:hAnsiTheme="minorHAnsi"/>
                <w:rPrChange w:id="1011" w:author="Sorin Salagean" w:date="2015-02-03T11:23:00Z">
                  <w:rPr>
                    <w:ins w:id="1012" w:author="Sorin Salagean" w:date="2015-01-30T10:47:00Z"/>
                  </w:rPr>
                </w:rPrChange>
              </w:rPr>
            </w:pPr>
            <w:ins w:id="1013" w:author="Sorin Salagean" w:date="2015-01-30T11:13:00Z">
              <w:r w:rsidRPr="000A5194">
                <w:t>Update din INSIS</w:t>
              </w:r>
            </w:ins>
          </w:p>
          <w:p w14:paraId="4AFEB364" w14:textId="77777777" w:rsidR="00307F9A" w:rsidRPr="000A5194" w:rsidRDefault="00307F9A">
            <w:pPr>
              <w:pStyle w:val="ListParagraph"/>
              <w:numPr>
                <w:ilvl w:val="0"/>
                <w:numId w:val="60"/>
              </w:numPr>
              <w:spacing w:after="200" w:line="276" w:lineRule="auto"/>
              <w:rPr>
                <w:ins w:id="1014" w:author="Sorin Salagean" w:date="2015-01-30T11:15:00Z"/>
                <w:rFonts w:asciiTheme="minorHAnsi" w:hAnsiTheme="minorHAnsi" w:cstheme="minorBidi"/>
                <w:noProof/>
                <w:lang w:val="ro-RO"/>
                <w:rPrChange w:id="1015" w:author="Sorin Salagean" w:date="2015-02-03T11:23:00Z">
                  <w:rPr>
                    <w:ins w:id="1016" w:author="Sorin Salagean" w:date="2015-01-30T11:15:00Z"/>
                    <w:rFonts w:asciiTheme="minorHAnsi" w:hAnsiTheme="minorHAnsi"/>
                  </w:rPr>
                </w:rPrChange>
              </w:rPr>
              <w:pPrChange w:id="1017" w:author="Sorin Salagean" w:date="2015-01-30T11:00:00Z">
                <w:pPr>
                  <w:autoSpaceDE w:val="0"/>
                  <w:autoSpaceDN w:val="0"/>
                  <w:adjustRightInd w:val="0"/>
                  <w:spacing w:line="288" w:lineRule="auto"/>
                </w:pPr>
              </w:pPrChange>
            </w:pPr>
            <w:ins w:id="1018" w:author="Sorin Salagean" w:date="2015-01-30T11:14:00Z">
              <w:r w:rsidRPr="000A5194">
                <w:t>Import document dosar</w:t>
              </w:r>
            </w:ins>
          </w:p>
          <w:p w14:paraId="47DD6E14" w14:textId="77777777" w:rsidR="00307F9A" w:rsidRPr="000A5194" w:rsidRDefault="00307F9A">
            <w:pPr>
              <w:pStyle w:val="ListParagraph"/>
              <w:numPr>
                <w:ilvl w:val="0"/>
                <w:numId w:val="60"/>
              </w:numPr>
              <w:spacing w:after="200" w:line="276" w:lineRule="auto"/>
              <w:rPr>
                <w:ins w:id="1019" w:author="Sorin Salagean" w:date="2015-01-30T11:15:00Z"/>
                <w:rFonts w:asciiTheme="minorHAnsi" w:hAnsiTheme="minorHAnsi" w:cstheme="minorBidi"/>
                <w:noProof/>
                <w:lang w:val="ro-RO"/>
                <w:rPrChange w:id="1020" w:author="Sorin Salagean" w:date="2015-02-03T11:23:00Z">
                  <w:rPr>
                    <w:ins w:id="1021" w:author="Sorin Salagean" w:date="2015-01-30T11:15:00Z"/>
                    <w:rFonts w:asciiTheme="minorHAnsi" w:hAnsiTheme="minorHAnsi" w:cs="Arial"/>
                    <w:noProof/>
                    <w:color w:val="000000"/>
                    <w:szCs w:val="22"/>
                    <w:lang w:val="ro-RO"/>
                  </w:rPr>
                </w:rPrChange>
              </w:rPr>
              <w:pPrChange w:id="1022" w:author="Sorin Salagean" w:date="2015-01-30T11:00:00Z">
                <w:pPr>
                  <w:autoSpaceDE w:val="0"/>
                  <w:autoSpaceDN w:val="0"/>
                  <w:adjustRightInd w:val="0"/>
                  <w:spacing w:line="288" w:lineRule="auto"/>
                </w:pPr>
              </w:pPrChange>
            </w:pPr>
            <w:ins w:id="1023" w:author="Sorin Salagean" w:date="2015-01-30T11:15:00Z">
              <w:r w:rsidRPr="000A5194">
                <w:rPr>
                  <w:rFonts w:cs="Arial"/>
                  <w:noProof/>
                  <w:color w:val="000000"/>
                </w:rPr>
                <w:t>Trimite mesaj (nota)</w:t>
              </w:r>
            </w:ins>
          </w:p>
          <w:p w14:paraId="4A46B609" w14:textId="74424796" w:rsidR="00167612" w:rsidRPr="000A5194" w:rsidRDefault="00167612">
            <w:pPr>
              <w:pStyle w:val="ListParagraph"/>
              <w:numPr>
                <w:ilvl w:val="0"/>
                <w:numId w:val="60"/>
              </w:numPr>
              <w:spacing w:after="200" w:line="276" w:lineRule="auto"/>
              <w:rPr>
                <w:ins w:id="1024" w:author="Sorin Salagean" w:date="2015-01-30T10:47:00Z"/>
                <w:rFonts w:asciiTheme="minorHAnsi" w:hAnsiTheme="minorHAnsi" w:cstheme="minorBidi"/>
                <w:noProof/>
                <w:lang w:val="ro-RO"/>
                <w:rPrChange w:id="1025" w:author="Sorin Salagean" w:date="2015-02-03T11:23:00Z">
                  <w:rPr>
                    <w:ins w:id="1026" w:author="Sorin Salagean" w:date="2015-01-30T10:47:00Z"/>
                    <w:rFonts w:cstheme="minorBidi"/>
                    <w:noProof/>
                    <w:lang w:val="ro-RO"/>
                  </w:rPr>
                </w:rPrChange>
              </w:rPr>
              <w:pPrChange w:id="1027" w:author="Sorin Salagean" w:date="2015-01-30T11:00:00Z">
                <w:pPr>
                  <w:autoSpaceDE w:val="0"/>
                  <w:autoSpaceDN w:val="0"/>
                  <w:adjustRightInd w:val="0"/>
                  <w:spacing w:line="288" w:lineRule="auto"/>
                </w:pPr>
              </w:pPrChange>
            </w:pPr>
            <w:ins w:id="1028" w:author="Sorin Salagean" w:date="2015-01-30T10:47:00Z">
              <w:r w:rsidRPr="000A5194">
                <w:t xml:space="preserve"> </w:t>
              </w:r>
            </w:ins>
            <w:ins w:id="1029" w:author="Sorin Salagean" w:date="2015-01-30T11:15:00Z">
              <w:r w:rsidR="00307F9A" w:rsidRPr="000A5194">
                <w:rPr>
                  <w:rFonts w:cs="Arial"/>
                  <w:noProof/>
                  <w:color w:val="000000"/>
                </w:rPr>
                <w:t>Trimite la Constatator</w:t>
              </w:r>
            </w:ins>
          </w:p>
        </w:tc>
        <w:tc>
          <w:tcPr>
            <w:tcW w:w="1984" w:type="dxa"/>
            <w:tcBorders>
              <w:top w:val="single" w:sz="4" w:space="0" w:color="auto"/>
              <w:left w:val="single" w:sz="4" w:space="0" w:color="auto"/>
              <w:bottom w:val="single" w:sz="4" w:space="0" w:color="auto"/>
              <w:right w:val="single" w:sz="4" w:space="0" w:color="auto"/>
            </w:tcBorders>
            <w:tcPrChange w:id="1030" w:author="Sorin Salagean" w:date="2015-01-30T11:17:00Z">
              <w:tcPr>
                <w:tcW w:w="1843" w:type="dxa"/>
                <w:tcBorders>
                  <w:top w:val="single" w:sz="4" w:space="0" w:color="auto"/>
                  <w:left w:val="single" w:sz="4" w:space="0" w:color="auto"/>
                  <w:bottom w:val="single" w:sz="4" w:space="0" w:color="auto"/>
                  <w:right w:val="single" w:sz="4" w:space="0" w:color="auto"/>
                </w:tcBorders>
              </w:tcPr>
            </w:tcPrChange>
          </w:tcPr>
          <w:p w14:paraId="15C25143" w14:textId="77777777" w:rsidR="00167612" w:rsidRPr="000A5194" w:rsidRDefault="00167612" w:rsidP="00D876DC">
            <w:pPr>
              <w:rPr>
                <w:ins w:id="1031" w:author="Sorin Salagean" w:date="2015-01-30T10:47:00Z"/>
                <w:rFonts w:asciiTheme="minorHAnsi" w:hAnsiTheme="minorHAnsi" w:cs="Arial"/>
                <w:noProof/>
                <w:color w:val="000000"/>
                <w:lang w:val="ro-RO"/>
                <w:rPrChange w:id="1032" w:author="Sorin Salagean" w:date="2015-02-03T11:23:00Z">
                  <w:rPr>
                    <w:ins w:id="1033" w:author="Sorin Salagean" w:date="2015-01-30T10:47:00Z"/>
                    <w:rFonts w:cs="Arial"/>
                    <w:noProof/>
                    <w:color w:val="000000"/>
                    <w:szCs w:val="22"/>
                    <w:lang w:val="ro-RO"/>
                  </w:rPr>
                </w:rPrChange>
              </w:rPr>
            </w:pPr>
            <w:ins w:id="1034" w:author="Sorin Salagean" w:date="2015-01-30T10:47:00Z">
              <w:r w:rsidRPr="000A5194">
                <w:rPr>
                  <w:rFonts w:cs="Arial"/>
                  <w:noProof/>
                  <w:color w:val="000000"/>
                </w:rPr>
                <w:t>Actiuni disponibile pe Workflow OnBase (Ad Hoc User Taks):</w:t>
              </w:r>
            </w:ins>
          </w:p>
          <w:p w14:paraId="5AB43095" w14:textId="57C6BCF9" w:rsidR="00167612" w:rsidRPr="000A5194" w:rsidRDefault="00167612" w:rsidP="00D876DC">
            <w:pPr>
              <w:pStyle w:val="ListParagraph"/>
              <w:numPr>
                <w:ilvl w:val="0"/>
                <w:numId w:val="60"/>
              </w:numPr>
              <w:spacing w:after="200" w:line="276" w:lineRule="auto"/>
              <w:rPr>
                <w:ins w:id="1035" w:author="Sorin Salagean" w:date="2015-01-30T10:47:00Z"/>
                <w:rFonts w:asciiTheme="minorHAnsi" w:hAnsiTheme="minorHAnsi"/>
                <w:rPrChange w:id="1036" w:author="Sorin Salagean" w:date="2015-02-03T11:23:00Z">
                  <w:rPr>
                    <w:ins w:id="1037" w:author="Sorin Salagean" w:date="2015-01-30T10:47:00Z"/>
                  </w:rPr>
                </w:rPrChange>
              </w:rPr>
            </w:pPr>
            <w:ins w:id="1038" w:author="Sorin Salagean" w:date="2015-01-30T10:47:00Z">
              <w:r w:rsidRPr="000A5194">
                <w:t xml:space="preserve">Import </w:t>
              </w:r>
            </w:ins>
            <w:ins w:id="1039" w:author="Sorin Salagean" w:date="2015-01-30T11:16:00Z">
              <w:r w:rsidR="00307F9A" w:rsidRPr="000A5194">
                <w:t>document dosar</w:t>
              </w:r>
            </w:ins>
          </w:p>
          <w:p w14:paraId="12A0A887" w14:textId="77777777" w:rsidR="00167612" w:rsidRPr="000A5194" w:rsidRDefault="00DC1CE5" w:rsidP="00D876DC">
            <w:pPr>
              <w:pStyle w:val="ListParagraph"/>
              <w:numPr>
                <w:ilvl w:val="0"/>
                <w:numId w:val="60"/>
              </w:numPr>
              <w:spacing w:after="200" w:line="276" w:lineRule="auto"/>
              <w:rPr>
                <w:ins w:id="1040" w:author="Sorin Salagean" w:date="2015-01-30T11:18:00Z"/>
                <w:rFonts w:asciiTheme="minorHAnsi" w:hAnsiTheme="minorHAnsi"/>
              </w:rPr>
            </w:pPr>
            <w:ins w:id="1041" w:author="Sorin Salagean" w:date="2015-01-30T11:17:00Z">
              <w:r w:rsidRPr="000A5194">
                <w:t xml:space="preserve">Import </w:t>
              </w:r>
            </w:ins>
            <w:ins w:id="1042" w:author="Sorin Salagean" w:date="2015-01-30T11:18:00Z">
              <w:r w:rsidRPr="000A5194">
                <w:t>N</w:t>
              </w:r>
            </w:ins>
            <w:ins w:id="1043" w:author="Sorin Salagean" w:date="2015-01-30T11:17:00Z">
              <w:r w:rsidRPr="000A5194">
                <w:t xml:space="preserve">ota de </w:t>
              </w:r>
            </w:ins>
            <w:ins w:id="1044" w:author="Sorin Salagean" w:date="2015-01-30T11:18:00Z">
              <w:r w:rsidRPr="000A5194">
                <w:t>constatare</w:t>
              </w:r>
            </w:ins>
          </w:p>
          <w:p w14:paraId="27E834FF" w14:textId="77777777" w:rsidR="00DC1CE5" w:rsidRPr="000A5194" w:rsidRDefault="00DC1CE5" w:rsidP="00D876DC">
            <w:pPr>
              <w:pStyle w:val="ListParagraph"/>
              <w:numPr>
                <w:ilvl w:val="0"/>
                <w:numId w:val="60"/>
              </w:numPr>
              <w:spacing w:after="200" w:line="276" w:lineRule="auto"/>
              <w:rPr>
                <w:ins w:id="1045" w:author="Sorin Salagean" w:date="2015-01-30T11:18:00Z"/>
                <w:rFonts w:asciiTheme="minorHAnsi" w:hAnsiTheme="minorHAnsi"/>
              </w:rPr>
            </w:pPr>
            <w:ins w:id="1046" w:author="Sorin Salagean" w:date="2015-01-30T11:18:00Z">
              <w:r w:rsidRPr="000A5194">
                <w:t>Creare Nota de constatare</w:t>
              </w:r>
            </w:ins>
          </w:p>
          <w:p w14:paraId="35CBDAED" w14:textId="77777777" w:rsidR="00DC1CE5" w:rsidRPr="000A5194" w:rsidRDefault="00DC1CE5" w:rsidP="00D876DC">
            <w:pPr>
              <w:pStyle w:val="ListParagraph"/>
              <w:numPr>
                <w:ilvl w:val="0"/>
                <w:numId w:val="60"/>
              </w:numPr>
              <w:spacing w:after="200" w:line="276" w:lineRule="auto"/>
              <w:rPr>
                <w:ins w:id="1047" w:author="Sorin Salagean" w:date="2015-01-30T11:19:00Z"/>
                <w:rFonts w:asciiTheme="minorHAnsi" w:hAnsiTheme="minorHAnsi"/>
              </w:rPr>
            </w:pPr>
            <w:ins w:id="1048" w:author="Sorin Salagean" w:date="2015-01-30T11:18:00Z">
              <w:r w:rsidRPr="000A5194">
                <w:t>Print Nota de constatare</w:t>
              </w:r>
            </w:ins>
          </w:p>
          <w:p w14:paraId="689A910F" w14:textId="77777777" w:rsidR="00DC1CE5" w:rsidRPr="000A5194" w:rsidRDefault="00DC1CE5" w:rsidP="00D876DC">
            <w:pPr>
              <w:pStyle w:val="ListParagraph"/>
              <w:numPr>
                <w:ilvl w:val="0"/>
                <w:numId w:val="60"/>
              </w:numPr>
              <w:spacing w:after="200" w:line="276" w:lineRule="auto"/>
              <w:rPr>
                <w:ins w:id="1049" w:author="Sorin Salagean" w:date="2015-01-30T11:19:00Z"/>
                <w:rFonts w:asciiTheme="minorHAnsi" w:hAnsiTheme="minorHAnsi"/>
              </w:rPr>
            </w:pPr>
            <w:ins w:id="1050" w:author="Sorin Salagean" w:date="2015-01-30T11:19:00Z">
              <w:r w:rsidRPr="000A5194">
                <w:t>Trimite la Lichidator</w:t>
              </w:r>
            </w:ins>
          </w:p>
          <w:p w14:paraId="394561CA" w14:textId="77777777" w:rsidR="00DC1CE5" w:rsidRPr="000A5194" w:rsidRDefault="00DC1CE5" w:rsidP="00D876DC">
            <w:pPr>
              <w:pStyle w:val="ListParagraph"/>
              <w:numPr>
                <w:ilvl w:val="0"/>
                <w:numId w:val="60"/>
              </w:numPr>
              <w:spacing w:after="200" w:line="276" w:lineRule="auto"/>
              <w:rPr>
                <w:ins w:id="1051" w:author="Sorin Salagean" w:date="2015-01-30T11:19:00Z"/>
                <w:rFonts w:asciiTheme="minorHAnsi" w:hAnsiTheme="minorHAnsi"/>
                <w:rPrChange w:id="1052" w:author="Sorin Salagean" w:date="2015-02-03T11:23:00Z">
                  <w:rPr>
                    <w:ins w:id="1053" w:author="Sorin Salagean" w:date="2015-01-30T11:19:00Z"/>
                    <w:rFonts w:asciiTheme="minorHAnsi" w:hAnsiTheme="minorHAnsi" w:cs="Arial"/>
                    <w:noProof/>
                    <w:color w:val="000000"/>
                    <w:szCs w:val="22"/>
                    <w:lang w:val="ro-RO"/>
                  </w:rPr>
                </w:rPrChange>
              </w:rPr>
            </w:pPr>
            <w:ins w:id="1054" w:author="Sorin Salagean" w:date="2015-01-30T11:19:00Z">
              <w:r w:rsidRPr="000A5194">
                <w:rPr>
                  <w:rFonts w:cs="Arial"/>
                  <w:noProof/>
                  <w:color w:val="000000"/>
                </w:rPr>
                <w:t>Trimite mesaj (nota)</w:t>
              </w:r>
            </w:ins>
          </w:p>
          <w:p w14:paraId="5AF915BE" w14:textId="77777777" w:rsidR="00DC1CE5" w:rsidRPr="000A5194" w:rsidRDefault="00DC1CE5" w:rsidP="00D876DC">
            <w:pPr>
              <w:pStyle w:val="ListParagraph"/>
              <w:numPr>
                <w:ilvl w:val="0"/>
                <w:numId w:val="60"/>
              </w:numPr>
              <w:spacing w:after="200" w:line="276" w:lineRule="auto"/>
              <w:rPr>
                <w:ins w:id="1055" w:author="Sorin Salagean" w:date="2015-01-30T11:20:00Z"/>
                <w:rFonts w:asciiTheme="minorHAnsi" w:hAnsiTheme="minorHAnsi"/>
              </w:rPr>
            </w:pPr>
            <w:ins w:id="1056" w:author="Sorin Salagean" w:date="2015-01-30T11:19:00Z">
              <w:r w:rsidRPr="000A5194">
                <w:t>Introducere tip plata</w:t>
              </w:r>
            </w:ins>
          </w:p>
          <w:p w14:paraId="20C40A91" w14:textId="77777777" w:rsidR="00DC1CE5" w:rsidRPr="000A5194" w:rsidRDefault="00DC1CE5" w:rsidP="00D876DC">
            <w:pPr>
              <w:pStyle w:val="ListParagraph"/>
              <w:numPr>
                <w:ilvl w:val="0"/>
                <w:numId w:val="60"/>
              </w:numPr>
              <w:spacing w:after="200" w:line="276" w:lineRule="auto"/>
              <w:rPr>
                <w:ins w:id="1057" w:author="Sorin Salagean" w:date="2015-01-30T11:20:00Z"/>
                <w:rFonts w:asciiTheme="minorHAnsi" w:hAnsiTheme="minorHAnsi"/>
              </w:rPr>
            </w:pPr>
            <w:ins w:id="1058" w:author="Sorin Salagean" w:date="2015-01-30T11:20:00Z">
              <w:r w:rsidRPr="000A5194">
                <w:t>Import DIR completat</w:t>
              </w:r>
            </w:ins>
          </w:p>
          <w:p w14:paraId="4303518D" w14:textId="52FF945B" w:rsidR="00DC1CE5" w:rsidRPr="000A5194" w:rsidRDefault="00DC1CE5" w:rsidP="00D876DC">
            <w:pPr>
              <w:pStyle w:val="ListParagraph"/>
              <w:numPr>
                <w:ilvl w:val="0"/>
                <w:numId w:val="60"/>
              </w:numPr>
              <w:spacing w:after="200" w:line="276" w:lineRule="auto"/>
              <w:rPr>
                <w:ins w:id="1059" w:author="Sorin Salagean" w:date="2015-01-30T10:47:00Z"/>
                <w:rFonts w:asciiTheme="minorHAnsi" w:hAnsiTheme="minorHAnsi"/>
                <w:rPrChange w:id="1060" w:author="Sorin Salagean" w:date="2015-02-03T11:23:00Z">
                  <w:rPr>
                    <w:ins w:id="1061" w:author="Sorin Salagean" w:date="2015-01-30T10:47:00Z"/>
                  </w:rPr>
                </w:rPrChange>
              </w:rPr>
            </w:pPr>
            <w:ins w:id="1062" w:author="Sorin Salagean" w:date="2015-01-30T11:21:00Z">
              <w:r w:rsidRPr="000A5194">
                <w:t>Import Deviz constatator</w:t>
              </w:r>
            </w:ins>
          </w:p>
        </w:tc>
      </w:tr>
    </w:tbl>
    <w:p w14:paraId="2D568255" w14:textId="77777777" w:rsidR="0002796E" w:rsidRPr="00B32543" w:rsidRDefault="0002796E">
      <w:pPr>
        <w:rPr>
          <w:ins w:id="1063" w:author="Sorin Salagean" w:date="2015-01-30T10:47:00Z"/>
          <w:lang w:val="en-US"/>
        </w:rPr>
        <w:pPrChange w:id="1064" w:author="Sorin Salagean" w:date="2015-02-02T16:27:00Z">
          <w:pPr>
            <w:pStyle w:val="Heading1"/>
          </w:pPr>
        </w:pPrChange>
      </w:pPr>
    </w:p>
    <w:tbl>
      <w:tblPr>
        <w:tblStyle w:val="TableGrid"/>
        <w:tblW w:w="10915" w:type="dxa"/>
        <w:tblInd w:w="-5" w:type="dxa"/>
        <w:tblLayout w:type="fixed"/>
        <w:tblLook w:val="04A0" w:firstRow="1" w:lastRow="0" w:firstColumn="1" w:lastColumn="0" w:noHBand="0" w:noVBand="1"/>
        <w:tblPrChange w:id="1065" w:author="Sorin Salagean" w:date="2015-01-30T11:35:00Z">
          <w:tblPr>
            <w:tblStyle w:val="TableGrid"/>
            <w:tblW w:w="8931" w:type="dxa"/>
            <w:tblInd w:w="-5" w:type="dxa"/>
            <w:tblLayout w:type="fixed"/>
            <w:tblLook w:val="04A0" w:firstRow="1" w:lastRow="0" w:firstColumn="1" w:lastColumn="0" w:noHBand="0" w:noVBand="1"/>
          </w:tblPr>
        </w:tblPrChange>
      </w:tblPr>
      <w:tblGrid>
        <w:gridCol w:w="2268"/>
        <w:gridCol w:w="2127"/>
        <w:gridCol w:w="2268"/>
        <w:gridCol w:w="2126"/>
        <w:gridCol w:w="2126"/>
        <w:tblGridChange w:id="1066">
          <w:tblGrid>
            <w:gridCol w:w="2268"/>
            <w:gridCol w:w="2127"/>
            <w:gridCol w:w="1701"/>
            <w:gridCol w:w="1559"/>
            <w:gridCol w:w="1276"/>
          </w:tblGrid>
        </w:tblGridChange>
      </w:tblGrid>
      <w:tr w:rsidR="000A08EC" w:rsidRPr="00417114" w14:paraId="2141CCCF" w14:textId="77777777" w:rsidTr="000A08EC">
        <w:trPr>
          <w:trHeight w:val="269"/>
          <w:ins w:id="1067" w:author="Sorin Salagean" w:date="2015-01-30T11:02:00Z"/>
          <w:trPrChange w:id="1068" w:author="Sorin Salagean" w:date="2015-01-30T11:35:00Z">
            <w:trPr>
              <w:trHeight w:val="269"/>
            </w:trPr>
          </w:trPrChange>
        </w:trPr>
        <w:tc>
          <w:tcPr>
            <w:tcW w:w="2268" w:type="dxa"/>
            <w:tcBorders>
              <w:top w:val="single" w:sz="4" w:space="0" w:color="auto"/>
              <w:left w:val="single" w:sz="4" w:space="0" w:color="auto"/>
              <w:bottom w:val="single" w:sz="4" w:space="0" w:color="auto"/>
              <w:right w:val="single" w:sz="4" w:space="0" w:color="auto"/>
            </w:tcBorders>
            <w:tcPrChange w:id="1069" w:author="Sorin Salagean" w:date="2015-01-30T11:35:00Z">
              <w:tcPr>
                <w:tcW w:w="2268" w:type="dxa"/>
                <w:tcBorders>
                  <w:top w:val="single" w:sz="4" w:space="0" w:color="auto"/>
                  <w:left w:val="single" w:sz="4" w:space="0" w:color="auto"/>
                  <w:bottom w:val="single" w:sz="4" w:space="0" w:color="auto"/>
                  <w:right w:val="single" w:sz="4" w:space="0" w:color="auto"/>
                </w:tcBorders>
              </w:tcPr>
            </w:tcPrChange>
          </w:tcPr>
          <w:p w14:paraId="565C4DAF" w14:textId="79A6A2F9" w:rsidR="00167612" w:rsidRPr="00417114" w:rsidRDefault="00167612" w:rsidP="00167612">
            <w:pPr>
              <w:rPr>
                <w:ins w:id="1070" w:author="Sorin Salagean" w:date="2015-01-30T11:02:00Z"/>
                <w:rFonts w:asciiTheme="minorHAnsi" w:hAnsiTheme="minorHAnsi"/>
                <w:b/>
                <w:noProof/>
                <w:lang w:val="ro-RO"/>
              </w:rPr>
            </w:pPr>
            <w:ins w:id="1071" w:author="Sorin Salagean" w:date="2015-01-30T11:02:00Z">
              <w:r>
                <w:rPr>
                  <w:rFonts w:asciiTheme="minorHAnsi" w:hAnsiTheme="minorHAnsi"/>
                  <w:b/>
                  <w:noProof/>
                  <w:lang w:val="ro-RO"/>
                </w:rPr>
                <w:t>Etapa 7</w:t>
              </w:r>
            </w:ins>
          </w:p>
        </w:tc>
        <w:tc>
          <w:tcPr>
            <w:tcW w:w="2127" w:type="dxa"/>
            <w:tcBorders>
              <w:top w:val="single" w:sz="4" w:space="0" w:color="auto"/>
              <w:left w:val="single" w:sz="4" w:space="0" w:color="auto"/>
              <w:bottom w:val="single" w:sz="4" w:space="0" w:color="auto"/>
              <w:right w:val="single" w:sz="4" w:space="0" w:color="auto"/>
            </w:tcBorders>
            <w:tcPrChange w:id="1072" w:author="Sorin Salagean" w:date="2015-01-30T11:35:00Z">
              <w:tcPr>
                <w:tcW w:w="2127" w:type="dxa"/>
                <w:tcBorders>
                  <w:top w:val="single" w:sz="4" w:space="0" w:color="auto"/>
                  <w:left w:val="single" w:sz="4" w:space="0" w:color="auto"/>
                  <w:bottom w:val="single" w:sz="4" w:space="0" w:color="auto"/>
                  <w:right w:val="single" w:sz="4" w:space="0" w:color="auto"/>
                </w:tcBorders>
              </w:tcPr>
            </w:tcPrChange>
          </w:tcPr>
          <w:p w14:paraId="2E1D2777" w14:textId="44B4F416" w:rsidR="00167612" w:rsidRPr="00417114" w:rsidRDefault="00167612" w:rsidP="00167612">
            <w:pPr>
              <w:rPr>
                <w:ins w:id="1073" w:author="Sorin Salagean" w:date="2015-01-30T11:02:00Z"/>
                <w:rFonts w:asciiTheme="minorHAnsi" w:hAnsiTheme="minorHAnsi"/>
                <w:b/>
                <w:noProof/>
                <w:lang w:val="ro-RO"/>
              </w:rPr>
            </w:pPr>
            <w:ins w:id="1074" w:author="Sorin Salagean" w:date="2015-01-30T11:03:00Z">
              <w:r>
                <w:rPr>
                  <w:rFonts w:asciiTheme="minorHAnsi" w:hAnsiTheme="minorHAnsi"/>
                  <w:b/>
                  <w:noProof/>
                </w:rPr>
                <w:t>Etapa 8</w:t>
              </w:r>
            </w:ins>
          </w:p>
        </w:tc>
        <w:tc>
          <w:tcPr>
            <w:tcW w:w="2268" w:type="dxa"/>
            <w:tcBorders>
              <w:top w:val="single" w:sz="4" w:space="0" w:color="auto"/>
              <w:left w:val="single" w:sz="4" w:space="0" w:color="auto"/>
              <w:bottom w:val="single" w:sz="4" w:space="0" w:color="auto"/>
              <w:right w:val="single" w:sz="4" w:space="0" w:color="auto"/>
            </w:tcBorders>
            <w:tcPrChange w:id="1075" w:author="Sorin Salagean" w:date="2015-01-30T11:35:00Z">
              <w:tcPr>
                <w:tcW w:w="1701" w:type="dxa"/>
                <w:tcBorders>
                  <w:top w:val="single" w:sz="4" w:space="0" w:color="auto"/>
                  <w:left w:val="single" w:sz="4" w:space="0" w:color="auto"/>
                  <w:bottom w:val="single" w:sz="4" w:space="0" w:color="auto"/>
                  <w:right w:val="single" w:sz="4" w:space="0" w:color="auto"/>
                </w:tcBorders>
              </w:tcPr>
            </w:tcPrChange>
          </w:tcPr>
          <w:p w14:paraId="2F7FC17F" w14:textId="3578D67A" w:rsidR="00167612" w:rsidRPr="00417114" w:rsidRDefault="00167612" w:rsidP="00167612">
            <w:pPr>
              <w:rPr>
                <w:ins w:id="1076" w:author="Sorin Salagean" w:date="2015-01-30T11:02:00Z"/>
                <w:rFonts w:asciiTheme="minorHAnsi" w:hAnsiTheme="minorHAnsi"/>
                <w:b/>
                <w:noProof/>
                <w:lang w:val="ro-RO"/>
              </w:rPr>
            </w:pPr>
            <w:ins w:id="1077" w:author="Sorin Salagean" w:date="2015-01-30T11:02:00Z">
              <w:r w:rsidRPr="00417114">
                <w:rPr>
                  <w:rFonts w:asciiTheme="minorHAnsi" w:hAnsiTheme="minorHAnsi"/>
                  <w:b/>
                  <w:noProof/>
                  <w:lang w:val="ro-RO"/>
                </w:rPr>
                <w:t xml:space="preserve">Etapa </w:t>
              </w:r>
            </w:ins>
            <w:ins w:id="1078" w:author="Sorin Salagean" w:date="2015-01-30T11:04:00Z">
              <w:r>
                <w:rPr>
                  <w:rFonts w:asciiTheme="minorHAnsi" w:hAnsiTheme="minorHAnsi"/>
                  <w:b/>
                  <w:noProof/>
                  <w:lang w:val="ro-RO"/>
                </w:rPr>
                <w:t>9</w:t>
              </w:r>
            </w:ins>
          </w:p>
        </w:tc>
        <w:tc>
          <w:tcPr>
            <w:tcW w:w="2126" w:type="dxa"/>
            <w:tcBorders>
              <w:top w:val="single" w:sz="4" w:space="0" w:color="auto"/>
              <w:left w:val="single" w:sz="4" w:space="0" w:color="auto"/>
              <w:bottom w:val="single" w:sz="4" w:space="0" w:color="auto"/>
              <w:right w:val="single" w:sz="4" w:space="0" w:color="auto"/>
            </w:tcBorders>
            <w:tcPrChange w:id="1079" w:author="Sorin Salagean" w:date="2015-01-30T11:35:00Z">
              <w:tcPr>
                <w:tcW w:w="1559" w:type="dxa"/>
                <w:tcBorders>
                  <w:top w:val="single" w:sz="4" w:space="0" w:color="auto"/>
                  <w:left w:val="single" w:sz="4" w:space="0" w:color="auto"/>
                  <w:bottom w:val="single" w:sz="4" w:space="0" w:color="auto"/>
                  <w:right w:val="single" w:sz="4" w:space="0" w:color="auto"/>
                </w:tcBorders>
              </w:tcPr>
            </w:tcPrChange>
          </w:tcPr>
          <w:p w14:paraId="532EE0A1" w14:textId="6ECE07C4" w:rsidR="00167612" w:rsidRPr="00417114" w:rsidRDefault="00167612" w:rsidP="00167612">
            <w:pPr>
              <w:rPr>
                <w:ins w:id="1080" w:author="Sorin Salagean" w:date="2015-01-30T11:02:00Z"/>
                <w:rFonts w:asciiTheme="minorHAnsi" w:hAnsiTheme="minorHAnsi"/>
                <w:b/>
                <w:noProof/>
                <w:lang w:val="ro-RO"/>
              </w:rPr>
            </w:pPr>
            <w:ins w:id="1081" w:author="Sorin Salagean" w:date="2015-01-30T11:02:00Z">
              <w:r w:rsidRPr="00417114">
                <w:rPr>
                  <w:rFonts w:asciiTheme="minorHAnsi" w:hAnsiTheme="minorHAnsi"/>
                  <w:b/>
                  <w:noProof/>
                  <w:lang w:val="ro-RO"/>
                </w:rPr>
                <w:t xml:space="preserve">Etapa </w:t>
              </w:r>
            </w:ins>
            <w:ins w:id="1082" w:author="Sorin Salagean" w:date="2015-01-30T11:04:00Z">
              <w:r>
                <w:rPr>
                  <w:rFonts w:asciiTheme="minorHAnsi" w:hAnsiTheme="minorHAnsi"/>
                  <w:b/>
                  <w:noProof/>
                  <w:lang w:val="ro-RO"/>
                </w:rPr>
                <w:t>10</w:t>
              </w:r>
            </w:ins>
          </w:p>
        </w:tc>
        <w:tc>
          <w:tcPr>
            <w:tcW w:w="2126" w:type="dxa"/>
            <w:tcBorders>
              <w:top w:val="single" w:sz="4" w:space="0" w:color="auto"/>
              <w:left w:val="single" w:sz="4" w:space="0" w:color="auto"/>
              <w:bottom w:val="single" w:sz="4" w:space="0" w:color="auto"/>
              <w:right w:val="single" w:sz="4" w:space="0" w:color="auto"/>
            </w:tcBorders>
            <w:tcPrChange w:id="1083" w:author="Sorin Salagean" w:date="2015-01-30T11:35:00Z">
              <w:tcPr>
                <w:tcW w:w="1276" w:type="dxa"/>
                <w:tcBorders>
                  <w:top w:val="single" w:sz="4" w:space="0" w:color="auto"/>
                  <w:left w:val="single" w:sz="4" w:space="0" w:color="auto"/>
                  <w:bottom w:val="single" w:sz="4" w:space="0" w:color="auto"/>
                  <w:right w:val="single" w:sz="4" w:space="0" w:color="auto"/>
                </w:tcBorders>
              </w:tcPr>
            </w:tcPrChange>
          </w:tcPr>
          <w:p w14:paraId="486C62DE" w14:textId="1361D962" w:rsidR="00167612" w:rsidRPr="00417114" w:rsidRDefault="00167612" w:rsidP="00167612">
            <w:pPr>
              <w:rPr>
                <w:ins w:id="1084" w:author="Sorin Salagean" w:date="2015-01-30T11:02:00Z"/>
                <w:rFonts w:asciiTheme="minorHAnsi" w:hAnsiTheme="minorHAnsi"/>
                <w:b/>
                <w:noProof/>
                <w:lang w:val="ro-RO"/>
              </w:rPr>
            </w:pPr>
            <w:ins w:id="1085" w:author="Sorin Salagean" w:date="2015-01-30T11:02:00Z">
              <w:r w:rsidRPr="00417114">
                <w:rPr>
                  <w:rFonts w:asciiTheme="minorHAnsi" w:hAnsiTheme="minorHAnsi"/>
                  <w:b/>
                  <w:noProof/>
                  <w:lang w:val="ro-RO"/>
                </w:rPr>
                <w:t xml:space="preserve">Etapa </w:t>
              </w:r>
            </w:ins>
            <w:ins w:id="1086" w:author="Sorin Salagean" w:date="2015-01-30T11:04:00Z">
              <w:r>
                <w:rPr>
                  <w:rFonts w:asciiTheme="minorHAnsi" w:hAnsiTheme="minorHAnsi"/>
                  <w:b/>
                  <w:noProof/>
                  <w:lang w:val="ro-RO"/>
                </w:rPr>
                <w:t>11</w:t>
              </w:r>
            </w:ins>
          </w:p>
        </w:tc>
      </w:tr>
      <w:tr w:rsidR="000A08EC" w:rsidRPr="00417114" w14:paraId="56C50C9A" w14:textId="77777777" w:rsidTr="000A08EC">
        <w:trPr>
          <w:ins w:id="1087" w:author="Sorin Salagean" w:date="2015-01-30T11:02:00Z"/>
        </w:trPr>
        <w:tc>
          <w:tcPr>
            <w:tcW w:w="2268" w:type="dxa"/>
            <w:tcBorders>
              <w:top w:val="single" w:sz="4" w:space="0" w:color="auto"/>
              <w:left w:val="single" w:sz="4" w:space="0" w:color="auto"/>
              <w:bottom w:val="single" w:sz="4" w:space="0" w:color="auto"/>
              <w:right w:val="single" w:sz="4" w:space="0" w:color="auto"/>
            </w:tcBorders>
            <w:hideMark/>
            <w:tcPrChange w:id="1088" w:author="Sorin Salagean" w:date="2015-01-30T11:35:00Z">
              <w:tcPr>
                <w:tcW w:w="2268" w:type="dxa"/>
                <w:tcBorders>
                  <w:top w:val="single" w:sz="4" w:space="0" w:color="auto"/>
                  <w:left w:val="single" w:sz="4" w:space="0" w:color="auto"/>
                  <w:bottom w:val="single" w:sz="4" w:space="0" w:color="auto"/>
                  <w:right w:val="single" w:sz="4" w:space="0" w:color="auto"/>
                </w:tcBorders>
                <w:hideMark/>
              </w:tcPr>
            </w:tcPrChange>
          </w:tcPr>
          <w:p w14:paraId="745ADC51" w14:textId="58ACA509" w:rsidR="00167612" w:rsidRPr="00417114" w:rsidRDefault="00167612" w:rsidP="00167612">
            <w:pPr>
              <w:rPr>
                <w:ins w:id="1089" w:author="Sorin Salagean" w:date="2015-01-30T11:02:00Z"/>
                <w:rFonts w:asciiTheme="minorHAnsi" w:hAnsiTheme="minorHAnsi"/>
                <w:b/>
                <w:noProof/>
                <w:lang w:val="ro-RO"/>
              </w:rPr>
            </w:pPr>
            <w:ins w:id="1090" w:author="Sorin Salagean" w:date="2015-01-30T11:02:00Z">
              <w:r>
                <w:rPr>
                  <w:rFonts w:asciiTheme="minorHAnsi" w:hAnsiTheme="minorHAnsi"/>
                  <w:b/>
                  <w:noProof/>
                  <w:lang w:val="ro-RO"/>
                </w:rPr>
                <w:t>Constatator extern</w:t>
              </w:r>
            </w:ins>
          </w:p>
        </w:tc>
        <w:tc>
          <w:tcPr>
            <w:tcW w:w="2127" w:type="dxa"/>
            <w:tcBorders>
              <w:top w:val="single" w:sz="4" w:space="0" w:color="auto"/>
              <w:left w:val="single" w:sz="4" w:space="0" w:color="auto"/>
              <w:bottom w:val="single" w:sz="4" w:space="0" w:color="auto"/>
              <w:right w:val="single" w:sz="4" w:space="0" w:color="auto"/>
            </w:tcBorders>
            <w:hideMark/>
            <w:tcPrChange w:id="1091" w:author="Sorin Salagean" w:date="2015-01-30T11:35:00Z">
              <w:tcPr>
                <w:tcW w:w="2127" w:type="dxa"/>
                <w:tcBorders>
                  <w:top w:val="single" w:sz="4" w:space="0" w:color="auto"/>
                  <w:left w:val="single" w:sz="4" w:space="0" w:color="auto"/>
                  <w:bottom w:val="single" w:sz="4" w:space="0" w:color="auto"/>
                  <w:right w:val="single" w:sz="4" w:space="0" w:color="auto"/>
                </w:tcBorders>
                <w:hideMark/>
              </w:tcPr>
            </w:tcPrChange>
          </w:tcPr>
          <w:p w14:paraId="5CC2F554" w14:textId="287191E2" w:rsidR="00167612" w:rsidRPr="00417114" w:rsidRDefault="00167612" w:rsidP="00167612">
            <w:pPr>
              <w:rPr>
                <w:ins w:id="1092" w:author="Sorin Salagean" w:date="2015-01-30T11:02:00Z"/>
                <w:rFonts w:asciiTheme="minorHAnsi" w:hAnsiTheme="minorHAnsi"/>
                <w:b/>
                <w:noProof/>
                <w:lang w:val="ro-RO"/>
              </w:rPr>
            </w:pPr>
            <w:ins w:id="1093" w:author="Sorin Salagean" w:date="2015-01-30T11:03:00Z">
              <w:r>
                <w:rPr>
                  <w:rFonts w:asciiTheme="minorHAnsi" w:hAnsiTheme="minorHAnsi"/>
                  <w:b/>
                  <w:noProof/>
                </w:rPr>
                <w:t>Lichidator</w:t>
              </w:r>
            </w:ins>
            <w:ins w:id="1094" w:author="Sorin Salagean" w:date="2015-01-30T11:26:00Z">
              <w:r w:rsidR="00DC1CE5">
                <w:rPr>
                  <w:rFonts w:asciiTheme="minorHAnsi" w:hAnsiTheme="minorHAnsi"/>
                  <w:b/>
                  <w:noProof/>
                </w:rPr>
                <w:t xml:space="preserve"> (Dosare noi)</w:t>
              </w:r>
            </w:ins>
          </w:p>
        </w:tc>
        <w:tc>
          <w:tcPr>
            <w:tcW w:w="2268" w:type="dxa"/>
            <w:tcBorders>
              <w:top w:val="single" w:sz="4" w:space="0" w:color="auto"/>
              <w:left w:val="single" w:sz="4" w:space="0" w:color="auto"/>
              <w:bottom w:val="single" w:sz="4" w:space="0" w:color="auto"/>
              <w:right w:val="single" w:sz="4" w:space="0" w:color="auto"/>
            </w:tcBorders>
            <w:hideMark/>
            <w:tcPrChange w:id="1095" w:author="Sorin Salagean" w:date="2015-01-30T11:35:00Z">
              <w:tcPr>
                <w:tcW w:w="1701" w:type="dxa"/>
                <w:tcBorders>
                  <w:top w:val="single" w:sz="4" w:space="0" w:color="auto"/>
                  <w:left w:val="single" w:sz="4" w:space="0" w:color="auto"/>
                  <w:bottom w:val="single" w:sz="4" w:space="0" w:color="auto"/>
                  <w:right w:val="single" w:sz="4" w:space="0" w:color="auto"/>
                </w:tcBorders>
                <w:hideMark/>
              </w:tcPr>
            </w:tcPrChange>
          </w:tcPr>
          <w:p w14:paraId="3E4A728E" w14:textId="2A095094" w:rsidR="00167612" w:rsidRPr="00417114" w:rsidRDefault="000A08EC" w:rsidP="00167612">
            <w:pPr>
              <w:rPr>
                <w:ins w:id="1096" w:author="Sorin Salagean" w:date="2015-01-30T11:02:00Z"/>
                <w:rFonts w:asciiTheme="minorHAnsi" w:hAnsiTheme="minorHAnsi"/>
                <w:b/>
                <w:noProof/>
                <w:lang w:val="ro-RO"/>
              </w:rPr>
            </w:pPr>
            <w:ins w:id="1097" w:author="Sorin Salagean" w:date="2015-01-30T11:29:00Z">
              <w:r>
                <w:rPr>
                  <w:rFonts w:asciiTheme="minorHAnsi" w:hAnsiTheme="minorHAnsi"/>
                  <w:b/>
                  <w:noProof/>
                  <w:lang w:val="ro-RO"/>
                </w:rPr>
                <w:t>Lichidator (Asteapta documente)</w:t>
              </w:r>
            </w:ins>
          </w:p>
        </w:tc>
        <w:tc>
          <w:tcPr>
            <w:tcW w:w="2126" w:type="dxa"/>
            <w:tcBorders>
              <w:top w:val="single" w:sz="4" w:space="0" w:color="auto"/>
              <w:left w:val="single" w:sz="4" w:space="0" w:color="auto"/>
              <w:bottom w:val="single" w:sz="4" w:space="0" w:color="auto"/>
              <w:right w:val="single" w:sz="4" w:space="0" w:color="auto"/>
            </w:tcBorders>
            <w:tcPrChange w:id="1098" w:author="Sorin Salagean" w:date="2015-01-30T11:35:00Z">
              <w:tcPr>
                <w:tcW w:w="1559" w:type="dxa"/>
                <w:tcBorders>
                  <w:top w:val="single" w:sz="4" w:space="0" w:color="auto"/>
                  <w:left w:val="single" w:sz="4" w:space="0" w:color="auto"/>
                  <w:bottom w:val="single" w:sz="4" w:space="0" w:color="auto"/>
                  <w:right w:val="single" w:sz="4" w:space="0" w:color="auto"/>
                </w:tcBorders>
              </w:tcPr>
            </w:tcPrChange>
          </w:tcPr>
          <w:p w14:paraId="49197FA9" w14:textId="4FF35D8A" w:rsidR="00167612" w:rsidRPr="00417114" w:rsidRDefault="000A08EC" w:rsidP="00167612">
            <w:pPr>
              <w:rPr>
                <w:ins w:id="1099" w:author="Sorin Salagean" w:date="2015-01-30T11:02:00Z"/>
                <w:rFonts w:asciiTheme="minorHAnsi" w:hAnsiTheme="minorHAnsi"/>
                <w:b/>
                <w:noProof/>
                <w:lang w:val="ro-RO"/>
              </w:rPr>
            </w:pPr>
            <w:ins w:id="1100" w:author="Sorin Salagean" w:date="2015-01-30T11:32:00Z">
              <w:r>
                <w:rPr>
                  <w:rFonts w:asciiTheme="minorHAnsi" w:hAnsiTheme="minorHAnsi"/>
                  <w:b/>
                  <w:noProof/>
                  <w:lang w:val="ro-RO"/>
                </w:rPr>
                <w:t>Lichidator (Dosare in lucru)</w:t>
              </w:r>
            </w:ins>
          </w:p>
        </w:tc>
        <w:tc>
          <w:tcPr>
            <w:tcW w:w="2126" w:type="dxa"/>
            <w:tcBorders>
              <w:top w:val="single" w:sz="4" w:space="0" w:color="auto"/>
              <w:left w:val="single" w:sz="4" w:space="0" w:color="auto"/>
              <w:bottom w:val="single" w:sz="4" w:space="0" w:color="auto"/>
              <w:right w:val="single" w:sz="4" w:space="0" w:color="auto"/>
            </w:tcBorders>
            <w:hideMark/>
            <w:tcPrChange w:id="1101" w:author="Sorin Salagean" w:date="2015-01-30T11:35:00Z">
              <w:tcPr>
                <w:tcW w:w="1276" w:type="dxa"/>
                <w:tcBorders>
                  <w:top w:val="single" w:sz="4" w:space="0" w:color="auto"/>
                  <w:left w:val="single" w:sz="4" w:space="0" w:color="auto"/>
                  <w:bottom w:val="single" w:sz="4" w:space="0" w:color="auto"/>
                  <w:right w:val="single" w:sz="4" w:space="0" w:color="auto"/>
                </w:tcBorders>
                <w:hideMark/>
              </w:tcPr>
            </w:tcPrChange>
          </w:tcPr>
          <w:p w14:paraId="72435A92" w14:textId="0A2A6896" w:rsidR="00167612" w:rsidRPr="00417114" w:rsidRDefault="000A08EC" w:rsidP="00167612">
            <w:pPr>
              <w:rPr>
                <w:ins w:id="1102" w:author="Sorin Salagean" w:date="2015-01-30T11:02:00Z"/>
                <w:rFonts w:asciiTheme="minorHAnsi" w:hAnsiTheme="minorHAnsi"/>
                <w:b/>
                <w:noProof/>
                <w:lang w:val="ro-RO"/>
              </w:rPr>
            </w:pPr>
            <w:ins w:id="1103" w:author="Sorin Salagean" w:date="2015-01-30T11:37:00Z">
              <w:r>
                <w:rPr>
                  <w:rFonts w:asciiTheme="minorHAnsi" w:hAnsiTheme="minorHAnsi"/>
                  <w:b/>
                  <w:noProof/>
                  <w:lang w:val="ro-RO"/>
                </w:rPr>
                <w:t>Dosare inchise</w:t>
              </w:r>
            </w:ins>
          </w:p>
        </w:tc>
      </w:tr>
      <w:tr w:rsidR="000A08EC" w:rsidRPr="00417114" w14:paraId="09464468" w14:textId="77777777" w:rsidTr="000A08EC">
        <w:trPr>
          <w:ins w:id="1104" w:author="Sorin Salagean" w:date="2015-01-30T11:02:00Z"/>
        </w:trPr>
        <w:tc>
          <w:tcPr>
            <w:tcW w:w="2268" w:type="dxa"/>
            <w:tcBorders>
              <w:top w:val="single" w:sz="4" w:space="0" w:color="auto"/>
              <w:left w:val="single" w:sz="4" w:space="0" w:color="auto"/>
              <w:bottom w:val="single" w:sz="4" w:space="0" w:color="auto"/>
              <w:right w:val="single" w:sz="4" w:space="0" w:color="auto"/>
            </w:tcBorders>
            <w:tcPrChange w:id="1105" w:author="Sorin Salagean" w:date="2015-01-30T11:35:00Z">
              <w:tcPr>
                <w:tcW w:w="2268" w:type="dxa"/>
                <w:tcBorders>
                  <w:top w:val="single" w:sz="4" w:space="0" w:color="auto"/>
                  <w:left w:val="single" w:sz="4" w:space="0" w:color="auto"/>
                  <w:bottom w:val="single" w:sz="4" w:space="0" w:color="auto"/>
                  <w:right w:val="single" w:sz="4" w:space="0" w:color="auto"/>
                </w:tcBorders>
              </w:tcPr>
            </w:tcPrChange>
          </w:tcPr>
          <w:p w14:paraId="60815DA3" w14:textId="77777777" w:rsidR="00167612" w:rsidRPr="00417114" w:rsidRDefault="00167612" w:rsidP="009D6112">
            <w:pPr>
              <w:rPr>
                <w:ins w:id="1106" w:author="Sorin Salagean" w:date="2015-01-30T11:02:00Z"/>
                <w:rFonts w:asciiTheme="minorHAnsi" w:hAnsiTheme="minorHAnsi" w:cs="Arial"/>
                <w:noProof/>
                <w:color w:val="000000"/>
                <w:szCs w:val="22"/>
                <w:lang w:val="ro-RO"/>
              </w:rPr>
            </w:pPr>
            <w:ins w:id="1107" w:author="Sorin Salagean" w:date="2015-01-30T11:02:00Z">
              <w:r w:rsidRPr="00417114">
                <w:rPr>
                  <w:rFonts w:asciiTheme="minorHAnsi" w:hAnsiTheme="minorHAnsi" w:cs="Arial"/>
                  <w:noProof/>
                  <w:color w:val="000000"/>
                  <w:szCs w:val="22"/>
                  <w:lang w:val="ro-RO"/>
                </w:rPr>
                <w:t>Actiuni disponibile pe Workflow OnBase (Ad Hoc User Taks):</w:t>
              </w:r>
            </w:ins>
          </w:p>
          <w:p w14:paraId="7EAF771F" w14:textId="77777777" w:rsidR="00167612" w:rsidRPr="00DC1CE5" w:rsidRDefault="00DC1CE5" w:rsidP="009D6112">
            <w:pPr>
              <w:pStyle w:val="ListParagraph"/>
              <w:numPr>
                <w:ilvl w:val="0"/>
                <w:numId w:val="60"/>
              </w:numPr>
              <w:spacing w:after="200" w:line="276" w:lineRule="auto"/>
              <w:rPr>
                <w:ins w:id="1108" w:author="Sorin Salagean" w:date="2015-01-30T11:24:00Z"/>
                <w:rFonts w:asciiTheme="minorHAnsi" w:hAnsiTheme="minorHAnsi" w:cstheme="minorBidi"/>
                <w:noProof/>
                <w:lang w:val="ro-RO"/>
                <w:rPrChange w:id="1109" w:author="Sorin Salagean" w:date="2015-01-30T11:24:00Z">
                  <w:rPr>
                    <w:ins w:id="1110" w:author="Sorin Salagean" w:date="2015-01-30T11:24:00Z"/>
                    <w:rFonts w:asciiTheme="minorHAnsi" w:hAnsiTheme="minorHAnsi"/>
                  </w:rPr>
                </w:rPrChange>
              </w:rPr>
            </w:pPr>
            <w:ins w:id="1111" w:author="Sorin Salagean" w:date="2015-01-30T11:23:00Z">
              <w:r w:rsidRPr="00417114">
                <w:rPr>
                  <w:rFonts w:asciiTheme="minorHAnsi" w:hAnsiTheme="minorHAnsi"/>
                </w:rPr>
                <w:lastRenderedPageBreak/>
                <w:t xml:space="preserve">Import </w:t>
              </w:r>
              <w:r>
                <w:rPr>
                  <w:rFonts w:asciiTheme="minorHAnsi" w:hAnsiTheme="minorHAnsi"/>
                </w:rPr>
                <w:t>document dosar</w:t>
              </w:r>
            </w:ins>
          </w:p>
          <w:p w14:paraId="6FFFD045" w14:textId="77777777" w:rsidR="00DC1CE5" w:rsidRPr="00DC1CE5" w:rsidRDefault="00DC1CE5" w:rsidP="009D6112">
            <w:pPr>
              <w:pStyle w:val="ListParagraph"/>
              <w:numPr>
                <w:ilvl w:val="0"/>
                <w:numId w:val="60"/>
              </w:numPr>
              <w:spacing w:after="200" w:line="276" w:lineRule="auto"/>
              <w:rPr>
                <w:ins w:id="1112" w:author="Sorin Salagean" w:date="2015-01-30T11:24:00Z"/>
                <w:rFonts w:asciiTheme="minorHAnsi" w:hAnsiTheme="minorHAnsi" w:cstheme="minorBidi"/>
                <w:noProof/>
                <w:lang w:val="ro-RO"/>
                <w:rPrChange w:id="1113" w:author="Sorin Salagean" w:date="2015-01-30T11:24:00Z">
                  <w:rPr>
                    <w:ins w:id="1114" w:author="Sorin Salagean" w:date="2015-01-30T11:24:00Z"/>
                    <w:rFonts w:asciiTheme="minorHAnsi" w:hAnsiTheme="minorHAnsi"/>
                  </w:rPr>
                </w:rPrChange>
              </w:rPr>
            </w:pPr>
            <w:ins w:id="1115" w:author="Sorin Salagean" w:date="2015-01-30T11:24:00Z">
              <w:r>
                <w:rPr>
                  <w:rFonts w:asciiTheme="minorHAnsi" w:hAnsiTheme="minorHAnsi"/>
                </w:rPr>
                <w:t>Import Nota de constatare</w:t>
              </w:r>
            </w:ins>
          </w:p>
          <w:p w14:paraId="51E9A84C" w14:textId="77777777" w:rsidR="00DC1CE5" w:rsidRDefault="00DC1CE5" w:rsidP="00DC1CE5">
            <w:pPr>
              <w:pStyle w:val="ListParagraph"/>
              <w:numPr>
                <w:ilvl w:val="0"/>
                <w:numId w:val="60"/>
              </w:numPr>
              <w:spacing w:after="200" w:line="276" w:lineRule="auto"/>
              <w:rPr>
                <w:ins w:id="1116" w:author="Sorin Salagean" w:date="2015-01-30T11:24:00Z"/>
                <w:rFonts w:asciiTheme="minorHAnsi" w:hAnsiTheme="minorHAnsi"/>
              </w:rPr>
            </w:pPr>
            <w:ins w:id="1117" w:author="Sorin Salagean" w:date="2015-01-30T11:24:00Z">
              <w:r>
                <w:rPr>
                  <w:rFonts w:asciiTheme="minorHAnsi" w:hAnsiTheme="minorHAnsi"/>
                </w:rPr>
                <w:t>Trimite la Lichidator</w:t>
              </w:r>
            </w:ins>
          </w:p>
          <w:p w14:paraId="6196E695" w14:textId="77777777" w:rsidR="00DC1CE5" w:rsidRPr="00DC1CE5" w:rsidRDefault="00DC1CE5" w:rsidP="00DC1CE5">
            <w:pPr>
              <w:pStyle w:val="ListParagraph"/>
              <w:numPr>
                <w:ilvl w:val="0"/>
                <w:numId w:val="60"/>
              </w:numPr>
              <w:spacing w:after="200" w:line="276" w:lineRule="auto"/>
              <w:rPr>
                <w:ins w:id="1118" w:author="Sorin Salagean" w:date="2015-01-30T11:25:00Z"/>
                <w:rFonts w:asciiTheme="minorHAnsi" w:hAnsiTheme="minorHAnsi" w:cstheme="minorBidi"/>
                <w:noProof/>
                <w:lang w:val="ro-RO"/>
                <w:rPrChange w:id="1119" w:author="Sorin Salagean" w:date="2015-01-30T11:25:00Z">
                  <w:rPr>
                    <w:ins w:id="1120" w:author="Sorin Salagean" w:date="2015-01-30T11:25:00Z"/>
                    <w:rFonts w:asciiTheme="minorHAnsi" w:hAnsiTheme="minorHAnsi" w:cs="Arial"/>
                    <w:noProof/>
                    <w:color w:val="000000"/>
                    <w:szCs w:val="22"/>
                    <w:lang w:val="ro-RO"/>
                  </w:rPr>
                </w:rPrChange>
              </w:rPr>
            </w:pPr>
            <w:ins w:id="1121" w:author="Sorin Salagean" w:date="2015-01-30T11:24:00Z">
              <w:r>
                <w:rPr>
                  <w:rFonts w:asciiTheme="minorHAnsi" w:hAnsiTheme="minorHAnsi" w:cs="Arial"/>
                  <w:noProof/>
                  <w:color w:val="000000"/>
                  <w:szCs w:val="22"/>
                  <w:lang w:val="ro-RO"/>
                </w:rPr>
                <w:t>Trimite mesaj (nota)</w:t>
              </w:r>
            </w:ins>
          </w:p>
          <w:p w14:paraId="7518CE53" w14:textId="77777777" w:rsidR="00DC1CE5" w:rsidRDefault="00DC1CE5" w:rsidP="00DC1CE5">
            <w:pPr>
              <w:pStyle w:val="ListParagraph"/>
              <w:numPr>
                <w:ilvl w:val="0"/>
                <w:numId w:val="60"/>
              </w:numPr>
              <w:spacing w:after="200" w:line="276" w:lineRule="auto"/>
              <w:rPr>
                <w:ins w:id="1122" w:author="Sorin Salagean" w:date="2015-01-30T11:25:00Z"/>
                <w:rFonts w:asciiTheme="minorHAnsi" w:hAnsiTheme="minorHAnsi"/>
              </w:rPr>
            </w:pPr>
            <w:ins w:id="1123" w:author="Sorin Salagean" w:date="2015-01-30T11:25:00Z">
              <w:r>
                <w:rPr>
                  <w:rFonts w:asciiTheme="minorHAnsi" w:hAnsiTheme="minorHAnsi"/>
                </w:rPr>
                <w:t>Import DIR completat</w:t>
              </w:r>
            </w:ins>
          </w:p>
          <w:p w14:paraId="5DF2336B" w14:textId="53B02B14" w:rsidR="00DC1CE5" w:rsidRPr="00417114" w:rsidRDefault="00DC1CE5" w:rsidP="00DC1CE5">
            <w:pPr>
              <w:pStyle w:val="ListParagraph"/>
              <w:numPr>
                <w:ilvl w:val="0"/>
                <w:numId w:val="60"/>
              </w:numPr>
              <w:spacing w:after="200" w:line="276" w:lineRule="auto"/>
              <w:rPr>
                <w:ins w:id="1124" w:author="Sorin Salagean" w:date="2015-01-30T11:02:00Z"/>
                <w:rFonts w:asciiTheme="minorHAnsi" w:hAnsiTheme="minorHAnsi" w:cstheme="minorBidi"/>
                <w:noProof/>
                <w:lang w:val="ro-RO"/>
              </w:rPr>
            </w:pPr>
            <w:ins w:id="1125" w:author="Sorin Salagean" w:date="2015-01-30T11:25:00Z">
              <w:r>
                <w:rPr>
                  <w:rFonts w:asciiTheme="minorHAnsi" w:hAnsiTheme="minorHAnsi"/>
                </w:rPr>
                <w:t>Import Deviz constatator</w:t>
              </w:r>
            </w:ins>
          </w:p>
        </w:tc>
        <w:tc>
          <w:tcPr>
            <w:tcW w:w="2127" w:type="dxa"/>
            <w:tcBorders>
              <w:top w:val="single" w:sz="4" w:space="0" w:color="auto"/>
              <w:left w:val="single" w:sz="4" w:space="0" w:color="auto"/>
              <w:bottom w:val="single" w:sz="4" w:space="0" w:color="auto"/>
              <w:right w:val="single" w:sz="4" w:space="0" w:color="auto"/>
            </w:tcBorders>
            <w:tcPrChange w:id="1126" w:author="Sorin Salagean" w:date="2015-01-30T11:35:00Z">
              <w:tcPr>
                <w:tcW w:w="2127" w:type="dxa"/>
                <w:tcBorders>
                  <w:top w:val="single" w:sz="4" w:space="0" w:color="auto"/>
                  <w:left w:val="single" w:sz="4" w:space="0" w:color="auto"/>
                  <w:bottom w:val="single" w:sz="4" w:space="0" w:color="auto"/>
                  <w:right w:val="single" w:sz="4" w:space="0" w:color="auto"/>
                </w:tcBorders>
              </w:tcPr>
            </w:tcPrChange>
          </w:tcPr>
          <w:p w14:paraId="2FAB7DB8" w14:textId="77777777" w:rsidR="00167612" w:rsidRPr="00417114" w:rsidRDefault="00167612" w:rsidP="009D6112">
            <w:pPr>
              <w:rPr>
                <w:ins w:id="1127" w:author="Sorin Salagean" w:date="2015-01-30T11:02:00Z"/>
                <w:rFonts w:asciiTheme="minorHAnsi" w:hAnsiTheme="minorHAnsi" w:cs="Arial"/>
                <w:noProof/>
                <w:color w:val="000000"/>
                <w:szCs w:val="22"/>
                <w:lang w:val="ro-RO"/>
              </w:rPr>
            </w:pPr>
            <w:ins w:id="1128" w:author="Sorin Salagean" w:date="2015-01-30T11:02:00Z">
              <w:r w:rsidRPr="00417114">
                <w:rPr>
                  <w:rFonts w:asciiTheme="minorHAnsi" w:hAnsiTheme="minorHAnsi" w:cs="Arial"/>
                  <w:noProof/>
                  <w:color w:val="000000"/>
                  <w:szCs w:val="22"/>
                  <w:lang w:val="ro-RO"/>
                </w:rPr>
                <w:lastRenderedPageBreak/>
                <w:t>Actiuni disponibile pe Workflow OnBase (Ad Hoc User Taks):</w:t>
              </w:r>
            </w:ins>
          </w:p>
          <w:p w14:paraId="7154ABB2" w14:textId="77777777" w:rsidR="00167612" w:rsidRPr="000A08EC" w:rsidRDefault="00DC1CE5">
            <w:pPr>
              <w:pStyle w:val="ListParagraph"/>
              <w:numPr>
                <w:ilvl w:val="0"/>
                <w:numId w:val="60"/>
              </w:numPr>
              <w:spacing w:after="200" w:line="276" w:lineRule="auto"/>
              <w:rPr>
                <w:ins w:id="1129" w:author="Sorin Salagean" w:date="2015-01-30T11:28:00Z"/>
                <w:rFonts w:asciiTheme="minorHAnsi" w:hAnsiTheme="minorHAnsi"/>
                <w:b/>
                <w:noProof/>
                <w:lang w:val="ro-RO"/>
                <w:rPrChange w:id="1130" w:author="Sorin Salagean" w:date="2015-01-30T11:28:00Z">
                  <w:rPr>
                    <w:ins w:id="1131" w:author="Sorin Salagean" w:date="2015-01-30T11:28:00Z"/>
                    <w:rFonts w:asciiTheme="minorHAnsi" w:hAnsiTheme="minorHAnsi"/>
                  </w:rPr>
                </w:rPrChange>
              </w:rPr>
            </w:pPr>
            <w:ins w:id="1132" w:author="Sorin Salagean" w:date="2015-01-30T11:02:00Z">
              <w:r>
                <w:rPr>
                  <w:rFonts w:asciiTheme="minorHAnsi" w:hAnsiTheme="minorHAnsi"/>
                </w:rPr>
                <w:lastRenderedPageBreak/>
                <w:t>Trimit</w:t>
              </w:r>
              <w:r w:rsidR="00167612" w:rsidRPr="00417114">
                <w:rPr>
                  <w:rFonts w:asciiTheme="minorHAnsi" w:hAnsiTheme="minorHAnsi"/>
                </w:rPr>
                <w:t xml:space="preserve"> la </w:t>
              </w:r>
            </w:ins>
            <w:ins w:id="1133" w:author="Sorin Salagean" w:date="2015-01-30T11:26:00Z">
              <w:r>
                <w:rPr>
                  <w:rFonts w:asciiTheme="minorHAnsi" w:hAnsiTheme="minorHAnsi"/>
                </w:rPr>
                <w:t>Asteapta documente</w:t>
              </w:r>
            </w:ins>
          </w:p>
          <w:p w14:paraId="6102BA42" w14:textId="4818CF73" w:rsidR="000A08EC" w:rsidRPr="00417114" w:rsidRDefault="000A08EC">
            <w:pPr>
              <w:pStyle w:val="ListParagraph"/>
              <w:numPr>
                <w:ilvl w:val="0"/>
                <w:numId w:val="60"/>
              </w:numPr>
              <w:spacing w:after="200" w:line="276" w:lineRule="auto"/>
              <w:rPr>
                <w:ins w:id="1134" w:author="Sorin Salagean" w:date="2015-01-30T11:02:00Z"/>
                <w:rFonts w:asciiTheme="minorHAnsi" w:hAnsiTheme="minorHAnsi"/>
                <w:b/>
                <w:noProof/>
                <w:lang w:val="ro-RO"/>
              </w:rPr>
            </w:pPr>
            <w:ins w:id="1135" w:author="Sorin Salagean" w:date="2015-01-30T11:28:00Z">
              <w:r>
                <w:rPr>
                  <w:rFonts w:asciiTheme="minorHAnsi" w:hAnsiTheme="minorHAnsi" w:cs="Arial"/>
                  <w:noProof/>
                  <w:color w:val="000000"/>
                  <w:szCs w:val="22"/>
                  <w:lang w:val="ro-RO"/>
                </w:rPr>
                <w:t>Trimite mesaj (nota)</w:t>
              </w:r>
            </w:ins>
          </w:p>
        </w:tc>
        <w:tc>
          <w:tcPr>
            <w:tcW w:w="2268" w:type="dxa"/>
            <w:tcBorders>
              <w:top w:val="single" w:sz="4" w:space="0" w:color="auto"/>
              <w:left w:val="single" w:sz="4" w:space="0" w:color="auto"/>
              <w:bottom w:val="single" w:sz="4" w:space="0" w:color="auto"/>
              <w:right w:val="single" w:sz="4" w:space="0" w:color="auto"/>
            </w:tcBorders>
            <w:tcPrChange w:id="1136" w:author="Sorin Salagean" w:date="2015-01-30T11:35:00Z">
              <w:tcPr>
                <w:tcW w:w="1701" w:type="dxa"/>
                <w:tcBorders>
                  <w:top w:val="single" w:sz="4" w:space="0" w:color="auto"/>
                  <w:left w:val="single" w:sz="4" w:space="0" w:color="auto"/>
                  <w:bottom w:val="single" w:sz="4" w:space="0" w:color="auto"/>
                  <w:right w:val="single" w:sz="4" w:space="0" w:color="auto"/>
                </w:tcBorders>
              </w:tcPr>
            </w:tcPrChange>
          </w:tcPr>
          <w:p w14:paraId="40B05B94" w14:textId="77777777" w:rsidR="00167612" w:rsidRPr="00417114" w:rsidRDefault="00167612" w:rsidP="009D6112">
            <w:pPr>
              <w:rPr>
                <w:ins w:id="1137" w:author="Sorin Salagean" w:date="2015-01-30T11:02:00Z"/>
                <w:rFonts w:asciiTheme="minorHAnsi" w:hAnsiTheme="minorHAnsi" w:cs="Arial"/>
                <w:noProof/>
                <w:color w:val="000000"/>
                <w:szCs w:val="22"/>
                <w:lang w:val="ro-RO"/>
              </w:rPr>
            </w:pPr>
            <w:ins w:id="1138" w:author="Sorin Salagean" w:date="2015-01-30T11:02:00Z">
              <w:r w:rsidRPr="00417114">
                <w:rPr>
                  <w:rFonts w:asciiTheme="minorHAnsi" w:hAnsiTheme="minorHAnsi" w:cs="Arial"/>
                  <w:noProof/>
                  <w:color w:val="000000"/>
                  <w:szCs w:val="22"/>
                  <w:lang w:val="ro-RO"/>
                </w:rPr>
                <w:lastRenderedPageBreak/>
                <w:t>Actiuni disponibile pe Workflow OnBase (Ad Hoc User Taks):</w:t>
              </w:r>
            </w:ins>
          </w:p>
          <w:p w14:paraId="48B6224B" w14:textId="2A020071" w:rsidR="00167612" w:rsidRPr="00417114" w:rsidRDefault="000A08EC" w:rsidP="009D6112">
            <w:pPr>
              <w:pStyle w:val="ListParagraph"/>
              <w:numPr>
                <w:ilvl w:val="0"/>
                <w:numId w:val="61"/>
              </w:numPr>
              <w:spacing w:after="200" w:line="276" w:lineRule="auto"/>
              <w:rPr>
                <w:ins w:id="1139" w:author="Sorin Salagean" w:date="2015-01-30T11:02:00Z"/>
                <w:rFonts w:asciiTheme="minorHAnsi" w:hAnsiTheme="minorHAnsi"/>
              </w:rPr>
            </w:pPr>
            <w:ins w:id="1140" w:author="Sorin Salagean" w:date="2015-01-30T11:30:00Z">
              <w:r w:rsidRPr="00417114">
                <w:rPr>
                  <w:rFonts w:asciiTheme="minorHAnsi" w:hAnsiTheme="minorHAnsi"/>
                </w:rPr>
                <w:lastRenderedPageBreak/>
                <w:t xml:space="preserve">Import </w:t>
              </w:r>
              <w:r>
                <w:rPr>
                  <w:rFonts w:asciiTheme="minorHAnsi" w:hAnsiTheme="minorHAnsi"/>
                </w:rPr>
                <w:t>document dosar</w:t>
              </w:r>
            </w:ins>
          </w:p>
          <w:p w14:paraId="563A04E3" w14:textId="77777777" w:rsidR="00167612" w:rsidRDefault="000A08EC" w:rsidP="009D6112">
            <w:pPr>
              <w:pStyle w:val="ListParagraph"/>
              <w:numPr>
                <w:ilvl w:val="0"/>
                <w:numId w:val="61"/>
              </w:numPr>
              <w:spacing w:after="200" w:line="276" w:lineRule="auto"/>
              <w:rPr>
                <w:ins w:id="1141" w:author="Sorin Salagean" w:date="2015-01-30T11:31:00Z"/>
                <w:rFonts w:asciiTheme="minorHAnsi" w:hAnsiTheme="minorHAnsi"/>
              </w:rPr>
            </w:pPr>
            <w:ins w:id="1142" w:author="Sorin Salagean" w:date="2015-01-30T11:30:00Z">
              <w:r>
                <w:rPr>
                  <w:rFonts w:asciiTheme="minorHAnsi" w:hAnsiTheme="minorHAnsi"/>
                </w:rPr>
                <w:t>Import Solicitare accept plata</w:t>
              </w:r>
            </w:ins>
          </w:p>
          <w:p w14:paraId="765D5771" w14:textId="77777777" w:rsidR="000A08EC" w:rsidRDefault="000A08EC" w:rsidP="009D6112">
            <w:pPr>
              <w:pStyle w:val="ListParagraph"/>
              <w:numPr>
                <w:ilvl w:val="0"/>
                <w:numId w:val="61"/>
              </w:numPr>
              <w:spacing w:after="200" w:line="276" w:lineRule="auto"/>
              <w:rPr>
                <w:ins w:id="1143" w:author="Sorin Salagean" w:date="2015-01-30T11:31:00Z"/>
                <w:rFonts w:asciiTheme="minorHAnsi" w:hAnsiTheme="minorHAnsi"/>
              </w:rPr>
            </w:pPr>
            <w:ins w:id="1144" w:author="Sorin Salagean" w:date="2015-01-30T11:31:00Z">
              <w:r>
                <w:rPr>
                  <w:rFonts w:asciiTheme="minorHAnsi" w:hAnsiTheme="minorHAnsi"/>
                </w:rPr>
                <w:t>Import Cerere de despagubire</w:t>
              </w:r>
            </w:ins>
          </w:p>
          <w:p w14:paraId="68B4344F" w14:textId="77777777" w:rsidR="000A08EC" w:rsidRDefault="000A08EC" w:rsidP="009D6112">
            <w:pPr>
              <w:pStyle w:val="ListParagraph"/>
              <w:numPr>
                <w:ilvl w:val="0"/>
                <w:numId w:val="61"/>
              </w:numPr>
              <w:spacing w:after="200" w:line="276" w:lineRule="auto"/>
              <w:rPr>
                <w:ins w:id="1145" w:author="Sorin Salagean" w:date="2015-01-30T11:31:00Z"/>
                <w:rFonts w:asciiTheme="minorHAnsi" w:hAnsiTheme="minorHAnsi"/>
              </w:rPr>
            </w:pPr>
            <w:ins w:id="1146" w:author="Sorin Salagean" w:date="2015-01-30T11:31:00Z">
              <w:r>
                <w:rPr>
                  <w:rFonts w:asciiTheme="minorHAnsi" w:hAnsiTheme="minorHAnsi"/>
                </w:rPr>
                <w:t>Trimit la Dosare in lucru</w:t>
              </w:r>
            </w:ins>
          </w:p>
          <w:p w14:paraId="6447B6DA" w14:textId="77777777" w:rsidR="000A08EC" w:rsidRDefault="000A08EC" w:rsidP="009D6112">
            <w:pPr>
              <w:pStyle w:val="ListParagraph"/>
              <w:numPr>
                <w:ilvl w:val="0"/>
                <w:numId w:val="61"/>
              </w:numPr>
              <w:spacing w:after="200" w:line="276" w:lineRule="auto"/>
              <w:rPr>
                <w:ins w:id="1147" w:author="Sorin Salagean" w:date="2015-01-30T11:31:00Z"/>
                <w:rFonts w:asciiTheme="minorHAnsi" w:hAnsiTheme="minorHAnsi"/>
              </w:rPr>
            </w:pPr>
            <w:ins w:id="1148" w:author="Sorin Salagean" w:date="2015-01-30T11:31:00Z">
              <w:r>
                <w:rPr>
                  <w:rFonts w:asciiTheme="minorHAnsi" w:hAnsiTheme="minorHAnsi"/>
                </w:rPr>
                <w:t>Trimit la Call Center</w:t>
              </w:r>
            </w:ins>
          </w:p>
          <w:p w14:paraId="4B7583E9" w14:textId="77777777" w:rsidR="000A08EC" w:rsidRPr="000A08EC" w:rsidRDefault="000A08EC" w:rsidP="009D6112">
            <w:pPr>
              <w:pStyle w:val="ListParagraph"/>
              <w:numPr>
                <w:ilvl w:val="0"/>
                <w:numId w:val="61"/>
              </w:numPr>
              <w:spacing w:after="200" w:line="276" w:lineRule="auto"/>
              <w:rPr>
                <w:ins w:id="1149" w:author="Sorin Salagean" w:date="2015-01-30T11:32:00Z"/>
                <w:rFonts w:asciiTheme="minorHAnsi" w:hAnsiTheme="minorHAnsi"/>
                <w:rPrChange w:id="1150" w:author="Sorin Salagean" w:date="2015-01-30T11:32:00Z">
                  <w:rPr>
                    <w:ins w:id="1151" w:author="Sorin Salagean" w:date="2015-01-30T11:32:00Z"/>
                    <w:rFonts w:asciiTheme="minorHAnsi" w:hAnsiTheme="minorHAnsi" w:cs="Arial"/>
                    <w:noProof/>
                    <w:color w:val="000000"/>
                    <w:szCs w:val="22"/>
                    <w:lang w:val="ro-RO"/>
                  </w:rPr>
                </w:rPrChange>
              </w:rPr>
            </w:pPr>
            <w:ins w:id="1152" w:author="Sorin Salagean" w:date="2015-01-30T11:32:00Z">
              <w:r>
                <w:rPr>
                  <w:rFonts w:asciiTheme="minorHAnsi" w:hAnsiTheme="minorHAnsi" w:cs="Arial"/>
                  <w:noProof/>
                  <w:color w:val="000000"/>
                  <w:szCs w:val="22"/>
                  <w:lang w:val="ro-RO"/>
                </w:rPr>
                <w:t>Trimite mesaj (nota)</w:t>
              </w:r>
            </w:ins>
          </w:p>
          <w:p w14:paraId="0E4E75CF" w14:textId="76527076" w:rsidR="000A08EC" w:rsidRPr="00417114" w:rsidRDefault="000A08EC" w:rsidP="009D6112">
            <w:pPr>
              <w:pStyle w:val="ListParagraph"/>
              <w:numPr>
                <w:ilvl w:val="0"/>
                <w:numId w:val="61"/>
              </w:numPr>
              <w:spacing w:after="200" w:line="276" w:lineRule="auto"/>
              <w:rPr>
                <w:ins w:id="1153" w:author="Sorin Salagean" w:date="2015-01-30T11:02:00Z"/>
                <w:rFonts w:asciiTheme="minorHAnsi" w:hAnsiTheme="minorHAnsi"/>
              </w:rPr>
            </w:pPr>
            <w:ins w:id="1154" w:author="Sorin Salagean" w:date="2015-01-30T11:32:00Z">
              <w:r>
                <w:rPr>
                  <w:rFonts w:asciiTheme="minorHAnsi" w:hAnsiTheme="minorHAnsi" w:cs="Arial"/>
                  <w:noProof/>
                  <w:color w:val="000000"/>
                  <w:szCs w:val="22"/>
                  <w:lang w:val="ro-RO"/>
                </w:rPr>
                <w:t>Trimit la Constatator</w:t>
              </w:r>
            </w:ins>
          </w:p>
        </w:tc>
        <w:tc>
          <w:tcPr>
            <w:tcW w:w="2126" w:type="dxa"/>
            <w:tcBorders>
              <w:top w:val="single" w:sz="4" w:space="0" w:color="auto"/>
              <w:left w:val="single" w:sz="4" w:space="0" w:color="auto"/>
              <w:bottom w:val="single" w:sz="4" w:space="0" w:color="auto"/>
              <w:right w:val="single" w:sz="4" w:space="0" w:color="auto"/>
            </w:tcBorders>
            <w:tcPrChange w:id="1155" w:author="Sorin Salagean" w:date="2015-01-30T11:35:00Z">
              <w:tcPr>
                <w:tcW w:w="1559" w:type="dxa"/>
                <w:tcBorders>
                  <w:top w:val="single" w:sz="4" w:space="0" w:color="auto"/>
                  <w:left w:val="single" w:sz="4" w:space="0" w:color="auto"/>
                  <w:bottom w:val="single" w:sz="4" w:space="0" w:color="auto"/>
                  <w:right w:val="single" w:sz="4" w:space="0" w:color="auto"/>
                </w:tcBorders>
              </w:tcPr>
            </w:tcPrChange>
          </w:tcPr>
          <w:p w14:paraId="730A4284" w14:textId="77777777" w:rsidR="00167612" w:rsidRPr="00417114" w:rsidRDefault="00167612" w:rsidP="009D6112">
            <w:pPr>
              <w:rPr>
                <w:ins w:id="1156" w:author="Sorin Salagean" w:date="2015-01-30T11:02:00Z"/>
                <w:rFonts w:asciiTheme="minorHAnsi" w:hAnsiTheme="minorHAnsi" w:cs="Arial"/>
                <w:noProof/>
                <w:color w:val="000000"/>
                <w:szCs w:val="22"/>
                <w:lang w:val="ro-RO"/>
              </w:rPr>
            </w:pPr>
            <w:ins w:id="1157" w:author="Sorin Salagean" w:date="2015-01-30T11:02:00Z">
              <w:r w:rsidRPr="00417114">
                <w:rPr>
                  <w:rFonts w:asciiTheme="minorHAnsi" w:hAnsiTheme="minorHAnsi" w:cs="Arial"/>
                  <w:noProof/>
                  <w:color w:val="000000"/>
                  <w:szCs w:val="22"/>
                  <w:lang w:val="ro-RO"/>
                </w:rPr>
                <w:lastRenderedPageBreak/>
                <w:t>Actiuni disponibile pe Workflow OnBase (Ad Hoc User Taks):</w:t>
              </w:r>
            </w:ins>
          </w:p>
          <w:p w14:paraId="12A5A509" w14:textId="77777777" w:rsidR="00167612" w:rsidRPr="000A08EC" w:rsidRDefault="000A08EC" w:rsidP="009D6112">
            <w:pPr>
              <w:pStyle w:val="ListParagraph"/>
              <w:numPr>
                <w:ilvl w:val="0"/>
                <w:numId w:val="61"/>
              </w:numPr>
              <w:spacing w:after="200" w:line="276" w:lineRule="auto"/>
              <w:rPr>
                <w:ins w:id="1158" w:author="Sorin Salagean" w:date="2015-01-30T11:34:00Z"/>
                <w:rFonts w:asciiTheme="minorHAnsi" w:hAnsiTheme="minorHAnsi" w:cs="Arial"/>
                <w:noProof/>
                <w:color w:val="000000"/>
                <w:szCs w:val="22"/>
                <w:lang w:val="ro-RO"/>
                <w:rPrChange w:id="1159" w:author="Sorin Salagean" w:date="2015-01-30T11:34:00Z">
                  <w:rPr>
                    <w:ins w:id="1160" w:author="Sorin Salagean" w:date="2015-01-30T11:34:00Z"/>
                    <w:rFonts w:asciiTheme="minorHAnsi" w:hAnsiTheme="minorHAnsi"/>
                  </w:rPr>
                </w:rPrChange>
              </w:rPr>
            </w:pPr>
            <w:ins w:id="1161" w:author="Sorin Salagean" w:date="2015-01-30T11:34:00Z">
              <w:r w:rsidRPr="00417114">
                <w:rPr>
                  <w:rFonts w:asciiTheme="minorHAnsi" w:hAnsiTheme="minorHAnsi"/>
                </w:rPr>
                <w:lastRenderedPageBreak/>
                <w:t xml:space="preserve">Import </w:t>
              </w:r>
              <w:r>
                <w:rPr>
                  <w:rFonts w:asciiTheme="minorHAnsi" w:hAnsiTheme="minorHAnsi"/>
                </w:rPr>
                <w:t>document dosar</w:t>
              </w:r>
            </w:ins>
          </w:p>
          <w:p w14:paraId="32B31D80" w14:textId="77777777" w:rsidR="000A08EC" w:rsidRPr="000A08EC" w:rsidRDefault="000A08EC" w:rsidP="009D6112">
            <w:pPr>
              <w:pStyle w:val="ListParagraph"/>
              <w:numPr>
                <w:ilvl w:val="0"/>
                <w:numId w:val="61"/>
              </w:numPr>
              <w:spacing w:after="200" w:line="276" w:lineRule="auto"/>
              <w:rPr>
                <w:ins w:id="1162" w:author="Sorin Salagean" w:date="2015-01-30T11:34:00Z"/>
                <w:rFonts w:asciiTheme="minorHAnsi" w:hAnsiTheme="minorHAnsi" w:cs="Arial"/>
                <w:noProof/>
                <w:color w:val="000000"/>
                <w:szCs w:val="22"/>
                <w:lang w:val="ro-RO"/>
                <w:rPrChange w:id="1163" w:author="Sorin Salagean" w:date="2015-01-30T11:34:00Z">
                  <w:rPr>
                    <w:ins w:id="1164" w:author="Sorin Salagean" w:date="2015-01-30T11:34:00Z"/>
                    <w:rFonts w:asciiTheme="minorHAnsi" w:hAnsiTheme="minorHAnsi"/>
                  </w:rPr>
                </w:rPrChange>
              </w:rPr>
            </w:pPr>
            <w:ins w:id="1165" w:author="Sorin Salagean" w:date="2015-01-30T11:34:00Z">
              <w:r>
                <w:rPr>
                  <w:rFonts w:asciiTheme="minorHAnsi" w:hAnsiTheme="minorHAnsi"/>
                </w:rPr>
                <w:t>Creare Accept de plata</w:t>
              </w:r>
            </w:ins>
          </w:p>
          <w:p w14:paraId="68684CD6" w14:textId="77777777" w:rsidR="000A08EC" w:rsidRPr="000A08EC" w:rsidRDefault="000A08EC" w:rsidP="009D6112">
            <w:pPr>
              <w:pStyle w:val="ListParagraph"/>
              <w:numPr>
                <w:ilvl w:val="0"/>
                <w:numId w:val="61"/>
              </w:numPr>
              <w:spacing w:after="200" w:line="276" w:lineRule="auto"/>
              <w:rPr>
                <w:ins w:id="1166" w:author="Sorin Salagean" w:date="2015-01-30T11:35:00Z"/>
                <w:rFonts w:asciiTheme="minorHAnsi" w:hAnsiTheme="minorHAnsi" w:cs="Arial"/>
                <w:noProof/>
                <w:color w:val="000000"/>
                <w:szCs w:val="22"/>
                <w:lang w:val="ro-RO"/>
                <w:rPrChange w:id="1167" w:author="Sorin Salagean" w:date="2015-01-30T11:35:00Z">
                  <w:rPr>
                    <w:ins w:id="1168" w:author="Sorin Salagean" w:date="2015-01-30T11:35:00Z"/>
                    <w:rFonts w:asciiTheme="minorHAnsi" w:hAnsiTheme="minorHAnsi"/>
                  </w:rPr>
                </w:rPrChange>
              </w:rPr>
            </w:pPr>
            <w:ins w:id="1169" w:author="Sorin Salagean" w:date="2015-01-30T11:34:00Z">
              <w:r>
                <w:rPr>
                  <w:rFonts w:asciiTheme="minorHAnsi" w:hAnsiTheme="minorHAnsi"/>
                </w:rPr>
                <w:t>Creare Referat de plata</w:t>
              </w:r>
            </w:ins>
          </w:p>
          <w:p w14:paraId="430C90C1" w14:textId="77777777" w:rsidR="000A08EC" w:rsidRPr="000A08EC" w:rsidRDefault="000A08EC" w:rsidP="009D6112">
            <w:pPr>
              <w:pStyle w:val="ListParagraph"/>
              <w:numPr>
                <w:ilvl w:val="0"/>
                <w:numId w:val="61"/>
              </w:numPr>
              <w:spacing w:after="200" w:line="276" w:lineRule="auto"/>
              <w:rPr>
                <w:ins w:id="1170" w:author="Sorin Salagean" w:date="2015-01-30T11:35:00Z"/>
                <w:rFonts w:asciiTheme="minorHAnsi" w:hAnsiTheme="minorHAnsi" w:cs="Arial"/>
                <w:noProof/>
                <w:color w:val="000000"/>
                <w:szCs w:val="22"/>
                <w:lang w:val="ro-RO"/>
                <w:rPrChange w:id="1171" w:author="Sorin Salagean" w:date="2015-01-30T11:35:00Z">
                  <w:rPr>
                    <w:ins w:id="1172" w:author="Sorin Salagean" w:date="2015-01-30T11:35:00Z"/>
                    <w:rFonts w:asciiTheme="minorHAnsi" w:hAnsiTheme="minorHAnsi"/>
                  </w:rPr>
                </w:rPrChange>
              </w:rPr>
            </w:pPr>
            <w:ins w:id="1173" w:author="Sorin Salagean" w:date="2015-01-30T11:35:00Z">
              <w:r>
                <w:rPr>
                  <w:rFonts w:asciiTheme="minorHAnsi" w:hAnsiTheme="minorHAnsi"/>
                </w:rPr>
                <w:t>Trimit la Asteapta Documente</w:t>
              </w:r>
            </w:ins>
          </w:p>
          <w:p w14:paraId="0924D3AB" w14:textId="77777777" w:rsidR="000A08EC" w:rsidRPr="000A08EC" w:rsidRDefault="000A08EC" w:rsidP="009D6112">
            <w:pPr>
              <w:pStyle w:val="ListParagraph"/>
              <w:numPr>
                <w:ilvl w:val="0"/>
                <w:numId w:val="61"/>
              </w:numPr>
              <w:spacing w:after="200" w:line="276" w:lineRule="auto"/>
              <w:rPr>
                <w:ins w:id="1174" w:author="Sorin Salagean" w:date="2015-01-30T11:36:00Z"/>
                <w:rFonts w:asciiTheme="minorHAnsi" w:hAnsiTheme="minorHAnsi" w:cs="Arial"/>
                <w:noProof/>
                <w:color w:val="000000"/>
                <w:szCs w:val="22"/>
                <w:lang w:val="ro-RO"/>
                <w:rPrChange w:id="1175" w:author="Sorin Salagean" w:date="2015-01-30T11:36:00Z">
                  <w:rPr>
                    <w:ins w:id="1176" w:author="Sorin Salagean" w:date="2015-01-30T11:36:00Z"/>
                    <w:rFonts w:asciiTheme="minorHAnsi" w:hAnsiTheme="minorHAnsi"/>
                  </w:rPr>
                </w:rPrChange>
              </w:rPr>
            </w:pPr>
            <w:ins w:id="1177" w:author="Sorin Salagean" w:date="2015-01-30T11:35:00Z">
              <w:r>
                <w:rPr>
                  <w:rFonts w:asciiTheme="minorHAnsi" w:hAnsiTheme="minorHAnsi"/>
                </w:rPr>
                <w:t>Trimite mesaj (nota)</w:t>
              </w:r>
            </w:ins>
          </w:p>
          <w:p w14:paraId="730431E6" w14:textId="77777777" w:rsidR="000A08EC" w:rsidRPr="000A08EC" w:rsidRDefault="000A08EC" w:rsidP="009D6112">
            <w:pPr>
              <w:pStyle w:val="ListParagraph"/>
              <w:numPr>
                <w:ilvl w:val="0"/>
                <w:numId w:val="61"/>
              </w:numPr>
              <w:spacing w:after="200" w:line="276" w:lineRule="auto"/>
              <w:rPr>
                <w:ins w:id="1178" w:author="Sorin Salagean" w:date="2015-01-30T11:36:00Z"/>
                <w:rFonts w:asciiTheme="minorHAnsi" w:hAnsiTheme="minorHAnsi" w:cs="Arial"/>
                <w:noProof/>
                <w:color w:val="000000"/>
                <w:szCs w:val="22"/>
                <w:lang w:val="ro-RO"/>
                <w:rPrChange w:id="1179" w:author="Sorin Salagean" w:date="2015-01-30T11:36:00Z">
                  <w:rPr>
                    <w:ins w:id="1180" w:author="Sorin Salagean" w:date="2015-01-30T11:36:00Z"/>
                    <w:rFonts w:asciiTheme="minorHAnsi" w:hAnsiTheme="minorHAnsi"/>
                  </w:rPr>
                </w:rPrChange>
              </w:rPr>
            </w:pPr>
            <w:ins w:id="1181" w:author="Sorin Salagean" w:date="2015-01-30T11:36:00Z">
              <w:r>
                <w:rPr>
                  <w:rFonts w:asciiTheme="minorHAnsi" w:hAnsiTheme="minorHAnsi"/>
                </w:rPr>
                <w:t>Creare Referat de Respingere</w:t>
              </w:r>
            </w:ins>
          </w:p>
          <w:p w14:paraId="6BA6A442" w14:textId="02FB328E" w:rsidR="000A08EC" w:rsidRPr="00417114" w:rsidRDefault="000A08EC" w:rsidP="009D6112">
            <w:pPr>
              <w:pStyle w:val="ListParagraph"/>
              <w:numPr>
                <w:ilvl w:val="0"/>
                <w:numId w:val="61"/>
              </w:numPr>
              <w:spacing w:after="200" w:line="276" w:lineRule="auto"/>
              <w:rPr>
                <w:ins w:id="1182" w:author="Sorin Salagean" w:date="2015-01-30T11:02:00Z"/>
                <w:rFonts w:asciiTheme="minorHAnsi" w:hAnsiTheme="minorHAnsi" w:cs="Arial"/>
                <w:noProof/>
                <w:color w:val="000000"/>
                <w:szCs w:val="22"/>
                <w:lang w:val="ro-RO"/>
              </w:rPr>
            </w:pPr>
            <w:ins w:id="1183" w:author="Sorin Salagean" w:date="2015-01-30T11:36:00Z">
              <w:r>
                <w:rPr>
                  <w:rFonts w:asciiTheme="minorHAnsi" w:hAnsiTheme="minorHAnsi"/>
                </w:rPr>
                <w:t>Actualizare dosar</w:t>
              </w:r>
            </w:ins>
          </w:p>
        </w:tc>
        <w:tc>
          <w:tcPr>
            <w:tcW w:w="2126" w:type="dxa"/>
            <w:tcBorders>
              <w:top w:val="single" w:sz="4" w:space="0" w:color="auto"/>
              <w:left w:val="single" w:sz="4" w:space="0" w:color="auto"/>
              <w:bottom w:val="single" w:sz="4" w:space="0" w:color="auto"/>
              <w:right w:val="single" w:sz="4" w:space="0" w:color="auto"/>
            </w:tcBorders>
            <w:tcPrChange w:id="1184" w:author="Sorin Salagean" w:date="2015-01-30T11:35:00Z">
              <w:tcPr>
                <w:tcW w:w="1276" w:type="dxa"/>
                <w:tcBorders>
                  <w:top w:val="single" w:sz="4" w:space="0" w:color="auto"/>
                  <w:left w:val="single" w:sz="4" w:space="0" w:color="auto"/>
                  <w:bottom w:val="single" w:sz="4" w:space="0" w:color="auto"/>
                  <w:right w:val="single" w:sz="4" w:space="0" w:color="auto"/>
                </w:tcBorders>
              </w:tcPr>
            </w:tcPrChange>
          </w:tcPr>
          <w:p w14:paraId="72F85DCD" w14:textId="77777777" w:rsidR="00167612" w:rsidRPr="00417114" w:rsidRDefault="00167612" w:rsidP="009D6112">
            <w:pPr>
              <w:rPr>
                <w:ins w:id="1185" w:author="Sorin Salagean" w:date="2015-01-30T11:02:00Z"/>
                <w:rFonts w:asciiTheme="minorHAnsi" w:hAnsiTheme="minorHAnsi" w:cs="Arial"/>
                <w:noProof/>
                <w:color w:val="000000"/>
                <w:szCs w:val="22"/>
                <w:lang w:val="ro-RO"/>
              </w:rPr>
            </w:pPr>
            <w:ins w:id="1186" w:author="Sorin Salagean" w:date="2015-01-30T11:02:00Z">
              <w:r w:rsidRPr="00417114">
                <w:rPr>
                  <w:rFonts w:asciiTheme="minorHAnsi" w:hAnsiTheme="minorHAnsi" w:cs="Arial"/>
                  <w:noProof/>
                  <w:color w:val="000000"/>
                  <w:szCs w:val="22"/>
                  <w:lang w:val="ro-RO"/>
                </w:rPr>
                <w:lastRenderedPageBreak/>
                <w:t>Actiuni disponibile pe Workflow OnBase (Ad Hoc User Taks):</w:t>
              </w:r>
            </w:ins>
          </w:p>
          <w:p w14:paraId="3D337BFB" w14:textId="2DF8343F" w:rsidR="00167612" w:rsidRDefault="005F6C74" w:rsidP="009D6112">
            <w:pPr>
              <w:pStyle w:val="ListParagraph"/>
              <w:numPr>
                <w:ilvl w:val="0"/>
                <w:numId w:val="60"/>
              </w:numPr>
              <w:spacing w:after="200" w:line="276" w:lineRule="auto"/>
              <w:rPr>
                <w:ins w:id="1187" w:author="Sorin Salagean" w:date="2015-01-30T11:38:00Z"/>
                <w:rFonts w:asciiTheme="minorHAnsi" w:hAnsiTheme="minorHAnsi"/>
              </w:rPr>
            </w:pPr>
            <w:ins w:id="1188" w:author="Sorin Salagean" w:date="2015-01-30T11:38:00Z">
              <w:r>
                <w:rPr>
                  <w:rFonts w:asciiTheme="minorHAnsi" w:hAnsiTheme="minorHAnsi"/>
                </w:rPr>
                <w:lastRenderedPageBreak/>
                <w:t>Trimit la Dosare Noi</w:t>
              </w:r>
            </w:ins>
          </w:p>
          <w:p w14:paraId="25F91BFF" w14:textId="60B3C792" w:rsidR="005F6C74" w:rsidRPr="00417114" w:rsidRDefault="005F6C74" w:rsidP="009D6112">
            <w:pPr>
              <w:pStyle w:val="ListParagraph"/>
              <w:numPr>
                <w:ilvl w:val="0"/>
                <w:numId w:val="60"/>
              </w:numPr>
              <w:spacing w:after="200" w:line="276" w:lineRule="auto"/>
              <w:rPr>
                <w:ins w:id="1189" w:author="Sorin Salagean" w:date="2015-01-30T11:02:00Z"/>
                <w:rFonts w:asciiTheme="minorHAnsi" w:hAnsiTheme="minorHAnsi"/>
              </w:rPr>
            </w:pPr>
            <w:ins w:id="1190" w:author="Sorin Salagean" w:date="2015-01-30T11:38:00Z">
              <w:r>
                <w:rPr>
                  <w:rFonts w:asciiTheme="minorHAnsi" w:hAnsiTheme="minorHAnsi"/>
                </w:rPr>
                <w:t>Trimite mesaj (nota)</w:t>
              </w:r>
            </w:ins>
          </w:p>
          <w:p w14:paraId="7B28256B" w14:textId="7EF6885C" w:rsidR="00167612" w:rsidRPr="00417114" w:rsidRDefault="00167612">
            <w:pPr>
              <w:pStyle w:val="ListParagraph"/>
              <w:spacing w:after="200" w:line="276" w:lineRule="auto"/>
              <w:ind w:left="360"/>
              <w:rPr>
                <w:ins w:id="1191" w:author="Sorin Salagean" w:date="2015-01-30T11:02:00Z"/>
                <w:rFonts w:asciiTheme="minorHAnsi" w:hAnsiTheme="minorHAnsi" w:cstheme="minorBidi"/>
                <w:noProof/>
                <w:lang w:val="ro-RO"/>
              </w:rPr>
              <w:pPrChange w:id="1192" w:author="Sorin Salagean" w:date="2015-01-30T11:38:00Z">
                <w:pPr>
                  <w:pStyle w:val="ListParagraph"/>
                  <w:numPr>
                    <w:numId w:val="60"/>
                  </w:numPr>
                  <w:spacing w:after="200" w:line="276" w:lineRule="auto"/>
                  <w:ind w:left="360" w:hanging="360"/>
                </w:pPr>
              </w:pPrChange>
            </w:pPr>
          </w:p>
        </w:tc>
      </w:tr>
    </w:tbl>
    <w:p w14:paraId="01A3F912" w14:textId="2C81B6DF" w:rsidR="00824478" w:rsidRPr="00A47273" w:rsidRDefault="00FF04C0">
      <w:pPr>
        <w:pStyle w:val="Heading1"/>
        <w:rPr>
          <w:sz w:val="28"/>
          <w:szCs w:val="28"/>
          <w:lang w:val="en-US"/>
          <w:rPrChange w:id="1193" w:author="Sorin Salagean" w:date="2015-02-03T11:40:00Z">
            <w:rPr>
              <w:lang w:val="en-US"/>
            </w:rPr>
          </w:rPrChange>
        </w:rPr>
      </w:pPr>
      <w:r w:rsidRPr="00A47273">
        <w:rPr>
          <w:sz w:val="28"/>
          <w:szCs w:val="28"/>
          <w:lang w:val="en-US"/>
          <w:rPrChange w:id="1194" w:author="Sorin Salagean" w:date="2015-02-03T11:40:00Z">
            <w:rPr>
              <w:lang w:val="en-US"/>
            </w:rPr>
          </w:rPrChange>
        </w:rPr>
        <w:lastRenderedPageBreak/>
        <w:t>Etap</w:t>
      </w:r>
      <w:del w:id="1195" w:author="Sorin Salagean" w:date="2015-01-30T12:55:00Z">
        <w:r w:rsidRPr="00A47273" w:rsidDel="00263DD5">
          <w:rPr>
            <w:sz w:val="28"/>
            <w:szCs w:val="28"/>
            <w:lang w:val="en-US"/>
            <w:rPrChange w:id="1196" w:author="Sorin Salagean" w:date="2015-02-03T11:40:00Z">
              <w:rPr>
                <w:lang w:val="en-US"/>
              </w:rPr>
            </w:rPrChange>
          </w:rPr>
          <w:delText>ele dosaru</w:delText>
        </w:r>
      </w:del>
      <w:del w:id="1197" w:author="Sorin Salagean" w:date="2015-01-30T12:50:00Z">
        <w:r w:rsidRPr="00A47273" w:rsidDel="007430D7">
          <w:rPr>
            <w:sz w:val="28"/>
            <w:szCs w:val="28"/>
            <w:lang w:val="en-US"/>
            <w:rPrChange w:id="1198" w:author="Sorin Salagean" w:date="2015-02-03T11:40:00Z">
              <w:rPr>
                <w:lang w:val="en-US"/>
              </w:rPr>
            </w:rPrChange>
          </w:rPr>
          <w:delText>lui de dauna</w:delText>
        </w:r>
      </w:del>
      <w:bookmarkEnd w:id="873"/>
      <w:ins w:id="1199" w:author="Sorin Salagean" w:date="2015-01-30T18:21:00Z">
        <w:r w:rsidR="00FC3087" w:rsidRPr="00A47273">
          <w:rPr>
            <w:sz w:val="28"/>
            <w:szCs w:val="28"/>
            <w:lang w:val="en-US"/>
            <w:rPrChange w:id="1200" w:author="Sorin Salagean" w:date="2015-02-03T11:40:00Z">
              <w:rPr>
                <w:lang w:val="en-US"/>
              </w:rPr>
            </w:rPrChange>
          </w:rPr>
          <w:t>e</w:t>
        </w:r>
      </w:ins>
      <w:ins w:id="1201" w:author="Sorin Salagean" w:date="2015-02-02T16:27:00Z">
        <w:r w:rsidR="001A5562" w:rsidRPr="00A47273">
          <w:rPr>
            <w:sz w:val="28"/>
            <w:szCs w:val="28"/>
            <w:lang w:val="en-US"/>
            <w:rPrChange w:id="1202" w:author="Sorin Salagean" w:date="2015-02-03T11:40:00Z">
              <w:rPr>
                <w:lang w:val="en-US"/>
              </w:rPr>
            </w:rPrChange>
          </w:rPr>
          <w:t>le</w:t>
        </w:r>
      </w:ins>
      <w:ins w:id="1203" w:author="Sorin Salagean" w:date="2015-01-30T18:21:00Z">
        <w:r w:rsidR="00FC3087" w:rsidRPr="00A47273">
          <w:rPr>
            <w:sz w:val="28"/>
            <w:szCs w:val="28"/>
            <w:lang w:val="en-US"/>
            <w:rPrChange w:id="1204" w:author="Sorin Salagean" w:date="2015-02-03T11:40:00Z">
              <w:rPr>
                <w:lang w:val="en-US"/>
              </w:rPr>
            </w:rPrChange>
          </w:rPr>
          <w:t xml:space="preserve"> flux</w:t>
        </w:r>
      </w:ins>
      <w:ins w:id="1205" w:author="Sorin Salagean" w:date="2015-02-02T16:28:00Z">
        <w:r w:rsidR="001A5562" w:rsidRPr="00A47273">
          <w:rPr>
            <w:sz w:val="28"/>
            <w:szCs w:val="28"/>
            <w:lang w:val="en-US"/>
            <w:rPrChange w:id="1206" w:author="Sorin Salagean" w:date="2015-02-03T11:40:00Z">
              <w:rPr>
                <w:lang w:val="en-US"/>
              </w:rPr>
            </w:rPrChange>
          </w:rPr>
          <w:t>ului</w:t>
        </w:r>
      </w:ins>
      <w:ins w:id="1207" w:author="Sorin Salagean" w:date="2015-02-11T17:55:00Z">
        <w:r w:rsidR="000E45F2">
          <w:rPr>
            <w:sz w:val="28"/>
            <w:szCs w:val="28"/>
            <w:lang w:val="en-US"/>
          </w:rPr>
          <w:t xml:space="preserve"> – Dosare de dauna auto CASCO</w:t>
        </w:r>
      </w:ins>
    </w:p>
    <w:p w14:paraId="4562DBF4" w14:textId="7C08265B" w:rsidR="00FF04C0" w:rsidDel="00263DD5" w:rsidRDefault="00FF04C0" w:rsidP="00FF04C0">
      <w:pPr>
        <w:jc w:val="both"/>
        <w:rPr>
          <w:del w:id="1208" w:author="Sorin Salagean" w:date="2015-01-30T12:56:00Z"/>
          <w:sz w:val="24"/>
          <w:szCs w:val="24"/>
          <w:lang w:val="en-US"/>
        </w:rPr>
      </w:pPr>
    </w:p>
    <w:p w14:paraId="1CD4466F" w14:textId="3B497B35" w:rsidR="00263DD5" w:rsidRDefault="007430D7">
      <w:pPr>
        <w:pStyle w:val="Heading2"/>
        <w:rPr>
          <w:ins w:id="1209" w:author="Sorin Salagean" w:date="2015-02-02T15:09:00Z"/>
          <w:rFonts w:cs="Aharoni"/>
          <w:lang w:val="en-US"/>
        </w:rPr>
        <w:pPrChange w:id="1210" w:author="Sorin Salagean" w:date="2015-01-30T12:56:00Z">
          <w:pPr>
            <w:jc w:val="both"/>
          </w:pPr>
        </w:pPrChange>
      </w:pPr>
      <w:ins w:id="1211" w:author="Sorin Salagean" w:date="2015-01-30T12:50:00Z">
        <w:r w:rsidRPr="00263DD5">
          <w:rPr>
            <w:rFonts w:asciiTheme="minorHAnsi" w:hAnsiTheme="minorHAnsi" w:cs="Aharoni"/>
            <w:sz w:val="22"/>
            <w:szCs w:val="22"/>
            <w:lang w:val="en-US"/>
            <w:rPrChange w:id="1212" w:author="Sorin Salagean" w:date="2015-01-30T12:56:00Z">
              <w:rPr>
                <w:noProof/>
              </w:rPr>
            </w:rPrChange>
          </w:rPr>
          <w:t xml:space="preserve">Etapa </w:t>
        </w:r>
      </w:ins>
      <w:ins w:id="1213" w:author="Sorin Salagean" w:date="2015-01-30T12:56:00Z">
        <w:r w:rsidR="00263DD5">
          <w:rPr>
            <w:rFonts w:asciiTheme="minorHAnsi" w:hAnsiTheme="minorHAnsi" w:cs="Aharoni"/>
            <w:sz w:val="22"/>
            <w:szCs w:val="22"/>
            <w:lang w:val="en-US"/>
          </w:rPr>
          <w:t>1</w:t>
        </w:r>
      </w:ins>
      <w:ins w:id="1214" w:author="Sorin Salagean" w:date="2015-01-30T12:50:00Z">
        <w:r w:rsidRPr="00263DD5">
          <w:rPr>
            <w:rFonts w:asciiTheme="minorHAnsi" w:hAnsiTheme="minorHAnsi" w:cs="Aharoni"/>
            <w:sz w:val="22"/>
            <w:szCs w:val="22"/>
            <w:lang w:val="en-US"/>
            <w:rPrChange w:id="1215" w:author="Sorin Salagean" w:date="2015-01-30T12:56:00Z">
              <w:rPr>
                <w:noProof/>
              </w:rPr>
            </w:rPrChange>
          </w:rPr>
          <w:t xml:space="preserve"> </w:t>
        </w:r>
      </w:ins>
      <w:ins w:id="1216" w:author="Sorin Salagean" w:date="2015-02-02T15:09:00Z">
        <w:r w:rsidR="00824478">
          <w:rPr>
            <w:rFonts w:asciiTheme="minorHAnsi" w:hAnsiTheme="minorHAnsi" w:cs="Aharoni"/>
            <w:sz w:val="22"/>
            <w:szCs w:val="22"/>
            <w:lang w:val="en-US"/>
          </w:rPr>
          <w:t>–</w:t>
        </w:r>
      </w:ins>
      <w:ins w:id="1217" w:author="Sorin Salagean" w:date="2015-01-30T12:50:00Z">
        <w:r w:rsidRPr="00263DD5">
          <w:rPr>
            <w:rFonts w:asciiTheme="minorHAnsi" w:hAnsiTheme="minorHAnsi" w:cs="Aharoni"/>
            <w:sz w:val="22"/>
            <w:szCs w:val="22"/>
            <w:lang w:val="en-US"/>
            <w:rPrChange w:id="1218" w:author="Sorin Salagean" w:date="2015-01-30T12:56:00Z">
              <w:rPr>
                <w:noProof/>
              </w:rPr>
            </w:rPrChange>
          </w:rPr>
          <w:t xml:space="preserve"> </w:t>
        </w:r>
      </w:ins>
      <w:ins w:id="1219" w:author="Sorin Salagean" w:date="2015-01-30T12:56:00Z">
        <w:r w:rsidR="00263DD5">
          <w:rPr>
            <w:rFonts w:asciiTheme="minorHAnsi" w:hAnsiTheme="minorHAnsi" w:cs="Aharoni"/>
            <w:sz w:val="22"/>
            <w:szCs w:val="22"/>
            <w:lang w:val="en-US"/>
          </w:rPr>
          <w:t>Start</w:t>
        </w:r>
      </w:ins>
    </w:p>
    <w:p w14:paraId="3D481EE5" w14:textId="77777777" w:rsidR="00824478" w:rsidRPr="00824478" w:rsidRDefault="00824478">
      <w:pPr>
        <w:rPr>
          <w:ins w:id="1220" w:author="Sorin Salagean" w:date="2015-01-30T12:54:00Z"/>
          <w:lang w:val="en-US"/>
          <w:rPrChange w:id="1221" w:author="Sorin Salagean" w:date="2015-02-02T15:09:00Z">
            <w:rPr>
              <w:ins w:id="1222" w:author="Sorin Salagean" w:date="2015-01-30T12:54:00Z"/>
              <w:noProof/>
            </w:rPr>
          </w:rPrChange>
        </w:rPr>
        <w:pPrChange w:id="1223" w:author="Sorin Salagean" w:date="2015-02-02T15:09:00Z">
          <w:pPr>
            <w:jc w:val="both"/>
          </w:pPr>
        </w:pPrChange>
      </w:pPr>
    </w:p>
    <w:p w14:paraId="4DCBA4AC" w14:textId="702C1D5B" w:rsidR="00773AD1" w:rsidRPr="00D4060E" w:rsidRDefault="00263DD5">
      <w:pPr>
        <w:spacing w:line="276" w:lineRule="auto"/>
        <w:rPr>
          <w:b/>
          <w:noProof/>
          <w:rPrChange w:id="1224" w:author="Sorin Salagean" w:date="2015-02-02T13:13:00Z">
            <w:rPr>
              <w:sz w:val="24"/>
              <w:szCs w:val="24"/>
              <w:lang w:val="en-US"/>
            </w:rPr>
          </w:rPrChange>
        </w:rPr>
        <w:pPrChange w:id="1225" w:author="Sorin Salagean" w:date="2015-02-02T13:13:00Z">
          <w:pPr>
            <w:jc w:val="both"/>
          </w:pPr>
        </w:pPrChange>
      </w:pPr>
      <w:ins w:id="1226" w:author="Sorin Salagean" w:date="2015-01-30T12:54:00Z">
        <w:r w:rsidRPr="0086384C">
          <w:rPr>
            <w:b/>
            <w:noProof/>
          </w:rPr>
          <w:t>Roluri si permisiuni:</w:t>
        </w:r>
      </w:ins>
      <w:del w:id="1227" w:author="Sorin Salagean" w:date="2015-01-30T12:49:00Z">
        <w:r w:rsidR="00773AD1" w:rsidDel="007430D7">
          <w:rPr>
            <w:b/>
            <w:noProof/>
            <w:sz w:val="24"/>
            <w:szCs w:val="24"/>
            <w:lang w:eastAsia="ro-RO"/>
          </w:rPr>
          <w:drawing>
            <wp:inline distT="0" distB="0" distL="0" distR="0" wp14:anchorId="2598CC00" wp14:editId="73240CF6">
              <wp:extent cx="6645910" cy="24580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458076"/>
                      </a:xfrm>
                      <a:prstGeom prst="rect">
                        <a:avLst/>
                      </a:prstGeom>
                      <a:noFill/>
                      <a:ln>
                        <a:noFill/>
                      </a:ln>
                    </pic:spPr>
                  </pic:pic>
                </a:graphicData>
              </a:graphic>
            </wp:inline>
          </w:drawing>
        </w:r>
      </w:del>
    </w:p>
    <w:p w14:paraId="351AB801" w14:textId="77777777" w:rsidR="007430D7" w:rsidRPr="00126240" w:rsidRDefault="007430D7" w:rsidP="007430D7">
      <w:pPr>
        <w:spacing w:line="276" w:lineRule="auto"/>
        <w:rPr>
          <w:ins w:id="1228" w:author="Sorin Salagean" w:date="2015-01-30T12:48:00Z"/>
          <w:b/>
          <w:noProof/>
        </w:rPr>
      </w:pPr>
      <w:ins w:id="1229" w:author="Sorin Salagean" w:date="2015-01-30T12:48: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000"/>
        <w:gridCol w:w="7450"/>
      </w:tblGrid>
      <w:tr w:rsidR="007430D7" w:rsidRPr="00D4060E" w14:paraId="16111DFE" w14:textId="77777777" w:rsidTr="00885180">
        <w:trPr>
          <w:cnfStyle w:val="100000000000" w:firstRow="1" w:lastRow="0" w:firstColumn="0" w:lastColumn="0" w:oddVBand="0" w:evenVBand="0" w:oddHBand="0" w:evenHBand="0" w:firstRowFirstColumn="0" w:firstRowLastColumn="0" w:lastRowFirstColumn="0" w:lastRowLastColumn="0"/>
          <w:trHeight w:val="362"/>
          <w:ins w:id="1230" w:author="Sorin Salagean" w:date="2015-01-30T12:48:00Z"/>
        </w:trPr>
        <w:tc>
          <w:tcPr>
            <w:tcW w:w="2940" w:type="dxa"/>
            <w:hideMark/>
          </w:tcPr>
          <w:p w14:paraId="5D11C372" w14:textId="77777777" w:rsidR="007430D7" w:rsidRPr="00452A95" w:rsidRDefault="007430D7" w:rsidP="009D6112">
            <w:pPr>
              <w:spacing w:line="276" w:lineRule="auto"/>
              <w:rPr>
                <w:ins w:id="1231" w:author="Sorin Salagean" w:date="2015-01-30T12:48:00Z"/>
                <w:rFonts w:asciiTheme="minorHAnsi" w:eastAsiaTheme="minorHAnsi" w:hAnsiTheme="minorHAnsi" w:cstheme="minorBidi"/>
                <w:b/>
                <w:noProof/>
                <w:sz w:val="22"/>
                <w:szCs w:val="22"/>
                <w:lang w:val="ro-RO"/>
                <w:rPrChange w:id="1232" w:author="Sorin Salagean" w:date="2015-02-19T11:29:00Z">
                  <w:rPr>
                    <w:ins w:id="1233" w:author="Sorin Salagean" w:date="2015-01-30T12:48:00Z"/>
                    <w:noProof/>
                    <w:lang w:val="ro-RO"/>
                  </w:rPr>
                </w:rPrChange>
              </w:rPr>
            </w:pPr>
            <w:ins w:id="1234" w:author="Sorin Salagean" w:date="2015-01-30T12:48:00Z">
              <w:r w:rsidRPr="00452A95">
                <w:rPr>
                  <w:rFonts w:asciiTheme="minorHAnsi" w:hAnsiTheme="minorHAnsi"/>
                  <w:b/>
                  <w:noProof/>
                  <w:sz w:val="22"/>
                  <w:szCs w:val="22"/>
                  <w:rPrChange w:id="1235" w:author="Sorin Salagean" w:date="2015-02-19T11:29:00Z">
                    <w:rPr>
                      <w:b/>
                      <w:noProof/>
                    </w:rPr>
                  </w:rPrChange>
                </w:rPr>
                <w:t>Actiune</w:t>
              </w:r>
            </w:ins>
          </w:p>
        </w:tc>
        <w:tc>
          <w:tcPr>
            <w:tcW w:w="7390" w:type="dxa"/>
            <w:hideMark/>
          </w:tcPr>
          <w:p w14:paraId="0D83D864" w14:textId="77777777" w:rsidR="007430D7" w:rsidRPr="00452A95" w:rsidRDefault="007430D7" w:rsidP="009D6112">
            <w:pPr>
              <w:spacing w:line="276" w:lineRule="auto"/>
              <w:rPr>
                <w:ins w:id="1236" w:author="Sorin Salagean" w:date="2015-01-30T12:48:00Z"/>
                <w:rFonts w:asciiTheme="minorHAnsi" w:eastAsiaTheme="minorHAnsi" w:hAnsiTheme="minorHAnsi" w:cstheme="minorBidi"/>
                <w:b/>
                <w:noProof/>
                <w:sz w:val="22"/>
                <w:szCs w:val="22"/>
                <w:lang w:val="ro-RO"/>
                <w:rPrChange w:id="1237" w:author="Sorin Salagean" w:date="2015-02-19T11:29:00Z">
                  <w:rPr>
                    <w:ins w:id="1238" w:author="Sorin Salagean" w:date="2015-01-30T12:48:00Z"/>
                    <w:noProof/>
                    <w:lang w:val="ro-RO"/>
                  </w:rPr>
                </w:rPrChange>
              </w:rPr>
            </w:pPr>
            <w:ins w:id="1239" w:author="Sorin Salagean" w:date="2015-01-30T12:48:00Z">
              <w:r w:rsidRPr="00452A95">
                <w:rPr>
                  <w:rFonts w:asciiTheme="minorHAnsi" w:hAnsiTheme="minorHAnsi"/>
                  <w:b/>
                  <w:noProof/>
                  <w:sz w:val="22"/>
                  <w:szCs w:val="22"/>
                  <w:rPrChange w:id="1240" w:author="Sorin Salagean" w:date="2015-02-19T11:29:00Z">
                    <w:rPr>
                      <w:b/>
                      <w:noProof/>
                    </w:rPr>
                  </w:rPrChange>
                </w:rPr>
                <w:t>Descriere Actiune</w:t>
              </w:r>
            </w:ins>
          </w:p>
        </w:tc>
      </w:tr>
      <w:tr w:rsidR="007430D7" w:rsidRPr="00126240" w14:paraId="7258E80F" w14:textId="77777777" w:rsidTr="00885180">
        <w:trPr>
          <w:trHeight w:val="362"/>
          <w:ins w:id="1241" w:author="Sorin Salagean" w:date="2015-01-30T12:48:00Z"/>
        </w:trPr>
        <w:tc>
          <w:tcPr>
            <w:tcW w:w="2940" w:type="dxa"/>
          </w:tcPr>
          <w:p w14:paraId="29B84C73" w14:textId="23B1B845" w:rsidR="007430D7" w:rsidRPr="00452A95" w:rsidRDefault="00885180" w:rsidP="009D6112">
            <w:pPr>
              <w:spacing w:line="276" w:lineRule="auto"/>
              <w:rPr>
                <w:ins w:id="1242" w:author="Sorin Salagean" w:date="2015-01-30T12:48:00Z"/>
                <w:rFonts w:asciiTheme="minorHAnsi" w:eastAsiaTheme="minorHAnsi" w:hAnsiTheme="minorHAnsi" w:cstheme="minorBidi"/>
                <w:b/>
                <w:noProof/>
                <w:sz w:val="22"/>
                <w:szCs w:val="22"/>
                <w:lang w:val="ro-RO"/>
                <w:rPrChange w:id="1243" w:author="Sorin Salagean" w:date="2015-02-19T11:29:00Z">
                  <w:rPr>
                    <w:ins w:id="1244" w:author="Sorin Salagean" w:date="2015-01-30T12:48:00Z"/>
                    <w:b/>
                    <w:bCs/>
                    <w:noProof/>
                    <w:lang w:val="ro-RO"/>
                  </w:rPr>
                </w:rPrChange>
              </w:rPr>
            </w:pPr>
            <w:ins w:id="1245" w:author="Sorin Salagean" w:date="2015-02-02T13:58:00Z">
              <w:r w:rsidRPr="00452A95">
                <w:rPr>
                  <w:rFonts w:asciiTheme="minorHAnsi" w:hAnsiTheme="minorHAnsi"/>
                  <w:b/>
                  <w:noProof/>
                  <w:sz w:val="22"/>
                  <w:szCs w:val="22"/>
                  <w:rPrChange w:id="1246" w:author="Sorin Salagean" w:date="2015-02-19T11:29:00Z">
                    <w:rPr>
                      <w:b/>
                      <w:noProof/>
                    </w:rPr>
                  </w:rPrChange>
                </w:rPr>
                <w:t>Copiere kw „ID raportare”</w:t>
              </w:r>
            </w:ins>
          </w:p>
        </w:tc>
        <w:tc>
          <w:tcPr>
            <w:tcW w:w="7390" w:type="dxa"/>
          </w:tcPr>
          <w:p w14:paraId="1E59B3F1" w14:textId="3C728973" w:rsidR="007430D7" w:rsidRPr="00452A95" w:rsidRDefault="00885180" w:rsidP="009D6112">
            <w:pPr>
              <w:spacing w:line="276" w:lineRule="auto"/>
              <w:rPr>
                <w:ins w:id="1247" w:author="Sorin Salagean" w:date="2015-01-30T12:48:00Z"/>
                <w:rFonts w:asciiTheme="minorHAnsi" w:eastAsiaTheme="minorHAnsi" w:hAnsiTheme="minorHAnsi" w:cstheme="minorBidi"/>
                <w:b/>
                <w:noProof/>
                <w:sz w:val="22"/>
                <w:szCs w:val="22"/>
                <w:lang w:val="ro-RO"/>
                <w:rPrChange w:id="1248" w:author="Sorin Salagean" w:date="2015-02-19T11:29:00Z">
                  <w:rPr>
                    <w:ins w:id="1249" w:author="Sorin Salagean" w:date="2015-01-30T12:48:00Z"/>
                    <w:b/>
                    <w:bCs/>
                    <w:noProof/>
                    <w:lang w:val="ro-RO"/>
                  </w:rPr>
                </w:rPrChange>
              </w:rPr>
            </w:pPr>
            <w:ins w:id="1250" w:author="Sorin Salagean" w:date="2015-02-02T13:59:00Z">
              <w:r w:rsidRPr="00452A95">
                <w:rPr>
                  <w:rFonts w:asciiTheme="minorHAnsi" w:hAnsiTheme="minorHAnsi"/>
                  <w:b/>
                  <w:noProof/>
                  <w:sz w:val="22"/>
                  <w:szCs w:val="22"/>
                  <w:rPrChange w:id="1251" w:author="Sorin Salagean" w:date="2015-02-19T11:29:00Z">
                    <w:rPr>
                      <w:b/>
                      <w:noProof/>
                    </w:rPr>
                  </w:rPrChange>
                </w:rPr>
                <w:t>Se va copia kw-ul „ID Raportare (autonumber)” in kw-ul „Numar dosar dauna OnBase</w:t>
              </w:r>
            </w:ins>
            <w:ins w:id="1252" w:author="Sorin Salagean" w:date="2015-02-02T14:00:00Z">
              <w:r w:rsidRPr="00452A95">
                <w:rPr>
                  <w:rFonts w:asciiTheme="minorHAnsi" w:hAnsiTheme="minorHAnsi"/>
                  <w:b/>
                  <w:noProof/>
                  <w:sz w:val="22"/>
                  <w:szCs w:val="22"/>
                  <w:rPrChange w:id="1253" w:author="Sorin Salagean" w:date="2015-02-19T11:29:00Z">
                    <w:rPr>
                      <w:b/>
                      <w:noProof/>
                    </w:rPr>
                  </w:rPrChange>
                </w:rPr>
                <w:t>”</w:t>
              </w:r>
            </w:ins>
          </w:p>
        </w:tc>
      </w:tr>
      <w:tr w:rsidR="00885180" w:rsidRPr="00885180" w14:paraId="47C4D499" w14:textId="77777777" w:rsidTr="00885180">
        <w:trPr>
          <w:trHeight w:val="362"/>
          <w:ins w:id="1254" w:author="Sorin Salagean" w:date="2015-02-02T14:00:00Z"/>
        </w:trPr>
        <w:tc>
          <w:tcPr>
            <w:tcW w:w="2940" w:type="dxa"/>
          </w:tcPr>
          <w:p w14:paraId="496C5ECF" w14:textId="3DA5DF46" w:rsidR="00885180" w:rsidRPr="00452A95" w:rsidRDefault="00885180" w:rsidP="009D6112">
            <w:pPr>
              <w:spacing w:line="276" w:lineRule="auto"/>
              <w:rPr>
                <w:ins w:id="1255" w:author="Sorin Salagean" w:date="2015-02-02T14:00:00Z"/>
                <w:rFonts w:asciiTheme="minorHAnsi" w:hAnsiTheme="minorHAnsi"/>
                <w:b/>
                <w:noProof/>
                <w:sz w:val="22"/>
                <w:szCs w:val="22"/>
                <w:rPrChange w:id="1256" w:author="Sorin Salagean" w:date="2015-02-19T11:29:00Z">
                  <w:rPr>
                    <w:ins w:id="1257" w:author="Sorin Salagean" w:date="2015-02-02T14:00:00Z"/>
                    <w:b/>
                    <w:noProof/>
                  </w:rPr>
                </w:rPrChange>
              </w:rPr>
            </w:pPr>
            <w:ins w:id="1258" w:author="Sorin Salagean" w:date="2015-02-02T14:00:00Z">
              <w:r w:rsidRPr="00452A95">
                <w:rPr>
                  <w:rFonts w:asciiTheme="minorHAnsi" w:hAnsiTheme="minorHAnsi"/>
                  <w:b/>
                  <w:noProof/>
                  <w:sz w:val="22"/>
                  <w:szCs w:val="22"/>
                  <w:rPrChange w:id="1259" w:author="Sorin Salagean" w:date="2015-02-19T11:29:00Z">
                    <w:rPr>
                      <w:b/>
                      <w:noProof/>
                    </w:rPr>
                  </w:rPrChange>
                </w:rPr>
                <w:t>Copiere kw “Numar dosar dauna OnBase</w:t>
              </w:r>
            </w:ins>
            <w:ins w:id="1260" w:author="Sorin Salagean" w:date="2015-02-02T14:01:00Z">
              <w:r w:rsidRPr="00452A95">
                <w:rPr>
                  <w:rFonts w:asciiTheme="minorHAnsi" w:hAnsiTheme="minorHAnsi"/>
                  <w:b/>
                  <w:noProof/>
                  <w:sz w:val="22"/>
                  <w:szCs w:val="22"/>
                  <w:rPrChange w:id="1261" w:author="Sorin Salagean" w:date="2015-02-19T11:29:00Z">
                    <w:rPr>
                      <w:b/>
                      <w:noProof/>
                    </w:rPr>
                  </w:rPrChange>
                </w:rPr>
                <w:t>” pe documentul relationa</w:t>
              </w:r>
            </w:ins>
          </w:p>
        </w:tc>
        <w:tc>
          <w:tcPr>
            <w:tcW w:w="7390" w:type="dxa"/>
          </w:tcPr>
          <w:p w14:paraId="5D7E0CFB" w14:textId="664BBC3B" w:rsidR="00885180" w:rsidRPr="00452A95" w:rsidRDefault="00885180" w:rsidP="009D6112">
            <w:pPr>
              <w:spacing w:line="276" w:lineRule="auto"/>
              <w:rPr>
                <w:ins w:id="1262" w:author="Sorin Salagean" w:date="2015-02-02T14:00:00Z"/>
                <w:rFonts w:asciiTheme="minorHAnsi" w:hAnsiTheme="minorHAnsi"/>
                <w:b/>
                <w:noProof/>
                <w:sz w:val="22"/>
                <w:szCs w:val="22"/>
                <w:rPrChange w:id="1263" w:author="Sorin Salagean" w:date="2015-02-19T11:29:00Z">
                  <w:rPr>
                    <w:ins w:id="1264" w:author="Sorin Salagean" w:date="2015-02-02T14:00:00Z"/>
                    <w:b/>
                    <w:noProof/>
                  </w:rPr>
                </w:rPrChange>
              </w:rPr>
            </w:pPr>
            <w:ins w:id="1265" w:author="Sorin Salagean" w:date="2015-02-02T14:01:00Z">
              <w:r w:rsidRPr="00452A95">
                <w:rPr>
                  <w:rFonts w:asciiTheme="minorHAnsi" w:hAnsiTheme="minorHAnsi"/>
                  <w:b/>
                  <w:noProof/>
                  <w:sz w:val="22"/>
                  <w:szCs w:val="22"/>
                  <w:rPrChange w:id="1266" w:author="Sorin Salagean" w:date="2015-02-19T11:29:00Z">
                    <w:rPr>
                      <w:b/>
                      <w:noProof/>
                    </w:rPr>
                  </w:rPrChange>
                </w:rPr>
                <w:t>Se va copia kw-ul “Numar dosar dauna OnBase” pe documentul relationat “C</w:t>
              </w:r>
            </w:ins>
            <w:ins w:id="1267" w:author="Sorin Salagean" w:date="2015-02-02T14:02:00Z">
              <w:r w:rsidRPr="00452A95">
                <w:rPr>
                  <w:rFonts w:asciiTheme="minorHAnsi" w:hAnsiTheme="minorHAnsi"/>
                  <w:b/>
                  <w:noProof/>
                  <w:sz w:val="22"/>
                  <w:szCs w:val="22"/>
                  <w:rPrChange w:id="1268" w:author="Sorin Salagean" w:date="2015-02-19T11:29:00Z">
                    <w:rPr>
                      <w:b/>
                      <w:noProof/>
                    </w:rPr>
                  </w:rPrChange>
                </w:rPr>
                <w:t>L</w:t>
              </w:r>
            </w:ins>
            <w:ins w:id="1269" w:author="Sorin Salagean" w:date="2015-02-02T14:09:00Z">
              <w:r w:rsidR="008E26B3" w:rsidRPr="00452A95">
                <w:rPr>
                  <w:rFonts w:asciiTheme="minorHAnsi" w:hAnsiTheme="minorHAnsi"/>
                  <w:b/>
                  <w:noProof/>
                  <w:sz w:val="22"/>
                  <w:szCs w:val="22"/>
                  <w:rPrChange w:id="1270" w:author="Sorin Salagean" w:date="2015-02-19T11:29:00Z">
                    <w:rPr>
                      <w:b/>
                      <w:noProof/>
                    </w:rPr>
                  </w:rPrChange>
                </w:rPr>
                <w:t xml:space="preserve"> </w:t>
              </w:r>
            </w:ins>
            <w:ins w:id="1271" w:author="Sorin Salagean" w:date="2015-02-02T14:02:00Z">
              <w:r w:rsidRPr="00452A95">
                <w:rPr>
                  <w:rFonts w:asciiTheme="minorHAnsi" w:hAnsiTheme="minorHAnsi"/>
                  <w:b/>
                  <w:noProof/>
                  <w:sz w:val="22"/>
                  <w:szCs w:val="22"/>
                  <w:rPrChange w:id="1272" w:author="Sorin Salagean" w:date="2015-02-19T11:29:00Z">
                    <w:rPr>
                      <w:b/>
                      <w:noProof/>
                    </w:rPr>
                  </w:rPrChange>
                </w:rPr>
                <w:t>-</w:t>
              </w:r>
            </w:ins>
            <w:ins w:id="1273" w:author="Sorin Salagean" w:date="2015-02-02T14:09:00Z">
              <w:r w:rsidR="008E26B3" w:rsidRPr="00452A95">
                <w:rPr>
                  <w:rFonts w:asciiTheme="minorHAnsi" w:hAnsiTheme="minorHAnsi"/>
                  <w:b/>
                  <w:noProof/>
                  <w:sz w:val="22"/>
                  <w:szCs w:val="22"/>
                  <w:rPrChange w:id="1274" w:author="Sorin Salagean" w:date="2015-02-19T11:29:00Z">
                    <w:rPr>
                      <w:b/>
                      <w:noProof/>
                    </w:rPr>
                  </w:rPrChange>
                </w:rPr>
                <w:t xml:space="preserve"> </w:t>
              </w:r>
            </w:ins>
            <w:ins w:id="1275" w:author="Sorin Salagean" w:date="2015-02-02T14:02:00Z">
              <w:r w:rsidRPr="00452A95">
                <w:rPr>
                  <w:rFonts w:asciiTheme="minorHAnsi" w:hAnsiTheme="minorHAnsi"/>
                  <w:b/>
                  <w:noProof/>
                  <w:sz w:val="22"/>
                  <w:szCs w:val="22"/>
                  <w:rPrChange w:id="1276" w:author="Sorin Salagean" w:date="2015-02-19T11:29:00Z">
                    <w:rPr>
                      <w:b/>
                      <w:noProof/>
                    </w:rPr>
                  </w:rPrChange>
                </w:rPr>
                <w:t>Document dosar (web)”</w:t>
              </w:r>
            </w:ins>
          </w:p>
        </w:tc>
      </w:tr>
      <w:tr w:rsidR="00885180" w:rsidRPr="00885180" w14:paraId="2B19C907" w14:textId="77777777" w:rsidTr="00885180">
        <w:trPr>
          <w:trHeight w:val="362"/>
          <w:ins w:id="1277" w:author="Sorin Salagean" w:date="2015-02-02T14:02:00Z"/>
        </w:trPr>
        <w:tc>
          <w:tcPr>
            <w:tcW w:w="2940" w:type="dxa"/>
          </w:tcPr>
          <w:p w14:paraId="28066030" w14:textId="02FD1694" w:rsidR="00885180" w:rsidRPr="00452A95" w:rsidRDefault="00885180">
            <w:pPr>
              <w:spacing w:line="276" w:lineRule="auto"/>
              <w:rPr>
                <w:ins w:id="1278" w:author="Sorin Salagean" w:date="2015-02-02T14:02:00Z"/>
                <w:rFonts w:asciiTheme="minorHAnsi" w:hAnsiTheme="minorHAnsi"/>
                <w:b/>
                <w:noProof/>
                <w:sz w:val="22"/>
                <w:szCs w:val="22"/>
                <w:rPrChange w:id="1279" w:author="Sorin Salagean" w:date="2015-02-19T11:29:00Z">
                  <w:rPr>
                    <w:ins w:id="1280" w:author="Sorin Salagean" w:date="2015-02-02T14:02:00Z"/>
                    <w:b/>
                    <w:noProof/>
                  </w:rPr>
                </w:rPrChange>
              </w:rPr>
            </w:pPr>
            <w:ins w:id="1281" w:author="Sorin Salagean" w:date="2015-02-02T14:05:00Z">
              <w:r w:rsidRPr="00452A95">
                <w:rPr>
                  <w:rFonts w:asciiTheme="minorHAnsi" w:hAnsiTheme="minorHAnsi"/>
                  <w:b/>
                  <w:noProof/>
                  <w:sz w:val="22"/>
                  <w:szCs w:val="22"/>
                  <w:rPrChange w:id="1282" w:author="Sorin Salagean" w:date="2015-02-19T11:29:00Z">
                    <w:rPr>
                      <w:b/>
                      <w:noProof/>
                    </w:rPr>
                  </w:rPrChange>
                </w:rPr>
                <w:t>Setare Etapa „Start”</w:t>
              </w:r>
            </w:ins>
          </w:p>
        </w:tc>
        <w:tc>
          <w:tcPr>
            <w:tcW w:w="7390" w:type="dxa"/>
          </w:tcPr>
          <w:p w14:paraId="17A4DF5E" w14:textId="146D8D02" w:rsidR="00885180" w:rsidRPr="00452A95" w:rsidRDefault="00885180">
            <w:pPr>
              <w:spacing w:line="276" w:lineRule="auto"/>
              <w:rPr>
                <w:ins w:id="1283" w:author="Sorin Salagean" w:date="2015-02-02T14:02:00Z"/>
                <w:rFonts w:asciiTheme="minorHAnsi" w:hAnsiTheme="minorHAnsi"/>
                <w:b/>
                <w:noProof/>
                <w:sz w:val="22"/>
                <w:szCs w:val="22"/>
                <w:rPrChange w:id="1284" w:author="Sorin Salagean" w:date="2015-02-19T11:29:00Z">
                  <w:rPr>
                    <w:ins w:id="1285" w:author="Sorin Salagean" w:date="2015-02-02T14:02:00Z"/>
                    <w:b/>
                    <w:noProof/>
                  </w:rPr>
                </w:rPrChange>
              </w:rPr>
            </w:pPr>
            <w:ins w:id="1286" w:author="Sorin Salagean" w:date="2015-02-02T14:05:00Z">
              <w:r w:rsidRPr="00452A95">
                <w:rPr>
                  <w:rFonts w:asciiTheme="minorHAnsi" w:hAnsiTheme="minorHAnsi"/>
                  <w:b/>
                  <w:noProof/>
                  <w:sz w:val="22"/>
                  <w:szCs w:val="22"/>
                  <w:rPrChange w:id="1287" w:author="Sorin Salagean" w:date="2015-02-19T11:29:00Z">
                    <w:rPr>
                      <w:b/>
                      <w:noProof/>
                    </w:rPr>
                  </w:rPrChange>
                </w:rPr>
                <w:t>Se va seta kw-ul „Etapa dosar” cu valoarea „Start”</w:t>
              </w:r>
            </w:ins>
          </w:p>
        </w:tc>
      </w:tr>
      <w:tr w:rsidR="00885180" w:rsidRPr="00885180" w14:paraId="189CBBDB" w14:textId="77777777" w:rsidTr="00885180">
        <w:trPr>
          <w:trHeight w:val="362"/>
          <w:ins w:id="1288" w:author="Sorin Salagean" w:date="2015-02-02T14:02:00Z"/>
        </w:trPr>
        <w:tc>
          <w:tcPr>
            <w:tcW w:w="2940" w:type="dxa"/>
          </w:tcPr>
          <w:p w14:paraId="0A32DC9F" w14:textId="50AA9C73" w:rsidR="00885180" w:rsidRPr="00452A95" w:rsidRDefault="00885180" w:rsidP="009D6112">
            <w:pPr>
              <w:spacing w:line="276" w:lineRule="auto"/>
              <w:rPr>
                <w:ins w:id="1289" w:author="Sorin Salagean" w:date="2015-02-02T14:02:00Z"/>
                <w:rFonts w:asciiTheme="minorHAnsi" w:hAnsiTheme="minorHAnsi"/>
                <w:b/>
                <w:noProof/>
                <w:sz w:val="22"/>
                <w:szCs w:val="22"/>
                <w:rPrChange w:id="1290" w:author="Sorin Salagean" w:date="2015-02-19T11:29:00Z">
                  <w:rPr>
                    <w:ins w:id="1291" w:author="Sorin Salagean" w:date="2015-02-02T14:02:00Z"/>
                    <w:b/>
                    <w:noProof/>
                  </w:rPr>
                </w:rPrChange>
              </w:rPr>
            </w:pPr>
            <w:ins w:id="1292" w:author="Sorin Salagean" w:date="2015-02-02T14:06:00Z">
              <w:r w:rsidRPr="00452A95">
                <w:rPr>
                  <w:rFonts w:asciiTheme="minorHAnsi" w:hAnsiTheme="minorHAnsi"/>
                  <w:b/>
                  <w:noProof/>
                  <w:sz w:val="22"/>
                  <w:szCs w:val="22"/>
                  <w:rPrChange w:id="1293" w:author="Sorin Salagean" w:date="2015-02-19T11:29:00Z">
                    <w:rPr>
                      <w:b/>
                      <w:noProof/>
                    </w:rPr>
                  </w:rPrChange>
                </w:rPr>
                <w:t>Setare kw “Legatura Model”</w:t>
              </w:r>
            </w:ins>
          </w:p>
        </w:tc>
        <w:tc>
          <w:tcPr>
            <w:tcW w:w="7390" w:type="dxa"/>
          </w:tcPr>
          <w:p w14:paraId="5C468658" w14:textId="05992C80" w:rsidR="00885180" w:rsidRPr="00452A95" w:rsidRDefault="00885180" w:rsidP="009D6112">
            <w:pPr>
              <w:spacing w:line="276" w:lineRule="auto"/>
              <w:rPr>
                <w:ins w:id="1294" w:author="Sorin Salagean" w:date="2015-02-02T14:02:00Z"/>
                <w:rFonts w:asciiTheme="minorHAnsi" w:hAnsiTheme="minorHAnsi"/>
                <w:b/>
                <w:noProof/>
                <w:sz w:val="22"/>
                <w:szCs w:val="22"/>
                <w:rPrChange w:id="1295" w:author="Sorin Salagean" w:date="2015-02-19T11:29:00Z">
                  <w:rPr>
                    <w:ins w:id="1296" w:author="Sorin Salagean" w:date="2015-02-02T14:02:00Z"/>
                    <w:b/>
                    <w:noProof/>
                  </w:rPr>
                </w:rPrChange>
              </w:rPr>
            </w:pPr>
            <w:ins w:id="1297" w:author="Sorin Salagean" w:date="2015-02-02T14:06:00Z">
              <w:r w:rsidRPr="00452A95">
                <w:rPr>
                  <w:rFonts w:asciiTheme="minorHAnsi" w:hAnsiTheme="minorHAnsi"/>
                  <w:b/>
                  <w:noProof/>
                  <w:sz w:val="22"/>
                  <w:szCs w:val="22"/>
                  <w:rPrChange w:id="1298" w:author="Sorin Salagean" w:date="2015-02-19T11:29:00Z">
                    <w:rPr>
                      <w:b/>
                      <w:noProof/>
                    </w:rPr>
                  </w:rPrChange>
                </w:rPr>
                <w:t>Se va seta kw-ul “Legatura Model” cu valoarea “Model”</w:t>
              </w:r>
            </w:ins>
          </w:p>
        </w:tc>
      </w:tr>
      <w:tr w:rsidR="00885180" w:rsidRPr="00885180" w14:paraId="3642EA39" w14:textId="77777777" w:rsidTr="00885180">
        <w:trPr>
          <w:trHeight w:val="362"/>
          <w:ins w:id="1299" w:author="Sorin Salagean" w:date="2015-02-02T14:02:00Z"/>
        </w:trPr>
        <w:tc>
          <w:tcPr>
            <w:tcW w:w="2940" w:type="dxa"/>
          </w:tcPr>
          <w:p w14:paraId="5817599F" w14:textId="1D696901" w:rsidR="00885180" w:rsidRPr="00452A95" w:rsidRDefault="00885180" w:rsidP="009D6112">
            <w:pPr>
              <w:spacing w:line="276" w:lineRule="auto"/>
              <w:rPr>
                <w:ins w:id="1300" w:author="Sorin Salagean" w:date="2015-02-02T14:02:00Z"/>
                <w:rFonts w:asciiTheme="minorHAnsi" w:hAnsiTheme="minorHAnsi"/>
                <w:b/>
                <w:noProof/>
                <w:sz w:val="22"/>
                <w:szCs w:val="22"/>
                <w:rPrChange w:id="1301" w:author="Sorin Salagean" w:date="2015-02-19T11:29:00Z">
                  <w:rPr>
                    <w:ins w:id="1302" w:author="Sorin Salagean" w:date="2015-02-02T14:02:00Z"/>
                    <w:b/>
                    <w:noProof/>
                  </w:rPr>
                </w:rPrChange>
              </w:rPr>
            </w:pPr>
            <w:ins w:id="1303" w:author="Sorin Salagean" w:date="2015-02-02T14:08:00Z">
              <w:r w:rsidRPr="00452A95">
                <w:rPr>
                  <w:rFonts w:asciiTheme="minorHAnsi" w:hAnsiTheme="minorHAnsi"/>
                  <w:b/>
                  <w:noProof/>
                  <w:sz w:val="22"/>
                  <w:szCs w:val="22"/>
                  <w:rPrChange w:id="1304" w:author="Sorin Salagean" w:date="2015-02-19T11:29:00Z">
                    <w:rPr>
                      <w:b/>
                      <w:noProof/>
                    </w:rPr>
                  </w:rPrChange>
                </w:rPr>
                <w:t>Copiere MIKG “Documente dosar dauna”</w:t>
              </w:r>
            </w:ins>
          </w:p>
        </w:tc>
        <w:tc>
          <w:tcPr>
            <w:tcW w:w="7390" w:type="dxa"/>
          </w:tcPr>
          <w:p w14:paraId="12D5FC76" w14:textId="749ECB50" w:rsidR="00885180" w:rsidRPr="00452A95" w:rsidRDefault="00885180" w:rsidP="009D6112">
            <w:pPr>
              <w:spacing w:line="276" w:lineRule="auto"/>
              <w:rPr>
                <w:ins w:id="1305" w:author="Sorin Salagean" w:date="2015-02-02T14:02:00Z"/>
                <w:rFonts w:asciiTheme="minorHAnsi" w:hAnsiTheme="minorHAnsi"/>
                <w:b/>
                <w:noProof/>
                <w:sz w:val="22"/>
                <w:szCs w:val="22"/>
                <w:rPrChange w:id="1306" w:author="Sorin Salagean" w:date="2015-02-19T11:29:00Z">
                  <w:rPr>
                    <w:ins w:id="1307" w:author="Sorin Salagean" w:date="2015-02-02T14:02:00Z"/>
                    <w:b/>
                    <w:noProof/>
                  </w:rPr>
                </w:rPrChange>
              </w:rPr>
            </w:pPr>
            <w:ins w:id="1308" w:author="Sorin Salagean" w:date="2015-02-02T14:08:00Z">
              <w:r w:rsidRPr="00452A95">
                <w:rPr>
                  <w:rFonts w:asciiTheme="minorHAnsi" w:hAnsiTheme="minorHAnsi"/>
                  <w:b/>
                  <w:noProof/>
                  <w:sz w:val="22"/>
                  <w:szCs w:val="22"/>
                  <w:rPrChange w:id="1309" w:author="Sorin Salagean" w:date="2015-02-19T11:29:00Z">
                    <w:rPr>
                      <w:b/>
                      <w:noProof/>
                    </w:rPr>
                  </w:rPrChange>
                </w:rPr>
                <w:t>Se va copia MIKG – “Documente dosar dauna”</w:t>
              </w:r>
            </w:ins>
            <w:ins w:id="1310" w:author="Sorin Salagean" w:date="2015-02-02T14:09:00Z">
              <w:r w:rsidRPr="00452A95">
                <w:rPr>
                  <w:rFonts w:asciiTheme="minorHAnsi" w:hAnsiTheme="minorHAnsi"/>
                  <w:b/>
                  <w:noProof/>
                  <w:sz w:val="22"/>
                  <w:szCs w:val="22"/>
                  <w:rPrChange w:id="1311" w:author="Sorin Salagean" w:date="2015-02-19T11:29:00Z">
                    <w:rPr>
                      <w:b/>
                      <w:noProof/>
                    </w:rPr>
                  </w:rPrChange>
                </w:rPr>
                <w:t xml:space="preserve"> de pe documentul relationat “CL</w:t>
              </w:r>
              <w:r w:rsidR="008E26B3" w:rsidRPr="00452A95">
                <w:rPr>
                  <w:rFonts w:asciiTheme="minorHAnsi" w:hAnsiTheme="minorHAnsi"/>
                  <w:b/>
                  <w:noProof/>
                  <w:sz w:val="22"/>
                  <w:szCs w:val="22"/>
                  <w:rPrChange w:id="1312" w:author="Sorin Salagean" w:date="2015-02-19T11:29:00Z">
                    <w:rPr>
                      <w:b/>
                      <w:noProof/>
                    </w:rPr>
                  </w:rPrChange>
                </w:rPr>
                <w:t xml:space="preserve"> </w:t>
              </w:r>
              <w:r w:rsidRPr="00452A95">
                <w:rPr>
                  <w:rFonts w:asciiTheme="minorHAnsi" w:hAnsiTheme="minorHAnsi"/>
                  <w:b/>
                  <w:noProof/>
                  <w:sz w:val="22"/>
                  <w:szCs w:val="22"/>
                  <w:rPrChange w:id="1313" w:author="Sorin Salagean" w:date="2015-02-19T11:29:00Z">
                    <w:rPr>
                      <w:b/>
                      <w:noProof/>
                    </w:rPr>
                  </w:rPrChange>
                </w:rPr>
                <w:t xml:space="preserve">- </w:t>
              </w:r>
              <w:r w:rsidR="008E26B3" w:rsidRPr="00452A95">
                <w:rPr>
                  <w:rFonts w:asciiTheme="minorHAnsi" w:hAnsiTheme="minorHAnsi"/>
                  <w:b/>
                  <w:noProof/>
                  <w:sz w:val="22"/>
                  <w:szCs w:val="22"/>
                  <w:rPrChange w:id="1314" w:author="Sorin Salagean" w:date="2015-02-19T11:29:00Z">
                    <w:rPr>
                      <w:b/>
                      <w:noProof/>
                    </w:rPr>
                  </w:rPrChange>
                </w:rPr>
                <w:t>Document dosar (web)”</w:t>
              </w:r>
            </w:ins>
          </w:p>
        </w:tc>
      </w:tr>
      <w:tr w:rsidR="008E26B3" w:rsidRPr="008E26B3" w14:paraId="0E31AF6A" w14:textId="77777777" w:rsidTr="00885180">
        <w:trPr>
          <w:trHeight w:val="362"/>
          <w:ins w:id="1315" w:author="Sorin Salagean" w:date="2015-02-02T14:09:00Z"/>
        </w:trPr>
        <w:tc>
          <w:tcPr>
            <w:tcW w:w="2940" w:type="dxa"/>
          </w:tcPr>
          <w:p w14:paraId="5F19DDCB" w14:textId="62EE84B1" w:rsidR="008E26B3" w:rsidRPr="00452A95" w:rsidRDefault="008E26B3">
            <w:pPr>
              <w:spacing w:line="276" w:lineRule="auto"/>
              <w:rPr>
                <w:ins w:id="1316" w:author="Sorin Salagean" w:date="2015-02-02T14:09:00Z"/>
                <w:rFonts w:asciiTheme="minorHAnsi" w:hAnsiTheme="minorHAnsi"/>
                <w:b/>
                <w:noProof/>
                <w:sz w:val="22"/>
                <w:szCs w:val="22"/>
                <w:rPrChange w:id="1317" w:author="Sorin Salagean" w:date="2015-02-19T11:29:00Z">
                  <w:rPr>
                    <w:ins w:id="1318" w:author="Sorin Salagean" w:date="2015-02-02T14:09:00Z"/>
                    <w:b/>
                    <w:noProof/>
                  </w:rPr>
                </w:rPrChange>
              </w:rPr>
            </w:pPr>
            <w:ins w:id="1319" w:author="Sorin Salagean" w:date="2015-02-02T14:09:00Z">
              <w:r w:rsidRPr="00452A95">
                <w:rPr>
                  <w:rFonts w:asciiTheme="minorHAnsi" w:hAnsiTheme="minorHAnsi"/>
                  <w:b/>
                  <w:noProof/>
                  <w:sz w:val="22"/>
                  <w:szCs w:val="22"/>
                  <w:rPrChange w:id="1320" w:author="Sorin Salagean" w:date="2015-02-19T11:29:00Z">
                    <w:rPr>
                      <w:b/>
                      <w:noProof/>
                    </w:rPr>
                  </w:rPrChange>
                </w:rPr>
                <w:t xml:space="preserve">Setare user </w:t>
              </w:r>
            </w:ins>
            <w:ins w:id="1321" w:author="Sorin Salagean" w:date="2015-02-02T14:10:00Z">
              <w:r w:rsidRPr="00452A95">
                <w:rPr>
                  <w:rFonts w:asciiTheme="minorHAnsi" w:hAnsiTheme="minorHAnsi"/>
                  <w:b/>
                  <w:noProof/>
                  <w:sz w:val="22"/>
                  <w:szCs w:val="22"/>
                  <w:rPrChange w:id="1322" w:author="Sorin Salagean" w:date="2015-02-19T11:29:00Z">
                    <w:rPr>
                      <w:b/>
                      <w:noProof/>
                    </w:rPr>
                  </w:rPrChange>
                </w:rPr>
                <w:t>“utilizator operare raportare dauna”</w:t>
              </w:r>
            </w:ins>
          </w:p>
        </w:tc>
        <w:tc>
          <w:tcPr>
            <w:tcW w:w="7390" w:type="dxa"/>
          </w:tcPr>
          <w:p w14:paraId="7E5E9972" w14:textId="6D99355B" w:rsidR="008E26B3" w:rsidRPr="00452A95" w:rsidRDefault="008E26B3">
            <w:pPr>
              <w:spacing w:line="276" w:lineRule="auto"/>
              <w:rPr>
                <w:ins w:id="1323" w:author="Sorin Salagean" w:date="2015-02-02T14:09:00Z"/>
                <w:rFonts w:asciiTheme="minorHAnsi" w:hAnsiTheme="minorHAnsi"/>
                <w:b/>
                <w:noProof/>
                <w:sz w:val="22"/>
                <w:szCs w:val="22"/>
                <w:rPrChange w:id="1324" w:author="Sorin Salagean" w:date="2015-02-19T11:29:00Z">
                  <w:rPr>
                    <w:ins w:id="1325" w:author="Sorin Salagean" w:date="2015-02-02T14:09:00Z"/>
                    <w:b/>
                    <w:noProof/>
                  </w:rPr>
                </w:rPrChange>
              </w:rPr>
            </w:pPr>
            <w:ins w:id="1326" w:author="Sorin Salagean" w:date="2015-02-02T14:11:00Z">
              <w:r w:rsidRPr="00452A95">
                <w:rPr>
                  <w:rFonts w:asciiTheme="minorHAnsi" w:hAnsiTheme="minorHAnsi"/>
                  <w:b/>
                  <w:noProof/>
                  <w:sz w:val="22"/>
                  <w:szCs w:val="22"/>
                  <w:rPrChange w:id="1327" w:author="Sorin Salagean" w:date="2015-02-19T11:29:00Z">
                    <w:rPr>
                      <w:noProof/>
                    </w:rPr>
                  </w:rPrChange>
                </w:rPr>
                <w:t xml:space="preserve">Salveaza username utilizator in keyword „utilizator operare </w:t>
              </w:r>
            </w:ins>
            <w:ins w:id="1328" w:author="Sorin Salagean" w:date="2015-02-02T14:12:00Z">
              <w:r w:rsidRPr="00452A95">
                <w:rPr>
                  <w:rFonts w:asciiTheme="minorHAnsi" w:hAnsiTheme="minorHAnsi"/>
                  <w:b/>
                  <w:noProof/>
                  <w:sz w:val="22"/>
                  <w:szCs w:val="22"/>
                  <w:rPrChange w:id="1329" w:author="Sorin Salagean" w:date="2015-02-19T11:29:00Z">
                    <w:rPr>
                      <w:noProof/>
                    </w:rPr>
                  </w:rPrChange>
                </w:rPr>
                <w:t xml:space="preserve">raportare </w:t>
              </w:r>
            </w:ins>
            <w:ins w:id="1330" w:author="Sorin Salagean" w:date="2015-02-02T14:11:00Z">
              <w:r w:rsidRPr="00452A95">
                <w:rPr>
                  <w:rFonts w:asciiTheme="minorHAnsi" w:hAnsiTheme="minorHAnsi"/>
                  <w:b/>
                  <w:noProof/>
                  <w:sz w:val="22"/>
                  <w:szCs w:val="22"/>
                  <w:rPrChange w:id="1331" w:author="Sorin Salagean" w:date="2015-02-19T11:29:00Z">
                    <w:rPr>
                      <w:noProof/>
                    </w:rPr>
                  </w:rPrChange>
                </w:rPr>
                <w:t>dauna”.</w:t>
              </w:r>
            </w:ins>
          </w:p>
        </w:tc>
      </w:tr>
      <w:tr w:rsidR="008E26B3" w:rsidRPr="008E26B3" w14:paraId="6B0762E3" w14:textId="77777777" w:rsidTr="00885180">
        <w:trPr>
          <w:trHeight w:val="362"/>
          <w:ins w:id="1332" w:author="Sorin Salagean" w:date="2015-02-02T14:17:00Z"/>
        </w:trPr>
        <w:tc>
          <w:tcPr>
            <w:tcW w:w="2940" w:type="dxa"/>
          </w:tcPr>
          <w:p w14:paraId="6E577903" w14:textId="659B711A" w:rsidR="008E26B3" w:rsidRPr="00452A95" w:rsidRDefault="008E26B3">
            <w:pPr>
              <w:spacing w:line="276" w:lineRule="auto"/>
              <w:rPr>
                <w:ins w:id="1333" w:author="Sorin Salagean" w:date="2015-02-02T14:17:00Z"/>
                <w:rFonts w:asciiTheme="minorHAnsi" w:hAnsiTheme="minorHAnsi"/>
                <w:b/>
                <w:noProof/>
                <w:sz w:val="22"/>
                <w:szCs w:val="22"/>
                <w:rPrChange w:id="1334" w:author="Sorin Salagean" w:date="2015-02-19T11:29:00Z">
                  <w:rPr>
                    <w:ins w:id="1335" w:author="Sorin Salagean" w:date="2015-02-02T14:17:00Z"/>
                    <w:b/>
                    <w:noProof/>
                  </w:rPr>
                </w:rPrChange>
              </w:rPr>
            </w:pPr>
            <w:ins w:id="1336" w:author="Sorin Salagean" w:date="2015-02-02T14:19:00Z">
              <w:r w:rsidRPr="00452A95">
                <w:rPr>
                  <w:rFonts w:asciiTheme="minorHAnsi" w:hAnsiTheme="minorHAnsi"/>
                  <w:b/>
                  <w:noProof/>
                  <w:sz w:val="22"/>
                  <w:szCs w:val="22"/>
                  <w:rPrChange w:id="1337" w:author="Sorin Salagean" w:date="2015-02-19T11:29:00Z">
                    <w:rPr>
                      <w:b/>
                      <w:noProof/>
                    </w:rPr>
                  </w:rPrChange>
                </w:rPr>
                <w:t>Muta</w:t>
              </w:r>
            </w:ins>
            <w:ins w:id="1338" w:author="Sorin Salagean" w:date="2015-02-02T14:17:00Z">
              <w:r w:rsidRPr="00452A95">
                <w:rPr>
                  <w:rFonts w:asciiTheme="minorHAnsi" w:hAnsiTheme="minorHAnsi"/>
                  <w:b/>
                  <w:noProof/>
                  <w:sz w:val="22"/>
                  <w:szCs w:val="22"/>
                  <w:rPrChange w:id="1339" w:author="Sorin Salagean" w:date="2015-02-19T11:29:00Z">
                    <w:rPr>
                      <w:b/>
                      <w:noProof/>
                    </w:rPr>
                  </w:rPrChange>
                </w:rPr>
                <w:t xml:space="preserve"> document in etapa “Verificari”</w:t>
              </w:r>
            </w:ins>
          </w:p>
        </w:tc>
        <w:tc>
          <w:tcPr>
            <w:tcW w:w="7390" w:type="dxa"/>
          </w:tcPr>
          <w:p w14:paraId="2CCA6166" w14:textId="4EDAC7E3" w:rsidR="008E26B3" w:rsidRPr="00452A95" w:rsidRDefault="00513442" w:rsidP="008E26B3">
            <w:pPr>
              <w:spacing w:line="276" w:lineRule="auto"/>
              <w:rPr>
                <w:ins w:id="1340" w:author="Sorin Salagean" w:date="2015-02-02T14:17:00Z"/>
                <w:rFonts w:asciiTheme="minorHAnsi" w:hAnsiTheme="minorHAnsi"/>
                <w:b/>
                <w:noProof/>
                <w:sz w:val="22"/>
                <w:szCs w:val="22"/>
                <w:rPrChange w:id="1341" w:author="Sorin Salagean" w:date="2015-02-19T11:29:00Z">
                  <w:rPr>
                    <w:ins w:id="1342" w:author="Sorin Salagean" w:date="2015-02-02T14:17:00Z"/>
                    <w:b/>
                    <w:noProof/>
                  </w:rPr>
                </w:rPrChange>
              </w:rPr>
            </w:pPr>
            <w:ins w:id="1343" w:author="Sorin Salagean" w:date="2015-02-02T14:19:00Z">
              <w:r w:rsidRPr="00452A95">
                <w:rPr>
                  <w:rFonts w:asciiTheme="minorHAnsi" w:hAnsiTheme="minorHAnsi"/>
                  <w:b/>
                  <w:noProof/>
                  <w:sz w:val="22"/>
                  <w:szCs w:val="22"/>
                  <w:rPrChange w:id="1344" w:author="Sorin Salagean" w:date="2015-02-19T11:29:00Z">
                    <w:rPr>
                      <w:b/>
                      <w:noProof/>
                    </w:rPr>
                  </w:rPrChange>
                </w:rPr>
                <w:t>Dupa setarea kw-urilor de mai sus, documentul va fi trimis automat in Etapa – “Verificari”</w:t>
              </w:r>
            </w:ins>
          </w:p>
        </w:tc>
      </w:tr>
    </w:tbl>
    <w:p w14:paraId="13E11250" w14:textId="0E533236" w:rsidR="00773AD1" w:rsidRDefault="00773AD1" w:rsidP="007430D7">
      <w:pPr>
        <w:jc w:val="both"/>
        <w:rPr>
          <w:ins w:id="1345" w:author="Sorin Salagean" w:date="2015-01-30T12:59:00Z"/>
          <w:sz w:val="24"/>
          <w:szCs w:val="24"/>
          <w:lang w:val="en-US"/>
        </w:rPr>
      </w:pPr>
    </w:p>
    <w:p w14:paraId="1DD192E2" w14:textId="50B36F82" w:rsidR="00263DD5" w:rsidRDefault="00263DD5">
      <w:pPr>
        <w:pStyle w:val="Heading2"/>
        <w:rPr>
          <w:ins w:id="1346" w:author="Sorin Salagean" w:date="2015-01-30T13:00:00Z"/>
          <w:rFonts w:cs="Aharoni"/>
          <w:lang w:val="en-US"/>
        </w:rPr>
        <w:pPrChange w:id="1347" w:author="Sorin Salagean" w:date="2015-01-30T12:59:00Z">
          <w:pPr>
            <w:jc w:val="both"/>
          </w:pPr>
        </w:pPrChange>
      </w:pPr>
      <w:ins w:id="1348" w:author="Sorin Salagean" w:date="2015-01-30T12:59:00Z">
        <w:r w:rsidRPr="00263DD5">
          <w:rPr>
            <w:rFonts w:asciiTheme="minorHAnsi" w:hAnsiTheme="minorHAnsi" w:cs="Aharoni"/>
            <w:sz w:val="22"/>
            <w:szCs w:val="22"/>
            <w:lang w:val="en-US"/>
            <w:rPrChange w:id="1349" w:author="Sorin Salagean" w:date="2015-01-30T12:59:00Z">
              <w:rPr>
                <w:sz w:val="24"/>
                <w:szCs w:val="24"/>
                <w:lang w:val="en-US"/>
              </w:rPr>
            </w:rPrChange>
          </w:rPr>
          <w:t xml:space="preserve">Etapa 2 </w:t>
        </w:r>
      </w:ins>
      <w:ins w:id="1350" w:author="Sorin Salagean" w:date="2015-01-30T13:00:00Z">
        <w:r>
          <w:rPr>
            <w:rFonts w:asciiTheme="minorHAnsi" w:hAnsiTheme="minorHAnsi" w:cs="Aharoni"/>
            <w:sz w:val="22"/>
            <w:szCs w:val="22"/>
            <w:lang w:val="en-US"/>
          </w:rPr>
          <w:t>–</w:t>
        </w:r>
      </w:ins>
      <w:ins w:id="1351" w:author="Sorin Salagean" w:date="2015-01-30T12:59:00Z">
        <w:r w:rsidRPr="00263DD5">
          <w:rPr>
            <w:rFonts w:asciiTheme="minorHAnsi" w:hAnsiTheme="minorHAnsi" w:cs="Aharoni"/>
            <w:sz w:val="22"/>
            <w:szCs w:val="22"/>
            <w:lang w:val="en-US"/>
            <w:rPrChange w:id="1352" w:author="Sorin Salagean" w:date="2015-01-30T12:59:00Z">
              <w:rPr>
                <w:sz w:val="24"/>
                <w:szCs w:val="24"/>
                <w:lang w:val="en-US"/>
              </w:rPr>
            </w:rPrChange>
          </w:rPr>
          <w:t xml:space="preserve"> Verificari</w:t>
        </w:r>
      </w:ins>
    </w:p>
    <w:p w14:paraId="0176BDCE" w14:textId="77777777" w:rsidR="00F2755F" w:rsidRDefault="00F2755F" w:rsidP="00263DD5">
      <w:pPr>
        <w:spacing w:line="276" w:lineRule="auto"/>
        <w:rPr>
          <w:ins w:id="1353" w:author="Sorin Salagean" w:date="2015-01-30T13:00:00Z"/>
          <w:b/>
          <w:noProof/>
        </w:rPr>
      </w:pPr>
    </w:p>
    <w:p w14:paraId="4450058C" w14:textId="77777777" w:rsidR="00263DD5" w:rsidRPr="00126240" w:rsidRDefault="00263DD5" w:rsidP="00263DD5">
      <w:pPr>
        <w:spacing w:line="276" w:lineRule="auto"/>
        <w:rPr>
          <w:ins w:id="1354" w:author="Sorin Salagean" w:date="2015-01-30T13:00:00Z"/>
          <w:b/>
          <w:noProof/>
        </w:rPr>
      </w:pPr>
      <w:ins w:id="1355" w:author="Sorin Salagean" w:date="2015-01-30T13:00:00Z">
        <w:r w:rsidRPr="0086384C">
          <w:rPr>
            <w:b/>
            <w:noProof/>
          </w:rPr>
          <w:t>Roluri si permisiuni:</w:t>
        </w:r>
      </w:ins>
    </w:p>
    <w:tbl>
      <w:tblPr>
        <w:tblStyle w:val="TableWeb2"/>
        <w:tblW w:w="0" w:type="auto"/>
        <w:tblLook w:val="04A0" w:firstRow="1" w:lastRow="0" w:firstColumn="1" w:lastColumn="0" w:noHBand="0" w:noVBand="1"/>
      </w:tblPr>
      <w:tblGrid>
        <w:gridCol w:w="1619"/>
        <w:gridCol w:w="3734"/>
        <w:gridCol w:w="5097"/>
      </w:tblGrid>
      <w:tr w:rsidR="00263DD5" w:rsidRPr="00417114" w14:paraId="61A84D9B" w14:textId="77777777" w:rsidTr="009D6112">
        <w:trPr>
          <w:cnfStyle w:val="100000000000" w:firstRow="1" w:lastRow="0" w:firstColumn="0" w:lastColumn="0" w:oddVBand="0" w:evenVBand="0" w:oddHBand="0" w:evenHBand="0" w:firstRowFirstColumn="0" w:firstRowLastColumn="0" w:lastRowFirstColumn="0" w:lastRowLastColumn="0"/>
          <w:trHeight w:val="362"/>
          <w:ins w:id="1356" w:author="Sorin Salagean" w:date="2015-01-30T13:00:00Z"/>
        </w:trPr>
        <w:tc>
          <w:tcPr>
            <w:tcW w:w="1626" w:type="dxa"/>
            <w:hideMark/>
          </w:tcPr>
          <w:p w14:paraId="4CF1930A" w14:textId="77777777" w:rsidR="00263DD5" w:rsidRPr="00417114" w:rsidRDefault="00263DD5" w:rsidP="009D6112">
            <w:pPr>
              <w:spacing w:line="276" w:lineRule="auto"/>
              <w:rPr>
                <w:ins w:id="1357" w:author="Sorin Salagean" w:date="2015-01-30T13:00:00Z"/>
                <w:rFonts w:asciiTheme="minorHAnsi" w:eastAsiaTheme="minorHAnsi" w:hAnsiTheme="minorHAnsi" w:cstheme="minorBidi"/>
                <w:b/>
                <w:noProof/>
                <w:sz w:val="22"/>
                <w:szCs w:val="22"/>
                <w:lang w:val="ro-RO"/>
              </w:rPr>
            </w:pPr>
            <w:ins w:id="1358" w:author="Sorin Salagean" w:date="2015-01-30T13:00:00Z">
              <w:r w:rsidRPr="00417114">
                <w:rPr>
                  <w:rFonts w:asciiTheme="minorHAnsi" w:eastAsiaTheme="minorHAnsi" w:hAnsiTheme="minorHAnsi" w:cstheme="minorBidi"/>
                  <w:b/>
                  <w:noProof/>
                  <w:sz w:val="22"/>
                  <w:szCs w:val="22"/>
                  <w:lang w:val="ro-RO"/>
                </w:rPr>
                <w:t>Nume grup</w:t>
              </w:r>
            </w:ins>
          </w:p>
        </w:tc>
        <w:tc>
          <w:tcPr>
            <w:tcW w:w="4116" w:type="dxa"/>
            <w:hideMark/>
          </w:tcPr>
          <w:p w14:paraId="6AA2D5E6" w14:textId="77777777" w:rsidR="00263DD5" w:rsidRPr="00417114" w:rsidRDefault="00263DD5" w:rsidP="009D6112">
            <w:pPr>
              <w:spacing w:line="276" w:lineRule="auto"/>
              <w:rPr>
                <w:ins w:id="1359" w:author="Sorin Salagean" w:date="2015-01-30T13:00:00Z"/>
                <w:rFonts w:asciiTheme="minorHAnsi" w:eastAsiaTheme="minorHAnsi" w:hAnsiTheme="minorHAnsi" w:cstheme="minorBidi"/>
                <w:b/>
                <w:noProof/>
                <w:sz w:val="22"/>
                <w:szCs w:val="22"/>
                <w:lang w:val="ro-RO"/>
              </w:rPr>
            </w:pPr>
            <w:ins w:id="1360" w:author="Sorin Salagean" w:date="2015-01-30T13:00:00Z">
              <w:r w:rsidRPr="00417114">
                <w:rPr>
                  <w:rFonts w:asciiTheme="minorHAnsi" w:eastAsiaTheme="minorHAnsi" w:hAnsiTheme="minorHAnsi" w:cstheme="minorBidi"/>
                  <w:b/>
                  <w:noProof/>
                  <w:sz w:val="22"/>
                  <w:szCs w:val="22"/>
                  <w:lang w:val="ro-RO"/>
                </w:rPr>
                <w:t>Drepturi</w:t>
              </w:r>
            </w:ins>
          </w:p>
        </w:tc>
        <w:tc>
          <w:tcPr>
            <w:tcW w:w="5846" w:type="dxa"/>
            <w:hideMark/>
          </w:tcPr>
          <w:p w14:paraId="03F4CEA5" w14:textId="77777777" w:rsidR="00263DD5" w:rsidRPr="00417114" w:rsidRDefault="00263DD5" w:rsidP="009D6112">
            <w:pPr>
              <w:spacing w:line="276" w:lineRule="auto"/>
              <w:rPr>
                <w:ins w:id="1361" w:author="Sorin Salagean" w:date="2015-01-30T13:00:00Z"/>
                <w:rFonts w:asciiTheme="minorHAnsi" w:eastAsiaTheme="minorHAnsi" w:hAnsiTheme="minorHAnsi" w:cstheme="minorBidi"/>
                <w:b/>
                <w:noProof/>
                <w:sz w:val="22"/>
                <w:szCs w:val="22"/>
                <w:lang w:val="ro-RO"/>
              </w:rPr>
            </w:pPr>
            <w:ins w:id="1362" w:author="Sorin Salagean" w:date="2015-01-30T13:00:00Z">
              <w:r w:rsidRPr="00417114">
                <w:rPr>
                  <w:rFonts w:asciiTheme="minorHAnsi" w:eastAsiaTheme="minorHAnsi" w:hAnsiTheme="minorHAnsi" w:cstheme="minorBidi"/>
                  <w:b/>
                  <w:noProof/>
                  <w:sz w:val="22"/>
                  <w:szCs w:val="22"/>
                  <w:lang w:val="ro-RO"/>
                </w:rPr>
                <w:t>Cerinte de sistem</w:t>
              </w:r>
            </w:ins>
          </w:p>
        </w:tc>
      </w:tr>
      <w:tr w:rsidR="00263DD5" w:rsidRPr="00417114" w14:paraId="3E25D03D" w14:textId="77777777" w:rsidTr="009D6112">
        <w:trPr>
          <w:trHeight w:val="857"/>
          <w:ins w:id="1363" w:author="Sorin Salagean" w:date="2015-01-30T13:00:00Z"/>
        </w:trPr>
        <w:tc>
          <w:tcPr>
            <w:tcW w:w="1626" w:type="dxa"/>
          </w:tcPr>
          <w:p w14:paraId="10B61FF5" w14:textId="3CFB82F0" w:rsidR="00263DD5" w:rsidRPr="00417114" w:rsidRDefault="00513442" w:rsidP="009D6112">
            <w:pPr>
              <w:rPr>
                <w:ins w:id="1364" w:author="Sorin Salagean" w:date="2015-01-30T13:00:00Z"/>
                <w:rFonts w:asciiTheme="minorHAnsi" w:eastAsiaTheme="minorHAnsi" w:hAnsiTheme="minorHAnsi" w:cstheme="minorBidi"/>
                <w:b/>
                <w:noProof/>
                <w:sz w:val="22"/>
                <w:szCs w:val="22"/>
                <w:lang w:val="ro-RO"/>
              </w:rPr>
            </w:pPr>
            <w:ins w:id="1365" w:author="Sorin Salagean" w:date="2015-02-02T14:22:00Z">
              <w:r>
                <w:rPr>
                  <w:rFonts w:asciiTheme="minorHAnsi" w:eastAsiaTheme="minorHAnsi" w:hAnsiTheme="minorHAnsi" w:cstheme="minorBidi"/>
                  <w:b/>
                  <w:noProof/>
                  <w:sz w:val="22"/>
                  <w:szCs w:val="22"/>
                  <w:lang w:val="ro-RO"/>
                </w:rPr>
                <w:t>Supervizor – All flux</w:t>
              </w:r>
            </w:ins>
          </w:p>
        </w:tc>
        <w:tc>
          <w:tcPr>
            <w:tcW w:w="4116" w:type="dxa"/>
          </w:tcPr>
          <w:p w14:paraId="35F4BC04" w14:textId="74D3C4F9" w:rsidR="00263DD5" w:rsidRPr="00417114" w:rsidRDefault="00263DD5">
            <w:pPr>
              <w:rPr>
                <w:ins w:id="1366" w:author="Sorin Salagean" w:date="2015-01-30T13:00:00Z"/>
                <w:rFonts w:asciiTheme="minorHAnsi" w:eastAsiaTheme="minorHAnsi" w:hAnsiTheme="minorHAnsi" w:cstheme="minorBidi"/>
                <w:b/>
                <w:noProof/>
                <w:sz w:val="22"/>
                <w:szCs w:val="22"/>
                <w:lang w:val="ro-RO"/>
              </w:rPr>
            </w:pPr>
            <w:ins w:id="1367" w:author="Sorin Salagean" w:date="2015-01-30T13:00:00Z">
              <w:r w:rsidRPr="00417114">
                <w:rPr>
                  <w:rFonts w:asciiTheme="minorHAnsi" w:eastAsiaTheme="minorHAnsi" w:hAnsiTheme="minorHAnsi" w:cstheme="minorBidi"/>
                  <w:b/>
                  <w:noProof/>
                  <w:sz w:val="22"/>
                  <w:szCs w:val="22"/>
                  <w:lang w:val="ro-RO"/>
                </w:rPr>
                <w:t xml:space="preserve">Dreptul de vizualizare asupra tuturor documentelor </w:t>
              </w:r>
            </w:ins>
            <w:ins w:id="1368" w:author="Sorin Salagean" w:date="2015-02-02T14:24:00Z">
              <w:r w:rsidR="00513442">
                <w:rPr>
                  <w:rFonts w:asciiTheme="minorHAnsi" w:eastAsiaTheme="minorHAnsi" w:hAnsiTheme="minorHAnsi" w:cstheme="minorBidi"/>
                  <w:b/>
                  <w:noProof/>
                  <w:sz w:val="22"/>
                  <w:szCs w:val="22"/>
                  <w:lang w:val="ro-RO"/>
                </w:rPr>
                <w:t>din etapa „Verificari”</w:t>
              </w:r>
            </w:ins>
            <w:ins w:id="1369" w:author="Sorin Salagean" w:date="2015-01-30T13:00:00Z">
              <w:r w:rsidRPr="00417114">
                <w:rPr>
                  <w:rFonts w:asciiTheme="minorHAnsi" w:eastAsiaTheme="minorHAnsi" w:hAnsiTheme="minorHAnsi" w:cstheme="minorBidi"/>
                  <w:b/>
                  <w:noProof/>
                  <w:sz w:val="22"/>
                  <w:szCs w:val="22"/>
                  <w:lang w:val="ro-RO"/>
                </w:rPr>
                <w:t>.</w:t>
              </w:r>
            </w:ins>
          </w:p>
        </w:tc>
        <w:tc>
          <w:tcPr>
            <w:tcW w:w="5846" w:type="dxa"/>
          </w:tcPr>
          <w:p w14:paraId="08DDC045" w14:textId="4AD26B3D" w:rsidR="00263DD5" w:rsidRPr="00417114" w:rsidRDefault="00263DD5" w:rsidP="009D6112">
            <w:pPr>
              <w:rPr>
                <w:ins w:id="1370" w:author="Sorin Salagean" w:date="2015-01-30T13:00:00Z"/>
                <w:rFonts w:asciiTheme="minorHAnsi" w:eastAsiaTheme="minorHAnsi" w:hAnsiTheme="minorHAnsi" w:cstheme="minorBidi"/>
                <w:b/>
                <w:noProof/>
                <w:sz w:val="22"/>
                <w:szCs w:val="22"/>
                <w:lang w:val="ro-RO"/>
              </w:rPr>
            </w:pPr>
          </w:p>
        </w:tc>
      </w:tr>
    </w:tbl>
    <w:p w14:paraId="4BB27E57" w14:textId="77777777" w:rsidR="00263DD5" w:rsidRDefault="00263DD5" w:rsidP="00263DD5">
      <w:pPr>
        <w:jc w:val="both"/>
        <w:rPr>
          <w:ins w:id="1371" w:author="Sorin Salagean" w:date="2015-01-30T13:00:00Z"/>
          <w:sz w:val="24"/>
          <w:szCs w:val="24"/>
          <w:lang w:val="en-US"/>
        </w:rPr>
      </w:pPr>
    </w:p>
    <w:p w14:paraId="19A5A2B4" w14:textId="77777777" w:rsidR="00263DD5" w:rsidRPr="00126240" w:rsidRDefault="00263DD5" w:rsidP="00263DD5">
      <w:pPr>
        <w:spacing w:line="276" w:lineRule="auto"/>
        <w:rPr>
          <w:ins w:id="1372" w:author="Sorin Salagean" w:date="2015-01-30T13:00:00Z"/>
          <w:b/>
          <w:noProof/>
        </w:rPr>
      </w:pPr>
      <w:ins w:id="1373" w:author="Sorin Salagean" w:date="2015-01-30T13:00: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263DD5" w:rsidRPr="00126240" w14:paraId="1AEC6895" w14:textId="77777777" w:rsidTr="00513442">
        <w:trPr>
          <w:cnfStyle w:val="100000000000" w:firstRow="1" w:lastRow="0" w:firstColumn="0" w:lastColumn="0" w:oddVBand="0" w:evenVBand="0" w:oddHBand="0" w:evenHBand="0" w:firstRowFirstColumn="0" w:firstRowLastColumn="0" w:lastRowFirstColumn="0" w:lastRowLastColumn="0"/>
          <w:trHeight w:val="362"/>
          <w:ins w:id="1374" w:author="Sorin Salagean" w:date="2015-01-30T13:00:00Z"/>
        </w:trPr>
        <w:tc>
          <w:tcPr>
            <w:tcW w:w="2898" w:type="dxa"/>
            <w:hideMark/>
          </w:tcPr>
          <w:p w14:paraId="025F97BB" w14:textId="77777777" w:rsidR="00263DD5" w:rsidRPr="00417114" w:rsidRDefault="00263DD5" w:rsidP="009D6112">
            <w:pPr>
              <w:spacing w:line="276" w:lineRule="auto"/>
              <w:rPr>
                <w:ins w:id="1375" w:author="Sorin Salagean" w:date="2015-01-30T13:00:00Z"/>
                <w:rFonts w:asciiTheme="minorHAnsi" w:eastAsiaTheme="minorHAnsi" w:hAnsiTheme="minorHAnsi" w:cstheme="minorBidi"/>
                <w:b/>
                <w:noProof/>
                <w:sz w:val="22"/>
                <w:szCs w:val="22"/>
                <w:lang w:val="ro-RO"/>
              </w:rPr>
            </w:pPr>
            <w:ins w:id="1376" w:author="Sorin Salagean" w:date="2015-01-30T13:00:00Z">
              <w:r w:rsidRPr="00417114">
                <w:rPr>
                  <w:rFonts w:asciiTheme="minorHAnsi" w:eastAsiaTheme="minorHAnsi" w:hAnsiTheme="minorHAnsi" w:cstheme="minorBidi"/>
                  <w:b/>
                  <w:noProof/>
                  <w:sz w:val="22"/>
                  <w:szCs w:val="22"/>
                  <w:lang w:val="ro-RO"/>
                </w:rPr>
                <w:t>Actiune</w:t>
              </w:r>
            </w:ins>
          </w:p>
        </w:tc>
        <w:tc>
          <w:tcPr>
            <w:tcW w:w="7432" w:type="dxa"/>
            <w:hideMark/>
          </w:tcPr>
          <w:p w14:paraId="284C8739" w14:textId="77777777" w:rsidR="00263DD5" w:rsidRPr="00417114" w:rsidRDefault="00263DD5" w:rsidP="009D6112">
            <w:pPr>
              <w:spacing w:line="276" w:lineRule="auto"/>
              <w:rPr>
                <w:ins w:id="1377" w:author="Sorin Salagean" w:date="2015-01-30T13:00:00Z"/>
                <w:rFonts w:asciiTheme="minorHAnsi" w:eastAsiaTheme="minorHAnsi" w:hAnsiTheme="minorHAnsi" w:cstheme="minorBidi"/>
                <w:b/>
                <w:noProof/>
                <w:sz w:val="22"/>
                <w:szCs w:val="22"/>
                <w:lang w:val="ro-RO"/>
              </w:rPr>
            </w:pPr>
            <w:ins w:id="1378" w:author="Sorin Salagean" w:date="2015-01-30T13:00:00Z">
              <w:r w:rsidRPr="00417114">
                <w:rPr>
                  <w:rFonts w:asciiTheme="minorHAnsi" w:eastAsiaTheme="minorHAnsi" w:hAnsiTheme="minorHAnsi" w:cstheme="minorBidi"/>
                  <w:b/>
                  <w:noProof/>
                  <w:sz w:val="22"/>
                  <w:szCs w:val="22"/>
                  <w:lang w:val="ro-RO"/>
                </w:rPr>
                <w:t>Descriere Actiune</w:t>
              </w:r>
            </w:ins>
          </w:p>
        </w:tc>
      </w:tr>
      <w:tr w:rsidR="00513442" w:rsidRPr="00126240" w14:paraId="200CA2FD" w14:textId="77777777" w:rsidTr="00513442">
        <w:trPr>
          <w:trHeight w:val="362"/>
          <w:ins w:id="1379" w:author="Sorin Salagean" w:date="2015-01-30T13:00:00Z"/>
        </w:trPr>
        <w:tc>
          <w:tcPr>
            <w:tcW w:w="2898" w:type="dxa"/>
          </w:tcPr>
          <w:p w14:paraId="7A74E28F" w14:textId="288A99DF" w:rsidR="00513442" w:rsidRPr="00417114" w:rsidRDefault="00513442">
            <w:pPr>
              <w:spacing w:line="276" w:lineRule="auto"/>
              <w:rPr>
                <w:ins w:id="1380" w:author="Sorin Salagean" w:date="2015-01-30T13:00:00Z"/>
                <w:rFonts w:asciiTheme="minorHAnsi" w:eastAsiaTheme="minorHAnsi" w:hAnsiTheme="minorHAnsi" w:cstheme="minorBidi"/>
                <w:b/>
                <w:noProof/>
                <w:sz w:val="22"/>
                <w:szCs w:val="22"/>
                <w:lang w:val="ro-RO"/>
              </w:rPr>
            </w:pPr>
            <w:ins w:id="1381" w:author="Sorin Salagean" w:date="2015-02-02T14:25:00Z">
              <w:r>
                <w:rPr>
                  <w:rFonts w:asciiTheme="minorHAnsi" w:eastAsiaTheme="minorHAnsi" w:hAnsiTheme="minorHAnsi" w:cstheme="minorBidi"/>
                  <w:b/>
                  <w:noProof/>
                  <w:sz w:val="22"/>
                  <w:szCs w:val="22"/>
                  <w:lang w:val="ro-RO"/>
                </w:rPr>
                <w:t>Setare Etapa „Verificari”</w:t>
              </w:r>
            </w:ins>
          </w:p>
        </w:tc>
        <w:tc>
          <w:tcPr>
            <w:tcW w:w="7432" w:type="dxa"/>
          </w:tcPr>
          <w:p w14:paraId="71247E42" w14:textId="4506483B" w:rsidR="00513442" w:rsidRPr="00417114" w:rsidRDefault="00513442">
            <w:pPr>
              <w:spacing w:line="276" w:lineRule="auto"/>
              <w:rPr>
                <w:ins w:id="1382" w:author="Sorin Salagean" w:date="2015-01-30T13:00:00Z"/>
                <w:rFonts w:asciiTheme="minorHAnsi" w:eastAsiaTheme="minorHAnsi" w:hAnsiTheme="minorHAnsi" w:cstheme="minorBidi"/>
                <w:b/>
                <w:noProof/>
                <w:sz w:val="22"/>
                <w:szCs w:val="22"/>
                <w:lang w:val="ro-RO"/>
              </w:rPr>
            </w:pPr>
            <w:ins w:id="1383" w:author="Sorin Salagean" w:date="2015-02-02T14:25:00Z">
              <w:r>
                <w:rPr>
                  <w:rFonts w:asciiTheme="minorHAnsi" w:eastAsiaTheme="minorHAnsi" w:hAnsiTheme="minorHAnsi" w:cstheme="minorBidi"/>
                  <w:b/>
                  <w:noProof/>
                  <w:sz w:val="22"/>
                  <w:szCs w:val="22"/>
                  <w:lang w:val="ro-RO"/>
                </w:rPr>
                <w:t>Se va seta kw-ul „Etapa dosar” cu valoarea „Verificari”</w:t>
              </w:r>
            </w:ins>
          </w:p>
        </w:tc>
      </w:tr>
      <w:tr w:rsidR="00513442" w:rsidRPr="00513442" w14:paraId="28E8172D" w14:textId="77777777" w:rsidTr="00513442">
        <w:trPr>
          <w:trHeight w:val="362"/>
          <w:ins w:id="1384" w:author="Sorin Salagean" w:date="2015-02-02T14:25:00Z"/>
        </w:trPr>
        <w:tc>
          <w:tcPr>
            <w:tcW w:w="2898" w:type="dxa"/>
          </w:tcPr>
          <w:p w14:paraId="5A9B0E38" w14:textId="637DA595" w:rsidR="00513442" w:rsidRPr="00513442" w:rsidRDefault="00513442" w:rsidP="00513442">
            <w:pPr>
              <w:spacing w:line="276" w:lineRule="auto"/>
              <w:rPr>
                <w:ins w:id="1385" w:author="Sorin Salagean" w:date="2015-02-02T14:25:00Z"/>
                <w:rFonts w:asciiTheme="minorHAnsi" w:hAnsiTheme="minorHAnsi"/>
                <w:b/>
                <w:noProof/>
                <w:sz w:val="22"/>
                <w:szCs w:val="22"/>
                <w:rPrChange w:id="1386" w:author="Sorin Salagean" w:date="2015-02-02T14:25:00Z">
                  <w:rPr>
                    <w:ins w:id="1387" w:author="Sorin Salagean" w:date="2015-02-02T14:25:00Z"/>
                    <w:b/>
                    <w:noProof/>
                  </w:rPr>
                </w:rPrChange>
              </w:rPr>
            </w:pPr>
            <w:ins w:id="1388" w:author="Sorin Salagean" w:date="2015-02-02T14:26:00Z">
              <w:r>
                <w:rPr>
                  <w:rFonts w:asciiTheme="minorHAnsi" w:hAnsiTheme="minorHAnsi"/>
                  <w:b/>
                  <w:noProof/>
                  <w:sz w:val="22"/>
                  <w:szCs w:val="22"/>
                </w:rPr>
                <w:t>Verificare “Related Item exists”</w:t>
              </w:r>
            </w:ins>
          </w:p>
        </w:tc>
        <w:tc>
          <w:tcPr>
            <w:tcW w:w="7432" w:type="dxa"/>
          </w:tcPr>
          <w:p w14:paraId="097D59BB" w14:textId="7B0664E9" w:rsidR="00513442" w:rsidRPr="00513442" w:rsidRDefault="00513442" w:rsidP="00513442">
            <w:pPr>
              <w:spacing w:line="276" w:lineRule="auto"/>
              <w:rPr>
                <w:ins w:id="1389" w:author="Sorin Salagean" w:date="2015-02-02T14:25:00Z"/>
                <w:rFonts w:asciiTheme="minorHAnsi" w:hAnsiTheme="minorHAnsi"/>
                <w:b/>
                <w:noProof/>
                <w:sz w:val="22"/>
                <w:szCs w:val="22"/>
                <w:rPrChange w:id="1390" w:author="Sorin Salagean" w:date="2015-02-02T14:25:00Z">
                  <w:rPr>
                    <w:ins w:id="1391" w:author="Sorin Salagean" w:date="2015-02-02T14:25:00Z"/>
                    <w:b/>
                    <w:noProof/>
                  </w:rPr>
                </w:rPrChange>
              </w:rPr>
            </w:pPr>
            <w:ins w:id="1392" w:author="Sorin Salagean" w:date="2015-02-02T14:26:00Z">
              <w:r>
                <w:rPr>
                  <w:rFonts w:asciiTheme="minorHAnsi" w:hAnsiTheme="minorHAnsi"/>
                  <w:b/>
                  <w:noProof/>
                  <w:sz w:val="22"/>
                  <w:szCs w:val="22"/>
                </w:rPr>
                <w:t xml:space="preserve">Se verifica daca exista documentul relationat </w:t>
              </w:r>
            </w:ins>
            <w:ins w:id="1393" w:author="Sorin Salagean" w:date="2015-02-02T14:27:00Z">
              <w:r>
                <w:rPr>
                  <w:rFonts w:asciiTheme="minorHAnsi" w:hAnsiTheme="minorHAnsi"/>
                  <w:b/>
                  <w:noProof/>
                  <w:sz w:val="22"/>
                  <w:szCs w:val="22"/>
                </w:rPr>
                <w:t>“CL – Verificare documente dosar dauna”</w:t>
              </w:r>
            </w:ins>
          </w:p>
        </w:tc>
      </w:tr>
      <w:tr w:rsidR="00513442" w:rsidRPr="00513442" w14:paraId="017A444E" w14:textId="77777777" w:rsidTr="00513442">
        <w:trPr>
          <w:trHeight w:val="362"/>
          <w:ins w:id="1394" w:author="Sorin Salagean" w:date="2015-02-02T14:27:00Z"/>
        </w:trPr>
        <w:tc>
          <w:tcPr>
            <w:tcW w:w="2898" w:type="dxa"/>
          </w:tcPr>
          <w:p w14:paraId="7670050A" w14:textId="7BE170C9" w:rsidR="00513442" w:rsidRPr="00513442" w:rsidRDefault="00513442" w:rsidP="00513442">
            <w:pPr>
              <w:spacing w:line="276" w:lineRule="auto"/>
              <w:rPr>
                <w:ins w:id="1395" w:author="Sorin Salagean" w:date="2015-02-02T14:27:00Z"/>
                <w:rFonts w:asciiTheme="minorHAnsi" w:hAnsiTheme="minorHAnsi"/>
                <w:b/>
                <w:noProof/>
                <w:sz w:val="22"/>
                <w:szCs w:val="22"/>
                <w:rPrChange w:id="1396" w:author="Sorin Salagean" w:date="2015-02-02T14:28:00Z">
                  <w:rPr>
                    <w:ins w:id="1397" w:author="Sorin Salagean" w:date="2015-02-02T14:27:00Z"/>
                    <w:b/>
                    <w:noProof/>
                  </w:rPr>
                </w:rPrChange>
              </w:rPr>
            </w:pPr>
            <w:ins w:id="1398" w:author="Sorin Salagean" w:date="2015-02-02T14:28:00Z">
              <w:r>
                <w:rPr>
                  <w:rFonts w:asciiTheme="minorHAnsi" w:hAnsiTheme="minorHAnsi"/>
                  <w:b/>
                  <w:noProof/>
                  <w:sz w:val="22"/>
                  <w:szCs w:val="22"/>
                </w:rPr>
                <w:t xml:space="preserve">Verificare </w:t>
              </w:r>
            </w:ins>
            <w:ins w:id="1399" w:author="Sorin Salagean" w:date="2015-02-02T14:29:00Z">
              <w:r>
                <w:rPr>
                  <w:rFonts w:asciiTheme="minorHAnsi" w:hAnsiTheme="minorHAnsi"/>
                  <w:b/>
                  <w:noProof/>
                  <w:sz w:val="22"/>
                  <w:szCs w:val="22"/>
                </w:rPr>
                <w:t>“Polita identificata”</w:t>
              </w:r>
            </w:ins>
          </w:p>
        </w:tc>
        <w:tc>
          <w:tcPr>
            <w:tcW w:w="7432" w:type="dxa"/>
          </w:tcPr>
          <w:p w14:paraId="5198A8BB" w14:textId="77777777" w:rsidR="00B01AEB" w:rsidRPr="00CB26B7" w:rsidRDefault="00513442">
            <w:pPr>
              <w:spacing w:line="276" w:lineRule="auto"/>
              <w:rPr>
                <w:ins w:id="1400" w:author="Sorin Salagean" w:date="2015-02-02T14:41:00Z"/>
                <w:rFonts w:asciiTheme="minorHAnsi" w:hAnsiTheme="minorHAnsi"/>
                <w:b/>
                <w:noProof/>
                <w:sz w:val="22"/>
                <w:szCs w:val="22"/>
              </w:rPr>
            </w:pPr>
            <w:ins w:id="1401" w:author="Sorin Salagean" w:date="2015-02-02T14:29:00Z">
              <w:r w:rsidRPr="00CB26B7">
                <w:rPr>
                  <w:b/>
                  <w:noProof/>
                </w:rPr>
                <w:t>Au o loc mai multe verificari</w:t>
              </w:r>
            </w:ins>
            <w:ins w:id="1402" w:author="Sorin Salagean" w:date="2015-02-02T14:30:00Z">
              <w:r w:rsidR="00B01AEB" w:rsidRPr="00CB26B7">
                <w:rPr>
                  <w:b/>
                  <w:noProof/>
                </w:rPr>
                <w:t>:</w:t>
              </w:r>
            </w:ins>
          </w:p>
          <w:p w14:paraId="427E4718" w14:textId="0BE341DA" w:rsidR="00513442" w:rsidRPr="00B01AEB" w:rsidRDefault="00B01AEB">
            <w:pPr>
              <w:spacing w:line="276" w:lineRule="auto"/>
              <w:rPr>
                <w:ins w:id="1403" w:author="Sorin Salagean" w:date="2015-02-02T14:27:00Z"/>
                <w:rFonts w:asciiTheme="minorHAnsi" w:hAnsiTheme="minorHAnsi"/>
                <w:b/>
                <w:noProof/>
                <w:sz w:val="22"/>
                <w:szCs w:val="22"/>
                <w:rPrChange w:id="1404" w:author="Sorin Salagean" w:date="2015-02-02T14:41:00Z">
                  <w:rPr>
                    <w:ins w:id="1405" w:author="Sorin Salagean" w:date="2015-02-02T14:27:00Z"/>
                    <w:b/>
                    <w:noProof/>
                  </w:rPr>
                </w:rPrChange>
              </w:rPr>
            </w:pPr>
            <w:ins w:id="1406" w:author="Sorin Salagean" w:date="2015-02-02T14:41:00Z">
              <w:r>
                <w:rPr>
                  <w:rFonts w:asciiTheme="minorHAnsi" w:hAnsiTheme="minorHAnsi"/>
                  <w:b/>
                  <w:noProof/>
                  <w:sz w:val="22"/>
                  <w:szCs w:val="22"/>
                </w:rPr>
                <w:t>Se verifica valoarea kw-ului “Polita identificata”</w:t>
              </w:r>
            </w:ins>
            <w:ins w:id="1407" w:author="Sorin Salagean" w:date="2015-02-02T14:45:00Z">
              <w:r w:rsidR="00157AB9">
                <w:rPr>
                  <w:rFonts w:asciiTheme="minorHAnsi" w:hAnsiTheme="minorHAnsi"/>
                  <w:b/>
                  <w:noProof/>
                  <w:sz w:val="22"/>
                  <w:szCs w:val="22"/>
                </w:rPr>
                <w:t xml:space="preserve"> – daca are valoarea “on”</w:t>
              </w:r>
            </w:ins>
            <w:ins w:id="1408" w:author="Sorin Salagean" w:date="2015-02-02T14:42:00Z">
              <w:r>
                <w:rPr>
                  <w:rFonts w:asciiTheme="minorHAnsi" w:hAnsiTheme="minorHAnsi"/>
                  <w:b/>
                  <w:noProof/>
                  <w:sz w:val="22"/>
                  <w:szCs w:val="22"/>
                </w:rPr>
                <w:t>; dupa care</w:t>
              </w:r>
              <w:r w:rsidR="00157AB9">
                <w:rPr>
                  <w:rFonts w:asciiTheme="minorHAnsi" w:hAnsiTheme="minorHAnsi"/>
                  <w:b/>
                  <w:noProof/>
                  <w:sz w:val="22"/>
                  <w:szCs w:val="22"/>
                </w:rPr>
                <w:t xml:space="preserve"> se verifica valoarea kw-ului </w:t>
              </w:r>
            </w:ins>
            <w:ins w:id="1409" w:author="Sorin Salagean" w:date="2015-02-02T14:43:00Z">
              <w:r w:rsidR="00157AB9">
                <w:rPr>
                  <w:rFonts w:asciiTheme="minorHAnsi" w:hAnsiTheme="minorHAnsi"/>
                  <w:b/>
                  <w:noProof/>
                  <w:sz w:val="22"/>
                  <w:szCs w:val="22"/>
                </w:rPr>
                <w:t>“Polita valida”</w:t>
              </w:r>
            </w:ins>
            <w:ins w:id="1410" w:author="Sorin Salagean" w:date="2015-02-02T14:45:00Z">
              <w:r w:rsidR="00157AB9">
                <w:rPr>
                  <w:rFonts w:asciiTheme="minorHAnsi" w:hAnsiTheme="minorHAnsi"/>
                  <w:b/>
                  <w:noProof/>
                  <w:sz w:val="22"/>
                  <w:szCs w:val="22"/>
                </w:rPr>
                <w:t>(daca are valoarea “on”);</w:t>
              </w:r>
            </w:ins>
            <w:ins w:id="1411" w:author="Sorin Salagean" w:date="2015-02-02T14:46:00Z">
              <w:r w:rsidR="00157AB9">
                <w:rPr>
                  <w:rFonts w:asciiTheme="minorHAnsi" w:hAnsiTheme="minorHAnsi"/>
                  <w:b/>
                  <w:noProof/>
                  <w:sz w:val="22"/>
                  <w:szCs w:val="22"/>
                </w:rPr>
                <w:t xml:space="preserve"> in caz afirmativ, se continua verificare pentru kw-ul “Fronting</w:t>
              </w:r>
            </w:ins>
            <w:ins w:id="1412" w:author="Sorin Salagean" w:date="2015-02-02T14:47:00Z">
              <w:r w:rsidR="00157AB9">
                <w:rPr>
                  <w:rFonts w:asciiTheme="minorHAnsi" w:hAnsiTheme="minorHAnsi"/>
                  <w:b/>
                  <w:noProof/>
                  <w:sz w:val="22"/>
                  <w:szCs w:val="22"/>
                </w:rPr>
                <w:t xml:space="preserve">”, daca are valoarea “DA” si se va trimite documentul in etapa </w:t>
              </w:r>
            </w:ins>
            <w:ins w:id="1413" w:author="Sorin Salagean" w:date="2015-02-02T14:48:00Z">
              <w:r w:rsidR="00157AB9">
                <w:rPr>
                  <w:rFonts w:asciiTheme="minorHAnsi" w:hAnsiTheme="minorHAnsi"/>
                  <w:b/>
                  <w:noProof/>
                  <w:sz w:val="22"/>
                  <w:szCs w:val="22"/>
                </w:rPr>
                <w:t>–</w:t>
              </w:r>
            </w:ins>
            <w:ins w:id="1414" w:author="Sorin Salagean" w:date="2015-02-02T14:47:00Z">
              <w:r w:rsidR="00157AB9">
                <w:rPr>
                  <w:rFonts w:asciiTheme="minorHAnsi" w:hAnsiTheme="minorHAnsi"/>
                  <w:b/>
                  <w:noProof/>
                  <w:sz w:val="22"/>
                  <w:szCs w:val="22"/>
                </w:rPr>
                <w:t xml:space="preserve"> </w:t>
              </w:r>
            </w:ins>
            <w:ins w:id="1415" w:author="Sorin Salagean" w:date="2015-02-02T14:48:00Z">
              <w:r w:rsidR="00157AB9">
                <w:rPr>
                  <w:rFonts w:asciiTheme="minorHAnsi" w:hAnsiTheme="minorHAnsi"/>
                  <w:b/>
                  <w:noProof/>
                  <w:sz w:val="22"/>
                  <w:szCs w:val="22"/>
                </w:rPr>
                <w:t>“Fronting” (se va afisa si un mesaj)</w:t>
              </w:r>
            </w:ins>
            <w:ins w:id="1416" w:author="Sorin Salagean" w:date="2015-02-02T14:50:00Z">
              <w:r w:rsidR="00157AB9">
                <w:rPr>
                  <w:rFonts w:asciiTheme="minorHAnsi" w:hAnsiTheme="minorHAnsi"/>
                  <w:b/>
                  <w:noProof/>
                  <w:sz w:val="22"/>
                  <w:szCs w:val="22"/>
                </w:rPr>
                <w:t xml:space="preserve">; dupa verificarea kw-ului “Fronting”, se verifica daca </w:t>
              </w:r>
            </w:ins>
            <w:ins w:id="1417" w:author="Sorin Salagean" w:date="2015-02-02T14:51:00Z">
              <w:r w:rsidR="00157AB9">
                <w:rPr>
                  <w:rFonts w:asciiTheme="minorHAnsi" w:hAnsiTheme="minorHAnsi"/>
                  <w:b/>
                  <w:noProof/>
                  <w:sz w:val="22"/>
                  <w:szCs w:val="22"/>
                </w:rPr>
                <w:t>exista o valoare pentru kw-ul “</w:t>
              </w:r>
            </w:ins>
            <w:ins w:id="1418" w:author="Sorin Salagean" w:date="2015-02-02T14:52:00Z">
              <w:r w:rsidR="00157AB9">
                <w:rPr>
                  <w:rFonts w:asciiTheme="minorHAnsi" w:hAnsiTheme="minorHAnsi"/>
                  <w:b/>
                  <w:noProof/>
                  <w:sz w:val="22"/>
                  <w:szCs w:val="22"/>
                </w:rPr>
                <w:t>N</w:t>
              </w:r>
            </w:ins>
            <w:ins w:id="1419" w:author="Sorin Salagean" w:date="2015-02-02T14:51:00Z">
              <w:r w:rsidR="00157AB9">
                <w:rPr>
                  <w:rFonts w:asciiTheme="minorHAnsi" w:hAnsiTheme="minorHAnsi"/>
                  <w:b/>
                  <w:noProof/>
                  <w:sz w:val="22"/>
                  <w:szCs w:val="22"/>
                </w:rPr>
                <w:t>ume agent</w:t>
              </w:r>
            </w:ins>
            <w:ins w:id="1420" w:author="Sorin Salagean" w:date="2015-02-02T14:52:00Z">
              <w:r w:rsidR="00157AB9">
                <w:rPr>
                  <w:rFonts w:asciiTheme="minorHAnsi" w:hAnsiTheme="minorHAnsi"/>
                  <w:b/>
                  <w:noProof/>
                  <w:sz w:val="22"/>
                  <w:szCs w:val="22"/>
                </w:rPr>
                <w:t xml:space="preserve"> constatare”, kw-ul “Tip constatator” are valoarea “intern”</w:t>
              </w:r>
            </w:ins>
            <w:ins w:id="1421" w:author="Sorin Salagean" w:date="2015-02-02T14:54:00Z">
              <w:r w:rsidR="00591AF6">
                <w:rPr>
                  <w:rFonts w:asciiTheme="minorHAnsi" w:hAnsiTheme="minorHAnsi"/>
                  <w:b/>
                  <w:noProof/>
                  <w:sz w:val="22"/>
                  <w:szCs w:val="22"/>
                </w:rPr>
                <w:t>, caz in care</w:t>
              </w:r>
            </w:ins>
            <w:ins w:id="1422" w:author="Sorin Salagean" w:date="2015-02-02T14:55:00Z">
              <w:r w:rsidR="00591AF6">
                <w:rPr>
                  <w:rFonts w:asciiTheme="minorHAnsi" w:hAnsiTheme="minorHAnsi"/>
                  <w:b/>
                  <w:noProof/>
                  <w:sz w:val="22"/>
                  <w:szCs w:val="22"/>
                </w:rPr>
                <w:t>,</w:t>
              </w:r>
            </w:ins>
            <w:ins w:id="1423" w:author="Sorin Salagean" w:date="2015-02-02T14:54:00Z">
              <w:r w:rsidR="00591AF6">
                <w:rPr>
                  <w:rFonts w:asciiTheme="minorHAnsi" w:hAnsiTheme="minorHAnsi"/>
                  <w:b/>
                  <w:noProof/>
                  <w:sz w:val="22"/>
                  <w:szCs w:val="22"/>
                </w:rPr>
                <w:t xml:space="preserve"> documentul “CL – Dosare de dauna auto C</w:t>
              </w:r>
            </w:ins>
            <w:ins w:id="1424" w:author="Sorin Salagean" w:date="2015-02-02T14:55:00Z">
              <w:r w:rsidR="00591AF6">
                <w:rPr>
                  <w:rFonts w:asciiTheme="minorHAnsi" w:hAnsiTheme="minorHAnsi"/>
                  <w:b/>
                  <w:noProof/>
                  <w:sz w:val="22"/>
                  <w:szCs w:val="22"/>
                </w:rPr>
                <w:t>ASCO</w:t>
              </w:r>
            </w:ins>
            <w:ins w:id="1425" w:author="Sorin Salagean" w:date="2015-02-02T14:54:00Z">
              <w:r w:rsidR="00591AF6">
                <w:rPr>
                  <w:rFonts w:asciiTheme="minorHAnsi" w:hAnsiTheme="minorHAnsi"/>
                  <w:b/>
                  <w:noProof/>
                  <w:sz w:val="22"/>
                  <w:szCs w:val="22"/>
                </w:rPr>
                <w:t>”</w:t>
              </w:r>
            </w:ins>
            <w:ins w:id="1426" w:author="Sorin Salagean" w:date="2015-02-02T14:55:00Z">
              <w:r w:rsidR="00591AF6">
                <w:rPr>
                  <w:rFonts w:asciiTheme="minorHAnsi" w:hAnsiTheme="minorHAnsi"/>
                  <w:b/>
                  <w:noProof/>
                  <w:sz w:val="22"/>
                  <w:szCs w:val="22"/>
                </w:rPr>
                <w:t xml:space="preserve"> va fi trimis in etapa “Constatator intern”</w:t>
              </w:r>
            </w:ins>
            <w:ins w:id="1427" w:author="Sorin Salagean" w:date="2015-02-02T14:56:00Z">
              <w:r w:rsidR="00591AF6">
                <w:rPr>
                  <w:rFonts w:asciiTheme="minorHAnsi" w:hAnsiTheme="minorHAnsi"/>
                  <w:b/>
                  <w:noProof/>
                  <w:sz w:val="22"/>
                  <w:szCs w:val="22"/>
                </w:rPr>
                <w:t>. In cazul in care valoarea kw-ului “Tip constatator” este “extern”</w:t>
              </w:r>
            </w:ins>
            <w:ins w:id="1428" w:author="Sorin Salagean" w:date="2015-02-02T14:57:00Z">
              <w:r w:rsidR="00591AF6">
                <w:rPr>
                  <w:rFonts w:asciiTheme="minorHAnsi" w:hAnsiTheme="minorHAnsi"/>
                  <w:b/>
                  <w:noProof/>
                  <w:sz w:val="22"/>
                  <w:szCs w:val="22"/>
                </w:rPr>
                <w:t xml:space="preserve"> si kw-ul “Nume firma constatare” exista, documentul va fi trimis in etapa “Constatator extern”</w:t>
              </w:r>
            </w:ins>
            <w:ins w:id="1429" w:author="Sorin Salagean" w:date="2015-02-02T14:59:00Z">
              <w:r w:rsidR="00591AF6">
                <w:rPr>
                  <w:rFonts w:asciiTheme="minorHAnsi" w:hAnsiTheme="minorHAnsi"/>
                  <w:b/>
                  <w:noProof/>
                  <w:sz w:val="22"/>
                  <w:szCs w:val="22"/>
                </w:rPr>
                <w:t xml:space="preserve">. Pentru fiecare verificare care nu se confirma, se va afisa cate un mesaj </w:t>
              </w:r>
            </w:ins>
            <w:ins w:id="1430" w:author="Sorin Salagean" w:date="2015-02-02T15:00:00Z">
              <w:r w:rsidR="00591AF6">
                <w:rPr>
                  <w:rFonts w:asciiTheme="minorHAnsi" w:hAnsiTheme="minorHAnsi"/>
                  <w:b/>
                  <w:noProof/>
                  <w:sz w:val="22"/>
                  <w:szCs w:val="22"/>
                </w:rPr>
                <w:t>– ex: “Polita nu este identificata”</w:t>
              </w:r>
            </w:ins>
          </w:p>
        </w:tc>
      </w:tr>
      <w:tr w:rsidR="00513442" w:rsidRPr="00513442" w14:paraId="4BB8D67F" w14:textId="77777777" w:rsidTr="00513442">
        <w:trPr>
          <w:trHeight w:val="362"/>
          <w:ins w:id="1431" w:author="Sorin Salagean" w:date="2015-02-02T14:25:00Z"/>
        </w:trPr>
        <w:tc>
          <w:tcPr>
            <w:tcW w:w="2898" w:type="dxa"/>
          </w:tcPr>
          <w:p w14:paraId="794248E2" w14:textId="01900EAC" w:rsidR="00513442" w:rsidRPr="00513442" w:rsidRDefault="00591AF6" w:rsidP="00513442">
            <w:pPr>
              <w:spacing w:line="276" w:lineRule="auto"/>
              <w:rPr>
                <w:ins w:id="1432" w:author="Sorin Salagean" w:date="2015-02-02T14:25:00Z"/>
                <w:rFonts w:asciiTheme="minorHAnsi" w:hAnsiTheme="minorHAnsi"/>
                <w:b/>
                <w:noProof/>
                <w:sz w:val="22"/>
                <w:szCs w:val="22"/>
                <w:rPrChange w:id="1433" w:author="Sorin Salagean" w:date="2015-02-02T14:28:00Z">
                  <w:rPr>
                    <w:ins w:id="1434" w:author="Sorin Salagean" w:date="2015-02-02T14:25:00Z"/>
                    <w:b/>
                    <w:noProof/>
                  </w:rPr>
                </w:rPrChange>
              </w:rPr>
            </w:pPr>
            <w:ins w:id="1435" w:author="Sorin Salagean" w:date="2015-02-02T15:01:00Z">
              <w:r>
                <w:rPr>
                  <w:rFonts w:asciiTheme="minorHAnsi" w:hAnsiTheme="minorHAnsi"/>
                  <w:b/>
                  <w:noProof/>
                  <w:sz w:val="22"/>
                  <w:szCs w:val="22"/>
                </w:rPr>
                <w:t>Verificare “Tip plata”</w:t>
              </w:r>
            </w:ins>
          </w:p>
        </w:tc>
        <w:tc>
          <w:tcPr>
            <w:tcW w:w="7432" w:type="dxa"/>
          </w:tcPr>
          <w:p w14:paraId="7EF302A1" w14:textId="2A5B3186" w:rsidR="00513442" w:rsidRPr="00B01AEB" w:rsidRDefault="00591AF6" w:rsidP="00513442">
            <w:pPr>
              <w:spacing w:line="276" w:lineRule="auto"/>
              <w:rPr>
                <w:ins w:id="1436" w:author="Sorin Salagean" w:date="2015-02-02T14:25:00Z"/>
                <w:rFonts w:asciiTheme="minorHAnsi" w:hAnsiTheme="minorHAnsi"/>
                <w:b/>
                <w:noProof/>
                <w:sz w:val="22"/>
                <w:szCs w:val="22"/>
                <w:rPrChange w:id="1437" w:author="Sorin Salagean" w:date="2015-02-02T14:30:00Z">
                  <w:rPr>
                    <w:ins w:id="1438" w:author="Sorin Salagean" w:date="2015-02-02T14:25:00Z"/>
                    <w:b/>
                    <w:noProof/>
                  </w:rPr>
                </w:rPrChange>
              </w:rPr>
            </w:pPr>
            <w:ins w:id="1439" w:author="Sorin Salagean" w:date="2015-02-02T15:01:00Z">
              <w:r>
                <w:rPr>
                  <w:rFonts w:asciiTheme="minorHAnsi" w:hAnsiTheme="minorHAnsi"/>
                  <w:b/>
                  <w:noProof/>
                  <w:sz w:val="22"/>
                  <w:szCs w:val="22"/>
                </w:rPr>
                <w:t>Se verifica daca valoarea kw-ului “Tip plata” este “</w:t>
              </w:r>
            </w:ins>
            <w:ins w:id="1440" w:author="Sorin Salagean" w:date="2015-02-02T15:02:00Z">
              <w:r>
                <w:rPr>
                  <w:rFonts w:asciiTheme="minorHAnsi" w:hAnsiTheme="minorHAnsi"/>
                  <w:b/>
                  <w:noProof/>
                  <w:sz w:val="22"/>
                  <w:szCs w:val="22"/>
                </w:rPr>
                <w:t>Plata rapida fara constatare”; in acest caz,</w:t>
              </w:r>
            </w:ins>
            <w:ins w:id="1441" w:author="Sorin Salagean" w:date="2015-02-02T15:03:00Z">
              <w:r>
                <w:rPr>
                  <w:rFonts w:asciiTheme="minorHAnsi" w:hAnsiTheme="minorHAnsi"/>
                  <w:b/>
                  <w:noProof/>
                  <w:sz w:val="22"/>
                  <w:szCs w:val="22"/>
                </w:rPr>
                <w:t xml:space="preserve"> se va afisa un mesaj</w:t>
              </w:r>
            </w:ins>
            <w:ins w:id="1442" w:author="Sorin Salagean" w:date="2015-02-02T15:04:00Z">
              <w:r>
                <w:rPr>
                  <w:rFonts w:asciiTheme="minorHAnsi" w:hAnsiTheme="minorHAnsi"/>
                  <w:b/>
                  <w:noProof/>
                  <w:sz w:val="22"/>
                  <w:szCs w:val="22"/>
                </w:rPr>
                <w:t xml:space="preserve"> si</w:t>
              </w:r>
            </w:ins>
            <w:ins w:id="1443" w:author="Sorin Salagean" w:date="2015-02-02T15:02:00Z">
              <w:r>
                <w:rPr>
                  <w:rFonts w:asciiTheme="minorHAnsi" w:hAnsiTheme="minorHAnsi"/>
                  <w:b/>
                  <w:noProof/>
                  <w:sz w:val="22"/>
                  <w:szCs w:val="22"/>
                </w:rPr>
                <w:t xml:space="preserve"> documentul se va trimite in etapa “Lichidator”</w:t>
              </w:r>
            </w:ins>
          </w:p>
        </w:tc>
      </w:tr>
      <w:tr w:rsidR="00824478" w:rsidRPr="00824478" w14:paraId="5C67A37A" w14:textId="77777777" w:rsidTr="00513442">
        <w:trPr>
          <w:trHeight w:val="362"/>
          <w:ins w:id="1444" w:author="Sorin Salagean" w:date="2015-02-02T15:04:00Z"/>
        </w:trPr>
        <w:tc>
          <w:tcPr>
            <w:tcW w:w="2898" w:type="dxa"/>
          </w:tcPr>
          <w:p w14:paraId="578A93BF" w14:textId="2448635E" w:rsidR="00824478" w:rsidRPr="00824478" w:rsidRDefault="00824478" w:rsidP="00513442">
            <w:pPr>
              <w:spacing w:line="276" w:lineRule="auto"/>
              <w:rPr>
                <w:ins w:id="1445" w:author="Sorin Salagean" w:date="2015-02-02T15:04:00Z"/>
                <w:rFonts w:asciiTheme="minorHAnsi" w:hAnsiTheme="minorHAnsi"/>
                <w:b/>
                <w:noProof/>
                <w:sz w:val="22"/>
                <w:szCs w:val="22"/>
                <w:rPrChange w:id="1446" w:author="Sorin Salagean" w:date="2015-02-02T15:04:00Z">
                  <w:rPr>
                    <w:ins w:id="1447" w:author="Sorin Salagean" w:date="2015-02-02T15:04:00Z"/>
                    <w:b/>
                    <w:noProof/>
                  </w:rPr>
                </w:rPrChange>
              </w:rPr>
            </w:pPr>
            <w:ins w:id="1448" w:author="Sorin Salagean" w:date="2015-02-02T15:05:00Z">
              <w:r>
                <w:rPr>
                  <w:rFonts w:asciiTheme="minorHAnsi" w:hAnsiTheme="minorHAnsi"/>
                  <w:b/>
                  <w:noProof/>
                  <w:sz w:val="22"/>
                  <w:szCs w:val="22"/>
                </w:rPr>
                <w:t>Muta document in etapa “Call Center”</w:t>
              </w:r>
            </w:ins>
          </w:p>
        </w:tc>
        <w:tc>
          <w:tcPr>
            <w:tcW w:w="7432" w:type="dxa"/>
          </w:tcPr>
          <w:p w14:paraId="7A52FAAC" w14:textId="0D1716BB" w:rsidR="00824478" w:rsidRPr="00824478" w:rsidRDefault="00824478" w:rsidP="00513442">
            <w:pPr>
              <w:spacing w:line="276" w:lineRule="auto"/>
              <w:rPr>
                <w:ins w:id="1449" w:author="Sorin Salagean" w:date="2015-02-02T15:04:00Z"/>
                <w:rFonts w:asciiTheme="minorHAnsi" w:hAnsiTheme="minorHAnsi"/>
                <w:b/>
                <w:noProof/>
                <w:sz w:val="22"/>
                <w:szCs w:val="22"/>
                <w:rPrChange w:id="1450" w:author="Sorin Salagean" w:date="2015-02-02T15:04:00Z">
                  <w:rPr>
                    <w:ins w:id="1451" w:author="Sorin Salagean" w:date="2015-02-02T15:04:00Z"/>
                    <w:b/>
                    <w:noProof/>
                  </w:rPr>
                </w:rPrChange>
              </w:rPr>
            </w:pPr>
            <w:ins w:id="1452" w:author="Sorin Salagean" w:date="2015-02-02T15:05:00Z">
              <w:r>
                <w:rPr>
                  <w:rFonts w:asciiTheme="minorHAnsi" w:hAnsiTheme="minorHAnsi"/>
                  <w:b/>
                  <w:noProof/>
                  <w:sz w:val="22"/>
                  <w:szCs w:val="22"/>
                </w:rPr>
                <w:t xml:space="preserve">Dupa finalizarea tuturor verificarilor enumerate mai sus, documentul va fi trimis in etapa </w:t>
              </w:r>
            </w:ins>
            <w:ins w:id="1453" w:author="Sorin Salagean" w:date="2015-02-02T15:06:00Z">
              <w:r>
                <w:rPr>
                  <w:rFonts w:asciiTheme="minorHAnsi" w:hAnsiTheme="minorHAnsi"/>
                  <w:b/>
                  <w:noProof/>
                  <w:sz w:val="22"/>
                  <w:szCs w:val="22"/>
                </w:rPr>
                <w:t>“Call Center”</w:t>
              </w:r>
            </w:ins>
          </w:p>
        </w:tc>
      </w:tr>
    </w:tbl>
    <w:p w14:paraId="0EC9BFE5" w14:textId="77777777" w:rsidR="00263DD5" w:rsidRPr="00263DD5" w:rsidRDefault="00263DD5">
      <w:pPr>
        <w:rPr>
          <w:lang w:val="en-US"/>
          <w:rPrChange w:id="1454" w:author="Sorin Salagean" w:date="2015-01-30T13:00:00Z">
            <w:rPr>
              <w:sz w:val="24"/>
              <w:szCs w:val="24"/>
              <w:lang w:val="en-US"/>
            </w:rPr>
          </w:rPrChange>
        </w:rPr>
        <w:pPrChange w:id="1455" w:author="Sorin Salagean" w:date="2015-01-30T13:00:00Z">
          <w:pPr>
            <w:jc w:val="both"/>
          </w:pPr>
        </w:pPrChange>
      </w:pPr>
    </w:p>
    <w:p w14:paraId="17E13D82" w14:textId="48CDE4DB" w:rsidR="00CB4482" w:rsidRPr="00263DD5" w:rsidRDefault="00CB4482" w:rsidP="00AB457C">
      <w:pPr>
        <w:pStyle w:val="Heading2"/>
        <w:rPr>
          <w:rFonts w:asciiTheme="minorHAnsi" w:hAnsiTheme="minorHAnsi" w:cs="Aharoni"/>
          <w:sz w:val="22"/>
          <w:szCs w:val="22"/>
          <w:lang w:val="en-US"/>
          <w:rPrChange w:id="1456" w:author="Sorin Salagean" w:date="2015-01-30T12:56:00Z">
            <w:rPr>
              <w:lang w:val="en-US"/>
            </w:rPr>
          </w:rPrChange>
        </w:rPr>
      </w:pPr>
      <w:bookmarkStart w:id="1457" w:name="_Toc389553013"/>
      <w:r w:rsidRPr="00263DD5">
        <w:rPr>
          <w:rFonts w:asciiTheme="minorHAnsi" w:hAnsiTheme="minorHAnsi" w:cs="Aharoni"/>
          <w:sz w:val="22"/>
          <w:szCs w:val="22"/>
          <w:lang w:val="en-US"/>
          <w:rPrChange w:id="1458" w:author="Sorin Salagean" w:date="2015-01-30T12:56:00Z">
            <w:rPr>
              <w:lang w:val="en-US"/>
            </w:rPr>
          </w:rPrChange>
        </w:rPr>
        <w:t>Etapa</w:t>
      </w:r>
      <w:ins w:id="1459" w:author="Sorin Salagean" w:date="2015-01-30T12:58:00Z">
        <w:r w:rsidR="00263DD5">
          <w:rPr>
            <w:rFonts w:asciiTheme="minorHAnsi" w:hAnsiTheme="minorHAnsi" w:cs="Aharoni"/>
            <w:sz w:val="22"/>
            <w:szCs w:val="22"/>
            <w:lang w:val="en-US"/>
          </w:rPr>
          <w:t xml:space="preserve"> 3 - </w:t>
        </w:r>
      </w:ins>
      <w:del w:id="1460" w:author="Sorin Salagean" w:date="2015-01-30T12:58:00Z">
        <w:r w:rsidRPr="00263DD5" w:rsidDel="00263DD5">
          <w:rPr>
            <w:rFonts w:asciiTheme="minorHAnsi" w:hAnsiTheme="minorHAnsi" w:cs="Aharoni"/>
            <w:sz w:val="22"/>
            <w:szCs w:val="22"/>
            <w:lang w:val="en-US"/>
            <w:rPrChange w:id="1461" w:author="Sorin Salagean" w:date="2015-01-30T12:56:00Z">
              <w:rPr>
                <w:lang w:val="en-US"/>
              </w:rPr>
            </w:rPrChange>
          </w:rPr>
          <w:delText xml:space="preserve">:  </w:delText>
        </w:r>
      </w:del>
      <w:r w:rsidRPr="00263DD5">
        <w:rPr>
          <w:rFonts w:asciiTheme="minorHAnsi" w:hAnsiTheme="minorHAnsi" w:cs="Aharoni"/>
          <w:sz w:val="22"/>
          <w:szCs w:val="22"/>
          <w:lang w:val="en-US"/>
          <w:rPrChange w:id="1462" w:author="Sorin Salagean" w:date="2015-01-30T12:56:00Z">
            <w:rPr>
              <w:lang w:val="en-US"/>
            </w:rPr>
          </w:rPrChange>
        </w:rPr>
        <w:t>Call Center</w:t>
      </w:r>
      <w:bookmarkEnd w:id="1457"/>
    </w:p>
    <w:p w14:paraId="05C34C68" w14:textId="77777777" w:rsidR="00824478" w:rsidRDefault="00824478">
      <w:pPr>
        <w:ind w:firstLine="708"/>
        <w:jc w:val="both"/>
        <w:rPr>
          <w:ins w:id="1463" w:author="Sorin Salagean" w:date="2015-02-02T15:07:00Z"/>
          <w:lang w:val="en-US"/>
        </w:rPr>
        <w:pPrChange w:id="1464" w:author="Sorin Salagean" w:date="2015-01-30T14:49:00Z">
          <w:pPr>
            <w:jc w:val="both"/>
          </w:pPr>
        </w:pPrChange>
      </w:pPr>
    </w:p>
    <w:p w14:paraId="6CB1B250" w14:textId="140DA98A" w:rsidR="00422FC2" w:rsidRPr="005F6C74" w:rsidDel="00885BE0" w:rsidRDefault="00422FC2" w:rsidP="00422FC2">
      <w:pPr>
        <w:ind w:firstLine="708"/>
        <w:jc w:val="both"/>
        <w:rPr>
          <w:del w:id="1465" w:author="Sorin Salagean" w:date="2015-01-30T14:49:00Z"/>
          <w:lang w:val="en-US"/>
          <w:rPrChange w:id="1466" w:author="Sorin Salagean" w:date="2015-01-30T11:43:00Z">
            <w:rPr>
              <w:del w:id="1467" w:author="Sorin Salagean" w:date="2015-01-30T14:49:00Z"/>
              <w:sz w:val="24"/>
              <w:szCs w:val="24"/>
              <w:lang w:val="en-US"/>
            </w:rPr>
          </w:rPrChange>
        </w:rPr>
      </w:pPr>
      <w:r w:rsidRPr="005F6C74">
        <w:rPr>
          <w:lang w:val="en-US"/>
          <w:rPrChange w:id="1468" w:author="Sorin Salagean" w:date="2015-01-30T11:43:00Z">
            <w:rPr>
              <w:sz w:val="24"/>
              <w:szCs w:val="24"/>
              <w:lang w:val="en-US"/>
            </w:rPr>
          </w:rPrChange>
        </w:rPr>
        <w:t xml:space="preserve">Etapa </w:t>
      </w:r>
      <w:r w:rsidR="00324FFE" w:rsidRPr="005F6C74">
        <w:rPr>
          <w:lang w:val="en-US"/>
          <w:rPrChange w:id="1469" w:author="Sorin Salagean" w:date="2015-01-30T11:43:00Z">
            <w:rPr>
              <w:sz w:val="24"/>
              <w:szCs w:val="24"/>
              <w:lang w:val="en-US"/>
            </w:rPr>
          </w:rPrChange>
        </w:rPr>
        <w:t xml:space="preserve">Call </w:t>
      </w:r>
      <w:r w:rsidR="00FF04C0" w:rsidRPr="005F6C74">
        <w:rPr>
          <w:lang w:val="en-US"/>
          <w:rPrChange w:id="1470" w:author="Sorin Salagean" w:date="2015-01-30T11:43:00Z">
            <w:rPr>
              <w:sz w:val="24"/>
              <w:szCs w:val="24"/>
              <w:lang w:val="en-US"/>
            </w:rPr>
          </w:rPrChange>
        </w:rPr>
        <w:t>C</w:t>
      </w:r>
      <w:r w:rsidR="00324FFE" w:rsidRPr="005F6C74">
        <w:rPr>
          <w:lang w:val="en-US"/>
          <w:rPrChange w:id="1471" w:author="Sorin Salagean" w:date="2015-01-30T11:43:00Z">
            <w:rPr>
              <w:sz w:val="24"/>
              <w:szCs w:val="24"/>
              <w:lang w:val="en-US"/>
            </w:rPr>
          </w:rPrChange>
        </w:rPr>
        <w:t>enter este etapa de a</w:t>
      </w:r>
      <w:r w:rsidRPr="005F6C74">
        <w:rPr>
          <w:lang w:val="en-US"/>
          <w:rPrChange w:id="1472" w:author="Sorin Salagean" w:date="2015-01-30T11:43:00Z">
            <w:rPr>
              <w:sz w:val="24"/>
              <w:szCs w:val="24"/>
              <w:lang w:val="en-US"/>
            </w:rPr>
          </w:rPrChange>
        </w:rPr>
        <w:t xml:space="preserve">vizare </w:t>
      </w:r>
      <w:r w:rsidR="00B97C2B" w:rsidRPr="005F6C74">
        <w:rPr>
          <w:lang w:val="en-US"/>
          <w:rPrChange w:id="1473" w:author="Sorin Salagean" w:date="2015-01-30T11:43:00Z">
            <w:rPr>
              <w:sz w:val="24"/>
              <w:szCs w:val="24"/>
              <w:lang w:val="en-US"/>
            </w:rPr>
          </w:rPrChange>
        </w:rPr>
        <w:t xml:space="preserve">si </w:t>
      </w:r>
      <w:r w:rsidR="00FF04C0" w:rsidRPr="005F6C74">
        <w:rPr>
          <w:lang w:val="en-US"/>
          <w:rPrChange w:id="1474" w:author="Sorin Salagean" w:date="2015-01-30T11:43:00Z">
            <w:rPr>
              <w:sz w:val="24"/>
              <w:szCs w:val="24"/>
              <w:lang w:val="en-US"/>
            </w:rPr>
          </w:rPrChange>
        </w:rPr>
        <w:t>este compusa din</w:t>
      </w:r>
      <w:r w:rsidRPr="005F6C74">
        <w:rPr>
          <w:lang w:val="en-US"/>
          <w:rPrChange w:id="1475" w:author="Sorin Salagean" w:date="2015-01-30T11:43:00Z">
            <w:rPr>
              <w:sz w:val="24"/>
              <w:szCs w:val="24"/>
              <w:lang w:val="en-US"/>
            </w:rPr>
          </w:rPrChange>
        </w:rPr>
        <w:t xml:space="preserve"> tab-uri</w:t>
      </w:r>
      <w:r w:rsidR="00FF04C0" w:rsidRPr="005F6C74">
        <w:rPr>
          <w:lang w:val="en-US"/>
          <w:rPrChange w:id="1476" w:author="Sorin Salagean" w:date="2015-01-30T11:43:00Z">
            <w:rPr>
              <w:sz w:val="24"/>
              <w:szCs w:val="24"/>
              <w:lang w:val="en-US"/>
            </w:rPr>
          </w:rPrChange>
        </w:rPr>
        <w:t>le</w:t>
      </w:r>
      <w:r w:rsidRPr="005F6C74">
        <w:rPr>
          <w:lang w:val="en-US"/>
          <w:rPrChange w:id="1477" w:author="Sorin Salagean" w:date="2015-01-30T11:43:00Z">
            <w:rPr>
              <w:sz w:val="24"/>
              <w:szCs w:val="24"/>
              <w:lang w:val="en-US"/>
            </w:rPr>
          </w:rPrChange>
        </w:rPr>
        <w:t>: Avizare initiala</w:t>
      </w:r>
      <w:r w:rsidR="00883B34" w:rsidRPr="005F6C74">
        <w:rPr>
          <w:lang w:val="en-US"/>
          <w:rPrChange w:id="1478" w:author="Sorin Salagean" w:date="2015-01-30T11:43:00Z">
            <w:rPr>
              <w:sz w:val="24"/>
              <w:szCs w:val="24"/>
              <w:lang w:val="en-US"/>
            </w:rPr>
          </w:rPrChange>
        </w:rPr>
        <w:t>,</w:t>
      </w:r>
      <w:r w:rsidR="00FF04C0" w:rsidRPr="005F6C74">
        <w:rPr>
          <w:lang w:val="en-US"/>
          <w:rPrChange w:id="1479" w:author="Sorin Salagean" w:date="2015-01-30T11:43:00Z">
            <w:rPr>
              <w:sz w:val="24"/>
              <w:szCs w:val="24"/>
              <w:lang w:val="en-US"/>
            </w:rPr>
          </w:rPrChange>
        </w:rPr>
        <w:t xml:space="preserve"> Avizare detaliata si Alocare constatator. </w:t>
      </w:r>
      <w:r w:rsidR="00134C3D" w:rsidRPr="005F6C74">
        <w:rPr>
          <w:lang w:val="en-US"/>
          <w:rPrChange w:id="1480" w:author="Sorin Salagean" w:date="2015-01-30T11:43:00Z">
            <w:rPr>
              <w:sz w:val="24"/>
              <w:szCs w:val="24"/>
              <w:lang w:val="en-US"/>
            </w:rPr>
          </w:rPrChange>
        </w:rPr>
        <w:t>Pentru a finaliza etapa de a</w:t>
      </w:r>
      <w:r w:rsidR="005C38B5" w:rsidRPr="005F6C74">
        <w:rPr>
          <w:lang w:val="en-US"/>
          <w:rPrChange w:id="1481" w:author="Sorin Salagean" w:date="2015-01-30T11:43:00Z">
            <w:rPr>
              <w:sz w:val="24"/>
              <w:szCs w:val="24"/>
              <w:lang w:val="en-US"/>
            </w:rPr>
          </w:rPrChange>
        </w:rPr>
        <w:t>vizare trebuie completate</w:t>
      </w:r>
      <w:r w:rsidR="00134C3D" w:rsidRPr="005F6C74">
        <w:rPr>
          <w:lang w:val="en-US"/>
          <w:rPrChange w:id="1482" w:author="Sorin Salagean" w:date="2015-01-30T11:43:00Z">
            <w:rPr>
              <w:sz w:val="24"/>
              <w:szCs w:val="24"/>
              <w:lang w:val="en-US"/>
            </w:rPr>
          </w:rPrChange>
        </w:rPr>
        <w:t xml:space="preserve"> tab-uri</w:t>
      </w:r>
      <w:r w:rsidR="00FF04C0" w:rsidRPr="005F6C74">
        <w:rPr>
          <w:lang w:val="en-US"/>
          <w:rPrChange w:id="1483" w:author="Sorin Salagean" w:date="2015-01-30T11:43:00Z">
            <w:rPr>
              <w:sz w:val="24"/>
              <w:szCs w:val="24"/>
              <w:lang w:val="en-US"/>
            </w:rPr>
          </w:rPrChange>
        </w:rPr>
        <w:t>le</w:t>
      </w:r>
      <w:r w:rsidR="005C38B5" w:rsidRPr="005F6C74">
        <w:rPr>
          <w:lang w:val="en-US"/>
          <w:rPrChange w:id="1484" w:author="Sorin Salagean" w:date="2015-01-30T11:43:00Z">
            <w:rPr>
              <w:sz w:val="24"/>
              <w:szCs w:val="24"/>
              <w:lang w:val="en-US"/>
            </w:rPr>
          </w:rPrChange>
        </w:rPr>
        <w:t xml:space="preserve"> Avizare initiala,  Avizare detaliata si Alocare constatator</w:t>
      </w:r>
      <w:r w:rsidR="0059761D" w:rsidRPr="005F6C74">
        <w:rPr>
          <w:lang w:val="en-US"/>
          <w:rPrChange w:id="1485" w:author="Sorin Salagean" w:date="2015-01-30T11:43:00Z">
            <w:rPr>
              <w:sz w:val="24"/>
              <w:szCs w:val="24"/>
              <w:lang w:val="en-US"/>
            </w:rPr>
          </w:rPrChange>
        </w:rPr>
        <w:t>.</w:t>
      </w:r>
      <w:ins w:id="1486" w:author="Sorin Salagean" w:date="2015-01-30T14:49:00Z">
        <w:r w:rsidR="00885BE0">
          <w:rPr>
            <w:lang w:val="en-US"/>
          </w:rPr>
          <w:t xml:space="preserve"> </w:t>
        </w:r>
      </w:ins>
    </w:p>
    <w:p w14:paraId="6057CFFB" w14:textId="093967CC" w:rsidR="00AB7A1D" w:rsidRPr="005F6C74" w:rsidDel="00885BE0" w:rsidRDefault="00AB7A1D">
      <w:pPr>
        <w:ind w:firstLine="708"/>
        <w:jc w:val="both"/>
        <w:rPr>
          <w:del w:id="1487" w:author="Sorin Salagean" w:date="2015-01-30T14:49:00Z"/>
          <w:lang w:val="en-US"/>
          <w:rPrChange w:id="1488" w:author="Sorin Salagean" w:date="2015-01-30T11:43:00Z">
            <w:rPr>
              <w:del w:id="1489" w:author="Sorin Salagean" w:date="2015-01-30T14:49:00Z"/>
              <w:sz w:val="24"/>
              <w:szCs w:val="24"/>
              <w:lang w:val="en-US"/>
            </w:rPr>
          </w:rPrChange>
        </w:rPr>
        <w:pPrChange w:id="1490" w:author="Sorin Salagean" w:date="2015-01-30T14:49:00Z">
          <w:pPr>
            <w:jc w:val="both"/>
          </w:pPr>
        </w:pPrChange>
      </w:pPr>
      <w:r w:rsidRPr="005F6C74">
        <w:rPr>
          <w:lang w:val="en-US"/>
          <w:rPrChange w:id="1491" w:author="Sorin Salagean" w:date="2015-01-30T11:43:00Z">
            <w:rPr>
              <w:sz w:val="24"/>
              <w:szCs w:val="24"/>
              <w:lang w:val="en-US"/>
            </w:rPr>
          </w:rPrChange>
        </w:rPr>
        <w:t>La alegere constatator, in functie de tipul de constatator ales, intern sau extern, dosarul se va duce in etapa constatator intern sau extern.</w:t>
      </w:r>
      <w:ins w:id="1492" w:author="Sorin Salagean" w:date="2015-01-30T14:49:00Z">
        <w:r w:rsidR="00885BE0">
          <w:rPr>
            <w:lang w:val="en-US"/>
          </w:rPr>
          <w:t xml:space="preserve"> </w:t>
        </w:r>
      </w:ins>
    </w:p>
    <w:p w14:paraId="116077DF" w14:textId="4C81723F" w:rsidR="00772800" w:rsidRDefault="00772800">
      <w:pPr>
        <w:ind w:firstLine="708"/>
        <w:jc w:val="both"/>
        <w:rPr>
          <w:ins w:id="1493" w:author="Sorin Salagean" w:date="2015-01-30T13:01:00Z"/>
          <w:lang w:val="en-US"/>
        </w:rPr>
        <w:pPrChange w:id="1494" w:author="Sorin Salagean" w:date="2015-01-30T14:49:00Z">
          <w:pPr>
            <w:jc w:val="both"/>
          </w:pPr>
        </w:pPrChange>
      </w:pPr>
      <w:r w:rsidRPr="005F6C74">
        <w:rPr>
          <w:lang w:val="en-US"/>
          <w:rPrChange w:id="1495" w:author="Sorin Salagean" w:date="2015-01-30T11:43:00Z">
            <w:rPr>
              <w:sz w:val="24"/>
              <w:szCs w:val="24"/>
              <w:lang w:val="en-US"/>
            </w:rPr>
          </w:rPrChange>
        </w:rPr>
        <w:t xml:space="preserve">In cazul in care dupa identificarea </w:t>
      </w:r>
      <w:r w:rsidR="00883B34" w:rsidRPr="005F6C74">
        <w:rPr>
          <w:lang w:val="en-US"/>
          <w:rPrChange w:id="1496" w:author="Sorin Salagean" w:date="2015-01-30T11:43:00Z">
            <w:rPr>
              <w:sz w:val="24"/>
              <w:szCs w:val="24"/>
              <w:lang w:val="en-US"/>
            </w:rPr>
          </w:rPrChange>
        </w:rPr>
        <w:t>politei se identifica ca fiind Fronting, (campul Fronting este</w:t>
      </w:r>
      <w:r w:rsidRPr="005F6C74">
        <w:rPr>
          <w:lang w:val="en-US"/>
          <w:rPrChange w:id="1497" w:author="Sorin Salagean" w:date="2015-01-30T11:43:00Z">
            <w:rPr>
              <w:sz w:val="24"/>
              <w:szCs w:val="24"/>
              <w:lang w:val="en-US"/>
            </w:rPr>
          </w:rPrChange>
        </w:rPr>
        <w:t xml:space="preserve"> autocompleteaza cu DA</w:t>
      </w:r>
      <w:r w:rsidR="00883B34" w:rsidRPr="005F6C74">
        <w:rPr>
          <w:lang w:val="en-US"/>
          <w:rPrChange w:id="1498" w:author="Sorin Salagean" w:date="2015-01-30T11:43:00Z">
            <w:rPr>
              <w:sz w:val="24"/>
              <w:szCs w:val="24"/>
              <w:lang w:val="en-US"/>
            </w:rPr>
          </w:rPrChange>
        </w:rPr>
        <w:t xml:space="preserve"> din interogarea politei</w:t>
      </w:r>
      <w:r w:rsidRPr="005F6C74">
        <w:rPr>
          <w:lang w:val="en-US"/>
          <w:rPrChange w:id="1499" w:author="Sorin Salagean" w:date="2015-01-30T11:43:00Z">
            <w:rPr>
              <w:sz w:val="24"/>
              <w:szCs w:val="24"/>
              <w:lang w:val="en-US"/>
            </w:rPr>
          </w:rPrChange>
        </w:rPr>
        <w:t xml:space="preserve">), dosarul se </w:t>
      </w:r>
      <w:del w:id="1500" w:author="Sorin Salagean" w:date="2015-01-30T14:49:00Z">
        <w:r w:rsidRPr="005F6C74" w:rsidDel="00885BE0">
          <w:rPr>
            <w:lang w:val="en-US"/>
            <w:rPrChange w:id="1501" w:author="Sorin Salagean" w:date="2015-01-30T11:43:00Z">
              <w:rPr>
                <w:sz w:val="24"/>
                <w:szCs w:val="24"/>
                <w:lang w:val="en-US"/>
              </w:rPr>
            </w:rPrChange>
          </w:rPr>
          <w:delText xml:space="preserve">duce </w:delText>
        </w:r>
      </w:del>
      <w:ins w:id="1502" w:author="Sorin Salagean" w:date="2015-01-30T14:50:00Z">
        <w:r w:rsidR="00885BE0">
          <w:rPr>
            <w:lang w:val="en-US"/>
          </w:rPr>
          <w:t>va trimite</w:t>
        </w:r>
      </w:ins>
      <w:del w:id="1503" w:author="Sorin Salagean" w:date="2015-01-30T14:50:00Z">
        <w:r w:rsidRPr="005F6C74" w:rsidDel="00885BE0">
          <w:rPr>
            <w:lang w:val="en-US"/>
            <w:rPrChange w:id="1504" w:author="Sorin Salagean" w:date="2015-01-30T11:43:00Z">
              <w:rPr>
                <w:sz w:val="24"/>
                <w:szCs w:val="24"/>
                <w:lang w:val="en-US"/>
              </w:rPr>
            </w:rPrChange>
          </w:rPr>
          <w:delText>automat</w:delText>
        </w:r>
      </w:del>
      <w:r w:rsidRPr="005F6C74">
        <w:rPr>
          <w:lang w:val="en-US"/>
          <w:rPrChange w:id="1505" w:author="Sorin Salagean" w:date="2015-01-30T11:43:00Z">
            <w:rPr>
              <w:sz w:val="24"/>
              <w:szCs w:val="24"/>
              <w:lang w:val="en-US"/>
            </w:rPr>
          </w:rPrChange>
        </w:rPr>
        <w:t xml:space="preserve"> in etapa Fronting</w:t>
      </w:r>
      <w:r w:rsidR="00104417" w:rsidRPr="005F6C74">
        <w:rPr>
          <w:lang w:val="en-US"/>
          <w:rPrChange w:id="1506" w:author="Sorin Salagean" w:date="2015-01-30T11:43:00Z">
            <w:rPr>
              <w:sz w:val="24"/>
              <w:szCs w:val="24"/>
              <w:lang w:val="en-US"/>
            </w:rPr>
          </w:rPrChange>
        </w:rPr>
        <w:t>.</w:t>
      </w:r>
    </w:p>
    <w:p w14:paraId="2549C726" w14:textId="77777777" w:rsidR="00F2755F" w:rsidRPr="00126240" w:rsidRDefault="00F2755F" w:rsidP="00F2755F">
      <w:pPr>
        <w:spacing w:line="276" w:lineRule="auto"/>
        <w:rPr>
          <w:ins w:id="1507" w:author="Sorin Salagean" w:date="2015-01-30T13:01:00Z"/>
          <w:b/>
          <w:noProof/>
        </w:rPr>
      </w:pPr>
      <w:ins w:id="1508" w:author="Sorin Salagean" w:date="2015-01-30T13:01:00Z">
        <w:r w:rsidRPr="0086384C">
          <w:rPr>
            <w:b/>
            <w:noProof/>
          </w:rPr>
          <w:lastRenderedPageBreak/>
          <w:t>Roluri si permisiuni:</w:t>
        </w:r>
      </w:ins>
    </w:p>
    <w:tbl>
      <w:tblPr>
        <w:tblStyle w:val="TableWeb2"/>
        <w:tblW w:w="0" w:type="auto"/>
        <w:tblLook w:val="04A0" w:firstRow="1" w:lastRow="0" w:firstColumn="1" w:lastColumn="0" w:noHBand="0" w:noVBand="1"/>
        <w:tblPrChange w:id="1509" w:author="Sorin Salagean" w:date="2015-01-30T13:50:00Z">
          <w:tblPr>
            <w:tblStyle w:val="TableWeb2"/>
            <w:tblW w:w="0" w:type="auto"/>
            <w:tblLook w:val="04A0" w:firstRow="1" w:lastRow="0" w:firstColumn="1" w:lastColumn="0" w:noHBand="0" w:noVBand="1"/>
          </w:tblPr>
        </w:tblPrChange>
      </w:tblPr>
      <w:tblGrid>
        <w:gridCol w:w="2119"/>
        <w:gridCol w:w="4110"/>
        <w:gridCol w:w="4221"/>
        <w:tblGridChange w:id="1510">
          <w:tblGrid>
            <w:gridCol w:w="1562"/>
            <w:gridCol w:w="3742"/>
            <w:gridCol w:w="5146"/>
          </w:tblGrid>
        </w:tblGridChange>
      </w:tblGrid>
      <w:tr w:rsidR="00F2755F" w:rsidRPr="00417114" w14:paraId="53C0C7CF" w14:textId="77777777" w:rsidTr="00FD44E3">
        <w:trPr>
          <w:cnfStyle w:val="100000000000" w:firstRow="1" w:lastRow="0" w:firstColumn="0" w:lastColumn="0" w:oddVBand="0" w:evenVBand="0" w:oddHBand="0" w:evenHBand="0" w:firstRowFirstColumn="0" w:firstRowLastColumn="0" w:lastRowFirstColumn="0" w:lastRowLastColumn="0"/>
          <w:trHeight w:val="362"/>
          <w:ins w:id="1511" w:author="Sorin Salagean" w:date="2015-01-30T13:01:00Z"/>
          <w:trPrChange w:id="1512" w:author="Sorin Salagean" w:date="2015-01-30T13:50:00Z">
            <w:trPr>
              <w:trHeight w:val="362"/>
            </w:trPr>
          </w:trPrChange>
        </w:trPr>
        <w:tc>
          <w:tcPr>
            <w:tcW w:w="2059" w:type="dxa"/>
            <w:hideMark/>
            <w:tcPrChange w:id="1513" w:author="Sorin Salagean" w:date="2015-01-30T13:50:00Z">
              <w:tcPr>
                <w:tcW w:w="1626" w:type="dxa"/>
                <w:hideMark/>
              </w:tcPr>
            </w:tcPrChange>
          </w:tcPr>
          <w:p w14:paraId="1A69C603"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1514" w:author="Sorin Salagean" w:date="2015-01-30T13:01:00Z"/>
                <w:rFonts w:asciiTheme="minorHAnsi" w:eastAsiaTheme="minorHAnsi" w:hAnsiTheme="minorHAnsi" w:cstheme="minorBidi"/>
                <w:b/>
                <w:noProof/>
                <w:sz w:val="22"/>
                <w:szCs w:val="22"/>
                <w:lang w:val="ro-RO"/>
              </w:rPr>
            </w:pPr>
            <w:ins w:id="1515" w:author="Sorin Salagean" w:date="2015-01-30T13:01:00Z">
              <w:r w:rsidRPr="00417114">
                <w:rPr>
                  <w:rFonts w:asciiTheme="minorHAnsi" w:eastAsiaTheme="minorHAnsi" w:hAnsiTheme="minorHAnsi" w:cstheme="minorBidi"/>
                  <w:b/>
                  <w:noProof/>
                  <w:sz w:val="22"/>
                  <w:szCs w:val="22"/>
                  <w:lang w:val="ro-RO"/>
                </w:rPr>
                <w:t>Nume grup</w:t>
              </w:r>
            </w:ins>
          </w:p>
        </w:tc>
        <w:tc>
          <w:tcPr>
            <w:tcW w:w="4070" w:type="dxa"/>
            <w:hideMark/>
            <w:tcPrChange w:id="1516" w:author="Sorin Salagean" w:date="2015-01-30T13:50:00Z">
              <w:tcPr>
                <w:tcW w:w="4116" w:type="dxa"/>
                <w:hideMark/>
              </w:tcPr>
            </w:tcPrChange>
          </w:tcPr>
          <w:p w14:paraId="66DE2652"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1517" w:author="Sorin Salagean" w:date="2015-01-30T13:01:00Z"/>
                <w:rFonts w:asciiTheme="minorHAnsi" w:eastAsiaTheme="minorHAnsi" w:hAnsiTheme="minorHAnsi" w:cstheme="minorBidi"/>
                <w:b/>
                <w:noProof/>
                <w:sz w:val="22"/>
                <w:szCs w:val="22"/>
                <w:lang w:val="ro-RO"/>
              </w:rPr>
            </w:pPr>
            <w:ins w:id="1518" w:author="Sorin Salagean" w:date="2015-01-30T13:01:00Z">
              <w:r w:rsidRPr="00417114">
                <w:rPr>
                  <w:rFonts w:asciiTheme="minorHAnsi" w:eastAsiaTheme="minorHAnsi" w:hAnsiTheme="minorHAnsi" w:cstheme="minorBidi"/>
                  <w:b/>
                  <w:noProof/>
                  <w:sz w:val="22"/>
                  <w:szCs w:val="22"/>
                  <w:lang w:val="ro-RO"/>
                </w:rPr>
                <w:t>Drepturi</w:t>
              </w:r>
            </w:ins>
          </w:p>
        </w:tc>
        <w:tc>
          <w:tcPr>
            <w:tcW w:w="4161" w:type="dxa"/>
            <w:hideMark/>
            <w:tcPrChange w:id="1519" w:author="Sorin Salagean" w:date="2015-01-30T13:50:00Z">
              <w:tcPr>
                <w:tcW w:w="5846" w:type="dxa"/>
                <w:hideMark/>
              </w:tcPr>
            </w:tcPrChange>
          </w:tcPr>
          <w:p w14:paraId="737111B2"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1520" w:author="Sorin Salagean" w:date="2015-01-30T13:01:00Z"/>
                <w:rFonts w:asciiTheme="minorHAnsi" w:eastAsiaTheme="minorHAnsi" w:hAnsiTheme="minorHAnsi" w:cstheme="minorBidi"/>
                <w:b/>
                <w:noProof/>
                <w:sz w:val="22"/>
                <w:szCs w:val="22"/>
                <w:lang w:val="ro-RO"/>
              </w:rPr>
            </w:pPr>
            <w:ins w:id="1521" w:author="Sorin Salagean" w:date="2015-01-30T13:01:00Z">
              <w:r w:rsidRPr="00417114">
                <w:rPr>
                  <w:rFonts w:asciiTheme="minorHAnsi" w:eastAsiaTheme="minorHAnsi" w:hAnsiTheme="minorHAnsi" w:cstheme="minorBidi"/>
                  <w:b/>
                  <w:noProof/>
                  <w:sz w:val="22"/>
                  <w:szCs w:val="22"/>
                  <w:lang w:val="ro-RO"/>
                </w:rPr>
                <w:t>Cerinte de sistem</w:t>
              </w:r>
            </w:ins>
          </w:p>
        </w:tc>
      </w:tr>
      <w:tr w:rsidR="00F2755F" w:rsidRPr="00417114" w14:paraId="5C5C5F6B" w14:textId="77777777" w:rsidTr="00FD44E3">
        <w:trPr>
          <w:trHeight w:val="857"/>
          <w:ins w:id="1522" w:author="Sorin Salagean" w:date="2015-01-30T13:01:00Z"/>
          <w:trPrChange w:id="1523" w:author="Sorin Salagean" w:date="2015-01-30T13:50:00Z">
            <w:trPr>
              <w:trHeight w:val="857"/>
            </w:trPr>
          </w:trPrChange>
        </w:trPr>
        <w:tc>
          <w:tcPr>
            <w:tcW w:w="2059" w:type="dxa"/>
            <w:tcPrChange w:id="1524" w:author="Sorin Salagean" w:date="2015-01-30T13:50:00Z">
              <w:tcPr>
                <w:tcW w:w="1626" w:type="dxa"/>
              </w:tcPr>
            </w:tcPrChange>
          </w:tcPr>
          <w:p w14:paraId="6267EA24" w14:textId="77777777" w:rsidR="00F2755F" w:rsidRDefault="00FD44E3" w:rsidP="009D6112">
            <w:pPr>
              <w:rPr>
                <w:ins w:id="1525" w:author="Sorin Salagean" w:date="2015-01-30T13:49:00Z"/>
                <w:rFonts w:asciiTheme="minorHAnsi" w:eastAsiaTheme="minorHAnsi" w:hAnsiTheme="minorHAnsi" w:cstheme="minorBidi"/>
                <w:b/>
                <w:noProof/>
                <w:sz w:val="22"/>
                <w:szCs w:val="22"/>
                <w:lang w:val="ro-RO"/>
              </w:rPr>
            </w:pPr>
            <w:ins w:id="1526" w:author="Sorin Salagean" w:date="2015-01-30T13:49:00Z">
              <w:r>
                <w:rPr>
                  <w:rFonts w:asciiTheme="minorHAnsi" w:eastAsiaTheme="minorHAnsi" w:hAnsiTheme="minorHAnsi" w:cstheme="minorBidi"/>
                  <w:b/>
                  <w:noProof/>
                  <w:sz w:val="22"/>
                  <w:szCs w:val="22"/>
                  <w:lang w:val="ro-RO"/>
                </w:rPr>
                <w:t>GT – Call Center</w:t>
              </w:r>
            </w:ins>
          </w:p>
          <w:p w14:paraId="25BE2AA4" w14:textId="478E4D21" w:rsidR="00FD44E3" w:rsidRPr="00417114" w:rsidRDefault="00FD44E3" w:rsidP="009D6112">
            <w:pPr>
              <w:rPr>
                <w:ins w:id="1527" w:author="Sorin Salagean" w:date="2015-01-30T13:01:00Z"/>
                <w:rFonts w:asciiTheme="minorHAnsi" w:eastAsiaTheme="minorHAnsi" w:hAnsiTheme="minorHAnsi" w:cstheme="minorBidi"/>
                <w:b/>
                <w:noProof/>
                <w:sz w:val="22"/>
                <w:szCs w:val="22"/>
                <w:lang w:val="ro-RO"/>
              </w:rPr>
            </w:pPr>
            <w:ins w:id="1528" w:author="Sorin Salagean" w:date="2015-01-30T13:49:00Z">
              <w:r>
                <w:rPr>
                  <w:rFonts w:asciiTheme="minorHAnsi" w:eastAsiaTheme="minorHAnsi" w:hAnsiTheme="minorHAnsi" w:cstheme="minorBidi"/>
                  <w:b/>
                  <w:noProof/>
                  <w:sz w:val="22"/>
                  <w:szCs w:val="22"/>
                  <w:lang w:val="ro-RO"/>
                </w:rPr>
                <w:t>Supervisor All Flux</w:t>
              </w:r>
            </w:ins>
          </w:p>
        </w:tc>
        <w:tc>
          <w:tcPr>
            <w:tcW w:w="4070" w:type="dxa"/>
            <w:tcPrChange w:id="1529" w:author="Sorin Salagean" w:date="2015-01-30T13:50:00Z">
              <w:tcPr>
                <w:tcW w:w="4116" w:type="dxa"/>
              </w:tcPr>
            </w:tcPrChange>
          </w:tcPr>
          <w:p w14:paraId="0B769246" w14:textId="77777777" w:rsidR="00F2755F" w:rsidRPr="00417114" w:rsidRDefault="00F2755F" w:rsidP="009D6112">
            <w:pPr>
              <w:rPr>
                <w:ins w:id="1530" w:author="Sorin Salagean" w:date="2015-01-30T13:01:00Z"/>
                <w:rFonts w:asciiTheme="minorHAnsi" w:eastAsiaTheme="minorHAnsi" w:hAnsiTheme="minorHAnsi" w:cstheme="minorBidi"/>
                <w:b/>
                <w:noProof/>
                <w:sz w:val="22"/>
                <w:szCs w:val="22"/>
                <w:lang w:val="ro-RO"/>
              </w:rPr>
            </w:pPr>
            <w:ins w:id="1531" w:author="Sorin Salagean" w:date="2015-01-30T13:01: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4161" w:type="dxa"/>
            <w:tcPrChange w:id="1532" w:author="Sorin Salagean" w:date="2015-01-30T13:50:00Z">
              <w:tcPr>
                <w:tcW w:w="5846" w:type="dxa"/>
              </w:tcPr>
            </w:tcPrChange>
          </w:tcPr>
          <w:p w14:paraId="5ED63FD9" w14:textId="1796F719" w:rsidR="00F2755F" w:rsidRPr="00417114" w:rsidRDefault="00F2755F">
            <w:pPr>
              <w:rPr>
                <w:ins w:id="1533" w:author="Sorin Salagean" w:date="2015-01-30T13:01:00Z"/>
                <w:rFonts w:asciiTheme="minorHAnsi" w:eastAsiaTheme="minorHAnsi" w:hAnsiTheme="minorHAnsi" w:cstheme="minorBidi"/>
                <w:b/>
                <w:noProof/>
                <w:sz w:val="22"/>
                <w:szCs w:val="22"/>
                <w:lang w:val="ro-RO"/>
              </w:rPr>
            </w:pPr>
            <w:ins w:id="1534" w:author="Sorin Salagean" w:date="2015-01-30T13:01:00Z">
              <w:r w:rsidRPr="00417114">
                <w:rPr>
                  <w:rFonts w:asciiTheme="minorHAnsi" w:eastAsiaTheme="minorHAnsi" w:hAnsiTheme="minorHAnsi" w:cstheme="minorBidi"/>
                  <w:b/>
                  <w:noProof/>
                  <w:sz w:val="22"/>
                  <w:szCs w:val="22"/>
                  <w:lang w:val="ro-RO"/>
                </w:rPr>
                <w:t>Filtrarea se face folosind keyword-ul „</w:t>
              </w:r>
            </w:ins>
            <w:ins w:id="1535" w:author="Sorin Salagean" w:date="2015-01-30T13:51:00Z">
              <w:r w:rsidR="00FD44E3">
                <w:rPr>
                  <w:rFonts w:asciiTheme="minorHAnsi" w:eastAsiaTheme="minorHAnsi" w:hAnsiTheme="minorHAnsi" w:cstheme="minorBidi"/>
                  <w:b/>
                  <w:noProof/>
                  <w:sz w:val="22"/>
                  <w:szCs w:val="22"/>
                  <w:lang w:val="ro-RO"/>
                </w:rPr>
                <w:t>utilizator operare raportare dauna</w:t>
              </w:r>
            </w:ins>
            <w:ins w:id="1536" w:author="Sorin Salagean" w:date="2015-01-30T13:01:00Z">
              <w:r w:rsidRPr="00417114">
                <w:rPr>
                  <w:rFonts w:asciiTheme="minorHAnsi" w:eastAsiaTheme="minorHAnsi" w:hAnsiTheme="minorHAnsi" w:cstheme="minorBidi"/>
                  <w:b/>
                  <w:noProof/>
                  <w:sz w:val="22"/>
                  <w:szCs w:val="22"/>
                  <w:lang w:val="ro-RO"/>
                </w:rPr>
                <w:t>”.</w:t>
              </w:r>
            </w:ins>
          </w:p>
        </w:tc>
      </w:tr>
    </w:tbl>
    <w:p w14:paraId="5EC561D0" w14:textId="77777777" w:rsidR="00F2755F" w:rsidRDefault="00F2755F" w:rsidP="00F2755F">
      <w:pPr>
        <w:jc w:val="both"/>
        <w:rPr>
          <w:ins w:id="1537" w:author="Sorin Salagean" w:date="2015-01-30T13:01:00Z"/>
          <w:sz w:val="24"/>
          <w:szCs w:val="24"/>
          <w:lang w:val="en-US"/>
        </w:rPr>
      </w:pPr>
    </w:p>
    <w:p w14:paraId="55464F83" w14:textId="77777777" w:rsidR="00F2755F" w:rsidRPr="00126240" w:rsidRDefault="00F2755F" w:rsidP="00F2755F">
      <w:pPr>
        <w:spacing w:line="276" w:lineRule="auto"/>
        <w:rPr>
          <w:ins w:id="1538" w:author="Sorin Salagean" w:date="2015-01-30T13:01:00Z"/>
          <w:b/>
          <w:noProof/>
        </w:rPr>
      </w:pPr>
      <w:ins w:id="1539" w:author="Sorin Salagean" w:date="2015-01-30T13:01: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Change w:id="1540">
          <w:tblGrid>
            <w:gridCol w:w="2970"/>
            <w:gridCol w:w="141"/>
            <w:gridCol w:w="142"/>
            <w:gridCol w:w="7197"/>
          </w:tblGrid>
        </w:tblGridChange>
      </w:tblGrid>
      <w:tr w:rsidR="009D6112" w:rsidRPr="00126240" w14:paraId="347CD319" w14:textId="77777777" w:rsidTr="009D6112">
        <w:trPr>
          <w:cnfStyle w:val="100000000000" w:firstRow="1" w:lastRow="0" w:firstColumn="0" w:lastColumn="0" w:oddVBand="0" w:evenVBand="0" w:oddHBand="0" w:evenHBand="0" w:firstRowFirstColumn="0" w:firstRowLastColumn="0" w:lastRowFirstColumn="0" w:lastRowLastColumn="0"/>
          <w:trHeight w:val="362"/>
          <w:ins w:id="1541" w:author="Sorin Salagean" w:date="2015-01-30T13:01:00Z"/>
        </w:trPr>
        <w:tc>
          <w:tcPr>
            <w:tcW w:w="3193" w:type="dxa"/>
            <w:hideMark/>
          </w:tcPr>
          <w:p w14:paraId="05654476" w14:textId="77777777" w:rsidR="00F2755F" w:rsidRPr="00452A95" w:rsidRDefault="00F2755F" w:rsidP="009D6112">
            <w:pPr>
              <w:spacing w:line="276" w:lineRule="auto"/>
              <w:rPr>
                <w:ins w:id="1542" w:author="Sorin Salagean" w:date="2015-01-30T13:01:00Z"/>
                <w:rFonts w:asciiTheme="minorHAnsi" w:eastAsiaTheme="minorHAnsi" w:hAnsiTheme="minorHAnsi" w:cstheme="minorBidi"/>
                <w:b/>
                <w:noProof/>
                <w:sz w:val="22"/>
                <w:szCs w:val="22"/>
                <w:lang w:val="ro-RO"/>
                <w:rPrChange w:id="1543" w:author="Sorin Salagean" w:date="2015-02-19T11:30:00Z">
                  <w:rPr>
                    <w:ins w:id="1544" w:author="Sorin Salagean" w:date="2015-01-30T13:01:00Z"/>
                    <w:rFonts w:asciiTheme="minorHAnsi" w:eastAsiaTheme="minorHAnsi" w:hAnsiTheme="minorHAnsi" w:cstheme="minorBidi"/>
                    <w:b/>
                    <w:noProof/>
                    <w:sz w:val="22"/>
                    <w:szCs w:val="22"/>
                    <w:lang w:val="ro-RO"/>
                  </w:rPr>
                </w:rPrChange>
              </w:rPr>
            </w:pPr>
            <w:ins w:id="1545" w:author="Sorin Salagean" w:date="2015-01-30T13:01:00Z">
              <w:r w:rsidRPr="00452A95">
                <w:rPr>
                  <w:rFonts w:asciiTheme="minorHAnsi" w:hAnsiTheme="minorHAnsi"/>
                  <w:b/>
                  <w:noProof/>
                  <w:sz w:val="22"/>
                  <w:szCs w:val="22"/>
                  <w:rPrChange w:id="1546" w:author="Sorin Salagean" w:date="2015-02-19T11:30:00Z">
                    <w:rPr>
                      <w:b/>
                      <w:noProof/>
                    </w:rPr>
                  </w:rPrChange>
                </w:rPr>
                <w:t>Actiune</w:t>
              </w:r>
            </w:ins>
          </w:p>
        </w:tc>
        <w:tc>
          <w:tcPr>
            <w:tcW w:w="7137" w:type="dxa"/>
            <w:hideMark/>
          </w:tcPr>
          <w:p w14:paraId="19001D9D" w14:textId="77777777" w:rsidR="00F2755F" w:rsidRPr="00452A95" w:rsidRDefault="00F2755F" w:rsidP="009D6112">
            <w:pPr>
              <w:spacing w:line="276" w:lineRule="auto"/>
              <w:rPr>
                <w:ins w:id="1547" w:author="Sorin Salagean" w:date="2015-01-30T13:01:00Z"/>
                <w:rFonts w:asciiTheme="minorHAnsi" w:eastAsiaTheme="minorHAnsi" w:hAnsiTheme="minorHAnsi" w:cstheme="minorBidi"/>
                <w:b/>
                <w:noProof/>
                <w:sz w:val="22"/>
                <w:szCs w:val="22"/>
                <w:lang w:val="ro-RO"/>
                <w:rPrChange w:id="1548" w:author="Sorin Salagean" w:date="2015-02-19T11:30:00Z">
                  <w:rPr>
                    <w:ins w:id="1549" w:author="Sorin Salagean" w:date="2015-01-30T13:01:00Z"/>
                    <w:rFonts w:asciiTheme="minorHAnsi" w:eastAsiaTheme="minorHAnsi" w:hAnsiTheme="minorHAnsi" w:cstheme="minorBidi"/>
                    <w:b/>
                    <w:noProof/>
                    <w:sz w:val="22"/>
                    <w:szCs w:val="22"/>
                    <w:lang w:val="ro-RO"/>
                  </w:rPr>
                </w:rPrChange>
              </w:rPr>
            </w:pPr>
            <w:ins w:id="1550" w:author="Sorin Salagean" w:date="2015-01-30T13:01:00Z">
              <w:r w:rsidRPr="00452A95">
                <w:rPr>
                  <w:rFonts w:asciiTheme="minorHAnsi" w:hAnsiTheme="minorHAnsi"/>
                  <w:b/>
                  <w:noProof/>
                  <w:sz w:val="22"/>
                  <w:szCs w:val="22"/>
                  <w:rPrChange w:id="1551" w:author="Sorin Salagean" w:date="2015-02-19T11:30:00Z">
                    <w:rPr>
                      <w:b/>
                      <w:noProof/>
                    </w:rPr>
                  </w:rPrChange>
                </w:rPr>
                <w:t>Descriere Actiune</w:t>
              </w:r>
            </w:ins>
          </w:p>
        </w:tc>
      </w:tr>
      <w:tr w:rsidR="009D6112" w:rsidRPr="00126240" w14:paraId="13A5F73A" w14:textId="77777777" w:rsidTr="009D6112">
        <w:tblPrEx>
          <w:tblW w:w="0" w:type="auto"/>
          <w:tblPrExChange w:id="1552" w:author="Sorin Salagean" w:date="2015-01-30T13:42:00Z">
            <w:tblPrEx>
              <w:tblW w:w="0" w:type="auto"/>
            </w:tblPrEx>
          </w:tblPrExChange>
        </w:tblPrEx>
        <w:trPr>
          <w:trHeight w:val="362"/>
          <w:ins w:id="1553" w:author="Sorin Salagean" w:date="2015-01-30T13:40:00Z"/>
          <w:trPrChange w:id="1554" w:author="Sorin Salagean" w:date="2015-01-30T13:42:00Z">
            <w:trPr>
              <w:trHeight w:val="362"/>
            </w:trPr>
          </w:trPrChange>
        </w:trPr>
        <w:tc>
          <w:tcPr>
            <w:tcW w:w="3193" w:type="dxa"/>
            <w:tcPrChange w:id="1555" w:author="Sorin Salagean" w:date="2015-01-30T13:42:00Z">
              <w:tcPr>
                <w:tcW w:w="3051" w:type="dxa"/>
                <w:gridSpan w:val="2"/>
              </w:tcPr>
            </w:tcPrChange>
          </w:tcPr>
          <w:p w14:paraId="56E3B152" w14:textId="62A7842F" w:rsidR="009D6112" w:rsidRPr="00452A95" w:rsidRDefault="009D6112" w:rsidP="009D6112">
            <w:pPr>
              <w:spacing w:line="276" w:lineRule="auto"/>
              <w:rPr>
                <w:ins w:id="1556" w:author="Sorin Salagean" w:date="2015-01-30T13:40:00Z"/>
                <w:rFonts w:asciiTheme="minorHAnsi" w:hAnsiTheme="minorHAnsi"/>
                <w:b/>
                <w:noProof/>
                <w:sz w:val="22"/>
                <w:szCs w:val="22"/>
                <w:rPrChange w:id="1557" w:author="Sorin Salagean" w:date="2015-02-19T11:30:00Z">
                  <w:rPr>
                    <w:ins w:id="1558" w:author="Sorin Salagean" w:date="2015-01-30T13:40:00Z"/>
                    <w:b/>
                    <w:noProof/>
                  </w:rPr>
                </w:rPrChange>
              </w:rPr>
            </w:pPr>
            <w:ins w:id="1559" w:author="Sorin Salagean" w:date="2015-01-30T13:41:00Z">
              <w:r w:rsidRPr="00452A95">
                <w:rPr>
                  <w:rFonts w:asciiTheme="minorHAnsi" w:hAnsiTheme="minorHAnsi"/>
                  <w:b/>
                  <w:noProof/>
                  <w:sz w:val="22"/>
                  <w:szCs w:val="22"/>
                  <w:rPrChange w:id="1560" w:author="Sorin Salagean" w:date="2015-02-19T11:30:00Z">
                    <w:rPr>
                      <w:b/>
                      <w:noProof/>
                    </w:rPr>
                  </w:rPrChange>
                </w:rPr>
                <w:t>Verificare daca documentul relationat</w:t>
              </w:r>
            </w:ins>
            <w:ins w:id="1561" w:author="Sorin Salagean" w:date="2015-01-30T13:42:00Z">
              <w:r w:rsidRPr="00452A95">
                <w:rPr>
                  <w:rFonts w:asciiTheme="minorHAnsi" w:hAnsiTheme="minorHAnsi"/>
                  <w:b/>
                  <w:noProof/>
                  <w:sz w:val="22"/>
                  <w:szCs w:val="22"/>
                  <w:rPrChange w:id="1562" w:author="Sorin Salagean" w:date="2015-02-19T11:30:00Z">
                    <w:rPr>
                      <w:b/>
                      <w:noProof/>
                    </w:rPr>
                  </w:rPrChange>
                </w:rPr>
                <w:t xml:space="preserve"> „CL – Solicitare reconstatare Casco” exista</w:t>
              </w:r>
            </w:ins>
          </w:p>
        </w:tc>
        <w:tc>
          <w:tcPr>
            <w:tcW w:w="7137" w:type="dxa"/>
            <w:tcPrChange w:id="1563" w:author="Sorin Salagean" w:date="2015-01-30T13:42:00Z">
              <w:tcPr>
                <w:tcW w:w="7279" w:type="dxa"/>
                <w:gridSpan w:val="2"/>
              </w:tcPr>
            </w:tcPrChange>
          </w:tcPr>
          <w:p w14:paraId="78168980" w14:textId="7AD0828A" w:rsidR="009D6112" w:rsidRPr="00452A95" w:rsidRDefault="009D6112" w:rsidP="009D6112">
            <w:pPr>
              <w:spacing w:line="276" w:lineRule="auto"/>
              <w:rPr>
                <w:ins w:id="1564" w:author="Sorin Salagean" w:date="2015-01-30T13:40:00Z"/>
                <w:rFonts w:asciiTheme="minorHAnsi" w:hAnsiTheme="minorHAnsi"/>
                <w:noProof/>
                <w:sz w:val="22"/>
                <w:szCs w:val="22"/>
                <w:rPrChange w:id="1565" w:author="Sorin Salagean" w:date="2015-02-19T11:30:00Z">
                  <w:rPr>
                    <w:ins w:id="1566" w:author="Sorin Salagean" w:date="2015-01-30T13:40:00Z"/>
                    <w:b/>
                    <w:noProof/>
                  </w:rPr>
                </w:rPrChange>
              </w:rPr>
            </w:pPr>
            <w:ins w:id="1567" w:author="Sorin Salagean" w:date="2015-01-30T13:42:00Z">
              <w:r w:rsidRPr="00452A95">
                <w:rPr>
                  <w:rFonts w:asciiTheme="minorHAnsi" w:hAnsiTheme="minorHAnsi"/>
                  <w:noProof/>
                  <w:sz w:val="22"/>
                  <w:szCs w:val="22"/>
                  <w:rPrChange w:id="1568" w:author="Sorin Salagean" w:date="2015-02-19T11:30:00Z">
                    <w:rPr>
                      <w:b/>
                      <w:noProof/>
                    </w:rPr>
                  </w:rPrChange>
                </w:rPr>
                <w:t xml:space="preserve">Se verifica daca exista documentul relationat </w:t>
              </w:r>
            </w:ins>
            <w:ins w:id="1569" w:author="Sorin Salagean" w:date="2015-01-30T13:43:00Z">
              <w:r w:rsidRPr="00452A95">
                <w:rPr>
                  <w:rFonts w:asciiTheme="minorHAnsi" w:hAnsiTheme="minorHAnsi"/>
                  <w:noProof/>
                  <w:sz w:val="22"/>
                  <w:szCs w:val="22"/>
                  <w:rPrChange w:id="1570" w:author="Sorin Salagean" w:date="2015-02-19T11:30:00Z">
                    <w:rPr>
                      <w:b/>
                      <w:noProof/>
                    </w:rPr>
                  </w:rPrChange>
                </w:rPr>
                <w:t xml:space="preserve">„CL – Solicitare reconstatare Casco”. In cazul in care acesta exista, </w:t>
              </w:r>
            </w:ins>
            <w:ins w:id="1571" w:author="Sorin Salagean" w:date="2015-01-30T13:44:00Z">
              <w:r w:rsidRPr="00452A95">
                <w:rPr>
                  <w:rFonts w:asciiTheme="minorHAnsi" w:hAnsiTheme="minorHAnsi"/>
                  <w:noProof/>
                  <w:sz w:val="22"/>
                  <w:szCs w:val="22"/>
                  <w:rPrChange w:id="1572" w:author="Sorin Salagean" w:date="2015-02-19T11:30:00Z">
                    <w:rPr>
                      <w:b/>
                      <w:noProof/>
                    </w:rPr>
                  </w:rPrChange>
                </w:rPr>
                <w:t>se va seta kw-ul „Etapa dosar” cu valoarea „Reconstatare necesara”</w:t>
              </w:r>
            </w:ins>
            <w:ins w:id="1573" w:author="Sorin Salagean" w:date="2015-01-30T13:45:00Z">
              <w:r w:rsidRPr="00452A95">
                <w:rPr>
                  <w:rFonts w:asciiTheme="minorHAnsi" w:hAnsiTheme="minorHAnsi"/>
                  <w:noProof/>
                  <w:sz w:val="22"/>
                  <w:szCs w:val="22"/>
                  <w:rPrChange w:id="1574" w:author="Sorin Salagean" w:date="2015-02-19T11:30:00Z">
                    <w:rPr>
                      <w:b/>
                      <w:noProof/>
                    </w:rPr>
                  </w:rPrChange>
                </w:rPr>
                <w:t xml:space="preserve">. In cazul in care documentul relationat nu exista, kw-ul „Etapa dosar” va fi setat cu valoarea </w:t>
              </w:r>
            </w:ins>
            <w:ins w:id="1575" w:author="Sorin Salagean" w:date="2015-01-30T13:46:00Z">
              <w:r w:rsidRPr="00452A95">
                <w:rPr>
                  <w:rFonts w:asciiTheme="minorHAnsi" w:hAnsiTheme="minorHAnsi"/>
                  <w:noProof/>
                  <w:sz w:val="22"/>
                  <w:szCs w:val="22"/>
                  <w:rPrChange w:id="1576" w:author="Sorin Salagean" w:date="2015-02-19T11:30:00Z">
                    <w:rPr>
                      <w:b/>
                      <w:noProof/>
                    </w:rPr>
                  </w:rPrChange>
                </w:rPr>
                <w:t>„Call Center”</w:t>
              </w:r>
            </w:ins>
            <w:ins w:id="1577" w:author="Sorin Salagean" w:date="2015-01-30T13:48:00Z">
              <w:r w:rsidR="00FD44E3" w:rsidRPr="00452A95">
                <w:rPr>
                  <w:rFonts w:asciiTheme="minorHAnsi" w:hAnsiTheme="minorHAnsi"/>
                  <w:noProof/>
                  <w:sz w:val="22"/>
                  <w:szCs w:val="22"/>
                  <w:rPrChange w:id="1578" w:author="Sorin Salagean" w:date="2015-02-19T11:30:00Z">
                    <w:rPr>
                      <w:noProof/>
                    </w:rPr>
                  </w:rPrChange>
                </w:rPr>
                <w:t>.</w:t>
              </w:r>
            </w:ins>
          </w:p>
        </w:tc>
      </w:tr>
      <w:tr w:rsidR="009D6112" w:rsidRPr="00126240" w14:paraId="4C558F55" w14:textId="77777777" w:rsidTr="009D6112">
        <w:trPr>
          <w:trHeight w:val="362"/>
          <w:ins w:id="1579" w:author="Sorin Salagean" w:date="2015-01-30T13:01:00Z"/>
        </w:trPr>
        <w:tc>
          <w:tcPr>
            <w:tcW w:w="3193" w:type="dxa"/>
          </w:tcPr>
          <w:p w14:paraId="33BB2F5D" w14:textId="765CFA16" w:rsidR="00F2755F" w:rsidRPr="00452A95" w:rsidRDefault="00F34C72" w:rsidP="009D6112">
            <w:pPr>
              <w:spacing w:line="276" w:lineRule="auto"/>
              <w:rPr>
                <w:ins w:id="1580" w:author="Sorin Salagean" w:date="2015-01-30T13:01:00Z"/>
                <w:rFonts w:asciiTheme="minorHAnsi" w:eastAsiaTheme="minorHAnsi" w:hAnsiTheme="minorHAnsi" w:cstheme="minorBidi"/>
                <w:b/>
                <w:noProof/>
                <w:sz w:val="22"/>
                <w:szCs w:val="22"/>
                <w:lang w:val="ro-RO"/>
                <w:rPrChange w:id="1581" w:author="Sorin Salagean" w:date="2015-02-19T11:30:00Z">
                  <w:rPr>
                    <w:ins w:id="1582" w:author="Sorin Salagean" w:date="2015-01-30T13:01:00Z"/>
                    <w:rFonts w:asciiTheme="minorHAnsi" w:eastAsiaTheme="minorHAnsi" w:hAnsiTheme="minorHAnsi" w:cstheme="minorBidi"/>
                    <w:b/>
                    <w:noProof/>
                    <w:sz w:val="22"/>
                    <w:szCs w:val="22"/>
                    <w:lang w:val="ro-RO"/>
                  </w:rPr>
                </w:rPrChange>
              </w:rPr>
            </w:pPr>
            <w:ins w:id="1583" w:author="Sorin Salagean" w:date="2015-01-30T13:36:00Z">
              <w:r w:rsidRPr="00452A95">
                <w:rPr>
                  <w:rFonts w:asciiTheme="minorHAnsi" w:hAnsiTheme="minorHAnsi"/>
                  <w:b/>
                  <w:noProof/>
                  <w:sz w:val="22"/>
                  <w:szCs w:val="22"/>
                  <w:rPrChange w:id="1584" w:author="Sorin Salagean" w:date="2015-02-19T11:30:00Z">
                    <w:rPr>
                      <w:b/>
                      <w:noProof/>
                    </w:rPr>
                  </w:rPrChange>
                </w:rPr>
                <w:t>Stergere utilizator</w:t>
              </w:r>
            </w:ins>
            <w:ins w:id="1585" w:author="Sorin Salagean" w:date="2015-01-30T13:37:00Z">
              <w:r w:rsidRPr="00452A95">
                <w:rPr>
                  <w:rFonts w:asciiTheme="minorHAnsi" w:hAnsiTheme="minorHAnsi"/>
                  <w:b/>
                  <w:noProof/>
                  <w:sz w:val="22"/>
                  <w:szCs w:val="22"/>
                  <w:rPrChange w:id="1586" w:author="Sorin Salagean" w:date="2015-02-19T11:30:00Z">
                    <w:rPr>
                      <w:b/>
                      <w:noProof/>
                    </w:rPr>
                  </w:rPrChange>
                </w:rPr>
                <w:t xml:space="preserve"> operare avizare dauna</w:t>
              </w:r>
            </w:ins>
          </w:p>
        </w:tc>
        <w:tc>
          <w:tcPr>
            <w:tcW w:w="7137" w:type="dxa"/>
          </w:tcPr>
          <w:p w14:paraId="2F14CEFD" w14:textId="553B96F3" w:rsidR="00F2755F" w:rsidRPr="00452A95" w:rsidRDefault="009D6112" w:rsidP="009D6112">
            <w:pPr>
              <w:spacing w:line="276" w:lineRule="auto"/>
              <w:rPr>
                <w:ins w:id="1587" w:author="Sorin Salagean" w:date="2015-01-30T13:01:00Z"/>
                <w:rFonts w:asciiTheme="minorHAnsi" w:eastAsiaTheme="minorHAnsi" w:hAnsiTheme="minorHAnsi" w:cstheme="minorBidi"/>
                <w:noProof/>
                <w:sz w:val="22"/>
                <w:szCs w:val="22"/>
                <w:lang w:val="ro-RO"/>
                <w:rPrChange w:id="1588" w:author="Sorin Salagean" w:date="2015-02-19T11:30:00Z">
                  <w:rPr>
                    <w:ins w:id="1589" w:author="Sorin Salagean" w:date="2015-01-30T13:01:00Z"/>
                    <w:rFonts w:asciiTheme="minorHAnsi" w:eastAsiaTheme="minorHAnsi" w:hAnsiTheme="minorHAnsi" w:cstheme="minorBidi"/>
                    <w:b/>
                    <w:noProof/>
                    <w:sz w:val="22"/>
                    <w:szCs w:val="22"/>
                    <w:lang w:val="ro-RO"/>
                  </w:rPr>
                </w:rPrChange>
              </w:rPr>
            </w:pPr>
            <w:ins w:id="1590" w:author="Sorin Salagean" w:date="2015-01-30T13:38:00Z">
              <w:r w:rsidRPr="00452A95">
                <w:rPr>
                  <w:rFonts w:asciiTheme="minorHAnsi" w:hAnsiTheme="minorHAnsi"/>
                  <w:noProof/>
                  <w:sz w:val="22"/>
                  <w:szCs w:val="22"/>
                  <w:rPrChange w:id="1591" w:author="Sorin Salagean" w:date="2015-02-19T11:30:00Z">
                    <w:rPr>
                      <w:b/>
                      <w:noProof/>
                    </w:rPr>
                  </w:rPrChange>
                </w:rPr>
                <w:t>Se vor sterge toate instantele pentru kw –ul „utilizator operare avizare dauna”</w:t>
              </w:r>
            </w:ins>
          </w:p>
        </w:tc>
      </w:tr>
      <w:tr w:rsidR="009D6112" w:rsidRPr="00126240" w14:paraId="16F786AF" w14:textId="77777777" w:rsidTr="009D6112">
        <w:tblPrEx>
          <w:tblW w:w="0" w:type="auto"/>
          <w:tblPrExChange w:id="1592" w:author="Sorin Salagean" w:date="2015-01-30T13:42:00Z">
            <w:tblPrEx>
              <w:tblW w:w="0" w:type="auto"/>
            </w:tblPrEx>
          </w:tblPrExChange>
        </w:tblPrEx>
        <w:trPr>
          <w:trHeight w:val="362"/>
          <w:ins w:id="1593" w:author="Sorin Salagean" w:date="2015-01-30T13:39:00Z"/>
          <w:trPrChange w:id="1594" w:author="Sorin Salagean" w:date="2015-01-30T13:42:00Z">
            <w:trPr>
              <w:trHeight w:val="362"/>
            </w:trPr>
          </w:trPrChange>
        </w:trPr>
        <w:tc>
          <w:tcPr>
            <w:tcW w:w="3193" w:type="dxa"/>
            <w:tcPrChange w:id="1595" w:author="Sorin Salagean" w:date="2015-01-30T13:42:00Z">
              <w:tcPr>
                <w:tcW w:w="4007" w:type="dxa"/>
              </w:tcPr>
            </w:tcPrChange>
          </w:tcPr>
          <w:p w14:paraId="464BF978" w14:textId="10D8E82B" w:rsidR="009D6112" w:rsidRPr="00452A95" w:rsidRDefault="009D6112" w:rsidP="009D6112">
            <w:pPr>
              <w:spacing w:line="276" w:lineRule="auto"/>
              <w:rPr>
                <w:ins w:id="1596" w:author="Sorin Salagean" w:date="2015-01-30T13:39:00Z"/>
                <w:rFonts w:asciiTheme="minorHAnsi" w:hAnsiTheme="minorHAnsi"/>
                <w:b/>
                <w:noProof/>
                <w:sz w:val="22"/>
                <w:szCs w:val="22"/>
                <w:rPrChange w:id="1597" w:author="Sorin Salagean" w:date="2015-02-19T11:30:00Z">
                  <w:rPr>
                    <w:ins w:id="1598" w:author="Sorin Salagean" w:date="2015-01-30T13:39:00Z"/>
                    <w:b/>
                    <w:noProof/>
                  </w:rPr>
                </w:rPrChange>
              </w:rPr>
            </w:pPr>
            <w:ins w:id="1599" w:author="Sorin Salagean" w:date="2015-01-30T13:39:00Z">
              <w:r w:rsidRPr="00452A95">
                <w:rPr>
                  <w:rFonts w:asciiTheme="minorHAnsi" w:hAnsiTheme="minorHAnsi"/>
                  <w:b/>
                  <w:noProof/>
                  <w:sz w:val="22"/>
                  <w:szCs w:val="22"/>
                  <w:rPrChange w:id="1600" w:author="Sorin Salagean" w:date="2015-02-19T11:30:00Z">
                    <w:rPr>
                      <w:b/>
                      <w:noProof/>
                    </w:rPr>
                  </w:rPrChange>
                </w:rPr>
                <w:t>Setare user „utilizator operare avizare dauna”</w:t>
              </w:r>
            </w:ins>
          </w:p>
        </w:tc>
        <w:tc>
          <w:tcPr>
            <w:tcW w:w="7137" w:type="dxa"/>
            <w:tcPrChange w:id="1601" w:author="Sorin Salagean" w:date="2015-01-30T13:42:00Z">
              <w:tcPr>
                <w:tcW w:w="11256" w:type="dxa"/>
                <w:gridSpan w:val="3"/>
              </w:tcPr>
            </w:tcPrChange>
          </w:tcPr>
          <w:p w14:paraId="6BAE40C4" w14:textId="18CBF6DE" w:rsidR="009D6112" w:rsidRPr="00452A95" w:rsidRDefault="009D6112">
            <w:pPr>
              <w:spacing w:line="276" w:lineRule="auto"/>
              <w:rPr>
                <w:ins w:id="1602" w:author="Sorin Salagean" w:date="2015-01-30T13:39:00Z"/>
                <w:rFonts w:asciiTheme="minorHAnsi" w:hAnsiTheme="minorHAnsi"/>
                <w:noProof/>
                <w:sz w:val="22"/>
                <w:szCs w:val="22"/>
                <w:rPrChange w:id="1603" w:author="Sorin Salagean" w:date="2015-02-19T11:30:00Z">
                  <w:rPr>
                    <w:ins w:id="1604" w:author="Sorin Salagean" w:date="2015-01-30T13:39:00Z"/>
                    <w:b/>
                    <w:noProof/>
                  </w:rPr>
                </w:rPrChange>
              </w:rPr>
            </w:pPr>
            <w:ins w:id="1605" w:author="Sorin Salagean" w:date="2015-01-30T13:40:00Z">
              <w:r w:rsidRPr="00452A95">
                <w:rPr>
                  <w:rFonts w:asciiTheme="minorHAnsi" w:hAnsiTheme="minorHAnsi"/>
                  <w:noProof/>
                  <w:sz w:val="22"/>
                  <w:szCs w:val="22"/>
                  <w:rPrChange w:id="1606" w:author="Sorin Salagean" w:date="2015-02-19T11:30:00Z">
                    <w:rPr>
                      <w:b/>
                      <w:noProof/>
                    </w:rPr>
                  </w:rPrChange>
                </w:rPr>
                <w:t>Salveaza username utilizator in keyword „</w:t>
              </w:r>
            </w:ins>
            <w:ins w:id="1607" w:author="Sorin Salagean" w:date="2015-01-30T13:41:00Z">
              <w:r w:rsidRPr="00452A95">
                <w:rPr>
                  <w:rFonts w:asciiTheme="minorHAnsi" w:hAnsiTheme="minorHAnsi"/>
                  <w:noProof/>
                  <w:sz w:val="22"/>
                  <w:szCs w:val="22"/>
                  <w:rPrChange w:id="1608" w:author="Sorin Salagean" w:date="2015-02-19T11:30:00Z">
                    <w:rPr>
                      <w:b/>
                      <w:noProof/>
                    </w:rPr>
                  </w:rPrChange>
                </w:rPr>
                <w:t>utilizator operare avizare dauna</w:t>
              </w:r>
            </w:ins>
            <w:ins w:id="1609" w:author="Sorin Salagean" w:date="2015-01-30T13:40:00Z">
              <w:r w:rsidRPr="00452A95">
                <w:rPr>
                  <w:rFonts w:asciiTheme="minorHAnsi" w:hAnsiTheme="minorHAnsi"/>
                  <w:noProof/>
                  <w:sz w:val="22"/>
                  <w:szCs w:val="22"/>
                  <w:rPrChange w:id="1610" w:author="Sorin Salagean" w:date="2015-02-19T11:30:00Z">
                    <w:rPr>
                      <w:b/>
                      <w:noProof/>
                    </w:rPr>
                  </w:rPrChange>
                </w:rPr>
                <w:t xml:space="preserve">”. </w:t>
              </w:r>
            </w:ins>
          </w:p>
        </w:tc>
      </w:tr>
    </w:tbl>
    <w:p w14:paraId="09689E67" w14:textId="77777777" w:rsidR="00F2755F" w:rsidRPr="00126240" w:rsidRDefault="00F2755F" w:rsidP="00F2755F">
      <w:pPr>
        <w:spacing w:line="276" w:lineRule="auto"/>
        <w:rPr>
          <w:ins w:id="1611" w:author="Sorin Salagean" w:date="2015-01-30T13:01:00Z"/>
          <w:rStyle w:val="EstiloCuerpo"/>
          <w:noProof/>
        </w:rPr>
      </w:pPr>
    </w:p>
    <w:p w14:paraId="0D9185D3" w14:textId="77777777" w:rsidR="00F2755F" w:rsidRPr="00126240" w:rsidRDefault="00F2755F" w:rsidP="00F2755F">
      <w:pPr>
        <w:spacing w:line="276" w:lineRule="auto"/>
        <w:rPr>
          <w:ins w:id="1612" w:author="Sorin Salagean" w:date="2015-01-30T13:01:00Z"/>
          <w:b/>
          <w:noProof/>
        </w:rPr>
      </w:pPr>
      <w:ins w:id="1613" w:author="Sorin Salagean" w:date="2015-01-30T13:01: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Change w:id="1614" w:author="Sorin Salagean" w:date="2015-01-30T13:54:00Z">
          <w:tblPr>
            <w:tblStyle w:val="TableWeb2"/>
            <w:tblW w:w="0" w:type="auto"/>
            <w:tblLook w:val="04A0" w:firstRow="1" w:lastRow="0" w:firstColumn="1" w:lastColumn="0" w:noHBand="0" w:noVBand="1"/>
          </w:tblPr>
        </w:tblPrChange>
      </w:tblPr>
      <w:tblGrid>
        <w:gridCol w:w="2252"/>
        <w:gridCol w:w="5021"/>
        <w:gridCol w:w="1138"/>
        <w:gridCol w:w="2039"/>
        <w:tblGridChange w:id="1615">
          <w:tblGrid>
            <w:gridCol w:w="1991"/>
            <w:gridCol w:w="261"/>
            <w:gridCol w:w="5021"/>
            <w:gridCol w:w="24"/>
            <w:gridCol w:w="1114"/>
            <w:gridCol w:w="25"/>
            <w:gridCol w:w="2014"/>
          </w:tblGrid>
        </w:tblGridChange>
      </w:tblGrid>
      <w:tr w:rsidR="00F2755F" w:rsidRPr="00126240" w14:paraId="65E525D8" w14:textId="77777777" w:rsidTr="00FD44E3">
        <w:trPr>
          <w:cnfStyle w:val="100000000000" w:firstRow="1" w:lastRow="0" w:firstColumn="0" w:lastColumn="0" w:oddVBand="0" w:evenVBand="0" w:oddHBand="0" w:evenHBand="0" w:firstRowFirstColumn="0" w:firstRowLastColumn="0" w:lastRowFirstColumn="0" w:lastRowLastColumn="0"/>
          <w:trHeight w:val="362"/>
          <w:ins w:id="1616" w:author="Sorin Salagean" w:date="2015-01-30T13:01:00Z"/>
          <w:trPrChange w:id="1617" w:author="Sorin Salagean" w:date="2015-01-30T13:54:00Z">
            <w:trPr>
              <w:trHeight w:val="362"/>
            </w:trPr>
          </w:trPrChange>
        </w:trPr>
        <w:tc>
          <w:tcPr>
            <w:tcW w:w="2200" w:type="dxa"/>
            <w:hideMark/>
            <w:tcPrChange w:id="1618" w:author="Sorin Salagean" w:date="2015-01-30T13:54:00Z">
              <w:tcPr>
                <w:tcW w:w="2803" w:type="dxa"/>
                <w:hideMark/>
              </w:tcPr>
            </w:tcPrChange>
          </w:tcPr>
          <w:p w14:paraId="22C7B02B"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1619" w:author="Sorin Salagean" w:date="2015-01-30T13:01:00Z"/>
                <w:rFonts w:asciiTheme="minorHAnsi" w:eastAsiaTheme="minorHAnsi" w:hAnsiTheme="minorHAnsi" w:cstheme="minorBidi"/>
                <w:b/>
                <w:noProof/>
                <w:sz w:val="22"/>
                <w:szCs w:val="22"/>
                <w:lang w:val="ro-RO"/>
              </w:rPr>
            </w:pPr>
            <w:ins w:id="1620" w:author="Sorin Salagean" w:date="2015-01-30T13:01:00Z">
              <w:r w:rsidRPr="00417114">
                <w:rPr>
                  <w:rFonts w:asciiTheme="minorHAnsi" w:eastAsiaTheme="minorHAnsi" w:hAnsiTheme="minorHAnsi" w:cstheme="minorBidi"/>
                  <w:b/>
                  <w:noProof/>
                  <w:sz w:val="22"/>
                  <w:szCs w:val="22"/>
                  <w:lang w:val="ro-RO"/>
                </w:rPr>
                <w:t>Nume task</w:t>
              </w:r>
            </w:ins>
          </w:p>
        </w:tc>
        <w:tc>
          <w:tcPr>
            <w:tcW w:w="4997" w:type="dxa"/>
            <w:hideMark/>
            <w:tcPrChange w:id="1621" w:author="Sorin Salagean" w:date="2015-01-30T13:54:00Z">
              <w:tcPr>
                <w:tcW w:w="8690" w:type="dxa"/>
                <w:gridSpan w:val="3"/>
                <w:hideMark/>
              </w:tcPr>
            </w:tcPrChange>
          </w:tcPr>
          <w:p w14:paraId="61BE2428"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1622" w:author="Sorin Salagean" w:date="2015-01-30T13:01:00Z"/>
                <w:rFonts w:asciiTheme="minorHAnsi" w:eastAsiaTheme="minorHAnsi" w:hAnsiTheme="minorHAnsi" w:cstheme="minorBidi"/>
                <w:b/>
                <w:noProof/>
                <w:sz w:val="22"/>
                <w:szCs w:val="22"/>
                <w:lang w:val="ro-RO"/>
              </w:rPr>
            </w:pPr>
            <w:ins w:id="1623" w:author="Sorin Salagean" w:date="2015-01-30T13:01:00Z">
              <w:r w:rsidRPr="00417114">
                <w:rPr>
                  <w:rFonts w:asciiTheme="minorHAnsi" w:eastAsiaTheme="minorHAnsi" w:hAnsiTheme="minorHAnsi" w:cstheme="minorBidi"/>
                  <w:b/>
                  <w:noProof/>
                  <w:sz w:val="22"/>
                  <w:szCs w:val="22"/>
                  <w:lang w:val="ro-RO"/>
                </w:rPr>
                <w:t>Descriere</w:t>
              </w:r>
            </w:ins>
          </w:p>
        </w:tc>
        <w:tc>
          <w:tcPr>
            <w:tcW w:w="1099" w:type="dxa"/>
            <w:hideMark/>
            <w:tcPrChange w:id="1624" w:author="Sorin Salagean" w:date="2015-01-30T13:54:00Z">
              <w:tcPr>
                <w:tcW w:w="1220" w:type="dxa"/>
                <w:gridSpan w:val="2"/>
                <w:hideMark/>
              </w:tcPr>
            </w:tcPrChange>
          </w:tcPr>
          <w:p w14:paraId="567DF7C2"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1625" w:author="Sorin Salagean" w:date="2015-01-30T13:01:00Z"/>
                <w:rFonts w:asciiTheme="minorHAnsi" w:eastAsiaTheme="minorHAnsi" w:hAnsiTheme="minorHAnsi" w:cstheme="minorBidi"/>
                <w:b/>
                <w:noProof/>
                <w:sz w:val="22"/>
                <w:szCs w:val="22"/>
                <w:lang w:val="ro-RO"/>
              </w:rPr>
            </w:pPr>
            <w:ins w:id="1626" w:author="Sorin Salagean" w:date="2015-01-30T13:01:00Z">
              <w:r w:rsidRPr="00417114">
                <w:rPr>
                  <w:rFonts w:asciiTheme="minorHAnsi" w:eastAsiaTheme="minorHAnsi" w:hAnsiTheme="minorHAnsi" w:cstheme="minorBidi"/>
                  <w:b/>
                  <w:noProof/>
                  <w:sz w:val="22"/>
                  <w:szCs w:val="22"/>
                  <w:lang w:val="ro-RO"/>
                </w:rPr>
                <w:t>Validari</w:t>
              </w:r>
            </w:ins>
          </w:p>
        </w:tc>
        <w:tc>
          <w:tcPr>
            <w:tcW w:w="1954" w:type="dxa"/>
            <w:tcPrChange w:id="1627" w:author="Sorin Salagean" w:date="2015-01-30T13:54:00Z">
              <w:tcPr>
                <w:tcW w:w="2812" w:type="dxa"/>
              </w:tcPr>
            </w:tcPrChange>
          </w:tcPr>
          <w:p w14:paraId="3996B687"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1628" w:author="Sorin Salagean" w:date="2015-01-30T13:01:00Z"/>
                <w:rFonts w:asciiTheme="minorHAnsi" w:eastAsiaTheme="minorHAnsi" w:hAnsiTheme="minorHAnsi" w:cstheme="minorBidi"/>
                <w:b/>
                <w:noProof/>
                <w:sz w:val="22"/>
                <w:szCs w:val="22"/>
                <w:lang w:val="ro-RO"/>
              </w:rPr>
            </w:pPr>
            <w:ins w:id="1629" w:author="Sorin Salagean" w:date="2015-01-30T13:01:00Z">
              <w:r w:rsidRPr="00417114">
                <w:rPr>
                  <w:rFonts w:asciiTheme="minorHAnsi" w:eastAsiaTheme="minorHAnsi" w:hAnsiTheme="minorHAnsi" w:cstheme="minorBidi"/>
                  <w:b/>
                  <w:noProof/>
                  <w:sz w:val="22"/>
                  <w:szCs w:val="22"/>
                  <w:lang w:val="ro-RO"/>
                </w:rPr>
                <w:t>Cerinte sistem</w:t>
              </w:r>
            </w:ins>
          </w:p>
        </w:tc>
      </w:tr>
      <w:tr w:rsidR="00F2755F" w:rsidRPr="00126240" w14:paraId="460A4E40" w14:textId="77777777" w:rsidTr="00FD44E3">
        <w:trPr>
          <w:trHeight w:val="362"/>
          <w:ins w:id="1630" w:author="Sorin Salagean" w:date="2015-01-30T13:01:00Z"/>
          <w:trPrChange w:id="1631" w:author="Sorin Salagean" w:date="2015-01-30T13:54:00Z">
            <w:trPr>
              <w:trHeight w:val="362"/>
            </w:trPr>
          </w:trPrChange>
        </w:trPr>
        <w:tc>
          <w:tcPr>
            <w:tcW w:w="2200" w:type="dxa"/>
            <w:tcPrChange w:id="1632" w:author="Sorin Salagean" w:date="2015-01-30T13:54:00Z">
              <w:tcPr>
                <w:tcW w:w="2803" w:type="dxa"/>
              </w:tcPr>
            </w:tcPrChange>
          </w:tcPr>
          <w:p w14:paraId="22E9B047" w14:textId="421F2D2D" w:rsidR="00F2755F" w:rsidRPr="00322231" w:rsidRDefault="00FD44E3" w:rsidP="009D6112">
            <w:pPr>
              <w:spacing w:line="276" w:lineRule="auto"/>
              <w:rPr>
                <w:ins w:id="1633" w:author="Sorin Salagean" w:date="2015-01-30T13:01:00Z"/>
                <w:rFonts w:asciiTheme="minorHAnsi" w:hAnsiTheme="minorHAnsi"/>
                <w:b/>
                <w:noProof/>
                <w:sz w:val="22"/>
                <w:szCs w:val="22"/>
                <w:rPrChange w:id="1634" w:author="Sorin Salagean" w:date="2015-02-19T11:31:00Z">
                  <w:rPr>
                    <w:ins w:id="1635" w:author="Sorin Salagean" w:date="2015-01-30T13:01:00Z"/>
                    <w:b/>
                    <w:noProof/>
                  </w:rPr>
                </w:rPrChange>
              </w:rPr>
            </w:pPr>
            <w:ins w:id="1636" w:author="Sorin Salagean" w:date="2015-01-30T13:54:00Z">
              <w:r w:rsidRPr="00322231">
                <w:rPr>
                  <w:rFonts w:asciiTheme="minorHAnsi" w:hAnsiTheme="minorHAnsi"/>
                  <w:b/>
                  <w:noProof/>
                  <w:sz w:val="22"/>
                  <w:szCs w:val="22"/>
                  <w:rPrChange w:id="1637" w:author="Sorin Salagean" w:date="2015-02-19T11:31:00Z">
                    <w:rPr>
                      <w:b/>
                      <w:noProof/>
                    </w:rPr>
                  </w:rPrChange>
                </w:rPr>
                <w:t>Obtine numar dosar INSIS</w:t>
              </w:r>
            </w:ins>
          </w:p>
        </w:tc>
        <w:tc>
          <w:tcPr>
            <w:tcW w:w="4997" w:type="dxa"/>
            <w:tcPrChange w:id="1638" w:author="Sorin Salagean" w:date="2015-01-30T13:54:00Z">
              <w:tcPr>
                <w:tcW w:w="8690" w:type="dxa"/>
                <w:gridSpan w:val="3"/>
              </w:tcPr>
            </w:tcPrChange>
          </w:tcPr>
          <w:p w14:paraId="7A1C6157" w14:textId="2A1A0D6C" w:rsidR="00F2755F" w:rsidRPr="00322231" w:rsidRDefault="00FD44E3" w:rsidP="009D6112">
            <w:pPr>
              <w:spacing w:line="276" w:lineRule="auto"/>
              <w:rPr>
                <w:ins w:id="1639" w:author="Sorin Salagean" w:date="2015-01-30T13:01:00Z"/>
                <w:rFonts w:asciiTheme="minorHAnsi" w:hAnsiTheme="minorHAnsi"/>
                <w:b/>
                <w:noProof/>
                <w:sz w:val="22"/>
                <w:szCs w:val="22"/>
                <w:rPrChange w:id="1640" w:author="Sorin Salagean" w:date="2015-02-19T11:31:00Z">
                  <w:rPr>
                    <w:ins w:id="1641" w:author="Sorin Salagean" w:date="2015-01-30T13:01:00Z"/>
                    <w:b/>
                    <w:noProof/>
                  </w:rPr>
                </w:rPrChange>
              </w:rPr>
            </w:pPr>
            <w:ins w:id="1642" w:author="Sorin Salagean" w:date="2015-01-30T13:55:00Z">
              <w:r w:rsidRPr="00322231">
                <w:rPr>
                  <w:rFonts w:asciiTheme="minorHAnsi" w:hAnsiTheme="minorHAnsi"/>
                  <w:sz w:val="22"/>
                  <w:szCs w:val="22"/>
                  <w:rPrChange w:id="1643" w:author="Sorin Salagean" w:date="2015-02-19T11:31:00Z">
                    <w:rPr/>
                  </w:rPrChange>
                </w:rPr>
                <w:t>Se obtin</w:t>
              </w:r>
            </w:ins>
            <w:ins w:id="1644" w:author="Sorin Salagean" w:date="2015-01-30T13:56:00Z">
              <w:r w:rsidRPr="00322231">
                <w:rPr>
                  <w:rFonts w:asciiTheme="minorHAnsi" w:hAnsiTheme="minorHAnsi"/>
                  <w:sz w:val="22"/>
                  <w:szCs w:val="22"/>
                  <w:rPrChange w:id="1645" w:author="Sorin Salagean" w:date="2015-02-19T11:31:00Z">
                    <w:rPr/>
                  </w:rPrChange>
                </w:rPr>
                <w:t>e</w:t>
              </w:r>
            </w:ins>
            <w:ins w:id="1646" w:author="Sorin Salagean" w:date="2015-01-30T13:55:00Z">
              <w:r w:rsidRPr="00322231">
                <w:rPr>
                  <w:rFonts w:asciiTheme="minorHAnsi" w:hAnsiTheme="minorHAnsi"/>
                  <w:sz w:val="22"/>
                  <w:szCs w:val="22"/>
                  <w:rPrChange w:id="1647" w:author="Sorin Salagean" w:date="2015-02-19T11:31:00Z">
                    <w:rPr/>
                  </w:rPrChange>
                </w:rPr>
                <w:t xml:space="preserve"> numarul de dosar Insis. Fara obtinere</w:t>
              </w:r>
            </w:ins>
            <w:ins w:id="1648" w:author="Sorin Salagean" w:date="2015-01-30T13:56:00Z">
              <w:r w:rsidRPr="00322231">
                <w:rPr>
                  <w:rFonts w:asciiTheme="minorHAnsi" w:hAnsiTheme="minorHAnsi"/>
                  <w:sz w:val="22"/>
                  <w:szCs w:val="22"/>
                  <w:rPrChange w:id="1649" w:author="Sorin Salagean" w:date="2015-02-19T11:31:00Z">
                    <w:rPr/>
                  </w:rPrChange>
                </w:rPr>
                <w:t>a</w:t>
              </w:r>
            </w:ins>
            <w:ins w:id="1650" w:author="Sorin Salagean" w:date="2015-01-30T13:55:00Z">
              <w:r w:rsidRPr="00322231">
                <w:rPr>
                  <w:rFonts w:asciiTheme="minorHAnsi" w:hAnsiTheme="minorHAnsi"/>
                  <w:sz w:val="22"/>
                  <w:szCs w:val="22"/>
                  <w:rPrChange w:id="1651" w:author="Sorin Salagean" w:date="2015-02-19T11:31:00Z">
                    <w:rPr/>
                  </w:rPrChange>
                </w:rPr>
                <w:t xml:space="preserve"> </w:t>
              </w:r>
            </w:ins>
            <w:ins w:id="1652" w:author="Sorin Salagean" w:date="2015-01-30T13:56:00Z">
              <w:r w:rsidRPr="00322231">
                <w:rPr>
                  <w:rFonts w:asciiTheme="minorHAnsi" w:hAnsiTheme="minorHAnsi"/>
                  <w:sz w:val="22"/>
                  <w:szCs w:val="22"/>
                  <w:rPrChange w:id="1653" w:author="Sorin Salagean" w:date="2015-02-19T11:31:00Z">
                    <w:rPr/>
                  </w:rPrChange>
                </w:rPr>
                <w:t xml:space="preserve">acestui </w:t>
              </w:r>
            </w:ins>
            <w:ins w:id="1654" w:author="Sorin Salagean" w:date="2015-01-30T13:55:00Z">
              <w:r w:rsidRPr="00322231">
                <w:rPr>
                  <w:rFonts w:asciiTheme="minorHAnsi" w:hAnsiTheme="minorHAnsi"/>
                  <w:sz w:val="22"/>
                  <w:szCs w:val="22"/>
                  <w:rPrChange w:id="1655" w:author="Sorin Salagean" w:date="2015-02-19T11:31:00Z">
                    <w:rPr/>
                  </w:rPrChange>
                </w:rPr>
                <w:t>numar</w:t>
              </w:r>
            </w:ins>
            <w:ins w:id="1656" w:author="Sorin Salagean" w:date="2015-01-30T13:56:00Z">
              <w:r w:rsidRPr="00322231">
                <w:rPr>
                  <w:rFonts w:asciiTheme="minorHAnsi" w:hAnsiTheme="minorHAnsi"/>
                  <w:sz w:val="22"/>
                  <w:szCs w:val="22"/>
                  <w:rPrChange w:id="1657" w:author="Sorin Salagean" w:date="2015-02-19T11:31:00Z">
                    <w:rPr/>
                  </w:rPrChange>
                </w:rPr>
                <w:t>, dosarul nu poate trece in etapa urmatoare.</w:t>
              </w:r>
            </w:ins>
            <w:ins w:id="1658" w:author="Sorin Salagean" w:date="2015-01-30T13:58:00Z">
              <w:r w:rsidR="00131E5D" w:rsidRPr="00322231">
                <w:rPr>
                  <w:rFonts w:asciiTheme="minorHAnsi" w:hAnsiTheme="minorHAnsi"/>
                  <w:sz w:val="22"/>
                  <w:szCs w:val="22"/>
                  <w:rPrChange w:id="1659" w:author="Sorin Salagean" w:date="2015-02-19T11:31:00Z">
                    <w:rPr/>
                  </w:rPrChange>
                </w:rPr>
                <w:t xml:space="preserve"> </w:t>
              </w:r>
            </w:ins>
            <w:moveToRangeStart w:id="1660" w:author="Sorin Salagean" w:date="2015-01-30T13:58:00Z" w:name="move410389658"/>
            <w:moveTo w:id="1661" w:author="Sorin Salagean" w:date="2015-01-30T13:58:00Z">
              <w:r w:rsidR="00131E5D" w:rsidRPr="00322231">
                <w:rPr>
                  <w:rFonts w:asciiTheme="minorHAnsi" w:hAnsiTheme="minorHAnsi"/>
                  <w:sz w:val="22"/>
                  <w:szCs w:val="22"/>
                  <w:rPrChange w:id="1662" w:author="Sorin Salagean" w:date="2015-02-19T11:31:00Z">
                    <w:rPr/>
                  </w:rPrChange>
                </w:rPr>
                <w:t>OnBase afiseaza eroarea si trimite email la departament IT si la director daune</w:t>
              </w:r>
            </w:moveTo>
            <w:moveToRangeEnd w:id="1660"/>
            <w:ins w:id="1663" w:author="Sorin Salagean" w:date="2015-01-30T13:58:00Z">
              <w:r w:rsidR="00131E5D" w:rsidRPr="00322231">
                <w:rPr>
                  <w:rFonts w:asciiTheme="minorHAnsi" w:hAnsiTheme="minorHAnsi"/>
                  <w:sz w:val="22"/>
                  <w:szCs w:val="22"/>
                  <w:rPrChange w:id="1664" w:author="Sorin Salagean" w:date="2015-02-19T11:31:00Z">
                    <w:rPr/>
                  </w:rPrChange>
                </w:rPr>
                <w:t>.</w:t>
              </w:r>
            </w:ins>
          </w:p>
        </w:tc>
        <w:tc>
          <w:tcPr>
            <w:tcW w:w="1099" w:type="dxa"/>
            <w:tcPrChange w:id="1665" w:author="Sorin Salagean" w:date="2015-01-30T13:54:00Z">
              <w:tcPr>
                <w:tcW w:w="1220" w:type="dxa"/>
                <w:gridSpan w:val="2"/>
              </w:tcPr>
            </w:tcPrChange>
          </w:tcPr>
          <w:p w14:paraId="2DCF46BC" w14:textId="77777777" w:rsidR="00F2755F" w:rsidRPr="00322231" w:rsidRDefault="00F2755F" w:rsidP="009D6112">
            <w:pPr>
              <w:spacing w:line="276" w:lineRule="auto"/>
              <w:rPr>
                <w:ins w:id="1666" w:author="Sorin Salagean" w:date="2015-01-30T13:01:00Z"/>
                <w:rFonts w:asciiTheme="minorHAnsi" w:hAnsiTheme="minorHAnsi"/>
                <w:b/>
                <w:noProof/>
                <w:sz w:val="22"/>
                <w:szCs w:val="22"/>
                <w:rPrChange w:id="1667" w:author="Sorin Salagean" w:date="2015-02-19T11:31:00Z">
                  <w:rPr>
                    <w:ins w:id="1668" w:author="Sorin Salagean" w:date="2015-01-30T13:01:00Z"/>
                    <w:b/>
                    <w:noProof/>
                  </w:rPr>
                </w:rPrChange>
              </w:rPr>
            </w:pPr>
          </w:p>
        </w:tc>
        <w:tc>
          <w:tcPr>
            <w:tcW w:w="1954" w:type="dxa"/>
            <w:tcPrChange w:id="1669" w:author="Sorin Salagean" w:date="2015-01-30T13:54:00Z">
              <w:tcPr>
                <w:tcW w:w="2812" w:type="dxa"/>
              </w:tcPr>
            </w:tcPrChange>
          </w:tcPr>
          <w:p w14:paraId="03D96527" w14:textId="6852B858" w:rsidR="00F2755F" w:rsidRPr="00322231" w:rsidRDefault="00131E5D" w:rsidP="009D6112">
            <w:pPr>
              <w:spacing w:line="276" w:lineRule="auto"/>
              <w:rPr>
                <w:ins w:id="1670" w:author="Sorin Salagean" w:date="2015-01-30T13:01:00Z"/>
                <w:rFonts w:asciiTheme="minorHAnsi" w:hAnsiTheme="minorHAnsi"/>
                <w:b/>
                <w:noProof/>
                <w:sz w:val="22"/>
                <w:szCs w:val="22"/>
                <w:rPrChange w:id="1671" w:author="Sorin Salagean" w:date="2015-02-19T11:31:00Z">
                  <w:rPr>
                    <w:ins w:id="1672" w:author="Sorin Salagean" w:date="2015-01-30T13:01:00Z"/>
                    <w:b/>
                    <w:noProof/>
                  </w:rPr>
                </w:rPrChange>
              </w:rPr>
            </w:pPr>
            <w:ins w:id="1673" w:author="Sorin Salagean" w:date="2015-01-30T14:02:00Z">
              <w:r w:rsidRPr="00322231">
                <w:rPr>
                  <w:rFonts w:asciiTheme="minorHAnsi" w:hAnsiTheme="minorHAnsi"/>
                  <w:sz w:val="22"/>
                  <w:szCs w:val="22"/>
                  <w:rPrChange w:id="1674" w:author="Sorin Salagean" w:date="2015-02-19T11:31:00Z">
                    <w:rPr>
                      <w:b/>
                      <w:noProof/>
                    </w:rPr>
                  </w:rPrChange>
                </w:rPr>
                <w:t>N/A</w:t>
              </w:r>
            </w:ins>
          </w:p>
        </w:tc>
      </w:tr>
      <w:tr w:rsidR="00131E5D" w:rsidRPr="00126240" w14:paraId="5BBC0842" w14:textId="77777777" w:rsidTr="00FD44E3">
        <w:trPr>
          <w:trHeight w:val="362"/>
          <w:ins w:id="1675" w:author="Sorin Salagean" w:date="2015-01-30T14:00:00Z"/>
        </w:trPr>
        <w:tc>
          <w:tcPr>
            <w:tcW w:w="2200" w:type="dxa"/>
          </w:tcPr>
          <w:p w14:paraId="78AA706F" w14:textId="5D5656F4" w:rsidR="00131E5D" w:rsidRPr="00322231" w:rsidRDefault="00131E5D" w:rsidP="009D6112">
            <w:pPr>
              <w:spacing w:line="276" w:lineRule="auto"/>
              <w:rPr>
                <w:ins w:id="1676" w:author="Sorin Salagean" w:date="2015-01-30T14:00:00Z"/>
                <w:rFonts w:asciiTheme="minorHAnsi" w:hAnsiTheme="minorHAnsi"/>
                <w:b/>
                <w:noProof/>
                <w:sz w:val="22"/>
                <w:szCs w:val="22"/>
                <w:rPrChange w:id="1677" w:author="Sorin Salagean" w:date="2015-02-19T11:31:00Z">
                  <w:rPr>
                    <w:ins w:id="1678" w:author="Sorin Salagean" w:date="2015-01-30T14:00:00Z"/>
                    <w:b/>
                    <w:noProof/>
                  </w:rPr>
                </w:rPrChange>
              </w:rPr>
            </w:pPr>
            <w:ins w:id="1679" w:author="Sorin Salagean" w:date="2015-01-30T14:04:00Z">
              <w:r w:rsidRPr="00322231">
                <w:rPr>
                  <w:rFonts w:asciiTheme="minorHAnsi" w:hAnsiTheme="minorHAnsi"/>
                  <w:b/>
                  <w:noProof/>
                  <w:sz w:val="22"/>
                  <w:szCs w:val="22"/>
                  <w:rPrChange w:id="1680" w:author="Sorin Salagean" w:date="2015-02-19T11:31:00Z">
                    <w:rPr>
                      <w:b/>
                      <w:noProof/>
                    </w:rPr>
                  </w:rPrChange>
                </w:rPr>
                <w:t xml:space="preserve">Trimite la </w:t>
              </w:r>
            </w:ins>
            <w:ins w:id="1681" w:author="Sorin Salagean" w:date="2015-01-30T14:01:00Z">
              <w:r w:rsidRPr="00322231">
                <w:rPr>
                  <w:rFonts w:asciiTheme="minorHAnsi" w:hAnsiTheme="minorHAnsi"/>
                  <w:b/>
                  <w:noProof/>
                  <w:sz w:val="22"/>
                  <w:szCs w:val="22"/>
                  <w:rPrChange w:id="1682" w:author="Sorin Salagean" w:date="2015-02-19T11:31:00Z">
                    <w:rPr/>
                  </w:rPrChange>
                </w:rPr>
                <w:t>Alocari prime</w:t>
              </w:r>
            </w:ins>
          </w:p>
        </w:tc>
        <w:tc>
          <w:tcPr>
            <w:tcW w:w="4997" w:type="dxa"/>
          </w:tcPr>
          <w:p w14:paraId="5A22A4E8" w14:textId="77777777" w:rsidR="00131E5D" w:rsidRPr="00322231" w:rsidRDefault="00131E5D" w:rsidP="009D6112">
            <w:pPr>
              <w:spacing w:line="276" w:lineRule="auto"/>
              <w:rPr>
                <w:ins w:id="1683" w:author="Sorin Salagean" w:date="2015-01-30T14:04:00Z"/>
                <w:rFonts w:asciiTheme="minorHAnsi" w:eastAsiaTheme="minorHAnsi" w:hAnsiTheme="minorHAnsi" w:cstheme="minorBidi"/>
                <w:sz w:val="22"/>
                <w:szCs w:val="22"/>
                <w:rPrChange w:id="1684" w:author="Sorin Salagean" w:date="2015-02-19T11:31:00Z">
                  <w:rPr>
                    <w:ins w:id="1685" w:author="Sorin Salagean" w:date="2015-01-30T14:04:00Z"/>
                    <w:rFonts w:asciiTheme="minorHAnsi" w:eastAsiaTheme="minorHAnsi" w:hAnsiTheme="minorHAnsi" w:cstheme="minorBidi"/>
                    <w:sz w:val="22"/>
                    <w:szCs w:val="22"/>
                  </w:rPr>
                </w:rPrChange>
              </w:rPr>
            </w:pPr>
            <w:ins w:id="1686" w:author="Sorin Salagean" w:date="2015-01-30T14:04:00Z">
              <w:r w:rsidRPr="00322231">
                <w:rPr>
                  <w:rFonts w:asciiTheme="minorHAnsi" w:hAnsiTheme="minorHAnsi"/>
                  <w:sz w:val="22"/>
                  <w:szCs w:val="22"/>
                  <w:rPrChange w:id="1687" w:author="Sorin Salagean" w:date="2015-02-19T11:31:00Z">
                    <w:rPr/>
                  </w:rPrChange>
                </w:rPr>
                <w:t>La apasarea butonului au  loc urmatoarele actiuni:</w:t>
              </w:r>
            </w:ins>
          </w:p>
          <w:p w14:paraId="38D31744" w14:textId="7955472F" w:rsidR="00131E5D" w:rsidRPr="00322231" w:rsidRDefault="00131E5D">
            <w:pPr>
              <w:pStyle w:val="ListParagraph"/>
              <w:numPr>
                <w:ilvl w:val="0"/>
                <w:numId w:val="20"/>
              </w:numPr>
              <w:spacing w:line="276" w:lineRule="auto"/>
              <w:rPr>
                <w:ins w:id="1688" w:author="Sorin Salagean" w:date="2015-01-30T14:06:00Z"/>
                <w:rFonts w:asciiTheme="minorHAnsi" w:hAnsiTheme="minorHAnsi"/>
                <w:sz w:val="22"/>
                <w:szCs w:val="22"/>
                <w:rPrChange w:id="1689" w:author="Sorin Salagean" w:date="2015-02-19T11:31:00Z">
                  <w:rPr>
                    <w:ins w:id="1690" w:author="Sorin Salagean" w:date="2015-01-30T14:06:00Z"/>
                    <w:rFonts w:asciiTheme="minorHAnsi" w:eastAsiaTheme="minorHAnsi" w:hAnsiTheme="minorHAnsi" w:cstheme="minorBidi"/>
                    <w:sz w:val="22"/>
                    <w:szCs w:val="22"/>
                  </w:rPr>
                </w:rPrChange>
              </w:rPr>
              <w:pPrChange w:id="1691" w:author="Sorin Salagean" w:date="2015-01-30T14:05:00Z">
                <w:pPr>
                  <w:spacing w:line="276" w:lineRule="auto"/>
                </w:pPr>
              </w:pPrChange>
            </w:pPr>
            <w:ins w:id="1692" w:author="Sorin Salagean" w:date="2015-01-30T14:05:00Z">
              <w:r w:rsidRPr="00322231">
                <w:rPr>
                  <w:rFonts w:asciiTheme="minorHAnsi" w:hAnsiTheme="minorHAnsi"/>
                  <w:sz w:val="22"/>
                  <w:szCs w:val="22"/>
                  <w:rPrChange w:id="1693" w:author="Sorin Salagean" w:date="2015-02-19T11:31:00Z">
                    <w:rPr/>
                  </w:rPrChange>
                </w:rPr>
                <w:t>Se va inlocui</w:t>
              </w:r>
            </w:ins>
            <w:ins w:id="1694" w:author="Sorin Salagean" w:date="2015-01-30T14:06:00Z">
              <w:r w:rsidRPr="00322231">
                <w:rPr>
                  <w:rFonts w:asciiTheme="minorHAnsi" w:hAnsiTheme="minorHAnsi"/>
                  <w:sz w:val="22"/>
                  <w:szCs w:val="22"/>
                  <w:rPrChange w:id="1695" w:author="Sorin Salagean" w:date="2015-02-19T11:31:00Z">
                    <w:rPr/>
                  </w:rPrChange>
                </w:rPr>
                <w:t xml:space="preserve"> valoarea kw-ului “trimit mai departe cu valoarea “DA”</w:t>
              </w:r>
            </w:ins>
            <w:ins w:id="1696" w:author="Sorin Salagean" w:date="2015-01-30T15:03:00Z">
              <w:r w:rsidR="00FE3C48" w:rsidRPr="00322231">
                <w:rPr>
                  <w:rFonts w:asciiTheme="minorHAnsi" w:hAnsiTheme="minorHAnsi"/>
                  <w:sz w:val="22"/>
                  <w:szCs w:val="22"/>
                  <w:rPrChange w:id="1697" w:author="Sorin Salagean" w:date="2015-02-19T11:31:00Z">
                    <w:rPr/>
                  </w:rPrChange>
                </w:rPr>
                <w:t>;</w:t>
              </w:r>
            </w:ins>
          </w:p>
          <w:p w14:paraId="4DCDCB18" w14:textId="5798C80A" w:rsidR="00131E5D" w:rsidRPr="00322231" w:rsidRDefault="00131E5D">
            <w:pPr>
              <w:pStyle w:val="ListParagraph"/>
              <w:numPr>
                <w:ilvl w:val="0"/>
                <w:numId w:val="20"/>
              </w:numPr>
              <w:spacing w:line="276" w:lineRule="auto"/>
              <w:rPr>
                <w:ins w:id="1698" w:author="Sorin Salagean" w:date="2015-01-30T14:07:00Z"/>
                <w:rFonts w:asciiTheme="minorHAnsi" w:hAnsiTheme="minorHAnsi"/>
                <w:sz w:val="22"/>
                <w:szCs w:val="22"/>
                <w:rPrChange w:id="1699" w:author="Sorin Salagean" w:date="2015-02-19T11:31:00Z">
                  <w:rPr>
                    <w:ins w:id="1700" w:author="Sorin Salagean" w:date="2015-01-30T14:07:00Z"/>
                    <w:rFonts w:asciiTheme="minorHAnsi" w:eastAsiaTheme="minorHAnsi" w:hAnsiTheme="minorHAnsi" w:cstheme="minorBidi"/>
                    <w:sz w:val="22"/>
                    <w:szCs w:val="22"/>
                  </w:rPr>
                </w:rPrChange>
              </w:rPr>
              <w:pPrChange w:id="1701" w:author="Sorin Salagean" w:date="2015-01-30T14:05:00Z">
                <w:pPr>
                  <w:spacing w:line="276" w:lineRule="auto"/>
                </w:pPr>
              </w:pPrChange>
            </w:pPr>
            <w:ins w:id="1702" w:author="Sorin Salagean" w:date="2015-01-30T14:06:00Z">
              <w:r w:rsidRPr="00322231">
                <w:rPr>
                  <w:rFonts w:asciiTheme="minorHAnsi" w:hAnsiTheme="minorHAnsi"/>
                  <w:sz w:val="22"/>
                  <w:szCs w:val="22"/>
                  <w:rPrChange w:id="1703" w:author="Sorin Salagean" w:date="2015-02-19T11:31:00Z">
                    <w:rPr/>
                  </w:rPrChange>
                </w:rPr>
                <w:t xml:space="preserve">Se verifica daca exista o valoare pentru kw </w:t>
              </w:r>
            </w:ins>
            <w:ins w:id="1704" w:author="Sorin Salagean" w:date="2015-01-30T14:07:00Z">
              <w:r w:rsidRPr="00322231">
                <w:rPr>
                  <w:rFonts w:asciiTheme="minorHAnsi" w:hAnsiTheme="minorHAnsi"/>
                  <w:sz w:val="22"/>
                  <w:szCs w:val="22"/>
                  <w:rPrChange w:id="1705" w:author="Sorin Salagean" w:date="2015-02-19T11:31:00Z">
                    <w:rPr/>
                  </w:rPrChange>
                </w:rPr>
                <w:t>–</w:t>
              </w:r>
            </w:ins>
            <w:ins w:id="1706" w:author="Sorin Salagean" w:date="2015-01-30T14:06:00Z">
              <w:r w:rsidRPr="00322231">
                <w:rPr>
                  <w:rFonts w:asciiTheme="minorHAnsi" w:hAnsiTheme="minorHAnsi"/>
                  <w:sz w:val="22"/>
                  <w:szCs w:val="22"/>
                  <w:rPrChange w:id="1707" w:author="Sorin Salagean" w:date="2015-02-19T11:31:00Z">
                    <w:rPr/>
                  </w:rPrChange>
                </w:rPr>
                <w:t xml:space="preserve"> ul </w:t>
              </w:r>
            </w:ins>
            <w:ins w:id="1708" w:author="Sorin Salagean" w:date="2015-01-30T14:07:00Z">
              <w:r w:rsidRPr="00322231">
                <w:rPr>
                  <w:rFonts w:asciiTheme="minorHAnsi" w:hAnsiTheme="minorHAnsi"/>
                  <w:sz w:val="22"/>
                  <w:szCs w:val="22"/>
                  <w:rPrChange w:id="1709" w:author="Sorin Salagean" w:date="2015-02-19T11:31:00Z">
                    <w:rPr/>
                  </w:rPrChange>
                </w:rPr>
                <w:t>“Nume agent constatare” (daca nu exista, se va afisa un mesaj ‘Alegeti inspector constatator</w:t>
              </w:r>
            </w:ins>
            <w:ins w:id="1710" w:author="Sorin Salagean" w:date="2015-01-30T14:08:00Z">
              <w:r w:rsidRPr="00322231">
                <w:rPr>
                  <w:rFonts w:asciiTheme="minorHAnsi" w:hAnsiTheme="minorHAnsi"/>
                  <w:sz w:val="22"/>
                  <w:szCs w:val="22"/>
                  <w:rPrChange w:id="1711" w:author="Sorin Salagean" w:date="2015-02-19T11:31:00Z">
                    <w:rPr/>
                  </w:rPrChange>
                </w:rPr>
                <w:t>”)</w:t>
              </w:r>
            </w:ins>
            <w:ins w:id="1712" w:author="Sorin Salagean" w:date="2015-01-30T15:03:00Z">
              <w:r w:rsidR="00FE3C48" w:rsidRPr="00322231">
                <w:rPr>
                  <w:rFonts w:asciiTheme="minorHAnsi" w:hAnsiTheme="minorHAnsi"/>
                  <w:sz w:val="22"/>
                  <w:szCs w:val="22"/>
                  <w:rPrChange w:id="1713" w:author="Sorin Salagean" w:date="2015-02-19T11:31:00Z">
                    <w:rPr/>
                  </w:rPrChange>
                </w:rPr>
                <w:t>;</w:t>
              </w:r>
            </w:ins>
          </w:p>
          <w:p w14:paraId="763CD535" w14:textId="4E9E47C1" w:rsidR="00131E5D" w:rsidRPr="00322231" w:rsidRDefault="00131E5D">
            <w:pPr>
              <w:pStyle w:val="ListParagraph"/>
              <w:numPr>
                <w:ilvl w:val="0"/>
                <w:numId w:val="20"/>
              </w:numPr>
              <w:spacing w:line="276" w:lineRule="auto"/>
              <w:rPr>
                <w:ins w:id="1714" w:author="Sorin Salagean" w:date="2015-01-30T14:10:00Z"/>
                <w:rFonts w:asciiTheme="minorHAnsi" w:hAnsiTheme="minorHAnsi"/>
                <w:sz w:val="22"/>
                <w:szCs w:val="22"/>
                <w:rPrChange w:id="1715" w:author="Sorin Salagean" w:date="2015-02-19T11:31:00Z">
                  <w:rPr>
                    <w:ins w:id="1716" w:author="Sorin Salagean" w:date="2015-01-30T14:10:00Z"/>
                    <w:rFonts w:asciiTheme="minorHAnsi" w:eastAsiaTheme="minorHAnsi" w:hAnsiTheme="minorHAnsi" w:cstheme="minorBidi"/>
                    <w:sz w:val="22"/>
                    <w:szCs w:val="22"/>
                  </w:rPr>
                </w:rPrChange>
              </w:rPr>
              <w:pPrChange w:id="1717" w:author="Sorin Salagean" w:date="2015-01-30T14:05:00Z">
                <w:pPr>
                  <w:spacing w:line="276" w:lineRule="auto"/>
                </w:pPr>
              </w:pPrChange>
            </w:pPr>
            <w:ins w:id="1718" w:author="Sorin Salagean" w:date="2015-01-30T14:09:00Z">
              <w:r w:rsidRPr="00322231">
                <w:rPr>
                  <w:rFonts w:asciiTheme="minorHAnsi" w:hAnsiTheme="minorHAnsi"/>
                  <w:sz w:val="22"/>
                  <w:szCs w:val="22"/>
                  <w:rPrChange w:id="1719" w:author="Sorin Salagean" w:date="2015-02-19T11:31:00Z">
                    <w:rPr/>
                  </w:rPrChange>
                </w:rPr>
                <w:t xml:space="preserve">Se seteaza autofill-ul “INSIS </w:t>
              </w:r>
            </w:ins>
            <w:ins w:id="1720" w:author="Sorin Salagean" w:date="2015-01-30T14:10:00Z">
              <w:r w:rsidRPr="00322231">
                <w:rPr>
                  <w:rFonts w:asciiTheme="minorHAnsi" w:hAnsiTheme="minorHAnsi"/>
                  <w:sz w:val="22"/>
                  <w:szCs w:val="22"/>
                  <w:rPrChange w:id="1721" w:author="Sorin Salagean" w:date="2015-02-19T11:31:00Z">
                    <w:rPr/>
                  </w:rPrChange>
                </w:rPr>
                <w:t>–</w:t>
              </w:r>
            </w:ins>
            <w:ins w:id="1722" w:author="Sorin Salagean" w:date="2015-01-30T14:09:00Z">
              <w:r w:rsidRPr="00322231">
                <w:rPr>
                  <w:rFonts w:asciiTheme="minorHAnsi" w:hAnsiTheme="minorHAnsi"/>
                  <w:sz w:val="22"/>
                  <w:szCs w:val="22"/>
                  <w:rPrChange w:id="1723" w:author="Sorin Salagean" w:date="2015-02-19T11:31:00Z">
                    <w:rPr/>
                  </w:rPrChange>
                </w:rPr>
                <w:t xml:space="preserve"> NumarDosarInsis</w:t>
              </w:r>
            </w:ins>
            <w:ins w:id="1724" w:author="Sorin Salagean" w:date="2015-01-30T15:03:00Z">
              <w:r w:rsidR="00FE3C48" w:rsidRPr="00322231">
                <w:rPr>
                  <w:rFonts w:asciiTheme="minorHAnsi" w:hAnsiTheme="minorHAnsi"/>
                  <w:sz w:val="22"/>
                  <w:szCs w:val="22"/>
                  <w:rPrChange w:id="1725" w:author="Sorin Salagean" w:date="2015-02-19T11:31:00Z">
                    <w:rPr/>
                  </w:rPrChange>
                </w:rPr>
                <w:t>”;</w:t>
              </w:r>
            </w:ins>
          </w:p>
          <w:p w14:paraId="26F77345" w14:textId="2933A7E2" w:rsidR="00131E5D" w:rsidRPr="00322231" w:rsidRDefault="00997EA6">
            <w:pPr>
              <w:pStyle w:val="ListParagraph"/>
              <w:numPr>
                <w:ilvl w:val="0"/>
                <w:numId w:val="20"/>
              </w:numPr>
              <w:spacing w:line="276" w:lineRule="auto"/>
              <w:rPr>
                <w:ins w:id="1726" w:author="Sorin Salagean" w:date="2015-01-30T14:11:00Z"/>
                <w:rFonts w:asciiTheme="minorHAnsi" w:hAnsiTheme="minorHAnsi"/>
                <w:sz w:val="22"/>
                <w:szCs w:val="22"/>
                <w:rPrChange w:id="1727" w:author="Sorin Salagean" w:date="2015-02-19T11:31:00Z">
                  <w:rPr>
                    <w:ins w:id="1728" w:author="Sorin Salagean" w:date="2015-01-30T14:11:00Z"/>
                    <w:rFonts w:asciiTheme="minorHAnsi" w:eastAsiaTheme="minorHAnsi" w:hAnsiTheme="minorHAnsi" w:cstheme="minorBidi"/>
                    <w:sz w:val="22"/>
                    <w:szCs w:val="22"/>
                  </w:rPr>
                </w:rPrChange>
              </w:rPr>
              <w:pPrChange w:id="1729" w:author="Sorin Salagean" w:date="2015-01-30T14:05:00Z">
                <w:pPr>
                  <w:spacing w:line="276" w:lineRule="auto"/>
                </w:pPr>
              </w:pPrChange>
            </w:pPr>
            <w:ins w:id="1730" w:author="Sorin Salagean" w:date="2015-01-30T14:10:00Z">
              <w:r w:rsidRPr="00322231">
                <w:rPr>
                  <w:rFonts w:asciiTheme="minorHAnsi" w:hAnsiTheme="minorHAnsi"/>
                  <w:sz w:val="22"/>
                  <w:szCs w:val="22"/>
                  <w:rPrChange w:id="1731" w:author="Sorin Salagean" w:date="2015-02-19T11:31:00Z">
                    <w:rPr/>
                  </w:rPrChange>
                </w:rPr>
                <w:t>Se copiaza kw-ul “Numar dosar dauna INSIS” pe doc. Relationat “CL – Verificare documente dosar</w:t>
              </w:r>
            </w:ins>
            <w:ins w:id="1732" w:author="Sorin Salagean" w:date="2015-01-30T14:11:00Z">
              <w:r w:rsidRPr="00322231">
                <w:rPr>
                  <w:rFonts w:asciiTheme="minorHAnsi" w:hAnsiTheme="minorHAnsi"/>
                  <w:sz w:val="22"/>
                  <w:szCs w:val="22"/>
                  <w:rPrChange w:id="1733" w:author="Sorin Salagean" w:date="2015-02-19T11:31:00Z">
                    <w:rPr/>
                  </w:rPrChange>
                </w:rPr>
                <w:t xml:space="preserve"> dauna”</w:t>
              </w:r>
            </w:ins>
            <w:ins w:id="1734" w:author="Sorin Salagean" w:date="2015-01-30T15:03:00Z">
              <w:r w:rsidR="00FE3C48" w:rsidRPr="00322231">
                <w:rPr>
                  <w:rFonts w:asciiTheme="minorHAnsi" w:hAnsiTheme="minorHAnsi"/>
                  <w:sz w:val="22"/>
                  <w:szCs w:val="22"/>
                  <w:rPrChange w:id="1735" w:author="Sorin Salagean" w:date="2015-02-19T11:31:00Z">
                    <w:rPr/>
                  </w:rPrChange>
                </w:rPr>
                <w:t>;</w:t>
              </w:r>
            </w:ins>
          </w:p>
          <w:p w14:paraId="4DEC751C" w14:textId="3DBC4ABD" w:rsidR="00997EA6" w:rsidRPr="00322231" w:rsidRDefault="00997EA6">
            <w:pPr>
              <w:pStyle w:val="ListParagraph"/>
              <w:numPr>
                <w:ilvl w:val="0"/>
                <w:numId w:val="20"/>
              </w:numPr>
              <w:spacing w:line="276" w:lineRule="auto"/>
              <w:rPr>
                <w:ins w:id="1736" w:author="Sorin Salagean" w:date="2015-01-30T14:14:00Z"/>
                <w:rFonts w:asciiTheme="minorHAnsi" w:hAnsiTheme="minorHAnsi"/>
                <w:sz w:val="22"/>
                <w:szCs w:val="22"/>
                <w:rPrChange w:id="1737" w:author="Sorin Salagean" w:date="2015-02-19T11:31:00Z">
                  <w:rPr>
                    <w:ins w:id="1738" w:author="Sorin Salagean" w:date="2015-01-30T14:14:00Z"/>
                    <w:rFonts w:asciiTheme="minorHAnsi" w:eastAsiaTheme="minorHAnsi" w:hAnsiTheme="minorHAnsi" w:cstheme="minorBidi"/>
                    <w:sz w:val="22"/>
                    <w:szCs w:val="22"/>
                  </w:rPr>
                </w:rPrChange>
              </w:rPr>
              <w:pPrChange w:id="1739" w:author="Sorin Salagean" w:date="2015-01-30T14:05:00Z">
                <w:pPr>
                  <w:spacing w:line="276" w:lineRule="auto"/>
                </w:pPr>
              </w:pPrChange>
            </w:pPr>
            <w:ins w:id="1740" w:author="Sorin Salagean" w:date="2015-01-30T14:11:00Z">
              <w:r w:rsidRPr="00322231">
                <w:rPr>
                  <w:rFonts w:asciiTheme="minorHAnsi" w:hAnsiTheme="minorHAnsi"/>
                  <w:sz w:val="22"/>
                  <w:szCs w:val="22"/>
                  <w:rPrChange w:id="1741" w:author="Sorin Salagean" w:date="2015-02-19T11:31:00Z">
                    <w:rPr/>
                  </w:rPrChange>
                </w:rPr>
                <w:t xml:space="preserve">Se verifica daca exista kw-ul </w:t>
              </w:r>
            </w:ins>
            <w:ins w:id="1742" w:author="Sorin Salagean" w:date="2015-01-30T14:12:00Z">
              <w:r w:rsidRPr="00322231">
                <w:rPr>
                  <w:rFonts w:asciiTheme="minorHAnsi" w:hAnsiTheme="minorHAnsi"/>
                  <w:sz w:val="22"/>
                  <w:szCs w:val="22"/>
                  <w:rPrChange w:id="1743" w:author="Sorin Salagean" w:date="2015-02-19T11:31:00Z">
                    <w:rPr/>
                  </w:rPrChange>
                </w:rPr>
                <w:t>“Numar dosar dauna INSIS</w:t>
              </w:r>
            </w:ins>
            <w:ins w:id="1744" w:author="Sorin Salagean" w:date="2015-01-30T15:03:00Z">
              <w:r w:rsidR="00FE3C48" w:rsidRPr="00322231">
                <w:rPr>
                  <w:rFonts w:asciiTheme="minorHAnsi" w:hAnsiTheme="minorHAnsi"/>
                  <w:sz w:val="22"/>
                  <w:szCs w:val="22"/>
                  <w:rPrChange w:id="1745" w:author="Sorin Salagean" w:date="2015-02-19T11:31:00Z">
                    <w:rPr/>
                  </w:rPrChange>
                </w:rPr>
                <w:t>;</w:t>
              </w:r>
            </w:ins>
          </w:p>
          <w:p w14:paraId="55896AD4" w14:textId="7B8C12FE" w:rsidR="00997EA6" w:rsidRPr="00322231" w:rsidRDefault="00997EA6">
            <w:pPr>
              <w:pStyle w:val="ListParagraph"/>
              <w:numPr>
                <w:ilvl w:val="0"/>
                <w:numId w:val="20"/>
              </w:numPr>
              <w:spacing w:line="276" w:lineRule="auto"/>
              <w:rPr>
                <w:ins w:id="1746" w:author="Sorin Salagean" w:date="2015-01-30T14:15:00Z"/>
                <w:rFonts w:asciiTheme="minorHAnsi" w:hAnsiTheme="minorHAnsi"/>
                <w:sz w:val="22"/>
                <w:szCs w:val="22"/>
                <w:rPrChange w:id="1747" w:author="Sorin Salagean" w:date="2015-02-19T11:31:00Z">
                  <w:rPr>
                    <w:ins w:id="1748" w:author="Sorin Salagean" w:date="2015-01-30T14:15:00Z"/>
                    <w:rFonts w:asciiTheme="minorHAnsi" w:eastAsiaTheme="minorHAnsi" w:hAnsiTheme="minorHAnsi" w:cstheme="minorBidi"/>
                    <w:sz w:val="22"/>
                    <w:szCs w:val="22"/>
                  </w:rPr>
                </w:rPrChange>
              </w:rPr>
              <w:pPrChange w:id="1749" w:author="Sorin Salagean" w:date="2015-01-30T14:05:00Z">
                <w:pPr>
                  <w:spacing w:line="276" w:lineRule="auto"/>
                </w:pPr>
              </w:pPrChange>
            </w:pPr>
            <w:ins w:id="1750" w:author="Sorin Salagean" w:date="2015-01-30T14:14:00Z">
              <w:r w:rsidRPr="00322231">
                <w:rPr>
                  <w:rFonts w:asciiTheme="minorHAnsi" w:hAnsiTheme="minorHAnsi"/>
                  <w:sz w:val="22"/>
                  <w:szCs w:val="22"/>
                  <w:rPrChange w:id="1751" w:author="Sorin Salagean" w:date="2015-02-19T11:31:00Z">
                    <w:rPr/>
                  </w:rPrChange>
                </w:rPr>
                <w:t>Seteaza autofill “4 – Rezerva INSIS</w:t>
              </w:r>
            </w:ins>
            <w:ins w:id="1752" w:author="Sorin Salagean" w:date="2015-01-30T14:15:00Z">
              <w:r w:rsidRPr="00322231">
                <w:rPr>
                  <w:rFonts w:asciiTheme="minorHAnsi" w:hAnsiTheme="minorHAnsi"/>
                  <w:sz w:val="22"/>
                  <w:szCs w:val="22"/>
                  <w:rPrChange w:id="1753" w:author="Sorin Salagean" w:date="2015-02-19T11:31:00Z">
                    <w:rPr/>
                  </w:rPrChange>
                </w:rPr>
                <w:t>”</w:t>
              </w:r>
            </w:ins>
            <w:ins w:id="1754" w:author="Sorin Salagean" w:date="2015-01-30T15:03:00Z">
              <w:r w:rsidR="00FE3C48" w:rsidRPr="00322231">
                <w:rPr>
                  <w:rFonts w:asciiTheme="minorHAnsi" w:hAnsiTheme="minorHAnsi"/>
                  <w:sz w:val="22"/>
                  <w:szCs w:val="22"/>
                  <w:rPrChange w:id="1755" w:author="Sorin Salagean" w:date="2015-02-19T11:31:00Z">
                    <w:rPr/>
                  </w:rPrChange>
                </w:rPr>
                <w:t>;</w:t>
              </w:r>
            </w:ins>
          </w:p>
          <w:p w14:paraId="5F828D23" w14:textId="47C18E6A" w:rsidR="00997EA6" w:rsidRPr="00322231" w:rsidRDefault="00997EA6">
            <w:pPr>
              <w:pStyle w:val="ListParagraph"/>
              <w:numPr>
                <w:ilvl w:val="0"/>
                <w:numId w:val="20"/>
              </w:numPr>
              <w:spacing w:line="276" w:lineRule="auto"/>
              <w:rPr>
                <w:ins w:id="1756" w:author="Sorin Salagean" w:date="2015-01-30T14:18:00Z"/>
                <w:rFonts w:asciiTheme="minorHAnsi" w:hAnsiTheme="minorHAnsi"/>
                <w:sz w:val="22"/>
                <w:szCs w:val="22"/>
                <w:rPrChange w:id="1757" w:author="Sorin Salagean" w:date="2015-02-19T11:31:00Z">
                  <w:rPr>
                    <w:ins w:id="1758" w:author="Sorin Salagean" w:date="2015-01-30T14:18:00Z"/>
                    <w:rFonts w:asciiTheme="minorHAnsi" w:eastAsiaTheme="minorHAnsi" w:hAnsiTheme="minorHAnsi" w:cstheme="minorBidi"/>
                    <w:sz w:val="22"/>
                    <w:szCs w:val="22"/>
                  </w:rPr>
                </w:rPrChange>
              </w:rPr>
              <w:pPrChange w:id="1759" w:author="Sorin Salagean" w:date="2015-01-30T14:05:00Z">
                <w:pPr>
                  <w:spacing w:line="276" w:lineRule="auto"/>
                </w:pPr>
              </w:pPrChange>
            </w:pPr>
            <w:ins w:id="1760" w:author="Sorin Salagean" w:date="2015-01-30T14:15:00Z">
              <w:r w:rsidRPr="00322231">
                <w:rPr>
                  <w:rFonts w:asciiTheme="minorHAnsi" w:hAnsiTheme="minorHAnsi"/>
                  <w:sz w:val="22"/>
                  <w:szCs w:val="22"/>
                  <w:rPrChange w:id="1761" w:author="Sorin Salagean" w:date="2015-02-19T11:31:00Z">
                    <w:rPr/>
                  </w:rPrChange>
                </w:rPr>
                <w:t xml:space="preserve">Se verifica daca exista kw-ul “Rezerva INSIS” (in cazul in care nu exista se afiseaza un mesaj </w:t>
              </w:r>
            </w:ins>
            <w:ins w:id="1762" w:author="Sorin Salagean" w:date="2015-01-30T14:16:00Z">
              <w:r w:rsidRPr="00322231">
                <w:rPr>
                  <w:rFonts w:asciiTheme="minorHAnsi" w:hAnsiTheme="minorHAnsi"/>
                  <w:sz w:val="22"/>
                  <w:szCs w:val="22"/>
                  <w:rPrChange w:id="1763" w:author="Sorin Salagean" w:date="2015-02-19T11:31:00Z">
                    <w:rPr/>
                  </w:rPrChange>
                </w:rPr>
                <w:t>“Rezerva lipseste! Completati Rezerva Insis si reincercati</w:t>
              </w:r>
            </w:ins>
            <w:ins w:id="1764" w:author="Sorin Salagean" w:date="2015-01-30T14:17:00Z">
              <w:r w:rsidRPr="00322231">
                <w:rPr>
                  <w:rFonts w:asciiTheme="minorHAnsi" w:hAnsiTheme="minorHAnsi"/>
                  <w:sz w:val="22"/>
                  <w:szCs w:val="22"/>
                  <w:rPrChange w:id="1765" w:author="Sorin Salagean" w:date="2015-02-19T11:31:00Z">
                    <w:rPr/>
                  </w:rPrChange>
                </w:rPr>
                <w:t>” si se seteaza kw-ul “trimit mai departe” cu valoarea “NU”</w:t>
              </w:r>
            </w:ins>
            <w:ins w:id="1766" w:author="Sorin Salagean" w:date="2015-01-30T15:03:00Z">
              <w:r w:rsidR="00FE3C48" w:rsidRPr="00322231">
                <w:rPr>
                  <w:rFonts w:asciiTheme="minorHAnsi" w:hAnsiTheme="minorHAnsi"/>
                  <w:sz w:val="22"/>
                  <w:szCs w:val="22"/>
                  <w:rPrChange w:id="1767" w:author="Sorin Salagean" w:date="2015-02-19T11:31:00Z">
                    <w:rPr/>
                  </w:rPrChange>
                </w:rPr>
                <w:t>;</w:t>
              </w:r>
            </w:ins>
          </w:p>
          <w:p w14:paraId="40F6007F" w14:textId="65F4256F" w:rsidR="00997EA6" w:rsidRPr="00322231" w:rsidRDefault="00997EA6">
            <w:pPr>
              <w:pStyle w:val="ListParagraph"/>
              <w:numPr>
                <w:ilvl w:val="0"/>
                <w:numId w:val="20"/>
              </w:numPr>
              <w:spacing w:line="276" w:lineRule="auto"/>
              <w:rPr>
                <w:ins w:id="1768" w:author="Sorin Salagean" w:date="2015-01-30T14:22:00Z"/>
                <w:rFonts w:asciiTheme="minorHAnsi" w:hAnsiTheme="minorHAnsi"/>
                <w:sz w:val="22"/>
                <w:szCs w:val="22"/>
                <w:rPrChange w:id="1769" w:author="Sorin Salagean" w:date="2015-02-19T11:31:00Z">
                  <w:rPr>
                    <w:ins w:id="1770" w:author="Sorin Salagean" w:date="2015-01-30T14:22:00Z"/>
                    <w:rFonts w:asciiTheme="minorHAnsi" w:eastAsiaTheme="minorHAnsi" w:hAnsiTheme="minorHAnsi" w:cstheme="minorBidi"/>
                    <w:sz w:val="22"/>
                    <w:szCs w:val="22"/>
                  </w:rPr>
                </w:rPrChange>
              </w:rPr>
              <w:pPrChange w:id="1771" w:author="Sorin Salagean" w:date="2015-01-30T14:05:00Z">
                <w:pPr>
                  <w:spacing w:line="276" w:lineRule="auto"/>
                </w:pPr>
              </w:pPrChange>
            </w:pPr>
            <w:ins w:id="1772" w:author="Sorin Salagean" w:date="2015-01-30T14:18:00Z">
              <w:r w:rsidRPr="00322231">
                <w:rPr>
                  <w:rFonts w:asciiTheme="minorHAnsi" w:hAnsiTheme="minorHAnsi"/>
                  <w:sz w:val="22"/>
                  <w:szCs w:val="22"/>
                  <w:rPrChange w:id="1773" w:author="Sorin Salagean" w:date="2015-02-19T11:31:00Z">
                    <w:rPr/>
                  </w:rPrChange>
                </w:rPr>
                <w:t>Se verifica daca valoare kw-ului “Tip eveniment” este = cu 328, 329</w:t>
              </w:r>
            </w:ins>
            <w:ins w:id="1774" w:author="Sorin Salagean" w:date="2015-01-30T14:19:00Z">
              <w:r w:rsidRPr="00322231">
                <w:rPr>
                  <w:rFonts w:asciiTheme="minorHAnsi" w:hAnsiTheme="minorHAnsi"/>
                  <w:sz w:val="22"/>
                  <w:szCs w:val="22"/>
                  <w:rPrChange w:id="1775" w:author="Sorin Salagean" w:date="2015-02-19T11:31:00Z">
                    <w:rPr/>
                  </w:rPrChange>
                </w:rPr>
                <w:t xml:space="preserve">; in caz afirmativ se </w:t>
              </w:r>
            </w:ins>
            <w:ins w:id="1776" w:author="Sorin Salagean" w:date="2015-01-30T14:50:00Z">
              <w:r w:rsidR="00885BE0" w:rsidRPr="00322231">
                <w:rPr>
                  <w:rFonts w:asciiTheme="minorHAnsi" w:hAnsiTheme="minorHAnsi"/>
                  <w:sz w:val="22"/>
                  <w:szCs w:val="22"/>
                  <w:rPrChange w:id="1777" w:author="Sorin Salagean" w:date="2015-02-19T11:31:00Z">
                    <w:rPr/>
                  </w:rPrChange>
                </w:rPr>
                <w:t>face verificarea</w:t>
              </w:r>
            </w:ins>
            <w:ins w:id="1778" w:author="Sorin Salagean" w:date="2015-01-30T14:19:00Z">
              <w:r w:rsidRPr="00322231">
                <w:rPr>
                  <w:rFonts w:asciiTheme="minorHAnsi" w:hAnsiTheme="minorHAnsi"/>
                  <w:sz w:val="22"/>
                  <w:szCs w:val="22"/>
                  <w:rPrChange w:id="1779" w:author="Sorin Salagean" w:date="2015-02-19T11:31:00Z">
                    <w:rPr/>
                  </w:rPrChange>
                </w:rPr>
                <w:t xml:space="preserve"> daca exista documentul relationat “CL – DIR”</w:t>
              </w:r>
            </w:ins>
            <w:ins w:id="1780" w:author="Sorin Salagean" w:date="2015-01-30T14:20:00Z">
              <w:r w:rsidRPr="00322231">
                <w:rPr>
                  <w:rFonts w:asciiTheme="minorHAnsi" w:hAnsiTheme="minorHAnsi"/>
                  <w:sz w:val="22"/>
                  <w:szCs w:val="22"/>
                  <w:rPrChange w:id="1781" w:author="Sorin Salagean" w:date="2015-02-19T11:31:00Z">
                    <w:rPr/>
                  </w:rPrChange>
                </w:rPr>
                <w:t xml:space="preserve"> (in cazul in care nu exista se va afisa un mesaj </w:t>
              </w:r>
            </w:ins>
            <w:ins w:id="1782" w:author="Sorin Salagean" w:date="2015-01-30T14:21:00Z">
              <w:r w:rsidRPr="00322231">
                <w:rPr>
                  <w:rFonts w:asciiTheme="minorHAnsi" w:hAnsiTheme="minorHAnsi"/>
                  <w:sz w:val="22"/>
                  <w:szCs w:val="22"/>
                  <w:rPrChange w:id="1783" w:author="Sorin Salagean" w:date="2015-02-19T11:31:00Z">
                    <w:rPr/>
                  </w:rPrChange>
                </w:rPr>
                <w:lastRenderedPageBreak/>
                <w:t xml:space="preserve">“Documentul DIR lipseste. Incarcati </w:t>
              </w:r>
              <w:r w:rsidR="008F0812" w:rsidRPr="00322231">
                <w:rPr>
                  <w:rFonts w:asciiTheme="minorHAnsi" w:hAnsiTheme="minorHAnsi"/>
                  <w:sz w:val="22"/>
                  <w:szCs w:val="22"/>
                  <w:rPrChange w:id="1784" w:author="Sorin Salagean" w:date="2015-02-19T11:31:00Z">
                    <w:rPr/>
                  </w:rPrChange>
                </w:rPr>
                <w:t>DIR si reincercati</w:t>
              </w:r>
            </w:ins>
            <w:ins w:id="1785" w:author="Sorin Salagean" w:date="2015-01-30T14:23:00Z">
              <w:r w:rsidR="008F0812" w:rsidRPr="00322231">
                <w:rPr>
                  <w:rFonts w:asciiTheme="minorHAnsi" w:hAnsiTheme="minorHAnsi"/>
                  <w:sz w:val="22"/>
                  <w:szCs w:val="22"/>
                  <w:rPrChange w:id="1786" w:author="Sorin Salagean" w:date="2015-02-19T11:31:00Z">
                    <w:rPr/>
                  </w:rPrChange>
                </w:rPr>
                <w:t>” si va fi setata</w:t>
              </w:r>
            </w:ins>
          </w:p>
          <w:p w14:paraId="796FCACE" w14:textId="678140F6" w:rsidR="00997EA6" w:rsidRPr="00322231" w:rsidRDefault="00997EA6">
            <w:pPr>
              <w:pStyle w:val="ListParagraph"/>
              <w:spacing w:line="276" w:lineRule="auto"/>
              <w:ind w:left="1068"/>
              <w:rPr>
                <w:ins w:id="1787" w:author="Sorin Salagean" w:date="2015-01-30T14:23:00Z"/>
                <w:rFonts w:asciiTheme="minorHAnsi" w:eastAsiaTheme="minorHAnsi" w:hAnsiTheme="minorHAnsi" w:cstheme="minorBidi"/>
                <w:sz w:val="22"/>
                <w:szCs w:val="22"/>
                <w:rPrChange w:id="1788" w:author="Sorin Salagean" w:date="2015-02-19T11:31:00Z">
                  <w:rPr>
                    <w:ins w:id="1789" w:author="Sorin Salagean" w:date="2015-01-30T14:23:00Z"/>
                    <w:rFonts w:asciiTheme="minorHAnsi" w:eastAsiaTheme="minorHAnsi" w:hAnsiTheme="minorHAnsi" w:cstheme="minorBidi"/>
                    <w:sz w:val="22"/>
                    <w:szCs w:val="22"/>
                  </w:rPr>
                </w:rPrChange>
              </w:rPr>
              <w:pPrChange w:id="1790" w:author="Sorin Salagean" w:date="2015-01-30T14:23:00Z">
                <w:pPr>
                  <w:spacing w:line="276" w:lineRule="auto"/>
                </w:pPr>
              </w:pPrChange>
            </w:pPr>
            <w:ins w:id="1791" w:author="Sorin Salagean" w:date="2015-01-30T14:22:00Z">
              <w:r w:rsidRPr="00322231">
                <w:rPr>
                  <w:rFonts w:asciiTheme="minorHAnsi" w:hAnsiTheme="minorHAnsi"/>
                  <w:sz w:val="22"/>
                  <w:szCs w:val="22"/>
                  <w:rPrChange w:id="1792" w:author="Sorin Salagean" w:date="2015-02-19T11:31:00Z">
                    <w:rPr/>
                  </w:rPrChange>
                </w:rPr>
                <w:t>valoarea kw-ului “trimit mai departe” cu valoarea “NU”</w:t>
              </w:r>
            </w:ins>
            <w:ins w:id="1793" w:author="Sorin Salagean" w:date="2015-01-30T15:04:00Z">
              <w:r w:rsidR="00FE3C48" w:rsidRPr="00322231">
                <w:rPr>
                  <w:rFonts w:asciiTheme="minorHAnsi" w:hAnsiTheme="minorHAnsi"/>
                  <w:sz w:val="22"/>
                  <w:szCs w:val="22"/>
                  <w:rPrChange w:id="1794" w:author="Sorin Salagean" w:date="2015-02-19T11:31:00Z">
                    <w:rPr/>
                  </w:rPrChange>
                </w:rPr>
                <w:t>;</w:t>
              </w:r>
            </w:ins>
          </w:p>
          <w:p w14:paraId="3DA8499C" w14:textId="3F783F4D" w:rsidR="008F0812" w:rsidRPr="00322231" w:rsidRDefault="008F0812">
            <w:pPr>
              <w:pStyle w:val="ListParagraph"/>
              <w:numPr>
                <w:ilvl w:val="0"/>
                <w:numId w:val="20"/>
              </w:numPr>
              <w:spacing w:line="276" w:lineRule="auto"/>
              <w:rPr>
                <w:ins w:id="1795" w:author="Sorin Salagean" w:date="2015-01-30T14:00:00Z"/>
                <w:rFonts w:asciiTheme="minorHAnsi" w:hAnsiTheme="minorHAnsi"/>
                <w:sz w:val="22"/>
                <w:szCs w:val="22"/>
                <w:rPrChange w:id="1796" w:author="Sorin Salagean" w:date="2015-02-19T11:31:00Z">
                  <w:rPr>
                    <w:ins w:id="1797" w:author="Sorin Salagean" w:date="2015-01-30T14:00:00Z"/>
                  </w:rPr>
                </w:rPrChange>
              </w:rPr>
              <w:pPrChange w:id="1798" w:author="Sorin Salagean" w:date="2015-01-30T14:23:00Z">
                <w:pPr>
                  <w:spacing w:line="276" w:lineRule="auto"/>
                </w:pPr>
              </w:pPrChange>
            </w:pPr>
            <w:ins w:id="1799" w:author="Sorin Salagean" w:date="2015-01-30T14:23:00Z">
              <w:r w:rsidRPr="00322231">
                <w:rPr>
                  <w:rFonts w:asciiTheme="minorHAnsi" w:hAnsiTheme="minorHAnsi"/>
                  <w:sz w:val="22"/>
                  <w:szCs w:val="22"/>
                  <w:rPrChange w:id="1800" w:author="Sorin Salagean" w:date="2015-02-19T11:31:00Z">
                    <w:rPr/>
                  </w:rPrChange>
                </w:rPr>
                <w:t xml:space="preserve">Se trimite documentul in etapa </w:t>
              </w:r>
            </w:ins>
            <w:ins w:id="1801" w:author="Sorin Salagean" w:date="2015-01-30T14:24:00Z">
              <w:r w:rsidRPr="00322231">
                <w:rPr>
                  <w:rFonts w:asciiTheme="minorHAnsi" w:hAnsiTheme="minorHAnsi"/>
                  <w:sz w:val="22"/>
                  <w:szCs w:val="22"/>
                  <w:rPrChange w:id="1802" w:author="Sorin Salagean" w:date="2015-02-19T11:31:00Z">
                    <w:rPr/>
                  </w:rPrChange>
                </w:rPr>
                <w:t>“Alocari prime”</w:t>
              </w:r>
            </w:ins>
          </w:p>
        </w:tc>
        <w:tc>
          <w:tcPr>
            <w:tcW w:w="1099" w:type="dxa"/>
          </w:tcPr>
          <w:p w14:paraId="7C1CC61A" w14:textId="77777777" w:rsidR="00131E5D" w:rsidRPr="00CB26B7" w:rsidRDefault="00131E5D" w:rsidP="009D6112">
            <w:pPr>
              <w:spacing w:line="276" w:lineRule="auto"/>
              <w:rPr>
                <w:ins w:id="1803" w:author="Sorin Salagean" w:date="2015-01-30T14:00:00Z"/>
                <w:rFonts w:asciiTheme="minorHAnsi" w:hAnsiTheme="minorHAnsi"/>
                <w:b/>
                <w:noProof/>
                <w:sz w:val="22"/>
                <w:szCs w:val="22"/>
                <w:rPrChange w:id="1804" w:author="Sorin Salagean" w:date="2015-02-09T11:06:00Z">
                  <w:rPr>
                    <w:ins w:id="1805" w:author="Sorin Salagean" w:date="2015-01-30T14:00:00Z"/>
                    <w:b/>
                    <w:noProof/>
                  </w:rPr>
                </w:rPrChange>
              </w:rPr>
            </w:pPr>
          </w:p>
        </w:tc>
        <w:tc>
          <w:tcPr>
            <w:tcW w:w="1954" w:type="dxa"/>
          </w:tcPr>
          <w:p w14:paraId="76E8CAE1" w14:textId="007C6A9D" w:rsidR="00131E5D" w:rsidRPr="00322231" w:rsidRDefault="00131E5D" w:rsidP="009D6112">
            <w:pPr>
              <w:spacing w:line="276" w:lineRule="auto"/>
              <w:rPr>
                <w:ins w:id="1806" w:author="Sorin Salagean" w:date="2015-01-30T14:00:00Z"/>
                <w:rFonts w:asciiTheme="minorHAnsi" w:hAnsiTheme="minorHAnsi"/>
                <w:b/>
                <w:noProof/>
                <w:sz w:val="22"/>
                <w:szCs w:val="22"/>
                <w:rPrChange w:id="1807" w:author="Sorin Salagean" w:date="2015-02-19T11:31:00Z">
                  <w:rPr>
                    <w:ins w:id="1808" w:author="Sorin Salagean" w:date="2015-01-30T14:00:00Z"/>
                    <w:b/>
                    <w:noProof/>
                  </w:rPr>
                </w:rPrChange>
              </w:rPr>
            </w:pPr>
            <w:ins w:id="1809" w:author="Sorin Salagean" w:date="2015-01-30T14:02:00Z">
              <w:r w:rsidRPr="00322231">
                <w:rPr>
                  <w:rFonts w:asciiTheme="minorHAnsi" w:hAnsiTheme="minorHAnsi"/>
                  <w:sz w:val="22"/>
                  <w:szCs w:val="22"/>
                  <w:rPrChange w:id="1810" w:author="Sorin Salagean" w:date="2015-02-19T11:31:00Z">
                    <w:rPr>
                      <w:b/>
                      <w:noProof/>
                    </w:rPr>
                  </w:rPrChange>
                </w:rPr>
                <w:t xml:space="preserve">Muta documentul in etapa </w:t>
              </w:r>
            </w:ins>
            <w:ins w:id="1811" w:author="Sorin Salagean" w:date="2015-01-30T14:03:00Z">
              <w:r w:rsidRPr="00322231">
                <w:rPr>
                  <w:rFonts w:asciiTheme="minorHAnsi" w:hAnsiTheme="minorHAnsi"/>
                  <w:sz w:val="22"/>
                  <w:szCs w:val="22"/>
                  <w:rPrChange w:id="1812" w:author="Sorin Salagean" w:date="2015-02-19T11:31:00Z">
                    <w:rPr>
                      <w:b/>
                      <w:noProof/>
                    </w:rPr>
                  </w:rPrChange>
                </w:rPr>
                <w:t>“Alocari prime”</w:t>
              </w:r>
            </w:ins>
          </w:p>
        </w:tc>
      </w:tr>
      <w:tr w:rsidR="00131E5D" w:rsidRPr="00126240" w14:paraId="43255E37" w14:textId="77777777" w:rsidTr="00FD44E3">
        <w:trPr>
          <w:trHeight w:val="362"/>
          <w:ins w:id="1813" w:author="Sorin Salagean" w:date="2015-01-30T14:03:00Z"/>
        </w:trPr>
        <w:tc>
          <w:tcPr>
            <w:tcW w:w="2200" w:type="dxa"/>
          </w:tcPr>
          <w:p w14:paraId="1E086F1D" w14:textId="4220E7A6" w:rsidR="00131E5D" w:rsidRPr="00322231" w:rsidRDefault="008F0812" w:rsidP="009D6112">
            <w:pPr>
              <w:spacing w:line="276" w:lineRule="auto"/>
              <w:rPr>
                <w:ins w:id="1814" w:author="Sorin Salagean" w:date="2015-01-30T14:03:00Z"/>
                <w:rFonts w:asciiTheme="minorHAnsi" w:hAnsiTheme="minorHAnsi"/>
                <w:b/>
                <w:noProof/>
                <w:sz w:val="22"/>
                <w:szCs w:val="22"/>
                <w:rPrChange w:id="1815" w:author="Sorin Salagean" w:date="2015-02-19T11:32:00Z">
                  <w:rPr>
                    <w:ins w:id="1816" w:author="Sorin Salagean" w:date="2015-01-30T14:03:00Z"/>
                    <w:b/>
                    <w:noProof/>
                  </w:rPr>
                </w:rPrChange>
              </w:rPr>
            </w:pPr>
            <w:ins w:id="1817" w:author="Sorin Salagean" w:date="2015-01-30T14:25:00Z">
              <w:r w:rsidRPr="00322231">
                <w:rPr>
                  <w:rFonts w:asciiTheme="minorHAnsi" w:hAnsiTheme="minorHAnsi"/>
                  <w:b/>
                  <w:sz w:val="22"/>
                  <w:szCs w:val="22"/>
                  <w:rPrChange w:id="1818" w:author="Sorin Salagean" w:date="2015-02-19T11:32:00Z">
                    <w:rPr/>
                  </w:rPrChange>
                </w:rPr>
                <w:lastRenderedPageBreak/>
                <w:t>Trimite mai departe</w:t>
              </w:r>
            </w:ins>
          </w:p>
        </w:tc>
        <w:tc>
          <w:tcPr>
            <w:tcW w:w="4997" w:type="dxa"/>
          </w:tcPr>
          <w:p w14:paraId="17284AA3" w14:textId="77777777" w:rsidR="00131E5D" w:rsidRPr="00322231" w:rsidRDefault="008F0812" w:rsidP="009D6112">
            <w:pPr>
              <w:spacing w:line="276" w:lineRule="auto"/>
              <w:rPr>
                <w:ins w:id="1819" w:author="Sorin Salagean" w:date="2015-01-30T14:29:00Z"/>
                <w:rFonts w:asciiTheme="minorHAnsi" w:eastAsiaTheme="minorHAnsi" w:hAnsiTheme="minorHAnsi" w:cstheme="minorBidi"/>
                <w:sz w:val="22"/>
                <w:szCs w:val="22"/>
                <w:rPrChange w:id="1820" w:author="Sorin Salagean" w:date="2015-02-19T11:32:00Z">
                  <w:rPr>
                    <w:ins w:id="1821" w:author="Sorin Salagean" w:date="2015-01-30T14:29:00Z"/>
                    <w:rFonts w:asciiTheme="minorHAnsi" w:eastAsiaTheme="minorHAnsi" w:hAnsiTheme="minorHAnsi" w:cstheme="minorBidi"/>
                    <w:sz w:val="22"/>
                    <w:szCs w:val="22"/>
                  </w:rPr>
                </w:rPrChange>
              </w:rPr>
            </w:pPr>
            <w:ins w:id="1822" w:author="Sorin Salagean" w:date="2015-01-30T14:25:00Z">
              <w:r w:rsidRPr="00322231">
                <w:rPr>
                  <w:rFonts w:asciiTheme="minorHAnsi" w:hAnsiTheme="minorHAnsi"/>
                  <w:sz w:val="22"/>
                  <w:szCs w:val="22"/>
                  <w:rPrChange w:id="1823" w:author="Sorin Salagean" w:date="2015-02-19T11:32:00Z">
                    <w:rPr/>
                  </w:rPrChange>
                </w:rPr>
                <w:t xml:space="preserve">Documentul va fi trimis </w:t>
              </w:r>
            </w:ins>
            <w:ins w:id="1824" w:author="Sorin Salagean" w:date="2015-01-30T14:26:00Z">
              <w:r w:rsidRPr="00322231">
                <w:rPr>
                  <w:rFonts w:asciiTheme="minorHAnsi" w:hAnsiTheme="minorHAnsi"/>
                  <w:sz w:val="22"/>
                  <w:szCs w:val="22"/>
                  <w:rPrChange w:id="1825" w:author="Sorin Salagean" w:date="2015-02-19T11:32:00Z">
                    <w:rPr/>
                  </w:rPrChange>
                </w:rPr>
                <w:t>la Constatator in functie de tipul de constatator ales (Intern sau Extern), sau Fronting, in cazul care valoarea keyword-ului “Fronting” este “Da”</w:t>
              </w:r>
            </w:ins>
            <w:ins w:id="1826" w:author="Sorin Salagean" w:date="2015-01-30T14:27:00Z">
              <w:r w:rsidRPr="00322231">
                <w:rPr>
                  <w:rFonts w:asciiTheme="minorHAnsi" w:hAnsiTheme="minorHAnsi"/>
                  <w:sz w:val="22"/>
                  <w:szCs w:val="22"/>
                  <w:rPrChange w:id="1827" w:author="Sorin Salagean" w:date="2015-02-19T11:32:00Z">
                    <w:rPr/>
                  </w:rPrChange>
                </w:rPr>
                <w:t>. La apasarea butonului au loc urmatoarele actiuni:</w:t>
              </w:r>
            </w:ins>
          </w:p>
          <w:p w14:paraId="1237A863" w14:textId="77777777" w:rsidR="008F0812" w:rsidRPr="00322231" w:rsidRDefault="008F0812">
            <w:pPr>
              <w:pStyle w:val="ListParagraph"/>
              <w:numPr>
                <w:ilvl w:val="0"/>
                <w:numId w:val="20"/>
              </w:numPr>
              <w:spacing w:line="276" w:lineRule="auto"/>
              <w:rPr>
                <w:ins w:id="1828" w:author="Sorin Salagean" w:date="2015-01-30T14:30:00Z"/>
                <w:rFonts w:asciiTheme="minorHAnsi" w:hAnsiTheme="minorHAnsi"/>
                <w:sz w:val="22"/>
                <w:szCs w:val="22"/>
                <w:rPrChange w:id="1829" w:author="Sorin Salagean" w:date="2015-02-19T11:32:00Z">
                  <w:rPr>
                    <w:ins w:id="1830" w:author="Sorin Salagean" w:date="2015-01-30T14:30:00Z"/>
                    <w:rFonts w:asciiTheme="minorHAnsi" w:hAnsiTheme="minorHAnsi"/>
                    <w:sz w:val="22"/>
                    <w:szCs w:val="22"/>
                  </w:rPr>
                </w:rPrChange>
              </w:rPr>
              <w:pPrChange w:id="1831" w:author="Sorin Salagean" w:date="2015-01-30T14:29:00Z">
                <w:pPr>
                  <w:spacing w:line="276" w:lineRule="auto"/>
                </w:pPr>
              </w:pPrChange>
            </w:pPr>
            <w:ins w:id="1832" w:author="Sorin Salagean" w:date="2015-01-30T14:29:00Z">
              <w:r w:rsidRPr="00322231">
                <w:rPr>
                  <w:rFonts w:asciiTheme="minorHAnsi" w:hAnsiTheme="minorHAnsi"/>
                  <w:sz w:val="22"/>
                  <w:szCs w:val="22"/>
                  <w:rPrChange w:id="1833" w:author="Sorin Salagean" w:date="2015-02-19T11:32:00Z">
                    <w:rPr/>
                  </w:rPrChange>
                </w:rPr>
                <w:t>Se va seta kw-ul “trimit mai departe” cu valoarea “DA”</w:t>
              </w:r>
            </w:ins>
            <w:ins w:id="1834" w:author="Sorin Salagean" w:date="2015-01-30T14:30:00Z">
              <w:r w:rsidRPr="00322231">
                <w:rPr>
                  <w:rFonts w:asciiTheme="minorHAnsi" w:hAnsiTheme="minorHAnsi"/>
                  <w:sz w:val="22"/>
                  <w:szCs w:val="22"/>
                  <w:rPrChange w:id="1835" w:author="Sorin Salagean" w:date="2015-02-19T11:32:00Z">
                    <w:rPr/>
                  </w:rPrChange>
                </w:rPr>
                <w:t>;</w:t>
              </w:r>
            </w:ins>
          </w:p>
          <w:p w14:paraId="11D532AB" w14:textId="64A61001" w:rsidR="008F0812" w:rsidRPr="00322231" w:rsidRDefault="008F0812">
            <w:pPr>
              <w:pStyle w:val="ListParagraph"/>
              <w:numPr>
                <w:ilvl w:val="0"/>
                <w:numId w:val="20"/>
              </w:numPr>
              <w:spacing w:line="276" w:lineRule="auto"/>
              <w:rPr>
                <w:ins w:id="1836" w:author="Sorin Salagean" w:date="2015-01-30T14:32:00Z"/>
                <w:rFonts w:asciiTheme="minorHAnsi" w:hAnsiTheme="minorHAnsi"/>
                <w:sz w:val="22"/>
                <w:szCs w:val="22"/>
                <w:rPrChange w:id="1837" w:author="Sorin Salagean" w:date="2015-02-19T11:32:00Z">
                  <w:rPr>
                    <w:ins w:id="1838" w:author="Sorin Salagean" w:date="2015-01-30T14:32:00Z"/>
                    <w:rFonts w:asciiTheme="minorHAnsi" w:hAnsiTheme="minorHAnsi"/>
                    <w:sz w:val="22"/>
                    <w:szCs w:val="22"/>
                  </w:rPr>
                </w:rPrChange>
              </w:rPr>
              <w:pPrChange w:id="1839" w:author="Sorin Salagean" w:date="2015-01-30T14:29:00Z">
                <w:pPr>
                  <w:spacing w:line="276" w:lineRule="auto"/>
                </w:pPr>
              </w:pPrChange>
            </w:pPr>
            <w:ins w:id="1840" w:author="Sorin Salagean" w:date="2015-01-30T14:30:00Z">
              <w:r w:rsidRPr="00322231">
                <w:rPr>
                  <w:rFonts w:asciiTheme="minorHAnsi" w:hAnsiTheme="minorHAnsi"/>
                  <w:sz w:val="22"/>
                  <w:szCs w:val="22"/>
                  <w:rPrChange w:id="1841" w:author="Sorin Salagean" w:date="2015-02-19T11:32:00Z">
                    <w:rPr/>
                  </w:rPrChange>
                </w:rPr>
                <w:t>Se verifica daca exista kw-ul “Nume agent constatare”</w:t>
              </w:r>
            </w:ins>
            <w:ins w:id="1842" w:author="Sorin Salagean" w:date="2015-01-30T14:31:00Z">
              <w:r w:rsidRPr="00322231">
                <w:rPr>
                  <w:rFonts w:asciiTheme="minorHAnsi" w:hAnsiTheme="minorHAnsi"/>
                  <w:sz w:val="22"/>
                  <w:szCs w:val="22"/>
                  <w:rPrChange w:id="1843" w:author="Sorin Salagean" w:date="2015-02-19T11:32:00Z">
                    <w:rPr/>
                  </w:rPrChange>
                </w:rPr>
                <w:t xml:space="preserve"> (in cazul in care nu exista se va seta valoarea </w:t>
              </w:r>
            </w:ins>
            <w:ins w:id="1844" w:author="Sorin Salagean" w:date="2015-01-30T14:32:00Z">
              <w:r w:rsidRPr="00322231">
                <w:rPr>
                  <w:rFonts w:asciiTheme="minorHAnsi" w:hAnsiTheme="minorHAnsi"/>
                  <w:sz w:val="22"/>
                  <w:szCs w:val="22"/>
                  <w:rPrChange w:id="1845" w:author="Sorin Salagean" w:date="2015-02-19T11:32:00Z">
                    <w:rPr/>
                  </w:rPrChange>
                </w:rPr>
                <w:t>kw-ului cu “NU” si se va</w:t>
              </w:r>
            </w:ins>
            <w:ins w:id="1846" w:author="Sorin Salagean" w:date="2015-01-30T14:31:00Z">
              <w:r w:rsidRPr="00322231">
                <w:rPr>
                  <w:rFonts w:asciiTheme="minorHAnsi" w:hAnsiTheme="minorHAnsi"/>
                  <w:sz w:val="22"/>
                  <w:szCs w:val="22"/>
                  <w:rPrChange w:id="1847" w:author="Sorin Salagean" w:date="2015-02-19T11:32:00Z">
                    <w:rPr/>
                  </w:rPrChange>
                </w:rPr>
                <w:t xml:space="preserve"> afisa un mesaj “</w:t>
              </w:r>
            </w:ins>
            <w:ins w:id="1848" w:author="Sorin Salagean" w:date="2015-01-30T14:32:00Z">
              <w:r w:rsidRPr="00322231">
                <w:rPr>
                  <w:rFonts w:asciiTheme="minorHAnsi" w:hAnsiTheme="minorHAnsi"/>
                  <w:sz w:val="22"/>
                  <w:szCs w:val="22"/>
                  <w:rPrChange w:id="1849" w:author="Sorin Salagean" w:date="2015-02-19T11:32:00Z">
                    <w:rPr/>
                  </w:rPrChange>
                </w:rPr>
                <w:t>Alegeti inspectorul constatator”</w:t>
              </w:r>
            </w:ins>
            <w:ins w:id="1850" w:author="Sorin Salagean" w:date="2015-01-30T15:04:00Z">
              <w:r w:rsidR="00FE3C48" w:rsidRPr="00322231">
                <w:rPr>
                  <w:rFonts w:asciiTheme="minorHAnsi" w:hAnsiTheme="minorHAnsi"/>
                  <w:sz w:val="22"/>
                  <w:szCs w:val="22"/>
                  <w:rPrChange w:id="1851" w:author="Sorin Salagean" w:date="2015-02-19T11:32:00Z">
                    <w:rPr/>
                  </w:rPrChange>
                </w:rPr>
                <w:t>;</w:t>
              </w:r>
            </w:ins>
          </w:p>
          <w:p w14:paraId="79BF0543" w14:textId="51C0F31E" w:rsidR="00F4600D" w:rsidRPr="00322231" w:rsidRDefault="00F4600D" w:rsidP="00F4600D">
            <w:pPr>
              <w:pStyle w:val="ListParagraph"/>
              <w:numPr>
                <w:ilvl w:val="0"/>
                <w:numId w:val="20"/>
              </w:numPr>
              <w:spacing w:line="276" w:lineRule="auto"/>
              <w:rPr>
                <w:ins w:id="1852" w:author="Sorin Salagean" w:date="2015-01-30T14:33:00Z"/>
                <w:rFonts w:asciiTheme="minorHAnsi" w:hAnsiTheme="minorHAnsi"/>
                <w:sz w:val="22"/>
                <w:szCs w:val="22"/>
                <w:rPrChange w:id="1853" w:author="Sorin Salagean" w:date="2015-02-19T11:32:00Z">
                  <w:rPr>
                    <w:ins w:id="1854" w:author="Sorin Salagean" w:date="2015-01-30T14:33:00Z"/>
                  </w:rPr>
                </w:rPrChange>
              </w:rPr>
            </w:pPr>
            <w:ins w:id="1855" w:author="Sorin Salagean" w:date="2015-01-30T14:33:00Z">
              <w:r w:rsidRPr="00322231">
                <w:rPr>
                  <w:rFonts w:asciiTheme="minorHAnsi" w:hAnsiTheme="minorHAnsi"/>
                  <w:sz w:val="22"/>
                  <w:szCs w:val="22"/>
                  <w:rPrChange w:id="1856" w:author="Sorin Salagean" w:date="2015-02-19T11:32:00Z">
                    <w:rPr/>
                  </w:rPrChange>
                </w:rPr>
                <w:t>Se seteaza autofill-ul “INSIS – NumarDosarInsis</w:t>
              </w:r>
            </w:ins>
            <w:ins w:id="1857" w:author="Sorin Salagean" w:date="2015-01-30T15:04:00Z">
              <w:r w:rsidR="00FE3C48" w:rsidRPr="00322231">
                <w:rPr>
                  <w:rFonts w:asciiTheme="minorHAnsi" w:hAnsiTheme="minorHAnsi"/>
                  <w:sz w:val="22"/>
                  <w:szCs w:val="22"/>
                  <w:rPrChange w:id="1858" w:author="Sorin Salagean" w:date="2015-02-19T11:32:00Z">
                    <w:rPr/>
                  </w:rPrChange>
                </w:rPr>
                <w:t>;</w:t>
              </w:r>
            </w:ins>
          </w:p>
          <w:p w14:paraId="3039C4C4" w14:textId="723BB04B" w:rsidR="00F4600D" w:rsidRPr="00322231" w:rsidRDefault="00F4600D" w:rsidP="00F4600D">
            <w:pPr>
              <w:pStyle w:val="ListParagraph"/>
              <w:numPr>
                <w:ilvl w:val="0"/>
                <w:numId w:val="20"/>
              </w:numPr>
              <w:spacing w:line="276" w:lineRule="auto"/>
              <w:rPr>
                <w:ins w:id="1859" w:author="Sorin Salagean" w:date="2015-01-30T14:33:00Z"/>
                <w:rFonts w:asciiTheme="minorHAnsi" w:hAnsiTheme="minorHAnsi"/>
                <w:sz w:val="22"/>
                <w:szCs w:val="22"/>
                <w:rPrChange w:id="1860" w:author="Sorin Salagean" w:date="2015-02-19T11:32:00Z">
                  <w:rPr>
                    <w:ins w:id="1861" w:author="Sorin Salagean" w:date="2015-01-30T14:33:00Z"/>
                  </w:rPr>
                </w:rPrChange>
              </w:rPr>
            </w:pPr>
            <w:ins w:id="1862" w:author="Sorin Salagean" w:date="2015-01-30T14:33:00Z">
              <w:r w:rsidRPr="00322231">
                <w:rPr>
                  <w:rFonts w:asciiTheme="minorHAnsi" w:hAnsiTheme="minorHAnsi"/>
                  <w:sz w:val="22"/>
                  <w:szCs w:val="22"/>
                  <w:rPrChange w:id="1863" w:author="Sorin Salagean" w:date="2015-02-19T11:32:00Z">
                    <w:rPr/>
                  </w:rPrChange>
                </w:rPr>
                <w:t>Se copiaza kw-ul “Numar dosar dauna INSIS” pe doc. Relationat “CL – Verificare documente dosar dauna”</w:t>
              </w:r>
            </w:ins>
            <w:ins w:id="1864" w:author="Sorin Salagean" w:date="2015-01-30T15:04:00Z">
              <w:r w:rsidR="00FE3C48" w:rsidRPr="00322231">
                <w:rPr>
                  <w:rFonts w:asciiTheme="minorHAnsi" w:hAnsiTheme="minorHAnsi"/>
                  <w:sz w:val="22"/>
                  <w:szCs w:val="22"/>
                  <w:rPrChange w:id="1865" w:author="Sorin Salagean" w:date="2015-02-19T11:32:00Z">
                    <w:rPr/>
                  </w:rPrChange>
                </w:rPr>
                <w:t>;</w:t>
              </w:r>
            </w:ins>
          </w:p>
          <w:p w14:paraId="449B67BD" w14:textId="333E5C8F" w:rsidR="008F0812" w:rsidRPr="00322231" w:rsidRDefault="00F4600D">
            <w:pPr>
              <w:pStyle w:val="ListParagraph"/>
              <w:numPr>
                <w:ilvl w:val="0"/>
                <w:numId w:val="20"/>
              </w:numPr>
              <w:spacing w:line="276" w:lineRule="auto"/>
              <w:rPr>
                <w:ins w:id="1866" w:author="Sorin Salagean" w:date="2015-01-30T14:03:00Z"/>
                <w:rFonts w:asciiTheme="minorHAnsi" w:hAnsiTheme="minorHAnsi"/>
                <w:sz w:val="22"/>
                <w:szCs w:val="22"/>
                <w:rPrChange w:id="1867" w:author="Sorin Salagean" w:date="2015-02-19T11:32:00Z">
                  <w:rPr>
                    <w:ins w:id="1868" w:author="Sorin Salagean" w:date="2015-01-30T14:03:00Z"/>
                  </w:rPr>
                </w:rPrChange>
              </w:rPr>
              <w:pPrChange w:id="1869" w:author="Sorin Salagean" w:date="2015-01-30T14:29:00Z">
                <w:pPr>
                  <w:spacing w:line="276" w:lineRule="auto"/>
                </w:pPr>
              </w:pPrChange>
            </w:pPr>
            <w:ins w:id="1870" w:author="Sorin Salagean" w:date="2015-01-30T14:33:00Z">
              <w:r w:rsidRPr="00322231">
                <w:rPr>
                  <w:rFonts w:asciiTheme="minorHAnsi" w:hAnsiTheme="minorHAnsi"/>
                  <w:sz w:val="22"/>
                  <w:szCs w:val="22"/>
                  <w:rPrChange w:id="1871" w:author="Sorin Salagean" w:date="2015-02-19T11:32:00Z">
                    <w:rPr/>
                  </w:rPrChange>
                </w:rPr>
                <w:t>Se verifica daca exista kw-ul “Numar dosar dauna INSIS</w:t>
              </w:r>
            </w:ins>
          </w:p>
        </w:tc>
        <w:tc>
          <w:tcPr>
            <w:tcW w:w="1099" w:type="dxa"/>
          </w:tcPr>
          <w:p w14:paraId="18E7A8B3" w14:textId="77777777" w:rsidR="00131E5D" w:rsidRPr="00322231" w:rsidRDefault="00131E5D" w:rsidP="009D6112">
            <w:pPr>
              <w:spacing w:line="276" w:lineRule="auto"/>
              <w:rPr>
                <w:ins w:id="1872" w:author="Sorin Salagean" w:date="2015-01-30T14:03:00Z"/>
                <w:rFonts w:asciiTheme="minorHAnsi" w:hAnsiTheme="minorHAnsi"/>
                <w:b/>
                <w:noProof/>
                <w:sz w:val="22"/>
                <w:szCs w:val="22"/>
                <w:rPrChange w:id="1873" w:author="Sorin Salagean" w:date="2015-02-19T11:32:00Z">
                  <w:rPr>
                    <w:ins w:id="1874" w:author="Sorin Salagean" w:date="2015-01-30T14:03:00Z"/>
                    <w:b/>
                    <w:noProof/>
                  </w:rPr>
                </w:rPrChange>
              </w:rPr>
            </w:pPr>
          </w:p>
        </w:tc>
        <w:tc>
          <w:tcPr>
            <w:tcW w:w="1954" w:type="dxa"/>
          </w:tcPr>
          <w:p w14:paraId="0A3F8D88" w14:textId="46499694" w:rsidR="00131E5D" w:rsidRPr="00322231" w:rsidRDefault="00731D75" w:rsidP="009D6112">
            <w:pPr>
              <w:spacing w:line="276" w:lineRule="auto"/>
              <w:rPr>
                <w:ins w:id="1875" w:author="Sorin Salagean" w:date="2015-01-30T14:03:00Z"/>
                <w:rFonts w:asciiTheme="minorHAnsi" w:hAnsiTheme="minorHAnsi"/>
                <w:sz w:val="22"/>
                <w:szCs w:val="22"/>
                <w:rPrChange w:id="1876" w:author="Sorin Salagean" w:date="2015-02-19T11:32:00Z">
                  <w:rPr>
                    <w:ins w:id="1877" w:author="Sorin Salagean" w:date="2015-01-30T14:03:00Z"/>
                  </w:rPr>
                </w:rPrChange>
              </w:rPr>
            </w:pPr>
            <w:ins w:id="1878" w:author="Sorin Salagean" w:date="2015-01-30T14:27:00Z">
              <w:r w:rsidRPr="00322231">
                <w:rPr>
                  <w:rFonts w:asciiTheme="minorHAnsi" w:hAnsiTheme="minorHAnsi"/>
                  <w:sz w:val="22"/>
                  <w:szCs w:val="22"/>
                  <w:rPrChange w:id="1879" w:author="Sorin Salagean" w:date="2015-02-19T11:32:00Z">
                    <w:rPr/>
                  </w:rPrChange>
                </w:rPr>
                <w:t xml:space="preserve">Muta documentul in </w:t>
              </w:r>
            </w:ins>
            <w:ins w:id="1880" w:author="Sorin Salagean" w:date="2015-01-30T15:23:00Z">
              <w:r w:rsidRPr="00322231">
                <w:rPr>
                  <w:rFonts w:asciiTheme="minorHAnsi" w:hAnsiTheme="minorHAnsi"/>
                  <w:b/>
                  <w:sz w:val="22"/>
                  <w:szCs w:val="22"/>
                  <w:rPrChange w:id="1881" w:author="Sorin Salagean" w:date="2015-02-19T11:32:00Z">
                    <w:rPr/>
                  </w:rPrChange>
                </w:rPr>
                <w:t>E</w:t>
              </w:r>
            </w:ins>
            <w:ins w:id="1882" w:author="Sorin Salagean" w:date="2015-01-30T14:27:00Z">
              <w:r w:rsidR="008F0812" w:rsidRPr="00322231">
                <w:rPr>
                  <w:rFonts w:asciiTheme="minorHAnsi" w:hAnsiTheme="minorHAnsi"/>
                  <w:b/>
                  <w:sz w:val="22"/>
                  <w:szCs w:val="22"/>
                  <w:rPrChange w:id="1883" w:author="Sorin Salagean" w:date="2015-02-19T11:32:00Z">
                    <w:rPr/>
                  </w:rPrChange>
                </w:rPr>
                <w:t>tapa Constatator intern/</w:t>
              </w:r>
            </w:ins>
            <w:ins w:id="1884" w:author="Sorin Salagean" w:date="2015-01-30T14:28:00Z">
              <w:r w:rsidR="008F0812" w:rsidRPr="00322231">
                <w:rPr>
                  <w:rFonts w:asciiTheme="minorHAnsi" w:hAnsiTheme="minorHAnsi"/>
                  <w:b/>
                  <w:sz w:val="22"/>
                  <w:szCs w:val="22"/>
                  <w:rPrChange w:id="1885" w:author="Sorin Salagean" w:date="2015-02-19T11:32:00Z">
                    <w:rPr/>
                  </w:rPrChange>
                </w:rPr>
                <w:t xml:space="preserve">Constatator </w:t>
              </w:r>
            </w:ins>
            <w:ins w:id="1886" w:author="Sorin Salagean" w:date="2015-01-30T14:27:00Z">
              <w:r w:rsidR="008F0812" w:rsidRPr="00322231">
                <w:rPr>
                  <w:rFonts w:asciiTheme="minorHAnsi" w:hAnsiTheme="minorHAnsi"/>
                  <w:sz w:val="22"/>
                  <w:szCs w:val="22"/>
                  <w:rPrChange w:id="1887" w:author="Sorin Salagean" w:date="2015-02-19T11:32:00Z">
                    <w:rPr/>
                  </w:rPrChange>
                </w:rPr>
                <w:t>extern sau</w:t>
              </w:r>
              <w:r w:rsidR="008F0812" w:rsidRPr="00322231">
                <w:rPr>
                  <w:rFonts w:asciiTheme="minorHAnsi" w:hAnsiTheme="minorHAnsi"/>
                  <w:b/>
                  <w:sz w:val="22"/>
                  <w:szCs w:val="22"/>
                  <w:rPrChange w:id="1888" w:author="Sorin Salagean" w:date="2015-02-19T11:32:00Z">
                    <w:rPr/>
                  </w:rPrChange>
                </w:rPr>
                <w:t xml:space="preserve"> Fronting</w:t>
              </w:r>
            </w:ins>
          </w:p>
        </w:tc>
      </w:tr>
      <w:tr w:rsidR="00885BE0" w:rsidRPr="00126240" w14:paraId="2F9B56D9" w14:textId="77777777" w:rsidTr="00FD44E3">
        <w:trPr>
          <w:trHeight w:val="362"/>
          <w:ins w:id="1889" w:author="Sorin Salagean" w:date="2015-01-30T14:52:00Z"/>
        </w:trPr>
        <w:tc>
          <w:tcPr>
            <w:tcW w:w="2200" w:type="dxa"/>
          </w:tcPr>
          <w:p w14:paraId="098B5640" w14:textId="755F8BF6" w:rsidR="00885BE0" w:rsidRPr="00322231" w:rsidRDefault="00885BE0" w:rsidP="009D6112">
            <w:pPr>
              <w:spacing w:line="276" w:lineRule="auto"/>
              <w:rPr>
                <w:ins w:id="1890" w:author="Sorin Salagean" w:date="2015-01-30T14:52:00Z"/>
                <w:rFonts w:asciiTheme="minorHAnsi" w:hAnsiTheme="minorHAnsi"/>
                <w:b/>
                <w:sz w:val="22"/>
                <w:szCs w:val="22"/>
                <w:rPrChange w:id="1891" w:author="Sorin Salagean" w:date="2015-02-19T11:32:00Z">
                  <w:rPr>
                    <w:ins w:id="1892" w:author="Sorin Salagean" w:date="2015-01-30T14:52:00Z"/>
                    <w:b/>
                  </w:rPr>
                </w:rPrChange>
              </w:rPr>
            </w:pPr>
            <w:ins w:id="1893" w:author="Sorin Salagean" w:date="2015-01-30T14:52:00Z">
              <w:r w:rsidRPr="00322231">
                <w:rPr>
                  <w:rFonts w:asciiTheme="minorHAnsi" w:hAnsiTheme="minorHAnsi"/>
                  <w:b/>
                  <w:sz w:val="22"/>
                  <w:szCs w:val="22"/>
                  <w:rPrChange w:id="1894" w:author="Sorin Salagean" w:date="2015-02-19T11:32:00Z">
                    <w:rPr>
                      <w:b/>
                    </w:rPr>
                  </w:rPrChange>
                </w:rPr>
                <w:t>Import DIR</w:t>
              </w:r>
            </w:ins>
          </w:p>
        </w:tc>
        <w:tc>
          <w:tcPr>
            <w:tcW w:w="4997" w:type="dxa"/>
          </w:tcPr>
          <w:p w14:paraId="41788E7F" w14:textId="41B842BE" w:rsidR="00885BE0" w:rsidRPr="00322231" w:rsidRDefault="00885BE0">
            <w:pPr>
              <w:spacing w:line="276" w:lineRule="auto"/>
              <w:rPr>
                <w:ins w:id="1895" w:author="Sorin Salagean" w:date="2015-01-30T14:52:00Z"/>
                <w:rFonts w:asciiTheme="minorHAnsi" w:hAnsiTheme="minorHAnsi"/>
                <w:sz w:val="22"/>
                <w:szCs w:val="22"/>
                <w:rPrChange w:id="1896" w:author="Sorin Salagean" w:date="2015-02-19T11:32:00Z">
                  <w:rPr>
                    <w:ins w:id="1897" w:author="Sorin Salagean" w:date="2015-01-30T14:52:00Z"/>
                  </w:rPr>
                </w:rPrChange>
              </w:rPr>
            </w:pPr>
            <w:ins w:id="1898" w:author="Sorin Salagean" w:date="2015-01-30T14:52:00Z">
              <w:r w:rsidRPr="00322231">
                <w:rPr>
                  <w:rFonts w:asciiTheme="minorHAnsi" w:hAnsiTheme="minorHAnsi"/>
                  <w:sz w:val="22"/>
                  <w:szCs w:val="22"/>
                  <w:rPrChange w:id="1899" w:author="Sorin Salagean" w:date="2015-02-19T11:32:00Z">
                    <w:rPr/>
                  </w:rPrChange>
                </w:rPr>
                <w:t>Se va importa documentul “DIR”</w:t>
              </w:r>
            </w:ins>
          </w:p>
        </w:tc>
        <w:tc>
          <w:tcPr>
            <w:tcW w:w="1099" w:type="dxa"/>
          </w:tcPr>
          <w:p w14:paraId="48FF6F49" w14:textId="77777777" w:rsidR="00885BE0" w:rsidRPr="00322231" w:rsidRDefault="00885BE0" w:rsidP="009D6112">
            <w:pPr>
              <w:spacing w:line="276" w:lineRule="auto"/>
              <w:rPr>
                <w:ins w:id="1900" w:author="Sorin Salagean" w:date="2015-01-30T14:52:00Z"/>
                <w:rFonts w:asciiTheme="minorHAnsi" w:hAnsiTheme="minorHAnsi"/>
                <w:b/>
                <w:noProof/>
                <w:sz w:val="22"/>
                <w:szCs w:val="22"/>
                <w:rPrChange w:id="1901" w:author="Sorin Salagean" w:date="2015-02-19T11:32:00Z">
                  <w:rPr>
                    <w:ins w:id="1902" w:author="Sorin Salagean" w:date="2015-01-30T14:52:00Z"/>
                    <w:b/>
                    <w:noProof/>
                  </w:rPr>
                </w:rPrChange>
              </w:rPr>
            </w:pPr>
          </w:p>
        </w:tc>
        <w:tc>
          <w:tcPr>
            <w:tcW w:w="1954" w:type="dxa"/>
          </w:tcPr>
          <w:p w14:paraId="0A5D127F" w14:textId="63F198BB" w:rsidR="00885BE0" w:rsidRPr="00322231" w:rsidRDefault="00885BE0" w:rsidP="009D6112">
            <w:pPr>
              <w:spacing w:line="276" w:lineRule="auto"/>
              <w:rPr>
                <w:ins w:id="1903" w:author="Sorin Salagean" w:date="2015-01-30T14:52:00Z"/>
                <w:rFonts w:asciiTheme="minorHAnsi" w:hAnsiTheme="minorHAnsi"/>
                <w:sz w:val="22"/>
                <w:szCs w:val="22"/>
                <w:rPrChange w:id="1904" w:author="Sorin Salagean" w:date="2015-02-19T11:32:00Z">
                  <w:rPr>
                    <w:ins w:id="1905" w:author="Sorin Salagean" w:date="2015-01-30T14:52:00Z"/>
                  </w:rPr>
                </w:rPrChange>
              </w:rPr>
            </w:pPr>
            <w:ins w:id="1906" w:author="Sorin Salagean" w:date="2015-01-30T14:52:00Z">
              <w:r w:rsidRPr="00322231">
                <w:rPr>
                  <w:rFonts w:asciiTheme="minorHAnsi" w:hAnsiTheme="minorHAnsi"/>
                  <w:sz w:val="22"/>
                  <w:szCs w:val="22"/>
                  <w:rPrChange w:id="1907" w:author="Sorin Salagean" w:date="2015-02-19T11:32:00Z">
                    <w:rPr/>
                  </w:rPrChange>
                </w:rPr>
                <w:t>Import document</w:t>
              </w:r>
            </w:ins>
          </w:p>
        </w:tc>
      </w:tr>
      <w:tr w:rsidR="00885BE0" w:rsidRPr="00126240" w14:paraId="7E85B2D8" w14:textId="77777777" w:rsidTr="00FD44E3">
        <w:trPr>
          <w:trHeight w:val="362"/>
          <w:ins w:id="1908" w:author="Sorin Salagean" w:date="2015-01-30T14:53:00Z"/>
        </w:trPr>
        <w:tc>
          <w:tcPr>
            <w:tcW w:w="2200" w:type="dxa"/>
          </w:tcPr>
          <w:p w14:paraId="544C62BD" w14:textId="72123471" w:rsidR="00885BE0" w:rsidRPr="00322231" w:rsidRDefault="00885BE0" w:rsidP="009D6112">
            <w:pPr>
              <w:spacing w:line="276" w:lineRule="auto"/>
              <w:rPr>
                <w:ins w:id="1909" w:author="Sorin Salagean" w:date="2015-01-30T14:53:00Z"/>
                <w:rFonts w:asciiTheme="minorHAnsi" w:hAnsiTheme="minorHAnsi"/>
                <w:b/>
                <w:sz w:val="22"/>
                <w:szCs w:val="22"/>
                <w:rPrChange w:id="1910" w:author="Sorin Salagean" w:date="2015-02-19T11:32:00Z">
                  <w:rPr>
                    <w:ins w:id="1911" w:author="Sorin Salagean" w:date="2015-01-30T14:53:00Z"/>
                    <w:b/>
                  </w:rPr>
                </w:rPrChange>
              </w:rPr>
            </w:pPr>
            <w:ins w:id="1912" w:author="Sorin Salagean" w:date="2015-01-30T14:53:00Z">
              <w:r w:rsidRPr="00322231">
                <w:rPr>
                  <w:rFonts w:asciiTheme="minorHAnsi" w:hAnsiTheme="minorHAnsi"/>
                  <w:b/>
                  <w:sz w:val="22"/>
                  <w:szCs w:val="22"/>
                  <w:rPrChange w:id="1913" w:author="Sorin Salagean" w:date="2015-02-19T11:32:00Z">
                    <w:rPr/>
                  </w:rPrChange>
                </w:rPr>
                <w:t>Trimite mesaj (nota)</w:t>
              </w:r>
            </w:ins>
          </w:p>
        </w:tc>
        <w:tc>
          <w:tcPr>
            <w:tcW w:w="4997" w:type="dxa"/>
          </w:tcPr>
          <w:p w14:paraId="1174DABC" w14:textId="26D15E9A" w:rsidR="00885BE0" w:rsidRPr="00322231" w:rsidRDefault="00885BE0">
            <w:pPr>
              <w:spacing w:line="276" w:lineRule="auto"/>
              <w:rPr>
                <w:ins w:id="1914" w:author="Sorin Salagean" w:date="2015-01-30T14:53:00Z"/>
                <w:rFonts w:asciiTheme="minorHAnsi" w:hAnsiTheme="minorHAnsi"/>
                <w:sz w:val="22"/>
                <w:szCs w:val="22"/>
                <w:rPrChange w:id="1915" w:author="Sorin Salagean" w:date="2015-02-19T11:32:00Z">
                  <w:rPr>
                    <w:ins w:id="1916" w:author="Sorin Salagean" w:date="2015-01-30T14:53:00Z"/>
                  </w:rPr>
                </w:rPrChange>
              </w:rPr>
              <w:pPrChange w:id="1917" w:author="Sorin Salagean" w:date="2015-01-30T14:54:00Z">
                <w:pPr>
                  <w:pStyle w:val="ListParagraph"/>
                  <w:numPr>
                    <w:numId w:val="20"/>
                  </w:numPr>
                  <w:spacing w:line="276" w:lineRule="auto"/>
                  <w:ind w:left="1068" w:hanging="360"/>
                </w:pPr>
              </w:pPrChange>
            </w:pPr>
            <w:ins w:id="1918" w:author="Sorin Salagean" w:date="2015-01-30T14:54:00Z">
              <w:r w:rsidRPr="00322231">
                <w:rPr>
                  <w:rFonts w:asciiTheme="minorHAnsi" w:hAnsiTheme="minorHAnsi"/>
                  <w:sz w:val="22"/>
                  <w:szCs w:val="22"/>
                  <w:rPrChange w:id="1919" w:author="Sorin Salagean" w:date="2015-02-19T11:32:00Z">
                    <w:rPr/>
                  </w:rPrChange>
                </w:rPr>
                <w:t>Se trimite un mesaj Nota catre oricare din grupuri</w:t>
              </w:r>
            </w:ins>
          </w:p>
        </w:tc>
        <w:tc>
          <w:tcPr>
            <w:tcW w:w="1099" w:type="dxa"/>
          </w:tcPr>
          <w:p w14:paraId="4AF80B41" w14:textId="77777777" w:rsidR="00885BE0" w:rsidRPr="00322231" w:rsidRDefault="00885BE0" w:rsidP="009D6112">
            <w:pPr>
              <w:spacing w:line="276" w:lineRule="auto"/>
              <w:rPr>
                <w:ins w:id="1920" w:author="Sorin Salagean" w:date="2015-01-30T14:53:00Z"/>
                <w:rFonts w:asciiTheme="minorHAnsi" w:hAnsiTheme="minorHAnsi"/>
                <w:b/>
                <w:noProof/>
                <w:sz w:val="22"/>
                <w:szCs w:val="22"/>
                <w:rPrChange w:id="1921" w:author="Sorin Salagean" w:date="2015-02-19T11:32:00Z">
                  <w:rPr>
                    <w:ins w:id="1922" w:author="Sorin Salagean" w:date="2015-01-30T14:53:00Z"/>
                    <w:b/>
                    <w:noProof/>
                  </w:rPr>
                </w:rPrChange>
              </w:rPr>
            </w:pPr>
          </w:p>
        </w:tc>
        <w:tc>
          <w:tcPr>
            <w:tcW w:w="1954" w:type="dxa"/>
          </w:tcPr>
          <w:p w14:paraId="28D495DB" w14:textId="07B9577E" w:rsidR="00885BE0" w:rsidRPr="00322231" w:rsidRDefault="00311223" w:rsidP="009D6112">
            <w:pPr>
              <w:spacing w:line="276" w:lineRule="auto"/>
              <w:rPr>
                <w:ins w:id="1923" w:author="Sorin Salagean" w:date="2015-01-30T14:53:00Z"/>
                <w:rFonts w:asciiTheme="minorHAnsi" w:hAnsiTheme="minorHAnsi"/>
                <w:sz w:val="22"/>
                <w:szCs w:val="22"/>
                <w:rPrChange w:id="1924" w:author="Sorin Salagean" w:date="2015-02-19T11:32:00Z">
                  <w:rPr>
                    <w:ins w:id="1925" w:author="Sorin Salagean" w:date="2015-01-30T14:53:00Z"/>
                  </w:rPr>
                </w:rPrChange>
              </w:rPr>
            </w:pPr>
            <w:ins w:id="1926" w:author="Sorin Salagean" w:date="2015-01-30T15:33:00Z">
              <w:r w:rsidRPr="00322231">
                <w:rPr>
                  <w:rFonts w:asciiTheme="minorHAnsi" w:hAnsiTheme="minorHAnsi"/>
                  <w:sz w:val="22"/>
                  <w:szCs w:val="22"/>
                  <w:rPrChange w:id="1927" w:author="Sorin Salagean" w:date="2015-02-19T11:32:00Z">
                    <w:rPr/>
                  </w:rPrChange>
                </w:rPr>
                <w:t>Create Note</w:t>
              </w:r>
            </w:ins>
          </w:p>
        </w:tc>
      </w:tr>
      <w:tr w:rsidR="00885BE0" w:rsidRPr="00126240" w14:paraId="54CCF948" w14:textId="77777777" w:rsidTr="00FD44E3">
        <w:trPr>
          <w:trHeight w:val="362"/>
          <w:ins w:id="1928" w:author="Sorin Salagean" w:date="2015-01-30T14:55:00Z"/>
        </w:trPr>
        <w:tc>
          <w:tcPr>
            <w:tcW w:w="2200" w:type="dxa"/>
          </w:tcPr>
          <w:p w14:paraId="22FB7A76" w14:textId="65104F78" w:rsidR="00885BE0" w:rsidRPr="00322231" w:rsidRDefault="00885BE0" w:rsidP="00885BE0">
            <w:pPr>
              <w:spacing w:line="276" w:lineRule="auto"/>
              <w:rPr>
                <w:ins w:id="1929" w:author="Sorin Salagean" w:date="2015-01-30T14:55:00Z"/>
                <w:rFonts w:asciiTheme="minorHAnsi" w:hAnsiTheme="minorHAnsi"/>
                <w:b/>
                <w:sz w:val="22"/>
                <w:szCs w:val="22"/>
                <w:rPrChange w:id="1930" w:author="Sorin Salagean" w:date="2015-02-19T11:32:00Z">
                  <w:rPr>
                    <w:ins w:id="1931" w:author="Sorin Salagean" w:date="2015-01-30T14:55:00Z"/>
                    <w:b/>
                  </w:rPr>
                </w:rPrChange>
              </w:rPr>
            </w:pPr>
            <w:ins w:id="1932" w:author="Sorin Salagean" w:date="2015-01-30T14:55:00Z">
              <w:r w:rsidRPr="00322231">
                <w:rPr>
                  <w:rFonts w:asciiTheme="minorHAnsi" w:hAnsiTheme="minorHAnsi"/>
                  <w:b/>
                  <w:sz w:val="22"/>
                  <w:szCs w:val="22"/>
                  <w:rPrChange w:id="1933" w:author="Sorin Salagean" w:date="2015-02-19T11:32:00Z">
                    <w:rPr/>
                  </w:rPrChange>
                </w:rPr>
                <w:t>Import document dosar</w:t>
              </w:r>
            </w:ins>
          </w:p>
        </w:tc>
        <w:tc>
          <w:tcPr>
            <w:tcW w:w="4997" w:type="dxa"/>
          </w:tcPr>
          <w:p w14:paraId="2495C906" w14:textId="2370715D" w:rsidR="00885BE0" w:rsidRPr="00322231" w:rsidRDefault="00885BE0" w:rsidP="00885BE0">
            <w:pPr>
              <w:spacing w:line="276" w:lineRule="auto"/>
              <w:rPr>
                <w:ins w:id="1934" w:author="Sorin Salagean" w:date="2015-01-30T14:55:00Z"/>
                <w:rFonts w:asciiTheme="minorHAnsi" w:hAnsiTheme="minorHAnsi"/>
                <w:sz w:val="22"/>
                <w:szCs w:val="22"/>
                <w:rPrChange w:id="1935" w:author="Sorin Salagean" w:date="2015-02-19T11:32:00Z">
                  <w:rPr>
                    <w:ins w:id="1936" w:author="Sorin Salagean" w:date="2015-01-30T14:55:00Z"/>
                  </w:rPr>
                </w:rPrChange>
              </w:rPr>
            </w:pPr>
            <w:ins w:id="1937" w:author="Sorin Salagean" w:date="2015-01-30T14:55:00Z">
              <w:r w:rsidRPr="00322231">
                <w:rPr>
                  <w:rFonts w:asciiTheme="minorHAnsi" w:hAnsiTheme="minorHAnsi"/>
                  <w:sz w:val="22"/>
                  <w:szCs w:val="22"/>
                  <w:rPrChange w:id="1938" w:author="Sorin Salagean" w:date="2015-02-19T11:32:00Z">
                    <w:rPr/>
                  </w:rPrChange>
                </w:rPr>
                <w:t>Se importa documentul “Dosar dauna auto Casco”</w:t>
              </w:r>
            </w:ins>
          </w:p>
        </w:tc>
        <w:tc>
          <w:tcPr>
            <w:tcW w:w="1099" w:type="dxa"/>
          </w:tcPr>
          <w:p w14:paraId="214DC1F3" w14:textId="77777777" w:rsidR="00885BE0" w:rsidRPr="00322231" w:rsidRDefault="00885BE0" w:rsidP="00885BE0">
            <w:pPr>
              <w:spacing w:line="276" w:lineRule="auto"/>
              <w:rPr>
                <w:ins w:id="1939" w:author="Sorin Salagean" w:date="2015-01-30T14:55:00Z"/>
                <w:rFonts w:asciiTheme="minorHAnsi" w:hAnsiTheme="minorHAnsi"/>
                <w:b/>
                <w:noProof/>
                <w:sz w:val="22"/>
                <w:szCs w:val="22"/>
                <w:rPrChange w:id="1940" w:author="Sorin Salagean" w:date="2015-02-19T11:32:00Z">
                  <w:rPr>
                    <w:ins w:id="1941" w:author="Sorin Salagean" w:date="2015-01-30T14:55:00Z"/>
                    <w:b/>
                    <w:noProof/>
                  </w:rPr>
                </w:rPrChange>
              </w:rPr>
            </w:pPr>
          </w:p>
        </w:tc>
        <w:tc>
          <w:tcPr>
            <w:tcW w:w="1954" w:type="dxa"/>
          </w:tcPr>
          <w:p w14:paraId="3F1647CA" w14:textId="79587561" w:rsidR="00885BE0" w:rsidRPr="00322231" w:rsidRDefault="00885BE0" w:rsidP="00885BE0">
            <w:pPr>
              <w:spacing w:line="276" w:lineRule="auto"/>
              <w:rPr>
                <w:ins w:id="1942" w:author="Sorin Salagean" w:date="2015-01-30T14:55:00Z"/>
                <w:rFonts w:asciiTheme="minorHAnsi" w:hAnsiTheme="minorHAnsi"/>
                <w:sz w:val="22"/>
                <w:szCs w:val="22"/>
                <w:rPrChange w:id="1943" w:author="Sorin Salagean" w:date="2015-02-19T11:32:00Z">
                  <w:rPr>
                    <w:ins w:id="1944" w:author="Sorin Salagean" w:date="2015-01-30T14:55:00Z"/>
                  </w:rPr>
                </w:rPrChange>
              </w:rPr>
            </w:pPr>
            <w:ins w:id="1945" w:author="Sorin Salagean" w:date="2015-01-30T14:56:00Z">
              <w:r w:rsidRPr="00322231">
                <w:rPr>
                  <w:rFonts w:asciiTheme="minorHAnsi" w:hAnsiTheme="minorHAnsi"/>
                  <w:sz w:val="22"/>
                  <w:szCs w:val="22"/>
                  <w:rPrChange w:id="1946" w:author="Sorin Salagean" w:date="2015-02-19T11:32:00Z">
                    <w:rPr/>
                  </w:rPrChange>
                </w:rPr>
                <w:t>Import document</w:t>
              </w:r>
            </w:ins>
          </w:p>
        </w:tc>
      </w:tr>
    </w:tbl>
    <w:p w14:paraId="39546E58" w14:textId="7C43969B" w:rsidR="00263DD5" w:rsidRPr="005F6C74" w:rsidDel="00FD44E3" w:rsidRDefault="00263DD5" w:rsidP="0045543A">
      <w:pPr>
        <w:jc w:val="both"/>
        <w:rPr>
          <w:del w:id="1947" w:author="Sorin Salagean" w:date="2015-01-30T13:51:00Z"/>
          <w:lang w:val="en-US"/>
          <w:rPrChange w:id="1948" w:author="Sorin Salagean" w:date="2015-01-30T11:43:00Z">
            <w:rPr>
              <w:del w:id="1949" w:author="Sorin Salagean" w:date="2015-01-30T13:51:00Z"/>
              <w:sz w:val="24"/>
              <w:szCs w:val="24"/>
              <w:lang w:val="en-US"/>
            </w:rPr>
          </w:rPrChange>
        </w:rPr>
      </w:pPr>
    </w:p>
    <w:p w14:paraId="4C8FC8C6" w14:textId="450A8856" w:rsidR="00AB457C" w:rsidRPr="005F6C74" w:rsidDel="00723AC2" w:rsidRDefault="00AB457C">
      <w:pPr>
        <w:pStyle w:val="Heading2"/>
        <w:rPr>
          <w:del w:id="1950" w:author="Sorin Salagean" w:date="2015-01-28T16:27:00Z"/>
          <w:rFonts w:asciiTheme="minorHAnsi" w:hAnsiTheme="minorHAnsi"/>
          <w:sz w:val="22"/>
          <w:szCs w:val="22"/>
          <w:lang w:val="en-US"/>
          <w:rPrChange w:id="1951" w:author="Sorin Salagean" w:date="2015-01-30T11:43:00Z">
            <w:rPr>
              <w:del w:id="1952" w:author="Sorin Salagean" w:date="2015-01-28T16:27:00Z"/>
              <w:lang w:val="en-US"/>
            </w:rPr>
          </w:rPrChange>
        </w:rPr>
        <w:pPrChange w:id="1953" w:author="Sorin Salagean" w:date="2015-01-29T12:49:00Z">
          <w:pPr>
            <w:pStyle w:val="Heading3"/>
          </w:pPr>
        </w:pPrChange>
      </w:pPr>
    </w:p>
    <w:p w14:paraId="5DC139DE" w14:textId="69FDA5AB" w:rsidR="00104417" w:rsidRPr="00EE6B9D" w:rsidDel="00824478" w:rsidRDefault="006D6858">
      <w:pPr>
        <w:jc w:val="both"/>
        <w:rPr>
          <w:del w:id="1954" w:author="Sorin Salagean" w:date="2015-02-02T15:08:00Z"/>
          <w:lang w:val="en-US"/>
        </w:rPr>
        <w:pPrChange w:id="1955" w:author="Sorin Salagean" w:date="2015-01-30T13:51:00Z">
          <w:pPr>
            <w:pStyle w:val="Heading3"/>
          </w:pPr>
        </w:pPrChange>
      </w:pPr>
      <w:bookmarkStart w:id="1956" w:name="_Toc389553014"/>
      <w:del w:id="1957" w:author="Sorin Salagean" w:date="2015-01-30T13:51:00Z">
        <w:r w:rsidRPr="00696777" w:rsidDel="00FD44E3">
          <w:rPr>
            <w:lang w:val="en-US"/>
          </w:rPr>
          <w:delText xml:space="preserve">Functionalitati </w:delText>
        </w:r>
      </w:del>
      <w:del w:id="1958" w:author="Sorin Salagean" w:date="2015-01-29T12:49:00Z">
        <w:r w:rsidRPr="00696777" w:rsidDel="006D6D17">
          <w:rPr>
            <w:lang w:val="en-US"/>
          </w:rPr>
          <w:delText>e</w:delText>
        </w:r>
      </w:del>
      <w:del w:id="1959" w:author="Sorin Salagean" w:date="2015-01-30T13:51:00Z">
        <w:r w:rsidRPr="00696777" w:rsidDel="00FD44E3">
          <w:rPr>
            <w:lang w:val="en-US"/>
          </w:rPr>
          <w:delText>tapa Call center:</w:delText>
        </w:r>
      </w:del>
      <w:bookmarkEnd w:id="1956"/>
    </w:p>
    <w:p w14:paraId="0CA5C08C" w14:textId="21050A1C" w:rsidR="00720521" w:rsidRPr="005F6C74" w:rsidDel="00824478" w:rsidRDefault="006D6858" w:rsidP="006D6858">
      <w:pPr>
        <w:jc w:val="both"/>
        <w:rPr>
          <w:del w:id="1960" w:author="Sorin Salagean" w:date="2015-02-02T15:08:00Z"/>
          <w:lang w:val="en-US"/>
          <w:rPrChange w:id="1961" w:author="Sorin Salagean" w:date="2015-01-30T11:43:00Z">
            <w:rPr>
              <w:del w:id="1962" w:author="Sorin Salagean" w:date="2015-02-02T15:08:00Z"/>
              <w:sz w:val="24"/>
              <w:szCs w:val="24"/>
              <w:lang w:val="en-US"/>
            </w:rPr>
          </w:rPrChange>
        </w:rPr>
      </w:pPr>
      <w:del w:id="1963" w:author="Sorin Salagean" w:date="2015-01-30T14:51:00Z">
        <w:r w:rsidRPr="005F6C74" w:rsidDel="00885BE0">
          <w:rPr>
            <w:lang w:val="en-US"/>
            <w:rPrChange w:id="1964" w:author="Sorin Salagean" w:date="2015-01-30T11:43:00Z">
              <w:rPr>
                <w:sz w:val="24"/>
                <w:szCs w:val="24"/>
                <w:lang w:val="en-US"/>
              </w:rPr>
            </w:rPrChange>
          </w:rPr>
          <w:delText>Prin intermediul bu</w:delText>
        </w:r>
        <w:r w:rsidR="001C42D2" w:rsidRPr="005F6C74" w:rsidDel="00885BE0">
          <w:rPr>
            <w:lang w:val="en-US"/>
            <w:rPrChange w:id="1965" w:author="Sorin Salagean" w:date="2015-01-30T11:43:00Z">
              <w:rPr>
                <w:sz w:val="24"/>
                <w:szCs w:val="24"/>
                <w:lang w:val="en-US"/>
              </w:rPr>
            </w:rPrChange>
          </w:rPr>
          <w:delText>toanelor din headerul ecranului</w:delText>
        </w:r>
        <w:r w:rsidR="006E161F" w:rsidRPr="005F6C74" w:rsidDel="00885BE0">
          <w:rPr>
            <w:lang w:val="en-US"/>
            <w:rPrChange w:id="1966" w:author="Sorin Salagean" w:date="2015-01-30T11:43:00Z">
              <w:rPr>
                <w:sz w:val="24"/>
                <w:szCs w:val="24"/>
                <w:lang w:val="en-US"/>
              </w:rPr>
            </w:rPrChange>
          </w:rPr>
          <w:delText>, operatorul poate</w:delText>
        </w:r>
        <w:r w:rsidRPr="005F6C74" w:rsidDel="00885BE0">
          <w:rPr>
            <w:lang w:val="en-US"/>
            <w:rPrChange w:id="1967" w:author="Sorin Salagean" w:date="2015-01-30T11:43:00Z">
              <w:rPr>
                <w:sz w:val="24"/>
                <w:szCs w:val="24"/>
                <w:lang w:val="en-US"/>
              </w:rPr>
            </w:rPrChange>
          </w:rPr>
          <w:delText xml:space="preserve"> face urmatoarele actiuni:</w:delText>
        </w:r>
      </w:del>
    </w:p>
    <w:p w14:paraId="6E7CE9D3" w14:textId="0E7D3D91" w:rsidR="00885FD6" w:rsidRPr="00824478" w:rsidDel="00131E5D" w:rsidRDefault="00F1382E">
      <w:pPr>
        <w:rPr>
          <w:del w:id="1968" w:author="Sorin Salagean" w:date="2015-01-30T14:04:00Z"/>
          <w:lang w:val="en-US"/>
          <w:rPrChange w:id="1969" w:author="Sorin Salagean" w:date="2015-02-02T15:08:00Z">
            <w:rPr>
              <w:del w:id="1970" w:author="Sorin Salagean" w:date="2015-01-30T14:04:00Z"/>
              <w:sz w:val="24"/>
              <w:szCs w:val="24"/>
              <w:lang w:val="en-US"/>
            </w:rPr>
          </w:rPrChange>
        </w:rPr>
        <w:pPrChange w:id="1971" w:author="Sorin Salagean" w:date="2015-02-02T15:08:00Z">
          <w:pPr>
            <w:pStyle w:val="ListParagraph"/>
            <w:numPr>
              <w:numId w:val="4"/>
            </w:numPr>
            <w:ind w:hanging="360"/>
            <w:jc w:val="both"/>
          </w:pPr>
        </w:pPrChange>
      </w:pPr>
      <w:del w:id="1972" w:author="Sorin Salagean" w:date="2015-01-30T14:04:00Z">
        <w:r w:rsidRPr="00824478" w:rsidDel="00131E5D">
          <w:rPr>
            <w:lang w:val="en-US"/>
            <w:rPrChange w:id="1973" w:author="Sorin Salagean" w:date="2015-02-02T15:08:00Z">
              <w:rPr>
                <w:sz w:val="24"/>
                <w:szCs w:val="24"/>
                <w:lang w:val="en-US"/>
              </w:rPr>
            </w:rPrChange>
          </w:rPr>
          <w:delText>Sa obtina</w:delText>
        </w:r>
        <w:r w:rsidR="006D6858" w:rsidRPr="00824478" w:rsidDel="00131E5D">
          <w:rPr>
            <w:lang w:val="en-US"/>
            <w:rPrChange w:id="1974" w:author="Sorin Salagean" w:date="2015-02-02T15:08:00Z">
              <w:rPr>
                <w:sz w:val="24"/>
                <w:szCs w:val="24"/>
                <w:lang w:val="en-US"/>
              </w:rPr>
            </w:rPrChange>
          </w:rPr>
          <w:delText xml:space="preserve"> numar dosar Insis. Fara obtinere numar dosar Insis dosarul nu poate trece in etapa urmatoare.</w:delText>
        </w:r>
        <w:r w:rsidR="008F06A3" w:rsidRPr="00824478" w:rsidDel="00131E5D">
          <w:rPr>
            <w:lang w:val="en-US"/>
            <w:rPrChange w:id="1975" w:author="Sorin Salagean" w:date="2015-02-02T15:08:00Z">
              <w:rPr>
                <w:sz w:val="24"/>
                <w:szCs w:val="24"/>
                <w:lang w:val="en-US"/>
              </w:rPr>
            </w:rPrChange>
          </w:rPr>
          <w:delText xml:space="preserve"> </w:delText>
        </w:r>
      </w:del>
      <w:moveFromRangeStart w:id="1976" w:author="Sorin Salagean" w:date="2015-01-30T13:58:00Z" w:name="move410389658"/>
      <w:moveFrom w:id="1977" w:author="Sorin Salagean" w:date="2015-01-30T13:58:00Z">
        <w:del w:id="1978" w:author="Sorin Salagean" w:date="2015-01-30T14:04:00Z">
          <w:r w:rsidR="008F06A3" w:rsidRPr="00824478" w:rsidDel="00131E5D">
            <w:rPr>
              <w:lang w:val="en-US"/>
              <w:rPrChange w:id="1979" w:author="Sorin Salagean" w:date="2015-02-02T15:08:00Z">
                <w:rPr>
                  <w:sz w:val="24"/>
                  <w:szCs w:val="24"/>
                  <w:lang w:val="en-US"/>
                </w:rPr>
              </w:rPrChange>
            </w:rPr>
            <w:delText>OnBase afiseaza eroarea si trimite email la departament IT si la director daune</w:delText>
          </w:r>
        </w:del>
      </w:moveFrom>
      <w:moveFromRangeEnd w:id="1976"/>
    </w:p>
    <w:p w14:paraId="26B5FB22" w14:textId="3B46C832" w:rsidR="006E161F" w:rsidRPr="005F6C74" w:rsidDel="008F0812" w:rsidRDefault="00F1382E">
      <w:pPr>
        <w:rPr>
          <w:del w:id="1980" w:author="Sorin Salagean" w:date="2015-01-30T14:25:00Z"/>
          <w:lang w:val="en-US"/>
          <w:rPrChange w:id="1981" w:author="Sorin Salagean" w:date="2015-01-30T11:43:00Z">
            <w:rPr>
              <w:del w:id="1982" w:author="Sorin Salagean" w:date="2015-01-30T14:25:00Z"/>
              <w:sz w:val="24"/>
              <w:szCs w:val="24"/>
              <w:lang w:val="en-US"/>
            </w:rPr>
          </w:rPrChange>
        </w:rPr>
        <w:pPrChange w:id="1983" w:author="Sorin Salagean" w:date="2015-02-02T15:08:00Z">
          <w:pPr>
            <w:pStyle w:val="ListParagraph"/>
            <w:numPr>
              <w:numId w:val="4"/>
            </w:numPr>
            <w:ind w:hanging="360"/>
            <w:jc w:val="both"/>
          </w:pPr>
        </w:pPrChange>
      </w:pPr>
      <w:del w:id="1984" w:author="Sorin Salagean" w:date="2015-01-30T14:25:00Z">
        <w:r w:rsidRPr="005F6C74" w:rsidDel="008F0812">
          <w:rPr>
            <w:lang w:val="en-US"/>
            <w:rPrChange w:id="1985" w:author="Sorin Salagean" w:date="2015-01-30T11:43:00Z">
              <w:rPr>
                <w:sz w:val="24"/>
                <w:szCs w:val="24"/>
                <w:lang w:val="en-US"/>
              </w:rPr>
            </w:rPrChange>
          </w:rPr>
          <w:delText>Sa</w:delText>
        </w:r>
        <w:r w:rsidR="006D6858" w:rsidRPr="005F6C74" w:rsidDel="008F0812">
          <w:rPr>
            <w:lang w:val="en-US"/>
            <w:rPrChange w:id="1986" w:author="Sorin Salagean" w:date="2015-01-30T11:43:00Z">
              <w:rPr>
                <w:sz w:val="24"/>
                <w:szCs w:val="24"/>
                <w:lang w:val="en-US"/>
              </w:rPr>
            </w:rPrChange>
          </w:rPr>
          <w:delText xml:space="preserve"> trimit</w:delText>
        </w:r>
        <w:r w:rsidRPr="005F6C74" w:rsidDel="008F0812">
          <w:rPr>
            <w:lang w:val="en-US"/>
            <w:rPrChange w:id="1987" w:author="Sorin Salagean" w:date="2015-01-30T11:43:00Z">
              <w:rPr>
                <w:sz w:val="24"/>
                <w:szCs w:val="24"/>
                <w:lang w:val="en-US"/>
              </w:rPr>
            </w:rPrChange>
          </w:rPr>
          <w:delText>a</w:delText>
        </w:r>
        <w:r w:rsidR="006D6858" w:rsidRPr="005F6C74" w:rsidDel="008F0812">
          <w:rPr>
            <w:lang w:val="en-US"/>
            <w:rPrChange w:id="1988" w:author="Sorin Salagean" w:date="2015-01-30T11:43:00Z">
              <w:rPr>
                <w:sz w:val="24"/>
                <w:szCs w:val="24"/>
                <w:lang w:val="en-US"/>
              </w:rPr>
            </w:rPrChange>
          </w:rPr>
          <w:delText xml:space="preserve"> la etapa Financiar</w:delText>
        </w:r>
        <w:r w:rsidR="00883B34" w:rsidRPr="005F6C74" w:rsidDel="008F0812">
          <w:rPr>
            <w:lang w:val="en-US"/>
            <w:rPrChange w:id="1989" w:author="Sorin Salagean" w:date="2015-01-30T11:43:00Z">
              <w:rPr>
                <w:sz w:val="24"/>
                <w:szCs w:val="24"/>
                <w:lang w:val="en-US"/>
              </w:rPr>
            </w:rPrChange>
          </w:rPr>
          <w:delText xml:space="preserve"> in cazul in care polita nu este valida</w:delText>
        </w:r>
      </w:del>
    </w:p>
    <w:p w14:paraId="1DDA3C41" w14:textId="300FF0A1" w:rsidR="006D6858" w:rsidRPr="005F6C74" w:rsidDel="00824478" w:rsidRDefault="00F1382E">
      <w:pPr>
        <w:jc w:val="both"/>
        <w:rPr>
          <w:del w:id="1990" w:author="Sorin Salagean" w:date="2015-02-02T15:08:00Z"/>
          <w:lang w:val="en-US"/>
          <w:rPrChange w:id="1991" w:author="Sorin Salagean" w:date="2015-01-30T11:43:00Z">
            <w:rPr>
              <w:del w:id="1992" w:author="Sorin Salagean" w:date="2015-02-02T15:08:00Z"/>
              <w:sz w:val="24"/>
              <w:szCs w:val="24"/>
              <w:lang w:val="en-US"/>
            </w:rPr>
          </w:rPrChange>
        </w:rPr>
        <w:pPrChange w:id="1993" w:author="Sorin Salagean" w:date="2015-02-02T15:08:00Z">
          <w:pPr>
            <w:pStyle w:val="ListParagraph"/>
            <w:numPr>
              <w:numId w:val="4"/>
            </w:numPr>
            <w:ind w:hanging="360"/>
            <w:jc w:val="both"/>
          </w:pPr>
        </w:pPrChange>
      </w:pPr>
      <w:del w:id="1994" w:author="Sorin Salagean" w:date="2015-01-28T18:02:00Z">
        <w:r w:rsidRPr="005F6C74" w:rsidDel="00885FD6">
          <w:rPr>
            <w:lang w:val="en-US"/>
            <w:rPrChange w:id="1995" w:author="Sorin Salagean" w:date="2015-01-30T11:43:00Z">
              <w:rPr>
                <w:sz w:val="24"/>
                <w:szCs w:val="24"/>
                <w:lang w:val="en-US"/>
              </w:rPr>
            </w:rPrChange>
          </w:rPr>
          <w:delText>Sa</w:delText>
        </w:r>
        <w:r w:rsidR="006D6858" w:rsidRPr="005F6C74" w:rsidDel="00885FD6">
          <w:rPr>
            <w:lang w:val="en-US"/>
            <w:rPrChange w:id="1996" w:author="Sorin Salagean" w:date="2015-01-30T11:43:00Z">
              <w:rPr>
                <w:sz w:val="24"/>
                <w:szCs w:val="24"/>
                <w:lang w:val="en-US"/>
              </w:rPr>
            </w:rPrChange>
          </w:rPr>
          <w:delText xml:space="preserve"> trimit</w:delText>
        </w:r>
        <w:r w:rsidRPr="005F6C74" w:rsidDel="00885FD6">
          <w:rPr>
            <w:lang w:val="en-US"/>
            <w:rPrChange w:id="1997" w:author="Sorin Salagean" w:date="2015-01-30T11:43:00Z">
              <w:rPr>
                <w:sz w:val="24"/>
                <w:szCs w:val="24"/>
                <w:lang w:val="en-US"/>
              </w:rPr>
            </w:rPrChange>
          </w:rPr>
          <w:delText>a</w:delText>
        </w:r>
      </w:del>
      <w:del w:id="1998" w:author="Sorin Salagean" w:date="2015-01-30T14:51:00Z">
        <w:r w:rsidR="006D6858" w:rsidRPr="005F6C74" w:rsidDel="00885BE0">
          <w:rPr>
            <w:lang w:val="en-US"/>
            <w:rPrChange w:id="1999" w:author="Sorin Salagean" w:date="2015-01-30T11:43:00Z">
              <w:rPr>
                <w:sz w:val="24"/>
                <w:szCs w:val="24"/>
                <w:lang w:val="en-US"/>
              </w:rPr>
            </w:rPrChange>
          </w:rPr>
          <w:delText xml:space="preserve"> la Constatator in functie de tipul de constatator ales (Intern sau E</w:delText>
        </w:r>
        <w:r w:rsidR="0059761D" w:rsidRPr="005F6C74" w:rsidDel="00885BE0">
          <w:rPr>
            <w:lang w:val="en-US"/>
            <w:rPrChange w:id="2000" w:author="Sorin Salagean" w:date="2015-01-30T11:43:00Z">
              <w:rPr>
                <w:sz w:val="24"/>
                <w:szCs w:val="24"/>
                <w:lang w:val="en-US"/>
              </w:rPr>
            </w:rPrChange>
          </w:rPr>
          <w:delText>x</w:delText>
        </w:r>
        <w:r w:rsidR="006D6858" w:rsidRPr="005F6C74" w:rsidDel="00885BE0">
          <w:rPr>
            <w:lang w:val="en-US"/>
            <w:rPrChange w:id="2001" w:author="Sorin Salagean" w:date="2015-01-30T11:43:00Z">
              <w:rPr>
                <w:sz w:val="24"/>
                <w:szCs w:val="24"/>
                <w:lang w:val="en-US"/>
              </w:rPr>
            </w:rPrChange>
          </w:rPr>
          <w:delText>tern)</w:delText>
        </w:r>
      </w:del>
    </w:p>
    <w:p w14:paraId="7CEC59E2" w14:textId="31E7F452" w:rsidR="006D6858" w:rsidRPr="00885BE0" w:rsidDel="00885BE0" w:rsidRDefault="00F1382E" w:rsidP="006D6858">
      <w:pPr>
        <w:pStyle w:val="ListParagraph"/>
        <w:numPr>
          <w:ilvl w:val="0"/>
          <w:numId w:val="4"/>
        </w:numPr>
        <w:jc w:val="both"/>
        <w:rPr>
          <w:del w:id="2002" w:author="Sorin Salagean" w:date="2015-01-30T14:53:00Z"/>
          <w:b/>
          <w:i/>
          <w:lang w:val="en-US"/>
          <w:rPrChange w:id="2003" w:author="Sorin Salagean" w:date="2015-01-30T14:56:00Z">
            <w:rPr>
              <w:del w:id="2004" w:author="Sorin Salagean" w:date="2015-01-30T14:53:00Z"/>
              <w:sz w:val="24"/>
              <w:szCs w:val="24"/>
              <w:lang w:val="en-US"/>
            </w:rPr>
          </w:rPrChange>
        </w:rPr>
      </w:pPr>
      <w:del w:id="2005" w:author="Sorin Salagean" w:date="2015-01-28T18:13:00Z">
        <w:r w:rsidRPr="00885BE0" w:rsidDel="00CE6032">
          <w:rPr>
            <w:b/>
            <w:i/>
            <w:lang w:val="en-US"/>
            <w:rPrChange w:id="2006" w:author="Sorin Salagean" w:date="2015-01-30T14:56:00Z">
              <w:rPr>
                <w:sz w:val="24"/>
                <w:szCs w:val="24"/>
                <w:lang w:val="en-US"/>
              </w:rPr>
            </w:rPrChange>
          </w:rPr>
          <w:delText>Sa importe</w:delText>
        </w:r>
        <w:r w:rsidR="006D6858" w:rsidRPr="00885BE0" w:rsidDel="00CE6032">
          <w:rPr>
            <w:b/>
            <w:i/>
            <w:lang w:val="en-US"/>
            <w:rPrChange w:id="2007" w:author="Sorin Salagean" w:date="2015-01-30T14:56:00Z">
              <w:rPr>
                <w:sz w:val="24"/>
                <w:szCs w:val="24"/>
                <w:lang w:val="en-US"/>
              </w:rPr>
            </w:rPrChange>
          </w:rPr>
          <w:delText xml:space="preserve"> DIR</w:delText>
        </w:r>
      </w:del>
    </w:p>
    <w:p w14:paraId="1C34C698" w14:textId="32ABE383" w:rsidR="00FD1CCC" w:rsidRPr="008A4E38" w:rsidDel="00885BE0" w:rsidRDefault="00885BE0" w:rsidP="006D6858">
      <w:pPr>
        <w:pStyle w:val="ListParagraph"/>
        <w:numPr>
          <w:ilvl w:val="0"/>
          <w:numId w:val="4"/>
        </w:numPr>
        <w:jc w:val="both"/>
        <w:rPr>
          <w:del w:id="2008" w:author="Sorin Salagean" w:date="2015-01-30T14:56:00Z"/>
          <w:lang w:val="en-US"/>
          <w:rPrChange w:id="2009" w:author="Sorin Salagean" w:date="2015-01-30T16:41:00Z">
            <w:rPr>
              <w:del w:id="2010" w:author="Sorin Salagean" w:date="2015-01-30T14:56:00Z"/>
              <w:sz w:val="24"/>
              <w:szCs w:val="24"/>
              <w:lang w:val="en-US"/>
            </w:rPr>
          </w:rPrChange>
        </w:rPr>
      </w:pPr>
      <w:ins w:id="2011" w:author="Sorin Salagean" w:date="2015-01-30T14:56:00Z">
        <w:r w:rsidRPr="00885BE0">
          <w:rPr>
            <w:b/>
            <w:i/>
            <w:lang w:val="en-US"/>
            <w:rPrChange w:id="2012" w:author="Sorin Salagean" w:date="2015-01-30T14:56:00Z">
              <w:rPr>
                <w:lang w:val="en-US"/>
              </w:rPr>
            </w:rPrChange>
          </w:rPr>
          <w:t>OBS:</w:t>
        </w:r>
        <w:r>
          <w:rPr>
            <w:b/>
            <w:lang w:val="en-US"/>
          </w:rPr>
          <w:t xml:space="preserve"> </w:t>
        </w:r>
      </w:ins>
      <w:del w:id="2013" w:author="Sorin Salagean" w:date="2015-01-28T18:18:00Z">
        <w:r w:rsidR="00F1382E" w:rsidRPr="008A4E38" w:rsidDel="00CE6032">
          <w:rPr>
            <w:lang w:val="en-US"/>
            <w:rPrChange w:id="2014" w:author="Sorin Salagean" w:date="2015-01-30T16:41:00Z">
              <w:rPr>
                <w:sz w:val="24"/>
                <w:szCs w:val="24"/>
                <w:lang w:val="en-US"/>
              </w:rPr>
            </w:rPrChange>
          </w:rPr>
          <w:delText>Sa</w:delText>
        </w:r>
        <w:r w:rsidR="006D6858" w:rsidRPr="008A4E38" w:rsidDel="00CE6032">
          <w:rPr>
            <w:lang w:val="en-US"/>
            <w:rPrChange w:id="2015" w:author="Sorin Salagean" w:date="2015-01-30T16:41:00Z">
              <w:rPr>
                <w:sz w:val="24"/>
                <w:szCs w:val="24"/>
                <w:lang w:val="en-US"/>
              </w:rPr>
            </w:rPrChange>
          </w:rPr>
          <w:delText xml:space="preserve"> trimit</w:delText>
        </w:r>
        <w:r w:rsidR="00F1382E" w:rsidRPr="008A4E38" w:rsidDel="00CE6032">
          <w:rPr>
            <w:lang w:val="en-US"/>
            <w:rPrChange w:id="2016" w:author="Sorin Salagean" w:date="2015-01-30T16:41:00Z">
              <w:rPr>
                <w:sz w:val="24"/>
                <w:szCs w:val="24"/>
                <w:lang w:val="en-US"/>
              </w:rPr>
            </w:rPrChange>
          </w:rPr>
          <w:delText>a</w:delText>
        </w:r>
      </w:del>
      <w:del w:id="2017" w:author="Sorin Salagean" w:date="2015-01-30T14:55:00Z">
        <w:r w:rsidR="006D6858" w:rsidRPr="008A4E38" w:rsidDel="00885BE0">
          <w:rPr>
            <w:lang w:val="en-US"/>
            <w:rPrChange w:id="2018" w:author="Sorin Salagean" w:date="2015-01-30T16:41:00Z">
              <w:rPr>
                <w:sz w:val="24"/>
                <w:szCs w:val="24"/>
                <w:lang w:val="en-US"/>
              </w:rPr>
            </w:rPrChange>
          </w:rPr>
          <w:delText xml:space="preserve"> mesaj Nota catre oricare din grupuri</w:delText>
        </w:r>
      </w:del>
    </w:p>
    <w:p w14:paraId="0CFED9C8" w14:textId="77777777" w:rsidR="006D6858" w:rsidRDefault="008F06A3" w:rsidP="008F06A3">
      <w:pPr>
        <w:jc w:val="both"/>
        <w:rPr>
          <w:ins w:id="2019" w:author="Sorin Salagean" w:date="2015-02-02T15:08:00Z"/>
          <w:lang w:val="en-US"/>
        </w:rPr>
      </w:pPr>
      <w:r w:rsidRPr="008A4E38">
        <w:rPr>
          <w:lang w:val="en-US"/>
          <w:rPrChange w:id="2020" w:author="Sorin Salagean" w:date="2015-01-30T16:41:00Z">
            <w:rPr>
              <w:sz w:val="24"/>
              <w:szCs w:val="24"/>
              <w:lang w:val="en-US"/>
            </w:rPr>
          </w:rPrChange>
        </w:rPr>
        <w:t>Chiar daca nu s-a obtinut numar dosar Insis, OnBase salveaza informatiile</w:t>
      </w:r>
      <w:r w:rsidR="00F12918" w:rsidRPr="008A4E38">
        <w:rPr>
          <w:lang w:val="en-US"/>
          <w:rPrChange w:id="2021" w:author="Sorin Salagean" w:date="2015-01-30T16:41:00Z">
            <w:rPr>
              <w:sz w:val="24"/>
              <w:szCs w:val="24"/>
              <w:lang w:val="en-US"/>
            </w:rPr>
          </w:rPrChange>
        </w:rPr>
        <w:t xml:space="preserve"> completate pana in acel moment in cele trei tab-uri.</w:t>
      </w:r>
    </w:p>
    <w:p w14:paraId="3FFAD72A" w14:textId="77777777" w:rsidR="00824478" w:rsidRPr="008F06A3" w:rsidRDefault="00824478" w:rsidP="008F06A3">
      <w:pPr>
        <w:jc w:val="both"/>
        <w:rPr>
          <w:sz w:val="24"/>
          <w:szCs w:val="24"/>
          <w:lang w:val="en-US"/>
        </w:rPr>
      </w:pPr>
    </w:p>
    <w:p w14:paraId="6B259AAE" w14:textId="3F00E0A3" w:rsidR="00824478" w:rsidRDefault="00104417">
      <w:pPr>
        <w:pStyle w:val="Heading2"/>
        <w:rPr>
          <w:ins w:id="2022" w:author="Sorin Salagean" w:date="2015-02-02T15:09:00Z"/>
          <w:rFonts w:asciiTheme="minorHAnsi" w:hAnsiTheme="minorHAnsi"/>
          <w:sz w:val="22"/>
          <w:szCs w:val="22"/>
          <w:lang w:val="en-US"/>
        </w:rPr>
      </w:pPr>
      <w:bookmarkStart w:id="2023" w:name="_Toc389553015"/>
      <w:r w:rsidRPr="00F2755F">
        <w:rPr>
          <w:rFonts w:asciiTheme="minorHAnsi" w:hAnsiTheme="minorHAnsi"/>
          <w:sz w:val="22"/>
          <w:szCs w:val="22"/>
          <w:lang w:val="en-US"/>
          <w:rPrChange w:id="2024" w:author="Sorin Salagean" w:date="2015-01-30T13:02:00Z">
            <w:rPr>
              <w:lang w:val="en-US"/>
            </w:rPr>
          </w:rPrChange>
        </w:rPr>
        <w:t>Etapa</w:t>
      </w:r>
      <w:ins w:id="2025" w:author="Sorin Salagean" w:date="2015-01-29T12:47:00Z">
        <w:r w:rsidR="006D6D17" w:rsidRPr="00F2755F">
          <w:rPr>
            <w:rFonts w:asciiTheme="minorHAnsi" w:hAnsiTheme="minorHAnsi"/>
            <w:sz w:val="22"/>
            <w:szCs w:val="22"/>
            <w:lang w:val="en-US"/>
            <w:rPrChange w:id="2026" w:author="Sorin Salagean" w:date="2015-01-30T13:02:00Z">
              <w:rPr>
                <w:lang w:val="en-US"/>
              </w:rPr>
            </w:rPrChange>
          </w:rPr>
          <w:t xml:space="preserve"> </w:t>
        </w:r>
      </w:ins>
      <w:ins w:id="2027" w:author="Sorin Salagean" w:date="2015-01-30T13:02:00Z">
        <w:r w:rsidR="00F2755F" w:rsidRPr="00F2755F">
          <w:rPr>
            <w:rFonts w:asciiTheme="minorHAnsi" w:hAnsiTheme="minorHAnsi"/>
            <w:sz w:val="22"/>
            <w:szCs w:val="22"/>
            <w:lang w:val="en-US"/>
            <w:rPrChange w:id="2028" w:author="Sorin Salagean" w:date="2015-01-30T13:02:00Z">
              <w:rPr>
                <w:lang w:val="en-US"/>
              </w:rPr>
            </w:rPrChange>
          </w:rPr>
          <w:t xml:space="preserve">4 - </w:t>
        </w:r>
      </w:ins>
      <w:del w:id="2029" w:author="Sorin Salagean" w:date="2015-01-29T12:47:00Z">
        <w:r w:rsidRPr="00F2755F" w:rsidDel="006D6D17">
          <w:rPr>
            <w:rFonts w:asciiTheme="minorHAnsi" w:hAnsiTheme="minorHAnsi"/>
            <w:sz w:val="22"/>
            <w:szCs w:val="22"/>
            <w:lang w:val="en-US"/>
            <w:rPrChange w:id="2030" w:author="Sorin Salagean" w:date="2015-01-30T13:02:00Z">
              <w:rPr>
                <w:lang w:val="en-US"/>
              </w:rPr>
            </w:rPrChange>
          </w:rPr>
          <w:delText xml:space="preserve"> 1.1: </w:delText>
        </w:r>
      </w:del>
      <w:r w:rsidRPr="00F2755F">
        <w:rPr>
          <w:rFonts w:asciiTheme="minorHAnsi" w:hAnsiTheme="minorHAnsi"/>
          <w:sz w:val="22"/>
          <w:szCs w:val="22"/>
          <w:lang w:val="en-US"/>
          <w:rPrChange w:id="2031" w:author="Sorin Salagean" w:date="2015-01-30T13:02:00Z">
            <w:rPr>
              <w:lang w:val="en-US"/>
            </w:rPr>
          </w:rPrChange>
        </w:rPr>
        <w:t>Fronting</w:t>
      </w:r>
      <w:bookmarkEnd w:id="2023"/>
      <w:ins w:id="2032" w:author="Sorin Salagean" w:date="2015-01-29T12:49:00Z">
        <w:r w:rsidR="006D6D17" w:rsidRPr="00F2755F">
          <w:rPr>
            <w:rFonts w:asciiTheme="minorHAnsi" w:hAnsiTheme="minorHAnsi"/>
            <w:sz w:val="22"/>
            <w:szCs w:val="22"/>
            <w:lang w:val="en-US"/>
            <w:rPrChange w:id="2033" w:author="Sorin Salagean" w:date="2015-01-30T13:02:00Z">
              <w:rPr>
                <w:lang w:val="en-US"/>
              </w:rPr>
            </w:rPrChange>
          </w:rPr>
          <w:t>:</w:t>
        </w:r>
      </w:ins>
    </w:p>
    <w:p w14:paraId="0C735141" w14:textId="77777777" w:rsidR="00824478" w:rsidRPr="00B32543" w:rsidRDefault="00824478">
      <w:pPr>
        <w:rPr>
          <w:ins w:id="2034" w:author="Sorin Salagean" w:date="2015-02-02T15:08:00Z"/>
          <w:lang w:val="en-US"/>
        </w:rPr>
        <w:pPrChange w:id="2035" w:author="Sorin Salagean" w:date="2015-02-02T15:09:00Z">
          <w:pPr>
            <w:pStyle w:val="Heading2"/>
          </w:pPr>
        </w:pPrChange>
      </w:pPr>
    </w:p>
    <w:p w14:paraId="31E97B75" w14:textId="7C2075AD" w:rsidR="00F2755F" w:rsidRDefault="00731D75">
      <w:pPr>
        <w:rPr>
          <w:ins w:id="2036" w:author="Sorin Salagean" w:date="2015-01-30T13:02:00Z"/>
          <w:lang w:val="en-US"/>
        </w:rPr>
        <w:pPrChange w:id="2037" w:author="Sorin Salagean" w:date="2015-01-30T13:02:00Z">
          <w:pPr>
            <w:pStyle w:val="Heading2"/>
          </w:pPr>
        </w:pPrChange>
      </w:pPr>
      <w:ins w:id="2038" w:author="Sorin Salagean" w:date="2015-01-30T15:19:00Z">
        <w:r w:rsidRPr="00417114">
          <w:rPr>
            <w:lang w:val="en-US"/>
          </w:rPr>
          <w:t xml:space="preserve">In aceasta etapa ajung automat toate dosarele care au keyword-ul “Fronting” specificat pe polita, cu valoarea “DA”. In momentul intrarii dosarului in etapa “Fronting”, se trimite si notificare pe email </w:t>
        </w:r>
      </w:ins>
      <w:ins w:id="2039" w:author="Sorin Salagean" w:date="2015-02-02T15:10:00Z">
        <w:r w:rsidR="00824478">
          <w:rPr>
            <w:lang w:val="en-US"/>
          </w:rPr>
          <w:t>catre</w:t>
        </w:r>
      </w:ins>
      <w:ins w:id="2040" w:author="Sorin Salagean" w:date="2015-01-30T15:19:00Z">
        <w:r w:rsidRPr="00417114">
          <w:rPr>
            <w:lang w:val="en-US"/>
          </w:rPr>
          <w:t xml:space="preserve"> grupul Director daune, Call Center si Fronting, prin care sunt informati ca dosarul de dauna a ajuns in aceasta etapa.  In functie de specificul politei</w:t>
        </w:r>
      </w:ins>
      <w:ins w:id="2041" w:author="Sorin Salagean" w:date="2015-02-02T15:10:00Z">
        <w:r w:rsidR="00824478">
          <w:rPr>
            <w:lang w:val="en-US"/>
          </w:rPr>
          <w:t>,</w:t>
        </w:r>
      </w:ins>
      <w:ins w:id="2042" w:author="Sorin Salagean" w:date="2015-01-30T15:19:00Z">
        <w:r w:rsidRPr="00417114">
          <w:rPr>
            <w:lang w:val="en-US"/>
          </w:rPr>
          <w:t xml:space="preserve"> dosarul poate ramane in etapa Fronting pana cand este trimis in etapa Constatator sau Lichidator</w:t>
        </w:r>
      </w:ins>
      <w:ins w:id="2043" w:author="Sorin Salagean" w:date="2015-02-02T15:10:00Z">
        <w:r w:rsidR="00824478">
          <w:rPr>
            <w:lang w:val="en-US"/>
          </w:rPr>
          <w:t>,</w:t>
        </w:r>
      </w:ins>
      <w:ins w:id="2044" w:author="Sorin Salagean" w:date="2015-01-30T15:19:00Z">
        <w:r w:rsidRPr="00417114">
          <w:rPr>
            <w:lang w:val="en-US"/>
          </w:rPr>
          <w:t xml:space="preserve"> dupa caz. </w:t>
        </w:r>
        <w:r w:rsidRPr="00417114">
          <w:rPr>
            <w:lang w:val="en-US"/>
          </w:rPr>
          <w:lastRenderedPageBreak/>
          <w:t xml:space="preserve">Trimiterea se face de Call Center in urma dispozitiilor primite sau Fronting. Utilizatorii din grupul “Fronting” au la dispozitie </w:t>
        </w:r>
        <w:r>
          <w:rPr>
            <w:lang w:val="en-US"/>
          </w:rPr>
          <w:t>o serie de</w:t>
        </w:r>
        <w:r w:rsidRPr="00417114">
          <w:rPr>
            <w:lang w:val="en-US"/>
          </w:rPr>
          <w:t xml:space="preserve"> functionalitati, prin intermediul butoanelor</w:t>
        </w:r>
        <w:r>
          <w:rPr>
            <w:lang w:val="en-US"/>
          </w:rPr>
          <w:t>.</w:t>
        </w:r>
      </w:ins>
    </w:p>
    <w:p w14:paraId="5E33ADCA" w14:textId="77777777" w:rsidR="00F2755F" w:rsidRPr="00126240" w:rsidRDefault="00F2755F" w:rsidP="00F2755F">
      <w:pPr>
        <w:spacing w:line="276" w:lineRule="auto"/>
        <w:rPr>
          <w:ins w:id="2045" w:author="Sorin Salagean" w:date="2015-01-30T13:03:00Z"/>
          <w:b/>
          <w:noProof/>
        </w:rPr>
      </w:pPr>
      <w:ins w:id="2046" w:author="Sorin Salagean" w:date="2015-01-30T13:03:00Z">
        <w:r w:rsidRPr="0086384C">
          <w:rPr>
            <w:b/>
            <w:noProof/>
          </w:rPr>
          <w:t>Roluri si permisiuni:</w:t>
        </w:r>
      </w:ins>
    </w:p>
    <w:tbl>
      <w:tblPr>
        <w:tblStyle w:val="TableWeb2"/>
        <w:tblW w:w="0" w:type="auto"/>
        <w:tblLook w:val="04A0" w:firstRow="1" w:lastRow="0" w:firstColumn="1" w:lastColumn="0" w:noHBand="0" w:noVBand="1"/>
      </w:tblPr>
      <w:tblGrid>
        <w:gridCol w:w="1619"/>
        <w:gridCol w:w="3734"/>
        <w:gridCol w:w="5097"/>
      </w:tblGrid>
      <w:tr w:rsidR="00F2755F" w:rsidRPr="00417114" w14:paraId="2740B153" w14:textId="77777777" w:rsidTr="009D6112">
        <w:trPr>
          <w:cnfStyle w:val="100000000000" w:firstRow="1" w:lastRow="0" w:firstColumn="0" w:lastColumn="0" w:oddVBand="0" w:evenVBand="0" w:oddHBand="0" w:evenHBand="0" w:firstRowFirstColumn="0" w:firstRowLastColumn="0" w:lastRowFirstColumn="0" w:lastRowLastColumn="0"/>
          <w:trHeight w:val="362"/>
          <w:ins w:id="2047" w:author="Sorin Salagean" w:date="2015-01-30T13:03:00Z"/>
        </w:trPr>
        <w:tc>
          <w:tcPr>
            <w:tcW w:w="1626" w:type="dxa"/>
            <w:hideMark/>
          </w:tcPr>
          <w:p w14:paraId="7F9F119E" w14:textId="77777777" w:rsidR="00F2755F" w:rsidRPr="00417114" w:rsidRDefault="00F2755F" w:rsidP="009D6112">
            <w:pPr>
              <w:spacing w:line="276" w:lineRule="auto"/>
              <w:rPr>
                <w:ins w:id="2048" w:author="Sorin Salagean" w:date="2015-01-30T13:03:00Z"/>
                <w:rFonts w:asciiTheme="minorHAnsi" w:eastAsiaTheme="minorHAnsi" w:hAnsiTheme="minorHAnsi" w:cstheme="minorBidi"/>
                <w:b/>
                <w:noProof/>
                <w:sz w:val="22"/>
                <w:szCs w:val="22"/>
                <w:lang w:val="ro-RO"/>
              </w:rPr>
            </w:pPr>
            <w:ins w:id="2049" w:author="Sorin Salagean" w:date="2015-01-30T13:03:00Z">
              <w:r w:rsidRPr="00417114">
                <w:rPr>
                  <w:rFonts w:asciiTheme="minorHAnsi" w:eastAsiaTheme="minorHAnsi" w:hAnsiTheme="minorHAnsi" w:cstheme="minorBidi"/>
                  <w:b/>
                  <w:noProof/>
                  <w:sz w:val="22"/>
                  <w:szCs w:val="22"/>
                  <w:lang w:val="ro-RO"/>
                </w:rPr>
                <w:t>Nume grup</w:t>
              </w:r>
            </w:ins>
          </w:p>
        </w:tc>
        <w:tc>
          <w:tcPr>
            <w:tcW w:w="4116" w:type="dxa"/>
            <w:hideMark/>
          </w:tcPr>
          <w:p w14:paraId="1473E88A" w14:textId="77777777" w:rsidR="00F2755F" w:rsidRPr="00417114" w:rsidRDefault="00F2755F" w:rsidP="009D6112">
            <w:pPr>
              <w:spacing w:line="276" w:lineRule="auto"/>
              <w:rPr>
                <w:ins w:id="2050" w:author="Sorin Salagean" w:date="2015-01-30T13:03:00Z"/>
                <w:rFonts w:asciiTheme="minorHAnsi" w:eastAsiaTheme="minorHAnsi" w:hAnsiTheme="minorHAnsi" w:cstheme="minorBidi"/>
                <w:b/>
                <w:noProof/>
                <w:sz w:val="22"/>
                <w:szCs w:val="22"/>
                <w:lang w:val="ro-RO"/>
              </w:rPr>
            </w:pPr>
            <w:ins w:id="2051" w:author="Sorin Salagean" w:date="2015-01-30T13:03:00Z">
              <w:r w:rsidRPr="00417114">
                <w:rPr>
                  <w:rFonts w:asciiTheme="minorHAnsi" w:eastAsiaTheme="minorHAnsi" w:hAnsiTheme="minorHAnsi" w:cstheme="minorBidi"/>
                  <w:b/>
                  <w:noProof/>
                  <w:sz w:val="22"/>
                  <w:szCs w:val="22"/>
                  <w:lang w:val="ro-RO"/>
                </w:rPr>
                <w:t>Drepturi</w:t>
              </w:r>
            </w:ins>
          </w:p>
        </w:tc>
        <w:tc>
          <w:tcPr>
            <w:tcW w:w="5846" w:type="dxa"/>
            <w:hideMark/>
          </w:tcPr>
          <w:p w14:paraId="3DACBFA3" w14:textId="77777777" w:rsidR="00F2755F" w:rsidRPr="00417114" w:rsidRDefault="00F2755F" w:rsidP="009D6112">
            <w:pPr>
              <w:spacing w:line="276" w:lineRule="auto"/>
              <w:rPr>
                <w:ins w:id="2052" w:author="Sorin Salagean" w:date="2015-01-30T13:03:00Z"/>
                <w:rFonts w:asciiTheme="minorHAnsi" w:eastAsiaTheme="minorHAnsi" w:hAnsiTheme="minorHAnsi" w:cstheme="minorBidi"/>
                <w:b/>
                <w:noProof/>
                <w:sz w:val="22"/>
                <w:szCs w:val="22"/>
                <w:lang w:val="ro-RO"/>
              </w:rPr>
            </w:pPr>
            <w:ins w:id="2053" w:author="Sorin Salagean" w:date="2015-01-30T13:03:00Z">
              <w:r w:rsidRPr="00417114">
                <w:rPr>
                  <w:rFonts w:asciiTheme="minorHAnsi" w:eastAsiaTheme="minorHAnsi" w:hAnsiTheme="minorHAnsi" w:cstheme="minorBidi"/>
                  <w:b/>
                  <w:noProof/>
                  <w:sz w:val="22"/>
                  <w:szCs w:val="22"/>
                  <w:lang w:val="ro-RO"/>
                </w:rPr>
                <w:t>Cerinte de sistem</w:t>
              </w:r>
            </w:ins>
          </w:p>
        </w:tc>
      </w:tr>
      <w:tr w:rsidR="00F2755F" w:rsidRPr="00417114" w14:paraId="4C4220A9" w14:textId="77777777" w:rsidTr="009D6112">
        <w:trPr>
          <w:trHeight w:val="857"/>
          <w:ins w:id="2054" w:author="Sorin Salagean" w:date="2015-01-30T13:03:00Z"/>
        </w:trPr>
        <w:tc>
          <w:tcPr>
            <w:tcW w:w="1626" w:type="dxa"/>
          </w:tcPr>
          <w:p w14:paraId="77DF8036" w14:textId="2B289B41" w:rsidR="00F2755F" w:rsidRPr="00417114" w:rsidRDefault="00824478" w:rsidP="009D6112">
            <w:pPr>
              <w:rPr>
                <w:ins w:id="2055" w:author="Sorin Salagean" w:date="2015-01-30T13:03:00Z"/>
                <w:rFonts w:asciiTheme="minorHAnsi" w:eastAsiaTheme="minorHAnsi" w:hAnsiTheme="minorHAnsi" w:cstheme="minorBidi"/>
                <w:b/>
                <w:noProof/>
                <w:sz w:val="22"/>
                <w:szCs w:val="22"/>
                <w:lang w:val="ro-RO"/>
              </w:rPr>
            </w:pPr>
            <w:ins w:id="2056" w:author="Sorin Salagean" w:date="2015-02-02T15:11:00Z">
              <w:r>
                <w:rPr>
                  <w:rFonts w:asciiTheme="minorHAnsi" w:eastAsiaTheme="minorHAnsi" w:hAnsiTheme="minorHAnsi" w:cstheme="minorBidi"/>
                  <w:b/>
                  <w:noProof/>
                  <w:sz w:val="22"/>
                  <w:szCs w:val="22"/>
                  <w:lang w:val="ro-RO"/>
                </w:rPr>
                <w:t>GT – Call Center</w:t>
              </w:r>
            </w:ins>
          </w:p>
        </w:tc>
        <w:tc>
          <w:tcPr>
            <w:tcW w:w="4116" w:type="dxa"/>
          </w:tcPr>
          <w:p w14:paraId="54468742" w14:textId="514D4418" w:rsidR="00F2755F" w:rsidRPr="00417114" w:rsidRDefault="00F2755F">
            <w:pPr>
              <w:rPr>
                <w:ins w:id="2057" w:author="Sorin Salagean" w:date="2015-01-30T13:03:00Z"/>
                <w:rFonts w:asciiTheme="minorHAnsi" w:eastAsiaTheme="minorHAnsi" w:hAnsiTheme="minorHAnsi" w:cstheme="minorBidi"/>
                <w:b/>
                <w:noProof/>
                <w:sz w:val="22"/>
                <w:szCs w:val="22"/>
                <w:lang w:val="ro-RO"/>
              </w:rPr>
            </w:pPr>
            <w:ins w:id="2058" w:author="Sorin Salagean" w:date="2015-01-30T13:03:00Z">
              <w:r w:rsidRPr="00417114">
                <w:rPr>
                  <w:rFonts w:asciiTheme="minorHAnsi" w:eastAsiaTheme="minorHAnsi" w:hAnsiTheme="minorHAnsi" w:cstheme="minorBidi"/>
                  <w:b/>
                  <w:noProof/>
                  <w:sz w:val="22"/>
                  <w:szCs w:val="22"/>
                  <w:lang w:val="ro-RO"/>
                </w:rPr>
                <w:t xml:space="preserve">Dreptul de vizualizare asupra tuturor documentelor </w:t>
              </w:r>
            </w:ins>
            <w:ins w:id="2059" w:author="Sorin Salagean" w:date="2015-02-02T15:15:00Z">
              <w:r w:rsidR="00824478">
                <w:rPr>
                  <w:rFonts w:asciiTheme="minorHAnsi" w:eastAsiaTheme="minorHAnsi" w:hAnsiTheme="minorHAnsi" w:cstheme="minorBidi"/>
                  <w:b/>
                  <w:noProof/>
                  <w:sz w:val="22"/>
                  <w:szCs w:val="22"/>
                  <w:lang w:val="ro-RO"/>
                </w:rPr>
                <w:t>din etapa.</w:t>
              </w:r>
            </w:ins>
          </w:p>
        </w:tc>
        <w:tc>
          <w:tcPr>
            <w:tcW w:w="5846" w:type="dxa"/>
          </w:tcPr>
          <w:p w14:paraId="30BFE1B1" w14:textId="5C113B1F" w:rsidR="00F2755F" w:rsidRPr="00417114" w:rsidRDefault="00824478" w:rsidP="009D6112">
            <w:pPr>
              <w:rPr>
                <w:ins w:id="2060" w:author="Sorin Salagean" w:date="2015-01-30T13:03:00Z"/>
                <w:rFonts w:asciiTheme="minorHAnsi" w:eastAsiaTheme="minorHAnsi" w:hAnsiTheme="minorHAnsi" w:cstheme="minorBidi"/>
                <w:b/>
                <w:noProof/>
                <w:sz w:val="22"/>
                <w:szCs w:val="22"/>
                <w:lang w:val="ro-RO"/>
              </w:rPr>
            </w:pPr>
            <w:ins w:id="2061" w:author="Sorin Salagean" w:date="2015-02-02T15:12:00Z">
              <w:r>
                <w:rPr>
                  <w:rFonts w:asciiTheme="minorHAnsi" w:eastAsiaTheme="minorHAnsi" w:hAnsiTheme="minorHAnsi" w:cstheme="minorBidi"/>
                  <w:b/>
                  <w:noProof/>
                  <w:sz w:val="22"/>
                  <w:szCs w:val="22"/>
                  <w:lang w:val="ro-RO"/>
                </w:rPr>
                <w:t>N/A</w:t>
              </w:r>
            </w:ins>
          </w:p>
        </w:tc>
      </w:tr>
      <w:tr w:rsidR="00824478" w:rsidRPr="00824478" w14:paraId="4D767FBC" w14:textId="77777777" w:rsidTr="009D6112">
        <w:trPr>
          <w:trHeight w:val="857"/>
          <w:ins w:id="2062" w:author="Sorin Salagean" w:date="2015-02-02T15:11:00Z"/>
        </w:trPr>
        <w:tc>
          <w:tcPr>
            <w:tcW w:w="1626" w:type="dxa"/>
          </w:tcPr>
          <w:p w14:paraId="296EEF04" w14:textId="44474864" w:rsidR="00824478" w:rsidRPr="00824478" w:rsidRDefault="00824478" w:rsidP="009D6112">
            <w:pPr>
              <w:rPr>
                <w:ins w:id="2063" w:author="Sorin Salagean" w:date="2015-02-02T15:11:00Z"/>
                <w:rFonts w:asciiTheme="minorHAnsi" w:hAnsiTheme="minorHAnsi"/>
                <w:b/>
                <w:noProof/>
                <w:sz w:val="22"/>
                <w:szCs w:val="22"/>
                <w:rPrChange w:id="2064" w:author="Sorin Salagean" w:date="2015-02-02T15:11:00Z">
                  <w:rPr>
                    <w:ins w:id="2065" w:author="Sorin Salagean" w:date="2015-02-02T15:11:00Z"/>
                    <w:b/>
                    <w:noProof/>
                  </w:rPr>
                </w:rPrChange>
              </w:rPr>
            </w:pPr>
            <w:ins w:id="2066" w:author="Sorin Salagean" w:date="2015-02-02T15:11:00Z">
              <w:r>
                <w:rPr>
                  <w:b/>
                  <w:noProof/>
                </w:rPr>
                <w:t>GT</w:t>
              </w:r>
              <w:r>
                <w:rPr>
                  <w:rFonts w:asciiTheme="minorHAnsi" w:hAnsiTheme="minorHAnsi"/>
                  <w:b/>
                  <w:noProof/>
                  <w:sz w:val="22"/>
                  <w:szCs w:val="22"/>
                </w:rPr>
                <w:t xml:space="preserve"> - Fronting</w:t>
              </w:r>
            </w:ins>
          </w:p>
        </w:tc>
        <w:tc>
          <w:tcPr>
            <w:tcW w:w="4116" w:type="dxa"/>
          </w:tcPr>
          <w:p w14:paraId="1FD43270" w14:textId="7F41DDF8" w:rsidR="00824478" w:rsidRPr="00824478" w:rsidRDefault="00824478" w:rsidP="009D6112">
            <w:pPr>
              <w:rPr>
                <w:ins w:id="2067" w:author="Sorin Salagean" w:date="2015-02-02T15:11:00Z"/>
                <w:rFonts w:asciiTheme="minorHAnsi" w:hAnsiTheme="minorHAnsi"/>
                <w:b/>
                <w:noProof/>
                <w:sz w:val="22"/>
                <w:szCs w:val="22"/>
                <w:rPrChange w:id="2068" w:author="Sorin Salagean" w:date="2015-02-02T15:11:00Z">
                  <w:rPr>
                    <w:ins w:id="2069" w:author="Sorin Salagean" w:date="2015-02-02T15:11:00Z"/>
                    <w:b/>
                    <w:noProof/>
                  </w:rPr>
                </w:rPrChange>
              </w:rPr>
            </w:pPr>
            <w:ins w:id="2070" w:author="Sorin Salagean" w:date="2015-02-02T15:15: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ins>
          </w:p>
        </w:tc>
        <w:tc>
          <w:tcPr>
            <w:tcW w:w="5846" w:type="dxa"/>
          </w:tcPr>
          <w:p w14:paraId="2A9FBF31" w14:textId="74754563" w:rsidR="00824478" w:rsidRPr="00824478" w:rsidRDefault="003123E6" w:rsidP="009D6112">
            <w:pPr>
              <w:rPr>
                <w:ins w:id="2071" w:author="Sorin Salagean" w:date="2015-02-02T15:11:00Z"/>
                <w:rFonts w:asciiTheme="minorHAnsi" w:hAnsiTheme="minorHAnsi"/>
                <w:b/>
                <w:noProof/>
                <w:sz w:val="22"/>
                <w:szCs w:val="22"/>
                <w:rPrChange w:id="2072" w:author="Sorin Salagean" w:date="2015-02-02T15:11:00Z">
                  <w:rPr>
                    <w:ins w:id="2073" w:author="Sorin Salagean" w:date="2015-02-02T15:11:00Z"/>
                    <w:b/>
                    <w:noProof/>
                  </w:rPr>
                </w:rPrChange>
              </w:rPr>
            </w:pPr>
            <w:ins w:id="2074" w:author="Sorin Salagean" w:date="2015-02-02T15:15:00Z">
              <w:r>
                <w:rPr>
                  <w:rFonts w:asciiTheme="minorHAnsi" w:eastAsiaTheme="minorHAnsi" w:hAnsiTheme="minorHAnsi" w:cstheme="minorBidi"/>
                  <w:b/>
                  <w:noProof/>
                  <w:sz w:val="22"/>
                  <w:szCs w:val="22"/>
                  <w:lang w:val="ro-RO"/>
                </w:rPr>
                <w:t>N/A</w:t>
              </w:r>
            </w:ins>
          </w:p>
        </w:tc>
      </w:tr>
      <w:tr w:rsidR="00824478" w:rsidRPr="00824478" w14:paraId="55D34848" w14:textId="77777777" w:rsidTr="009D6112">
        <w:trPr>
          <w:trHeight w:val="857"/>
          <w:ins w:id="2075" w:author="Sorin Salagean" w:date="2015-02-02T15:11:00Z"/>
        </w:trPr>
        <w:tc>
          <w:tcPr>
            <w:tcW w:w="1626" w:type="dxa"/>
          </w:tcPr>
          <w:p w14:paraId="64786799" w14:textId="7ED4D9E0" w:rsidR="00824478" w:rsidRPr="003F4C88" w:rsidRDefault="00824478" w:rsidP="009D6112">
            <w:pPr>
              <w:rPr>
                <w:ins w:id="2076" w:author="Sorin Salagean" w:date="2015-02-02T15:11:00Z"/>
                <w:rFonts w:asciiTheme="minorHAnsi" w:hAnsiTheme="minorHAnsi"/>
                <w:b/>
                <w:noProof/>
                <w:sz w:val="22"/>
                <w:szCs w:val="22"/>
                <w:rPrChange w:id="2077" w:author="Sorin Salagean" w:date="2015-02-19T11:32:00Z">
                  <w:rPr>
                    <w:ins w:id="2078" w:author="Sorin Salagean" w:date="2015-02-02T15:11:00Z"/>
                    <w:b/>
                    <w:noProof/>
                  </w:rPr>
                </w:rPrChange>
              </w:rPr>
            </w:pPr>
            <w:ins w:id="2079" w:author="Sorin Salagean" w:date="2015-02-02T15:11:00Z">
              <w:r w:rsidRPr="003F4C88">
                <w:rPr>
                  <w:rFonts w:asciiTheme="minorHAnsi" w:hAnsiTheme="minorHAnsi"/>
                  <w:b/>
                  <w:noProof/>
                  <w:sz w:val="22"/>
                  <w:szCs w:val="22"/>
                  <w:rPrChange w:id="2080" w:author="Sorin Salagean" w:date="2015-02-19T11:32:00Z">
                    <w:rPr>
                      <w:b/>
                      <w:noProof/>
                    </w:rPr>
                  </w:rPrChange>
                </w:rPr>
                <w:t>Super</w:t>
              </w:r>
            </w:ins>
            <w:ins w:id="2081" w:author="Sorin Salagean" w:date="2015-02-02T15:12:00Z">
              <w:r w:rsidRPr="003F4C88">
                <w:rPr>
                  <w:rFonts w:asciiTheme="minorHAnsi" w:hAnsiTheme="minorHAnsi"/>
                  <w:b/>
                  <w:noProof/>
                  <w:sz w:val="22"/>
                  <w:szCs w:val="22"/>
                  <w:rPrChange w:id="2082" w:author="Sorin Salagean" w:date="2015-02-19T11:32:00Z">
                    <w:rPr>
                      <w:rFonts w:asciiTheme="minorHAnsi" w:hAnsiTheme="minorHAnsi"/>
                      <w:b/>
                      <w:noProof/>
                      <w:sz w:val="22"/>
                      <w:szCs w:val="22"/>
                    </w:rPr>
                  </w:rPrChange>
                </w:rPr>
                <w:t>vizor – All flux</w:t>
              </w:r>
            </w:ins>
          </w:p>
        </w:tc>
        <w:tc>
          <w:tcPr>
            <w:tcW w:w="4116" w:type="dxa"/>
          </w:tcPr>
          <w:p w14:paraId="7A2B55A2" w14:textId="1CED72ED" w:rsidR="00824478" w:rsidRPr="003F4C88" w:rsidRDefault="00824478" w:rsidP="009D6112">
            <w:pPr>
              <w:rPr>
                <w:ins w:id="2083" w:author="Sorin Salagean" w:date="2015-02-02T15:11:00Z"/>
                <w:rFonts w:asciiTheme="minorHAnsi" w:hAnsiTheme="minorHAnsi"/>
                <w:b/>
                <w:noProof/>
                <w:sz w:val="22"/>
                <w:szCs w:val="22"/>
                <w:rPrChange w:id="2084" w:author="Sorin Salagean" w:date="2015-02-19T11:32:00Z">
                  <w:rPr>
                    <w:ins w:id="2085" w:author="Sorin Salagean" w:date="2015-02-02T15:11:00Z"/>
                    <w:b/>
                    <w:noProof/>
                  </w:rPr>
                </w:rPrChange>
              </w:rPr>
            </w:pPr>
            <w:ins w:id="2086" w:author="Sorin Salagean" w:date="2015-02-02T15:15:00Z">
              <w:r w:rsidRPr="003F4C88">
                <w:rPr>
                  <w:rFonts w:asciiTheme="minorHAnsi" w:eastAsiaTheme="minorHAnsi" w:hAnsiTheme="minorHAnsi" w:cstheme="minorBidi"/>
                  <w:b/>
                  <w:noProof/>
                  <w:sz w:val="22"/>
                  <w:szCs w:val="22"/>
                  <w:lang w:val="ro-RO"/>
                  <w:rPrChange w:id="2087" w:author="Sorin Salagean" w:date="2015-02-19T11:32:00Z">
                    <w:rPr>
                      <w:rFonts w:asciiTheme="minorHAnsi" w:eastAsiaTheme="minorHAnsi" w:hAnsiTheme="minorHAnsi" w:cstheme="minorBidi"/>
                      <w:b/>
                      <w:noProof/>
                      <w:sz w:val="22"/>
                      <w:szCs w:val="22"/>
                      <w:lang w:val="ro-RO"/>
                    </w:rPr>
                  </w:rPrChange>
                </w:rPr>
                <w:t>Dreptul de vizualizare asupra tuturor documentelor din etapa.</w:t>
              </w:r>
            </w:ins>
          </w:p>
        </w:tc>
        <w:tc>
          <w:tcPr>
            <w:tcW w:w="5846" w:type="dxa"/>
          </w:tcPr>
          <w:p w14:paraId="6B812E1F" w14:textId="51F3CD77" w:rsidR="00824478" w:rsidRPr="003F4C88" w:rsidRDefault="003123E6" w:rsidP="009D6112">
            <w:pPr>
              <w:rPr>
                <w:ins w:id="2088" w:author="Sorin Salagean" w:date="2015-02-02T15:11:00Z"/>
                <w:rFonts w:asciiTheme="minorHAnsi" w:hAnsiTheme="minorHAnsi"/>
                <w:b/>
                <w:noProof/>
                <w:sz w:val="22"/>
                <w:szCs w:val="22"/>
                <w:rPrChange w:id="2089" w:author="Sorin Salagean" w:date="2015-02-19T11:32:00Z">
                  <w:rPr>
                    <w:ins w:id="2090" w:author="Sorin Salagean" w:date="2015-02-02T15:11:00Z"/>
                    <w:b/>
                    <w:noProof/>
                  </w:rPr>
                </w:rPrChange>
              </w:rPr>
            </w:pPr>
            <w:ins w:id="2091" w:author="Sorin Salagean" w:date="2015-02-02T15:15:00Z">
              <w:r w:rsidRPr="003F4C88">
                <w:rPr>
                  <w:rFonts w:asciiTheme="minorHAnsi" w:eastAsiaTheme="minorHAnsi" w:hAnsiTheme="minorHAnsi" w:cstheme="minorBidi"/>
                  <w:b/>
                  <w:noProof/>
                  <w:sz w:val="22"/>
                  <w:szCs w:val="22"/>
                  <w:lang w:val="ro-RO"/>
                  <w:rPrChange w:id="2092" w:author="Sorin Salagean" w:date="2015-02-19T11:32:00Z">
                    <w:rPr>
                      <w:rFonts w:asciiTheme="minorHAnsi" w:eastAsiaTheme="minorHAnsi" w:hAnsiTheme="minorHAnsi" w:cstheme="minorBidi"/>
                      <w:b/>
                      <w:noProof/>
                      <w:sz w:val="22"/>
                      <w:szCs w:val="22"/>
                      <w:lang w:val="ro-RO"/>
                    </w:rPr>
                  </w:rPrChange>
                </w:rPr>
                <w:t>N/A</w:t>
              </w:r>
            </w:ins>
          </w:p>
        </w:tc>
      </w:tr>
    </w:tbl>
    <w:p w14:paraId="1FEBD9AD" w14:textId="77777777" w:rsidR="00F2755F" w:rsidRDefault="00F2755F" w:rsidP="00F2755F">
      <w:pPr>
        <w:jc w:val="both"/>
        <w:rPr>
          <w:ins w:id="2093" w:author="Sorin Salagean" w:date="2015-01-30T13:03:00Z"/>
          <w:sz w:val="24"/>
          <w:szCs w:val="24"/>
          <w:lang w:val="en-US"/>
        </w:rPr>
      </w:pPr>
    </w:p>
    <w:p w14:paraId="77D9B2E8" w14:textId="77777777" w:rsidR="001A5562" w:rsidRDefault="001A5562" w:rsidP="00F2755F">
      <w:pPr>
        <w:spacing w:line="276" w:lineRule="auto"/>
        <w:rPr>
          <w:ins w:id="2094" w:author="Sorin Salagean" w:date="2015-02-02T16:29:00Z"/>
          <w:b/>
          <w:noProof/>
        </w:rPr>
      </w:pPr>
    </w:p>
    <w:p w14:paraId="71E2A7E5" w14:textId="77777777" w:rsidR="001A5562" w:rsidRDefault="001A5562" w:rsidP="00F2755F">
      <w:pPr>
        <w:spacing w:line="276" w:lineRule="auto"/>
        <w:rPr>
          <w:ins w:id="2095" w:author="Sorin Salagean" w:date="2015-02-02T16:29:00Z"/>
          <w:b/>
          <w:noProof/>
        </w:rPr>
      </w:pPr>
    </w:p>
    <w:p w14:paraId="2062928E" w14:textId="77777777" w:rsidR="001A5562" w:rsidRDefault="001A5562" w:rsidP="00F2755F">
      <w:pPr>
        <w:spacing w:line="276" w:lineRule="auto"/>
        <w:rPr>
          <w:ins w:id="2096" w:author="Sorin Salagean" w:date="2015-02-02T16:29:00Z"/>
          <w:b/>
          <w:noProof/>
        </w:rPr>
      </w:pPr>
    </w:p>
    <w:p w14:paraId="360A7300" w14:textId="77777777" w:rsidR="00F2755F" w:rsidRPr="00126240" w:rsidRDefault="00F2755F" w:rsidP="00F2755F">
      <w:pPr>
        <w:spacing w:line="276" w:lineRule="auto"/>
        <w:rPr>
          <w:ins w:id="2097" w:author="Sorin Salagean" w:date="2015-01-30T13:03:00Z"/>
          <w:b/>
          <w:noProof/>
        </w:rPr>
      </w:pPr>
      <w:ins w:id="2098" w:author="Sorin Salagean" w:date="2015-01-30T13:03:00Z">
        <w:r w:rsidRPr="0086384C">
          <w:rPr>
            <w:b/>
            <w:noProof/>
          </w:rPr>
          <w:t xml:space="preserve">Actiuni </w:t>
        </w:r>
        <w:r w:rsidRPr="00126240">
          <w:rPr>
            <w:b/>
            <w:noProof/>
          </w:rPr>
          <w:t>automate pe coada (System Work):</w:t>
        </w:r>
      </w:ins>
    </w:p>
    <w:tbl>
      <w:tblPr>
        <w:tblStyle w:val="TableWeb2"/>
        <w:tblW w:w="10624" w:type="dxa"/>
        <w:tblLook w:val="04A0" w:firstRow="1" w:lastRow="0" w:firstColumn="1" w:lastColumn="0" w:noHBand="0" w:noVBand="1"/>
        <w:tblPrChange w:id="2099" w:author="Sorin Salagean" w:date="2015-01-30T15:14:00Z">
          <w:tblPr>
            <w:tblStyle w:val="TableWeb2"/>
            <w:tblW w:w="0" w:type="auto"/>
            <w:tblLook w:val="04A0" w:firstRow="1" w:lastRow="0" w:firstColumn="1" w:lastColumn="0" w:noHBand="0" w:noVBand="1"/>
          </w:tblPr>
        </w:tblPrChange>
      </w:tblPr>
      <w:tblGrid>
        <w:gridCol w:w="2905"/>
        <w:gridCol w:w="7719"/>
        <w:tblGridChange w:id="2100">
          <w:tblGrid>
            <w:gridCol w:w="2905"/>
            <w:gridCol w:w="7545"/>
            <w:gridCol w:w="174"/>
          </w:tblGrid>
        </w:tblGridChange>
      </w:tblGrid>
      <w:tr w:rsidR="00F2755F" w:rsidRPr="00126240" w14:paraId="4135A7F0" w14:textId="77777777" w:rsidTr="00CD7AA1">
        <w:trPr>
          <w:cnfStyle w:val="100000000000" w:firstRow="1" w:lastRow="0" w:firstColumn="0" w:lastColumn="0" w:oddVBand="0" w:evenVBand="0" w:oddHBand="0" w:evenHBand="0" w:firstRowFirstColumn="0" w:firstRowLastColumn="0" w:lastRowFirstColumn="0" w:lastRowLastColumn="0"/>
          <w:trHeight w:val="362"/>
          <w:ins w:id="2101" w:author="Sorin Salagean" w:date="2015-01-30T13:03:00Z"/>
          <w:trPrChange w:id="2102" w:author="Sorin Salagean" w:date="2015-01-30T15:14:00Z">
            <w:trPr>
              <w:gridAfter w:val="0"/>
              <w:trHeight w:val="362"/>
            </w:trPr>
          </w:trPrChange>
        </w:trPr>
        <w:tc>
          <w:tcPr>
            <w:tcW w:w="2845" w:type="dxa"/>
            <w:hideMark/>
            <w:tcPrChange w:id="2103" w:author="Sorin Salagean" w:date="2015-01-30T15:14:00Z">
              <w:tcPr>
                <w:tcW w:w="4007" w:type="dxa"/>
                <w:hideMark/>
              </w:tcPr>
            </w:tcPrChange>
          </w:tcPr>
          <w:p w14:paraId="49EAA6D5"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2104" w:author="Sorin Salagean" w:date="2015-01-30T13:03:00Z"/>
                <w:rFonts w:asciiTheme="minorHAnsi" w:eastAsiaTheme="minorHAnsi" w:hAnsiTheme="minorHAnsi" w:cstheme="minorBidi"/>
                <w:b/>
                <w:noProof/>
                <w:sz w:val="22"/>
                <w:szCs w:val="22"/>
                <w:lang w:val="ro-RO"/>
              </w:rPr>
            </w:pPr>
            <w:ins w:id="2105" w:author="Sorin Salagean" w:date="2015-01-30T13:03:00Z">
              <w:r w:rsidRPr="00417114">
                <w:rPr>
                  <w:rFonts w:asciiTheme="minorHAnsi" w:eastAsiaTheme="minorHAnsi" w:hAnsiTheme="minorHAnsi" w:cstheme="minorBidi"/>
                  <w:b/>
                  <w:noProof/>
                  <w:sz w:val="22"/>
                  <w:szCs w:val="22"/>
                  <w:lang w:val="ro-RO"/>
                </w:rPr>
                <w:t>Actiune</w:t>
              </w:r>
            </w:ins>
          </w:p>
        </w:tc>
        <w:tc>
          <w:tcPr>
            <w:tcW w:w="7659" w:type="dxa"/>
            <w:hideMark/>
            <w:tcPrChange w:id="2106" w:author="Sorin Salagean" w:date="2015-01-30T15:14:00Z">
              <w:tcPr>
                <w:tcW w:w="11256" w:type="dxa"/>
                <w:hideMark/>
              </w:tcPr>
            </w:tcPrChange>
          </w:tcPr>
          <w:p w14:paraId="4A0F1F6E"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2107" w:author="Sorin Salagean" w:date="2015-01-30T13:03:00Z"/>
                <w:rFonts w:asciiTheme="minorHAnsi" w:eastAsiaTheme="minorHAnsi" w:hAnsiTheme="minorHAnsi" w:cstheme="minorBidi"/>
                <w:b/>
                <w:noProof/>
                <w:sz w:val="22"/>
                <w:szCs w:val="22"/>
                <w:lang w:val="ro-RO"/>
              </w:rPr>
            </w:pPr>
            <w:ins w:id="2108" w:author="Sorin Salagean" w:date="2015-01-30T13:03:00Z">
              <w:r w:rsidRPr="00417114">
                <w:rPr>
                  <w:rFonts w:asciiTheme="minorHAnsi" w:eastAsiaTheme="minorHAnsi" w:hAnsiTheme="minorHAnsi" w:cstheme="minorBidi"/>
                  <w:b/>
                  <w:noProof/>
                  <w:sz w:val="22"/>
                  <w:szCs w:val="22"/>
                  <w:lang w:val="ro-RO"/>
                </w:rPr>
                <w:t>Descriere Actiune</w:t>
              </w:r>
            </w:ins>
          </w:p>
        </w:tc>
      </w:tr>
      <w:tr w:rsidR="003123E6" w:rsidRPr="00126240" w14:paraId="22C7A891" w14:textId="77777777" w:rsidTr="00CD7AA1">
        <w:trPr>
          <w:trHeight w:val="362"/>
          <w:ins w:id="2109" w:author="Sorin Salagean" w:date="2015-01-30T13:03:00Z"/>
          <w:trPrChange w:id="2110" w:author="Sorin Salagean" w:date="2015-01-30T15:14:00Z">
            <w:trPr>
              <w:gridAfter w:val="0"/>
              <w:trHeight w:val="362"/>
            </w:trPr>
          </w:trPrChange>
        </w:trPr>
        <w:tc>
          <w:tcPr>
            <w:tcW w:w="2845" w:type="dxa"/>
            <w:tcPrChange w:id="2111" w:author="Sorin Salagean" w:date="2015-01-30T15:14:00Z">
              <w:tcPr>
                <w:tcW w:w="4007" w:type="dxa"/>
              </w:tcPr>
            </w:tcPrChange>
          </w:tcPr>
          <w:p w14:paraId="42786805" w14:textId="79CD556F" w:rsidR="003123E6" w:rsidRPr="003F4C88" w:rsidRDefault="003123E6">
            <w:pPr>
              <w:spacing w:line="276" w:lineRule="auto"/>
              <w:rPr>
                <w:ins w:id="2112" w:author="Sorin Salagean" w:date="2015-01-30T13:03:00Z"/>
                <w:rFonts w:asciiTheme="minorHAnsi" w:eastAsiaTheme="minorHAnsi" w:hAnsiTheme="minorHAnsi" w:cstheme="minorBidi"/>
                <w:b/>
                <w:noProof/>
                <w:sz w:val="22"/>
                <w:szCs w:val="22"/>
                <w:lang w:val="ro-RO"/>
                <w:rPrChange w:id="2113" w:author="Sorin Salagean" w:date="2015-02-19T11:33:00Z">
                  <w:rPr>
                    <w:ins w:id="2114" w:author="Sorin Salagean" w:date="2015-01-30T13:03:00Z"/>
                    <w:rFonts w:asciiTheme="minorHAnsi" w:eastAsiaTheme="minorHAnsi" w:hAnsiTheme="minorHAnsi" w:cstheme="minorBidi"/>
                    <w:b/>
                    <w:noProof/>
                    <w:sz w:val="22"/>
                    <w:szCs w:val="22"/>
                    <w:lang w:val="ro-RO"/>
                  </w:rPr>
                </w:rPrChange>
              </w:rPr>
            </w:pPr>
            <w:ins w:id="2115" w:author="Sorin Salagean" w:date="2015-02-02T15:17:00Z">
              <w:r w:rsidRPr="003F4C88">
                <w:rPr>
                  <w:rFonts w:asciiTheme="minorHAnsi" w:hAnsiTheme="minorHAnsi"/>
                  <w:b/>
                  <w:noProof/>
                  <w:sz w:val="22"/>
                  <w:szCs w:val="22"/>
                  <w:rPrChange w:id="2116" w:author="Sorin Salagean" w:date="2015-02-19T11:33:00Z">
                    <w:rPr>
                      <w:b/>
                      <w:noProof/>
                    </w:rPr>
                  </w:rPrChange>
                </w:rPr>
                <w:t>Setare Etapa „</w:t>
              </w:r>
            </w:ins>
            <w:ins w:id="2117" w:author="Sorin Salagean" w:date="2015-02-02T15:18:00Z">
              <w:r w:rsidRPr="003F4C88">
                <w:rPr>
                  <w:rFonts w:asciiTheme="minorHAnsi" w:hAnsiTheme="minorHAnsi"/>
                  <w:b/>
                  <w:noProof/>
                  <w:sz w:val="22"/>
                  <w:szCs w:val="22"/>
                  <w:rPrChange w:id="2118" w:author="Sorin Salagean" w:date="2015-02-19T11:33:00Z">
                    <w:rPr>
                      <w:b/>
                      <w:noProof/>
                    </w:rPr>
                  </w:rPrChange>
                </w:rPr>
                <w:t>Fronting</w:t>
              </w:r>
            </w:ins>
            <w:ins w:id="2119" w:author="Sorin Salagean" w:date="2015-02-02T15:17:00Z">
              <w:r w:rsidRPr="003F4C88">
                <w:rPr>
                  <w:rFonts w:asciiTheme="minorHAnsi" w:hAnsiTheme="minorHAnsi"/>
                  <w:b/>
                  <w:noProof/>
                  <w:sz w:val="22"/>
                  <w:szCs w:val="22"/>
                  <w:rPrChange w:id="2120" w:author="Sorin Salagean" w:date="2015-02-19T11:33:00Z">
                    <w:rPr>
                      <w:b/>
                      <w:noProof/>
                    </w:rPr>
                  </w:rPrChange>
                </w:rPr>
                <w:t>”</w:t>
              </w:r>
            </w:ins>
          </w:p>
        </w:tc>
        <w:tc>
          <w:tcPr>
            <w:tcW w:w="7659" w:type="dxa"/>
            <w:tcPrChange w:id="2121" w:author="Sorin Salagean" w:date="2015-01-30T15:14:00Z">
              <w:tcPr>
                <w:tcW w:w="11256" w:type="dxa"/>
              </w:tcPr>
            </w:tcPrChange>
          </w:tcPr>
          <w:p w14:paraId="203B6CBF" w14:textId="1E95B088" w:rsidR="003123E6" w:rsidRPr="003F4C88" w:rsidRDefault="003123E6">
            <w:pPr>
              <w:spacing w:line="276" w:lineRule="auto"/>
              <w:rPr>
                <w:ins w:id="2122" w:author="Sorin Salagean" w:date="2015-01-30T13:03:00Z"/>
                <w:rFonts w:asciiTheme="minorHAnsi" w:eastAsiaTheme="minorHAnsi" w:hAnsiTheme="minorHAnsi" w:cstheme="minorBidi"/>
                <w:b/>
                <w:noProof/>
                <w:sz w:val="22"/>
                <w:szCs w:val="22"/>
                <w:lang w:val="ro-RO"/>
                <w:rPrChange w:id="2123" w:author="Sorin Salagean" w:date="2015-02-19T11:33:00Z">
                  <w:rPr>
                    <w:ins w:id="2124" w:author="Sorin Salagean" w:date="2015-01-30T13:03:00Z"/>
                    <w:rFonts w:asciiTheme="minorHAnsi" w:eastAsiaTheme="minorHAnsi" w:hAnsiTheme="minorHAnsi" w:cstheme="minorBidi"/>
                    <w:b/>
                    <w:noProof/>
                    <w:sz w:val="22"/>
                    <w:szCs w:val="22"/>
                    <w:lang w:val="ro-RO"/>
                  </w:rPr>
                </w:rPrChange>
              </w:rPr>
            </w:pPr>
            <w:ins w:id="2125" w:author="Sorin Salagean" w:date="2015-02-02T15:17:00Z">
              <w:r w:rsidRPr="003F4C88">
                <w:rPr>
                  <w:rFonts w:asciiTheme="minorHAnsi" w:hAnsiTheme="minorHAnsi"/>
                  <w:b/>
                  <w:noProof/>
                  <w:sz w:val="22"/>
                  <w:szCs w:val="22"/>
                  <w:rPrChange w:id="2126" w:author="Sorin Salagean" w:date="2015-02-19T11:33:00Z">
                    <w:rPr>
                      <w:b/>
                      <w:noProof/>
                    </w:rPr>
                  </w:rPrChange>
                </w:rPr>
                <w:t>Se va seta kw-ul „Etapa dosar” cu valoarea „</w:t>
              </w:r>
            </w:ins>
            <w:ins w:id="2127" w:author="Sorin Salagean" w:date="2015-02-02T15:18:00Z">
              <w:r w:rsidRPr="003F4C88">
                <w:rPr>
                  <w:rFonts w:asciiTheme="minorHAnsi" w:hAnsiTheme="minorHAnsi"/>
                  <w:b/>
                  <w:noProof/>
                  <w:sz w:val="22"/>
                  <w:szCs w:val="22"/>
                  <w:rPrChange w:id="2128" w:author="Sorin Salagean" w:date="2015-02-19T11:33:00Z">
                    <w:rPr>
                      <w:b/>
                      <w:noProof/>
                    </w:rPr>
                  </w:rPrChange>
                </w:rPr>
                <w:t>Fronting</w:t>
              </w:r>
            </w:ins>
            <w:ins w:id="2129" w:author="Sorin Salagean" w:date="2015-02-02T15:17:00Z">
              <w:r w:rsidRPr="003F4C88">
                <w:rPr>
                  <w:rFonts w:asciiTheme="minorHAnsi" w:hAnsiTheme="minorHAnsi"/>
                  <w:b/>
                  <w:noProof/>
                  <w:sz w:val="22"/>
                  <w:szCs w:val="22"/>
                  <w:rPrChange w:id="2130" w:author="Sorin Salagean" w:date="2015-02-19T11:33:00Z">
                    <w:rPr>
                      <w:b/>
                      <w:noProof/>
                    </w:rPr>
                  </w:rPrChange>
                </w:rPr>
                <w:t>”</w:t>
              </w:r>
            </w:ins>
          </w:p>
        </w:tc>
      </w:tr>
      <w:tr w:rsidR="003123E6" w:rsidRPr="003123E6" w14:paraId="317EE5A3" w14:textId="77777777" w:rsidTr="00CD7AA1">
        <w:trPr>
          <w:trHeight w:val="362"/>
          <w:ins w:id="2131" w:author="Sorin Salagean" w:date="2015-02-02T15:18:00Z"/>
        </w:trPr>
        <w:tc>
          <w:tcPr>
            <w:tcW w:w="2845" w:type="dxa"/>
          </w:tcPr>
          <w:p w14:paraId="394223DD" w14:textId="154C9C6B" w:rsidR="003123E6" w:rsidRPr="003F4C88" w:rsidRDefault="003123E6" w:rsidP="003123E6">
            <w:pPr>
              <w:spacing w:line="276" w:lineRule="auto"/>
              <w:rPr>
                <w:ins w:id="2132" w:author="Sorin Salagean" w:date="2015-02-02T15:18:00Z"/>
                <w:rFonts w:asciiTheme="minorHAnsi" w:hAnsiTheme="minorHAnsi"/>
                <w:b/>
                <w:noProof/>
                <w:sz w:val="22"/>
                <w:szCs w:val="22"/>
                <w:rPrChange w:id="2133" w:author="Sorin Salagean" w:date="2015-02-19T11:33:00Z">
                  <w:rPr>
                    <w:ins w:id="2134" w:author="Sorin Salagean" w:date="2015-02-02T15:18:00Z"/>
                    <w:b/>
                    <w:noProof/>
                  </w:rPr>
                </w:rPrChange>
              </w:rPr>
            </w:pPr>
            <w:ins w:id="2135" w:author="Sorin Salagean" w:date="2015-02-02T15:18:00Z">
              <w:r w:rsidRPr="003F4C88">
                <w:rPr>
                  <w:rFonts w:asciiTheme="minorHAnsi" w:hAnsiTheme="minorHAnsi"/>
                  <w:b/>
                  <w:noProof/>
                  <w:sz w:val="22"/>
                  <w:szCs w:val="22"/>
                  <w:rPrChange w:id="2136" w:author="Sorin Salagean" w:date="2015-02-19T11:33:00Z">
                    <w:rPr>
                      <w:b/>
                      <w:noProof/>
                    </w:rPr>
                  </w:rPrChange>
                </w:rPr>
                <w:t xml:space="preserve">Setare </w:t>
              </w:r>
            </w:ins>
            <w:ins w:id="2137" w:author="Sorin Salagean" w:date="2015-02-02T15:19:00Z">
              <w:r w:rsidRPr="003F4C88">
                <w:rPr>
                  <w:rFonts w:asciiTheme="minorHAnsi" w:hAnsiTheme="minorHAnsi"/>
                  <w:b/>
                  <w:noProof/>
                  <w:sz w:val="22"/>
                  <w:szCs w:val="22"/>
                  <w:rPrChange w:id="2138" w:author="Sorin Salagean" w:date="2015-02-19T11:33:00Z">
                    <w:rPr>
                      <w:b/>
                      <w:noProof/>
                    </w:rPr>
                  </w:rPrChange>
                </w:rPr>
                <w:t>“Fronting” – “IN LUCRU”</w:t>
              </w:r>
            </w:ins>
          </w:p>
        </w:tc>
        <w:tc>
          <w:tcPr>
            <w:tcW w:w="7659" w:type="dxa"/>
          </w:tcPr>
          <w:p w14:paraId="3966A2C3" w14:textId="0262E5C7" w:rsidR="003123E6" w:rsidRPr="003F4C88" w:rsidRDefault="003123E6" w:rsidP="003123E6">
            <w:pPr>
              <w:spacing w:line="276" w:lineRule="auto"/>
              <w:rPr>
                <w:ins w:id="2139" w:author="Sorin Salagean" w:date="2015-02-02T15:18:00Z"/>
                <w:rFonts w:asciiTheme="minorHAnsi" w:hAnsiTheme="minorHAnsi"/>
                <w:b/>
                <w:noProof/>
                <w:sz w:val="22"/>
                <w:szCs w:val="22"/>
                <w:rPrChange w:id="2140" w:author="Sorin Salagean" w:date="2015-02-19T11:33:00Z">
                  <w:rPr>
                    <w:ins w:id="2141" w:author="Sorin Salagean" w:date="2015-02-02T15:18:00Z"/>
                    <w:b/>
                    <w:noProof/>
                  </w:rPr>
                </w:rPrChange>
              </w:rPr>
            </w:pPr>
            <w:ins w:id="2142" w:author="Sorin Salagean" w:date="2015-02-02T15:19:00Z">
              <w:r w:rsidRPr="003F4C88">
                <w:rPr>
                  <w:rFonts w:asciiTheme="minorHAnsi" w:hAnsiTheme="minorHAnsi"/>
                  <w:b/>
                  <w:noProof/>
                  <w:sz w:val="22"/>
                  <w:szCs w:val="22"/>
                  <w:rPrChange w:id="2143" w:author="Sorin Salagean" w:date="2015-02-19T11:33:00Z">
                    <w:rPr>
                      <w:b/>
                      <w:noProof/>
                    </w:rPr>
                  </w:rPrChange>
                </w:rPr>
                <w:t>Se va seta kw-ul “Fronting” cu valoarea</w:t>
              </w:r>
            </w:ins>
            <w:ins w:id="2144" w:author="Sorin Salagean" w:date="2015-02-02T15:20:00Z">
              <w:r w:rsidRPr="003F4C88">
                <w:rPr>
                  <w:rFonts w:asciiTheme="minorHAnsi" w:hAnsiTheme="minorHAnsi"/>
                  <w:b/>
                  <w:noProof/>
                  <w:sz w:val="22"/>
                  <w:szCs w:val="22"/>
                  <w:rPrChange w:id="2145" w:author="Sorin Salagean" w:date="2015-02-19T11:33:00Z">
                    <w:rPr>
                      <w:b/>
                      <w:noProof/>
                    </w:rPr>
                  </w:rPrChange>
                </w:rPr>
                <w:t xml:space="preserve"> “IN LUCRU”</w:t>
              </w:r>
            </w:ins>
          </w:p>
        </w:tc>
      </w:tr>
      <w:tr w:rsidR="003123E6" w:rsidRPr="003123E6" w14:paraId="35FA57EE" w14:textId="77777777" w:rsidTr="00CD7AA1">
        <w:trPr>
          <w:trHeight w:val="362"/>
          <w:ins w:id="2146" w:author="Sorin Salagean" w:date="2015-02-02T15:20:00Z"/>
        </w:trPr>
        <w:tc>
          <w:tcPr>
            <w:tcW w:w="2845" w:type="dxa"/>
          </w:tcPr>
          <w:p w14:paraId="6AED6CCA" w14:textId="7FEAC577" w:rsidR="003123E6" w:rsidRPr="003F4C88" w:rsidRDefault="003123E6" w:rsidP="003123E6">
            <w:pPr>
              <w:spacing w:line="276" w:lineRule="auto"/>
              <w:rPr>
                <w:ins w:id="2147" w:author="Sorin Salagean" w:date="2015-02-02T15:20:00Z"/>
                <w:rFonts w:asciiTheme="minorHAnsi" w:hAnsiTheme="minorHAnsi"/>
                <w:b/>
                <w:noProof/>
                <w:sz w:val="22"/>
                <w:szCs w:val="22"/>
                <w:rPrChange w:id="2148" w:author="Sorin Salagean" w:date="2015-02-19T11:33:00Z">
                  <w:rPr>
                    <w:ins w:id="2149" w:author="Sorin Salagean" w:date="2015-02-02T15:20:00Z"/>
                    <w:b/>
                    <w:noProof/>
                  </w:rPr>
                </w:rPrChange>
              </w:rPr>
            </w:pPr>
            <w:ins w:id="2150" w:author="Sorin Salagean" w:date="2015-02-02T15:20:00Z">
              <w:r w:rsidRPr="003F4C88">
                <w:rPr>
                  <w:rFonts w:asciiTheme="minorHAnsi" w:hAnsiTheme="minorHAnsi"/>
                  <w:b/>
                  <w:noProof/>
                  <w:sz w:val="22"/>
                  <w:szCs w:val="22"/>
                  <w:rPrChange w:id="2151" w:author="Sorin Salagean" w:date="2015-02-19T11:33:00Z">
                    <w:rPr>
                      <w:b/>
                      <w:noProof/>
                    </w:rPr>
                  </w:rPrChange>
                </w:rPr>
                <w:t>Trimite Notificare</w:t>
              </w:r>
            </w:ins>
          </w:p>
        </w:tc>
        <w:tc>
          <w:tcPr>
            <w:tcW w:w="7659" w:type="dxa"/>
          </w:tcPr>
          <w:p w14:paraId="3173791F" w14:textId="7E280A56" w:rsidR="003123E6" w:rsidRPr="003F4C88" w:rsidRDefault="003123E6" w:rsidP="003123E6">
            <w:pPr>
              <w:spacing w:line="276" w:lineRule="auto"/>
              <w:rPr>
                <w:ins w:id="2152" w:author="Sorin Salagean" w:date="2015-02-02T15:20:00Z"/>
                <w:rFonts w:asciiTheme="minorHAnsi" w:hAnsiTheme="minorHAnsi"/>
                <w:b/>
                <w:noProof/>
                <w:sz w:val="22"/>
                <w:szCs w:val="22"/>
                <w:rPrChange w:id="2153" w:author="Sorin Salagean" w:date="2015-02-19T11:33:00Z">
                  <w:rPr>
                    <w:ins w:id="2154" w:author="Sorin Salagean" w:date="2015-02-02T15:20:00Z"/>
                    <w:b/>
                    <w:noProof/>
                  </w:rPr>
                </w:rPrChange>
              </w:rPr>
            </w:pPr>
            <w:ins w:id="2155" w:author="Sorin Salagean" w:date="2015-02-02T15:21:00Z">
              <w:r w:rsidRPr="003F4C88">
                <w:rPr>
                  <w:rFonts w:asciiTheme="minorHAnsi" w:hAnsiTheme="minorHAnsi"/>
                  <w:b/>
                  <w:noProof/>
                  <w:sz w:val="22"/>
                  <w:szCs w:val="22"/>
                  <w:rPrChange w:id="2156" w:author="Sorin Salagean" w:date="2015-02-19T11:33:00Z">
                    <w:rPr>
                      <w:b/>
                      <w:noProof/>
                    </w:rPr>
                  </w:rPrChange>
                </w:rPr>
                <w:t xml:space="preserve">Se va trimite o notificare catre grupurile “GT </w:t>
              </w:r>
            </w:ins>
            <w:ins w:id="2157" w:author="Sorin Salagean" w:date="2015-02-02T15:22:00Z">
              <w:r w:rsidRPr="003F4C88">
                <w:rPr>
                  <w:rFonts w:asciiTheme="minorHAnsi" w:hAnsiTheme="minorHAnsi"/>
                  <w:b/>
                  <w:noProof/>
                  <w:sz w:val="22"/>
                  <w:szCs w:val="22"/>
                  <w:rPrChange w:id="2158" w:author="Sorin Salagean" w:date="2015-02-19T11:33:00Z">
                    <w:rPr>
                      <w:b/>
                      <w:noProof/>
                    </w:rPr>
                  </w:rPrChange>
                </w:rPr>
                <w:t>–</w:t>
              </w:r>
            </w:ins>
            <w:ins w:id="2159" w:author="Sorin Salagean" w:date="2015-02-02T15:21:00Z">
              <w:r w:rsidRPr="003F4C88">
                <w:rPr>
                  <w:rFonts w:asciiTheme="minorHAnsi" w:hAnsiTheme="minorHAnsi"/>
                  <w:b/>
                  <w:noProof/>
                  <w:sz w:val="22"/>
                  <w:szCs w:val="22"/>
                  <w:rPrChange w:id="2160" w:author="Sorin Salagean" w:date="2015-02-19T11:33:00Z">
                    <w:rPr>
                      <w:b/>
                      <w:noProof/>
                    </w:rPr>
                  </w:rPrChange>
                </w:rPr>
                <w:t xml:space="preserve"> Call </w:t>
              </w:r>
            </w:ins>
            <w:ins w:id="2161" w:author="Sorin Salagean" w:date="2015-02-02T15:22:00Z">
              <w:r w:rsidRPr="003F4C88">
                <w:rPr>
                  <w:rFonts w:asciiTheme="minorHAnsi" w:hAnsiTheme="minorHAnsi"/>
                  <w:b/>
                  <w:noProof/>
                  <w:sz w:val="22"/>
                  <w:szCs w:val="22"/>
                  <w:rPrChange w:id="2162" w:author="Sorin Salagean" w:date="2015-02-19T11:33:00Z">
                    <w:rPr>
                      <w:b/>
                      <w:noProof/>
                    </w:rPr>
                  </w:rPrChange>
                </w:rPr>
                <w:t>Center”, ‘GT – Director Daune”, “GT – Fronting”, prin care sunt informati ca documentul a ajuns in aceasta etapa.</w:t>
              </w:r>
            </w:ins>
          </w:p>
        </w:tc>
      </w:tr>
    </w:tbl>
    <w:p w14:paraId="609A7999" w14:textId="77777777" w:rsidR="00F2755F" w:rsidRPr="00126240" w:rsidRDefault="00F2755F" w:rsidP="00F2755F">
      <w:pPr>
        <w:spacing w:line="276" w:lineRule="auto"/>
        <w:rPr>
          <w:ins w:id="2163" w:author="Sorin Salagean" w:date="2015-01-30T13:03:00Z"/>
          <w:rStyle w:val="EstiloCuerpo"/>
          <w:noProof/>
        </w:rPr>
      </w:pPr>
    </w:p>
    <w:p w14:paraId="2137C1E5" w14:textId="77777777" w:rsidR="00F2755F" w:rsidRPr="00126240" w:rsidRDefault="00F2755F" w:rsidP="00F2755F">
      <w:pPr>
        <w:spacing w:line="276" w:lineRule="auto"/>
        <w:rPr>
          <w:ins w:id="2164" w:author="Sorin Salagean" w:date="2015-01-30T13:03:00Z"/>
          <w:b/>
          <w:noProof/>
        </w:rPr>
      </w:pPr>
      <w:ins w:id="2165" w:author="Sorin Salagean" w:date="2015-01-30T13:03:00Z">
        <w:r w:rsidRPr="0086384C">
          <w:rPr>
            <w:b/>
            <w:noProof/>
          </w:rPr>
          <w:t xml:space="preserve">Actiuni </w:t>
        </w:r>
        <w:r w:rsidRPr="00126240">
          <w:rPr>
            <w:b/>
            <w:noProof/>
          </w:rPr>
          <w:t>manuale pe coada (Ad Hoc User Tasks):</w:t>
        </w:r>
      </w:ins>
    </w:p>
    <w:tbl>
      <w:tblPr>
        <w:tblStyle w:val="TableWeb2"/>
        <w:tblW w:w="10624" w:type="dxa"/>
        <w:tblLook w:val="04A0" w:firstRow="1" w:lastRow="0" w:firstColumn="1" w:lastColumn="0" w:noHBand="0" w:noVBand="1"/>
        <w:tblPrChange w:id="2166" w:author="Sorin Salagean" w:date="2015-01-30T15:16:00Z">
          <w:tblPr>
            <w:tblStyle w:val="TableWeb2"/>
            <w:tblW w:w="0" w:type="auto"/>
            <w:tblLook w:val="04A0" w:firstRow="1" w:lastRow="0" w:firstColumn="1" w:lastColumn="0" w:noHBand="0" w:noVBand="1"/>
          </w:tblPr>
        </w:tblPrChange>
      </w:tblPr>
      <w:tblGrid>
        <w:gridCol w:w="2260"/>
        <w:gridCol w:w="5529"/>
        <w:gridCol w:w="992"/>
        <w:gridCol w:w="1843"/>
        <w:tblGridChange w:id="2167">
          <w:tblGrid>
            <w:gridCol w:w="2260"/>
            <w:gridCol w:w="5198"/>
            <w:gridCol w:w="331"/>
            <w:gridCol w:w="992"/>
            <w:gridCol w:w="1669"/>
            <w:gridCol w:w="174"/>
            <w:gridCol w:w="141"/>
          </w:tblGrid>
        </w:tblGridChange>
      </w:tblGrid>
      <w:tr w:rsidR="00CD7AA1" w:rsidRPr="00126240" w14:paraId="0B729CF2" w14:textId="77777777" w:rsidTr="00CD7AA1">
        <w:trPr>
          <w:cnfStyle w:val="100000000000" w:firstRow="1" w:lastRow="0" w:firstColumn="0" w:lastColumn="0" w:oddVBand="0" w:evenVBand="0" w:oddHBand="0" w:evenHBand="0" w:firstRowFirstColumn="0" w:firstRowLastColumn="0" w:lastRowFirstColumn="0" w:lastRowLastColumn="0"/>
          <w:trHeight w:val="362"/>
          <w:ins w:id="2168" w:author="Sorin Salagean" w:date="2015-01-30T13:03:00Z"/>
          <w:trPrChange w:id="2169" w:author="Sorin Salagean" w:date="2015-01-30T15:16:00Z">
            <w:trPr>
              <w:gridAfter w:val="0"/>
              <w:trHeight w:val="362"/>
            </w:trPr>
          </w:trPrChange>
        </w:trPr>
        <w:tc>
          <w:tcPr>
            <w:tcW w:w="2200" w:type="dxa"/>
            <w:hideMark/>
            <w:tcPrChange w:id="2170" w:author="Sorin Salagean" w:date="2015-01-30T15:16:00Z">
              <w:tcPr>
                <w:tcW w:w="2200" w:type="dxa"/>
                <w:hideMark/>
              </w:tcPr>
            </w:tcPrChange>
          </w:tcPr>
          <w:p w14:paraId="73162376" w14:textId="77777777" w:rsidR="00F2755F" w:rsidRPr="003F4C88"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2171" w:author="Sorin Salagean" w:date="2015-01-30T13:03:00Z"/>
                <w:rFonts w:asciiTheme="minorHAnsi" w:eastAsiaTheme="minorHAnsi" w:hAnsiTheme="minorHAnsi" w:cstheme="minorBidi"/>
                <w:b/>
                <w:noProof/>
                <w:sz w:val="22"/>
                <w:szCs w:val="22"/>
                <w:lang w:val="ro-RO"/>
                <w:rPrChange w:id="2172" w:author="Sorin Salagean" w:date="2015-02-19T11:33:00Z">
                  <w:rPr>
                    <w:ins w:id="2173" w:author="Sorin Salagean" w:date="2015-01-30T13:03:00Z"/>
                    <w:rFonts w:asciiTheme="minorHAnsi" w:eastAsiaTheme="minorHAnsi" w:hAnsiTheme="minorHAnsi" w:cstheme="minorBidi"/>
                    <w:b/>
                    <w:noProof/>
                    <w:sz w:val="22"/>
                    <w:szCs w:val="22"/>
                    <w:lang w:val="ro-RO"/>
                  </w:rPr>
                </w:rPrChange>
              </w:rPr>
            </w:pPr>
            <w:ins w:id="2174" w:author="Sorin Salagean" w:date="2015-01-30T13:03:00Z">
              <w:r w:rsidRPr="003F4C88">
                <w:rPr>
                  <w:rFonts w:asciiTheme="minorHAnsi" w:hAnsiTheme="minorHAnsi"/>
                  <w:b/>
                  <w:noProof/>
                  <w:sz w:val="22"/>
                  <w:szCs w:val="22"/>
                  <w:rPrChange w:id="2175" w:author="Sorin Salagean" w:date="2015-02-19T11:33:00Z">
                    <w:rPr>
                      <w:b/>
                      <w:noProof/>
                    </w:rPr>
                  </w:rPrChange>
                </w:rPr>
                <w:t>Nume task</w:t>
              </w:r>
            </w:ins>
          </w:p>
        </w:tc>
        <w:tc>
          <w:tcPr>
            <w:tcW w:w="5489" w:type="dxa"/>
            <w:hideMark/>
            <w:tcPrChange w:id="2176" w:author="Sorin Salagean" w:date="2015-01-30T15:16:00Z">
              <w:tcPr>
                <w:tcW w:w="5158" w:type="dxa"/>
                <w:hideMark/>
              </w:tcPr>
            </w:tcPrChange>
          </w:tcPr>
          <w:p w14:paraId="335B6BB1" w14:textId="77777777" w:rsidR="00F2755F" w:rsidRPr="003F4C88"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2177" w:author="Sorin Salagean" w:date="2015-01-30T13:03:00Z"/>
                <w:rFonts w:asciiTheme="minorHAnsi" w:eastAsiaTheme="minorHAnsi" w:hAnsiTheme="minorHAnsi" w:cstheme="minorBidi"/>
                <w:b/>
                <w:noProof/>
                <w:sz w:val="22"/>
                <w:szCs w:val="22"/>
                <w:lang w:val="ro-RO"/>
                <w:rPrChange w:id="2178" w:author="Sorin Salagean" w:date="2015-02-19T11:33:00Z">
                  <w:rPr>
                    <w:ins w:id="2179" w:author="Sorin Salagean" w:date="2015-01-30T13:03:00Z"/>
                    <w:rFonts w:asciiTheme="minorHAnsi" w:eastAsiaTheme="minorHAnsi" w:hAnsiTheme="minorHAnsi" w:cstheme="minorBidi"/>
                    <w:b/>
                    <w:noProof/>
                    <w:sz w:val="22"/>
                    <w:szCs w:val="22"/>
                    <w:lang w:val="ro-RO"/>
                  </w:rPr>
                </w:rPrChange>
              </w:rPr>
            </w:pPr>
            <w:ins w:id="2180" w:author="Sorin Salagean" w:date="2015-01-30T13:03:00Z">
              <w:r w:rsidRPr="003F4C88">
                <w:rPr>
                  <w:rFonts w:asciiTheme="minorHAnsi" w:hAnsiTheme="minorHAnsi"/>
                  <w:b/>
                  <w:noProof/>
                  <w:sz w:val="22"/>
                  <w:szCs w:val="22"/>
                  <w:rPrChange w:id="2181" w:author="Sorin Salagean" w:date="2015-02-19T11:33:00Z">
                    <w:rPr>
                      <w:b/>
                      <w:noProof/>
                    </w:rPr>
                  </w:rPrChange>
                </w:rPr>
                <w:t>Descriere</w:t>
              </w:r>
            </w:ins>
          </w:p>
        </w:tc>
        <w:tc>
          <w:tcPr>
            <w:tcW w:w="952" w:type="dxa"/>
            <w:hideMark/>
            <w:tcPrChange w:id="2182" w:author="Sorin Salagean" w:date="2015-01-30T15:16:00Z">
              <w:tcPr>
                <w:tcW w:w="1283" w:type="dxa"/>
                <w:gridSpan w:val="2"/>
                <w:hideMark/>
              </w:tcPr>
            </w:tcPrChange>
          </w:tcPr>
          <w:p w14:paraId="553F28A9" w14:textId="77777777" w:rsidR="00F2755F" w:rsidRPr="003F4C88"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2183" w:author="Sorin Salagean" w:date="2015-01-30T13:03:00Z"/>
                <w:rFonts w:asciiTheme="minorHAnsi" w:eastAsiaTheme="minorHAnsi" w:hAnsiTheme="minorHAnsi" w:cstheme="minorBidi"/>
                <w:b/>
                <w:noProof/>
                <w:sz w:val="22"/>
                <w:szCs w:val="22"/>
                <w:lang w:val="ro-RO"/>
                <w:rPrChange w:id="2184" w:author="Sorin Salagean" w:date="2015-02-19T11:33:00Z">
                  <w:rPr>
                    <w:ins w:id="2185" w:author="Sorin Salagean" w:date="2015-01-30T13:03:00Z"/>
                    <w:rFonts w:asciiTheme="minorHAnsi" w:eastAsiaTheme="minorHAnsi" w:hAnsiTheme="minorHAnsi" w:cstheme="minorBidi"/>
                    <w:b/>
                    <w:noProof/>
                    <w:sz w:val="22"/>
                    <w:szCs w:val="22"/>
                    <w:lang w:val="ro-RO"/>
                  </w:rPr>
                </w:rPrChange>
              </w:rPr>
            </w:pPr>
            <w:ins w:id="2186" w:author="Sorin Salagean" w:date="2015-01-30T13:03:00Z">
              <w:r w:rsidRPr="003F4C88">
                <w:rPr>
                  <w:rFonts w:asciiTheme="minorHAnsi" w:hAnsiTheme="minorHAnsi"/>
                  <w:b/>
                  <w:noProof/>
                  <w:sz w:val="22"/>
                  <w:szCs w:val="22"/>
                  <w:rPrChange w:id="2187" w:author="Sorin Salagean" w:date="2015-02-19T11:33:00Z">
                    <w:rPr>
                      <w:b/>
                      <w:noProof/>
                    </w:rPr>
                  </w:rPrChange>
                </w:rPr>
                <w:t>Validari</w:t>
              </w:r>
            </w:ins>
          </w:p>
        </w:tc>
        <w:tc>
          <w:tcPr>
            <w:tcW w:w="1783" w:type="dxa"/>
            <w:tcPrChange w:id="2188" w:author="Sorin Salagean" w:date="2015-01-30T15:16:00Z">
              <w:tcPr>
                <w:tcW w:w="1609" w:type="dxa"/>
              </w:tcPr>
            </w:tcPrChange>
          </w:tcPr>
          <w:p w14:paraId="7307C08C" w14:textId="77777777" w:rsidR="00F2755F" w:rsidRPr="003F4C88"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2189" w:author="Sorin Salagean" w:date="2015-01-30T13:03:00Z"/>
                <w:rFonts w:asciiTheme="minorHAnsi" w:eastAsiaTheme="minorHAnsi" w:hAnsiTheme="minorHAnsi" w:cstheme="minorBidi"/>
                <w:b/>
                <w:noProof/>
                <w:sz w:val="22"/>
                <w:szCs w:val="22"/>
                <w:lang w:val="ro-RO"/>
                <w:rPrChange w:id="2190" w:author="Sorin Salagean" w:date="2015-02-19T11:33:00Z">
                  <w:rPr>
                    <w:ins w:id="2191" w:author="Sorin Salagean" w:date="2015-01-30T13:03:00Z"/>
                    <w:rFonts w:asciiTheme="minorHAnsi" w:eastAsiaTheme="minorHAnsi" w:hAnsiTheme="minorHAnsi" w:cstheme="minorBidi"/>
                    <w:b/>
                    <w:noProof/>
                    <w:sz w:val="22"/>
                    <w:szCs w:val="22"/>
                    <w:lang w:val="ro-RO"/>
                  </w:rPr>
                </w:rPrChange>
              </w:rPr>
            </w:pPr>
            <w:ins w:id="2192" w:author="Sorin Salagean" w:date="2015-01-30T13:03:00Z">
              <w:r w:rsidRPr="003F4C88">
                <w:rPr>
                  <w:rFonts w:asciiTheme="minorHAnsi" w:hAnsiTheme="minorHAnsi"/>
                  <w:b/>
                  <w:noProof/>
                  <w:sz w:val="22"/>
                  <w:szCs w:val="22"/>
                  <w:rPrChange w:id="2193" w:author="Sorin Salagean" w:date="2015-02-19T11:33:00Z">
                    <w:rPr>
                      <w:b/>
                      <w:noProof/>
                    </w:rPr>
                  </w:rPrChange>
                </w:rPr>
                <w:t>Cerinte sistem</w:t>
              </w:r>
            </w:ins>
          </w:p>
        </w:tc>
      </w:tr>
      <w:tr w:rsidR="00CD7AA1" w:rsidRPr="00126240" w14:paraId="42DEA9CC" w14:textId="77777777" w:rsidTr="00CD7AA1">
        <w:trPr>
          <w:trHeight w:val="362"/>
          <w:ins w:id="2194" w:author="Sorin Salagean" w:date="2015-01-30T13:03:00Z"/>
          <w:trPrChange w:id="2195" w:author="Sorin Salagean" w:date="2015-01-30T15:16:00Z">
            <w:trPr>
              <w:gridAfter w:val="0"/>
              <w:trHeight w:val="362"/>
            </w:trPr>
          </w:trPrChange>
        </w:trPr>
        <w:tc>
          <w:tcPr>
            <w:tcW w:w="2200" w:type="dxa"/>
            <w:tcPrChange w:id="2196" w:author="Sorin Salagean" w:date="2015-01-30T15:16:00Z">
              <w:tcPr>
                <w:tcW w:w="2200" w:type="dxa"/>
              </w:tcPr>
            </w:tcPrChange>
          </w:tcPr>
          <w:p w14:paraId="46FB9A8C" w14:textId="5F0BB489" w:rsidR="00FE3C48" w:rsidRPr="003F4C88" w:rsidRDefault="00FE3C48" w:rsidP="00FE3C48">
            <w:pPr>
              <w:spacing w:line="276" w:lineRule="auto"/>
              <w:rPr>
                <w:ins w:id="2197" w:author="Sorin Salagean" w:date="2015-01-30T13:03:00Z"/>
                <w:rFonts w:asciiTheme="minorHAnsi" w:hAnsiTheme="minorHAnsi"/>
                <w:b/>
                <w:noProof/>
                <w:sz w:val="22"/>
                <w:szCs w:val="22"/>
                <w:rPrChange w:id="2198" w:author="Sorin Salagean" w:date="2015-02-19T11:33:00Z">
                  <w:rPr>
                    <w:ins w:id="2199" w:author="Sorin Salagean" w:date="2015-01-30T13:03:00Z"/>
                    <w:b/>
                    <w:noProof/>
                  </w:rPr>
                </w:rPrChange>
              </w:rPr>
            </w:pPr>
            <w:ins w:id="2200" w:author="Sorin Salagean" w:date="2015-01-30T14:57:00Z">
              <w:r w:rsidRPr="003F4C88">
                <w:rPr>
                  <w:rFonts w:asciiTheme="minorHAnsi" w:hAnsiTheme="minorHAnsi"/>
                  <w:b/>
                  <w:sz w:val="22"/>
                  <w:szCs w:val="22"/>
                  <w:rPrChange w:id="2201" w:author="Sorin Salagean" w:date="2015-02-19T11:33:00Z">
                    <w:rPr/>
                  </w:rPrChange>
                </w:rPr>
                <w:t>Trimite mesaj (nota)</w:t>
              </w:r>
            </w:ins>
          </w:p>
        </w:tc>
        <w:tc>
          <w:tcPr>
            <w:tcW w:w="5489" w:type="dxa"/>
            <w:tcPrChange w:id="2202" w:author="Sorin Salagean" w:date="2015-01-30T15:16:00Z">
              <w:tcPr>
                <w:tcW w:w="5158" w:type="dxa"/>
              </w:tcPr>
            </w:tcPrChange>
          </w:tcPr>
          <w:p w14:paraId="3D64D443" w14:textId="31AD8522" w:rsidR="00FE3C48" w:rsidRPr="003F4C88" w:rsidRDefault="00FE3C48" w:rsidP="00FE3C48">
            <w:pPr>
              <w:spacing w:line="276" w:lineRule="auto"/>
              <w:rPr>
                <w:ins w:id="2203" w:author="Sorin Salagean" w:date="2015-01-30T13:03:00Z"/>
                <w:rFonts w:asciiTheme="minorHAnsi" w:hAnsiTheme="minorHAnsi"/>
                <w:b/>
                <w:noProof/>
                <w:sz w:val="22"/>
                <w:szCs w:val="22"/>
                <w:rPrChange w:id="2204" w:author="Sorin Salagean" w:date="2015-02-19T11:33:00Z">
                  <w:rPr>
                    <w:ins w:id="2205" w:author="Sorin Salagean" w:date="2015-01-30T13:03:00Z"/>
                    <w:b/>
                    <w:noProof/>
                  </w:rPr>
                </w:rPrChange>
              </w:rPr>
            </w:pPr>
            <w:ins w:id="2206" w:author="Sorin Salagean" w:date="2015-01-30T14:58:00Z">
              <w:r w:rsidRPr="003F4C88">
                <w:rPr>
                  <w:rFonts w:asciiTheme="minorHAnsi" w:hAnsiTheme="minorHAnsi"/>
                  <w:sz w:val="22"/>
                  <w:szCs w:val="22"/>
                  <w:rPrChange w:id="2207" w:author="Sorin Salagean" w:date="2015-02-19T11:33:00Z">
                    <w:rPr/>
                  </w:rPrChange>
                </w:rPr>
                <w:t>Se trimite un mesaj Nota catre oricare din grupuri</w:t>
              </w:r>
            </w:ins>
            <w:ins w:id="2208" w:author="Sorin Salagean" w:date="2015-01-30T14:59:00Z">
              <w:r w:rsidRPr="003F4C88">
                <w:rPr>
                  <w:rFonts w:asciiTheme="minorHAnsi" w:hAnsiTheme="minorHAnsi"/>
                  <w:sz w:val="22"/>
                  <w:szCs w:val="22"/>
                  <w:rPrChange w:id="2209" w:author="Sorin Salagean" w:date="2015-02-19T11:33:00Z">
                    <w:rPr/>
                  </w:rPrChange>
                </w:rPr>
                <w:t>le de utilizatori.</w:t>
              </w:r>
            </w:ins>
          </w:p>
        </w:tc>
        <w:tc>
          <w:tcPr>
            <w:tcW w:w="952" w:type="dxa"/>
            <w:tcPrChange w:id="2210" w:author="Sorin Salagean" w:date="2015-01-30T15:16:00Z">
              <w:tcPr>
                <w:tcW w:w="1283" w:type="dxa"/>
                <w:gridSpan w:val="2"/>
              </w:tcPr>
            </w:tcPrChange>
          </w:tcPr>
          <w:p w14:paraId="602FDB4A" w14:textId="77777777" w:rsidR="00FE3C48" w:rsidRPr="003F4C88" w:rsidRDefault="00FE3C48" w:rsidP="00FE3C48">
            <w:pPr>
              <w:spacing w:line="276" w:lineRule="auto"/>
              <w:rPr>
                <w:ins w:id="2211" w:author="Sorin Salagean" w:date="2015-01-30T13:03:00Z"/>
                <w:rFonts w:asciiTheme="minorHAnsi" w:hAnsiTheme="minorHAnsi"/>
                <w:b/>
                <w:noProof/>
                <w:sz w:val="22"/>
                <w:szCs w:val="22"/>
                <w:rPrChange w:id="2212" w:author="Sorin Salagean" w:date="2015-02-19T11:33:00Z">
                  <w:rPr>
                    <w:ins w:id="2213" w:author="Sorin Salagean" w:date="2015-01-30T13:03:00Z"/>
                    <w:b/>
                    <w:noProof/>
                  </w:rPr>
                </w:rPrChange>
              </w:rPr>
            </w:pPr>
          </w:p>
        </w:tc>
        <w:tc>
          <w:tcPr>
            <w:tcW w:w="1783" w:type="dxa"/>
            <w:tcPrChange w:id="2214" w:author="Sorin Salagean" w:date="2015-01-30T15:16:00Z">
              <w:tcPr>
                <w:tcW w:w="1609" w:type="dxa"/>
              </w:tcPr>
            </w:tcPrChange>
          </w:tcPr>
          <w:p w14:paraId="26FC94A1" w14:textId="0A2D5242" w:rsidR="00FE3C48" w:rsidRPr="003F4C88" w:rsidRDefault="00311223" w:rsidP="00FE3C48">
            <w:pPr>
              <w:spacing w:line="276" w:lineRule="auto"/>
              <w:rPr>
                <w:ins w:id="2215" w:author="Sorin Salagean" w:date="2015-01-30T13:03:00Z"/>
                <w:rFonts w:asciiTheme="minorHAnsi" w:hAnsiTheme="minorHAnsi"/>
                <w:b/>
                <w:noProof/>
                <w:sz w:val="22"/>
                <w:szCs w:val="22"/>
                <w:rPrChange w:id="2216" w:author="Sorin Salagean" w:date="2015-02-19T11:33:00Z">
                  <w:rPr>
                    <w:ins w:id="2217" w:author="Sorin Salagean" w:date="2015-01-30T13:03:00Z"/>
                    <w:b/>
                    <w:noProof/>
                  </w:rPr>
                </w:rPrChange>
              </w:rPr>
            </w:pPr>
            <w:ins w:id="2218" w:author="Sorin Salagean" w:date="2015-01-30T15:33:00Z">
              <w:r w:rsidRPr="003F4C88">
                <w:rPr>
                  <w:rFonts w:asciiTheme="minorHAnsi" w:hAnsiTheme="minorHAnsi"/>
                  <w:sz w:val="22"/>
                  <w:szCs w:val="22"/>
                  <w:rPrChange w:id="2219" w:author="Sorin Salagean" w:date="2015-02-19T11:33:00Z">
                    <w:rPr/>
                  </w:rPrChange>
                </w:rPr>
                <w:t>Create Note</w:t>
              </w:r>
            </w:ins>
          </w:p>
        </w:tc>
      </w:tr>
      <w:tr w:rsidR="00CD7AA1" w:rsidRPr="00126240" w14:paraId="1D64346D" w14:textId="77777777" w:rsidTr="00CD7AA1">
        <w:trPr>
          <w:trHeight w:val="362"/>
          <w:ins w:id="2220" w:author="Sorin Salagean" w:date="2015-01-30T14:58:00Z"/>
          <w:trPrChange w:id="2221" w:author="Sorin Salagean" w:date="2015-01-30T15:16:00Z">
            <w:trPr>
              <w:gridAfter w:val="0"/>
              <w:trHeight w:val="362"/>
            </w:trPr>
          </w:trPrChange>
        </w:trPr>
        <w:tc>
          <w:tcPr>
            <w:tcW w:w="2200" w:type="dxa"/>
            <w:tcPrChange w:id="2222" w:author="Sorin Salagean" w:date="2015-01-30T15:16:00Z">
              <w:tcPr>
                <w:tcW w:w="2200" w:type="dxa"/>
              </w:tcPr>
            </w:tcPrChange>
          </w:tcPr>
          <w:p w14:paraId="4EE7ABAA" w14:textId="0C97E067" w:rsidR="00FE3C48" w:rsidRPr="003F4C88" w:rsidRDefault="00FE3C48" w:rsidP="00FE3C48">
            <w:pPr>
              <w:spacing w:line="276" w:lineRule="auto"/>
              <w:rPr>
                <w:ins w:id="2223" w:author="Sorin Salagean" w:date="2015-01-30T14:58:00Z"/>
                <w:rFonts w:asciiTheme="minorHAnsi" w:hAnsiTheme="minorHAnsi"/>
                <w:b/>
                <w:sz w:val="22"/>
                <w:szCs w:val="22"/>
                <w:rPrChange w:id="2224" w:author="Sorin Salagean" w:date="2015-02-19T11:33:00Z">
                  <w:rPr>
                    <w:ins w:id="2225" w:author="Sorin Salagean" w:date="2015-01-30T14:58:00Z"/>
                    <w:b/>
                  </w:rPr>
                </w:rPrChange>
              </w:rPr>
            </w:pPr>
            <w:ins w:id="2226" w:author="Sorin Salagean" w:date="2015-01-30T15:00:00Z">
              <w:r w:rsidRPr="003F4C88">
                <w:rPr>
                  <w:rFonts w:asciiTheme="minorHAnsi" w:hAnsiTheme="minorHAnsi"/>
                  <w:b/>
                  <w:sz w:val="22"/>
                  <w:szCs w:val="22"/>
                  <w:rPrChange w:id="2227" w:author="Sorin Salagean" w:date="2015-02-19T11:33:00Z">
                    <w:rPr/>
                  </w:rPrChange>
                </w:rPr>
                <w:t>Trimite la Lichidator</w:t>
              </w:r>
            </w:ins>
          </w:p>
        </w:tc>
        <w:tc>
          <w:tcPr>
            <w:tcW w:w="5489" w:type="dxa"/>
            <w:tcPrChange w:id="2228" w:author="Sorin Salagean" w:date="2015-01-30T15:16:00Z">
              <w:tcPr>
                <w:tcW w:w="5489" w:type="dxa"/>
                <w:gridSpan w:val="2"/>
              </w:tcPr>
            </w:tcPrChange>
          </w:tcPr>
          <w:p w14:paraId="65C44FAB" w14:textId="77777777" w:rsidR="00FE3C48" w:rsidRPr="003F4C88" w:rsidRDefault="00FE3C48" w:rsidP="00FE3C48">
            <w:pPr>
              <w:spacing w:line="276" w:lineRule="auto"/>
              <w:rPr>
                <w:ins w:id="2229" w:author="Sorin Salagean" w:date="2015-01-30T15:01:00Z"/>
                <w:rFonts w:asciiTheme="minorHAnsi" w:eastAsiaTheme="minorHAnsi" w:hAnsiTheme="minorHAnsi" w:cstheme="minorBidi"/>
                <w:sz w:val="22"/>
                <w:szCs w:val="22"/>
                <w:rPrChange w:id="2230" w:author="Sorin Salagean" w:date="2015-02-19T11:33:00Z">
                  <w:rPr>
                    <w:ins w:id="2231" w:author="Sorin Salagean" w:date="2015-01-30T15:01:00Z"/>
                    <w:rFonts w:asciiTheme="minorHAnsi" w:eastAsiaTheme="minorHAnsi" w:hAnsiTheme="minorHAnsi" w:cstheme="minorBidi"/>
                    <w:sz w:val="22"/>
                    <w:szCs w:val="22"/>
                  </w:rPr>
                </w:rPrChange>
              </w:rPr>
            </w:pPr>
            <w:ins w:id="2232" w:author="Sorin Salagean" w:date="2015-01-30T15:00:00Z">
              <w:r w:rsidRPr="003F4C88">
                <w:rPr>
                  <w:rFonts w:asciiTheme="minorHAnsi" w:hAnsiTheme="minorHAnsi"/>
                  <w:sz w:val="22"/>
                  <w:szCs w:val="22"/>
                  <w:rPrChange w:id="2233" w:author="Sorin Salagean" w:date="2015-02-19T11:33:00Z">
                    <w:rPr/>
                  </w:rPrChange>
                </w:rPr>
                <w:t xml:space="preserve">Trimite documentul in etapa </w:t>
              </w:r>
            </w:ins>
            <w:ins w:id="2234" w:author="Sorin Salagean" w:date="2015-01-30T15:01:00Z">
              <w:r w:rsidRPr="003F4C88">
                <w:rPr>
                  <w:rFonts w:asciiTheme="minorHAnsi" w:hAnsiTheme="minorHAnsi"/>
                  <w:sz w:val="22"/>
                  <w:szCs w:val="22"/>
                  <w:rPrChange w:id="2235" w:author="Sorin Salagean" w:date="2015-02-19T11:33:00Z">
                    <w:rPr/>
                  </w:rPrChange>
                </w:rPr>
                <w:t>“Lichidator”</w:t>
              </w:r>
            </w:ins>
          </w:p>
          <w:p w14:paraId="0D756DAE" w14:textId="77777777" w:rsidR="00FE3C48" w:rsidRPr="003F4C88" w:rsidRDefault="00FE3C48" w:rsidP="00FE3C48">
            <w:pPr>
              <w:spacing w:line="276" w:lineRule="auto"/>
              <w:rPr>
                <w:ins w:id="2236" w:author="Sorin Salagean" w:date="2015-01-30T15:02:00Z"/>
                <w:rFonts w:asciiTheme="minorHAnsi" w:eastAsiaTheme="minorHAnsi" w:hAnsiTheme="minorHAnsi" w:cstheme="minorBidi"/>
                <w:sz w:val="22"/>
                <w:szCs w:val="22"/>
                <w:rPrChange w:id="2237" w:author="Sorin Salagean" w:date="2015-02-19T11:33:00Z">
                  <w:rPr>
                    <w:ins w:id="2238" w:author="Sorin Salagean" w:date="2015-01-30T15:02:00Z"/>
                    <w:sz w:val="22"/>
                    <w:szCs w:val="22"/>
                  </w:rPr>
                </w:rPrChange>
              </w:rPr>
            </w:pPr>
            <w:ins w:id="2239" w:author="Sorin Salagean" w:date="2015-01-30T15:01:00Z">
              <w:r w:rsidRPr="003F4C88">
                <w:rPr>
                  <w:rFonts w:asciiTheme="minorHAnsi" w:hAnsiTheme="minorHAnsi"/>
                  <w:sz w:val="22"/>
                  <w:szCs w:val="22"/>
                  <w:rPrChange w:id="2240" w:author="Sorin Salagean" w:date="2015-02-19T11:33:00Z">
                    <w:rPr/>
                  </w:rPrChange>
                </w:rPr>
                <w:t>La apasarea acestui buton au loc o serie de verificari:</w:t>
              </w:r>
            </w:ins>
          </w:p>
          <w:p w14:paraId="6CFD6C33" w14:textId="583126A2" w:rsidR="00FE3C48" w:rsidRPr="003F4C88" w:rsidRDefault="00FE3C48">
            <w:pPr>
              <w:pStyle w:val="ListParagraph"/>
              <w:numPr>
                <w:ilvl w:val="0"/>
                <w:numId w:val="20"/>
              </w:numPr>
              <w:spacing w:line="276" w:lineRule="auto"/>
              <w:rPr>
                <w:ins w:id="2241" w:author="Sorin Salagean" w:date="2015-01-30T15:02:00Z"/>
                <w:rFonts w:asciiTheme="minorHAnsi" w:eastAsiaTheme="minorHAnsi" w:hAnsiTheme="minorHAnsi" w:cstheme="minorBidi"/>
                <w:sz w:val="22"/>
                <w:szCs w:val="22"/>
                <w:rPrChange w:id="2242" w:author="Sorin Salagean" w:date="2015-02-19T11:33:00Z">
                  <w:rPr>
                    <w:ins w:id="2243" w:author="Sorin Salagean" w:date="2015-01-30T15:02:00Z"/>
                  </w:rPr>
                </w:rPrChange>
              </w:rPr>
              <w:pPrChange w:id="2244" w:author="Sorin Salagean" w:date="2015-01-30T15:02:00Z">
                <w:pPr>
                  <w:spacing w:line="276" w:lineRule="auto"/>
                </w:pPr>
              </w:pPrChange>
            </w:pPr>
            <w:ins w:id="2245" w:author="Sorin Salagean" w:date="2015-01-30T15:02:00Z">
              <w:r w:rsidRPr="003F4C88">
                <w:rPr>
                  <w:rFonts w:asciiTheme="minorHAnsi" w:hAnsiTheme="minorHAnsi"/>
                  <w:sz w:val="22"/>
                  <w:szCs w:val="22"/>
                  <w:rPrChange w:id="2246" w:author="Sorin Salagean" w:date="2015-02-19T11:33:00Z">
                    <w:rPr/>
                  </w:rPrChange>
                </w:rPr>
                <w:t>Se verifica daca documentul este in etapa “Constatator extern”, in caz afirmativ se verifica daca este completat keyword-ul “Nume constatator” si ce valoare are keyword-ul “Tip eveniment”</w:t>
              </w:r>
            </w:ins>
            <w:ins w:id="2247" w:author="Sorin Salagean" w:date="2015-01-30T15:06:00Z">
              <w:r w:rsidRPr="003F4C88">
                <w:rPr>
                  <w:rFonts w:asciiTheme="minorHAnsi" w:hAnsiTheme="minorHAnsi"/>
                  <w:sz w:val="22"/>
                  <w:szCs w:val="22"/>
                  <w:rPrChange w:id="2248" w:author="Sorin Salagean" w:date="2015-02-19T11:33:00Z">
                    <w:rPr/>
                  </w:rPrChange>
                </w:rPr>
                <w:t>;</w:t>
              </w:r>
            </w:ins>
          </w:p>
          <w:p w14:paraId="512CCCD6" w14:textId="2D29DD59" w:rsidR="00FE3C48" w:rsidRPr="003F4C88" w:rsidRDefault="00FE3C48">
            <w:pPr>
              <w:pStyle w:val="ListParagraph"/>
              <w:numPr>
                <w:ilvl w:val="0"/>
                <w:numId w:val="20"/>
              </w:numPr>
              <w:spacing w:line="276" w:lineRule="auto"/>
              <w:rPr>
                <w:ins w:id="2249" w:author="Sorin Salagean" w:date="2015-01-30T15:02:00Z"/>
                <w:rFonts w:asciiTheme="minorHAnsi" w:eastAsiaTheme="minorHAnsi" w:hAnsiTheme="minorHAnsi" w:cstheme="minorBidi"/>
                <w:sz w:val="22"/>
                <w:szCs w:val="22"/>
                <w:rPrChange w:id="2250" w:author="Sorin Salagean" w:date="2015-02-19T11:33:00Z">
                  <w:rPr>
                    <w:ins w:id="2251" w:author="Sorin Salagean" w:date="2015-01-30T15:02:00Z"/>
                  </w:rPr>
                </w:rPrChange>
              </w:rPr>
              <w:pPrChange w:id="2252" w:author="Sorin Salagean" w:date="2015-01-30T15:03:00Z">
                <w:pPr>
                  <w:spacing w:line="276" w:lineRule="auto"/>
                </w:pPr>
              </w:pPrChange>
            </w:pPr>
            <w:ins w:id="2253" w:author="Sorin Salagean" w:date="2015-01-30T15:03:00Z">
              <w:r w:rsidRPr="003F4C88">
                <w:rPr>
                  <w:rFonts w:asciiTheme="minorHAnsi" w:hAnsiTheme="minorHAnsi"/>
                  <w:sz w:val="22"/>
                  <w:szCs w:val="22"/>
                  <w:rPrChange w:id="2254" w:author="Sorin Salagean" w:date="2015-02-19T11:33:00Z">
                    <w:rPr/>
                  </w:rPrChange>
                </w:rPr>
                <w:t>Se verifica daca exista documentul relationat “DIR completat;</w:t>
              </w:r>
            </w:ins>
          </w:p>
          <w:p w14:paraId="2913B62D" w14:textId="77777777" w:rsidR="00FE3C48" w:rsidRPr="003F4C88" w:rsidRDefault="00FE3C48" w:rsidP="00FE3C48">
            <w:pPr>
              <w:pStyle w:val="ListParagraph"/>
              <w:numPr>
                <w:ilvl w:val="0"/>
                <w:numId w:val="20"/>
              </w:numPr>
              <w:jc w:val="both"/>
              <w:rPr>
                <w:ins w:id="2255" w:author="Sorin Salagean" w:date="2015-01-30T15:04:00Z"/>
                <w:rFonts w:asciiTheme="minorHAnsi" w:eastAsiaTheme="minorHAnsi" w:hAnsiTheme="minorHAnsi" w:cstheme="minorBidi"/>
                <w:sz w:val="22"/>
                <w:szCs w:val="22"/>
                <w:rPrChange w:id="2256" w:author="Sorin Salagean" w:date="2015-02-19T11:33:00Z">
                  <w:rPr>
                    <w:ins w:id="2257" w:author="Sorin Salagean" w:date="2015-01-30T15:04:00Z"/>
                    <w:sz w:val="22"/>
                    <w:szCs w:val="22"/>
                  </w:rPr>
                </w:rPrChange>
              </w:rPr>
            </w:pPr>
            <w:ins w:id="2258" w:author="Sorin Salagean" w:date="2015-01-30T15:04:00Z">
              <w:r w:rsidRPr="003F4C88">
                <w:rPr>
                  <w:rFonts w:asciiTheme="minorHAnsi" w:hAnsiTheme="minorHAnsi"/>
                  <w:sz w:val="22"/>
                  <w:szCs w:val="22"/>
                  <w:rPrChange w:id="2259" w:author="Sorin Salagean" w:date="2015-02-19T11:33:00Z">
                    <w:rPr/>
                  </w:rPrChange>
                </w:rPr>
                <w:t>Se verifica daca valoarea kw-ului “Rezerva Insis” este diferita de valoarea kw-ului “Rezerva Insis Initiala”;</w:t>
              </w:r>
            </w:ins>
          </w:p>
          <w:p w14:paraId="7440AED7" w14:textId="70A3E8FE" w:rsidR="00FE3C48" w:rsidRPr="003F4C88" w:rsidRDefault="00FE3C48" w:rsidP="00FE3C48">
            <w:pPr>
              <w:pStyle w:val="ListParagraph"/>
              <w:numPr>
                <w:ilvl w:val="0"/>
                <w:numId w:val="20"/>
              </w:numPr>
              <w:jc w:val="both"/>
              <w:rPr>
                <w:ins w:id="2260" w:author="Sorin Salagean" w:date="2015-01-30T15:04:00Z"/>
                <w:rFonts w:asciiTheme="minorHAnsi" w:eastAsiaTheme="minorHAnsi" w:hAnsiTheme="minorHAnsi" w:cstheme="minorBidi"/>
                <w:sz w:val="22"/>
                <w:szCs w:val="22"/>
                <w:rPrChange w:id="2261" w:author="Sorin Salagean" w:date="2015-02-19T11:33:00Z">
                  <w:rPr>
                    <w:ins w:id="2262" w:author="Sorin Salagean" w:date="2015-01-30T15:04:00Z"/>
                    <w:sz w:val="22"/>
                    <w:szCs w:val="22"/>
                  </w:rPr>
                </w:rPrChange>
              </w:rPr>
            </w:pPr>
            <w:ins w:id="2263" w:author="Sorin Salagean" w:date="2015-01-30T15:04:00Z">
              <w:r w:rsidRPr="003F4C88">
                <w:rPr>
                  <w:rFonts w:asciiTheme="minorHAnsi" w:hAnsiTheme="minorHAnsi"/>
                  <w:sz w:val="22"/>
                  <w:szCs w:val="22"/>
                  <w:rPrChange w:id="2264" w:author="Sorin Salagean" w:date="2015-02-19T11:33:00Z">
                    <w:rPr/>
                  </w:rPrChange>
                </w:rPr>
                <w:t>Se verifica daca valoarea kw-ului “Validare 5 – Modificat Rezerva Insis”, de pe documentul relationat “CL – Verificare documente dosar dauna”, are valoarea “DA”</w:t>
              </w:r>
            </w:ins>
            <w:ins w:id="2265" w:author="Sorin Salagean" w:date="2015-01-30T15:07:00Z">
              <w:r w:rsidRPr="003F4C88">
                <w:rPr>
                  <w:rFonts w:asciiTheme="minorHAnsi" w:hAnsiTheme="minorHAnsi"/>
                  <w:sz w:val="22"/>
                  <w:szCs w:val="22"/>
                  <w:rPrChange w:id="2266" w:author="Sorin Salagean" w:date="2015-02-19T11:33:00Z">
                    <w:rPr/>
                  </w:rPrChange>
                </w:rPr>
                <w:t>;</w:t>
              </w:r>
            </w:ins>
          </w:p>
          <w:p w14:paraId="70806DC8" w14:textId="291C1D64" w:rsidR="00FE3C48" w:rsidRPr="003F4C88" w:rsidRDefault="00FE3C48" w:rsidP="00FE3C48">
            <w:pPr>
              <w:pStyle w:val="ListParagraph"/>
              <w:numPr>
                <w:ilvl w:val="0"/>
                <w:numId w:val="20"/>
              </w:numPr>
              <w:jc w:val="both"/>
              <w:rPr>
                <w:ins w:id="2267" w:author="Sorin Salagean" w:date="2015-01-30T15:04:00Z"/>
                <w:rFonts w:asciiTheme="minorHAnsi" w:eastAsiaTheme="minorHAnsi" w:hAnsiTheme="minorHAnsi" w:cstheme="minorBidi"/>
                <w:sz w:val="22"/>
                <w:szCs w:val="22"/>
                <w:rPrChange w:id="2268" w:author="Sorin Salagean" w:date="2015-02-19T11:33:00Z">
                  <w:rPr>
                    <w:ins w:id="2269" w:author="Sorin Salagean" w:date="2015-01-30T15:04:00Z"/>
                    <w:sz w:val="22"/>
                    <w:szCs w:val="22"/>
                  </w:rPr>
                </w:rPrChange>
              </w:rPr>
            </w:pPr>
            <w:ins w:id="2270" w:author="Sorin Salagean" w:date="2015-01-30T15:04:00Z">
              <w:r w:rsidRPr="003F4C88">
                <w:rPr>
                  <w:rFonts w:asciiTheme="minorHAnsi" w:hAnsiTheme="minorHAnsi"/>
                  <w:sz w:val="22"/>
                  <w:szCs w:val="22"/>
                  <w:rPrChange w:id="2271" w:author="Sorin Salagean" w:date="2015-02-19T11:33:00Z">
                    <w:rPr/>
                  </w:rPrChange>
                </w:rPr>
                <w:lastRenderedPageBreak/>
                <w:t>Se verifica daca documentul este in etapa “Call Center”, in caz contrar, se verifica daca valoare kw-ului “Status Cereri – Stare” este “Evaluata”, in caz afirmativ se verifica daca valoarea kw-ului “Nume document”, pe documentul  “CL – Verificare documente dosar dauna” este “Foto daune”</w:t>
              </w:r>
            </w:ins>
            <w:ins w:id="2272" w:author="Sorin Salagean" w:date="2015-01-30T15:07:00Z">
              <w:r w:rsidRPr="003F4C88">
                <w:rPr>
                  <w:rFonts w:asciiTheme="minorHAnsi" w:hAnsiTheme="minorHAnsi"/>
                  <w:sz w:val="22"/>
                  <w:szCs w:val="22"/>
                  <w:rPrChange w:id="2273" w:author="Sorin Salagean" w:date="2015-02-19T11:33:00Z">
                    <w:rPr/>
                  </w:rPrChange>
                </w:rPr>
                <w:t>;</w:t>
              </w:r>
            </w:ins>
          </w:p>
          <w:p w14:paraId="611034D8" w14:textId="4DC5EA2E" w:rsidR="00CD7AA1" w:rsidRPr="003F4C88" w:rsidRDefault="00FE3C48">
            <w:pPr>
              <w:pStyle w:val="ListParagraph"/>
              <w:numPr>
                <w:ilvl w:val="0"/>
                <w:numId w:val="20"/>
              </w:numPr>
              <w:jc w:val="both"/>
              <w:rPr>
                <w:ins w:id="2274" w:author="Sorin Salagean" w:date="2015-01-30T15:04:00Z"/>
                <w:rFonts w:asciiTheme="minorHAnsi" w:eastAsiaTheme="minorHAnsi" w:hAnsiTheme="minorHAnsi" w:cstheme="minorBidi"/>
                <w:sz w:val="22"/>
                <w:szCs w:val="22"/>
                <w:rPrChange w:id="2275" w:author="Sorin Salagean" w:date="2015-02-19T11:33:00Z">
                  <w:rPr>
                    <w:ins w:id="2276" w:author="Sorin Salagean" w:date="2015-01-30T15:04:00Z"/>
                    <w:sz w:val="22"/>
                    <w:szCs w:val="22"/>
                  </w:rPr>
                </w:rPrChange>
              </w:rPr>
            </w:pPr>
            <w:ins w:id="2277" w:author="Sorin Salagean" w:date="2015-01-30T15:04:00Z">
              <w:r w:rsidRPr="003F4C88">
                <w:rPr>
                  <w:rFonts w:asciiTheme="minorHAnsi" w:hAnsiTheme="minorHAnsi"/>
                  <w:sz w:val="22"/>
                  <w:szCs w:val="22"/>
                  <w:rPrChange w:id="2278" w:author="Sorin Salagean" w:date="2015-02-19T11:33:00Z">
                    <w:rPr/>
                  </w:rPrChange>
                </w:rPr>
                <w:t xml:space="preserve">Se verifica daca valoarea kw-ului “Nume document” pe documentul relationat “CL– Verificare   documente dosar dauna” = “Certificat inmatriculare”; </w:t>
              </w:r>
            </w:ins>
          </w:p>
          <w:p w14:paraId="501F96BE" w14:textId="04872C7F" w:rsidR="00FE3C48" w:rsidRPr="003F4C88" w:rsidRDefault="00FE3C48">
            <w:pPr>
              <w:pStyle w:val="ListParagraph"/>
              <w:numPr>
                <w:ilvl w:val="0"/>
                <w:numId w:val="20"/>
              </w:numPr>
              <w:jc w:val="both"/>
              <w:rPr>
                <w:ins w:id="2279" w:author="Sorin Salagean" w:date="2015-01-30T15:04:00Z"/>
                <w:rFonts w:asciiTheme="minorHAnsi" w:eastAsiaTheme="minorHAnsi" w:hAnsiTheme="minorHAnsi" w:cstheme="minorBidi"/>
                <w:sz w:val="22"/>
                <w:szCs w:val="22"/>
                <w:rPrChange w:id="2280" w:author="Sorin Salagean" w:date="2015-02-19T11:33:00Z">
                  <w:rPr>
                    <w:ins w:id="2281" w:author="Sorin Salagean" w:date="2015-01-30T15:04:00Z"/>
                    <w:sz w:val="22"/>
                    <w:szCs w:val="22"/>
                  </w:rPr>
                </w:rPrChange>
              </w:rPr>
            </w:pPr>
            <w:ins w:id="2282" w:author="Sorin Salagean" w:date="2015-01-30T15:04:00Z">
              <w:r w:rsidRPr="003F4C88">
                <w:rPr>
                  <w:rFonts w:asciiTheme="minorHAnsi" w:hAnsiTheme="minorHAnsi"/>
                  <w:sz w:val="22"/>
                  <w:szCs w:val="22"/>
                  <w:rPrChange w:id="2283" w:author="Sorin Salagean" w:date="2015-02-19T11:33:00Z">
                    <w:rPr/>
                  </w:rPrChange>
                </w:rPr>
                <w:t>S</w:t>
              </w:r>
              <w:r w:rsidR="00CD7AA1" w:rsidRPr="003F4C88">
                <w:rPr>
                  <w:rFonts w:asciiTheme="minorHAnsi" w:hAnsiTheme="minorHAnsi"/>
                  <w:sz w:val="22"/>
                  <w:szCs w:val="22"/>
                  <w:rPrChange w:id="2284" w:author="Sorin Salagean" w:date="2015-02-19T11:33:00Z">
                    <w:rPr/>
                  </w:rPrChange>
                </w:rPr>
                <w:t>e</w:t>
              </w:r>
            </w:ins>
            <w:ins w:id="2285" w:author="Sorin Salagean" w:date="2015-01-30T15:11:00Z">
              <w:r w:rsidR="00CD7AA1" w:rsidRPr="003F4C88">
                <w:rPr>
                  <w:rFonts w:asciiTheme="minorHAnsi" w:hAnsiTheme="minorHAnsi"/>
                  <w:sz w:val="22"/>
                  <w:szCs w:val="22"/>
                  <w:rPrChange w:id="2286" w:author="Sorin Salagean" w:date="2015-02-19T11:33:00Z">
                    <w:rPr/>
                  </w:rPrChange>
                </w:rPr>
                <w:t xml:space="preserve"> </w:t>
              </w:r>
            </w:ins>
            <w:ins w:id="2287" w:author="Sorin Salagean" w:date="2015-01-30T15:04:00Z">
              <w:r w:rsidRPr="003F4C88">
                <w:rPr>
                  <w:rFonts w:asciiTheme="minorHAnsi" w:hAnsiTheme="minorHAnsi"/>
                  <w:sz w:val="22"/>
                  <w:szCs w:val="22"/>
                  <w:rPrChange w:id="2288" w:author="Sorin Salagean" w:date="2015-02-19T11:33:00Z">
                    <w:rPr/>
                  </w:rPrChange>
                </w:rPr>
                <w:t>verifica daca valoarea kw-ului “Nota constatare importata”, pe documentul relationat</w:t>
              </w:r>
            </w:ins>
            <w:ins w:id="2289" w:author="Sorin Salagean" w:date="2015-01-30T15:12:00Z">
              <w:r w:rsidR="00CD7AA1" w:rsidRPr="003F4C88">
                <w:rPr>
                  <w:rFonts w:asciiTheme="minorHAnsi" w:hAnsiTheme="minorHAnsi"/>
                  <w:sz w:val="22"/>
                  <w:szCs w:val="22"/>
                  <w:rPrChange w:id="2290" w:author="Sorin Salagean" w:date="2015-02-19T11:33:00Z">
                    <w:rPr/>
                  </w:rPrChange>
                </w:rPr>
                <w:t xml:space="preserve"> </w:t>
              </w:r>
            </w:ins>
            <w:ins w:id="2291" w:author="Sorin Salagean" w:date="2015-01-30T15:09:00Z">
              <w:r w:rsidR="00CD7AA1" w:rsidRPr="003F4C88">
                <w:rPr>
                  <w:rFonts w:asciiTheme="minorHAnsi" w:hAnsiTheme="minorHAnsi"/>
                  <w:sz w:val="22"/>
                  <w:szCs w:val="22"/>
                  <w:rPrChange w:id="2292" w:author="Sorin Salagean" w:date="2015-02-19T11:33:00Z">
                    <w:rPr/>
                  </w:rPrChange>
                </w:rPr>
                <w:t>“CL – Nota constatare/reconstatare dauna Auto” are valoare “DA”</w:t>
              </w:r>
            </w:ins>
          </w:p>
          <w:p w14:paraId="66E6C998" w14:textId="77777777" w:rsidR="00FE3C48" w:rsidRPr="003F4C88" w:rsidRDefault="00FE3C48" w:rsidP="00FE3C48">
            <w:pPr>
              <w:pStyle w:val="ListParagraph"/>
              <w:numPr>
                <w:ilvl w:val="0"/>
                <w:numId w:val="20"/>
              </w:numPr>
              <w:jc w:val="both"/>
              <w:rPr>
                <w:ins w:id="2293" w:author="Sorin Salagean" w:date="2015-01-30T15:04:00Z"/>
                <w:rFonts w:asciiTheme="minorHAnsi" w:eastAsiaTheme="minorHAnsi" w:hAnsiTheme="minorHAnsi" w:cstheme="minorBidi"/>
                <w:sz w:val="22"/>
                <w:szCs w:val="22"/>
                <w:rPrChange w:id="2294" w:author="Sorin Salagean" w:date="2015-02-19T11:33:00Z">
                  <w:rPr>
                    <w:ins w:id="2295" w:author="Sorin Salagean" w:date="2015-01-30T15:04:00Z"/>
                    <w:sz w:val="22"/>
                    <w:szCs w:val="22"/>
                  </w:rPr>
                </w:rPrChange>
              </w:rPr>
            </w:pPr>
            <w:ins w:id="2296" w:author="Sorin Salagean" w:date="2015-01-30T15:04:00Z">
              <w:r w:rsidRPr="003F4C88">
                <w:rPr>
                  <w:rFonts w:asciiTheme="minorHAnsi" w:hAnsiTheme="minorHAnsi"/>
                  <w:sz w:val="22"/>
                  <w:szCs w:val="22"/>
                  <w:rPrChange w:id="2297" w:author="Sorin Salagean" w:date="2015-02-19T11:33:00Z">
                    <w:rPr/>
                  </w:rPrChange>
                </w:rPr>
                <w:t>Se verifica daca valoarea kw-ului “Status document” este “Importat”;</w:t>
              </w:r>
            </w:ins>
          </w:p>
          <w:p w14:paraId="3ED0AC81" w14:textId="77777777" w:rsidR="00FE3C48" w:rsidRPr="003F4C88" w:rsidRDefault="00FE3C48" w:rsidP="00FE3C48">
            <w:pPr>
              <w:pStyle w:val="ListParagraph"/>
              <w:numPr>
                <w:ilvl w:val="0"/>
                <w:numId w:val="20"/>
              </w:numPr>
              <w:jc w:val="both"/>
              <w:rPr>
                <w:ins w:id="2298" w:author="Sorin Salagean" w:date="2015-01-30T15:04:00Z"/>
                <w:rFonts w:asciiTheme="minorHAnsi" w:eastAsiaTheme="minorHAnsi" w:hAnsiTheme="minorHAnsi" w:cstheme="minorBidi"/>
                <w:sz w:val="22"/>
                <w:szCs w:val="22"/>
                <w:rPrChange w:id="2299" w:author="Sorin Salagean" w:date="2015-02-19T11:33:00Z">
                  <w:rPr>
                    <w:ins w:id="2300" w:author="Sorin Salagean" w:date="2015-01-30T15:04:00Z"/>
                    <w:sz w:val="22"/>
                    <w:szCs w:val="22"/>
                  </w:rPr>
                </w:rPrChange>
              </w:rPr>
            </w:pPr>
            <w:ins w:id="2301" w:author="Sorin Salagean" w:date="2015-01-30T15:04:00Z">
              <w:r w:rsidRPr="003F4C88">
                <w:rPr>
                  <w:rFonts w:asciiTheme="minorHAnsi" w:hAnsiTheme="minorHAnsi"/>
                  <w:sz w:val="22"/>
                  <w:szCs w:val="22"/>
                  <w:rPrChange w:id="2302" w:author="Sorin Salagean" w:date="2015-02-19T11:33:00Z">
                    <w:rPr/>
                  </w:rPrChange>
                </w:rPr>
                <w:t>Se verifica daca exista “copie CI/BI”, “copie talon” , “declaratia conducatorului auto”;</w:t>
              </w:r>
            </w:ins>
          </w:p>
          <w:p w14:paraId="667693FF" w14:textId="77777777" w:rsidR="00FE3C48" w:rsidRPr="003F4C88" w:rsidRDefault="00FE3C48" w:rsidP="00FE3C48">
            <w:pPr>
              <w:pStyle w:val="ListParagraph"/>
              <w:numPr>
                <w:ilvl w:val="0"/>
                <w:numId w:val="20"/>
              </w:numPr>
              <w:jc w:val="both"/>
              <w:rPr>
                <w:ins w:id="2303" w:author="Sorin Salagean" w:date="2015-01-30T15:04:00Z"/>
                <w:rFonts w:asciiTheme="minorHAnsi" w:eastAsiaTheme="minorHAnsi" w:hAnsiTheme="minorHAnsi" w:cstheme="minorBidi"/>
                <w:sz w:val="22"/>
                <w:szCs w:val="22"/>
                <w:rPrChange w:id="2304" w:author="Sorin Salagean" w:date="2015-02-19T11:33:00Z">
                  <w:rPr>
                    <w:ins w:id="2305" w:author="Sorin Salagean" w:date="2015-01-30T15:04:00Z"/>
                    <w:sz w:val="22"/>
                    <w:szCs w:val="22"/>
                  </w:rPr>
                </w:rPrChange>
              </w:rPr>
            </w:pPr>
            <w:ins w:id="2306" w:author="Sorin Salagean" w:date="2015-01-30T15:04:00Z">
              <w:r w:rsidRPr="003F4C88">
                <w:rPr>
                  <w:rFonts w:asciiTheme="minorHAnsi" w:hAnsiTheme="minorHAnsi"/>
                  <w:sz w:val="22"/>
                  <w:szCs w:val="22"/>
                  <w:rPrChange w:id="2307" w:author="Sorin Salagean" w:date="2015-02-19T11:33:00Z">
                    <w:rPr/>
                  </w:rPrChange>
                </w:rPr>
                <w:t>Se verifica daca exista documentul “DIR completat”</w:t>
              </w:r>
            </w:ins>
          </w:p>
          <w:p w14:paraId="3EBB09FB" w14:textId="3BE7267C" w:rsidR="00FE3C48" w:rsidRPr="003F4C88" w:rsidRDefault="00CD7AA1">
            <w:pPr>
              <w:spacing w:line="276" w:lineRule="auto"/>
              <w:jc w:val="both"/>
              <w:rPr>
                <w:ins w:id="2308" w:author="Sorin Salagean" w:date="2015-01-30T15:02:00Z"/>
                <w:rFonts w:asciiTheme="minorHAnsi" w:eastAsiaTheme="minorHAnsi" w:hAnsiTheme="minorHAnsi" w:cstheme="minorBidi"/>
                <w:sz w:val="22"/>
                <w:szCs w:val="22"/>
                <w:rPrChange w:id="2309" w:author="Sorin Salagean" w:date="2015-02-19T11:33:00Z">
                  <w:rPr>
                    <w:ins w:id="2310" w:author="Sorin Salagean" w:date="2015-01-30T15:02:00Z"/>
                    <w:sz w:val="22"/>
                    <w:szCs w:val="22"/>
                  </w:rPr>
                </w:rPrChange>
              </w:rPr>
              <w:pPrChange w:id="2311" w:author="Sorin Salagean" w:date="2015-01-30T15:13:00Z">
                <w:pPr>
                  <w:spacing w:line="276" w:lineRule="auto"/>
                </w:pPr>
              </w:pPrChange>
            </w:pPr>
            <w:ins w:id="2312" w:author="Sorin Salagean" w:date="2015-01-30T15:14:00Z">
              <w:r w:rsidRPr="003F4C88">
                <w:rPr>
                  <w:rFonts w:asciiTheme="minorHAnsi" w:hAnsiTheme="minorHAnsi"/>
                  <w:sz w:val="22"/>
                  <w:szCs w:val="22"/>
                  <w:rPrChange w:id="2313" w:author="Sorin Salagean" w:date="2015-02-19T11:33:00Z">
                    <w:rPr/>
                  </w:rPrChange>
                </w:rPr>
                <w:t>I</w:t>
              </w:r>
            </w:ins>
            <w:ins w:id="2314" w:author="Sorin Salagean" w:date="2015-01-30T15:04:00Z">
              <w:r w:rsidR="00FE3C48" w:rsidRPr="003F4C88">
                <w:rPr>
                  <w:rFonts w:asciiTheme="minorHAnsi" w:hAnsiTheme="minorHAnsi"/>
                  <w:sz w:val="22"/>
                  <w:szCs w:val="22"/>
                  <w:rPrChange w:id="2315" w:author="Sorin Salagean" w:date="2015-02-19T11:33:00Z">
                    <w:rPr/>
                  </w:rPrChange>
                </w:rPr>
                <w:t>n cazul in care toate verificarile de mai sus sunt indeplinite, documentul este trimis in etapa “Lichidator</w:t>
              </w:r>
            </w:ins>
            <w:ins w:id="2316" w:author="Sorin Salagean" w:date="2015-01-30T15:13:00Z">
              <w:r w:rsidRPr="003F4C88">
                <w:rPr>
                  <w:rFonts w:asciiTheme="minorHAnsi" w:hAnsiTheme="minorHAnsi"/>
                  <w:sz w:val="22"/>
                  <w:szCs w:val="22"/>
                  <w:rPrChange w:id="2317" w:author="Sorin Salagean" w:date="2015-02-19T11:33:00Z">
                    <w:rPr/>
                  </w:rPrChange>
                </w:rPr>
                <w:t xml:space="preserve"> </w:t>
              </w:r>
            </w:ins>
            <w:ins w:id="2318" w:author="Sorin Salagean" w:date="2015-01-30T15:04:00Z">
              <w:r w:rsidR="00FE3C48" w:rsidRPr="003F4C88">
                <w:rPr>
                  <w:rFonts w:asciiTheme="minorHAnsi" w:hAnsiTheme="minorHAnsi"/>
                  <w:sz w:val="22"/>
                  <w:szCs w:val="22"/>
                  <w:rPrChange w:id="2319" w:author="Sorin Salagean" w:date="2015-02-19T11:33:00Z">
                    <w:rPr/>
                  </w:rPrChange>
                </w:rPr>
                <w:t>(Dosare noi)”. In caz contrar, se afiseaza un mesaj, pentru fiecare verificare care nu se confirma.</w:t>
              </w:r>
            </w:ins>
          </w:p>
          <w:p w14:paraId="287AACAA" w14:textId="77777777" w:rsidR="00FE3C48" w:rsidRPr="003F4C88" w:rsidRDefault="00FE3C48" w:rsidP="00FE3C48">
            <w:pPr>
              <w:spacing w:line="276" w:lineRule="auto"/>
              <w:rPr>
                <w:ins w:id="2320" w:author="Sorin Salagean" w:date="2015-01-30T15:02:00Z"/>
                <w:rFonts w:asciiTheme="minorHAnsi" w:hAnsiTheme="minorHAnsi"/>
                <w:sz w:val="22"/>
                <w:szCs w:val="22"/>
                <w:rPrChange w:id="2321" w:author="Sorin Salagean" w:date="2015-02-19T11:33:00Z">
                  <w:rPr>
                    <w:ins w:id="2322" w:author="Sorin Salagean" w:date="2015-01-30T15:02:00Z"/>
                    <w:sz w:val="22"/>
                    <w:szCs w:val="22"/>
                  </w:rPr>
                </w:rPrChange>
              </w:rPr>
            </w:pPr>
          </w:p>
          <w:p w14:paraId="28B16E1A" w14:textId="37313F2B" w:rsidR="00FE3C48" w:rsidRPr="003F4C88" w:rsidRDefault="00FE3C48" w:rsidP="00FE3C48">
            <w:pPr>
              <w:spacing w:line="276" w:lineRule="auto"/>
              <w:rPr>
                <w:ins w:id="2323" w:author="Sorin Salagean" w:date="2015-01-30T14:58:00Z"/>
                <w:rFonts w:asciiTheme="minorHAnsi" w:hAnsiTheme="minorHAnsi"/>
                <w:sz w:val="22"/>
                <w:szCs w:val="22"/>
                <w:rPrChange w:id="2324" w:author="Sorin Salagean" w:date="2015-02-19T11:33:00Z">
                  <w:rPr>
                    <w:ins w:id="2325" w:author="Sorin Salagean" w:date="2015-01-30T14:58:00Z"/>
                  </w:rPr>
                </w:rPrChange>
              </w:rPr>
            </w:pPr>
          </w:p>
        </w:tc>
        <w:tc>
          <w:tcPr>
            <w:tcW w:w="952" w:type="dxa"/>
            <w:tcPrChange w:id="2326" w:author="Sorin Salagean" w:date="2015-01-30T15:16:00Z">
              <w:tcPr>
                <w:tcW w:w="952" w:type="dxa"/>
              </w:tcPr>
            </w:tcPrChange>
          </w:tcPr>
          <w:p w14:paraId="39D9B104" w14:textId="77777777" w:rsidR="00FE3C48" w:rsidRPr="003F4C88" w:rsidRDefault="00FE3C48" w:rsidP="00FE3C48">
            <w:pPr>
              <w:spacing w:line="276" w:lineRule="auto"/>
              <w:rPr>
                <w:ins w:id="2327" w:author="Sorin Salagean" w:date="2015-01-30T14:58:00Z"/>
                <w:rFonts w:asciiTheme="minorHAnsi" w:hAnsiTheme="minorHAnsi"/>
                <w:b/>
                <w:noProof/>
                <w:sz w:val="22"/>
                <w:szCs w:val="22"/>
                <w:rPrChange w:id="2328" w:author="Sorin Salagean" w:date="2015-02-19T11:33:00Z">
                  <w:rPr>
                    <w:ins w:id="2329" w:author="Sorin Salagean" w:date="2015-01-30T14:58:00Z"/>
                    <w:b/>
                    <w:noProof/>
                  </w:rPr>
                </w:rPrChange>
              </w:rPr>
            </w:pPr>
          </w:p>
        </w:tc>
        <w:tc>
          <w:tcPr>
            <w:tcW w:w="1783" w:type="dxa"/>
            <w:tcPrChange w:id="2330" w:author="Sorin Salagean" w:date="2015-01-30T15:16:00Z">
              <w:tcPr>
                <w:tcW w:w="1609" w:type="dxa"/>
              </w:tcPr>
            </w:tcPrChange>
          </w:tcPr>
          <w:p w14:paraId="6F68AA8F" w14:textId="23797F8A" w:rsidR="00FE3C48" w:rsidRPr="003F4C88" w:rsidRDefault="00731D75" w:rsidP="00FE3C48">
            <w:pPr>
              <w:spacing w:line="276" w:lineRule="auto"/>
              <w:rPr>
                <w:ins w:id="2331" w:author="Sorin Salagean" w:date="2015-01-30T14:58:00Z"/>
                <w:rFonts w:asciiTheme="minorHAnsi" w:hAnsiTheme="minorHAnsi"/>
                <w:b/>
                <w:noProof/>
                <w:sz w:val="22"/>
                <w:szCs w:val="22"/>
                <w:rPrChange w:id="2332" w:author="Sorin Salagean" w:date="2015-02-19T11:33:00Z">
                  <w:rPr>
                    <w:ins w:id="2333" w:author="Sorin Salagean" w:date="2015-01-30T14:58:00Z"/>
                    <w:b/>
                    <w:noProof/>
                  </w:rPr>
                </w:rPrChange>
              </w:rPr>
            </w:pPr>
            <w:ins w:id="2334" w:author="Sorin Salagean" w:date="2015-01-30T15:13:00Z">
              <w:r w:rsidRPr="003F4C88">
                <w:rPr>
                  <w:rFonts w:asciiTheme="minorHAnsi" w:hAnsiTheme="minorHAnsi"/>
                  <w:sz w:val="22"/>
                  <w:szCs w:val="22"/>
                  <w:rPrChange w:id="2335" w:author="Sorin Salagean" w:date="2015-02-19T11:33:00Z">
                    <w:rPr/>
                  </w:rPrChange>
                </w:rPr>
                <w:t xml:space="preserve">Muta documentul in </w:t>
              </w:r>
            </w:ins>
            <w:ins w:id="2336" w:author="Sorin Salagean" w:date="2015-01-30T15:18:00Z">
              <w:r w:rsidRPr="003F4C88">
                <w:rPr>
                  <w:rFonts w:asciiTheme="minorHAnsi" w:hAnsiTheme="minorHAnsi"/>
                  <w:b/>
                  <w:sz w:val="22"/>
                  <w:szCs w:val="22"/>
                  <w:rPrChange w:id="2337" w:author="Sorin Salagean" w:date="2015-02-19T11:33:00Z">
                    <w:rPr/>
                  </w:rPrChange>
                </w:rPr>
                <w:t>E</w:t>
              </w:r>
            </w:ins>
            <w:ins w:id="2338" w:author="Sorin Salagean" w:date="2015-01-30T15:13:00Z">
              <w:r w:rsidR="00CD7AA1" w:rsidRPr="003F4C88">
                <w:rPr>
                  <w:rFonts w:asciiTheme="minorHAnsi" w:hAnsiTheme="minorHAnsi"/>
                  <w:b/>
                  <w:sz w:val="22"/>
                  <w:szCs w:val="22"/>
                  <w:rPrChange w:id="2339" w:author="Sorin Salagean" w:date="2015-02-19T11:33:00Z">
                    <w:rPr>
                      <w:b/>
                      <w:noProof/>
                    </w:rPr>
                  </w:rPrChange>
                </w:rPr>
                <w:t xml:space="preserve">tapa 8 </w:t>
              </w:r>
            </w:ins>
            <w:ins w:id="2340" w:author="Sorin Salagean" w:date="2015-01-30T15:46:00Z">
              <w:r w:rsidR="00207DC3" w:rsidRPr="003F4C88">
                <w:rPr>
                  <w:rFonts w:asciiTheme="minorHAnsi" w:hAnsiTheme="minorHAnsi"/>
                  <w:b/>
                  <w:sz w:val="22"/>
                  <w:szCs w:val="22"/>
                  <w:rPrChange w:id="2341" w:author="Sorin Salagean" w:date="2015-02-19T11:33:00Z">
                    <w:rPr>
                      <w:b/>
                    </w:rPr>
                  </w:rPrChange>
                </w:rPr>
                <w:t>–</w:t>
              </w:r>
            </w:ins>
            <w:ins w:id="2342" w:author="Sorin Salagean" w:date="2015-01-30T15:13:00Z">
              <w:r w:rsidR="00CD7AA1" w:rsidRPr="003F4C88">
                <w:rPr>
                  <w:rFonts w:asciiTheme="minorHAnsi" w:hAnsiTheme="minorHAnsi"/>
                  <w:b/>
                  <w:sz w:val="22"/>
                  <w:szCs w:val="22"/>
                  <w:rPrChange w:id="2343" w:author="Sorin Salagean" w:date="2015-02-19T11:33:00Z">
                    <w:rPr>
                      <w:b/>
                      <w:noProof/>
                    </w:rPr>
                  </w:rPrChange>
                </w:rPr>
                <w:t xml:space="preserve"> Lichidator</w:t>
              </w:r>
            </w:ins>
            <w:ins w:id="2344" w:author="Sorin Salagean" w:date="2015-01-30T15:46:00Z">
              <w:r w:rsidR="00207DC3" w:rsidRPr="003F4C88">
                <w:rPr>
                  <w:rFonts w:asciiTheme="minorHAnsi" w:hAnsiTheme="minorHAnsi"/>
                  <w:b/>
                  <w:sz w:val="22"/>
                  <w:szCs w:val="22"/>
                  <w:rPrChange w:id="2345" w:author="Sorin Salagean" w:date="2015-02-19T11:33:00Z">
                    <w:rPr>
                      <w:b/>
                    </w:rPr>
                  </w:rPrChange>
                </w:rPr>
                <w:t xml:space="preserve"> (Dosare noi)</w:t>
              </w:r>
            </w:ins>
          </w:p>
        </w:tc>
      </w:tr>
      <w:tr w:rsidR="00CD7AA1" w:rsidRPr="00126240" w14:paraId="00A8B59F" w14:textId="77777777" w:rsidTr="00CD7AA1">
        <w:tblPrEx>
          <w:tblPrExChange w:id="2346" w:author="Sorin Salagean" w:date="2015-01-30T15:16:00Z">
            <w:tblPrEx>
              <w:tblW w:w="10765" w:type="dxa"/>
            </w:tblPrEx>
          </w:tblPrExChange>
        </w:tblPrEx>
        <w:trPr>
          <w:trHeight w:val="362"/>
          <w:ins w:id="2347" w:author="Sorin Salagean" w:date="2015-01-30T15:14:00Z"/>
          <w:trPrChange w:id="2348" w:author="Sorin Salagean" w:date="2015-01-30T15:16:00Z">
            <w:trPr>
              <w:trHeight w:val="362"/>
            </w:trPr>
          </w:trPrChange>
        </w:trPr>
        <w:tc>
          <w:tcPr>
            <w:tcW w:w="2200" w:type="dxa"/>
            <w:tcPrChange w:id="2349" w:author="Sorin Salagean" w:date="2015-01-30T15:16:00Z">
              <w:tcPr>
                <w:tcW w:w="2200" w:type="dxa"/>
              </w:tcPr>
            </w:tcPrChange>
          </w:tcPr>
          <w:p w14:paraId="07C22070" w14:textId="573B14FB" w:rsidR="00CD7AA1" w:rsidRPr="0032210B" w:rsidRDefault="00CD7AA1" w:rsidP="00FE3C48">
            <w:pPr>
              <w:spacing w:line="276" w:lineRule="auto"/>
              <w:rPr>
                <w:ins w:id="2350" w:author="Sorin Salagean" w:date="2015-01-30T15:14:00Z"/>
                <w:rFonts w:asciiTheme="minorHAnsi" w:hAnsiTheme="minorHAnsi"/>
                <w:b/>
                <w:sz w:val="22"/>
                <w:szCs w:val="22"/>
                <w:rPrChange w:id="2351" w:author="Sorin Salagean" w:date="2015-02-19T11:34:00Z">
                  <w:rPr>
                    <w:ins w:id="2352" w:author="Sorin Salagean" w:date="2015-01-30T15:14:00Z"/>
                    <w:b/>
                  </w:rPr>
                </w:rPrChange>
              </w:rPr>
            </w:pPr>
            <w:ins w:id="2353" w:author="Sorin Salagean" w:date="2015-01-30T15:15:00Z">
              <w:r w:rsidRPr="0032210B">
                <w:rPr>
                  <w:rFonts w:asciiTheme="minorHAnsi" w:hAnsiTheme="minorHAnsi"/>
                  <w:b/>
                  <w:noProof/>
                  <w:sz w:val="22"/>
                  <w:szCs w:val="22"/>
                  <w:rPrChange w:id="2354" w:author="Sorin Salagean" w:date="2015-02-19T11:34:00Z">
                    <w:rPr/>
                  </w:rPrChange>
                </w:rPr>
                <w:lastRenderedPageBreak/>
                <w:t>Trimite la Constatator</w:t>
              </w:r>
            </w:ins>
          </w:p>
        </w:tc>
        <w:tc>
          <w:tcPr>
            <w:tcW w:w="5489" w:type="dxa"/>
            <w:tcPrChange w:id="2355" w:author="Sorin Salagean" w:date="2015-01-30T15:16:00Z">
              <w:tcPr>
                <w:tcW w:w="5489" w:type="dxa"/>
                <w:gridSpan w:val="2"/>
              </w:tcPr>
            </w:tcPrChange>
          </w:tcPr>
          <w:p w14:paraId="1DD76E9C" w14:textId="7AA4B477" w:rsidR="00CD7AA1" w:rsidRPr="0032210B" w:rsidRDefault="00731D75" w:rsidP="00FE3C48">
            <w:pPr>
              <w:spacing w:line="276" w:lineRule="auto"/>
              <w:rPr>
                <w:ins w:id="2356" w:author="Sorin Salagean" w:date="2015-01-30T15:20:00Z"/>
                <w:rFonts w:asciiTheme="minorHAnsi" w:eastAsiaTheme="minorHAnsi" w:hAnsiTheme="minorHAnsi" w:cstheme="minorBidi"/>
                <w:sz w:val="22"/>
                <w:szCs w:val="22"/>
                <w:rPrChange w:id="2357" w:author="Sorin Salagean" w:date="2015-02-19T11:34:00Z">
                  <w:rPr>
                    <w:ins w:id="2358" w:author="Sorin Salagean" w:date="2015-01-30T15:20:00Z"/>
                    <w:rFonts w:asciiTheme="minorHAnsi" w:eastAsiaTheme="minorHAnsi" w:hAnsiTheme="minorHAnsi" w:cstheme="minorBidi"/>
                    <w:sz w:val="22"/>
                    <w:szCs w:val="22"/>
                  </w:rPr>
                </w:rPrChange>
              </w:rPr>
            </w:pPr>
            <w:ins w:id="2359" w:author="Sorin Salagean" w:date="2015-01-30T15:21:00Z">
              <w:r w:rsidRPr="0032210B">
                <w:rPr>
                  <w:rFonts w:asciiTheme="minorHAnsi" w:hAnsiTheme="minorHAnsi"/>
                  <w:sz w:val="22"/>
                  <w:szCs w:val="22"/>
                  <w:rPrChange w:id="2360" w:author="Sorin Salagean" w:date="2015-02-19T11:34:00Z">
                    <w:rPr/>
                  </w:rPrChange>
                </w:rPr>
                <w:t>Se va t</w:t>
              </w:r>
            </w:ins>
            <w:ins w:id="2361" w:author="Sorin Salagean" w:date="2015-01-30T15:18:00Z">
              <w:r w:rsidRPr="0032210B">
                <w:rPr>
                  <w:rFonts w:asciiTheme="minorHAnsi" w:hAnsiTheme="minorHAnsi"/>
                  <w:sz w:val="22"/>
                  <w:szCs w:val="22"/>
                  <w:rPrChange w:id="2362" w:author="Sorin Salagean" w:date="2015-02-19T11:34:00Z">
                    <w:rPr/>
                  </w:rPrChange>
                </w:rPr>
                <w:t>rimite documentul in etapa “Constatator”</w:t>
              </w:r>
            </w:ins>
            <w:ins w:id="2363" w:author="Sorin Salagean" w:date="2015-01-30T15:20:00Z">
              <w:r w:rsidRPr="0032210B">
                <w:rPr>
                  <w:rFonts w:asciiTheme="minorHAnsi" w:hAnsiTheme="minorHAnsi"/>
                  <w:sz w:val="22"/>
                  <w:szCs w:val="22"/>
                  <w:rPrChange w:id="2364" w:author="Sorin Salagean" w:date="2015-02-19T11:34:00Z">
                    <w:rPr/>
                  </w:rPrChange>
                </w:rPr>
                <w:t>.</w:t>
              </w:r>
            </w:ins>
          </w:p>
          <w:p w14:paraId="3D6326F4" w14:textId="5A911B26" w:rsidR="00731D75" w:rsidRPr="0032210B" w:rsidRDefault="00731D75">
            <w:pPr>
              <w:spacing w:line="276" w:lineRule="auto"/>
              <w:jc w:val="both"/>
              <w:rPr>
                <w:ins w:id="2365" w:author="Sorin Salagean" w:date="2015-01-30T15:14:00Z"/>
                <w:rFonts w:asciiTheme="minorHAnsi" w:hAnsiTheme="minorHAnsi"/>
                <w:sz w:val="22"/>
                <w:szCs w:val="22"/>
                <w:rPrChange w:id="2366" w:author="Sorin Salagean" w:date="2015-02-19T11:34:00Z">
                  <w:rPr>
                    <w:ins w:id="2367" w:author="Sorin Salagean" w:date="2015-01-30T15:14:00Z"/>
                  </w:rPr>
                </w:rPrChange>
              </w:rPr>
              <w:pPrChange w:id="2368" w:author="Sorin Salagean" w:date="2015-01-30T15:20:00Z">
                <w:pPr>
                  <w:spacing w:line="276" w:lineRule="auto"/>
                </w:pPr>
              </w:pPrChange>
            </w:pPr>
            <w:ins w:id="2369" w:author="Sorin Salagean" w:date="2015-01-30T15:20:00Z">
              <w:r w:rsidRPr="0032210B">
                <w:rPr>
                  <w:rFonts w:asciiTheme="minorHAnsi" w:hAnsiTheme="minorHAnsi"/>
                  <w:sz w:val="22"/>
                  <w:szCs w:val="22"/>
                  <w:rPrChange w:id="2370" w:author="Sorin Salagean" w:date="2015-02-19T11:34:00Z">
                    <w:rPr/>
                  </w:rPrChange>
                </w:rPr>
                <w:t>La apasarea acestui buton, se verifica valoarea kw-ului “Tip Constatator”, iar directionarea acestuia se va face in functie de valoarea acestui keyword (“intern” – documentul se trimite in etapa “Constatator intern”; “extern” – documentul va fi trimis in etapa “Constatator extern”).</w:t>
              </w:r>
            </w:ins>
            <w:ins w:id="2371" w:author="Sorin Salagean" w:date="2015-02-02T15:59:00Z">
              <w:r w:rsidR="00F869C9" w:rsidRPr="0032210B">
                <w:rPr>
                  <w:rFonts w:asciiTheme="minorHAnsi" w:hAnsiTheme="minorHAnsi"/>
                  <w:sz w:val="22"/>
                  <w:szCs w:val="22"/>
                  <w:rPrChange w:id="2372" w:author="Sorin Salagean" w:date="2015-02-19T11:34:00Z">
                    <w:rPr/>
                  </w:rPrChange>
                </w:rPr>
                <w:t xml:space="preserve"> Pentru cazul in care “Tip Constatator” este intern, se verifica si daca exista o valoare pentru kw-ul “Nume agent constatare”; daca acest kw nu contine nicio valoare, se va afisa un mesaj – “Nu exista un agent constatator setat”.</w:t>
              </w:r>
            </w:ins>
          </w:p>
        </w:tc>
        <w:tc>
          <w:tcPr>
            <w:tcW w:w="952" w:type="dxa"/>
            <w:tcPrChange w:id="2373" w:author="Sorin Salagean" w:date="2015-01-30T15:16:00Z">
              <w:tcPr>
                <w:tcW w:w="952" w:type="dxa"/>
              </w:tcPr>
            </w:tcPrChange>
          </w:tcPr>
          <w:p w14:paraId="1FDA364F" w14:textId="77777777" w:rsidR="00CD7AA1" w:rsidRPr="0032210B" w:rsidRDefault="00CD7AA1" w:rsidP="00FE3C48">
            <w:pPr>
              <w:spacing w:line="276" w:lineRule="auto"/>
              <w:rPr>
                <w:ins w:id="2374" w:author="Sorin Salagean" w:date="2015-01-30T15:14:00Z"/>
                <w:rFonts w:asciiTheme="minorHAnsi" w:hAnsiTheme="minorHAnsi"/>
                <w:b/>
                <w:noProof/>
                <w:sz w:val="22"/>
                <w:szCs w:val="22"/>
                <w:rPrChange w:id="2375" w:author="Sorin Salagean" w:date="2015-02-19T11:34:00Z">
                  <w:rPr>
                    <w:ins w:id="2376" w:author="Sorin Salagean" w:date="2015-01-30T15:14:00Z"/>
                    <w:b/>
                    <w:noProof/>
                  </w:rPr>
                </w:rPrChange>
              </w:rPr>
            </w:pPr>
          </w:p>
        </w:tc>
        <w:tc>
          <w:tcPr>
            <w:tcW w:w="1783" w:type="dxa"/>
            <w:tcPrChange w:id="2377" w:author="Sorin Salagean" w:date="2015-01-30T15:16:00Z">
              <w:tcPr>
                <w:tcW w:w="1924" w:type="dxa"/>
                <w:gridSpan w:val="3"/>
              </w:tcPr>
            </w:tcPrChange>
          </w:tcPr>
          <w:p w14:paraId="11623C1C" w14:textId="43705F8F" w:rsidR="00CD7AA1" w:rsidRPr="0032210B" w:rsidRDefault="00731D75" w:rsidP="00FE3C48">
            <w:pPr>
              <w:spacing w:line="276" w:lineRule="auto"/>
              <w:rPr>
                <w:ins w:id="2378" w:author="Sorin Salagean" w:date="2015-01-30T15:14:00Z"/>
                <w:rFonts w:asciiTheme="minorHAnsi" w:hAnsiTheme="minorHAnsi"/>
                <w:b/>
                <w:noProof/>
                <w:sz w:val="22"/>
                <w:szCs w:val="22"/>
                <w:rPrChange w:id="2379" w:author="Sorin Salagean" w:date="2015-02-19T11:34:00Z">
                  <w:rPr>
                    <w:ins w:id="2380" w:author="Sorin Salagean" w:date="2015-01-30T15:14:00Z"/>
                    <w:b/>
                    <w:noProof/>
                  </w:rPr>
                </w:rPrChange>
              </w:rPr>
            </w:pPr>
            <w:ins w:id="2381" w:author="Sorin Salagean" w:date="2015-01-30T15:18:00Z">
              <w:r w:rsidRPr="0032210B">
                <w:rPr>
                  <w:rFonts w:asciiTheme="minorHAnsi" w:hAnsiTheme="minorHAnsi"/>
                  <w:sz w:val="22"/>
                  <w:szCs w:val="22"/>
                  <w:rPrChange w:id="2382" w:author="Sorin Salagean" w:date="2015-02-19T11:34:00Z">
                    <w:rPr>
                      <w:b/>
                      <w:noProof/>
                    </w:rPr>
                  </w:rPrChange>
                </w:rPr>
                <w:t xml:space="preserve">Muta documentul in </w:t>
              </w:r>
              <w:r w:rsidRPr="0032210B">
                <w:rPr>
                  <w:rFonts w:asciiTheme="minorHAnsi" w:hAnsiTheme="minorHAnsi"/>
                  <w:b/>
                  <w:sz w:val="22"/>
                  <w:szCs w:val="22"/>
                  <w:rPrChange w:id="2383" w:author="Sorin Salagean" w:date="2015-02-19T11:34:00Z">
                    <w:rPr>
                      <w:b/>
                      <w:noProof/>
                    </w:rPr>
                  </w:rPrChange>
                </w:rPr>
                <w:t xml:space="preserve">Etapa 6 </w:t>
              </w:r>
            </w:ins>
            <w:ins w:id="2384" w:author="Sorin Salagean" w:date="2015-01-30T15:35:00Z">
              <w:r w:rsidR="00311223" w:rsidRPr="0032210B">
                <w:rPr>
                  <w:rFonts w:asciiTheme="minorHAnsi" w:hAnsiTheme="minorHAnsi"/>
                  <w:b/>
                  <w:sz w:val="22"/>
                  <w:szCs w:val="22"/>
                  <w:rPrChange w:id="2385" w:author="Sorin Salagean" w:date="2015-02-19T11:34:00Z">
                    <w:rPr/>
                  </w:rPrChange>
                </w:rPr>
                <w:t>–</w:t>
              </w:r>
            </w:ins>
            <w:ins w:id="2386" w:author="Sorin Salagean" w:date="2015-01-30T15:18:00Z">
              <w:r w:rsidRPr="0032210B">
                <w:rPr>
                  <w:rFonts w:asciiTheme="minorHAnsi" w:hAnsiTheme="minorHAnsi"/>
                  <w:b/>
                  <w:sz w:val="22"/>
                  <w:szCs w:val="22"/>
                  <w:rPrChange w:id="2387" w:author="Sorin Salagean" w:date="2015-02-19T11:34:00Z">
                    <w:rPr>
                      <w:b/>
                      <w:noProof/>
                    </w:rPr>
                  </w:rPrChange>
                </w:rPr>
                <w:t xml:space="preserve"> Constatator</w:t>
              </w:r>
            </w:ins>
            <w:ins w:id="2388" w:author="Sorin Salagean" w:date="2015-01-30T15:35:00Z">
              <w:r w:rsidR="00311223" w:rsidRPr="0032210B">
                <w:rPr>
                  <w:rFonts w:asciiTheme="minorHAnsi" w:hAnsiTheme="minorHAnsi"/>
                  <w:b/>
                  <w:sz w:val="22"/>
                  <w:szCs w:val="22"/>
                  <w:rPrChange w:id="2389" w:author="Sorin Salagean" w:date="2015-02-19T11:34:00Z">
                    <w:rPr/>
                  </w:rPrChange>
                </w:rPr>
                <w:t xml:space="preserve"> intern</w:t>
              </w:r>
              <w:r w:rsidR="00311223" w:rsidRPr="0032210B">
                <w:rPr>
                  <w:rFonts w:asciiTheme="minorHAnsi" w:hAnsiTheme="minorHAnsi"/>
                  <w:sz w:val="22"/>
                  <w:szCs w:val="22"/>
                  <w:rPrChange w:id="2390" w:author="Sorin Salagean" w:date="2015-02-19T11:34:00Z">
                    <w:rPr/>
                  </w:rPrChange>
                </w:rPr>
                <w:t xml:space="preserve"> sau </w:t>
              </w:r>
              <w:r w:rsidR="00311223" w:rsidRPr="0032210B">
                <w:rPr>
                  <w:rFonts w:asciiTheme="minorHAnsi" w:hAnsiTheme="minorHAnsi"/>
                  <w:b/>
                  <w:sz w:val="22"/>
                  <w:szCs w:val="22"/>
                  <w:rPrChange w:id="2391" w:author="Sorin Salagean" w:date="2015-02-19T11:34:00Z">
                    <w:rPr/>
                  </w:rPrChange>
                </w:rPr>
                <w:t>Etapa 7 – Constatator extern</w:t>
              </w:r>
            </w:ins>
          </w:p>
        </w:tc>
      </w:tr>
      <w:tr w:rsidR="00731D75" w:rsidRPr="00126240" w14:paraId="35FD6942" w14:textId="77777777" w:rsidTr="00CD7AA1">
        <w:trPr>
          <w:trHeight w:val="362"/>
          <w:ins w:id="2392" w:author="Sorin Salagean" w:date="2015-01-30T15:20:00Z"/>
        </w:trPr>
        <w:tc>
          <w:tcPr>
            <w:tcW w:w="2200" w:type="dxa"/>
          </w:tcPr>
          <w:p w14:paraId="486D43C9" w14:textId="1DEC8C7C" w:rsidR="00731D75" w:rsidRPr="0032210B" w:rsidRDefault="00731D75" w:rsidP="00FE3C48">
            <w:pPr>
              <w:spacing w:line="276" w:lineRule="auto"/>
              <w:rPr>
                <w:ins w:id="2393" w:author="Sorin Salagean" w:date="2015-01-30T15:20:00Z"/>
                <w:rFonts w:asciiTheme="minorHAnsi" w:hAnsiTheme="minorHAnsi"/>
                <w:b/>
                <w:sz w:val="22"/>
                <w:szCs w:val="22"/>
                <w:rPrChange w:id="2394" w:author="Sorin Salagean" w:date="2015-02-19T11:34:00Z">
                  <w:rPr>
                    <w:ins w:id="2395" w:author="Sorin Salagean" w:date="2015-01-30T15:20:00Z"/>
                    <w:b/>
                  </w:rPr>
                </w:rPrChange>
              </w:rPr>
            </w:pPr>
            <w:ins w:id="2396" w:author="Sorin Salagean" w:date="2015-01-30T15:21:00Z">
              <w:r w:rsidRPr="0032210B">
                <w:rPr>
                  <w:rFonts w:asciiTheme="minorHAnsi" w:hAnsiTheme="minorHAnsi"/>
                  <w:b/>
                  <w:noProof/>
                  <w:sz w:val="22"/>
                  <w:szCs w:val="22"/>
                  <w:rPrChange w:id="2397" w:author="Sorin Salagean" w:date="2015-02-19T11:34:00Z">
                    <w:rPr/>
                  </w:rPrChange>
                </w:rPr>
                <w:t>Trimite la Alocari prime</w:t>
              </w:r>
            </w:ins>
          </w:p>
        </w:tc>
        <w:tc>
          <w:tcPr>
            <w:tcW w:w="5489" w:type="dxa"/>
          </w:tcPr>
          <w:p w14:paraId="735C09F0" w14:textId="77777777" w:rsidR="00731D75" w:rsidRPr="0032210B" w:rsidRDefault="00731D75" w:rsidP="00FE3C48">
            <w:pPr>
              <w:spacing w:line="276" w:lineRule="auto"/>
              <w:rPr>
                <w:ins w:id="2398" w:author="Sorin Salagean" w:date="2015-01-30T15:22:00Z"/>
                <w:rFonts w:asciiTheme="minorHAnsi" w:eastAsiaTheme="minorHAnsi" w:hAnsiTheme="minorHAnsi" w:cstheme="minorBidi"/>
                <w:sz w:val="22"/>
                <w:szCs w:val="22"/>
                <w:rPrChange w:id="2399" w:author="Sorin Salagean" w:date="2015-02-19T11:34:00Z">
                  <w:rPr>
                    <w:ins w:id="2400" w:author="Sorin Salagean" w:date="2015-01-30T15:22:00Z"/>
                    <w:rFonts w:asciiTheme="minorHAnsi" w:eastAsiaTheme="minorHAnsi" w:hAnsiTheme="minorHAnsi" w:cstheme="minorBidi"/>
                    <w:sz w:val="22"/>
                    <w:szCs w:val="22"/>
                  </w:rPr>
                </w:rPrChange>
              </w:rPr>
            </w:pPr>
            <w:ins w:id="2401" w:author="Sorin Salagean" w:date="2015-01-30T15:21:00Z">
              <w:r w:rsidRPr="0032210B">
                <w:rPr>
                  <w:rFonts w:asciiTheme="minorHAnsi" w:hAnsiTheme="minorHAnsi"/>
                  <w:sz w:val="22"/>
                  <w:szCs w:val="22"/>
                  <w:rPrChange w:id="2402" w:author="Sorin Salagean" w:date="2015-02-19T11:34:00Z">
                    <w:rPr/>
                  </w:rPrChange>
                </w:rPr>
                <w:t>Trimite documentul in etapa “Alocari prime”</w:t>
              </w:r>
            </w:ins>
            <w:ins w:id="2403" w:author="Sorin Salagean" w:date="2015-01-30T15:22:00Z">
              <w:r w:rsidRPr="0032210B">
                <w:rPr>
                  <w:rFonts w:asciiTheme="minorHAnsi" w:hAnsiTheme="minorHAnsi"/>
                  <w:sz w:val="22"/>
                  <w:szCs w:val="22"/>
                  <w:rPrChange w:id="2404" w:author="Sorin Salagean" w:date="2015-02-19T11:34:00Z">
                    <w:rPr/>
                  </w:rPrChange>
                </w:rPr>
                <w:t>.</w:t>
              </w:r>
            </w:ins>
          </w:p>
          <w:p w14:paraId="7B16357D" w14:textId="77777777" w:rsidR="00731D75" w:rsidRPr="0032210B" w:rsidRDefault="00731D75" w:rsidP="00731D75">
            <w:pPr>
              <w:pStyle w:val="ListParagraph"/>
              <w:jc w:val="both"/>
              <w:rPr>
                <w:ins w:id="2405" w:author="Sorin Salagean" w:date="2015-01-30T15:22:00Z"/>
                <w:rFonts w:asciiTheme="minorHAnsi" w:eastAsiaTheme="minorHAnsi" w:hAnsiTheme="minorHAnsi" w:cstheme="minorBidi"/>
                <w:sz w:val="22"/>
                <w:szCs w:val="22"/>
                <w:rPrChange w:id="2406" w:author="Sorin Salagean" w:date="2015-02-19T11:34:00Z">
                  <w:rPr>
                    <w:ins w:id="2407" w:author="Sorin Salagean" w:date="2015-01-30T15:22:00Z"/>
                    <w:sz w:val="22"/>
                    <w:szCs w:val="22"/>
                  </w:rPr>
                </w:rPrChange>
              </w:rPr>
            </w:pPr>
            <w:ins w:id="2408" w:author="Sorin Salagean" w:date="2015-01-30T15:22:00Z">
              <w:r w:rsidRPr="0032210B">
                <w:rPr>
                  <w:rFonts w:asciiTheme="minorHAnsi" w:hAnsiTheme="minorHAnsi"/>
                  <w:sz w:val="22"/>
                  <w:szCs w:val="22"/>
                  <w:rPrChange w:id="2409" w:author="Sorin Salagean" w:date="2015-02-19T11:34:00Z">
                    <w:rPr/>
                  </w:rPrChange>
                </w:rPr>
                <w:t>Sunt necesare cateva verificari, la apasarea acestui buton:</w:t>
              </w:r>
            </w:ins>
          </w:p>
          <w:p w14:paraId="1E0EFA71" w14:textId="77777777" w:rsidR="00731D75" w:rsidRPr="0032210B" w:rsidRDefault="00731D75" w:rsidP="00731D75">
            <w:pPr>
              <w:pStyle w:val="ListParagraph"/>
              <w:numPr>
                <w:ilvl w:val="0"/>
                <w:numId w:val="20"/>
              </w:numPr>
              <w:jc w:val="both"/>
              <w:rPr>
                <w:ins w:id="2410" w:author="Sorin Salagean" w:date="2015-01-30T15:22:00Z"/>
                <w:rFonts w:asciiTheme="minorHAnsi" w:eastAsiaTheme="minorHAnsi" w:hAnsiTheme="minorHAnsi" w:cstheme="minorBidi"/>
                <w:sz w:val="22"/>
                <w:szCs w:val="22"/>
                <w:rPrChange w:id="2411" w:author="Sorin Salagean" w:date="2015-02-19T11:34:00Z">
                  <w:rPr>
                    <w:ins w:id="2412" w:author="Sorin Salagean" w:date="2015-01-30T15:22:00Z"/>
                    <w:sz w:val="22"/>
                    <w:szCs w:val="22"/>
                  </w:rPr>
                </w:rPrChange>
              </w:rPr>
            </w:pPr>
            <w:ins w:id="2413" w:author="Sorin Salagean" w:date="2015-01-30T15:22:00Z">
              <w:r w:rsidRPr="0032210B">
                <w:rPr>
                  <w:rFonts w:asciiTheme="minorHAnsi" w:hAnsiTheme="minorHAnsi"/>
                  <w:sz w:val="22"/>
                  <w:szCs w:val="22"/>
                  <w:rPrChange w:id="2414" w:author="Sorin Salagean" w:date="2015-02-19T11:34:00Z">
                    <w:rPr/>
                  </w:rPrChange>
                </w:rPr>
                <w:t>Se verifica daca este completat kw-ul “Nume agent constatare” (in cazul in care acest kw nu exista, se afiseaza un mesaj pentru a fi selectat inspectorul constatator);</w:t>
              </w:r>
            </w:ins>
          </w:p>
          <w:p w14:paraId="22CE4958" w14:textId="1C2138CE" w:rsidR="00731D75" w:rsidRPr="0032210B" w:rsidRDefault="00731D75">
            <w:pPr>
              <w:pStyle w:val="ListParagraph"/>
              <w:numPr>
                <w:ilvl w:val="0"/>
                <w:numId w:val="20"/>
              </w:numPr>
              <w:spacing w:line="276" w:lineRule="auto"/>
              <w:rPr>
                <w:ins w:id="2415" w:author="Sorin Salagean" w:date="2015-01-30T15:20:00Z"/>
                <w:rFonts w:asciiTheme="minorHAnsi" w:hAnsiTheme="minorHAnsi"/>
                <w:sz w:val="22"/>
                <w:szCs w:val="22"/>
                <w:rPrChange w:id="2416" w:author="Sorin Salagean" w:date="2015-02-19T11:34:00Z">
                  <w:rPr>
                    <w:ins w:id="2417" w:author="Sorin Salagean" w:date="2015-01-30T15:20:00Z"/>
                  </w:rPr>
                </w:rPrChange>
              </w:rPr>
              <w:pPrChange w:id="2418" w:author="Sorin Salagean" w:date="2015-01-30T15:22:00Z">
                <w:pPr>
                  <w:spacing w:line="276" w:lineRule="auto"/>
                </w:pPr>
              </w:pPrChange>
            </w:pPr>
            <w:ins w:id="2419" w:author="Sorin Salagean" w:date="2015-01-30T15:22:00Z">
              <w:r w:rsidRPr="0032210B">
                <w:rPr>
                  <w:rFonts w:asciiTheme="minorHAnsi" w:hAnsiTheme="minorHAnsi"/>
                  <w:sz w:val="22"/>
                  <w:szCs w:val="22"/>
                  <w:rPrChange w:id="2420" w:author="Sorin Salagean" w:date="2015-02-19T11:34:00Z">
                    <w:rPr/>
                  </w:rPrChange>
                </w:rPr>
                <w:t>Se verifica valoarea kw-ului “Tip eveniment”</w:t>
              </w:r>
            </w:ins>
          </w:p>
        </w:tc>
        <w:tc>
          <w:tcPr>
            <w:tcW w:w="952" w:type="dxa"/>
          </w:tcPr>
          <w:p w14:paraId="5EE067D8" w14:textId="77777777" w:rsidR="00731D75" w:rsidRPr="0032210B" w:rsidRDefault="00731D75" w:rsidP="00FE3C48">
            <w:pPr>
              <w:spacing w:line="276" w:lineRule="auto"/>
              <w:rPr>
                <w:ins w:id="2421" w:author="Sorin Salagean" w:date="2015-01-30T15:20:00Z"/>
                <w:rFonts w:asciiTheme="minorHAnsi" w:hAnsiTheme="minorHAnsi"/>
                <w:b/>
                <w:noProof/>
                <w:sz w:val="22"/>
                <w:szCs w:val="22"/>
                <w:rPrChange w:id="2422" w:author="Sorin Salagean" w:date="2015-02-19T11:34:00Z">
                  <w:rPr>
                    <w:ins w:id="2423" w:author="Sorin Salagean" w:date="2015-01-30T15:20:00Z"/>
                    <w:b/>
                    <w:noProof/>
                  </w:rPr>
                </w:rPrChange>
              </w:rPr>
            </w:pPr>
          </w:p>
        </w:tc>
        <w:tc>
          <w:tcPr>
            <w:tcW w:w="1783" w:type="dxa"/>
          </w:tcPr>
          <w:p w14:paraId="61FCB01E" w14:textId="676643C8" w:rsidR="00731D75" w:rsidRPr="0032210B" w:rsidRDefault="00731D75">
            <w:pPr>
              <w:spacing w:line="276" w:lineRule="auto"/>
              <w:rPr>
                <w:ins w:id="2424" w:author="Sorin Salagean" w:date="2015-01-30T15:20:00Z"/>
                <w:rFonts w:asciiTheme="minorHAnsi" w:hAnsiTheme="minorHAnsi"/>
                <w:sz w:val="22"/>
                <w:szCs w:val="22"/>
                <w:rPrChange w:id="2425" w:author="Sorin Salagean" w:date="2015-02-19T11:34:00Z">
                  <w:rPr>
                    <w:ins w:id="2426" w:author="Sorin Salagean" w:date="2015-01-30T15:20:00Z"/>
                  </w:rPr>
                </w:rPrChange>
              </w:rPr>
            </w:pPr>
            <w:ins w:id="2427" w:author="Sorin Salagean" w:date="2015-01-30T15:22:00Z">
              <w:r w:rsidRPr="0032210B">
                <w:rPr>
                  <w:rFonts w:asciiTheme="minorHAnsi" w:hAnsiTheme="minorHAnsi"/>
                  <w:sz w:val="22"/>
                  <w:szCs w:val="22"/>
                  <w:rPrChange w:id="2428" w:author="Sorin Salagean" w:date="2015-02-19T11:34:00Z">
                    <w:rPr/>
                  </w:rPrChange>
                </w:rPr>
                <w:t xml:space="preserve">Muta documentul in </w:t>
              </w:r>
              <w:r w:rsidRPr="0032210B">
                <w:rPr>
                  <w:rFonts w:asciiTheme="minorHAnsi" w:hAnsiTheme="minorHAnsi"/>
                  <w:b/>
                  <w:sz w:val="22"/>
                  <w:szCs w:val="22"/>
                  <w:rPrChange w:id="2429" w:author="Sorin Salagean" w:date="2015-02-19T11:34:00Z">
                    <w:rPr/>
                  </w:rPrChange>
                </w:rPr>
                <w:t>Etapa 5 – Alocari prime</w:t>
              </w:r>
            </w:ins>
          </w:p>
        </w:tc>
      </w:tr>
    </w:tbl>
    <w:p w14:paraId="4BEFF8BA" w14:textId="2CF62C82" w:rsidR="00F2755F" w:rsidRPr="00696777" w:rsidRDefault="00F2755F">
      <w:pPr>
        <w:rPr>
          <w:lang w:val="en-US"/>
        </w:rPr>
        <w:pPrChange w:id="2430" w:author="Sorin Salagean" w:date="2015-01-30T13:02:00Z">
          <w:pPr>
            <w:pStyle w:val="Heading2"/>
          </w:pPr>
        </w:pPrChange>
      </w:pPr>
    </w:p>
    <w:p w14:paraId="32DEA48C" w14:textId="784BC2F1" w:rsidR="004B1ED8" w:rsidRPr="003123E6" w:rsidDel="009958F4" w:rsidRDefault="00104417">
      <w:pPr>
        <w:pStyle w:val="ListParagraph"/>
        <w:ind w:left="1068"/>
        <w:jc w:val="both"/>
        <w:rPr>
          <w:del w:id="2431" w:author="Sorin Salagean" w:date="2015-01-29T16:39:00Z"/>
          <w:lang w:val="en-US"/>
        </w:rPr>
        <w:pPrChange w:id="2432" w:author="Sorin Salagean" w:date="2015-01-29T15:38:00Z">
          <w:pPr>
            <w:jc w:val="both"/>
          </w:pPr>
        </w:pPrChange>
      </w:pPr>
      <w:del w:id="2433" w:author="Sorin Salagean" w:date="2015-01-30T15:19:00Z">
        <w:r w:rsidRPr="005F6C74" w:rsidDel="00731D75">
          <w:rPr>
            <w:lang w:val="en-US"/>
            <w:rPrChange w:id="2434" w:author="Sorin Salagean" w:date="2015-01-30T11:44:00Z">
              <w:rPr>
                <w:sz w:val="24"/>
                <w:szCs w:val="24"/>
                <w:lang w:val="en-US"/>
              </w:rPr>
            </w:rPrChange>
          </w:rPr>
          <w:delText xml:space="preserve">In aceasta etapa ajung automat toate dosarele care au Fronting specificat pe polita. In momentul </w:delText>
        </w:r>
      </w:del>
      <w:del w:id="2435" w:author="Sorin Salagean" w:date="2015-01-29T12:43:00Z">
        <w:r w:rsidRPr="005F6C74" w:rsidDel="006D6D17">
          <w:rPr>
            <w:lang w:val="en-US"/>
            <w:rPrChange w:id="2436" w:author="Sorin Salagean" w:date="2015-01-30T11:44:00Z">
              <w:rPr>
                <w:sz w:val="24"/>
                <w:szCs w:val="24"/>
                <w:lang w:val="en-US"/>
              </w:rPr>
            </w:rPrChange>
          </w:rPr>
          <w:delText>trimiterii automate a</w:delText>
        </w:r>
      </w:del>
      <w:del w:id="2437" w:author="Sorin Salagean" w:date="2015-01-30T15:19:00Z">
        <w:r w:rsidRPr="005F6C74" w:rsidDel="00731D75">
          <w:rPr>
            <w:lang w:val="en-US"/>
            <w:rPrChange w:id="2438" w:author="Sorin Salagean" w:date="2015-01-30T11:44:00Z">
              <w:rPr>
                <w:sz w:val="24"/>
                <w:szCs w:val="24"/>
                <w:lang w:val="en-US"/>
              </w:rPr>
            </w:rPrChange>
          </w:rPr>
          <w:delText xml:space="preserve"> dosarului </w:delText>
        </w:r>
      </w:del>
      <w:del w:id="2439" w:author="Sorin Salagean" w:date="2015-01-29T12:44:00Z">
        <w:r w:rsidRPr="005F6C74" w:rsidDel="006D6D17">
          <w:rPr>
            <w:lang w:val="en-US"/>
            <w:rPrChange w:id="2440" w:author="Sorin Salagean" w:date="2015-01-30T11:44:00Z">
              <w:rPr>
                <w:sz w:val="24"/>
                <w:szCs w:val="24"/>
                <w:lang w:val="en-US"/>
              </w:rPr>
            </w:rPrChange>
          </w:rPr>
          <w:delText>in aceasta etapa</w:delText>
        </w:r>
      </w:del>
      <w:del w:id="2441" w:author="Sorin Salagean" w:date="2015-01-30T15:19:00Z">
        <w:r w:rsidRPr="005F6C74" w:rsidDel="00731D75">
          <w:rPr>
            <w:lang w:val="en-US"/>
            <w:rPrChange w:id="2442" w:author="Sorin Salagean" w:date="2015-01-30T11:44:00Z">
              <w:rPr>
                <w:sz w:val="24"/>
                <w:szCs w:val="24"/>
                <w:lang w:val="en-US"/>
              </w:rPr>
            </w:rPrChange>
          </w:rPr>
          <w:delText xml:space="preserve"> se trimite si notificare pe</w:delText>
        </w:r>
        <w:r w:rsidR="006D6858" w:rsidRPr="005F6C74" w:rsidDel="00731D75">
          <w:rPr>
            <w:lang w:val="en-US"/>
            <w:rPrChange w:id="2443" w:author="Sorin Salagean" w:date="2015-01-30T11:44:00Z">
              <w:rPr>
                <w:sz w:val="24"/>
                <w:szCs w:val="24"/>
                <w:lang w:val="en-US"/>
              </w:rPr>
            </w:rPrChange>
          </w:rPr>
          <w:delText xml:space="preserve"> email la grupul</w:delText>
        </w:r>
        <w:r w:rsidRPr="005F6C74" w:rsidDel="00731D75">
          <w:rPr>
            <w:lang w:val="en-US"/>
            <w:rPrChange w:id="2444" w:author="Sorin Salagean" w:date="2015-01-30T11:44:00Z">
              <w:rPr>
                <w:sz w:val="24"/>
                <w:szCs w:val="24"/>
                <w:lang w:val="en-US"/>
              </w:rPr>
            </w:rPrChange>
          </w:rPr>
          <w:delText xml:space="preserve"> Director daune</w:delText>
        </w:r>
      </w:del>
      <w:del w:id="2445" w:author="Sorin Salagean" w:date="2015-01-29T12:41:00Z">
        <w:r w:rsidRPr="005F6C74" w:rsidDel="00390BCA">
          <w:rPr>
            <w:lang w:val="en-US"/>
            <w:rPrChange w:id="2446" w:author="Sorin Salagean" w:date="2015-01-30T11:44:00Z">
              <w:rPr>
                <w:sz w:val="24"/>
                <w:szCs w:val="24"/>
                <w:lang w:val="en-US"/>
              </w:rPr>
            </w:rPrChange>
          </w:rPr>
          <w:delText xml:space="preserve"> si Reasigurari</w:delText>
        </w:r>
      </w:del>
      <w:del w:id="2447" w:author="Sorin Salagean" w:date="2015-01-30T15:19:00Z">
        <w:r w:rsidRPr="005F6C74" w:rsidDel="00731D75">
          <w:rPr>
            <w:lang w:val="en-US"/>
            <w:rPrChange w:id="2448" w:author="Sorin Salagean" w:date="2015-01-30T11:44:00Z">
              <w:rPr>
                <w:sz w:val="24"/>
                <w:szCs w:val="24"/>
                <w:lang w:val="en-US"/>
              </w:rPr>
            </w:rPrChange>
          </w:rPr>
          <w:delText>.  In functie de specificul politei dosarul poate raman</w:delText>
        </w:r>
        <w:r w:rsidR="00883B34" w:rsidRPr="005F6C74" w:rsidDel="00731D75">
          <w:rPr>
            <w:lang w:val="en-US"/>
            <w:rPrChange w:id="2449" w:author="Sorin Salagean" w:date="2015-01-30T11:44:00Z">
              <w:rPr>
                <w:sz w:val="24"/>
                <w:szCs w:val="24"/>
                <w:lang w:val="en-US"/>
              </w:rPr>
            </w:rPrChange>
          </w:rPr>
          <w:delText>e in etapa Fronting pana cand este</w:delText>
        </w:r>
        <w:r w:rsidRPr="005F6C74" w:rsidDel="00731D75">
          <w:rPr>
            <w:lang w:val="en-US"/>
            <w:rPrChange w:id="2450" w:author="Sorin Salagean" w:date="2015-01-30T11:44:00Z">
              <w:rPr>
                <w:sz w:val="24"/>
                <w:szCs w:val="24"/>
                <w:lang w:val="en-US"/>
              </w:rPr>
            </w:rPrChange>
          </w:rPr>
          <w:delText xml:space="preserve"> trimis in etapa Constatator sau Lichidator dupa caz.</w:delText>
        </w:r>
        <w:r w:rsidR="006D6858" w:rsidRPr="005F6C74" w:rsidDel="00731D75">
          <w:rPr>
            <w:lang w:val="en-US"/>
            <w:rPrChange w:id="2451" w:author="Sorin Salagean" w:date="2015-01-30T11:44:00Z">
              <w:rPr>
                <w:sz w:val="24"/>
                <w:szCs w:val="24"/>
                <w:lang w:val="en-US"/>
              </w:rPr>
            </w:rPrChange>
          </w:rPr>
          <w:delText xml:space="preserve"> Trimiterea se face de Call Center </w:delText>
        </w:r>
        <w:r w:rsidR="00F1382E" w:rsidRPr="005F6C74" w:rsidDel="00731D75">
          <w:rPr>
            <w:lang w:val="en-US"/>
            <w:rPrChange w:id="2452" w:author="Sorin Salagean" w:date="2015-01-30T11:44:00Z">
              <w:rPr>
                <w:sz w:val="24"/>
                <w:szCs w:val="24"/>
                <w:lang w:val="en-US"/>
              </w:rPr>
            </w:rPrChange>
          </w:rPr>
          <w:delText xml:space="preserve">in urma dispozitiilor primite </w:delText>
        </w:r>
        <w:r w:rsidR="006D6858" w:rsidRPr="005F6C74" w:rsidDel="00731D75">
          <w:rPr>
            <w:lang w:val="en-US"/>
            <w:rPrChange w:id="2453" w:author="Sorin Salagean" w:date="2015-01-30T11:44:00Z">
              <w:rPr>
                <w:sz w:val="24"/>
                <w:szCs w:val="24"/>
                <w:lang w:val="en-US"/>
              </w:rPr>
            </w:rPrChange>
          </w:rPr>
          <w:delText xml:space="preserve">sau Fronting. </w:delText>
        </w:r>
      </w:del>
    </w:p>
    <w:p w14:paraId="7370F8C5" w14:textId="77777777" w:rsidR="006D6858" w:rsidRPr="009C17E3" w:rsidDel="003123E6" w:rsidRDefault="006D6858" w:rsidP="00104417">
      <w:pPr>
        <w:jc w:val="both"/>
        <w:rPr>
          <w:del w:id="2454" w:author="Sorin Salagean" w:date="2015-02-02T15:24:00Z"/>
          <w:b/>
          <w:sz w:val="24"/>
          <w:szCs w:val="24"/>
          <w:lang w:val="en-US"/>
        </w:rPr>
      </w:pPr>
    </w:p>
    <w:p w14:paraId="72822E69" w14:textId="3E10E8DA" w:rsidR="009C17E3" w:rsidRDefault="009C17E3" w:rsidP="00AB457C">
      <w:pPr>
        <w:pStyle w:val="Heading2"/>
        <w:rPr>
          <w:ins w:id="2455" w:author="Sorin Salagean" w:date="2015-01-30T15:36:00Z"/>
          <w:rFonts w:asciiTheme="minorHAnsi" w:hAnsiTheme="minorHAnsi"/>
          <w:sz w:val="22"/>
          <w:szCs w:val="22"/>
          <w:lang w:val="en-US"/>
        </w:rPr>
      </w:pPr>
      <w:bookmarkStart w:id="2456" w:name="_Toc389553016"/>
      <w:r w:rsidRPr="00F2755F">
        <w:rPr>
          <w:rFonts w:asciiTheme="minorHAnsi" w:hAnsiTheme="minorHAnsi"/>
          <w:sz w:val="22"/>
          <w:szCs w:val="22"/>
          <w:lang w:val="en-US"/>
          <w:rPrChange w:id="2457" w:author="Sorin Salagean" w:date="2015-01-30T13:03:00Z">
            <w:rPr>
              <w:lang w:val="en-US"/>
            </w:rPr>
          </w:rPrChange>
        </w:rPr>
        <w:t xml:space="preserve">Etapa </w:t>
      </w:r>
      <w:ins w:id="2458" w:author="Sorin Salagean" w:date="2015-01-30T13:03:00Z">
        <w:r w:rsidR="00F2755F" w:rsidRPr="00F2755F">
          <w:rPr>
            <w:rFonts w:asciiTheme="minorHAnsi" w:hAnsiTheme="minorHAnsi"/>
            <w:sz w:val="22"/>
            <w:szCs w:val="22"/>
            <w:lang w:val="en-US"/>
            <w:rPrChange w:id="2459" w:author="Sorin Salagean" w:date="2015-01-30T13:03:00Z">
              <w:rPr>
                <w:lang w:val="en-US"/>
              </w:rPr>
            </w:rPrChange>
          </w:rPr>
          <w:t xml:space="preserve">5 - </w:t>
        </w:r>
      </w:ins>
      <w:del w:id="2460" w:author="Sorin Salagean" w:date="2015-01-29T15:40:00Z">
        <w:r w:rsidRPr="00F2755F" w:rsidDel="00C22541">
          <w:rPr>
            <w:rFonts w:asciiTheme="minorHAnsi" w:hAnsiTheme="minorHAnsi"/>
            <w:sz w:val="22"/>
            <w:szCs w:val="22"/>
            <w:lang w:val="en-US"/>
            <w:rPrChange w:id="2461" w:author="Sorin Salagean" w:date="2015-01-30T13:03:00Z">
              <w:rPr>
                <w:lang w:val="en-US"/>
              </w:rPr>
            </w:rPrChange>
          </w:rPr>
          <w:delText>1.2: Financiar</w:delText>
        </w:r>
      </w:del>
      <w:bookmarkEnd w:id="2456"/>
      <w:ins w:id="2462" w:author="Sorin Salagean" w:date="2015-01-29T15:40:00Z">
        <w:r w:rsidR="00C22541" w:rsidRPr="00F2755F">
          <w:rPr>
            <w:rFonts w:asciiTheme="minorHAnsi" w:hAnsiTheme="minorHAnsi"/>
            <w:sz w:val="22"/>
            <w:szCs w:val="22"/>
            <w:lang w:val="en-US"/>
            <w:rPrChange w:id="2463" w:author="Sorin Salagean" w:date="2015-01-30T13:03:00Z">
              <w:rPr>
                <w:lang w:val="en-US"/>
              </w:rPr>
            </w:rPrChange>
          </w:rPr>
          <w:t>Alocari prime</w:t>
        </w:r>
      </w:ins>
    </w:p>
    <w:p w14:paraId="5CAB98C7" w14:textId="77777777" w:rsidR="00311223" w:rsidRPr="00696777" w:rsidRDefault="00311223">
      <w:pPr>
        <w:rPr>
          <w:lang w:val="en-US"/>
        </w:rPr>
        <w:pPrChange w:id="2464" w:author="Sorin Salagean" w:date="2015-01-30T15:36:00Z">
          <w:pPr>
            <w:pStyle w:val="Heading2"/>
          </w:pPr>
        </w:pPrChange>
      </w:pPr>
    </w:p>
    <w:p w14:paraId="27869C30" w14:textId="77777777" w:rsidR="00C22541" w:rsidRPr="005F6C74" w:rsidRDefault="00C22541" w:rsidP="009C17E3">
      <w:pPr>
        <w:jc w:val="both"/>
        <w:rPr>
          <w:ins w:id="2465" w:author="Sorin Salagean" w:date="2015-01-29T15:47:00Z"/>
          <w:lang w:val="en-US"/>
          <w:rPrChange w:id="2466" w:author="Sorin Salagean" w:date="2015-01-30T11:45:00Z">
            <w:rPr>
              <w:ins w:id="2467" w:author="Sorin Salagean" w:date="2015-01-29T15:47:00Z"/>
              <w:sz w:val="24"/>
              <w:szCs w:val="24"/>
              <w:lang w:val="en-US"/>
            </w:rPr>
          </w:rPrChange>
        </w:rPr>
      </w:pPr>
      <w:ins w:id="2468" w:author="Sorin Salagean" w:date="2015-01-29T15:46:00Z">
        <w:r w:rsidRPr="005F6C74">
          <w:rPr>
            <w:lang w:val="en-US"/>
            <w:rPrChange w:id="2469" w:author="Sorin Salagean" w:date="2015-01-30T11:45:00Z">
              <w:rPr>
                <w:sz w:val="24"/>
                <w:szCs w:val="24"/>
                <w:lang w:val="en-US"/>
              </w:rPr>
            </w:rPrChange>
          </w:rPr>
          <w:t xml:space="preserve">La intrarea documentului in aceasta etapa, se trimite o notificare catre grupul de utilizatori, prin care sunt informati ca dosarul de dauna se afla in etapa </w:t>
        </w:r>
      </w:ins>
      <w:ins w:id="2470" w:author="Sorin Salagean" w:date="2015-01-29T15:47:00Z">
        <w:r w:rsidRPr="005F6C74">
          <w:rPr>
            <w:lang w:val="en-US"/>
            <w:rPrChange w:id="2471" w:author="Sorin Salagean" w:date="2015-01-30T11:45:00Z">
              <w:rPr>
                <w:sz w:val="24"/>
                <w:szCs w:val="24"/>
                <w:lang w:val="en-US"/>
              </w:rPr>
            </w:rPrChange>
          </w:rPr>
          <w:t>“Alocari prime”.</w:t>
        </w:r>
      </w:ins>
    </w:p>
    <w:p w14:paraId="29203C34" w14:textId="77777777" w:rsidR="00F2755F" w:rsidRPr="00126240" w:rsidRDefault="00F2755F" w:rsidP="00F2755F">
      <w:pPr>
        <w:spacing w:line="276" w:lineRule="auto"/>
        <w:rPr>
          <w:ins w:id="2472" w:author="Sorin Salagean" w:date="2015-01-30T13:03:00Z"/>
          <w:b/>
          <w:noProof/>
        </w:rPr>
      </w:pPr>
      <w:ins w:id="2473" w:author="Sorin Salagean" w:date="2015-01-30T13:03:00Z">
        <w:r w:rsidRPr="0086384C">
          <w:rPr>
            <w:b/>
            <w:noProof/>
          </w:rPr>
          <w:t>Roluri si permisiuni:</w:t>
        </w:r>
      </w:ins>
    </w:p>
    <w:tbl>
      <w:tblPr>
        <w:tblStyle w:val="TableWeb2"/>
        <w:tblW w:w="0" w:type="auto"/>
        <w:tblLook w:val="04A0" w:firstRow="1" w:lastRow="0" w:firstColumn="1" w:lastColumn="0" w:noHBand="0" w:noVBand="1"/>
      </w:tblPr>
      <w:tblGrid>
        <w:gridCol w:w="1619"/>
        <w:gridCol w:w="3734"/>
        <w:gridCol w:w="5097"/>
      </w:tblGrid>
      <w:tr w:rsidR="00F2755F" w:rsidRPr="00417114" w14:paraId="17F44807" w14:textId="77777777" w:rsidTr="009D6112">
        <w:trPr>
          <w:cnfStyle w:val="100000000000" w:firstRow="1" w:lastRow="0" w:firstColumn="0" w:lastColumn="0" w:oddVBand="0" w:evenVBand="0" w:oddHBand="0" w:evenHBand="0" w:firstRowFirstColumn="0" w:firstRowLastColumn="0" w:lastRowFirstColumn="0" w:lastRowLastColumn="0"/>
          <w:trHeight w:val="362"/>
          <w:ins w:id="2474" w:author="Sorin Salagean" w:date="2015-01-30T13:03:00Z"/>
        </w:trPr>
        <w:tc>
          <w:tcPr>
            <w:tcW w:w="1626" w:type="dxa"/>
            <w:hideMark/>
          </w:tcPr>
          <w:p w14:paraId="54B26531" w14:textId="77777777" w:rsidR="00F2755F" w:rsidRPr="00417114" w:rsidRDefault="00F2755F" w:rsidP="009D6112">
            <w:pPr>
              <w:spacing w:line="276" w:lineRule="auto"/>
              <w:rPr>
                <w:ins w:id="2475" w:author="Sorin Salagean" w:date="2015-01-30T13:03:00Z"/>
                <w:rFonts w:asciiTheme="minorHAnsi" w:eastAsiaTheme="minorHAnsi" w:hAnsiTheme="minorHAnsi" w:cstheme="minorBidi"/>
                <w:b/>
                <w:noProof/>
                <w:sz w:val="22"/>
                <w:szCs w:val="22"/>
                <w:lang w:val="ro-RO"/>
              </w:rPr>
            </w:pPr>
            <w:ins w:id="2476" w:author="Sorin Salagean" w:date="2015-01-30T13:03:00Z">
              <w:r w:rsidRPr="00417114">
                <w:rPr>
                  <w:rFonts w:asciiTheme="minorHAnsi" w:eastAsiaTheme="minorHAnsi" w:hAnsiTheme="minorHAnsi" w:cstheme="minorBidi"/>
                  <w:b/>
                  <w:noProof/>
                  <w:sz w:val="22"/>
                  <w:szCs w:val="22"/>
                  <w:lang w:val="ro-RO"/>
                </w:rPr>
                <w:lastRenderedPageBreak/>
                <w:t>Nume grup</w:t>
              </w:r>
            </w:ins>
          </w:p>
        </w:tc>
        <w:tc>
          <w:tcPr>
            <w:tcW w:w="4116" w:type="dxa"/>
            <w:hideMark/>
          </w:tcPr>
          <w:p w14:paraId="5AE0DB85" w14:textId="77777777" w:rsidR="00F2755F" w:rsidRPr="00417114" w:rsidRDefault="00F2755F" w:rsidP="009D6112">
            <w:pPr>
              <w:spacing w:line="276" w:lineRule="auto"/>
              <w:rPr>
                <w:ins w:id="2477" w:author="Sorin Salagean" w:date="2015-01-30T13:03:00Z"/>
                <w:rFonts w:asciiTheme="minorHAnsi" w:eastAsiaTheme="minorHAnsi" w:hAnsiTheme="minorHAnsi" w:cstheme="minorBidi"/>
                <w:b/>
                <w:noProof/>
                <w:sz w:val="22"/>
                <w:szCs w:val="22"/>
                <w:lang w:val="ro-RO"/>
              </w:rPr>
            </w:pPr>
            <w:ins w:id="2478" w:author="Sorin Salagean" w:date="2015-01-30T13:03:00Z">
              <w:r w:rsidRPr="00417114">
                <w:rPr>
                  <w:rFonts w:asciiTheme="minorHAnsi" w:eastAsiaTheme="minorHAnsi" w:hAnsiTheme="minorHAnsi" w:cstheme="minorBidi"/>
                  <w:b/>
                  <w:noProof/>
                  <w:sz w:val="22"/>
                  <w:szCs w:val="22"/>
                  <w:lang w:val="ro-RO"/>
                </w:rPr>
                <w:t>Drepturi</w:t>
              </w:r>
            </w:ins>
          </w:p>
        </w:tc>
        <w:tc>
          <w:tcPr>
            <w:tcW w:w="5846" w:type="dxa"/>
            <w:hideMark/>
          </w:tcPr>
          <w:p w14:paraId="7F526B88" w14:textId="77777777" w:rsidR="00F2755F" w:rsidRPr="00417114" w:rsidRDefault="00F2755F" w:rsidP="009D6112">
            <w:pPr>
              <w:spacing w:line="276" w:lineRule="auto"/>
              <w:rPr>
                <w:ins w:id="2479" w:author="Sorin Salagean" w:date="2015-01-30T13:03:00Z"/>
                <w:rFonts w:asciiTheme="minorHAnsi" w:eastAsiaTheme="minorHAnsi" w:hAnsiTheme="minorHAnsi" w:cstheme="minorBidi"/>
                <w:b/>
                <w:noProof/>
                <w:sz w:val="22"/>
                <w:szCs w:val="22"/>
                <w:lang w:val="ro-RO"/>
              </w:rPr>
            </w:pPr>
            <w:ins w:id="2480" w:author="Sorin Salagean" w:date="2015-01-30T13:03:00Z">
              <w:r w:rsidRPr="00417114">
                <w:rPr>
                  <w:rFonts w:asciiTheme="minorHAnsi" w:eastAsiaTheme="minorHAnsi" w:hAnsiTheme="minorHAnsi" w:cstheme="minorBidi"/>
                  <w:b/>
                  <w:noProof/>
                  <w:sz w:val="22"/>
                  <w:szCs w:val="22"/>
                  <w:lang w:val="ro-RO"/>
                </w:rPr>
                <w:t>Cerinte de sistem</w:t>
              </w:r>
            </w:ins>
          </w:p>
        </w:tc>
      </w:tr>
      <w:tr w:rsidR="00F2755F" w:rsidRPr="00417114" w14:paraId="0D07BBFF" w14:textId="77777777" w:rsidTr="009D6112">
        <w:trPr>
          <w:trHeight w:val="857"/>
          <w:ins w:id="2481" w:author="Sorin Salagean" w:date="2015-01-30T13:03:00Z"/>
        </w:trPr>
        <w:tc>
          <w:tcPr>
            <w:tcW w:w="1626" w:type="dxa"/>
          </w:tcPr>
          <w:p w14:paraId="117C05B2" w14:textId="5E69E4D7" w:rsidR="00F2755F" w:rsidRPr="00417114" w:rsidRDefault="006A7017" w:rsidP="009D6112">
            <w:pPr>
              <w:rPr>
                <w:ins w:id="2482" w:author="Sorin Salagean" w:date="2015-01-30T13:03:00Z"/>
                <w:rFonts w:asciiTheme="minorHAnsi" w:eastAsiaTheme="minorHAnsi" w:hAnsiTheme="minorHAnsi" w:cstheme="minorBidi"/>
                <w:b/>
                <w:noProof/>
                <w:sz w:val="22"/>
                <w:szCs w:val="22"/>
                <w:lang w:val="ro-RO"/>
              </w:rPr>
            </w:pPr>
            <w:ins w:id="2483" w:author="Sorin Salagean" w:date="2015-02-02T15:28:00Z">
              <w:r>
                <w:rPr>
                  <w:rFonts w:asciiTheme="minorHAnsi" w:eastAsiaTheme="minorHAnsi" w:hAnsiTheme="minorHAnsi" w:cstheme="minorBidi"/>
                  <w:b/>
                  <w:noProof/>
                  <w:sz w:val="22"/>
                  <w:szCs w:val="22"/>
                  <w:lang w:val="ro-RO"/>
                </w:rPr>
                <w:t>GT – Alocari prime</w:t>
              </w:r>
            </w:ins>
          </w:p>
        </w:tc>
        <w:tc>
          <w:tcPr>
            <w:tcW w:w="4116" w:type="dxa"/>
          </w:tcPr>
          <w:p w14:paraId="5DF32646" w14:textId="0C8E4EAE" w:rsidR="00F2755F" w:rsidRPr="00417114" w:rsidRDefault="00F2755F">
            <w:pPr>
              <w:rPr>
                <w:ins w:id="2484" w:author="Sorin Salagean" w:date="2015-01-30T13:03:00Z"/>
                <w:rFonts w:asciiTheme="minorHAnsi" w:eastAsiaTheme="minorHAnsi" w:hAnsiTheme="minorHAnsi" w:cstheme="minorBidi"/>
                <w:b/>
                <w:noProof/>
                <w:sz w:val="22"/>
                <w:szCs w:val="22"/>
                <w:lang w:val="ro-RO"/>
              </w:rPr>
            </w:pPr>
            <w:ins w:id="2485" w:author="Sorin Salagean" w:date="2015-01-30T13:03:00Z">
              <w:r w:rsidRPr="00417114">
                <w:rPr>
                  <w:rFonts w:asciiTheme="minorHAnsi" w:eastAsiaTheme="minorHAnsi" w:hAnsiTheme="minorHAnsi" w:cstheme="minorBidi"/>
                  <w:b/>
                  <w:noProof/>
                  <w:sz w:val="22"/>
                  <w:szCs w:val="22"/>
                  <w:lang w:val="ro-RO"/>
                </w:rPr>
                <w:t xml:space="preserve">Dreptul de vizualizare asupra tuturor documentelor </w:t>
              </w:r>
            </w:ins>
            <w:ins w:id="2486" w:author="Sorin Salagean" w:date="2015-02-02T15:25:00Z">
              <w:r w:rsidR="006A7017">
                <w:rPr>
                  <w:rFonts w:asciiTheme="minorHAnsi" w:eastAsiaTheme="minorHAnsi" w:hAnsiTheme="minorHAnsi" w:cstheme="minorBidi"/>
                  <w:b/>
                  <w:noProof/>
                  <w:sz w:val="22"/>
                  <w:szCs w:val="22"/>
                  <w:lang w:val="ro-RO"/>
                </w:rPr>
                <w:t>din aceasta etapa</w:t>
              </w:r>
            </w:ins>
            <w:ins w:id="2487" w:author="Sorin Salagean" w:date="2015-02-02T15:27:00Z">
              <w:r w:rsidR="006A7017">
                <w:rPr>
                  <w:rFonts w:asciiTheme="minorHAnsi" w:eastAsiaTheme="minorHAnsi" w:hAnsiTheme="minorHAnsi" w:cstheme="minorBidi"/>
                  <w:b/>
                  <w:noProof/>
                  <w:sz w:val="22"/>
                  <w:szCs w:val="22"/>
                  <w:lang w:val="ro-RO"/>
                </w:rPr>
                <w:t>.</w:t>
              </w:r>
            </w:ins>
          </w:p>
        </w:tc>
        <w:tc>
          <w:tcPr>
            <w:tcW w:w="5846" w:type="dxa"/>
          </w:tcPr>
          <w:p w14:paraId="54103680" w14:textId="4C8A0E20" w:rsidR="00F2755F" w:rsidRPr="00417114" w:rsidRDefault="00D3162F" w:rsidP="009D6112">
            <w:pPr>
              <w:rPr>
                <w:ins w:id="2488" w:author="Sorin Salagean" w:date="2015-01-30T13:03:00Z"/>
                <w:rFonts w:asciiTheme="minorHAnsi" w:eastAsiaTheme="minorHAnsi" w:hAnsiTheme="minorHAnsi" w:cstheme="minorBidi"/>
                <w:b/>
                <w:noProof/>
                <w:sz w:val="22"/>
                <w:szCs w:val="22"/>
                <w:lang w:val="ro-RO"/>
              </w:rPr>
            </w:pPr>
            <w:ins w:id="2489" w:author="Sorin Salagean" w:date="2015-02-02T15:35:00Z">
              <w:r>
                <w:rPr>
                  <w:rFonts w:asciiTheme="minorHAnsi" w:eastAsiaTheme="minorHAnsi" w:hAnsiTheme="minorHAnsi" w:cstheme="minorBidi"/>
                  <w:b/>
                  <w:noProof/>
                  <w:sz w:val="22"/>
                  <w:szCs w:val="22"/>
                  <w:lang w:val="ro-RO"/>
                </w:rPr>
                <w:t>N/A</w:t>
              </w:r>
            </w:ins>
          </w:p>
        </w:tc>
      </w:tr>
      <w:tr w:rsidR="00D3162F" w:rsidRPr="00D3162F" w14:paraId="7B08ED88" w14:textId="77777777" w:rsidTr="009D6112">
        <w:trPr>
          <w:trHeight w:val="857"/>
          <w:ins w:id="2490" w:author="Sorin Salagean" w:date="2015-02-02T15:36:00Z"/>
        </w:trPr>
        <w:tc>
          <w:tcPr>
            <w:tcW w:w="1626" w:type="dxa"/>
          </w:tcPr>
          <w:p w14:paraId="7554A5D8" w14:textId="0BE398D3" w:rsidR="00D3162F" w:rsidRPr="006654A3" w:rsidRDefault="00D3162F" w:rsidP="009D6112">
            <w:pPr>
              <w:rPr>
                <w:ins w:id="2491" w:author="Sorin Salagean" w:date="2015-02-02T15:36:00Z"/>
                <w:rFonts w:asciiTheme="minorHAnsi" w:hAnsiTheme="minorHAnsi"/>
                <w:b/>
                <w:noProof/>
                <w:sz w:val="22"/>
                <w:szCs w:val="22"/>
                <w:rPrChange w:id="2492" w:author="Sorin Salagean" w:date="2015-02-19T11:36:00Z">
                  <w:rPr>
                    <w:ins w:id="2493" w:author="Sorin Salagean" w:date="2015-02-02T15:36:00Z"/>
                    <w:b/>
                    <w:noProof/>
                  </w:rPr>
                </w:rPrChange>
              </w:rPr>
            </w:pPr>
            <w:ins w:id="2494" w:author="Sorin Salagean" w:date="2015-02-02T15:36:00Z">
              <w:r w:rsidRPr="006654A3">
                <w:rPr>
                  <w:rFonts w:asciiTheme="minorHAnsi" w:hAnsiTheme="minorHAnsi"/>
                  <w:b/>
                  <w:noProof/>
                  <w:sz w:val="22"/>
                  <w:szCs w:val="22"/>
                  <w:rPrChange w:id="2495" w:author="Sorin Salagean" w:date="2015-02-19T11:36:00Z">
                    <w:rPr>
                      <w:b/>
                      <w:noProof/>
                    </w:rPr>
                  </w:rPrChange>
                </w:rPr>
                <w:t>Supervizor</w:t>
              </w:r>
            </w:ins>
            <w:ins w:id="2496" w:author="Sorin Salagean" w:date="2015-02-02T15:37:00Z">
              <w:r w:rsidRPr="006654A3">
                <w:rPr>
                  <w:rFonts w:asciiTheme="minorHAnsi" w:hAnsiTheme="minorHAnsi"/>
                  <w:b/>
                  <w:noProof/>
                  <w:sz w:val="22"/>
                  <w:szCs w:val="22"/>
                  <w:rPrChange w:id="2497" w:author="Sorin Salagean" w:date="2015-02-19T11:36:00Z">
                    <w:rPr>
                      <w:rFonts w:asciiTheme="minorHAnsi" w:hAnsiTheme="minorHAnsi"/>
                      <w:b/>
                      <w:noProof/>
                      <w:sz w:val="22"/>
                      <w:szCs w:val="22"/>
                    </w:rPr>
                  </w:rPrChange>
                </w:rPr>
                <w:t xml:space="preserve"> – All flux</w:t>
              </w:r>
            </w:ins>
          </w:p>
        </w:tc>
        <w:tc>
          <w:tcPr>
            <w:tcW w:w="4116" w:type="dxa"/>
          </w:tcPr>
          <w:p w14:paraId="4B6B4016" w14:textId="52EE8969" w:rsidR="00D3162F" w:rsidRPr="006654A3" w:rsidRDefault="00D3162F" w:rsidP="006A7017">
            <w:pPr>
              <w:rPr>
                <w:ins w:id="2498" w:author="Sorin Salagean" w:date="2015-02-02T15:36:00Z"/>
                <w:rFonts w:asciiTheme="minorHAnsi" w:hAnsiTheme="minorHAnsi"/>
                <w:b/>
                <w:noProof/>
                <w:sz w:val="22"/>
                <w:szCs w:val="22"/>
                <w:rPrChange w:id="2499" w:author="Sorin Salagean" w:date="2015-02-19T11:36:00Z">
                  <w:rPr>
                    <w:ins w:id="2500" w:author="Sorin Salagean" w:date="2015-02-02T15:36:00Z"/>
                    <w:b/>
                    <w:noProof/>
                  </w:rPr>
                </w:rPrChange>
              </w:rPr>
            </w:pPr>
            <w:ins w:id="2501" w:author="Sorin Salagean" w:date="2015-02-02T15:37:00Z">
              <w:r w:rsidRPr="006654A3">
                <w:rPr>
                  <w:rFonts w:asciiTheme="minorHAnsi" w:eastAsiaTheme="minorHAnsi" w:hAnsiTheme="minorHAnsi" w:cstheme="minorBidi"/>
                  <w:b/>
                  <w:noProof/>
                  <w:sz w:val="22"/>
                  <w:szCs w:val="22"/>
                  <w:lang w:val="ro-RO"/>
                  <w:rPrChange w:id="2502" w:author="Sorin Salagean" w:date="2015-02-19T11:36:00Z">
                    <w:rPr>
                      <w:rFonts w:asciiTheme="minorHAnsi" w:eastAsiaTheme="minorHAnsi" w:hAnsiTheme="minorHAnsi" w:cstheme="minorBidi"/>
                      <w:b/>
                      <w:noProof/>
                      <w:sz w:val="22"/>
                      <w:szCs w:val="22"/>
                      <w:lang w:val="ro-RO"/>
                    </w:rPr>
                  </w:rPrChange>
                </w:rPr>
                <w:t>Dreptul de vizualizare asupra tuturor documentelor din aceasta etapa.</w:t>
              </w:r>
            </w:ins>
          </w:p>
        </w:tc>
        <w:tc>
          <w:tcPr>
            <w:tcW w:w="5846" w:type="dxa"/>
          </w:tcPr>
          <w:p w14:paraId="6C866621" w14:textId="77777777" w:rsidR="00D3162F" w:rsidRPr="00D3162F" w:rsidRDefault="00D3162F" w:rsidP="009D6112">
            <w:pPr>
              <w:rPr>
                <w:ins w:id="2503" w:author="Sorin Salagean" w:date="2015-02-02T15:36:00Z"/>
                <w:rFonts w:asciiTheme="minorHAnsi" w:hAnsiTheme="minorHAnsi"/>
                <w:b/>
                <w:noProof/>
                <w:sz w:val="22"/>
                <w:szCs w:val="22"/>
                <w:rPrChange w:id="2504" w:author="Sorin Salagean" w:date="2015-02-02T15:37:00Z">
                  <w:rPr>
                    <w:ins w:id="2505" w:author="Sorin Salagean" w:date="2015-02-02T15:36:00Z"/>
                    <w:b/>
                    <w:noProof/>
                  </w:rPr>
                </w:rPrChange>
              </w:rPr>
            </w:pPr>
          </w:p>
        </w:tc>
      </w:tr>
    </w:tbl>
    <w:p w14:paraId="7CC3E3E6" w14:textId="77777777" w:rsidR="00F2755F" w:rsidRDefault="00F2755F" w:rsidP="00F2755F">
      <w:pPr>
        <w:jc w:val="both"/>
        <w:rPr>
          <w:ins w:id="2506" w:author="Sorin Salagean" w:date="2015-01-30T13:03:00Z"/>
          <w:sz w:val="24"/>
          <w:szCs w:val="24"/>
          <w:lang w:val="en-US"/>
        </w:rPr>
      </w:pPr>
    </w:p>
    <w:p w14:paraId="020AEC97" w14:textId="77777777" w:rsidR="00F2755F" w:rsidRPr="00126240" w:rsidRDefault="00F2755F" w:rsidP="00F2755F">
      <w:pPr>
        <w:spacing w:line="276" w:lineRule="auto"/>
        <w:rPr>
          <w:ins w:id="2507" w:author="Sorin Salagean" w:date="2015-01-30T13:03:00Z"/>
          <w:b/>
          <w:noProof/>
        </w:rPr>
      </w:pPr>
      <w:ins w:id="2508" w:author="Sorin Salagean" w:date="2015-01-30T13:03: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70"/>
        <w:gridCol w:w="7480"/>
        <w:tblGridChange w:id="2509">
          <w:tblGrid>
            <w:gridCol w:w="2970"/>
            <w:gridCol w:w="283"/>
            <w:gridCol w:w="7197"/>
          </w:tblGrid>
        </w:tblGridChange>
      </w:tblGrid>
      <w:tr w:rsidR="00F2755F" w:rsidRPr="00126240" w14:paraId="49B94A5E" w14:textId="77777777" w:rsidTr="00D3162F">
        <w:trPr>
          <w:cnfStyle w:val="100000000000" w:firstRow="1" w:lastRow="0" w:firstColumn="0" w:lastColumn="0" w:oddVBand="0" w:evenVBand="0" w:oddHBand="0" w:evenHBand="0" w:firstRowFirstColumn="0" w:firstRowLastColumn="0" w:lastRowFirstColumn="0" w:lastRowLastColumn="0"/>
          <w:trHeight w:val="362"/>
          <w:ins w:id="2510" w:author="Sorin Salagean" w:date="2015-01-30T13:03:00Z"/>
        </w:trPr>
        <w:tc>
          <w:tcPr>
            <w:tcW w:w="2910" w:type="dxa"/>
            <w:hideMark/>
          </w:tcPr>
          <w:p w14:paraId="7822FE0C" w14:textId="77777777" w:rsidR="00F2755F" w:rsidRPr="006654A3" w:rsidRDefault="00F2755F" w:rsidP="009D6112">
            <w:pPr>
              <w:spacing w:line="276" w:lineRule="auto"/>
              <w:rPr>
                <w:ins w:id="2511" w:author="Sorin Salagean" w:date="2015-01-30T13:03:00Z"/>
                <w:rFonts w:asciiTheme="minorHAnsi" w:eastAsiaTheme="minorHAnsi" w:hAnsiTheme="minorHAnsi" w:cstheme="minorBidi"/>
                <w:b/>
                <w:noProof/>
                <w:sz w:val="22"/>
                <w:szCs w:val="22"/>
                <w:lang w:val="ro-RO"/>
                <w:rPrChange w:id="2512" w:author="Sorin Salagean" w:date="2015-02-19T11:36:00Z">
                  <w:rPr>
                    <w:ins w:id="2513" w:author="Sorin Salagean" w:date="2015-01-30T13:03:00Z"/>
                    <w:rFonts w:asciiTheme="minorHAnsi" w:eastAsiaTheme="minorHAnsi" w:hAnsiTheme="minorHAnsi" w:cstheme="minorBidi"/>
                    <w:b/>
                    <w:noProof/>
                    <w:sz w:val="22"/>
                    <w:szCs w:val="22"/>
                    <w:lang w:val="ro-RO"/>
                  </w:rPr>
                </w:rPrChange>
              </w:rPr>
            </w:pPr>
            <w:ins w:id="2514" w:author="Sorin Salagean" w:date="2015-01-30T13:03:00Z">
              <w:r w:rsidRPr="006654A3">
                <w:rPr>
                  <w:rFonts w:asciiTheme="minorHAnsi" w:eastAsiaTheme="minorHAnsi" w:hAnsiTheme="minorHAnsi" w:cstheme="minorBidi"/>
                  <w:b/>
                  <w:noProof/>
                  <w:sz w:val="22"/>
                  <w:szCs w:val="22"/>
                  <w:lang w:val="ro-RO"/>
                  <w:rPrChange w:id="2515" w:author="Sorin Salagean" w:date="2015-02-19T11:36:00Z">
                    <w:rPr>
                      <w:rFonts w:asciiTheme="minorHAnsi" w:eastAsiaTheme="minorHAnsi" w:hAnsiTheme="minorHAnsi" w:cstheme="minorBidi"/>
                      <w:b/>
                      <w:noProof/>
                      <w:sz w:val="22"/>
                      <w:szCs w:val="22"/>
                      <w:lang w:val="ro-RO"/>
                    </w:rPr>
                  </w:rPrChange>
                </w:rPr>
                <w:t>Actiune</w:t>
              </w:r>
            </w:ins>
          </w:p>
        </w:tc>
        <w:tc>
          <w:tcPr>
            <w:tcW w:w="7420" w:type="dxa"/>
            <w:hideMark/>
          </w:tcPr>
          <w:p w14:paraId="7178FE1B" w14:textId="77777777" w:rsidR="00F2755F" w:rsidRPr="006654A3" w:rsidRDefault="00F2755F" w:rsidP="009D6112">
            <w:pPr>
              <w:spacing w:line="276" w:lineRule="auto"/>
              <w:rPr>
                <w:ins w:id="2516" w:author="Sorin Salagean" w:date="2015-01-30T13:03:00Z"/>
                <w:rFonts w:asciiTheme="minorHAnsi" w:eastAsiaTheme="minorHAnsi" w:hAnsiTheme="minorHAnsi" w:cstheme="minorBidi"/>
                <w:b/>
                <w:noProof/>
                <w:sz w:val="22"/>
                <w:szCs w:val="22"/>
                <w:lang w:val="ro-RO"/>
                <w:rPrChange w:id="2517" w:author="Sorin Salagean" w:date="2015-02-19T11:36:00Z">
                  <w:rPr>
                    <w:ins w:id="2518" w:author="Sorin Salagean" w:date="2015-01-30T13:03:00Z"/>
                    <w:rFonts w:asciiTheme="minorHAnsi" w:eastAsiaTheme="minorHAnsi" w:hAnsiTheme="minorHAnsi" w:cstheme="minorBidi"/>
                    <w:b/>
                    <w:noProof/>
                    <w:sz w:val="22"/>
                    <w:szCs w:val="22"/>
                    <w:lang w:val="ro-RO"/>
                  </w:rPr>
                </w:rPrChange>
              </w:rPr>
            </w:pPr>
            <w:ins w:id="2519" w:author="Sorin Salagean" w:date="2015-01-30T13:03:00Z">
              <w:r w:rsidRPr="006654A3">
                <w:rPr>
                  <w:rFonts w:asciiTheme="minorHAnsi" w:eastAsiaTheme="minorHAnsi" w:hAnsiTheme="minorHAnsi" w:cstheme="minorBidi"/>
                  <w:b/>
                  <w:noProof/>
                  <w:sz w:val="22"/>
                  <w:szCs w:val="22"/>
                  <w:lang w:val="ro-RO"/>
                  <w:rPrChange w:id="2520" w:author="Sorin Salagean" w:date="2015-02-19T11:36:00Z">
                    <w:rPr>
                      <w:rFonts w:asciiTheme="minorHAnsi" w:eastAsiaTheme="minorHAnsi" w:hAnsiTheme="minorHAnsi" w:cstheme="minorBidi"/>
                      <w:b/>
                      <w:noProof/>
                      <w:sz w:val="22"/>
                      <w:szCs w:val="22"/>
                      <w:lang w:val="ro-RO"/>
                    </w:rPr>
                  </w:rPrChange>
                </w:rPr>
                <w:t>Descriere Actiune</w:t>
              </w:r>
            </w:ins>
          </w:p>
        </w:tc>
      </w:tr>
      <w:tr w:rsidR="00D3162F" w:rsidRPr="00126240" w14:paraId="1073EEFF" w14:textId="77777777" w:rsidTr="00D3162F">
        <w:trPr>
          <w:trHeight w:val="362"/>
          <w:ins w:id="2521" w:author="Sorin Salagean" w:date="2015-02-02T15:40:00Z"/>
        </w:trPr>
        <w:tc>
          <w:tcPr>
            <w:tcW w:w="2910" w:type="dxa"/>
          </w:tcPr>
          <w:p w14:paraId="4FE2AE51" w14:textId="50085CF7" w:rsidR="00D3162F" w:rsidRPr="006654A3" w:rsidRDefault="00D3162F">
            <w:pPr>
              <w:spacing w:line="276" w:lineRule="auto"/>
              <w:rPr>
                <w:ins w:id="2522" w:author="Sorin Salagean" w:date="2015-02-02T15:40:00Z"/>
                <w:rFonts w:asciiTheme="minorHAnsi" w:hAnsiTheme="minorHAnsi"/>
                <w:b/>
                <w:noProof/>
                <w:sz w:val="22"/>
                <w:szCs w:val="22"/>
                <w:rPrChange w:id="2523" w:author="Sorin Salagean" w:date="2015-02-19T11:36:00Z">
                  <w:rPr>
                    <w:ins w:id="2524" w:author="Sorin Salagean" w:date="2015-02-02T15:40:00Z"/>
                    <w:b/>
                    <w:noProof/>
                  </w:rPr>
                </w:rPrChange>
              </w:rPr>
            </w:pPr>
            <w:ins w:id="2525" w:author="Sorin Salagean" w:date="2015-02-02T15:41:00Z">
              <w:r w:rsidRPr="006654A3">
                <w:rPr>
                  <w:rFonts w:asciiTheme="minorHAnsi" w:eastAsiaTheme="minorHAnsi" w:hAnsiTheme="minorHAnsi" w:cstheme="minorBidi"/>
                  <w:b/>
                  <w:noProof/>
                  <w:sz w:val="22"/>
                  <w:szCs w:val="22"/>
                  <w:lang w:val="ro-RO"/>
                  <w:rPrChange w:id="2526" w:author="Sorin Salagean" w:date="2015-02-19T11:36:00Z">
                    <w:rPr>
                      <w:rFonts w:asciiTheme="minorHAnsi" w:eastAsiaTheme="minorHAnsi" w:hAnsiTheme="minorHAnsi" w:cstheme="minorBidi"/>
                      <w:b/>
                      <w:noProof/>
                      <w:sz w:val="22"/>
                      <w:szCs w:val="22"/>
                      <w:lang w:val="ro-RO"/>
                    </w:rPr>
                  </w:rPrChange>
                </w:rPr>
                <w:t>Setare Etapa „Alocari prime”</w:t>
              </w:r>
            </w:ins>
          </w:p>
        </w:tc>
        <w:tc>
          <w:tcPr>
            <w:tcW w:w="7420" w:type="dxa"/>
          </w:tcPr>
          <w:p w14:paraId="4646428D" w14:textId="244F03AE" w:rsidR="00D3162F" w:rsidRPr="006654A3" w:rsidRDefault="00D3162F">
            <w:pPr>
              <w:spacing w:line="276" w:lineRule="auto"/>
              <w:rPr>
                <w:ins w:id="2527" w:author="Sorin Salagean" w:date="2015-02-02T15:40:00Z"/>
                <w:rFonts w:asciiTheme="minorHAnsi" w:hAnsiTheme="minorHAnsi"/>
                <w:b/>
                <w:sz w:val="22"/>
                <w:szCs w:val="22"/>
                <w:rPrChange w:id="2528" w:author="Sorin Salagean" w:date="2015-02-19T11:36:00Z">
                  <w:rPr>
                    <w:ins w:id="2529" w:author="Sorin Salagean" w:date="2015-02-02T15:40:00Z"/>
                    <w:b/>
                  </w:rPr>
                </w:rPrChange>
              </w:rPr>
            </w:pPr>
            <w:ins w:id="2530" w:author="Sorin Salagean" w:date="2015-02-02T15:41:00Z">
              <w:r w:rsidRPr="006654A3">
                <w:rPr>
                  <w:rFonts w:asciiTheme="minorHAnsi" w:eastAsiaTheme="minorHAnsi" w:hAnsiTheme="minorHAnsi" w:cstheme="minorBidi"/>
                  <w:b/>
                  <w:noProof/>
                  <w:sz w:val="22"/>
                  <w:szCs w:val="22"/>
                  <w:lang w:val="ro-RO"/>
                  <w:rPrChange w:id="2531" w:author="Sorin Salagean" w:date="2015-02-19T11:36:00Z">
                    <w:rPr>
                      <w:rFonts w:asciiTheme="minorHAnsi" w:eastAsiaTheme="minorHAnsi" w:hAnsiTheme="minorHAnsi" w:cstheme="minorBidi"/>
                      <w:b/>
                      <w:noProof/>
                      <w:sz w:val="22"/>
                      <w:szCs w:val="22"/>
                      <w:lang w:val="ro-RO"/>
                    </w:rPr>
                  </w:rPrChange>
                </w:rPr>
                <w:t>Se va seta kw-ul „Etapa dosar” cu valoarea „</w:t>
              </w:r>
            </w:ins>
            <w:ins w:id="2532" w:author="Sorin Salagean" w:date="2015-02-02T15:42:00Z">
              <w:r w:rsidRPr="006654A3">
                <w:rPr>
                  <w:rFonts w:asciiTheme="minorHAnsi" w:eastAsiaTheme="minorHAnsi" w:hAnsiTheme="minorHAnsi" w:cstheme="minorBidi"/>
                  <w:b/>
                  <w:noProof/>
                  <w:sz w:val="22"/>
                  <w:szCs w:val="22"/>
                  <w:lang w:val="ro-RO"/>
                  <w:rPrChange w:id="2533" w:author="Sorin Salagean" w:date="2015-02-19T11:36:00Z">
                    <w:rPr>
                      <w:rFonts w:asciiTheme="minorHAnsi" w:eastAsiaTheme="minorHAnsi" w:hAnsiTheme="minorHAnsi" w:cstheme="minorBidi"/>
                      <w:b/>
                      <w:noProof/>
                      <w:sz w:val="22"/>
                      <w:szCs w:val="22"/>
                      <w:lang w:val="ro-RO"/>
                    </w:rPr>
                  </w:rPrChange>
                </w:rPr>
                <w:t>Alocari prime</w:t>
              </w:r>
            </w:ins>
            <w:ins w:id="2534" w:author="Sorin Salagean" w:date="2015-02-02T15:41:00Z">
              <w:r w:rsidRPr="006654A3">
                <w:rPr>
                  <w:rFonts w:asciiTheme="minorHAnsi" w:eastAsiaTheme="minorHAnsi" w:hAnsiTheme="minorHAnsi" w:cstheme="minorBidi"/>
                  <w:b/>
                  <w:noProof/>
                  <w:sz w:val="22"/>
                  <w:szCs w:val="22"/>
                  <w:lang w:val="ro-RO"/>
                  <w:rPrChange w:id="2535" w:author="Sorin Salagean" w:date="2015-02-19T11:36:00Z">
                    <w:rPr>
                      <w:rFonts w:asciiTheme="minorHAnsi" w:eastAsiaTheme="minorHAnsi" w:hAnsiTheme="minorHAnsi" w:cstheme="minorBidi"/>
                      <w:b/>
                      <w:noProof/>
                      <w:sz w:val="22"/>
                      <w:szCs w:val="22"/>
                      <w:lang w:val="ro-RO"/>
                    </w:rPr>
                  </w:rPrChange>
                </w:rPr>
                <w:t>”</w:t>
              </w:r>
            </w:ins>
          </w:p>
        </w:tc>
      </w:tr>
      <w:tr w:rsidR="00D3162F" w:rsidRPr="00126240" w14:paraId="4783E6DF" w14:textId="77777777" w:rsidTr="00D3162F">
        <w:trPr>
          <w:trHeight w:val="362"/>
          <w:ins w:id="2536" w:author="Sorin Salagean" w:date="2015-02-02T15:40:00Z"/>
        </w:trPr>
        <w:tc>
          <w:tcPr>
            <w:tcW w:w="2910" w:type="dxa"/>
          </w:tcPr>
          <w:p w14:paraId="20CD0347" w14:textId="5A45765B" w:rsidR="00D3162F" w:rsidRPr="006654A3" w:rsidRDefault="00D3162F" w:rsidP="00D3162F">
            <w:pPr>
              <w:spacing w:line="276" w:lineRule="auto"/>
              <w:rPr>
                <w:ins w:id="2537" w:author="Sorin Salagean" w:date="2015-02-02T15:40:00Z"/>
                <w:rFonts w:asciiTheme="minorHAnsi" w:hAnsiTheme="minorHAnsi"/>
                <w:b/>
                <w:noProof/>
                <w:sz w:val="22"/>
                <w:szCs w:val="22"/>
                <w:rPrChange w:id="2538" w:author="Sorin Salagean" w:date="2015-02-19T11:36:00Z">
                  <w:rPr>
                    <w:ins w:id="2539" w:author="Sorin Salagean" w:date="2015-02-02T15:40:00Z"/>
                    <w:b/>
                    <w:noProof/>
                  </w:rPr>
                </w:rPrChange>
              </w:rPr>
            </w:pPr>
            <w:ins w:id="2540" w:author="Sorin Salagean" w:date="2015-02-02T15:42:00Z">
              <w:r w:rsidRPr="006654A3">
                <w:rPr>
                  <w:rFonts w:asciiTheme="minorHAnsi" w:eastAsiaTheme="minorHAnsi" w:hAnsiTheme="minorHAnsi" w:cstheme="minorBidi"/>
                  <w:b/>
                  <w:noProof/>
                  <w:sz w:val="22"/>
                  <w:szCs w:val="22"/>
                  <w:lang w:val="ro-RO"/>
                  <w:rPrChange w:id="2541" w:author="Sorin Salagean" w:date="2015-02-19T11:36:00Z">
                    <w:rPr>
                      <w:rFonts w:asciiTheme="minorHAnsi" w:eastAsiaTheme="minorHAnsi" w:hAnsiTheme="minorHAnsi" w:cstheme="minorBidi"/>
                      <w:b/>
                      <w:noProof/>
                      <w:sz w:val="22"/>
                      <w:szCs w:val="22"/>
                      <w:lang w:val="ro-RO"/>
                    </w:rPr>
                  </w:rPrChange>
                </w:rPr>
                <w:t>Trimitere notificare</w:t>
              </w:r>
            </w:ins>
          </w:p>
        </w:tc>
        <w:tc>
          <w:tcPr>
            <w:tcW w:w="7420" w:type="dxa"/>
          </w:tcPr>
          <w:p w14:paraId="74038EA3" w14:textId="56E2EA5B" w:rsidR="00D3162F" w:rsidRPr="006654A3" w:rsidRDefault="00D3162F" w:rsidP="00D3162F">
            <w:pPr>
              <w:spacing w:line="276" w:lineRule="auto"/>
              <w:rPr>
                <w:ins w:id="2542" w:author="Sorin Salagean" w:date="2015-02-02T15:40:00Z"/>
                <w:rFonts w:asciiTheme="minorHAnsi" w:hAnsiTheme="minorHAnsi"/>
                <w:b/>
                <w:sz w:val="22"/>
                <w:szCs w:val="22"/>
                <w:rPrChange w:id="2543" w:author="Sorin Salagean" w:date="2015-02-19T11:36:00Z">
                  <w:rPr>
                    <w:ins w:id="2544" w:author="Sorin Salagean" w:date="2015-02-02T15:40:00Z"/>
                    <w:b/>
                  </w:rPr>
                </w:rPrChange>
              </w:rPr>
            </w:pPr>
            <w:ins w:id="2545" w:author="Sorin Salagean" w:date="2015-02-02T15:42:00Z">
              <w:r w:rsidRPr="006654A3">
                <w:rPr>
                  <w:rFonts w:asciiTheme="minorHAnsi" w:eastAsiaTheme="minorHAnsi" w:hAnsiTheme="minorHAnsi" w:cstheme="minorBidi"/>
                  <w:b/>
                  <w:sz w:val="22"/>
                  <w:szCs w:val="22"/>
                  <w:rPrChange w:id="2546" w:author="Sorin Salagean" w:date="2015-02-19T11:36:00Z">
                    <w:rPr>
                      <w:rFonts w:asciiTheme="minorHAnsi" w:eastAsiaTheme="minorHAnsi" w:hAnsiTheme="minorHAnsi" w:cstheme="minorBidi"/>
                      <w:b/>
                      <w:sz w:val="22"/>
                      <w:szCs w:val="22"/>
                    </w:rPr>
                  </w:rPrChange>
                </w:rPr>
                <w:t>S</w:t>
              </w:r>
              <w:r w:rsidRPr="006654A3">
                <w:rPr>
                  <w:rFonts w:asciiTheme="minorHAnsi" w:hAnsiTheme="minorHAnsi"/>
                  <w:b/>
                  <w:sz w:val="22"/>
                  <w:szCs w:val="22"/>
                  <w:rPrChange w:id="2547" w:author="Sorin Salagean" w:date="2015-02-19T11:36:00Z">
                    <w:rPr>
                      <w:rFonts w:asciiTheme="minorHAnsi" w:hAnsiTheme="minorHAnsi"/>
                      <w:b/>
                      <w:sz w:val="22"/>
                      <w:szCs w:val="22"/>
                    </w:rPr>
                  </w:rPrChange>
                </w:rPr>
                <w:t>e trimite o notificare catre grupul de utilizatori, prin care sunt informati ca dosarul de dauna se afla in etapa “Alocari prime”</w:t>
              </w:r>
            </w:ins>
          </w:p>
        </w:tc>
      </w:tr>
      <w:tr w:rsidR="00D3162F" w:rsidRPr="00126240" w14:paraId="42F090B4" w14:textId="77777777" w:rsidTr="00D3162F">
        <w:tblPrEx>
          <w:tblW w:w="0" w:type="auto"/>
          <w:tblPrExChange w:id="2548" w:author="Sorin Salagean" w:date="2015-02-02T15:44:00Z">
            <w:tblPrEx>
              <w:tblW w:w="0" w:type="auto"/>
            </w:tblPrEx>
          </w:tblPrExChange>
        </w:tblPrEx>
        <w:trPr>
          <w:trHeight w:val="362"/>
          <w:ins w:id="2549" w:author="Sorin Salagean" w:date="2015-02-02T15:43:00Z"/>
          <w:trPrChange w:id="2550" w:author="Sorin Salagean" w:date="2015-02-02T15:44:00Z">
            <w:trPr>
              <w:trHeight w:val="362"/>
            </w:trPr>
          </w:trPrChange>
        </w:trPr>
        <w:tc>
          <w:tcPr>
            <w:tcW w:w="2910" w:type="dxa"/>
            <w:tcPrChange w:id="2551" w:author="Sorin Salagean" w:date="2015-02-02T15:44:00Z">
              <w:tcPr>
                <w:tcW w:w="3193" w:type="dxa"/>
                <w:gridSpan w:val="2"/>
              </w:tcPr>
            </w:tcPrChange>
          </w:tcPr>
          <w:p w14:paraId="0A05CB52" w14:textId="77777777" w:rsidR="00D3162F" w:rsidRPr="006654A3" w:rsidRDefault="00D3162F" w:rsidP="005D4C8A">
            <w:pPr>
              <w:spacing w:line="276" w:lineRule="auto"/>
              <w:rPr>
                <w:ins w:id="2552" w:author="Sorin Salagean" w:date="2015-02-02T15:43:00Z"/>
                <w:rFonts w:asciiTheme="minorHAnsi" w:hAnsiTheme="minorHAnsi"/>
                <w:b/>
                <w:noProof/>
                <w:sz w:val="22"/>
                <w:szCs w:val="22"/>
                <w:rPrChange w:id="2553" w:author="Sorin Salagean" w:date="2015-02-19T11:36:00Z">
                  <w:rPr>
                    <w:ins w:id="2554" w:author="Sorin Salagean" w:date="2015-02-02T15:43:00Z"/>
                    <w:rFonts w:asciiTheme="minorHAnsi" w:hAnsiTheme="minorHAnsi"/>
                    <w:b/>
                    <w:noProof/>
                    <w:sz w:val="22"/>
                    <w:szCs w:val="22"/>
                  </w:rPr>
                </w:rPrChange>
              </w:rPr>
            </w:pPr>
            <w:ins w:id="2555" w:author="Sorin Salagean" w:date="2015-02-02T15:43:00Z">
              <w:r w:rsidRPr="006654A3">
                <w:rPr>
                  <w:rFonts w:asciiTheme="minorHAnsi" w:hAnsiTheme="minorHAnsi"/>
                  <w:b/>
                  <w:noProof/>
                  <w:sz w:val="22"/>
                  <w:szCs w:val="22"/>
                  <w:rPrChange w:id="2556" w:author="Sorin Salagean" w:date="2015-02-19T11:36:00Z">
                    <w:rPr>
                      <w:rFonts w:asciiTheme="minorHAnsi" w:hAnsiTheme="minorHAnsi"/>
                      <w:b/>
                      <w:noProof/>
                      <w:sz w:val="22"/>
                      <w:szCs w:val="22"/>
                    </w:rPr>
                  </w:rPrChange>
                </w:rPr>
                <w:t>Setare user „utilizator operare avizare dauna”</w:t>
              </w:r>
            </w:ins>
          </w:p>
        </w:tc>
        <w:tc>
          <w:tcPr>
            <w:tcW w:w="7420" w:type="dxa"/>
            <w:tcPrChange w:id="2557" w:author="Sorin Salagean" w:date="2015-02-02T15:44:00Z">
              <w:tcPr>
                <w:tcW w:w="7137" w:type="dxa"/>
              </w:tcPr>
            </w:tcPrChange>
          </w:tcPr>
          <w:p w14:paraId="1B55BAEB" w14:textId="77777777" w:rsidR="00D3162F" w:rsidRPr="006654A3" w:rsidRDefault="00D3162F" w:rsidP="005D4C8A">
            <w:pPr>
              <w:spacing w:line="276" w:lineRule="auto"/>
              <w:rPr>
                <w:ins w:id="2558" w:author="Sorin Salagean" w:date="2015-02-02T15:43:00Z"/>
                <w:rFonts w:asciiTheme="minorHAnsi" w:hAnsiTheme="minorHAnsi"/>
                <w:b/>
                <w:noProof/>
                <w:sz w:val="22"/>
                <w:szCs w:val="22"/>
                <w:rPrChange w:id="2559" w:author="Sorin Salagean" w:date="2015-02-19T11:36:00Z">
                  <w:rPr>
                    <w:ins w:id="2560" w:author="Sorin Salagean" w:date="2015-02-02T15:43:00Z"/>
                    <w:rFonts w:asciiTheme="minorHAnsi" w:hAnsiTheme="minorHAnsi"/>
                    <w:noProof/>
                    <w:sz w:val="22"/>
                    <w:szCs w:val="22"/>
                  </w:rPr>
                </w:rPrChange>
              </w:rPr>
            </w:pPr>
            <w:ins w:id="2561" w:author="Sorin Salagean" w:date="2015-02-02T15:43:00Z">
              <w:r w:rsidRPr="006654A3">
                <w:rPr>
                  <w:rFonts w:asciiTheme="minorHAnsi" w:hAnsiTheme="minorHAnsi"/>
                  <w:b/>
                  <w:noProof/>
                  <w:sz w:val="22"/>
                  <w:szCs w:val="22"/>
                  <w:rPrChange w:id="2562" w:author="Sorin Salagean" w:date="2015-02-19T11:36:00Z">
                    <w:rPr>
                      <w:noProof/>
                    </w:rPr>
                  </w:rPrChange>
                </w:rPr>
                <w:t xml:space="preserve">Salveaza username utilizator in keyword „utilizator operare avizare dauna”. </w:t>
              </w:r>
            </w:ins>
          </w:p>
        </w:tc>
      </w:tr>
    </w:tbl>
    <w:p w14:paraId="11C61A1C" w14:textId="7DB30DE8" w:rsidR="00D3162F" w:rsidRPr="001A5562" w:rsidRDefault="00D3162F" w:rsidP="00F2755F">
      <w:pPr>
        <w:spacing w:line="276" w:lineRule="auto"/>
        <w:rPr>
          <w:ins w:id="2563" w:author="Sorin Salagean" w:date="2015-02-02T15:44:00Z"/>
          <w:noProof/>
          <w:sz w:val="24"/>
          <w:rPrChange w:id="2564" w:author="Sorin Salagean" w:date="2015-02-02T16:34:00Z">
            <w:rPr>
              <w:ins w:id="2565" w:author="Sorin Salagean" w:date="2015-02-02T15:44:00Z"/>
              <w:b/>
              <w:noProof/>
            </w:rPr>
          </w:rPrChange>
        </w:rPr>
      </w:pPr>
    </w:p>
    <w:p w14:paraId="651344B1" w14:textId="77777777" w:rsidR="00F2755F" w:rsidRPr="00126240" w:rsidRDefault="00F2755F" w:rsidP="00F2755F">
      <w:pPr>
        <w:spacing w:line="276" w:lineRule="auto"/>
        <w:rPr>
          <w:ins w:id="2566" w:author="Sorin Salagean" w:date="2015-01-30T13:03:00Z"/>
          <w:b/>
          <w:noProof/>
        </w:rPr>
      </w:pPr>
      <w:ins w:id="2567" w:author="Sorin Salagean" w:date="2015-01-30T13:03: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113"/>
        <w:gridCol w:w="5095"/>
        <w:gridCol w:w="1124"/>
        <w:gridCol w:w="2118"/>
      </w:tblGrid>
      <w:tr w:rsidR="00F2755F" w:rsidRPr="00126240" w14:paraId="5EAD1CEA" w14:textId="77777777" w:rsidTr="009D6112">
        <w:trPr>
          <w:cnfStyle w:val="100000000000" w:firstRow="1" w:lastRow="0" w:firstColumn="0" w:lastColumn="0" w:oddVBand="0" w:evenVBand="0" w:oddHBand="0" w:evenHBand="0" w:firstRowFirstColumn="0" w:firstRowLastColumn="0" w:lastRowFirstColumn="0" w:lastRowLastColumn="0"/>
          <w:trHeight w:val="362"/>
          <w:ins w:id="2568" w:author="Sorin Salagean" w:date="2015-01-30T13:03:00Z"/>
        </w:trPr>
        <w:tc>
          <w:tcPr>
            <w:tcW w:w="2803" w:type="dxa"/>
            <w:hideMark/>
          </w:tcPr>
          <w:p w14:paraId="2F3F2DB1" w14:textId="77777777" w:rsidR="00F2755F" w:rsidRPr="00B96207" w:rsidRDefault="00F2755F" w:rsidP="009D6112">
            <w:pPr>
              <w:spacing w:line="276" w:lineRule="auto"/>
              <w:rPr>
                <w:ins w:id="2569" w:author="Sorin Salagean" w:date="2015-01-30T13:03:00Z"/>
                <w:rFonts w:asciiTheme="minorHAnsi" w:eastAsiaTheme="minorHAnsi" w:hAnsiTheme="minorHAnsi" w:cstheme="minorBidi"/>
                <w:b/>
                <w:noProof/>
                <w:sz w:val="22"/>
                <w:szCs w:val="22"/>
                <w:lang w:val="ro-RO"/>
                <w:rPrChange w:id="2570" w:author="Sorin Salagean" w:date="2015-02-19T11:37:00Z">
                  <w:rPr>
                    <w:ins w:id="2571" w:author="Sorin Salagean" w:date="2015-01-30T13:03:00Z"/>
                    <w:rFonts w:asciiTheme="minorHAnsi" w:eastAsiaTheme="minorHAnsi" w:hAnsiTheme="minorHAnsi" w:cstheme="minorBidi"/>
                    <w:b/>
                    <w:noProof/>
                    <w:sz w:val="22"/>
                    <w:szCs w:val="22"/>
                    <w:lang w:val="ro-RO"/>
                  </w:rPr>
                </w:rPrChange>
              </w:rPr>
            </w:pPr>
            <w:ins w:id="2572" w:author="Sorin Salagean" w:date="2015-01-30T13:03:00Z">
              <w:r w:rsidRPr="00B96207">
                <w:rPr>
                  <w:rFonts w:asciiTheme="minorHAnsi" w:hAnsiTheme="minorHAnsi"/>
                  <w:b/>
                  <w:noProof/>
                  <w:sz w:val="22"/>
                  <w:szCs w:val="22"/>
                  <w:rPrChange w:id="2573" w:author="Sorin Salagean" w:date="2015-02-19T11:37:00Z">
                    <w:rPr>
                      <w:b/>
                      <w:noProof/>
                    </w:rPr>
                  </w:rPrChange>
                </w:rPr>
                <w:t>Nume task</w:t>
              </w:r>
            </w:ins>
          </w:p>
        </w:tc>
        <w:tc>
          <w:tcPr>
            <w:tcW w:w="8690" w:type="dxa"/>
            <w:hideMark/>
          </w:tcPr>
          <w:p w14:paraId="25C8AEA7" w14:textId="77777777" w:rsidR="00F2755F" w:rsidRPr="00B96207" w:rsidRDefault="00F2755F" w:rsidP="009D6112">
            <w:pPr>
              <w:spacing w:line="276" w:lineRule="auto"/>
              <w:rPr>
                <w:ins w:id="2574" w:author="Sorin Salagean" w:date="2015-01-30T13:03:00Z"/>
                <w:rFonts w:asciiTheme="minorHAnsi" w:eastAsiaTheme="minorHAnsi" w:hAnsiTheme="minorHAnsi" w:cstheme="minorBidi"/>
                <w:b/>
                <w:noProof/>
                <w:sz w:val="22"/>
                <w:szCs w:val="22"/>
                <w:lang w:val="ro-RO"/>
                <w:rPrChange w:id="2575" w:author="Sorin Salagean" w:date="2015-02-19T11:37:00Z">
                  <w:rPr>
                    <w:ins w:id="2576" w:author="Sorin Salagean" w:date="2015-01-30T13:03:00Z"/>
                    <w:rFonts w:asciiTheme="minorHAnsi" w:eastAsiaTheme="minorHAnsi" w:hAnsiTheme="minorHAnsi" w:cstheme="minorBidi"/>
                    <w:b/>
                    <w:noProof/>
                    <w:sz w:val="22"/>
                    <w:szCs w:val="22"/>
                    <w:lang w:val="ro-RO"/>
                  </w:rPr>
                </w:rPrChange>
              </w:rPr>
            </w:pPr>
            <w:ins w:id="2577" w:author="Sorin Salagean" w:date="2015-01-30T13:03:00Z">
              <w:r w:rsidRPr="00B96207">
                <w:rPr>
                  <w:rFonts w:asciiTheme="minorHAnsi" w:hAnsiTheme="minorHAnsi"/>
                  <w:b/>
                  <w:noProof/>
                  <w:sz w:val="22"/>
                  <w:szCs w:val="22"/>
                  <w:rPrChange w:id="2578" w:author="Sorin Salagean" w:date="2015-02-19T11:37:00Z">
                    <w:rPr>
                      <w:b/>
                      <w:noProof/>
                    </w:rPr>
                  </w:rPrChange>
                </w:rPr>
                <w:t>Descriere</w:t>
              </w:r>
            </w:ins>
          </w:p>
        </w:tc>
        <w:tc>
          <w:tcPr>
            <w:tcW w:w="1220" w:type="dxa"/>
            <w:hideMark/>
          </w:tcPr>
          <w:p w14:paraId="1EE0FDDC" w14:textId="77777777" w:rsidR="00F2755F" w:rsidRPr="00B96207" w:rsidRDefault="00F2755F" w:rsidP="009D6112">
            <w:pPr>
              <w:spacing w:line="276" w:lineRule="auto"/>
              <w:rPr>
                <w:ins w:id="2579" w:author="Sorin Salagean" w:date="2015-01-30T13:03:00Z"/>
                <w:rFonts w:asciiTheme="minorHAnsi" w:eastAsiaTheme="minorHAnsi" w:hAnsiTheme="minorHAnsi" w:cstheme="minorBidi"/>
                <w:b/>
                <w:noProof/>
                <w:sz w:val="22"/>
                <w:szCs w:val="22"/>
                <w:lang w:val="ro-RO"/>
                <w:rPrChange w:id="2580" w:author="Sorin Salagean" w:date="2015-02-19T11:37:00Z">
                  <w:rPr>
                    <w:ins w:id="2581" w:author="Sorin Salagean" w:date="2015-01-30T13:03:00Z"/>
                    <w:rFonts w:asciiTheme="minorHAnsi" w:eastAsiaTheme="minorHAnsi" w:hAnsiTheme="minorHAnsi" w:cstheme="minorBidi"/>
                    <w:b/>
                    <w:noProof/>
                    <w:sz w:val="22"/>
                    <w:szCs w:val="22"/>
                    <w:lang w:val="ro-RO"/>
                  </w:rPr>
                </w:rPrChange>
              </w:rPr>
            </w:pPr>
            <w:ins w:id="2582" w:author="Sorin Salagean" w:date="2015-01-30T13:03:00Z">
              <w:r w:rsidRPr="00B96207">
                <w:rPr>
                  <w:rFonts w:asciiTheme="minorHAnsi" w:hAnsiTheme="minorHAnsi"/>
                  <w:b/>
                  <w:noProof/>
                  <w:sz w:val="22"/>
                  <w:szCs w:val="22"/>
                  <w:rPrChange w:id="2583" w:author="Sorin Salagean" w:date="2015-02-19T11:37:00Z">
                    <w:rPr>
                      <w:b/>
                      <w:noProof/>
                    </w:rPr>
                  </w:rPrChange>
                </w:rPr>
                <w:t>Validari</w:t>
              </w:r>
            </w:ins>
          </w:p>
        </w:tc>
        <w:tc>
          <w:tcPr>
            <w:tcW w:w="2812" w:type="dxa"/>
          </w:tcPr>
          <w:p w14:paraId="38779573" w14:textId="77777777" w:rsidR="00F2755F" w:rsidRPr="00B96207" w:rsidRDefault="00F2755F" w:rsidP="009D6112">
            <w:pPr>
              <w:spacing w:line="276" w:lineRule="auto"/>
              <w:rPr>
                <w:ins w:id="2584" w:author="Sorin Salagean" w:date="2015-01-30T13:03:00Z"/>
                <w:rFonts w:asciiTheme="minorHAnsi" w:eastAsiaTheme="minorHAnsi" w:hAnsiTheme="minorHAnsi" w:cstheme="minorBidi"/>
                <w:b/>
                <w:noProof/>
                <w:sz w:val="22"/>
                <w:szCs w:val="22"/>
                <w:lang w:val="ro-RO"/>
                <w:rPrChange w:id="2585" w:author="Sorin Salagean" w:date="2015-02-19T11:37:00Z">
                  <w:rPr>
                    <w:ins w:id="2586" w:author="Sorin Salagean" w:date="2015-01-30T13:03:00Z"/>
                    <w:rFonts w:asciiTheme="minorHAnsi" w:eastAsiaTheme="minorHAnsi" w:hAnsiTheme="minorHAnsi" w:cstheme="minorBidi"/>
                    <w:b/>
                    <w:noProof/>
                    <w:sz w:val="22"/>
                    <w:szCs w:val="22"/>
                    <w:lang w:val="ro-RO"/>
                  </w:rPr>
                </w:rPrChange>
              </w:rPr>
            </w:pPr>
            <w:ins w:id="2587" w:author="Sorin Salagean" w:date="2015-01-30T13:03:00Z">
              <w:r w:rsidRPr="00B96207">
                <w:rPr>
                  <w:rFonts w:asciiTheme="minorHAnsi" w:hAnsiTheme="minorHAnsi"/>
                  <w:b/>
                  <w:noProof/>
                  <w:sz w:val="22"/>
                  <w:szCs w:val="22"/>
                  <w:rPrChange w:id="2588" w:author="Sorin Salagean" w:date="2015-02-19T11:37:00Z">
                    <w:rPr>
                      <w:b/>
                      <w:noProof/>
                    </w:rPr>
                  </w:rPrChange>
                </w:rPr>
                <w:t>Cerinte sistem</w:t>
              </w:r>
            </w:ins>
          </w:p>
        </w:tc>
      </w:tr>
      <w:tr w:rsidR="00F2755F" w:rsidRPr="0010496E" w14:paraId="7433E85E" w14:textId="77777777" w:rsidTr="009D6112">
        <w:trPr>
          <w:trHeight w:val="362"/>
          <w:ins w:id="2589" w:author="Sorin Salagean" w:date="2015-01-30T13:03:00Z"/>
        </w:trPr>
        <w:tc>
          <w:tcPr>
            <w:tcW w:w="2803" w:type="dxa"/>
          </w:tcPr>
          <w:p w14:paraId="323B296E" w14:textId="2DF43DC0" w:rsidR="00F2755F" w:rsidRPr="00B96207" w:rsidRDefault="00311223" w:rsidP="009D6112">
            <w:pPr>
              <w:spacing w:line="276" w:lineRule="auto"/>
              <w:rPr>
                <w:ins w:id="2590" w:author="Sorin Salagean" w:date="2015-01-30T13:03:00Z"/>
                <w:rFonts w:asciiTheme="minorHAnsi" w:hAnsiTheme="minorHAnsi"/>
                <w:b/>
                <w:noProof/>
                <w:sz w:val="22"/>
                <w:szCs w:val="22"/>
                <w:rPrChange w:id="2591" w:author="Sorin Salagean" w:date="2015-02-19T11:37:00Z">
                  <w:rPr>
                    <w:ins w:id="2592" w:author="Sorin Salagean" w:date="2015-01-30T13:03:00Z"/>
                    <w:b/>
                    <w:noProof/>
                  </w:rPr>
                </w:rPrChange>
              </w:rPr>
            </w:pPr>
            <w:ins w:id="2593" w:author="Sorin Salagean" w:date="2015-01-30T15:28:00Z">
              <w:r w:rsidRPr="00B96207">
                <w:rPr>
                  <w:rFonts w:asciiTheme="minorHAnsi" w:hAnsiTheme="minorHAnsi"/>
                  <w:b/>
                  <w:noProof/>
                  <w:sz w:val="22"/>
                  <w:szCs w:val="22"/>
                  <w:rPrChange w:id="2594" w:author="Sorin Salagean" w:date="2015-02-19T11:37:00Z">
                    <w:rPr/>
                  </w:rPrChange>
                </w:rPr>
                <w:t>Update din Insis</w:t>
              </w:r>
            </w:ins>
          </w:p>
        </w:tc>
        <w:tc>
          <w:tcPr>
            <w:tcW w:w="8690" w:type="dxa"/>
          </w:tcPr>
          <w:p w14:paraId="22B1346F" w14:textId="5D189F1C" w:rsidR="00F2755F" w:rsidRPr="00B96207" w:rsidRDefault="00311223" w:rsidP="009D6112">
            <w:pPr>
              <w:spacing w:line="276" w:lineRule="auto"/>
              <w:rPr>
                <w:ins w:id="2595" w:author="Sorin Salagean" w:date="2015-01-30T13:03:00Z"/>
                <w:rFonts w:asciiTheme="minorHAnsi" w:hAnsiTheme="minorHAnsi"/>
                <w:b/>
                <w:noProof/>
                <w:sz w:val="22"/>
                <w:szCs w:val="22"/>
                <w:rPrChange w:id="2596" w:author="Sorin Salagean" w:date="2015-02-19T11:37:00Z">
                  <w:rPr>
                    <w:ins w:id="2597" w:author="Sorin Salagean" w:date="2015-01-30T13:03:00Z"/>
                    <w:b/>
                    <w:noProof/>
                  </w:rPr>
                </w:rPrChange>
              </w:rPr>
            </w:pPr>
            <w:ins w:id="2598" w:author="Sorin Salagean" w:date="2015-01-30T15:29:00Z">
              <w:r w:rsidRPr="00B96207">
                <w:rPr>
                  <w:rFonts w:asciiTheme="minorHAnsi" w:hAnsiTheme="minorHAnsi"/>
                  <w:sz w:val="22"/>
                  <w:szCs w:val="22"/>
                  <w:rPrChange w:id="2599" w:author="Sorin Salagean" w:date="2015-02-19T11:37:00Z">
                    <w:rPr/>
                  </w:rPrChange>
                </w:rPr>
                <w:t>La apasarea acestui buton se copiaza valoarea kw-ului “Numar dosar dauna Insis”, de pe documentul current, pe documentul relationat “CL - Verificare documente dosar dauna”</w:t>
              </w:r>
            </w:ins>
          </w:p>
        </w:tc>
        <w:tc>
          <w:tcPr>
            <w:tcW w:w="1220" w:type="dxa"/>
          </w:tcPr>
          <w:p w14:paraId="03354724" w14:textId="77777777" w:rsidR="00F2755F" w:rsidRPr="00B96207" w:rsidRDefault="00F2755F" w:rsidP="009D6112">
            <w:pPr>
              <w:spacing w:line="276" w:lineRule="auto"/>
              <w:rPr>
                <w:ins w:id="2600" w:author="Sorin Salagean" w:date="2015-01-30T13:03:00Z"/>
                <w:rFonts w:asciiTheme="minorHAnsi" w:hAnsiTheme="minorHAnsi"/>
                <w:b/>
                <w:noProof/>
                <w:sz w:val="22"/>
                <w:szCs w:val="22"/>
                <w:rPrChange w:id="2601" w:author="Sorin Salagean" w:date="2015-02-19T11:37:00Z">
                  <w:rPr>
                    <w:ins w:id="2602" w:author="Sorin Salagean" w:date="2015-01-30T13:03:00Z"/>
                    <w:b/>
                    <w:noProof/>
                  </w:rPr>
                </w:rPrChange>
              </w:rPr>
            </w:pPr>
          </w:p>
        </w:tc>
        <w:tc>
          <w:tcPr>
            <w:tcW w:w="2812" w:type="dxa"/>
          </w:tcPr>
          <w:p w14:paraId="2DF6E820" w14:textId="149CD3CF" w:rsidR="00F2755F" w:rsidRPr="00B96207" w:rsidRDefault="00311223" w:rsidP="009D6112">
            <w:pPr>
              <w:spacing w:line="276" w:lineRule="auto"/>
              <w:rPr>
                <w:ins w:id="2603" w:author="Sorin Salagean" w:date="2015-01-30T13:03:00Z"/>
                <w:rFonts w:asciiTheme="minorHAnsi" w:hAnsiTheme="minorHAnsi"/>
                <w:noProof/>
                <w:sz w:val="22"/>
                <w:szCs w:val="22"/>
                <w:rPrChange w:id="2604" w:author="Sorin Salagean" w:date="2015-02-19T11:37:00Z">
                  <w:rPr>
                    <w:ins w:id="2605" w:author="Sorin Salagean" w:date="2015-01-30T13:03:00Z"/>
                    <w:b/>
                    <w:noProof/>
                  </w:rPr>
                </w:rPrChange>
              </w:rPr>
            </w:pPr>
            <w:ins w:id="2606" w:author="Sorin Salagean" w:date="2015-01-30T15:29:00Z">
              <w:r w:rsidRPr="00B96207">
                <w:rPr>
                  <w:rFonts w:asciiTheme="minorHAnsi" w:hAnsiTheme="minorHAnsi"/>
                  <w:noProof/>
                  <w:sz w:val="22"/>
                  <w:szCs w:val="22"/>
                  <w:rPrChange w:id="2607" w:author="Sorin Salagean" w:date="2015-02-19T11:37:00Z">
                    <w:rPr>
                      <w:b/>
                      <w:noProof/>
                    </w:rPr>
                  </w:rPrChange>
                </w:rPr>
                <w:t>N/A</w:t>
              </w:r>
            </w:ins>
          </w:p>
        </w:tc>
      </w:tr>
      <w:tr w:rsidR="00311223" w:rsidRPr="00126240" w14:paraId="45E25A08" w14:textId="77777777" w:rsidTr="009D6112">
        <w:trPr>
          <w:trHeight w:val="362"/>
          <w:ins w:id="2608" w:author="Sorin Salagean" w:date="2015-01-30T15:30:00Z"/>
        </w:trPr>
        <w:tc>
          <w:tcPr>
            <w:tcW w:w="2803" w:type="dxa"/>
          </w:tcPr>
          <w:p w14:paraId="2A0C1C17" w14:textId="23FBF907" w:rsidR="00311223" w:rsidRPr="00B96207" w:rsidRDefault="00311223" w:rsidP="009D6112">
            <w:pPr>
              <w:spacing w:line="276" w:lineRule="auto"/>
              <w:rPr>
                <w:ins w:id="2609" w:author="Sorin Salagean" w:date="2015-01-30T15:30:00Z"/>
                <w:rFonts w:asciiTheme="minorHAnsi" w:hAnsiTheme="minorHAnsi"/>
                <w:b/>
                <w:noProof/>
                <w:sz w:val="22"/>
                <w:szCs w:val="22"/>
                <w:rPrChange w:id="2610" w:author="Sorin Salagean" w:date="2015-02-19T11:37:00Z">
                  <w:rPr>
                    <w:ins w:id="2611" w:author="Sorin Salagean" w:date="2015-01-30T15:30:00Z"/>
                    <w:b/>
                    <w:noProof/>
                  </w:rPr>
                </w:rPrChange>
              </w:rPr>
            </w:pPr>
            <w:ins w:id="2612" w:author="Sorin Salagean" w:date="2015-01-30T15:30:00Z">
              <w:r w:rsidRPr="00B96207">
                <w:rPr>
                  <w:rFonts w:asciiTheme="minorHAnsi" w:hAnsiTheme="minorHAnsi"/>
                  <w:b/>
                  <w:noProof/>
                  <w:sz w:val="22"/>
                  <w:szCs w:val="22"/>
                  <w:rPrChange w:id="2613" w:author="Sorin Salagean" w:date="2015-02-19T11:37:00Z">
                    <w:rPr/>
                  </w:rPrChange>
                </w:rPr>
                <w:t>Import document dosar</w:t>
              </w:r>
            </w:ins>
          </w:p>
        </w:tc>
        <w:tc>
          <w:tcPr>
            <w:tcW w:w="8690" w:type="dxa"/>
          </w:tcPr>
          <w:p w14:paraId="2D9E744D" w14:textId="6E744E33" w:rsidR="00311223" w:rsidRPr="00B96207" w:rsidRDefault="00311223" w:rsidP="009D6112">
            <w:pPr>
              <w:spacing w:line="276" w:lineRule="auto"/>
              <w:rPr>
                <w:ins w:id="2614" w:author="Sorin Salagean" w:date="2015-01-30T15:30:00Z"/>
                <w:rFonts w:asciiTheme="minorHAnsi" w:hAnsiTheme="minorHAnsi"/>
                <w:sz w:val="22"/>
                <w:szCs w:val="22"/>
                <w:rPrChange w:id="2615" w:author="Sorin Salagean" w:date="2015-02-19T11:37:00Z">
                  <w:rPr>
                    <w:ins w:id="2616" w:author="Sorin Salagean" w:date="2015-01-30T15:30:00Z"/>
                  </w:rPr>
                </w:rPrChange>
              </w:rPr>
            </w:pPr>
            <w:ins w:id="2617" w:author="Sorin Salagean" w:date="2015-01-30T15:31:00Z">
              <w:r w:rsidRPr="00B96207">
                <w:rPr>
                  <w:rFonts w:asciiTheme="minorHAnsi" w:hAnsiTheme="minorHAnsi"/>
                  <w:sz w:val="22"/>
                  <w:szCs w:val="22"/>
                  <w:rPrChange w:id="2618" w:author="Sorin Salagean" w:date="2015-02-19T11:37:00Z">
                    <w:rPr/>
                  </w:rPrChange>
                </w:rPr>
                <w:t>Se importa documentul “CL – Document dosar dauna auto Casco”</w:t>
              </w:r>
            </w:ins>
          </w:p>
        </w:tc>
        <w:tc>
          <w:tcPr>
            <w:tcW w:w="1220" w:type="dxa"/>
          </w:tcPr>
          <w:p w14:paraId="32E06E90" w14:textId="77777777" w:rsidR="00311223" w:rsidRPr="00B96207" w:rsidRDefault="00311223" w:rsidP="009D6112">
            <w:pPr>
              <w:spacing w:line="276" w:lineRule="auto"/>
              <w:rPr>
                <w:ins w:id="2619" w:author="Sorin Salagean" w:date="2015-01-30T15:30:00Z"/>
                <w:rFonts w:asciiTheme="minorHAnsi" w:hAnsiTheme="minorHAnsi"/>
                <w:b/>
                <w:noProof/>
                <w:sz w:val="22"/>
                <w:szCs w:val="22"/>
                <w:rPrChange w:id="2620" w:author="Sorin Salagean" w:date="2015-02-19T11:37:00Z">
                  <w:rPr>
                    <w:ins w:id="2621" w:author="Sorin Salagean" w:date="2015-01-30T15:30:00Z"/>
                    <w:b/>
                    <w:noProof/>
                  </w:rPr>
                </w:rPrChange>
              </w:rPr>
            </w:pPr>
          </w:p>
        </w:tc>
        <w:tc>
          <w:tcPr>
            <w:tcW w:w="2812" w:type="dxa"/>
          </w:tcPr>
          <w:p w14:paraId="66FE53D1" w14:textId="7EE8E585" w:rsidR="00311223" w:rsidRPr="00B96207" w:rsidRDefault="00311223" w:rsidP="009D6112">
            <w:pPr>
              <w:spacing w:line="276" w:lineRule="auto"/>
              <w:rPr>
                <w:ins w:id="2622" w:author="Sorin Salagean" w:date="2015-01-30T15:30:00Z"/>
                <w:rFonts w:asciiTheme="minorHAnsi" w:hAnsiTheme="minorHAnsi"/>
                <w:noProof/>
                <w:sz w:val="22"/>
                <w:szCs w:val="22"/>
                <w:rPrChange w:id="2623" w:author="Sorin Salagean" w:date="2015-02-19T11:37:00Z">
                  <w:rPr>
                    <w:ins w:id="2624" w:author="Sorin Salagean" w:date="2015-01-30T15:30:00Z"/>
                    <w:noProof/>
                  </w:rPr>
                </w:rPrChange>
              </w:rPr>
            </w:pPr>
            <w:ins w:id="2625" w:author="Sorin Salagean" w:date="2015-01-30T15:31:00Z">
              <w:r w:rsidRPr="00B96207">
                <w:rPr>
                  <w:rFonts w:asciiTheme="minorHAnsi" w:hAnsiTheme="minorHAnsi"/>
                  <w:sz w:val="22"/>
                  <w:szCs w:val="22"/>
                  <w:rPrChange w:id="2626" w:author="Sorin Salagean" w:date="2015-02-19T11:37:00Z">
                    <w:rPr>
                      <w:noProof/>
                    </w:rPr>
                  </w:rPrChange>
                </w:rPr>
                <w:t>Import Document</w:t>
              </w:r>
            </w:ins>
          </w:p>
        </w:tc>
      </w:tr>
      <w:tr w:rsidR="00311223" w:rsidRPr="00126240" w14:paraId="04524292" w14:textId="77777777" w:rsidTr="009D6112">
        <w:trPr>
          <w:trHeight w:val="362"/>
          <w:ins w:id="2627" w:author="Sorin Salagean" w:date="2015-01-30T15:32:00Z"/>
        </w:trPr>
        <w:tc>
          <w:tcPr>
            <w:tcW w:w="2803" w:type="dxa"/>
          </w:tcPr>
          <w:p w14:paraId="006AB37E" w14:textId="62D0885E" w:rsidR="00311223" w:rsidRPr="00B96207" w:rsidRDefault="00311223" w:rsidP="009D6112">
            <w:pPr>
              <w:spacing w:line="276" w:lineRule="auto"/>
              <w:rPr>
                <w:ins w:id="2628" w:author="Sorin Salagean" w:date="2015-01-30T15:32:00Z"/>
                <w:rFonts w:asciiTheme="minorHAnsi" w:hAnsiTheme="minorHAnsi"/>
                <w:b/>
                <w:noProof/>
                <w:sz w:val="22"/>
                <w:szCs w:val="22"/>
                <w:rPrChange w:id="2629" w:author="Sorin Salagean" w:date="2015-02-19T11:37:00Z">
                  <w:rPr>
                    <w:ins w:id="2630" w:author="Sorin Salagean" w:date="2015-01-30T15:32:00Z"/>
                    <w:b/>
                    <w:noProof/>
                  </w:rPr>
                </w:rPrChange>
              </w:rPr>
            </w:pPr>
            <w:ins w:id="2631" w:author="Sorin Salagean" w:date="2015-01-30T15:32:00Z">
              <w:r w:rsidRPr="00B96207">
                <w:rPr>
                  <w:rFonts w:asciiTheme="minorHAnsi" w:hAnsiTheme="minorHAnsi"/>
                  <w:b/>
                  <w:noProof/>
                  <w:sz w:val="22"/>
                  <w:szCs w:val="22"/>
                  <w:rPrChange w:id="2632" w:author="Sorin Salagean" w:date="2015-02-19T11:37:00Z">
                    <w:rPr/>
                  </w:rPrChange>
                </w:rPr>
                <w:t>Trimite mesaj (nota)</w:t>
              </w:r>
            </w:ins>
          </w:p>
        </w:tc>
        <w:tc>
          <w:tcPr>
            <w:tcW w:w="8690" w:type="dxa"/>
          </w:tcPr>
          <w:p w14:paraId="18748F84" w14:textId="4DBBA476" w:rsidR="00311223" w:rsidRPr="00B96207" w:rsidRDefault="00311223" w:rsidP="009D6112">
            <w:pPr>
              <w:spacing w:line="276" w:lineRule="auto"/>
              <w:rPr>
                <w:ins w:id="2633" w:author="Sorin Salagean" w:date="2015-01-30T15:32:00Z"/>
                <w:rFonts w:asciiTheme="minorHAnsi" w:hAnsiTheme="minorHAnsi"/>
                <w:sz w:val="22"/>
                <w:szCs w:val="22"/>
                <w:rPrChange w:id="2634" w:author="Sorin Salagean" w:date="2015-02-19T11:37:00Z">
                  <w:rPr>
                    <w:ins w:id="2635" w:author="Sorin Salagean" w:date="2015-01-30T15:32:00Z"/>
                  </w:rPr>
                </w:rPrChange>
              </w:rPr>
            </w:pPr>
            <w:ins w:id="2636" w:author="Sorin Salagean" w:date="2015-01-30T15:32:00Z">
              <w:r w:rsidRPr="00B96207">
                <w:rPr>
                  <w:rFonts w:asciiTheme="minorHAnsi" w:hAnsiTheme="minorHAnsi"/>
                  <w:sz w:val="22"/>
                  <w:szCs w:val="22"/>
                  <w:rPrChange w:id="2637" w:author="Sorin Salagean" w:date="2015-02-19T11:37:00Z">
                    <w:rPr/>
                  </w:rPrChange>
                </w:rPr>
                <w:t>Se poate trimite un mesaj Nota catre oricare din grupuri.</w:t>
              </w:r>
            </w:ins>
          </w:p>
        </w:tc>
        <w:tc>
          <w:tcPr>
            <w:tcW w:w="1220" w:type="dxa"/>
          </w:tcPr>
          <w:p w14:paraId="4AB26AE8" w14:textId="77777777" w:rsidR="00311223" w:rsidRPr="00B96207" w:rsidRDefault="00311223" w:rsidP="009D6112">
            <w:pPr>
              <w:spacing w:line="276" w:lineRule="auto"/>
              <w:rPr>
                <w:ins w:id="2638" w:author="Sorin Salagean" w:date="2015-01-30T15:32:00Z"/>
                <w:rFonts w:asciiTheme="minorHAnsi" w:hAnsiTheme="minorHAnsi"/>
                <w:b/>
                <w:noProof/>
                <w:sz w:val="22"/>
                <w:szCs w:val="22"/>
                <w:rPrChange w:id="2639" w:author="Sorin Salagean" w:date="2015-02-19T11:37:00Z">
                  <w:rPr>
                    <w:ins w:id="2640" w:author="Sorin Salagean" w:date="2015-01-30T15:32:00Z"/>
                    <w:b/>
                    <w:noProof/>
                  </w:rPr>
                </w:rPrChange>
              </w:rPr>
            </w:pPr>
          </w:p>
        </w:tc>
        <w:tc>
          <w:tcPr>
            <w:tcW w:w="2812" w:type="dxa"/>
          </w:tcPr>
          <w:p w14:paraId="39BC3537" w14:textId="32A12CE4" w:rsidR="00311223" w:rsidRPr="00B96207" w:rsidRDefault="00311223" w:rsidP="009D6112">
            <w:pPr>
              <w:spacing w:line="276" w:lineRule="auto"/>
              <w:rPr>
                <w:ins w:id="2641" w:author="Sorin Salagean" w:date="2015-01-30T15:32:00Z"/>
                <w:rFonts w:asciiTheme="minorHAnsi" w:hAnsiTheme="minorHAnsi"/>
                <w:sz w:val="22"/>
                <w:szCs w:val="22"/>
                <w:rPrChange w:id="2642" w:author="Sorin Salagean" w:date="2015-02-19T11:37:00Z">
                  <w:rPr>
                    <w:ins w:id="2643" w:author="Sorin Salagean" w:date="2015-01-30T15:32:00Z"/>
                  </w:rPr>
                </w:rPrChange>
              </w:rPr>
            </w:pPr>
            <w:ins w:id="2644" w:author="Sorin Salagean" w:date="2015-01-30T15:32:00Z">
              <w:r w:rsidRPr="00B96207">
                <w:rPr>
                  <w:rFonts w:asciiTheme="minorHAnsi" w:hAnsiTheme="minorHAnsi"/>
                  <w:sz w:val="22"/>
                  <w:szCs w:val="22"/>
                  <w:rPrChange w:id="2645" w:author="Sorin Salagean" w:date="2015-02-19T11:37:00Z">
                    <w:rPr/>
                  </w:rPrChange>
                </w:rPr>
                <w:t>Create Note</w:t>
              </w:r>
            </w:ins>
          </w:p>
        </w:tc>
      </w:tr>
      <w:tr w:rsidR="00311223" w:rsidRPr="00126240" w14:paraId="64AEFF3A" w14:textId="77777777" w:rsidTr="009D6112">
        <w:trPr>
          <w:trHeight w:val="362"/>
          <w:ins w:id="2646" w:author="Sorin Salagean" w:date="2015-01-30T15:34:00Z"/>
        </w:trPr>
        <w:tc>
          <w:tcPr>
            <w:tcW w:w="2803" w:type="dxa"/>
          </w:tcPr>
          <w:p w14:paraId="27390AB7" w14:textId="63B26E6C" w:rsidR="00311223" w:rsidRPr="00577506" w:rsidRDefault="00311223" w:rsidP="009D6112">
            <w:pPr>
              <w:spacing w:line="276" w:lineRule="auto"/>
              <w:rPr>
                <w:ins w:id="2647" w:author="Sorin Salagean" w:date="2015-01-30T15:34:00Z"/>
                <w:rFonts w:asciiTheme="minorHAnsi" w:hAnsiTheme="minorHAnsi"/>
                <w:b/>
                <w:noProof/>
                <w:sz w:val="22"/>
                <w:szCs w:val="22"/>
                <w:rPrChange w:id="2648" w:author="Sorin Salagean" w:date="2015-02-19T11:37:00Z">
                  <w:rPr>
                    <w:ins w:id="2649" w:author="Sorin Salagean" w:date="2015-01-30T15:34:00Z"/>
                    <w:b/>
                    <w:noProof/>
                  </w:rPr>
                </w:rPrChange>
              </w:rPr>
            </w:pPr>
            <w:ins w:id="2650" w:author="Sorin Salagean" w:date="2015-01-30T15:34:00Z">
              <w:r w:rsidRPr="00577506">
                <w:rPr>
                  <w:rFonts w:asciiTheme="minorHAnsi" w:hAnsiTheme="minorHAnsi"/>
                  <w:b/>
                  <w:noProof/>
                  <w:sz w:val="22"/>
                  <w:szCs w:val="22"/>
                  <w:rPrChange w:id="2651" w:author="Sorin Salagean" w:date="2015-02-19T11:37:00Z">
                    <w:rPr/>
                  </w:rPrChange>
                </w:rPr>
                <w:t>Trimite la Constatator</w:t>
              </w:r>
            </w:ins>
          </w:p>
        </w:tc>
        <w:tc>
          <w:tcPr>
            <w:tcW w:w="8690" w:type="dxa"/>
          </w:tcPr>
          <w:p w14:paraId="1DDF15B7" w14:textId="77777777" w:rsidR="00311223" w:rsidRPr="00577506" w:rsidRDefault="00311223" w:rsidP="009D6112">
            <w:pPr>
              <w:spacing w:line="276" w:lineRule="auto"/>
              <w:rPr>
                <w:ins w:id="2652" w:author="Sorin Salagean" w:date="2015-01-30T15:36:00Z"/>
                <w:rFonts w:asciiTheme="minorHAnsi" w:eastAsiaTheme="minorHAnsi" w:hAnsiTheme="minorHAnsi" w:cstheme="minorBidi"/>
                <w:sz w:val="22"/>
                <w:szCs w:val="22"/>
                <w:rPrChange w:id="2653" w:author="Sorin Salagean" w:date="2015-02-19T11:37:00Z">
                  <w:rPr>
                    <w:ins w:id="2654" w:author="Sorin Salagean" w:date="2015-01-30T15:36:00Z"/>
                    <w:rFonts w:asciiTheme="minorHAnsi" w:eastAsiaTheme="minorHAnsi" w:hAnsiTheme="minorHAnsi" w:cstheme="minorBidi"/>
                    <w:sz w:val="22"/>
                    <w:szCs w:val="22"/>
                  </w:rPr>
                </w:rPrChange>
              </w:rPr>
            </w:pPr>
            <w:ins w:id="2655" w:author="Sorin Salagean" w:date="2015-01-30T15:35:00Z">
              <w:r w:rsidRPr="00577506">
                <w:rPr>
                  <w:rFonts w:asciiTheme="minorHAnsi" w:hAnsiTheme="minorHAnsi"/>
                  <w:sz w:val="22"/>
                  <w:szCs w:val="22"/>
                  <w:rPrChange w:id="2656" w:author="Sorin Salagean" w:date="2015-02-19T11:37:00Z">
                    <w:rPr/>
                  </w:rPrChange>
                </w:rPr>
                <w:t>Se va trimite documentul in etapa “Constatator”.</w:t>
              </w:r>
            </w:ins>
          </w:p>
          <w:p w14:paraId="525CC88D" w14:textId="2D59555C" w:rsidR="00311223" w:rsidRPr="00577506" w:rsidRDefault="00311223" w:rsidP="009D6112">
            <w:pPr>
              <w:spacing w:line="276" w:lineRule="auto"/>
              <w:rPr>
                <w:ins w:id="2657" w:author="Sorin Salagean" w:date="2015-01-30T15:34:00Z"/>
                <w:rFonts w:asciiTheme="minorHAnsi" w:hAnsiTheme="minorHAnsi"/>
                <w:sz w:val="22"/>
                <w:szCs w:val="22"/>
                <w:rPrChange w:id="2658" w:author="Sorin Salagean" w:date="2015-02-19T11:37:00Z">
                  <w:rPr>
                    <w:ins w:id="2659" w:author="Sorin Salagean" w:date="2015-01-30T15:34:00Z"/>
                  </w:rPr>
                </w:rPrChange>
              </w:rPr>
            </w:pPr>
            <w:ins w:id="2660" w:author="Sorin Salagean" w:date="2015-01-30T15:36:00Z">
              <w:r w:rsidRPr="00577506">
                <w:rPr>
                  <w:rFonts w:asciiTheme="minorHAnsi" w:hAnsiTheme="minorHAnsi"/>
                  <w:sz w:val="22"/>
                  <w:szCs w:val="22"/>
                  <w:rPrChange w:id="2661" w:author="Sorin Salagean" w:date="2015-02-19T11:37:00Z">
                    <w:rPr/>
                  </w:rPrChange>
                </w:rPr>
                <w:t>La apasarea acestui buton, se verifica valoarea kw-ului “Tip Constatator”, iar directionarea acestuia se va face in functie de valoarea acestui keyword (“intern” – documentul se trimite in etapa “Constatator intern”; “extern” – documentul va fi trimis in etapa “Constatator extern”).</w:t>
              </w:r>
            </w:ins>
            <w:ins w:id="2662" w:author="Sorin Salagean" w:date="2015-02-02T15:50:00Z">
              <w:r w:rsidR="005347D7" w:rsidRPr="00577506">
                <w:rPr>
                  <w:rFonts w:asciiTheme="minorHAnsi" w:hAnsiTheme="minorHAnsi"/>
                  <w:sz w:val="22"/>
                  <w:szCs w:val="22"/>
                  <w:rPrChange w:id="2663" w:author="Sorin Salagean" w:date="2015-02-19T11:37:00Z">
                    <w:rPr/>
                  </w:rPrChange>
                </w:rPr>
                <w:t xml:space="preserve"> Pentru cazul in care “Tip Constatator</w:t>
              </w:r>
            </w:ins>
            <w:ins w:id="2664" w:author="Sorin Salagean" w:date="2015-02-02T15:51:00Z">
              <w:r w:rsidR="005347D7" w:rsidRPr="00577506">
                <w:rPr>
                  <w:rFonts w:asciiTheme="minorHAnsi" w:hAnsiTheme="minorHAnsi"/>
                  <w:sz w:val="22"/>
                  <w:szCs w:val="22"/>
                  <w:rPrChange w:id="2665" w:author="Sorin Salagean" w:date="2015-02-19T11:37:00Z">
                    <w:rPr/>
                  </w:rPrChange>
                </w:rPr>
                <w:t>” este intern, se verifica si daca exista o valoare pentru kw-ul “Nume agent constatare</w:t>
              </w:r>
            </w:ins>
            <w:ins w:id="2666" w:author="Sorin Salagean" w:date="2015-02-02T15:52:00Z">
              <w:r w:rsidR="005347D7" w:rsidRPr="00577506">
                <w:rPr>
                  <w:rFonts w:asciiTheme="minorHAnsi" w:hAnsiTheme="minorHAnsi"/>
                  <w:sz w:val="22"/>
                  <w:szCs w:val="22"/>
                  <w:rPrChange w:id="2667" w:author="Sorin Salagean" w:date="2015-02-19T11:37:00Z">
                    <w:rPr/>
                  </w:rPrChange>
                </w:rPr>
                <w:t>”; daca acest kw nu contine nicio valoare, se va afisa un mesaj – “</w:t>
              </w:r>
            </w:ins>
            <w:ins w:id="2668" w:author="Sorin Salagean" w:date="2015-02-02T15:53:00Z">
              <w:r w:rsidR="00F869C9" w:rsidRPr="00577506">
                <w:rPr>
                  <w:rFonts w:asciiTheme="minorHAnsi" w:hAnsiTheme="minorHAnsi"/>
                  <w:sz w:val="22"/>
                  <w:szCs w:val="22"/>
                  <w:rPrChange w:id="2669" w:author="Sorin Salagean" w:date="2015-02-19T11:37:00Z">
                    <w:rPr/>
                  </w:rPrChange>
                </w:rPr>
                <w:t xml:space="preserve">Nu exista un agent </w:t>
              </w:r>
            </w:ins>
            <w:ins w:id="2670" w:author="Sorin Salagean" w:date="2015-02-02T16:04:00Z">
              <w:r w:rsidR="00F869C9" w:rsidRPr="00577506">
                <w:rPr>
                  <w:rFonts w:asciiTheme="minorHAnsi" w:hAnsiTheme="minorHAnsi"/>
                  <w:sz w:val="22"/>
                  <w:szCs w:val="22"/>
                  <w:rPrChange w:id="2671" w:author="Sorin Salagean" w:date="2015-02-19T11:37:00Z">
                    <w:rPr/>
                  </w:rPrChange>
                </w:rPr>
                <w:t>constatator setat”.</w:t>
              </w:r>
            </w:ins>
          </w:p>
        </w:tc>
        <w:tc>
          <w:tcPr>
            <w:tcW w:w="1220" w:type="dxa"/>
          </w:tcPr>
          <w:p w14:paraId="4C869A4B" w14:textId="77777777" w:rsidR="00311223" w:rsidRPr="00577506" w:rsidRDefault="00311223" w:rsidP="009D6112">
            <w:pPr>
              <w:spacing w:line="276" w:lineRule="auto"/>
              <w:rPr>
                <w:ins w:id="2672" w:author="Sorin Salagean" w:date="2015-01-30T15:34:00Z"/>
                <w:rFonts w:asciiTheme="minorHAnsi" w:hAnsiTheme="minorHAnsi"/>
                <w:b/>
                <w:noProof/>
                <w:sz w:val="22"/>
                <w:szCs w:val="22"/>
                <w:rPrChange w:id="2673" w:author="Sorin Salagean" w:date="2015-02-19T11:37:00Z">
                  <w:rPr>
                    <w:ins w:id="2674" w:author="Sorin Salagean" w:date="2015-01-30T15:34:00Z"/>
                    <w:b/>
                    <w:noProof/>
                  </w:rPr>
                </w:rPrChange>
              </w:rPr>
            </w:pPr>
          </w:p>
        </w:tc>
        <w:tc>
          <w:tcPr>
            <w:tcW w:w="2812" w:type="dxa"/>
          </w:tcPr>
          <w:p w14:paraId="62DA1D9D" w14:textId="15F88F0A" w:rsidR="00311223" w:rsidRPr="00577506" w:rsidRDefault="00311223" w:rsidP="009D6112">
            <w:pPr>
              <w:spacing w:line="276" w:lineRule="auto"/>
              <w:rPr>
                <w:ins w:id="2675" w:author="Sorin Salagean" w:date="2015-01-30T15:34:00Z"/>
                <w:rFonts w:asciiTheme="minorHAnsi" w:hAnsiTheme="minorHAnsi"/>
                <w:sz w:val="22"/>
                <w:szCs w:val="22"/>
                <w:rPrChange w:id="2676" w:author="Sorin Salagean" w:date="2015-02-19T11:37:00Z">
                  <w:rPr>
                    <w:ins w:id="2677" w:author="Sorin Salagean" w:date="2015-01-30T15:34:00Z"/>
                  </w:rPr>
                </w:rPrChange>
              </w:rPr>
            </w:pPr>
            <w:ins w:id="2678" w:author="Sorin Salagean" w:date="2015-01-30T15:35:00Z">
              <w:r w:rsidRPr="00577506">
                <w:rPr>
                  <w:rFonts w:asciiTheme="minorHAnsi" w:hAnsiTheme="minorHAnsi"/>
                  <w:sz w:val="22"/>
                  <w:szCs w:val="22"/>
                  <w:rPrChange w:id="2679" w:author="Sorin Salagean" w:date="2015-02-19T11:37:00Z">
                    <w:rPr/>
                  </w:rPrChange>
                </w:rPr>
                <w:t xml:space="preserve">Muta documentul in </w:t>
              </w:r>
              <w:r w:rsidRPr="00577506">
                <w:rPr>
                  <w:rFonts w:asciiTheme="minorHAnsi" w:hAnsiTheme="minorHAnsi"/>
                  <w:b/>
                  <w:sz w:val="22"/>
                  <w:szCs w:val="22"/>
                  <w:rPrChange w:id="2680" w:author="Sorin Salagean" w:date="2015-02-19T11:37:00Z">
                    <w:rPr>
                      <w:b/>
                    </w:rPr>
                  </w:rPrChange>
                </w:rPr>
                <w:t>Etapa 6 – Constatator intern</w:t>
              </w:r>
              <w:r w:rsidRPr="00577506">
                <w:rPr>
                  <w:rFonts w:asciiTheme="minorHAnsi" w:hAnsiTheme="minorHAnsi"/>
                  <w:sz w:val="22"/>
                  <w:szCs w:val="22"/>
                  <w:rPrChange w:id="2681" w:author="Sorin Salagean" w:date="2015-02-19T11:37:00Z">
                    <w:rPr/>
                  </w:rPrChange>
                </w:rPr>
                <w:t xml:space="preserve"> sau </w:t>
              </w:r>
              <w:r w:rsidRPr="00577506">
                <w:rPr>
                  <w:rFonts w:asciiTheme="minorHAnsi" w:hAnsiTheme="minorHAnsi"/>
                  <w:b/>
                  <w:sz w:val="22"/>
                  <w:szCs w:val="22"/>
                  <w:rPrChange w:id="2682" w:author="Sorin Salagean" w:date="2015-02-19T11:37:00Z">
                    <w:rPr>
                      <w:b/>
                    </w:rPr>
                  </w:rPrChange>
                </w:rPr>
                <w:t>Etapa 7 – Constatator extern</w:t>
              </w:r>
            </w:ins>
          </w:p>
        </w:tc>
      </w:tr>
    </w:tbl>
    <w:p w14:paraId="7560A84F" w14:textId="3D5C4C3E" w:rsidR="009C17E3" w:rsidRPr="00311223" w:rsidDel="00311223" w:rsidRDefault="009C17E3">
      <w:pPr>
        <w:rPr>
          <w:del w:id="2683" w:author="Sorin Salagean" w:date="2015-01-30T15:37:00Z"/>
          <w:sz w:val="24"/>
          <w:szCs w:val="24"/>
          <w:lang w:val="en-US"/>
          <w:rPrChange w:id="2684" w:author="Sorin Salagean" w:date="2015-01-30T15:37:00Z">
            <w:rPr>
              <w:del w:id="2685" w:author="Sorin Salagean" w:date="2015-01-30T15:37:00Z"/>
              <w:lang w:val="en-US"/>
            </w:rPr>
          </w:rPrChange>
        </w:rPr>
        <w:pPrChange w:id="2686" w:author="Sorin Salagean" w:date="2015-01-30T15:37:00Z">
          <w:pPr>
            <w:jc w:val="both"/>
          </w:pPr>
        </w:pPrChange>
      </w:pPr>
      <w:del w:id="2687" w:author="Sorin Salagean" w:date="2015-01-29T15:45:00Z">
        <w:r w:rsidRPr="00311223" w:rsidDel="00C22541">
          <w:rPr>
            <w:sz w:val="24"/>
            <w:szCs w:val="24"/>
            <w:lang w:val="en-US"/>
            <w:rPrChange w:id="2688" w:author="Sorin Salagean" w:date="2015-01-30T15:37:00Z">
              <w:rPr>
                <w:lang w:val="en-US"/>
              </w:rPr>
            </w:rPrChange>
          </w:rPr>
          <w:delText xml:space="preserve">In cazul in care la identificarea politei, campul “Polita valida” nu are bifa </w:delText>
        </w:r>
        <w:r w:rsidR="00883B34" w:rsidRPr="00311223" w:rsidDel="00C22541">
          <w:rPr>
            <w:sz w:val="24"/>
            <w:szCs w:val="24"/>
            <w:lang w:val="en-US"/>
            <w:rPrChange w:id="2689" w:author="Sorin Salagean" w:date="2015-01-30T15:37:00Z">
              <w:rPr>
                <w:lang w:val="en-US"/>
              </w:rPr>
            </w:rPrChange>
          </w:rPr>
          <w:delText>autocompletata</w:delText>
        </w:r>
        <w:r w:rsidRPr="00311223" w:rsidDel="00C22541">
          <w:rPr>
            <w:sz w:val="24"/>
            <w:szCs w:val="24"/>
            <w:lang w:val="en-US"/>
            <w:rPrChange w:id="2690" w:author="Sorin Salagean" w:date="2015-01-30T15:37:00Z">
              <w:rPr>
                <w:lang w:val="en-US"/>
              </w:rPr>
            </w:rPrChange>
          </w:rPr>
          <w:delText xml:space="preserve">, inseamna ca Polita nu este valida. Verificarea validitatii se face verificand validitatea la data evenimentului. In acest caz </w:delText>
        </w:r>
        <w:r w:rsidR="001A1BE6" w:rsidRPr="00311223" w:rsidDel="00C22541">
          <w:rPr>
            <w:sz w:val="24"/>
            <w:szCs w:val="24"/>
            <w:lang w:val="en-US"/>
            <w:rPrChange w:id="2691" w:author="Sorin Salagean" w:date="2015-01-30T15:37:00Z">
              <w:rPr>
                <w:lang w:val="en-US"/>
              </w:rPr>
            </w:rPrChange>
          </w:rPr>
          <w:delText xml:space="preserve">etapa Call Center </w:delText>
        </w:r>
        <w:r w:rsidRPr="00311223" w:rsidDel="00C22541">
          <w:rPr>
            <w:sz w:val="24"/>
            <w:szCs w:val="24"/>
            <w:lang w:val="en-US"/>
            <w:rPrChange w:id="2692" w:author="Sorin Salagean" w:date="2015-01-30T15:37:00Z">
              <w:rPr>
                <w:lang w:val="en-US"/>
              </w:rPr>
            </w:rPrChange>
          </w:rPr>
          <w:delText>trimite</w:delText>
        </w:r>
        <w:r w:rsidR="001A1BE6" w:rsidRPr="00311223" w:rsidDel="00C22541">
          <w:rPr>
            <w:sz w:val="24"/>
            <w:szCs w:val="24"/>
            <w:lang w:val="en-US"/>
            <w:rPrChange w:id="2693" w:author="Sorin Salagean" w:date="2015-01-30T15:37:00Z">
              <w:rPr>
                <w:lang w:val="en-US"/>
              </w:rPr>
            </w:rPrChange>
          </w:rPr>
          <w:delText xml:space="preserve"> dosarul</w:delText>
        </w:r>
        <w:r w:rsidRPr="00311223" w:rsidDel="00C22541">
          <w:rPr>
            <w:sz w:val="24"/>
            <w:szCs w:val="24"/>
            <w:lang w:val="en-US"/>
            <w:rPrChange w:id="2694" w:author="Sorin Salagean" w:date="2015-01-30T15:37:00Z">
              <w:rPr>
                <w:lang w:val="en-US"/>
              </w:rPr>
            </w:rPrChange>
          </w:rPr>
          <w:delText xml:space="preserve"> la</w:delText>
        </w:r>
        <w:r w:rsidR="001A1BE6" w:rsidRPr="00311223" w:rsidDel="00C22541">
          <w:rPr>
            <w:sz w:val="24"/>
            <w:szCs w:val="24"/>
            <w:lang w:val="en-US"/>
            <w:rPrChange w:id="2695" w:author="Sorin Salagean" w:date="2015-01-30T15:37:00Z">
              <w:rPr>
                <w:lang w:val="en-US"/>
              </w:rPr>
            </w:rPrChange>
          </w:rPr>
          <w:delText xml:space="preserve"> etapa</w:delText>
        </w:r>
        <w:r w:rsidRPr="00311223" w:rsidDel="00C22541">
          <w:rPr>
            <w:sz w:val="24"/>
            <w:szCs w:val="24"/>
            <w:lang w:val="en-US"/>
            <w:rPrChange w:id="2696" w:author="Sorin Salagean" w:date="2015-01-30T15:37:00Z">
              <w:rPr>
                <w:lang w:val="en-US"/>
              </w:rPr>
            </w:rPrChange>
          </w:rPr>
          <w:delText xml:space="preserve"> </w:delText>
        </w:r>
        <w:r w:rsidR="001A1BE6" w:rsidRPr="00311223" w:rsidDel="00C22541">
          <w:rPr>
            <w:sz w:val="24"/>
            <w:szCs w:val="24"/>
            <w:lang w:val="en-US"/>
            <w:rPrChange w:id="2697" w:author="Sorin Salagean" w:date="2015-01-30T15:37:00Z">
              <w:rPr>
                <w:lang w:val="en-US"/>
              </w:rPr>
            </w:rPrChange>
          </w:rPr>
          <w:delText>Financiar. Etapa Financiar va trimite din nou la etapa Call Center dupa ce re</w:delText>
        </w:r>
        <w:r w:rsidR="00883B34" w:rsidRPr="00311223" w:rsidDel="00C22541">
          <w:rPr>
            <w:sz w:val="24"/>
            <w:szCs w:val="24"/>
            <w:lang w:val="en-US"/>
            <w:rPrChange w:id="2698" w:author="Sorin Salagean" w:date="2015-01-30T15:37:00Z">
              <w:rPr>
                <w:lang w:val="en-US"/>
              </w:rPr>
            </w:rPrChange>
          </w:rPr>
          <w:delText>zolva problema platii in Insis.</w:delText>
        </w:r>
      </w:del>
    </w:p>
    <w:p w14:paraId="1BAC52F2" w14:textId="77777777" w:rsidR="00104417" w:rsidRDefault="00104417">
      <w:pPr>
        <w:rPr>
          <w:lang w:val="en-US"/>
        </w:rPr>
        <w:pPrChange w:id="2699" w:author="Sorin Salagean" w:date="2015-01-30T15:37:00Z">
          <w:pPr>
            <w:jc w:val="both"/>
          </w:pPr>
        </w:pPrChange>
      </w:pPr>
    </w:p>
    <w:p w14:paraId="320E58E0" w14:textId="0D8EEB7C" w:rsidR="00CB4482" w:rsidRDefault="00B8046B" w:rsidP="00AB457C">
      <w:pPr>
        <w:pStyle w:val="Heading2"/>
        <w:rPr>
          <w:ins w:id="2700" w:author="Sorin Salagean" w:date="2015-02-02T16:06:00Z"/>
          <w:rFonts w:asciiTheme="minorHAnsi" w:hAnsiTheme="minorHAnsi"/>
          <w:sz w:val="22"/>
          <w:szCs w:val="22"/>
          <w:lang w:val="en-US"/>
        </w:rPr>
      </w:pPr>
      <w:bookmarkStart w:id="2701" w:name="_Toc389553017"/>
      <w:r w:rsidRPr="00F2755F">
        <w:rPr>
          <w:rFonts w:asciiTheme="minorHAnsi" w:hAnsiTheme="minorHAnsi"/>
          <w:sz w:val="22"/>
          <w:szCs w:val="22"/>
          <w:lang w:val="en-US"/>
          <w:rPrChange w:id="2702" w:author="Sorin Salagean" w:date="2015-01-30T13:05:00Z">
            <w:rPr>
              <w:lang w:val="en-US"/>
            </w:rPr>
          </w:rPrChange>
        </w:rPr>
        <w:t>Etapa</w:t>
      </w:r>
      <w:ins w:id="2703" w:author="Sorin Salagean" w:date="2015-01-30T13:04:00Z">
        <w:r w:rsidR="00F2755F" w:rsidRPr="00F2755F">
          <w:rPr>
            <w:rFonts w:asciiTheme="minorHAnsi" w:hAnsiTheme="minorHAnsi"/>
            <w:sz w:val="22"/>
            <w:szCs w:val="22"/>
            <w:lang w:val="en-US"/>
            <w:rPrChange w:id="2704" w:author="Sorin Salagean" w:date="2015-01-30T13:05:00Z">
              <w:rPr>
                <w:lang w:val="en-US"/>
              </w:rPr>
            </w:rPrChange>
          </w:rPr>
          <w:t xml:space="preserve"> 6 - </w:t>
        </w:r>
      </w:ins>
      <w:del w:id="2705" w:author="Sorin Salagean" w:date="2015-01-30T13:04:00Z">
        <w:r w:rsidR="00CB4482" w:rsidRPr="00F2755F" w:rsidDel="00F2755F">
          <w:rPr>
            <w:rFonts w:asciiTheme="minorHAnsi" w:hAnsiTheme="minorHAnsi"/>
            <w:sz w:val="22"/>
            <w:szCs w:val="22"/>
            <w:lang w:val="en-US"/>
            <w:rPrChange w:id="2706" w:author="Sorin Salagean" w:date="2015-01-30T13:05:00Z">
              <w:rPr>
                <w:lang w:val="en-US"/>
              </w:rPr>
            </w:rPrChange>
          </w:rPr>
          <w:delText xml:space="preserve">:  </w:delText>
        </w:r>
      </w:del>
      <w:r w:rsidR="00CB4482" w:rsidRPr="00F2755F">
        <w:rPr>
          <w:rFonts w:asciiTheme="minorHAnsi" w:hAnsiTheme="minorHAnsi"/>
          <w:sz w:val="22"/>
          <w:szCs w:val="22"/>
          <w:rPrChange w:id="2707" w:author="Sorin Salagean" w:date="2015-01-30T13:05:00Z">
            <w:rPr/>
          </w:rPrChange>
        </w:rPr>
        <w:t>Constatator</w:t>
      </w:r>
      <w:r w:rsidR="00CB4482" w:rsidRPr="00F2755F">
        <w:rPr>
          <w:rFonts w:asciiTheme="minorHAnsi" w:hAnsiTheme="minorHAnsi"/>
          <w:sz w:val="22"/>
          <w:szCs w:val="22"/>
          <w:lang w:val="en-US"/>
          <w:rPrChange w:id="2708" w:author="Sorin Salagean" w:date="2015-01-30T13:05:00Z">
            <w:rPr>
              <w:lang w:val="en-US"/>
            </w:rPr>
          </w:rPrChange>
        </w:rPr>
        <w:t xml:space="preserve"> intern</w:t>
      </w:r>
      <w:bookmarkEnd w:id="2701"/>
    </w:p>
    <w:p w14:paraId="572C7C51" w14:textId="77777777" w:rsidR="00F869C9" w:rsidRPr="00B32543" w:rsidRDefault="00F869C9">
      <w:pPr>
        <w:rPr>
          <w:ins w:id="2709" w:author="Sorin Salagean" w:date="2015-01-30T13:05:00Z"/>
          <w:lang w:val="en-US"/>
        </w:rPr>
        <w:pPrChange w:id="2710" w:author="Sorin Salagean" w:date="2015-02-02T16:06:00Z">
          <w:pPr>
            <w:pStyle w:val="Heading2"/>
          </w:pPr>
        </w:pPrChange>
      </w:pPr>
    </w:p>
    <w:p w14:paraId="39DDD05A" w14:textId="3FF301A4" w:rsidR="00F2755F" w:rsidRDefault="00207DC3">
      <w:pPr>
        <w:rPr>
          <w:ins w:id="2711" w:author="Sorin Salagean" w:date="2015-01-30T13:05:00Z"/>
          <w:lang w:val="en-US"/>
        </w:rPr>
        <w:pPrChange w:id="2712" w:author="Sorin Salagean" w:date="2015-01-30T13:05:00Z">
          <w:pPr>
            <w:pStyle w:val="Heading2"/>
          </w:pPr>
        </w:pPrChange>
      </w:pPr>
      <w:ins w:id="2713" w:author="Sorin Salagean" w:date="2015-01-30T15:38:00Z">
        <w:r w:rsidRPr="00417114">
          <w:rPr>
            <w:lang w:val="en-US"/>
          </w:rPr>
          <w:t>La intrarea documentului in aceasta etapa, se trimite o notificare catre grupul “Constatator intern”, prin care sunt instiintati ca dosarul de dauna se afla in etapa “Constatator intern”.</w:t>
        </w:r>
      </w:ins>
    </w:p>
    <w:p w14:paraId="469D65D2" w14:textId="77777777" w:rsidR="00F2755F" w:rsidRPr="00126240" w:rsidRDefault="00F2755F" w:rsidP="00F2755F">
      <w:pPr>
        <w:spacing w:line="276" w:lineRule="auto"/>
        <w:rPr>
          <w:ins w:id="2714" w:author="Sorin Salagean" w:date="2015-01-30T13:05:00Z"/>
          <w:b/>
          <w:noProof/>
        </w:rPr>
      </w:pPr>
      <w:ins w:id="2715" w:author="Sorin Salagean" w:date="2015-01-30T13:05:00Z">
        <w:r w:rsidRPr="0086384C">
          <w:rPr>
            <w:b/>
            <w:noProof/>
          </w:rPr>
          <w:lastRenderedPageBreak/>
          <w:t>Roluri si permisiuni:</w:t>
        </w:r>
      </w:ins>
    </w:p>
    <w:tbl>
      <w:tblPr>
        <w:tblStyle w:val="TableWeb2"/>
        <w:tblW w:w="0" w:type="auto"/>
        <w:tblLook w:val="04A0" w:firstRow="1" w:lastRow="0" w:firstColumn="1" w:lastColumn="0" w:noHBand="0" w:noVBand="1"/>
        <w:tblPrChange w:id="2716" w:author="Sorin Salagean" w:date="2015-02-02T17:33:00Z">
          <w:tblPr>
            <w:tblStyle w:val="TableWeb2"/>
            <w:tblW w:w="0" w:type="auto"/>
            <w:tblLook w:val="04A0" w:firstRow="1" w:lastRow="0" w:firstColumn="1" w:lastColumn="0" w:noHBand="0" w:noVBand="1"/>
          </w:tblPr>
        </w:tblPrChange>
      </w:tblPr>
      <w:tblGrid>
        <w:gridCol w:w="1835"/>
        <w:gridCol w:w="3504"/>
        <w:gridCol w:w="5111"/>
        <w:tblGridChange w:id="2717">
          <w:tblGrid>
            <w:gridCol w:w="1639"/>
            <w:gridCol w:w="3700"/>
            <w:gridCol w:w="5111"/>
          </w:tblGrid>
        </w:tblGridChange>
      </w:tblGrid>
      <w:tr w:rsidR="00F2755F" w:rsidRPr="00417114" w14:paraId="64BE1FB4" w14:textId="77777777" w:rsidTr="00A871CF">
        <w:trPr>
          <w:cnfStyle w:val="100000000000" w:firstRow="1" w:lastRow="0" w:firstColumn="0" w:lastColumn="0" w:oddVBand="0" w:evenVBand="0" w:oddHBand="0" w:evenHBand="0" w:firstRowFirstColumn="0" w:firstRowLastColumn="0" w:lastRowFirstColumn="0" w:lastRowLastColumn="0"/>
          <w:trHeight w:val="362"/>
          <w:ins w:id="2718" w:author="Sorin Salagean" w:date="2015-01-30T13:05:00Z"/>
          <w:trPrChange w:id="2719" w:author="Sorin Salagean" w:date="2015-02-02T17:33:00Z">
            <w:trPr>
              <w:trHeight w:val="362"/>
            </w:trPr>
          </w:trPrChange>
        </w:trPr>
        <w:tc>
          <w:tcPr>
            <w:tcW w:w="1775" w:type="dxa"/>
            <w:hideMark/>
            <w:tcPrChange w:id="2720" w:author="Sorin Salagean" w:date="2015-02-02T17:33:00Z">
              <w:tcPr>
                <w:tcW w:w="1579" w:type="dxa"/>
                <w:hideMark/>
              </w:tcPr>
            </w:tcPrChange>
          </w:tcPr>
          <w:p w14:paraId="1F57F293"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2721" w:author="Sorin Salagean" w:date="2015-01-30T13:05:00Z"/>
                <w:rFonts w:asciiTheme="minorHAnsi" w:eastAsiaTheme="minorHAnsi" w:hAnsiTheme="minorHAnsi" w:cstheme="minorBidi"/>
                <w:b/>
                <w:noProof/>
                <w:sz w:val="22"/>
                <w:szCs w:val="22"/>
                <w:lang w:val="ro-RO"/>
              </w:rPr>
            </w:pPr>
            <w:ins w:id="2722" w:author="Sorin Salagean" w:date="2015-01-30T13:05:00Z">
              <w:r w:rsidRPr="00417114">
                <w:rPr>
                  <w:rFonts w:asciiTheme="minorHAnsi" w:eastAsiaTheme="minorHAnsi" w:hAnsiTheme="minorHAnsi" w:cstheme="minorBidi"/>
                  <w:b/>
                  <w:noProof/>
                  <w:sz w:val="22"/>
                  <w:szCs w:val="22"/>
                  <w:lang w:val="ro-RO"/>
                </w:rPr>
                <w:t>Nume grup</w:t>
              </w:r>
            </w:ins>
          </w:p>
        </w:tc>
        <w:tc>
          <w:tcPr>
            <w:tcW w:w="3464" w:type="dxa"/>
            <w:hideMark/>
            <w:tcPrChange w:id="2723" w:author="Sorin Salagean" w:date="2015-02-02T17:33:00Z">
              <w:tcPr>
                <w:tcW w:w="3660" w:type="dxa"/>
                <w:hideMark/>
              </w:tcPr>
            </w:tcPrChange>
          </w:tcPr>
          <w:p w14:paraId="0C01A2B5"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2724" w:author="Sorin Salagean" w:date="2015-01-30T13:05:00Z"/>
                <w:rFonts w:asciiTheme="minorHAnsi" w:eastAsiaTheme="minorHAnsi" w:hAnsiTheme="minorHAnsi" w:cstheme="minorBidi"/>
                <w:b/>
                <w:noProof/>
                <w:sz w:val="22"/>
                <w:szCs w:val="22"/>
                <w:lang w:val="ro-RO"/>
              </w:rPr>
            </w:pPr>
            <w:ins w:id="2725" w:author="Sorin Salagean" w:date="2015-01-30T13:05:00Z">
              <w:r w:rsidRPr="00417114">
                <w:rPr>
                  <w:rFonts w:asciiTheme="minorHAnsi" w:eastAsiaTheme="minorHAnsi" w:hAnsiTheme="minorHAnsi" w:cstheme="minorBidi"/>
                  <w:b/>
                  <w:noProof/>
                  <w:sz w:val="22"/>
                  <w:szCs w:val="22"/>
                  <w:lang w:val="ro-RO"/>
                </w:rPr>
                <w:t>Drepturi</w:t>
              </w:r>
            </w:ins>
          </w:p>
        </w:tc>
        <w:tc>
          <w:tcPr>
            <w:tcW w:w="5051" w:type="dxa"/>
            <w:hideMark/>
            <w:tcPrChange w:id="2726" w:author="Sorin Salagean" w:date="2015-02-02T17:33:00Z">
              <w:tcPr>
                <w:tcW w:w="5051" w:type="dxa"/>
                <w:hideMark/>
              </w:tcPr>
            </w:tcPrChange>
          </w:tcPr>
          <w:p w14:paraId="35CBC129"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2727" w:author="Sorin Salagean" w:date="2015-01-30T13:05:00Z"/>
                <w:rFonts w:asciiTheme="minorHAnsi" w:eastAsiaTheme="minorHAnsi" w:hAnsiTheme="minorHAnsi" w:cstheme="minorBidi"/>
                <w:b/>
                <w:noProof/>
                <w:sz w:val="22"/>
                <w:szCs w:val="22"/>
                <w:lang w:val="ro-RO"/>
              </w:rPr>
            </w:pPr>
            <w:ins w:id="2728" w:author="Sorin Salagean" w:date="2015-01-30T13:05:00Z">
              <w:r w:rsidRPr="00417114">
                <w:rPr>
                  <w:rFonts w:asciiTheme="minorHAnsi" w:eastAsiaTheme="minorHAnsi" w:hAnsiTheme="minorHAnsi" w:cstheme="minorBidi"/>
                  <w:b/>
                  <w:noProof/>
                  <w:sz w:val="22"/>
                  <w:szCs w:val="22"/>
                  <w:lang w:val="ro-RO"/>
                </w:rPr>
                <w:t>Cerinte de sistem</w:t>
              </w:r>
            </w:ins>
          </w:p>
        </w:tc>
      </w:tr>
      <w:tr w:rsidR="00F2755F" w:rsidRPr="00417114" w14:paraId="3183ED8E" w14:textId="77777777" w:rsidTr="00A871CF">
        <w:trPr>
          <w:trHeight w:val="857"/>
          <w:ins w:id="2729" w:author="Sorin Salagean" w:date="2015-01-30T13:05:00Z"/>
          <w:trPrChange w:id="2730" w:author="Sorin Salagean" w:date="2015-02-02T17:33:00Z">
            <w:trPr>
              <w:trHeight w:val="857"/>
            </w:trPr>
          </w:trPrChange>
        </w:trPr>
        <w:tc>
          <w:tcPr>
            <w:tcW w:w="1775" w:type="dxa"/>
            <w:tcPrChange w:id="2731" w:author="Sorin Salagean" w:date="2015-02-02T17:33:00Z">
              <w:tcPr>
                <w:tcW w:w="1579" w:type="dxa"/>
              </w:tcPr>
            </w:tcPrChange>
          </w:tcPr>
          <w:p w14:paraId="6CD3261D" w14:textId="377840AD" w:rsidR="00F2755F" w:rsidRPr="00417114" w:rsidRDefault="00691FF6" w:rsidP="009D6112">
            <w:pPr>
              <w:rPr>
                <w:ins w:id="2732" w:author="Sorin Salagean" w:date="2015-01-30T13:05:00Z"/>
                <w:rFonts w:asciiTheme="minorHAnsi" w:eastAsiaTheme="minorHAnsi" w:hAnsiTheme="minorHAnsi" w:cstheme="minorBidi"/>
                <w:b/>
                <w:noProof/>
                <w:sz w:val="22"/>
                <w:szCs w:val="22"/>
                <w:lang w:val="ro-RO"/>
              </w:rPr>
            </w:pPr>
            <w:ins w:id="2733" w:author="Sorin Salagean" w:date="2015-02-02T17:09:00Z">
              <w:r>
                <w:rPr>
                  <w:rFonts w:asciiTheme="minorHAnsi" w:eastAsiaTheme="minorHAnsi" w:hAnsiTheme="minorHAnsi" w:cstheme="minorBidi"/>
                  <w:b/>
                  <w:noProof/>
                  <w:sz w:val="22"/>
                  <w:szCs w:val="22"/>
                  <w:lang w:val="ro-RO"/>
                </w:rPr>
                <w:t>GT – Constator interni</w:t>
              </w:r>
            </w:ins>
          </w:p>
        </w:tc>
        <w:tc>
          <w:tcPr>
            <w:tcW w:w="3464" w:type="dxa"/>
            <w:tcPrChange w:id="2734" w:author="Sorin Salagean" w:date="2015-02-02T17:33:00Z">
              <w:tcPr>
                <w:tcW w:w="3660" w:type="dxa"/>
              </w:tcPr>
            </w:tcPrChange>
          </w:tcPr>
          <w:p w14:paraId="7B6A0BAF" w14:textId="29A5C912" w:rsidR="00F2755F" w:rsidRPr="00417114" w:rsidRDefault="00F2755F">
            <w:pPr>
              <w:rPr>
                <w:ins w:id="2735" w:author="Sorin Salagean" w:date="2015-01-30T13:05:00Z"/>
                <w:rFonts w:asciiTheme="minorHAnsi" w:eastAsiaTheme="minorHAnsi" w:hAnsiTheme="minorHAnsi" w:cstheme="minorBidi"/>
                <w:b/>
                <w:noProof/>
                <w:sz w:val="22"/>
                <w:szCs w:val="22"/>
                <w:lang w:val="ro-RO"/>
              </w:rPr>
            </w:pPr>
            <w:ins w:id="2736" w:author="Sorin Salagean" w:date="2015-01-30T13:05:00Z">
              <w:r w:rsidRPr="00417114">
                <w:rPr>
                  <w:rFonts w:asciiTheme="minorHAnsi" w:eastAsiaTheme="minorHAnsi" w:hAnsiTheme="minorHAnsi" w:cstheme="minorBidi"/>
                  <w:b/>
                  <w:noProof/>
                  <w:sz w:val="22"/>
                  <w:szCs w:val="22"/>
                  <w:lang w:val="ro-RO"/>
                </w:rPr>
                <w:t xml:space="preserve">Dreptul de vizualizare asupra tuturor documentelor </w:t>
              </w:r>
            </w:ins>
            <w:ins w:id="2737" w:author="Sorin Salagean" w:date="2015-02-02T17:09:00Z">
              <w:r w:rsidR="00691FF6">
                <w:rPr>
                  <w:rFonts w:asciiTheme="minorHAnsi" w:eastAsiaTheme="minorHAnsi" w:hAnsiTheme="minorHAnsi" w:cstheme="minorBidi"/>
                  <w:b/>
                  <w:noProof/>
                  <w:sz w:val="22"/>
                  <w:szCs w:val="22"/>
                  <w:lang w:val="ro-RO"/>
                </w:rPr>
                <w:t>din etapa</w:t>
              </w:r>
            </w:ins>
            <w:ins w:id="2738" w:author="Sorin Salagean" w:date="2015-01-30T13:05:00Z">
              <w:r w:rsidRPr="00417114">
                <w:rPr>
                  <w:rFonts w:asciiTheme="minorHAnsi" w:eastAsiaTheme="minorHAnsi" w:hAnsiTheme="minorHAnsi" w:cstheme="minorBidi"/>
                  <w:b/>
                  <w:noProof/>
                  <w:sz w:val="22"/>
                  <w:szCs w:val="22"/>
                  <w:lang w:val="ro-RO"/>
                </w:rPr>
                <w:t>.</w:t>
              </w:r>
            </w:ins>
          </w:p>
        </w:tc>
        <w:tc>
          <w:tcPr>
            <w:tcW w:w="5051" w:type="dxa"/>
            <w:tcPrChange w:id="2739" w:author="Sorin Salagean" w:date="2015-02-02T17:33:00Z">
              <w:tcPr>
                <w:tcW w:w="5051" w:type="dxa"/>
              </w:tcPr>
            </w:tcPrChange>
          </w:tcPr>
          <w:p w14:paraId="2E4F412B" w14:textId="2025F746" w:rsidR="00F2755F" w:rsidRPr="00417114" w:rsidRDefault="00691FF6">
            <w:pPr>
              <w:rPr>
                <w:ins w:id="2740" w:author="Sorin Salagean" w:date="2015-01-30T13:05:00Z"/>
                <w:rFonts w:asciiTheme="minorHAnsi" w:eastAsiaTheme="minorHAnsi" w:hAnsiTheme="minorHAnsi" w:cstheme="minorBidi"/>
                <w:b/>
                <w:noProof/>
                <w:sz w:val="22"/>
                <w:szCs w:val="22"/>
                <w:lang w:val="ro-RO"/>
              </w:rPr>
            </w:pPr>
            <w:ins w:id="2741" w:author="Sorin Salagean" w:date="2015-02-02T17:14:00Z">
              <w:r>
                <w:rPr>
                  <w:rFonts w:asciiTheme="minorHAnsi" w:eastAsiaTheme="minorHAnsi" w:hAnsiTheme="minorHAnsi" w:cstheme="minorBidi"/>
                  <w:b/>
                  <w:noProof/>
                  <w:sz w:val="22"/>
                  <w:szCs w:val="22"/>
                  <w:lang w:val="ro-RO"/>
                </w:rPr>
                <w:t>N/A</w:t>
              </w:r>
            </w:ins>
          </w:p>
        </w:tc>
      </w:tr>
      <w:tr w:rsidR="00691FF6" w:rsidRPr="00417114" w14:paraId="3BD5707B" w14:textId="77777777" w:rsidTr="00A871CF">
        <w:trPr>
          <w:trHeight w:val="857"/>
          <w:ins w:id="2742" w:author="Sorin Salagean" w:date="2015-02-02T17:10:00Z"/>
          <w:trPrChange w:id="2743" w:author="Sorin Salagean" w:date="2015-02-02T17:33:00Z">
            <w:trPr>
              <w:trHeight w:val="857"/>
            </w:trPr>
          </w:trPrChange>
        </w:trPr>
        <w:tc>
          <w:tcPr>
            <w:tcW w:w="1775" w:type="dxa"/>
            <w:tcPrChange w:id="2744" w:author="Sorin Salagean" w:date="2015-02-02T17:33:00Z">
              <w:tcPr>
                <w:tcW w:w="1579" w:type="dxa"/>
              </w:tcPr>
            </w:tcPrChange>
          </w:tcPr>
          <w:p w14:paraId="314BCC67" w14:textId="77DA5734" w:rsidR="00691FF6" w:rsidRPr="00691FF6" w:rsidRDefault="00691FF6" w:rsidP="009D6112">
            <w:pPr>
              <w:rPr>
                <w:ins w:id="2745" w:author="Sorin Salagean" w:date="2015-02-02T17:10:00Z"/>
                <w:rFonts w:asciiTheme="minorHAnsi" w:hAnsiTheme="minorHAnsi"/>
                <w:b/>
                <w:noProof/>
                <w:sz w:val="22"/>
                <w:szCs w:val="22"/>
                <w:rPrChange w:id="2746" w:author="Sorin Salagean" w:date="2015-02-02T17:11:00Z">
                  <w:rPr>
                    <w:ins w:id="2747" w:author="Sorin Salagean" w:date="2015-02-02T17:10:00Z"/>
                    <w:b/>
                    <w:noProof/>
                  </w:rPr>
                </w:rPrChange>
              </w:rPr>
            </w:pPr>
            <w:ins w:id="2748" w:author="Sorin Salagean" w:date="2015-02-02T17:11:00Z">
              <w:r>
                <w:rPr>
                  <w:rFonts w:asciiTheme="minorHAnsi" w:hAnsiTheme="minorHAnsi"/>
                  <w:b/>
                  <w:noProof/>
                  <w:sz w:val="22"/>
                  <w:szCs w:val="22"/>
                </w:rPr>
                <w:t>GT – Grup constatatori 1</w:t>
              </w:r>
            </w:ins>
          </w:p>
        </w:tc>
        <w:tc>
          <w:tcPr>
            <w:tcW w:w="3464" w:type="dxa"/>
            <w:tcPrChange w:id="2749" w:author="Sorin Salagean" w:date="2015-02-02T17:33:00Z">
              <w:tcPr>
                <w:tcW w:w="3660" w:type="dxa"/>
              </w:tcPr>
            </w:tcPrChange>
          </w:tcPr>
          <w:p w14:paraId="43ED52E6" w14:textId="704CCC89" w:rsidR="00691FF6" w:rsidRPr="00691FF6" w:rsidRDefault="00691FF6" w:rsidP="00691FF6">
            <w:pPr>
              <w:rPr>
                <w:ins w:id="2750" w:author="Sorin Salagean" w:date="2015-02-02T17:10:00Z"/>
                <w:rFonts w:asciiTheme="minorHAnsi" w:hAnsiTheme="minorHAnsi"/>
                <w:b/>
                <w:noProof/>
                <w:sz w:val="22"/>
                <w:szCs w:val="22"/>
                <w:rPrChange w:id="2751" w:author="Sorin Salagean" w:date="2015-02-02T17:11:00Z">
                  <w:rPr>
                    <w:ins w:id="2752" w:author="Sorin Salagean" w:date="2015-02-02T17:10:00Z"/>
                    <w:b/>
                    <w:noProof/>
                  </w:rPr>
                </w:rPrChange>
              </w:rPr>
            </w:pPr>
            <w:ins w:id="2753" w:author="Sorin Salagean" w:date="2015-02-02T17:1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051" w:type="dxa"/>
            <w:tcPrChange w:id="2754" w:author="Sorin Salagean" w:date="2015-02-02T17:33:00Z">
              <w:tcPr>
                <w:tcW w:w="5051" w:type="dxa"/>
              </w:tcPr>
            </w:tcPrChange>
          </w:tcPr>
          <w:p w14:paraId="02922656" w14:textId="71E1CD83" w:rsidR="00691FF6" w:rsidRPr="00691FF6" w:rsidRDefault="00691FF6" w:rsidP="009D6112">
            <w:pPr>
              <w:rPr>
                <w:ins w:id="2755" w:author="Sorin Salagean" w:date="2015-02-02T17:10:00Z"/>
                <w:rFonts w:asciiTheme="minorHAnsi" w:hAnsiTheme="minorHAnsi"/>
                <w:b/>
                <w:noProof/>
                <w:sz w:val="22"/>
                <w:szCs w:val="22"/>
                <w:rPrChange w:id="2756" w:author="Sorin Salagean" w:date="2015-02-02T17:11:00Z">
                  <w:rPr>
                    <w:ins w:id="2757" w:author="Sorin Salagean" w:date="2015-02-02T17:10:00Z"/>
                    <w:b/>
                    <w:noProof/>
                  </w:rPr>
                </w:rPrChange>
              </w:rPr>
            </w:pPr>
            <w:ins w:id="2758" w:author="Sorin Salagean" w:date="2015-02-02T17:14:00Z">
              <w:r>
                <w:rPr>
                  <w:rFonts w:asciiTheme="minorHAnsi" w:eastAsiaTheme="minorHAnsi" w:hAnsiTheme="minorHAnsi" w:cstheme="minorBidi"/>
                  <w:b/>
                  <w:noProof/>
                  <w:sz w:val="22"/>
                  <w:szCs w:val="22"/>
                  <w:lang w:val="ro-RO"/>
                </w:rPr>
                <w:t>Se va folosi mecanismul Load Balancing, de tip „Keyword Based”</w:t>
              </w:r>
              <w:r w:rsidRPr="00417114">
                <w:rPr>
                  <w:rFonts w:asciiTheme="minorHAnsi" w:eastAsiaTheme="minorHAnsi" w:hAnsiTheme="minorHAnsi" w:cstheme="minorBidi"/>
                  <w:b/>
                  <w:noProof/>
                  <w:sz w:val="22"/>
                  <w:szCs w:val="22"/>
                  <w:lang w:val="ro-RO"/>
                </w:rPr>
                <w:t>.</w:t>
              </w:r>
            </w:ins>
          </w:p>
        </w:tc>
      </w:tr>
      <w:tr w:rsidR="00691FF6" w:rsidRPr="00417114" w14:paraId="72C66FB8" w14:textId="77777777" w:rsidTr="00A871CF">
        <w:trPr>
          <w:trHeight w:val="857"/>
          <w:ins w:id="2759" w:author="Sorin Salagean" w:date="2015-02-02T17:10:00Z"/>
          <w:trPrChange w:id="2760" w:author="Sorin Salagean" w:date="2015-02-02T17:33:00Z">
            <w:trPr>
              <w:trHeight w:val="857"/>
            </w:trPr>
          </w:trPrChange>
        </w:trPr>
        <w:tc>
          <w:tcPr>
            <w:tcW w:w="1775" w:type="dxa"/>
            <w:tcPrChange w:id="2761" w:author="Sorin Salagean" w:date="2015-02-02T17:33:00Z">
              <w:tcPr>
                <w:tcW w:w="1579" w:type="dxa"/>
              </w:tcPr>
            </w:tcPrChange>
          </w:tcPr>
          <w:p w14:paraId="47B37CBF" w14:textId="09083621" w:rsidR="00691FF6" w:rsidRPr="00691FF6" w:rsidRDefault="00691FF6" w:rsidP="009D6112">
            <w:pPr>
              <w:rPr>
                <w:ins w:id="2762" w:author="Sorin Salagean" w:date="2015-02-02T17:10:00Z"/>
                <w:rFonts w:asciiTheme="minorHAnsi" w:hAnsiTheme="minorHAnsi"/>
                <w:b/>
                <w:noProof/>
                <w:sz w:val="22"/>
                <w:szCs w:val="22"/>
                <w:rPrChange w:id="2763" w:author="Sorin Salagean" w:date="2015-02-02T17:11:00Z">
                  <w:rPr>
                    <w:ins w:id="2764" w:author="Sorin Salagean" w:date="2015-02-02T17:10:00Z"/>
                    <w:b/>
                    <w:noProof/>
                  </w:rPr>
                </w:rPrChange>
              </w:rPr>
            </w:pPr>
            <w:ins w:id="2765" w:author="Sorin Salagean" w:date="2015-02-02T17:12:00Z">
              <w:r>
                <w:rPr>
                  <w:rFonts w:asciiTheme="minorHAnsi" w:hAnsiTheme="minorHAnsi"/>
                  <w:b/>
                  <w:noProof/>
                  <w:sz w:val="22"/>
                  <w:szCs w:val="22"/>
                </w:rPr>
                <w:t>GT – Grup constatatori 2</w:t>
              </w:r>
            </w:ins>
            <w:ins w:id="2766" w:author="Sorin Salagean" w:date="2015-02-02T17:11:00Z">
              <w:r w:rsidRPr="00691FF6">
                <w:rPr>
                  <w:b/>
                  <w:noProof/>
                </w:rPr>
                <w:t xml:space="preserve"> </w:t>
              </w:r>
            </w:ins>
          </w:p>
        </w:tc>
        <w:tc>
          <w:tcPr>
            <w:tcW w:w="3464" w:type="dxa"/>
            <w:tcPrChange w:id="2767" w:author="Sorin Salagean" w:date="2015-02-02T17:33:00Z">
              <w:tcPr>
                <w:tcW w:w="3660" w:type="dxa"/>
              </w:tcPr>
            </w:tcPrChange>
          </w:tcPr>
          <w:p w14:paraId="4BC581B5" w14:textId="4D4FA95E" w:rsidR="00691FF6" w:rsidRPr="00691FF6" w:rsidRDefault="00691FF6" w:rsidP="00691FF6">
            <w:pPr>
              <w:rPr>
                <w:ins w:id="2768" w:author="Sorin Salagean" w:date="2015-02-02T17:10:00Z"/>
                <w:rFonts w:asciiTheme="minorHAnsi" w:hAnsiTheme="minorHAnsi"/>
                <w:b/>
                <w:noProof/>
                <w:sz w:val="22"/>
                <w:szCs w:val="22"/>
                <w:rPrChange w:id="2769" w:author="Sorin Salagean" w:date="2015-02-02T17:11:00Z">
                  <w:rPr>
                    <w:ins w:id="2770" w:author="Sorin Salagean" w:date="2015-02-02T17:10:00Z"/>
                    <w:b/>
                    <w:noProof/>
                  </w:rPr>
                </w:rPrChange>
              </w:rPr>
            </w:pPr>
            <w:ins w:id="2771" w:author="Sorin Salagean" w:date="2015-02-02T17:1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051" w:type="dxa"/>
            <w:tcPrChange w:id="2772" w:author="Sorin Salagean" w:date="2015-02-02T17:33:00Z">
              <w:tcPr>
                <w:tcW w:w="5051" w:type="dxa"/>
              </w:tcPr>
            </w:tcPrChange>
          </w:tcPr>
          <w:p w14:paraId="730DC834" w14:textId="7E961DC9" w:rsidR="00691FF6" w:rsidRPr="00691FF6" w:rsidRDefault="00691FF6" w:rsidP="009D6112">
            <w:pPr>
              <w:rPr>
                <w:ins w:id="2773" w:author="Sorin Salagean" w:date="2015-02-02T17:10:00Z"/>
                <w:rFonts w:asciiTheme="minorHAnsi" w:hAnsiTheme="minorHAnsi"/>
                <w:b/>
                <w:noProof/>
                <w:sz w:val="22"/>
                <w:szCs w:val="22"/>
                <w:rPrChange w:id="2774" w:author="Sorin Salagean" w:date="2015-02-02T17:11:00Z">
                  <w:rPr>
                    <w:ins w:id="2775" w:author="Sorin Salagean" w:date="2015-02-02T17:10:00Z"/>
                    <w:b/>
                    <w:noProof/>
                  </w:rPr>
                </w:rPrChange>
              </w:rPr>
            </w:pPr>
            <w:ins w:id="2776" w:author="Sorin Salagean" w:date="2015-02-02T17:14:00Z">
              <w:r>
                <w:rPr>
                  <w:rFonts w:asciiTheme="minorHAnsi" w:eastAsiaTheme="minorHAnsi" w:hAnsiTheme="minorHAnsi" w:cstheme="minorBidi"/>
                  <w:b/>
                  <w:noProof/>
                  <w:sz w:val="22"/>
                  <w:szCs w:val="22"/>
                  <w:lang w:val="ro-RO"/>
                </w:rPr>
                <w:t>Se va folosi mecanismul Load Balancing, de tip „Keyword Based”</w:t>
              </w:r>
              <w:r w:rsidRPr="00417114">
                <w:rPr>
                  <w:rFonts w:asciiTheme="minorHAnsi" w:eastAsiaTheme="minorHAnsi" w:hAnsiTheme="minorHAnsi" w:cstheme="minorBidi"/>
                  <w:b/>
                  <w:noProof/>
                  <w:sz w:val="22"/>
                  <w:szCs w:val="22"/>
                  <w:lang w:val="ro-RO"/>
                </w:rPr>
                <w:t>.</w:t>
              </w:r>
            </w:ins>
          </w:p>
        </w:tc>
      </w:tr>
      <w:tr w:rsidR="00691FF6" w:rsidRPr="00417114" w14:paraId="3A12BA65" w14:textId="77777777" w:rsidTr="00A871CF">
        <w:trPr>
          <w:trHeight w:val="857"/>
          <w:ins w:id="2777" w:author="Sorin Salagean" w:date="2015-02-02T17:12:00Z"/>
          <w:trPrChange w:id="2778" w:author="Sorin Salagean" w:date="2015-02-02T17:33:00Z">
            <w:trPr>
              <w:trHeight w:val="857"/>
            </w:trPr>
          </w:trPrChange>
        </w:trPr>
        <w:tc>
          <w:tcPr>
            <w:tcW w:w="1775" w:type="dxa"/>
            <w:tcPrChange w:id="2779" w:author="Sorin Salagean" w:date="2015-02-02T17:33:00Z">
              <w:tcPr>
                <w:tcW w:w="1579" w:type="dxa"/>
              </w:tcPr>
            </w:tcPrChange>
          </w:tcPr>
          <w:p w14:paraId="7D7B3EC0" w14:textId="29CA2151" w:rsidR="00691FF6" w:rsidRPr="00691FF6" w:rsidRDefault="00691FF6" w:rsidP="00691FF6">
            <w:pPr>
              <w:rPr>
                <w:ins w:id="2780" w:author="Sorin Salagean" w:date="2015-02-02T17:12:00Z"/>
                <w:b/>
                <w:noProof/>
              </w:rPr>
            </w:pPr>
            <w:ins w:id="2781" w:author="Sorin Salagean" w:date="2015-02-02T17:12:00Z">
              <w:r>
                <w:rPr>
                  <w:rFonts w:asciiTheme="minorHAnsi" w:hAnsiTheme="minorHAnsi"/>
                  <w:b/>
                  <w:noProof/>
                  <w:sz w:val="22"/>
                  <w:szCs w:val="22"/>
                </w:rPr>
                <w:t>GT – Grup constatatori 3</w:t>
              </w:r>
              <w:r w:rsidRPr="008542AC">
                <w:rPr>
                  <w:rFonts w:asciiTheme="minorHAnsi" w:hAnsiTheme="minorHAnsi"/>
                  <w:b/>
                  <w:noProof/>
                  <w:sz w:val="22"/>
                  <w:szCs w:val="22"/>
                </w:rPr>
                <w:t xml:space="preserve"> </w:t>
              </w:r>
            </w:ins>
          </w:p>
        </w:tc>
        <w:tc>
          <w:tcPr>
            <w:tcW w:w="3464" w:type="dxa"/>
            <w:tcPrChange w:id="2782" w:author="Sorin Salagean" w:date="2015-02-02T17:33:00Z">
              <w:tcPr>
                <w:tcW w:w="3660" w:type="dxa"/>
              </w:tcPr>
            </w:tcPrChange>
          </w:tcPr>
          <w:p w14:paraId="7C234727" w14:textId="2D56D943" w:rsidR="00691FF6" w:rsidRPr="00417114" w:rsidRDefault="00691FF6" w:rsidP="00691FF6">
            <w:pPr>
              <w:rPr>
                <w:ins w:id="2783" w:author="Sorin Salagean" w:date="2015-02-02T17:12:00Z"/>
                <w:b/>
                <w:noProof/>
              </w:rPr>
            </w:pPr>
            <w:ins w:id="2784" w:author="Sorin Salagean" w:date="2015-02-02T17:1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051" w:type="dxa"/>
            <w:tcPrChange w:id="2785" w:author="Sorin Salagean" w:date="2015-02-02T17:33:00Z">
              <w:tcPr>
                <w:tcW w:w="5051" w:type="dxa"/>
              </w:tcPr>
            </w:tcPrChange>
          </w:tcPr>
          <w:p w14:paraId="706DA9A9" w14:textId="6001AA51" w:rsidR="00691FF6" w:rsidRPr="00691FF6" w:rsidRDefault="00691FF6" w:rsidP="00691FF6">
            <w:pPr>
              <w:rPr>
                <w:ins w:id="2786" w:author="Sorin Salagean" w:date="2015-02-02T17:12:00Z"/>
                <w:b/>
                <w:noProof/>
              </w:rPr>
            </w:pPr>
            <w:ins w:id="2787" w:author="Sorin Salagean" w:date="2015-02-02T17:14:00Z">
              <w:r>
                <w:rPr>
                  <w:rFonts w:asciiTheme="minorHAnsi" w:eastAsiaTheme="minorHAnsi" w:hAnsiTheme="minorHAnsi" w:cstheme="minorBidi"/>
                  <w:b/>
                  <w:noProof/>
                  <w:sz w:val="22"/>
                  <w:szCs w:val="22"/>
                  <w:lang w:val="ro-RO"/>
                </w:rPr>
                <w:t>Se va folosi mecanismul Load Balancing, de tip „Keyword Based”</w:t>
              </w:r>
              <w:r w:rsidRPr="00417114">
                <w:rPr>
                  <w:rFonts w:asciiTheme="minorHAnsi" w:eastAsiaTheme="minorHAnsi" w:hAnsiTheme="minorHAnsi" w:cstheme="minorBidi"/>
                  <w:b/>
                  <w:noProof/>
                  <w:sz w:val="22"/>
                  <w:szCs w:val="22"/>
                  <w:lang w:val="ro-RO"/>
                </w:rPr>
                <w:t>.</w:t>
              </w:r>
            </w:ins>
          </w:p>
        </w:tc>
      </w:tr>
      <w:tr w:rsidR="00691FF6" w:rsidRPr="00417114" w14:paraId="079E311B" w14:textId="77777777" w:rsidTr="00A871CF">
        <w:trPr>
          <w:trHeight w:val="857"/>
          <w:ins w:id="2788" w:author="Sorin Salagean" w:date="2015-02-02T17:12:00Z"/>
          <w:trPrChange w:id="2789" w:author="Sorin Salagean" w:date="2015-02-02T17:33:00Z">
            <w:trPr>
              <w:trHeight w:val="857"/>
            </w:trPr>
          </w:trPrChange>
        </w:trPr>
        <w:tc>
          <w:tcPr>
            <w:tcW w:w="1775" w:type="dxa"/>
            <w:tcPrChange w:id="2790" w:author="Sorin Salagean" w:date="2015-02-02T17:33:00Z">
              <w:tcPr>
                <w:tcW w:w="1579" w:type="dxa"/>
              </w:tcPr>
            </w:tcPrChange>
          </w:tcPr>
          <w:p w14:paraId="3A114648" w14:textId="5076A3A2" w:rsidR="00691FF6" w:rsidRDefault="00691FF6" w:rsidP="00691FF6">
            <w:pPr>
              <w:rPr>
                <w:ins w:id="2791" w:author="Sorin Salagean" w:date="2015-02-02T17:12:00Z"/>
                <w:b/>
                <w:noProof/>
              </w:rPr>
            </w:pPr>
            <w:ins w:id="2792" w:author="Sorin Salagean" w:date="2015-02-02T17:12:00Z">
              <w:r>
                <w:rPr>
                  <w:rFonts w:asciiTheme="minorHAnsi" w:hAnsiTheme="minorHAnsi"/>
                  <w:b/>
                  <w:noProof/>
                  <w:sz w:val="22"/>
                  <w:szCs w:val="22"/>
                </w:rPr>
                <w:t>GT – Grup constatatori 4</w:t>
              </w:r>
              <w:r w:rsidRPr="008542AC">
                <w:rPr>
                  <w:rFonts w:asciiTheme="minorHAnsi" w:hAnsiTheme="minorHAnsi"/>
                  <w:b/>
                  <w:noProof/>
                  <w:sz w:val="22"/>
                  <w:szCs w:val="22"/>
                </w:rPr>
                <w:t xml:space="preserve"> </w:t>
              </w:r>
            </w:ins>
          </w:p>
        </w:tc>
        <w:tc>
          <w:tcPr>
            <w:tcW w:w="3464" w:type="dxa"/>
            <w:tcPrChange w:id="2793" w:author="Sorin Salagean" w:date="2015-02-02T17:33:00Z">
              <w:tcPr>
                <w:tcW w:w="3660" w:type="dxa"/>
              </w:tcPr>
            </w:tcPrChange>
          </w:tcPr>
          <w:p w14:paraId="43C20DE0" w14:textId="46A2EAA7" w:rsidR="00691FF6" w:rsidRPr="00417114" w:rsidRDefault="00691FF6" w:rsidP="00691FF6">
            <w:pPr>
              <w:rPr>
                <w:ins w:id="2794" w:author="Sorin Salagean" w:date="2015-02-02T17:12:00Z"/>
                <w:b/>
                <w:noProof/>
              </w:rPr>
            </w:pPr>
            <w:ins w:id="2795" w:author="Sorin Salagean" w:date="2015-02-02T17:1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051" w:type="dxa"/>
            <w:tcPrChange w:id="2796" w:author="Sorin Salagean" w:date="2015-02-02T17:33:00Z">
              <w:tcPr>
                <w:tcW w:w="5051" w:type="dxa"/>
              </w:tcPr>
            </w:tcPrChange>
          </w:tcPr>
          <w:p w14:paraId="069B1C6D" w14:textId="3AEFE0D5" w:rsidR="00691FF6" w:rsidRDefault="00691FF6" w:rsidP="00691FF6">
            <w:pPr>
              <w:rPr>
                <w:ins w:id="2797" w:author="Sorin Salagean" w:date="2015-02-02T17:12:00Z"/>
                <w:b/>
                <w:noProof/>
              </w:rPr>
            </w:pPr>
            <w:ins w:id="2798" w:author="Sorin Salagean" w:date="2015-02-02T17:14:00Z">
              <w:r>
                <w:rPr>
                  <w:rFonts w:asciiTheme="minorHAnsi" w:eastAsiaTheme="minorHAnsi" w:hAnsiTheme="minorHAnsi" w:cstheme="minorBidi"/>
                  <w:b/>
                  <w:noProof/>
                  <w:sz w:val="22"/>
                  <w:szCs w:val="22"/>
                  <w:lang w:val="ro-RO"/>
                </w:rPr>
                <w:t>Se va folosi mecanismul Load Balancing, de tip „Keyword Based”</w:t>
              </w:r>
              <w:r w:rsidRPr="00417114">
                <w:rPr>
                  <w:rFonts w:asciiTheme="minorHAnsi" w:eastAsiaTheme="minorHAnsi" w:hAnsiTheme="minorHAnsi" w:cstheme="minorBidi"/>
                  <w:b/>
                  <w:noProof/>
                  <w:sz w:val="22"/>
                  <w:szCs w:val="22"/>
                  <w:lang w:val="ro-RO"/>
                </w:rPr>
                <w:t>.</w:t>
              </w:r>
            </w:ins>
          </w:p>
        </w:tc>
      </w:tr>
      <w:tr w:rsidR="00691FF6" w:rsidRPr="00417114" w14:paraId="1C5E1F91" w14:textId="77777777" w:rsidTr="00A871CF">
        <w:trPr>
          <w:trHeight w:val="857"/>
          <w:ins w:id="2799" w:author="Sorin Salagean" w:date="2015-02-02T17:12:00Z"/>
          <w:trPrChange w:id="2800" w:author="Sorin Salagean" w:date="2015-02-02T17:33:00Z">
            <w:trPr>
              <w:trHeight w:val="857"/>
            </w:trPr>
          </w:trPrChange>
        </w:trPr>
        <w:tc>
          <w:tcPr>
            <w:tcW w:w="1775" w:type="dxa"/>
            <w:tcPrChange w:id="2801" w:author="Sorin Salagean" w:date="2015-02-02T17:33:00Z">
              <w:tcPr>
                <w:tcW w:w="1579" w:type="dxa"/>
              </w:tcPr>
            </w:tcPrChange>
          </w:tcPr>
          <w:p w14:paraId="4B247EBD" w14:textId="344E3774" w:rsidR="00691FF6" w:rsidRDefault="00691FF6" w:rsidP="00691FF6">
            <w:pPr>
              <w:rPr>
                <w:ins w:id="2802" w:author="Sorin Salagean" w:date="2015-02-02T17:12:00Z"/>
                <w:b/>
                <w:noProof/>
              </w:rPr>
            </w:pPr>
            <w:ins w:id="2803" w:author="Sorin Salagean" w:date="2015-02-02T17:12:00Z">
              <w:r>
                <w:rPr>
                  <w:rFonts w:asciiTheme="minorHAnsi" w:hAnsiTheme="minorHAnsi"/>
                  <w:b/>
                  <w:noProof/>
                  <w:sz w:val="22"/>
                  <w:szCs w:val="22"/>
                </w:rPr>
                <w:t>GT – Grup constatatori 5</w:t>
              </w:r>
            </w:ins>
          </w:p>
        </w:tc>
        <w:tc>
          <w:tcPr>
            <w:tcW w:w="3464" w:type="dxa"/>
            <w:tcPrChange w:id="2804" w:author="Sorin Salagean" w:date="2015-02-02T17:33:00Z">
              <w:tcPr>
                <w:tcW w:w="3660" w:type="dxa"/>
              </w:tcPr>
            </w:tcPrChange>
          </w:tcPr>
          <w:p w14:paraId="521EFA97" w14:textId="756842F7" w:rsidR="00691FF6" w:rsidRPr="00417114" w:rsidRDefault="00691FF6" w:rsidP="00691FF6">
            <w:pPr>
              <w:rPr>
                <w:ins w:id="2805" w:author="Sorin Salagean" w:date="2015-02-02T17:12:00Z"/>
                <w:b/>
                <w:noProof/>
              </w:rPr>
            </w:pPr>
            <w:ins w:id="2806" w:author="Sorin Salagean" w:date="2015-02-02T17:1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051" w:type="dxa"/>
            <w:tcPrChange w:id="2807" w:author="Sorin Salagean" w:date="2015-02-02T17:33:00Z">
              <w:tcPr>
                <w:tcW w:w="5051" w:type="dxa"/>
              </w:tcPr>
            </w:tcPrChange>
          </w:tcPr>
          <w:p w14:paraId="09805C35" w14:textId="1F912B70" w:rsidR="00691FF6" w:rsidRDefault="00691FF6" w:rsidP="00691FF6">
            <w:pPr>
              <w:rPr>
                <w:ins w:id="2808" w:author="Sorin Salagean" w:date="2015-02-02T17:12:00Z"/>
                <w:b/>
                <w:noProof/>
              </w:rPr>
            </w:pPr>
            <w:ins w:id="2809" w:author="Sorin Salagean" w:date="2015-02-02T17:14:00Z">
              <w:r>
                <w:rPr>
                  <w:rFonts w:asciiTheme="minorHAnsi" w:eastAsiaTheme="minorHAnsi" w:hAnsiTheme="minorHAnsi" w:cstheme="minorBidi"/>
                  <w:b/>
                  <w:noProof/>
                  <w:sz w:val="22"/>
                  <w:szCs w:val="22"/>
                  <w:lang w:val="ro-RO"/>
                </w:rPr>
                <w:t>Se va folosi mecanismul Load Balancing, de tip „Keyword Based”</w:t>
              </w:r>
              <w:r w:rsidRPr="00417114">
                <w:rPr>
                  <w:rFonts w:asciiTheme="minorHAnsi" w:eastAsiaTheme="minorHAnsi" w:hAnsiTheme="minorHAnsi" w:cstheme="minorBidi"/>
                  <w:b/>
                  <w:noProof/>
                  <w:sz w:val="22"/>
                  <w:szCs w:val="22"/>
                  <w:lang w:val="ro-RO"/>
                </w:rPr>
                <w:t>.</w:t>
              </w:r>
            </w:ins>
          </w:p>
        </w:tc>
      </w:tr>
      <w:tr w:rsidR="00691FF6" w:rsidRPr="00417114" w14:paraId="0CB02BA0" w14:textId="77777777" w:rsidTr="00A871CF">
        <w:trPr>
          <w:trHeight w:val="857"/>
          <w:ins w:id="2810" w:author="Sorin Salagean" w:date="2015-02-02T17:13:00Z"/>
          <w:trPrChange w:id="2811" w:author="Sorin Salagean" w:date="2015-02-02T17:33:00Z">
            <w:trPr>
              <w:trHeight w:val="857"/>
            </w:trPr>
          </w:trPrChange>
        </w:trPr>
        <w:tc>
          <w:tcPr>
            <w:tcW w:w="1775" w:type="dxa"/>
            <w:tcPrChange w:id="2812" w:author="Sorin Salagean" w:date="2015-02-02T17:33:00Z">
              <w:tcPr>
                <w:tcW w:w="1579" w:type="dxa"/>
              </w:tcPr>
            </w:tcPrChange>
          </w:tcPr>
          <w:p w14:paraId="45E1930D" w14:textId="1A577E95" w:rsidR="00691FF6" w:rsidRDefault="00691FF6" w:rsidP="00691FF6">
            <w:pPr>
              <w:rPr>
                <w:ins w:id="2813" w:author="Sorin Salagean" w:date="2015-02-02T17:13:00Z"/>
                <w:b/>
                <w:noProof/>
              </w:rPr>
            </w:pPr>
            <w:ins w:id="2814" w:author="Sorin Salagean" w:date="2015-02-02T17:13:00Z">
              <w:r>
                <w:rPr>
                  <w:rFonts w:asciiTheme="minorHAnsi" w:hAnsiTheme="minorHAnsi"/>
                  <w:b/>
                  <w:noProof/>
                  <w:sz w:val="22"/>
                  <w:szCs w:val="22"/>
                </w:rPr>
                <w:t>GT – Grup constatatori 6</w:t>
              </w:r>
              <w:r w:rsidRPr="008542AC">
                <w:rPr>
                  <w:rFonts w:asciiTheme="minorHAnsi" w:hAnsiTheme="minorHAnsi"/>
                  <w:b/>
                  <w:noProof/>
                  <w:sz w:val="22"/>
                  <w:szCs w:val="22"/>
                </w:rPr>
                <w:t xml:space="preserve"> </w:t>
              </w:r>
            </w:ins>
          </w:p>
        </w:tc>
        <w:tc>
          <w:tcPr>
            <w:tcW w:w="3464" w:type="dxa"/>
            <w:tcPrChange w:id="2815" w:author="Sorin Salagean" w:date="2015-02-02T17:33:00Z">
              <w:tcPr>
                <w:tcW w:w="3660" w:type="dxa"/>
              </w:tcPr>
            </w:tcPrChange>
          </w:tcPr>
          <w:p w14:paraId="79D335E2" w14:textId="25247416" w:rsidR="00691FF6" w:rsidRPr="00417114" w:rsidRDefault="00691FF6" w:rsidP="00691FF6">
            <w:pPr>
              <w:rPr>
                <w:ins w:id="2816" w:author="Sorin Salagean" w:date="2015-02-02T17:13:00Z"/>
                <w:b/>
                <w:noProof/>
              </w:rPr>
            </w:pPr>
            <w:ins w:id="2817" w:author="Sorin Salagean" w:date="2015-02-02T17:1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051" w:type="dxa"/>
            <w:tcPrChange w:id="2818" w:author="Sorin Salagean" w:date="2015-02-02T17:33:00Z">
              <w:tcPr>
                <w:tcW w:w="5051" w:type="dxa"/>
              </w:tcPr>
            </w:tcPrChange>
          </w:tcPr>
          <w:p w14:paraId="36C708FA" w14:textId="1F3C3C49" w:rsidR="00691FF6" w:rsidRDefault="00691FF6" w:rsidP="00691FF6">
            <w:pPr>
              <w:rPr>
                <w:ins w:id="2819" w:author="Sorin Salagean" w:date="2015-02-02T17:13:00Z"/>
                <w:b/>
                <w:noProof/>
              </w:rPr>
            </w:pPr>
            <w:ins w:id="2820" w:author="Sorin Salagean" w:date="2015-02-02T17:14:00Z">
              <w:r>
                <w:rPr>
                  <w:rFonts w:asciiTheme="minorHAnsi" w:eastAsiaTheme="minorHAnsi" w:hAnsiTheme="minorHAnsi" w:cstheme="minorBidi"/>
                  <w:b/>
                  <w:noProof/>
                  <w:sz w:val="22"/>
                  <w:szCs w:val="22"/>
                  <w:lang w:val="ro-RO"/>
                </w:rPr>
                <w:t>Se va folosi mecanismul Load Balancing, de tip „Keyword Based”</w:t>
              </w:r>
              <w:r w:rsidRPr="00417114">
                <w:rPr>
                  <w:rFonts w:asciiTheme="minorHAnsi" w:eastAsiaTheme="minorHAnsi" w:hAnsiTheme="minorHAnsi" w:cstheme="minorBidi"/>
                  <w:b/>
                  <w:noProof/>
                  <w:sz w:val="22"/>
                  <w:szCs w:val="22"/>
                  <w:lang w:val="ro-RO"/>
                </w:rPr>
                <w:t>.</w:t>
              </w:r>
            </w:ins>
          </w:p>
        </w:tc>
      </w:tr>
      <w:tr w:rsidR="00691FF6" w:rsidRPr="00417114" w14:paraId="213892B3" w14:textId="77777777" w:rsidTr="00A871CF">
        <w:trPr>
          <w:trHeight w:val="857"/>
          <w:ins w:id="2821" w:author="Sorin Salagean" w:date="2015-02-02T17:14:00Z"/>
          <w:trPrChange w:id="2822" w:author="Sorin Salagean" w:date="2015-02-02T17:33:00Z">
            <w:trPr>
              <w:trHeight w:val="857"/>
            </w:trPr>
          </w:trPrChange>
        </w:trPr>
        <w:tc>
          <w:tcPr>
            <w:tcW w:w="1775" w:type="dxa"/>
            <w:tcPrChange w:id="2823" w:author="Sorin Salagean" w:date="2015-02-02T17:33:00Z">
              <w:tcPr>
                <w:tcW w:w="1579" w:type="dxa"/>
              </w:tcPr>
            </w:tcPrChange>
          </w:tcPr>
          <w:p w14:paraId="38079962" w14:textId="44CB41E5" w:rsidR="00691FF6" w:rsidRPr="00691FF6" w:rsidRDefault="00691FF6" w:rsidP="00691FF6">
            <w:pPr>
              <w:rPr>
                <w:ins w:id="2824" w:author="Sorin Salagean" w:date="2015-02-02T17:14:00Z"/>
                <w:rFonts w:asciiTheme="minorHAnsi" w:hAnsiTheme="minorHAnsi"/>
                <w:b/>
                <w:noProof/>
                <w:sz w:val="22"/>
                <w:szCs w:val="22"/>
                <w:rPrChange w:id="2825" w:author="Sorin Salagean" w:date="2015-02-02T17:14:00Z">
                  <w:rPr>
                    <w:ins w:id="2826" w:author="Sorin Salagean" w:date="2015-02-02T17:14:00Z"/>
                    <w:b/>
                    <w:noProof/>
                  </w:rPr>
                </w:rPrChange>
              </w:rPr>
            </w:pPr>
            <w:ins w:id="2827" w:author="Sorin Salagean" w:date="2015-02-02T17:15:00Z">
              <w:r w:rsidRPr="008542AC">
                <w:rPr>
                  <w:rFonts w:asciiTheme="minorHAnsi" w:hAnsiTheme="minorHAnsi"/>
                  <w:b/>
                  <w:noProof/>
                  <w:sz w:val="22"/>
                  <w:szCs w:val="22"/>
                </w:rPr>
                <w:t>Supervizor</w:t>
              </w:r>
              <w:r>
                <w:rPr>
                  <w:rFonts w:asciiTheme="minorHAnsi" w:hAnsiTheme="minorHAnsi"/>
                  <w:b/>
                  <w:noProof/>
                  <w:sz w:val="22"/>
                  <w:szCs w:val="22"/>
                </w:rPr>
                <w:t xml:space="preserve"> – All flux</w:t>
              </w:r>
            </w:ins>
          </w:p>
        </w:tc>
        <w:tc>
          <w:tcPr>
            <w:tcW w:w="3464" w:type="dxa"/>
            <w:tcPrChange w:id="2828" w:author="Sorin Salagean" w:date="2015-02-02T17:33:00Z">
              <w:tcPr>
                <w:tcW w:w="3660" w:type="dxa"/>
              </w:tcPr>
            </w:tcPrChange>
          </w:tcPr>
          <w:p w14:paraId="16940B30" w14:textId="2BF466CB" w:rsidR="00691FF6" w:rsidRPr="00691FF6" w:rsidRDefault="00691FF6" w:rsidP="00691FF6">
            <w:pPr>
              <w:rPr>
                <w:ins w:id="2829" w:author="Sorin Salagean" w:date="2015-02-02T17:14:00Z"/>
                <w:rFonts w:asciiTheme="minorHAnsi" w:hAnsiTheme="minorHAnsi"/>
                <w:b/>
                <w:noProof/>
                <w:sz w:val="22"/>
                <w:szCs w:val="22"/>
                <w:rPrChange w:id="2830" w:author="Sorin Salagean" w:date="2015-02-02T17:14:00Z">
                  <w:rPr>
                    <w:ins w:id="2831" w:author="Sorin Salagean" w:date="2015-02-02T17:14:00Z"/>
                    <w:b/>
                    <w:noProof/>
                  </w:rPr>
                </w:rPrChange>
              </w:rPr>
            </w:pPr>
            <w:ins w:id="2832" w:author="Sorin Salagean" w:date="2015-02-02T17:15: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051" w:type="dxa"/>
            <w:tcPrChange w:id="2833" w:author="Sorin Salagean" w:date="2015-02-02T17:33:00Z">
              <w:tcPr>
                <w:tcW w:w="5051" w:type="dxa"/>
              </w:tcPr>
            </w:tcPrChange>
          </w:tcPr>
          <w:p w14:paraId="487DE7F6" w14:textId="2FBA52B7" w:rsidR="00691FF6" w:rsidRPr="00691FF6" w:rsidRDefault="00A871CF" w:rsidP="00691FF6">
            <w:pPr>
              <w:rPr>
                <w:ins w:id="2834" w:author="Sorin Salagean" w:date="2015-02-02T17:14:00Z"/>
                <w:rFonts w:asciiTheme="minorHAnsi" w:hAnsiTheme="minorHAnsi"/>
                <w:b/>
                <w:noProof/>
                <w:sz w:val="22"/>
                <w:szCs w:val="22"/>
                <w:rPrChange w:id="2835" w:author="Sorin Salagean" w:date="2015-02-02T17:14:00Z">
                  <w:rPr>
                    <w:ins w:id="2836" w:author="Sorin Salagean" w:date="2015-02-02T17:14:00Z"/>
                    <w:b/>
                    <w:noProof/>
                  </w:rPr>
                </w:rPrChange>
              </w:rPr>
            </w:pPr>
            <w:ins w:id="2837" w:author="Sorin Salagean" w:date="2015-02-02T17:33:00Z">
              <w:r>
                <w:rPr>
                  <w:rFonts w:asciiTheme="minorHAnsi" w:hAnsiTheme="minorHAnsi"/>
                  <w:b/>
                  <w:noProof/>
                  <w:sz w:val="22"/>
                  <w:szCs w:val="22"/>
                </w:rPr>
                <w:t>N/A</w:t>
              </w:r>
            </w:ins>
          </w:p>
        </w:tc>
      </w:tr>
    </w:tbl>
    <w:p w14:paraId="657D9638" w14:textId="05F018E3" w:rsidR="001A5562" w:rsidRDefault="001A5562" w:rsidP="00F2755F">
      <w:pPr>
        <w:spacing w:line="276" w:lineRule="auto"/>
        <w:rPr>
          <w:ins w:id="2838" w:author="Sorin Salagean" w:date="2015-02-02T16:29:00Z"/>
          <w:b/>
          <w:noProof/>
        </w:rPr>
      </w:pPr>
    </w:p>
    <w:p w14:paraId="21C35017" w14:textId="77777777" w:rsidR="00F2755F" w:rsidRPr="00126240" w:rsidRDefault="00F2755F" w:rsidP="00F2755F">
      <w:pPr>
        <w:spacing w:line="276" w:lineRule="auto"/>
        <w:rPr>
          <w:ins w:id="2839" w:author="Sorin Salagean" w:date="2015-01-30T13:05:00Z"/>
          <w:b/>
          <w:noProof/>
        </w:rPr>
      </w:pPr>
      <w:ins w:id="2840" w:author="Sorin Salagean" w:date="2015-01-30T13:05: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25"/>
        <w:gridCol w:w="7525"/>
      </w:tblGrid>
      <w:tr w:rsidR="00F2755F" w:rsidRPr="00126240" w14:paraId="448E97E3" w14:textId="77777777" w:rsidTr="00691FF6">
        <w:trPr>
          <w:cnfStyle w:val="100000000000" w:firstRow="1" w:lastRow="0" w:firstColumn="0" w:lastColumn="0" w:oddVBand="0" w:evenVBand="0" w:oddHBand="0" w:evenHBand="0" w:firstRowFirstColumn="0" w:firstRowLastColumn="0" w:lastRowFirstColumn="0" w:lastRowLastColumn="0"/>
          <w:trHeight w:val="362"/>
          <w:ins w:id="2841" w:author="Sorin Salagean" w:date="2015-01-30T13:05:00Z"/>
        </w:trPr>
        <w:tc>
          <w:tcPr>
            <w:tcW w:w="2865" w:type="dxa"/>
            <w:hideMark/>
          </w:tcPr>
          <w:p w14:paraId="5CE443B1" w14:textId="77777777" w:rsidR="00F2755F" w:rsidRPr="00CB26B7" w:rsidRDefault="00F2755F" w:rsidP="009D6112">
            <w:pPr>
              <w:spacing w:line="276" w:lineRule="auto"/>
              <w:rPr>
                <w:ins w:id="2842" w:author="Sorin Salagean" w:date="2015-01-30T13:05:00Z"/>
                <w:rFonts w:asciiTheme="minorHAnsi" w:eastAsiaTheme="minorHAnsi" w:hAnsiTheme="minorHAnsi" w:cstheme="minorBidi"/>
                <w:b/>
                <w:noProof/>
                <w:sz w:val="22"/>
                <w:szCs w:val="22"/>
                <w:lang w:val="ro-RO"/>
              </w:rPr>
            </w:pPr>
            <w:ins w:id="2843" w:author="Sorin Salagean" w:date="2015-01-30T13:05:00Z">
              <w:r w:rsidRPr="00CB26B7">
                <w:rPr>
                  <w:b/>
                  <w:noProof/>
                </w:rPr>
                <w:t>Actiune</w:t>
              </w:r>
            </w:ins>
          </w:p>
        </w:tc>
        <w:tc>
          <w:tcPr>
            <w:tcW w:w="7465" w:type="dxa"/>
            <w:hideMark/>
          </w:tcPr>
          <w:p w14:paraId="3C05C620" w14:textId="77777777" w:rsidR="00F2755F" w:rsidRPr="00CB26B7" w:rsidRDefault="00F2755F" w:rsidP="009D6112">
            <w:pPr>
              <w:spacing w:line="276" w:lineRule="auto"/>
              <w:rPr>
                <w:ins w:id="2844" w:author="Sorin Salagean" w:date="2015-01-30T13:05:00Z"/>
                <w:rFonts w:asciiTheme="minorHAnsi" w:eastAsiaTheme="minorHAnsi" w:hAnsiTheme="minorHAnsi" w:cstheme="minorBidi"/>
                <w:b/>
                <w:noProof/>
                <w:sz w:val="22"/>
                <w:szCs w:val="22"/>
                <w:lang w:val="ro-RO"/>
              </w:rPr>
            </w:pPr>
            <w:ins w:id="2845" w:author="Sorin Salagean" w:date="2015-01-30T13:05:00Z">
              <w:r w:rsidRPr="00CB26B7">
                <w:rPr>
                  <w:b/>
                  <w:noProof/>
                </w:rPr>
                <w:t>Descriere Actiune</w:t>
              </w:r>
            </w:ins>
          </w:p>
        </w:tc>
      </w:tr>
      <w:tr w:rsidR="00F2755F" w:rsidRPr="00126240" w14:paraId="71D690E3" w14:textId="77777777" w:rsidTr="00691FF6">
        <w:trPr>
          <w:trHeight w:val="362"/>
          <w:ins w:id="2846" w:author="Sorin Salagean" w:date="2015-01-30T13:05:00Z"/>
        </w:trPr>
        <w:tc>
          <w:tcPr>
            <w:tcW w:w="2865" w:type="dxa"/>
          </w:tcPr>
          <w:p w14:paraId="2D65A646" w14:textId="05FB536E" w:rsidR="00F2755F" w:rsidRPr="00577506" w:rsidRDefault="00691FF6">
            <w:pPr>
              <w:spacing w:line="276" w:lineRule="auto"/>
              <w:rPr>
                <w:ins w:id="2847" w:author="Sorin Salagean" w:date="2015-01-30T13:05:00Z"/>
                <w:rFonts w:asciiTheme="minorHAnsi" w:eastAsiaTheme="minorHAnsi" w:hAnsiTheme="minorHAnsi" w:cstheme="minorBidi"/>
                <w:b/>
                <w:noProof/>
                <w:sz w:val="22"/>
                <w:szCs w:val="22"/>
                <w:lang w:val="ro-RO"/>
                <w:rPrChange w:id="2848" w:author="Sorin Salagean" w:date="2015-02-19T11:40:00Z">
                  <w:rPr>
                    <w:ins w:id="2849" w:author="Sorin Salagean" w:date="2015-01-30T13:05:00Z"/>
                    <w:rFonts w:asciiTheme="minorHAnsi" w:eastAsiaTheme="minorHAnsi" w:hAnsiTheme="minorHAnsi" w:cstheme="minorBidi"/>
                    <w:b/>
                    <w:noProof/>
                    <w:sz w:val="22"/>
                    <w:szCs w:val="22"/>
                    <w:lang w:val="ro-RO"/>
                  </w:rPr>
                </w:rPrChange>
              </w:rPr>
            </w:pPr>
            <w:ins w:id="2850" w:author="Sorin Salagean" w:date="2015-02-02T17:16:00Z">
              <w:r w:rsidRPr="00577506">
                <w:rPr>
                  <w:rFonts w:asciiTheme="minorHAnsi" w:hAnsiTheme="minorHAnsi"/>
                  <w:b/>
                  <w:noProof/>
                  <w:sz w:val="22"/>
                  <w:szCs w:val="22"/>
                  <w:rPrChange w:id="2851" w:author="Sorin Salagean" w:date="2015-02-19T11:40:00Z">
                    <w:rPr>
                      <w:b/>
                      <w:noProof/>
                    </w:rPr>
                  </w:rPrChange>
                </w:rPr>
                <w:t>Setare</w:t>
              </w:r>
            </w:ins>
            <w:ins w:id="2852" w:author="Sorin Salagean" w:date="2015-02-02T17:15:00Z">
              <w:r w:rsidRPr="00577506">
                <w:rPr>
                  <w:rFonts w:asciiTheme="minorHAnsi" w:hAnsiTheme="minorHAnsi"/>
                  <w:b/>
                  <w:noProof/>
                  <w:sz w:val="22"/>
                  <w:szCs w:val="22"/>
                  <w:rPrChange w:id="2853" w:author="Sorin Salagean" w:date="2015-02-19T11:40:00Z">
                    <w:rPr>
                      <w:b/>
                      <w:noProof/>
                    </w:rPr>
                  </w:rPrChange>
                </w:rPr>
                <w:t xml:space="preserve"> kw </w:t>
              </w:r>
            </w:ins>
            <w:ins w:id="2854" w:author="Sorin Salagean" w:date="2015-02-02T17:16:00Z">
              <w:r w:rsidRPr="00577506">
                <w:rPr>
                  <w:rFonts w:asciiTheme="minorHAnsi" w:hAnsiTheme="minorHAnsi"/>
                  <w:b/>
                  <w:noProof/>
                  <w:sz w:val="22"/>
                  <w:szCs w:val="22"/>
                  <w:rPrChange w:id="2855" w:author="Sorin Salagean" w:date="2015-02-19T11:40:00Z">
                    <w:rPr>
                      <w:b/>
                      <w:noProof/>
                    </w:rPr>
                  </w:rPrChange>
                </w:rPr>
                <w:t>„Rezerva I</w:t>
              </w:r>
            </w:ins>
            <w:ins w:id="2856" w:author="Sorin Salagean" w:date="2015-02-02T17:17:00Z">
              <w:r w:rsidRPr="00577506">
                <w:rPr>
                  <w:rFonts w:asciiTheme="minorHAnsi" w:hAnsiTheme="minorHAnsi"/>
                  <w:b/>
                  <w:noProof/>
                  <w:sz w:val="22"/>
                  <w:szCs w:val="22"/>
                  <w:rPrChange w:id="2857" w:author="Sorin Salagean" w:date="2015-02-19T11:40:00Z">
                    <w:rPr>
                      <w:b/>
                      <w:noProof/>
                    </w:rPr>
                  </w:rPrChange>
                </w:rPr>
                <w:t>nsis</w:t>
              </w:r>
            </w:ins>
            <w:ins w:id="2858" w:author="Sorin Salagean" w:date="2015-02-02T17:16:00Z">
              <w:r w:rsidRPr="00577506">
                <w:rPr>
                  <w:rFonts w:asciiTheme="minorHAnsi" w:hAnsiTheme="minorHAnsi"/>
                  <w:b/>
                  <w:noProof/>
                  <w:sz w:val="22"/>
                  <w:szCs w:val="22"/>
                  <w:rPrChange w:id="2859" w:author="Sorin Salagean" w:date="2015-02-19T11:40:00Z">
                    <w:rPr>
                      <w:b/>
                      <w:noProof/>
                    </w:rPr>
                  </w:rPrChange>
                </w:rPr>
                <w:t>”</w:t>
              </w:r>
            </w:ins>
          </w:p>
        </w:tc>
        <w:tc>
          <w:tcPr>
            <w:tcW w:w="7465" w:type="dxa"/>
          </w:tcPr>
          <w:p w14:paraId="2FA897DC" w14:textId="2643B67F" w:rsidR="00F2755F" w:rsidRPr="00577506" w:rsidRDefault="00691FF6">
            <w:pPr>
              <w:spacing w:line="276" w:lineRule="auto"/>
              <w:rPr>
                <w:ins w:id="2860" w:author="Sorin Salagean" w:date="2015-01-30T13:05:00Z"/>
                <w:rFonts w:asciiTheme="minorHAnsi" w:eastAsiaTheme="minorHAnsi" w:hAnsiTheme="minorHAnsi" w:cstheme="minorBidi"/>
                <w:b/>
                <w:noProof/>
                <w:sz w:val="22"/>
                <w:szCs w:val="22"/>
                <w:lang w:val="ro-RO"/>
                <w:rPrChange w:id="2861" w:author="Sorin Salagean" w:date="2015-02-19T11:40:00Z">
                  <w:rPr>
                    <w:ins w:id="2862" w:author="Sorin Salagean" w:date="2015-01-30T13:05:00Z"/>
                    <w:rFonts w:asciiTheme="minorHAnsi" w:eastAsiaTheme="minorHAnsi" w:hAnsiTheme="minorHAnsi" w:cstheme="minorBidi"/>
                    <w:b/>
                    <w:noProof/>
                    <w:sz w:val="22"/>
                    <w:szCs w:val="22"/>
                    <w:lang w:val="ro-RO"/>
                  </w:rPr>
                </w:rPrChange>
              </w:rPr>
            </w:pPr>
            <w:ins w:id="2863" w:author="Sorin Salagean" w:date="2015-02-02T17:16:00Z">
              <w:r w:rsidRPr="00577506">
                <w:rPr>
                  <w:rFonts w:asciiTheme="minorHAnsi" w:hAnsiTheme="minorHAnsi"/>
                  <w:b/>
                  <w:noProof/>
                  <w:sz w:val="22"/>
                  <w:szCs w:val="22"/>
                  <w:rPrChange w:id="2864" w:author="Sorin Salagean" w:date="2015-02-19T11:40:00Z">
                    <w:rPr>
                      <w:b/>
                      <w:noProof/>
                    </w:rPr>
                  </w:rPrChange>
                </w:rPr>
                <w:t>Se copiaza kw-ul „Rezerva I</w:t>
              </w:r>
            </w:ins>
            <w:ins w:id="2865" w:author="Sorin Salagean" w:date="2015-02-02T17:17:00Z">
              <w:r w:rsidRPr="00577506">
                <w:rPr>
                  <w:rFonts w:asciiTheme="minorHAnsi" w:hAnsiTheme="minorHAnsi"/>
                  <w:b/>
                  <w:noProof/>
                  <w:sz w:val="22"/>
                  <w:szCs w:val="22"/>
                  <w:rPrChange w:id="2866" w:author="Sorin Salagean" w:date="2015-02-19T11:40:00Z">
                    <w:rPr>
                      <w:b/>
                      <w:noProof/>
                    </w:rPr>
                  </w:rPrChange>
                </w:rPr>
                <w:t>nsis</w:t>
              </w:r>
            </w:ins>
            <w:ins w:id="2867" w:author="Sorin Salagean" w:date="2015-02-02T17:16:00Z">
              <w:r w:rsidRPr="00577506">
                <w:rPr>
                  <w:rFonts w:asciiTheme="minorHAnsi" w:hAnsiTheme="minorHAnsi"/>
                  <w:b/>
                  <w:noProof/>
                  <w:sz w:val="22"/>
                  <w:szCs w:val="22"/>
                  <w:rPrChange w:id="2868" w:author="Sorin Salagean" w:date="2015-02-19T11:40:00Z">
                    <w:rPr>
                      <w:b/>
                      <w:noProof/>
                    </w:rPr>
                  </w:rPrChange>
                </w:rPr>
                <w:t>”</w:t>
              </w:r>
            </w:ins>
            <w:ins w:id="2869" w:author="Sorin Salagean" w:date="2015-02-02T17:17:00Z">
              <w:r w:rsidRPr="00577506">
                <w:rPr>
                  <w:rFonts w:asciiTheme="minorHAnsi" w:hAnsiTheme="minorHAnsi"/>
                  <w:b/>
                  <w:noProof/>
                  <w:sz w:val="22"/>
                  <w:szCs w:val="22"/>
                  <w:rPrChange w:id="2870" w:author="Sorin Salagean" w:date="2015-02-19T11:40:00Z">
                    <w:rPr>
                      <w:b/>
                      <w:noProof/>
                    </w:rPr>
                  </w:rPrChange>
                </w:rPr>
                <w:t xml:space="preserve"> in kw-ul „Rezerva Insis Initiala”</w:t>
              </w:r>
            </w:ins>
          </w:p>
        </w:tc>
      </w:tr>
      <w:tr w:rsidR="00691FF6" w:rsidRPr="00126240" w14:paraId="5B2805B6" w14:textId="77777777" w:rsidTr="00691FF6">
        <w:trPr>
          <w:trHeight w:val="362"/>
          <w:ins w:id="2871" w:author="Sorin Salagean" w:date="2015-02-02T17:15:00Z"/>
        </w:trPr>
        <w:tc>
          <w:tcPr>
            <w:tcW w:w="2865" w:type="dxa"/>
          </w:tcPr>
          <w:p w14:paraId="43A318F9" w14:textId="0C17ADE3" w:rsidR="00691FF6" w:rsidRPr="00577506" w:rsidRDefault="00691FF6" w:rsidP="00691FF6">
            <w:pPr>
              <w:spacing w:line="276" w:lineRule="auto"/>
              <w:rPr>
                <w:ins w:id="2872" w:author="Sorin Salagean" w:date="2015-02-02T17:15:00Z"/>
                <w:rFonts w:asciiTheme="minorHAnsi" w:hAnsiTheme="minorHAnsi"/>
                <w:b/>
                <w:noProof/>
                <w:sz w:val="22"/>
                <w:szCs w:val="22"/>
                <w:rPrChange w:id="2873" w:author="Sorin Salagean" w:date="2015-02-19T11:40:00Z">
                  <w:rPr>
                    <w:ins w:id="2874" w:author="Sorin Salagean" w:date="2015-02-02T17:15:00Z"/>
                    <w:b/>
                    <w:noProof/>
                  </w:rPr>
                </w:rPrChange>
              </w:rPr>
            </w:pPr>
            <w:ins w:id="2875" w:author="Sorin Salagean" w:date="2015-02-02T17:18:00Z">
              <w:r w:rsidRPr="00577506">
                <w:rPr>
                  <w:rFonts w:asciiTheme="minorHAnsi" w:hAnsiTheme="minorHAnsi"/>
                  <w:b/>
                  <w:noProof/>
                  <w:sz w:val="22"/>
                  <w:szCs w:val="22"/>
                  <w:rPrChange w:id="2876" w:author="Sorin Salagean" w:date="2015-02-19T11:40:00Z">
                    <w:rPr>
                      <w:b/>
                      <w:noProof/>
                    </w:rPr>
                  </w:rPrChange>
                </w:rPr>
                <w:t>Setare Etapa „Constatator intern”</w:t>
              </w:r>
            </w:ins>
          </w:p>
        </w:tc>
        <w:tc>
          <w:tcPr>
            <w:tcW w:w="7465" w:type="dxa"/>
          </w:tcPr>
          <w:p w14:paraId="6301E7D7" w14:textId="1BC59340" w:rsidR="00691FF6" w:rsidRPr="00577506" w:rsidRDefault="00691FF6">
            <w:pPr>
              <w:spacing w:line="276" w:lineRule="auto"/>
              <w:rPr>
                <w:ins w:id="2877" w:author="Sorin Salagean" w:date="2015-02-02T17:15:00Z"/>
                <w:rFonts w:asciiTheme="minorHAnsi" w:hAnsiTheme="minorHAnsi"/>
                <w:b/>
                <w:noProof/>
                <w:sz w:val="22"/>
                <w:szCs w:val="22"/>
                <w:rPrChange w:id="2878" w:author="Sorin Salagean" w:date="2015-02-19T11:40:00Z">
                  <w:rPr>
                    <w:ins w:id="2879" w:author="Sorin Salagean" w:date="2015-02-02T17:15:00Z"/>
                    <w:b/>
                    <w:noProof/>
                  </w:rPr>
                </w:rPrChange>
              </w:rPr>
            </w:pPr>
            <w:ins w:id="2880" w:author="Sorin Salagean" w:date="2015-02-02T17:18:00Z">
              <w:r w:rsidRPr="00577506">
                <w:rPr>
                  <w:rFonts w:asciiTheme="minorHAnsi" w:hAnsiTheme="minorHAnsi"/>
                  <w:b/>
                  <w:noProof/>
                  <w:sz w:val="22"/>
                  <w:szCs w:val="22"/>
                  <w:rPrChange w:id="2881" w:author="Sorin Salagean" w:date="2015-02-19T11:40:00Z">
                    <w:rPr>
                      <w:b/>
                      <w:noProof/>
                    </w:rPr>
                  </w:rPrChange>
                </w:rPr>
                <w:t>Se va seta kw-ul „Etapa dosar” cu valoarea „Constatator intern”</w:t>
              </w:r>
            </w:ins>
          </w:p>
        </w:tc>
      </w:tr>
      <w:tr w:rsidR="00691FF6" w:rsidRPr="00126240" w14:paraId="642FDACE" w14:textId="77777777" w:rsidTr="00691FF6">
        <w:trPr>
          <w:trHeight w:val="362"/>
          <w:ins w:id="2882" w:author="Sorin Salagean" w:date="2015-02-02T17:15:00Z"/>
        </w:trPr>
        <w:tc>
          <w:tcPr>
            <w:tcW w:w="2865" w:type="dxa"/>
          </w:tcPr>
          <w:p w14:paraId="6EB92C46" w14:textId="1E2F77EE" w:rsidR="00691FF6" w:rsidRPr="00577506" w:rsidRDefault="00691FF6" w:rsidP="009D6112">
            <w:pPr>
              <w:spacing w:line="276" w:lineRule="auto"/>
              <w:rPr>
                <w:ins w:id="2883" w:author="Sorin Salagean" w:date="2015-02-02T17:15:00Z"/>
                <w:rFonts w:asciiTheme="minorHAnsi" w:hAnsiTheme="minorHAnsi"/>
                <w:b/>
                <w:noProof/>
                <w:sz w:val="22"/>
                <w:szCs w:val="22"/>
                <w:rPrChange w:id="2884" w:author="Sorin Salagean" w:date="2015-02-19T11:40:00Z">
                  <w:rPr>
                    <w:ins w:id="2885" w:author="Sorin Salagean" w:date="2015-02-02T17:15:00Z"/>
                    <w:b/>
                    <w:noProof/>
                  </w:rPr>
                </w:rPrChange>
              </w:rPr>
            </w:pPr>
            <w:ins w:id="2886" w:author="Sorin Salagean" w:date="2015-02-02T17:19:00Z">
              <w:r w:rsidRPr="00577506">
                <w:rPr>
                  <w:rFonts w:asciiTheme="minorHAnsi" w:hAnsiTheme="minorHAnsi"/>
                  <w:b/>
                  <w:noProof/>
                  <w:sz w:val="22"/>
                  <w:szCs w:val="22"/>
                  <w:rPrChange w:id="2887" w:author="Sorin Salagean" w:date="2015-02-19T11:40:00Z">
                    <w:rPr>
                      <w:b/>
                      <w:noProof/>
                    </w:rPr>
                  </w:rPrChange>
                </w:rPr>
                <w:t>Setare kw “Status Formular Raportare Dauna</w:t>
              </w:r>
            </w:ins>
            <w:ins w:id="2888" w:author="Sorin Salagean" w:date="2015-02-02T17:20:00Z">
              <w:r w:rsidRPr="00577506">
                <w:rPr>
                  <w:rFonts w:asciiTheme="minorHAnsi" w:hAnsiTheme="minorHAnsi"/>
                  <w:b/>
                  <w:noProof/>
                  <w:sz w:val="22"/>
                  <w:szCs w:val="22"/>
                  <w:rPrChange w:id="2889" w:author="Sorin Salagean" w:date="2015-02-19T11:40:00Z">
                    <w:rPr>
                      <w:b/>
                      <w:noProof/>
                    </w:rPr>
                  </w:rPrChange>
                </w:rPr>
                <w:t>”</w:t>
              </w:r>
            </w:ins>
          </w:p>
        </w:tc>
        <w:tc>
          <w:tcPr>
            <w:tcW w:w="7465" w:type="dxa"/>
          </w:tcPr>
          <w:p w14:paraId="50E45F7B" w14:textId="31C4E5B6" w:rsidR="00691FF6" w:rsidRPr="00577506" w:rsidRDefault="00691FF6">
            <w:pPr>
              <w:spacing w:line="276" w:lineRule="auto"/>
              <w:rPr>
                <w:ins w:id="2890" w:author="Sorin Salagean" w:date="2015-02-02T17:15:00Z"/>
                <w:rFonts w:asciiTheme="minorHAnsi" w:hAnsiTheme="minorHAnsi"/>
                <w:b/>
                <w:noProof/>
                <w:sz w:val="22"/>
                <w:szCs w:val="22"/>
                <w:rPrChange w:id="2891" w:author="Sorin Salagean" w:date="2015-02-19T11:40:00Z">
                  <w:rPr>
                    <w:ins w:id="2892" w:author="Sorin Salagean" w:date="2015-02-02T17:15:00Z"/>
                    <w:b/>
                    <w:noProof/>
                  </w:rPr>
                </w:rPrChange>
              </w:rPr>
            </w:pPr>
            <w:ins w:id="2893" w:author="Sorin Salagean" w:date="2015-02-02T17:20:00Z">
              <w:r w:rsidRPr="00577506">
                <w:rPr>
                  <w:rFonts w:asciiTheme="minorHAnsi" w:hAnsiTheme="minorHAnsi"/>
                  <w:b/>
                  <w:noProof/>
                  <w:sz w:val="22"/>
                  <w:szCs w:val="22"/>
                  <w:rPrChange w:id="2894" w:author="Sorin Salagean" w:date="2015-02-19T11:40:00Z">
                    <w:rPr>
                      <w:b/>
                      <w:noProof/>
                    </w:rPr>
                  </w:rPrChange>
                </w:rPr>
                <w:t>Se va seta kw-ul “Status Formular Raportare Dauna” cu valoarea “2”</w:t>
              </w:r>
            </w:ins>
          </w:p>
        </w:tc>
      </w:tr>
      <w:tr w:rsidR="00691FF6" w:rsidRPr="00126240" w14:paraId="2C633BCF" w14:textId="77777777" w:rsidTr="00691FF6">
        <w:trPr>
          <w:trHeight w:val="362"/>
          <w:ins w:id="2895" w:author="Sorin Salagean" w:date="2015-02-02T17:15:00Z"/>
        </w:trPr>
        <w:tc>
          <w:tcPr>
            <w:tcW w:w="2865" w:type="dxa"/>
          </w:tcPr>
          <w:p w14:paraId="49FAB0D8" w14:textId="1FFBEF32" w:rsidR="00691FF6" w:rsidRPr="00577506" w:rsidRDefault="00691FF6" w:rsidP="00691FF6">
            <w:pPr>
              <w:spacing w:line="276" w:lineRule="auto"/>
              <w:rPr>
                <w:ins w:id="2896" w:author="Sorin Salagean" w:date="2015-02-02T17:15:00Z"/>
                <w:rFonts w:asciiTheme="minorHAnsi" w:hAnsiTheme="minorHAnsi"/>
                <w:b/>
                <w:noProof/>
                <w:sz w:val="22"/>
                <w:szCs w:val="22"/>
                <w:rPrChange w:id="2897" w:author="Sorin Salagean" w:date="2015-02-19T11:40:00Z">
                  <w:rPr>
                    <w:ins w:id="2898" w:author="Sorin Salagean" w:date="2015-02-02T17:15:00Z"/>
                    <w:b/>
                    <w:noProof/>
                  </w:rPr>
                </w:rPrChange>
              </w:rPr>
            </w:pPr>
            <w:ins w:id="2899" w:author="Sorin Salagean" w:date="2015-02-02T17:15:00Z">
              <w:r w:rsidRPr="00577506">
                <w:rPr>
                  <w:rFonts w:asciiTheme="minorHAnsi" w:hAnsiTheme="minorHAnsi"/>
                  <w:b/>
                  <w:noProof/>
                  <w:sz w:val="22"/>
                  <w:szCs w:val="22"/>
                  <w:rPrChange w:id="2900" w:author="Sorin Salagean" w:date="2015-02-19T11:40:00Z">
                    <w:rPr>
                      <w:b/>
                      <w:noProof/>
                    </w:rPr>
                  </w:rPrChange>
                </w:rPr>
                <w:t>Trimitere notificare</w:t>
              </w:r>
            </w:ins>
          </w:p>
        </w:tc>
        <w:tc>
          <w:tcPr>
            <w:tcW w:w="7465" w:type="dxa"/>
          </w:tcPr>
          <w:p w14:paraId="315F3439" w14:textId="541F356B" w:rsidR="00691FF6" w:rsidRPr="00577506" w:rsidRDefault="00691FF6" w:rsidP="00691FF6">
            <w:pPr>
              <w:spacing w:line="276" w:lineRule="auto"/>
              <w:rPr>
                <w:ins w:id="2901" w:author="Sorin Salagean" w:date="2015-02-02T17:15:00Z"/>
                <w:rFonts w:asciiTheme="minorHAnsi" w:hAnsiTheme="minorHAnsi"/>
                <w:b/>
                <w:sz w:val="22"/>
                <w:szCs w:val="22"/>
                <w:rPrChange w:id="2902" w:author="Sorin Salagean" w:date="2015-02-19T11:40:00Z">
                  <w:rPr>
                    <w:ins w:id="2903" w:author="Sorin Salagean" w:date="2015-02-02T17:15:00Z"/>
                  </w:rPr>
                </w:rPrChange>
              </w:rPr>
            </w:pPr>
            <w:ins w:id="2904" w:author="Sorin Salagean" w:date="2015-02-02T17:15:00Z">
              <w:r w:rsidRPr="00577506">
                <w:rPr>
                  <w:rFonts w:asciiTheme="minorHAnsi" w:hAnsiTheme="minorHAnsi"/>
                  <w:b/>
                  <w:sz w:val="22"/>
                  <w:szCs w:val="22"/>
                  <w:rPrChange w:id="2905" w:author="Sorin Salagean" w:date="2015-02-19T11:40:00Z">
                    <w:rPr/>
                  </w:rPrChange>
                </w:rPr>
                <w:t>Se trimite o notificare catre grupul de utilizatori, prin care sunt informati ca dosarul de dauna se afla in etapa “Constatator intern”</w:t>
              </w:r>
            </w:ins>
          </w:p>
        </w:tc>
      </w:tr>
      <w:tr w:rsidR="004F277F" w:rsidRPr="00126240" w14:paraId="737C8EA7" w14:textId="77777777" w:rsidTr="00691FF6">
        <w:trPr>
          <w:trHeight w:val="362"/>
          <w:ins w:id="2906" w:author="Sorin Salagean" w:date="2015-02-02T17:20:00Z"/>
        </w:trPr>
        <w:tc>
          <w:tcPr>
            <w:tcW w:w="2865" w:type="dxa"/>
          </w:tcPr>
          <w:p w14:paraId="450734D6" w14:textId="6C9F1CE7" w:rsidR="004F277F" w:rsidRPr="00577506" w:rsidDel="00691FF6" w:rsidRDefault="004F277F" w:rsidP="00691FF6">
            <w:pPr>
              <w:spacing w:line="276" w:lineRule="auto"/>
              <w:rPr>
                <w:ins w:id="2907" w:author="Sorin Salagean" w:date="2015-02-02T17:20:00Z"/>
                <w:rFonts w:asciiTheme="minorHAnsi" w:hAnsiTheme="minorHAnsi"/>
                <w:b/>
                <w:noProof/>
                <w:sz w:val="22"/>
                <w:szCs w:val="22"/>
                <w:rPrChange w:id="2908" w:author="Sorin Salagean" w:date="2015-02-19T11:40:00Z">
                  <w:rPr>
                    <w:ins w:id="2909" w:author="Sorin Salagean" w:date="2015-02-02T17:20:00Z"/>
                    <w:b/>
                    <w:noProof/>
                  </w:rPr>
                </w:rPrChange>
              </w:rPr>
            </w:pPr>
            <w:ins w:id="2910" w:author="Sorin Salagean" w:date="2015-02-02T17:25:00Z">
              <w:r w:rsidRPr="00577506">
                <w:rPr>
                  <w:rFonts w:asciiTheme="minorHAnsi" w:hAnsiTheme="minorHAnsi"/>
                  <w:b/>
                  <w:noProof/>
                  <w:sz w:val="22"/>
                  <w:szCs w:val="22"/>
                  <w:rPrChange w:id="2911" w:author="Sorin Salagean" w:date="2015-02-19T11:40:00Z">
                    <w:rPr>
                      <w:b/>
                      <w:noProof/>
                    </w:rPr>
                  </w:rPrChange>
                </w:rPr>
                <w:t>Setare user “utilizator operare constatare dauna”</w:t>
              </w:r>
            </w:ins>
          </w:p>
        </w:tc>
        <w:tc>
          <w:tcPr>
            <w:tcW w:w="7465" w:type="dxa"/>
          </w:tcPr>
          <w:p w14:paraId="4082C2EB" w14:textId="1033C99D" w:rsidR="004F277F" w:rsidRPr="00577506" w:rsidRDefault="004F277F">
            <w:pPr>
              <w:spacing w:line="276" w:lineRule="auto"/>
              <w:rPr>
                <w:ins w:id="2912" w:author="Sorin Salagean" w:date="2015-02-02T17:20:00Z"/>
                <w:rFonts w:asciiTheme="minorHAnsi" w:hAnsiTheme="minorHAnsi"/>
                <w:sz w:val="22"/>
                <w:szCs w:val="22"/>
                <w:rPrChange w:id="2913" w:author="Sorin Salagean" w:date="2015-02-19T11:40:00Z">
                  <w:rPr>
                    <w:ins w:id="2914" w:author="Sorin Salagean" w:date="2015-02-02T17:20:00Z"/>
                  </w:rPr>
                </w:rPrChange>
              </w:rPr>
            </w:pPr>
            <w:ins w:id="2915" w:author="Sorin Salagean" w:date="2015-02-02T17:26:00Z">
              <w:r w:rsidRPr="00577506">
                <w:rPr>
                  <w:rFonts w:asciiTheme="minorHAnsi" w:hAnsiTheme="minorHAnsi"/>
                  <w:b/>
                  <w:noProof/>
                  <w:sz w:val="22"/>
                  <w:szCs w:val="22"/>
                  <w:rPrChange w:id="2916" w:author="Sorin Salagean" w:date="2015-02-19T11:40:00Z">
                    <w:rPr>
                      <w:b/>
                      <w:noProof/>
                    </w:rPr>
                  </w:rPrChange>
                </w:rPr>
                <w:t>Salveaza username utilizator in keyword „utilizator operare constatare dauna”.</w:t>
              </w:r>
            </w:ins>
          </w:p>
        </w:tc>
      </w:tr>
      <w:tr w:rsidR="004F277F" w:rsidRPr="004F277F" w14:paraId="2A5A458C" w14:textId="77777777" w:rsidTr="00691FF6">
        <w:trPr>
          <w:trHeight w:val="362"/>
          <w:ins w:id="2917" w:author="Sorin Salagean" w:date="2015-02-02T17:28:00Z"/>
        </w:trPr>
        <w:tc>
          <w:tcPr>
            <w:tcW w:w="2865" w:type="dxa"/>
          </w:tcPr>
          <w:p w14:paraId="3A07B27C" w14:textId="7E4DE832" w:rsidR="004F277F" w:rsidRPr="00577506" w:rsidRDefault="004F277F">
            <w:pPr>
              <w:spacing w:line="276" w:lineRule="auto"/>
              <w:rPr>
                <w:ins w:id="2918" w:author="Sorin Salagean" w:date="2015-02-02T17:28:00Z"/>
                <w:rFonts w:asciiTheme="minorHAnsi" w:hAnsiTheme="minorHAnsi"/>
                <w:b/>
                <w:noProof/>
                <w:sz w:val="22"/>
                <w:szCs w:val="22"/>
                <w:rPrChange w:id="2919" w:author="Sorin Salagean" w:date="2015-02-19T11:40:00Z">
                  <w:rPr>
                    <w:ins w:id="2920" w:author="Sorin Salagean" w:date="2015-02-02T17:28:00Z"/>
                    <w:b/>
                    <w:noProof/>
                  </w:rPr>
                </w:rPrChange>
              </w:rPr>
            </w:pPr>
            <w:ins w:id="2921" w:author="Sorin Salagean" w:date="2015-02-02T17:28:00Z">
              <w:r w:rsidRPr="00577506">
                <w:rPr>
                  <w:rFonts w:asciiTheme="minorHAnsi" w:hAnsiTheme="minorHAnsi"/>
                  <w:b/>
                  <w:noProof/>
                  <w:sz w:val="22"/>
                  <w:szCs w:val="22"/>
                  <w:rPrChange w:id="2922" w:author="Sorin Salagean" w:date="2015-02-19T11:40:00Z">
                    <w:rPr>
                      <w:b/>
                      <w:noProof/>
                    </w:rPr>
                  </w:rPrChange>
                </w:rPr>
                <w:t>Verificare “Item Has Been in Queue</w:t>
              </w:r>
            </w:ins>
            <w:ins w:id="2923" w:author="Sorin Salagean" w:date="2015-02-02T17:29:00Z">
              <w:r w:rsidRPr="00577506">
                <w:rPr>
                  <w:rFonts w:asciiTheme="minorHAnsi" w:hAnsiTheme="minorHAnsi"/>
                  <w:b/>
                  <w:noProof/>
                  <w:sz w:val="22"/>
                  <w:szCs w:val="22"/>
                  <w:rPrChange w:id="2924" w:author="Sorin Salagean" w:date="2015-02-19T11:40:00Z">
                    <w:rPr>
                      <w:b/>
                      <w:noProof/>
                    </w:rPr>
                  </w:rPrChange>
                </w:rPr>
                <w:t>”</w:t>
              </w:r>
            </w:ins>
          </w:p>
        </w:tc>
        <w:tc>
          <w:tcPr>
            <w:tcW w:w="7465" w:type="dxa"/>
          </w:tcPr>
          <w:p w14:paraId="54570B53" w14:textId="1337B2D0" w:rsidR="004F277F" w:rsidRPr="00577506" w:rsidRDefault="004F277F" w:rsidP="004F277F">
            <w:pPr>
              <w:spacing w:line="276" w:lineRule="auto"/>
              <w:rPr>
                <w:ins w:id="2925" w:author="Sorin Salagean" w:date="2015-02-02T17:28:00Z"/>
                <w:rFonts w:asciiTheme="minorHAnsi" w:hAnsiTheme="minorHAnsi"/>
                <w:b/>
                <w:noProof/>
                <w:sz w:val="22"/>
                <w:szCs w:val="22"/>
                <w:rPrChange w:id="2926" w:author="Sorin Salagean" w:date="2015-02-19T11:40:00Z">
                  <w:rPr>
                    <w:ins w:id="2927" w:author="Sorin Salagean" w:date="2015-02-02T17:28:00Z"/>
                    <w:b/>
                    <w:noProof/>
                  </w:rPr>
                </w:rPrChange>
              </w:rPr>
            </w:pPr>
            <w:ins w:id="2928" w:author="Sorin Salagean" w:date="2015-02-02T17:29:00Z">
              <w:r w:rsidRPr="00577506">
                <w:rPr>
                  <w:rFonts w:asciiTheme="minorHAnsi" w:hAnsiTheme="minorHAnsi"/>
                  <w:b/>
                  <w:noProof/>
                  <w:sz w:val="22"/>
                  <w:szCs w:val="22"/>
                  <w:rPrChange w:id="2929" w:author="Sorin Salagean" w:date="2015-02-19T11:40:00Z">
                    <w:rPr>
                      <w:b/>
                      <w:noProof/>
                    </w:rPr>
                  </w:rPrChange>
                </w:rPr>
                <w:t>Se verifica daca documentul a fost in Etapa – “Lichidator (Asteapta documente)”</w:t>
              </w:r>
            </w:ins>
          </w:p>
        </w:tc>
      </w:tr>
    </w:tbl>
    <w:p w14:paraId="4F81369F" w14:textId="77777777" w:rsidR="00F2755F" w:rsidRPr="00126240" w:rsidRDefault="00F2755F" w:rsidP="00F2755F">
      <w:pPr>
        <w:spacing w:line="276" w:lineRule="auto"/>
        <w:rPr>
          <w:ins w:id="2930" w:author="Sorin Salagean" w:date="2015-01-30T13:05:00Z"/>
          <w:rStyle w:val="EstiloCuerpo"/>
          <w:noProof/>
        </w:rPr>
      </w:pPr>
    </w:p>
    <w:p w14:paraId="2B1949CE" w14:textId="77777777" w:rsidR="00F2755F" w:rsidRPr="00126240" w:rsidRDefault="00F2755F" w:rsidP="00F2755F">
      <w:pPr>
        <w:spacing w:line="276" w:lineRule="auto"/>
        <w:rPr>
          <w:ins w:id="2931" w:author="Sorin Salagean" w:date="2015-01-30T13:05:00Z"/>
          <w:b/>
          <w:noProof/>
        </w:rPr>
      </w:pPr>
      <w:ins w:id="2932" w:author="Sorin Salagean" w:date="2015-01-30T13:05: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1884"/>
        <w:gridCol w:w="4987"/>
        <w:gridCol w:w="1091"/>
        <w:gridCol w:w="2488"/>
      </w:tblGrid>
      <w:tr w:rsidR="00F2755F" w:rsidRPr="00577506" w14:paraId="0A61C4D3" w14:textId="77777777" w:rsidTr="00A23C96">
        <w:trPr>
          <w:cnfStyle w:val="100000000000" w:firstRow="1" w:lastRow="0" w:firstColumn="0" w:lastColumn="0" w:oddVBand="0" w:evenVBand="0" w:oddHBand="0" w:evenHBand="0" w:firstRowFirstColumn="0" w:firstRowLastColumn="0" w:lastRowFirstColumn="0" w:lastRowLastColumn="0"/>
          <w:trHeight w:val="362"/>
          <w:ins w:id="2933" w:author="Sorin Salagean" w:date="2015-01-30T13:05:00Z"/>
        </w:trPr>
        <w:tc>
          <w:tcPr>
            <w:tcW w:w="1824" w:type="dxa"/>
            <w:hideMark/>
          </w:tcPr>
          <w:p w14:paraId="043127BA" w14:textId="77777777" w:rsidR="00F2755F" w:rsidRPr="00577506" w:rsidRDefault="00F2755F" w:rsidP="009D6112">
            <w:pPr>
              <w:spacing w:line="276" w:lineRule="auto"/>
              <w:rPr>
                <w:ins w:id="2934" w:author="Sorin Salagean" w:date="2015-01-30T13:05:00Z"/>
                <w:rFonts w:asciiTheme="minorHAnsi" w:eastAsiaTheme="minorHAnsi" w:hAnsiTheme="minorHAnsi" w:cstheme="minorBidi"/>
                <w:b/>
                <w:noProof/>
                <w:sz w:val="22"/>
                <w:szCs w:val="22"/>
                <w:lang w:val="ro-RO"/>
                <w:rPrChange w:id="2935" w:author="Sorin Salagean" w:date="2015-02-19T11:40:00Z">
                  <w:rPr>
                    <w:ins w:id="2936" w:author="Sorin Salagean" w:date="2015-01-30T13:05:00Z"/>
                    <w:rFonts w:asciiTheme="minorHAnsi" w:eastAsiaTheme="minorHAnsi" w:hAnsiTheme="minorHAnsi" w:cstheme="minorBidi"/>
                    <w:b/>
                    <w:noProof/>
                    <w:sz w:val="22"/>
                    <w:szCs w:val="22"/>
                    <w:lang w:val="ro-RO"/>
                  </w:rPr>
                </w:rPrChange>
              </w:rPr>
            </w:pPr>
            <w:ins w:id="2937" w:author="Sorin Salagean" w:date="2015-01-30T13:05:00Z">
              <w:r w:rsidRPr="00577506">
                <w:rPr>
                  <w:rFonts w:asciiTheme="minorHAnsi" w:hAnsiTheme="minorHAnsi"/>
                  <w:b/>
                  <w:noProof/>
                  <w:sz w:val="22"/>
                  <w:szCs w:val="22"/>
                  <w:rPrChange w:id="2938" w:author="Sorin Salagean" w:date="2015-02-19T11:40:00Z">
                    <w:rPr>
                      <w:b/>
                      <w:noProof/>
                    </w:rPr>
                  </w:rPrChange>
                </w:rPr>
                <w:t>Nume task</w:t>
              </w:r>
            </w:ins>
          </w:p>
        </w:tc>
        <w:tc>
          <w:tcPr>
            <w:tcW w:w="4947" w:type="dxa"/>
            <w:hideMark/>
          </w:tcPr>
          <w:p w14:paraId="6CCDAD69" w14:textId="77777777" w:rsidR="00F2755F" w:rsidRPr="00577506" w:rsidRDefault="00F2755F" w:rsidP="009D6112">
            <w:pPr>
              <w:spacing w:line="276" w:lineRule="auto"/>
              <w:rPr>
                <w:ins w:id="2939" w:author="Sorin Salagean" w:date="2015-01-30T13:05:00Z"/>
                <w:rFonts w:asciiTheme="minorHAnsi" w:eastAsiaTheme="minorHAnsi" w:hAnsiTheme="minorHAnsi" w:cstheme="minorBidi"/>
                <w:b/>
                <w:noProof/>
                <w:sz w:val="22"/>
                <w:szCs w:val="22"/>
                <w:lang w:val="ro-RO"/>
                <w:rPrChange w:id="2940" w:author="Sorin Salagean" w:date="2015-02-19T11:40:00Z">
                  <w:rPr>
                    <w:ins w:id="2941" w:author="Sorin Salagean" w:date="2015-01-30T13:05:00Z"/>
                    <w:rFonts w:asciiTheme="minorHAnsi" w:eastAsiaTheme="minorHAnsi" w:hAnsiTheme="minorHAnsi" w:cstheme="minorBidi"/>
                    <w:b/>
                    <w:noProof/>
                    <w:sz w:val="22"/>
                    <w:szCs w:val="22"/>
                    <w:lang w:val="ro-RO"/>
                  </w:rPr>
                </w:rPrChange>
              </w:rPr>
            </w:pPr>
            <w:ins w:id="2942" w:author="Sorin Salagean" w:date="2015-01-30T13:05:00Z">
              <w:r w:rsidRPr="00577506">
                <w:rPr>
                  <w:rFonts w:asciiTheme="minorHAnsi" w:hAnsiTheme="minorHAnsi"/>
                  <w:b/>
                  <w:noProof/>
                  <w:sz w:val="22"/>
                  <w:szCs w:val="22"/>
                  <w:rPrChange w:id="2943" w:author="Sorin Salagean" w:date="2015-02-19T11:40:00Z">
                    <w:rPr>
                      <w:b/>
                      <w:noProof/>
                    </w:rPr>
                  </w:rPrChange>
                </w:rPr>
                <w:t>Descriere</w:t>
              </w:r>
            </w:ins>
          </w:p>
        </w:tc>
        <w:tc>
          <w:tcPr>
            <w:tcW w:w="1051" w:type="dxa"/>
            <w:hideMark/>
          </w:tcPr>
          <w:p w14:paraId="298280BE" w14:textId="77777777" w:rsidR="00F2755F" w:rsidRPr="00577506" w:rsidRDefault="00F2755F" w:rsidP="009D6112">
            <w:pPr>
              <w:spacing w:line="276" w:lineRule="auto"/>
              <w:rPr>
                <w:ins w:id="2944" w:author="Sorin Salagean" w:date="2015-01-30T13:05:00Z"/>
                <w:rFonts w:asciiTheme="minorHAnsi" w:eastAsiaTheme="minorHAnsi" w:hAnsiTheme="minorHAnsi" w:cstheme="minorBidi"/>
                <w:b/>
                <w:noProof/>
                <w:sz w:val="22"/>
                <w:szCs w:val="22"/>
                <w:lang w:val="ro-RO"/>
                <w:rPrChange w:id="2945" w:author="Sorin Salagean" w:date="2015-02-19T11:40:00Z">
                  <w:rPr>
                    <w:ins w:id="2946" w:author="Sorin Salagean" w:date="2015-01-30T13:05:00Z"/>
                    <w:rFonts w:asciiTheme="minorHAnsi" w:eastAsiaTheme="minorHAnsi" w:hAnsiTheme="minorHAnsi" w:cstheme="minorBidi"/>
                    <w:b/>
                    <w:noProof/>
                    <w:sz w:val="22"/>
                    <w:szCs w:val="22"/>
                    <w:lang w:val="ro-RO"/>
                  </w:rPr>
                </w:rPrChange>
              </w:rPr>
            </w:pPr>
            <w:ins w:id="2947" w:author="Sorin Salagean" w:date="2015-01-30T13:05:00Z">
              <w:r w:rsidRPr="00577506">
                <w:rPr>
                  <w:rFonts w:asciiTheme="minorHAnsi" w:hAnsiTheme="minorHAnsi"/>
                  <w:b/>
                  <w:noProof/>
                  <w:sz w:val="22"/>
                  <w:szCs w:val="22"/>
                  <w:rPrChange w:id="2948" w:author="Sorin Salagean" w:date="2015-02-19T11:40:00Z">
                    <w:rPr>
                      <w:b/>
                      <w:noProof/>
                    </w:rPr>
                  </w:rPrChange>
                </w:rPr>
                <w:t>Validari</w:t>
              </w:r>
            </w:ins>
          </w:p>
        </w:tc>
        <w:tc>
          <w:tcPr>
            <w:tcW w:w="2428" w:type="dxa"/>
          </w:tcPr>
          <w:p w14:paraId="0E91CC92" w14:textId="77777777" w:rsidR="00F2755F" w:rsidRPr="00577506" w:rsidRDefault="00F2755F" w:rsidP="009D6112">
            <w:pPr>
              <w:spacing w:line="276" w:lineRule="auto"/>
              <w:rPr>
                <w:ins w:id="2949" w:author="Sorin Salagean" w:date="2015-01-30T13:05:00Z"/>
                <w:rFonts w:asciiTheme="minorHAnsi" w:eastAsiaTheme="minorHAnsi" w:hAnsiTheme="minorHAnsi" w:cstheme="minorBidi"/>
                <w:b/>
                <w:noProof/>
                <w:sz w:val="22"/>
                <w:szCs w:val="22"/>
                <w:lang w:val="ro-RO"/>
                <w:rPrChange w:id="2950" w:author="Sorin Salagean" w:date="2015-02-19T11:40:00Z">
                  <w:rPr>
                    <w:ins w:id="2951" w:author="Sorin Salagean" w:date="2015-01-30T13:05:00Z"/>
                    <w:rFonts w:asciiTheme="minorHAnsi" w:eastAsiaTheme="minorHAnsi" w:hAnsiTheme="minorHAnsi" w:cstheme="minorBidi"/>
                    <w:b/>
                    <w:noProof/>
                    <w:sz w:val="22"/>
                    <w:szCs w:val="22"/>
                    <w:lang w:val="ro-RO"/>
                  </w:rPr>
                </w:rPrChange>
              </w:rPr>
            </w:pPr>
            <w:ins w:id="2952" w:author="Sorin Salagean" w:date="2015-01-30T13:05:00Z">
              <w:r w:rsidRPr="00577506">
                <w:rPr>
                  <w:rFonts w:asciiTheme="minorHAnsi" w:hAnsiTheme="minorHAnsi"/>
                  <w:b/>
                  <w:noProof/>
                  <w:sz w:val="22"/>
                  <w:szCs w:val="22"/>
                  <w:rPrChange w:id="2953" w:author="Sorin Salagean" w:date="2015-02-19T11:40:00Z">
                    <w:rPr>
                      <w:b/>
                      <w:noProof/>
                    </w:rPr>
                  </w:rPrChange>
                </w:rPr>
                <w:t>Cerinte sistem</w:t>
              </w:r>
            </w:ins>
          </w:p>
        </w:tc>
      </w:tr>
      <w:tr w:rsidR="00F2755F" w:rsidRPr="00577506" w14:paraId="596622DA" w14:textId="77777777" w:rsidTr="00A23C96">
        <w:trPr>
          <w:trHeight w:val="362"/>
          <w:ins w:id="2954" w:author="Sorin Salagean" w:date="2015-01-30T13:05:00Z"/>
        </w:trPr>
        <w:tc>
          <w:tcPr>
            <w:tcW w:w="1824" w:type="dxa"/>
          </w:tcPr>
          <w:p w14:paraId="63C88693" w14:textId="2AAFE9B0" w:rsidR="00F2755F" w:rsidRPr="00577506" w:rsidRDefault="00207DC3" w:rsidP="009D6112">
            <w:pPr>
              <w:spacing w:line="276" w:lineRule="auto"/>
              <w:rPr>
                <w:ins w:id="2955" w:author="Sorin Salagean" w:date="2015-01-30T13:05:00Z"/>
                <w:rFonts w:asciiTheme="minorHAnsi" w:hAnsiTheme="minorHAnsi"/>
                <w:b/>
                <w:noProof/>
                <w:sz w:val="22"/>
                <w:szCs w:val="22"/>
                <w:rPrChange w:id="2956" w:author="Sorin Salagean" w:date="2015-02-19T11:40:00Z">
                  <w:rPr>
                    <w:ins w:id="2957" w:author="Sorin Salagean" w:date="2015-01-30T13:05:00Z"/>
                    <w:b/>
                    <w:noProof/>
                  </w:rPr>
                </w:rPrChange>
              </w:rPr>
            </w:pPr>
            <w:ins w:id="2958" w:author="Sorin Salagean" w:date="2015-01-30T15:39:00Z">
              <w:r w:rsidRPr="00577506">
                <w:rPr>
                  <w:rFonts w:asciiTheme="minorHAnsi" w:hAnsiTheme="minorHAnsi"/>
                  <w:b/>
                  <w:sz w:val="22"/>
                  <w:szCs w:val="22"/>
                  <w:rPrChange w:id="2959" w:author="Sorin Salagean" w:date="2015-02-19T11:40:00Z">
                    <w:rPr/>
                  </w:rPrChange>
                </w:rPr>
                <w:lastRenderedPageBreak/>
                <w:t>Import document dosar</w:t>
              </w:r>
            </w:ins>
          </w:p>
        </w:tc>
        <w:tc>
          <w:tcPr>
            <w:tcW w:w="4947" w:type="dxa"/>
          </w:tcPr>
          <w:p w14:paraId="1EDFB0E3" w14:textId="511D5E04" w:rsidR="00F2755F" w:rsidRPr="00577506" w:rsidRDefault="00207DC3" w:rsidP="009D6112">
            <w:pPr>
              <w:spacing w:line="276" w:lineRule="auto"/>
              <w:rPr>
                <w:ins w:id="2960" w:author="Sorin Salagean" w:date="2015-01-30T13:05:00Z"/>
                <w:rFonts w:asciiTheme="minorHAnsi" w:hAnsiTheme="minorHAnsi"/>
                <w:b/>
                <w:noProof/>
                <w:sz w:val="22"/>
                <w:szCs w:val="22"/>
                <w:rPrChange w:id="2961" w:author="Sorin Salagean" w:date="2015-02-19T11:40:00Z">
                  <w:rPr>
                    <w:ins w:id="2962" w:author="Sorin Salagean" w:date="2015-01-30T13:05:00Z"/>
                    <w:b/>
                    <w:noProof/>
                  </w:rPr>
                </w:rPrChange>
              </w:rPr>
            </w:pPr>
            <w:ins w:id="2963" w:author="Sorin Salagean" w:date="2015-01-30T15:40:00Z">
              <w:r w:rsidRPr="00577506">
                <w:rPr>
                  <w:rFonts w:asciiTheme="minorHAnsi" w:hAnsiTheme="minorHAnsi"/>
                  <w:sz w:val="22"/>
                  <w:szCs w:val="22"/>
                  <w:rPrChange w:id="2964" w:author="Sorin Salagean" w:date="2015-02-19T11:40:00Z">
                    <w:rPr/>
                  </w:rPrChange>
                </w:rPr>
                <w:t>Se importa documentul “CL – Document dosar dauna auto Casco”</w:t>
              </w:r>
            </w:ins>
          </w:p>
        </w:tc>
        <w:tc>
          <w:tcPr>
            <w:tcW w:w="1051" w:type="dxa"/>
          </w:tcPr>
          <w:p w14:paraId="0691B522" w14:textId="77777777" w:rsidR="00F2755F" w:rsidRPr="00577506" w:rsidRDefault="00F2755F" w:rsidP="009D6112">
            <w:pPr>
              <w:spacing w:line="276" w:lineRule="auto"/>
              <w:rPr>
                <w:ins w:id="2965" w:author="Sorin Salagean" w:date="2015-01-30T13:05:00Z"/>
                <w:rFonts w:asciiTheme="minorHAnsi" w:hAnsiTheme="minorHAnsi"/>
                <w:b/>
                <w:noProof/>
                <w:sz w:val="22"/>
                <w:szCs w:val="22"/>
                <w:rPrChange w:id="2966" w:author="Sorin Salagean" w:date="2015-02-19T11:40:00Z">
                  <w:rPr>
                    <w:ins w:id="2967" w:author="Sorin Salagean" w:date="2015-01-30T13:05:00Z"/>
                    <w:b/>
                    <w:noProof/>
                  </w:rPr>
                </w:rPrChange>
              </w:rPr>
            </w:pPr>
          </w:p>
        </w:tc>
        <w:tc>
          <w:tcPr>
            <w:tcW w:w="2428" w:type="dxa"/>
          </w:tcPr>
          <w:p w14:paraId="1EDE8377" w14:textId="2763E61C" w:rsidR="00F2755F" w:rsidRPr="00577506" w:rsidRDefault="00207DC3" w:rsidP="009D6112">
            <w:pPr>
              <w:spacing w:line="276" w:lineRule="auto"/>
              <w:rPr>
                <w:ins w:id="2968" w:author="Sorin Salagean" w:date="2015-01-30T13:05:00Z"/>
                <w:rFonts w:asciiTheme="minorHAnsi" w:hAnsiTheme="minorHAnsi"/>
                <w:b/>
                <w:noProof/>
                <w:sz w:val="22"/>
                <w:szCs w:val="22"/>
                <w:rPrChange w:id="2969" w:author="Sorin Salagean" w:date="2015-02-19T11:40:00Z">
                  <w:rPr>
                    <w:ins w:id="2970" w:author="Sorin Salagean" w:date="2015-01-30T13:05:00Z"/>
                    <w:b/>
                    <w:noProof/>
                  </w:rPr>
                </w:rPrChange>
              </w:rPr>
            </w:pPr>
            <w:ins w:id="2971" w:author="Sorin Salagean" w:date="2015-01-30T15:40:00Z">
              <w:r w:rsidRPr="00577506">
                <w:rPr>
                  <w:rFonts w:asciiTheme="minorHAnsi" w:hAnsiTheme="minorHAnsi"/>
                  <w:sz w:val="22"/>
                  <w:szCs w:val="22"/>
                  <w:rPrChange w:id="2972" w:author="Sorin Salagean" w:date="2015-02-19T11:40:00Z">
                    <w:rPr/>
                  </w:rPrChange>
                </w:rPr>
                <w:t>Import Document</w:t>
              </w:r>
            </w:ins>
          </w:p>
        </w:tc>
      </w:tr>
      <w:tr w:rsidR="00207DC3" w:rsidRPr="00577506" w14:paraId="6D398010" w14:textId="77777777" w:rsidTr="00A23C96">
        <w:trPr>
          <w:trHeight w:val="362"/>
          <w:ins w:id="2973" w:author="Sorin Salagean" w:date="2015-01-30T15:40:00Z"/>
        </w:trPr>
        <w:tc>
          <w:tcPr>
            <w:tcW w:w="1824" w:type="dxa"/>
          </w:tcPr>
          <w:p w14:paraId="23C7AC99" w14:textId="11EAA156" w:rsidR="00207DC3" w:rsidRPr="00577506" w:rsidRDefault="00207DC3" w:rsidP="00207DC3">
            <w:pPr>
              <w:spacing w:line="276" w:lineRule="auto"/>
              <w:rPr>
                <w:ins w:id="2974" w:author="Sorin Salagean" w:date="2015-01-30T15:40:00Z"/>
                <w:rFonts w:asciiTheme="minorHAnsi" w:hAnsiTheme="minorHAnsi"/>
                <w:b/>
                <w:sz w:val="22"/>
                <w:szCs w:val="22"/>
                <w:rPrChange w:id="2975" w:author="Sorin Salagean" w:date="2015-02-19T11:40:00Z">
                  <w:rPr>
                    <w:ins w:id="2976" w:author="Sorin Salagean" w:date="2015-01-30T15:40:00Z"/>
                    <w:b/>
                  </w:rPr>
                </w:rPrChange>
              </w:rPr>
            </w:pPr>
            <w:ins w:id="2977" w:author="Sorin Salagean" w:date="2015-01-30T15:40:00Z">
              <w:r w:rsidRPr="00577506">
                <w:rPr>
                  <w:rFonts w:asciiTheme="minorHAnsi" w:hAnsiTheme="minorHAnsi"/>
                  <w:b/>
                  <w:sz w:val="22"/>
                  <w:szCs w:val="22"/>
                  <w:rPrChange w:id="2978" w:author="Sorin Salagean" w:date="2015-02-19T11:40:00Z">
                    <w:rPr/>
                  </w:rPrChange>
                </w:rPr>
                <w:t>Import Nota de constatare</w:t>
              </w:r>
            </w:ins>
          </w:p>
        </w:tc>
        <w:tc>
          <w:tcPr>
            <w:tcW w:w="4947" w:type="dxa"/>
          </w:tcPr>
          <w:p w14:paraId="3E352719" w14:textId="1F78D961" w:rsidR="00207DC3" w:rsidRPr="00577506" w:rsidRDefault="00207DC3" w:rsidP="00207DC3">
            <w:pPr>
              <w:spacing w:line="276" w:lineRule="auto"/>
              <w:rPr>
                <w:ins w:id="2979" w:author="Sorin Salagean" w:date="2015-01-30T15:40:00Z"/>
                <w:rFonts w:asciiTheme="minorHAnsi" w:hAnsiTheme="minorHAnsi"/>
                <w:sz w:val="22"/>
                <w:szCs w:val="22"/>
                <w:rPrChange w:id="2980" w:author="Sorin Salagean" w:date="2015-02-19T11:40:00Z">
                  <w:rPr>
                    <w:ins w:id="2981" w:author="Sorin Salagean" w:date="2015-01-30T15:40:00Z"/>
                  </w:rPr>
                </w:rPrChange>
              </w:rPr>
            </w:pPr>
            <w:ins w:id="2982" w:author="Sorin Salagean" w:date="2015-01-30T15:41:00Z">
              <w:r w:rsidRPr="00577506">
                <w:rPr>
                  <w:rFonts w:asciiTheme="minorHAnsi" w:hAnsiTheme="minorHAnsi"/>
                  <w:sz w:val="22"/>
                  <w:szCs w:val="22"/>
                  <w:rPrChange w:id="2983" w:author="Sorin Salagean" w:date="2015-02-19T11:40:00Z">
                    <w:rPr/>
                  </w:rPrChange>
                </w:rPr>
                <w:t>Se importa documentul “CL-Nota constatare/reconstatare dauna Auto”</w:t>
              </w:r>
            </w:ins>
          </w:p>
        </w:tc>
        <w:tc>
          <w:tcPr>
            <w:tcW w:w="1051" w:type="dxa"/>
          </w:tcPr>
          <w:p w14:paraId="1829C8CB" w14:textId="77777777" w:rsidR="00207DC3" w:rsidRPr="00577506" w:rsidRDefault="00207DC3" w:rsidP="00207DC3">
            <w:pPr>
              <w:spacing w:line="276" w:lineRule="auto"/>
              <w:rPr>
                <w:ins w:id="2984" w:author="Sorin Salagean" w:date="2015-01-30T15:40:00Z"/>
                <w:rFonts w:asciiTheme="minorHAnsi" w:hAnsiTheme="minorHAnsi"/>
                <w:b/>
                <w:noProof/>
                <w:sz w:val="22"/>
                <w:szCs w:val="22"/>
                <w:rPrChange w:id="2985" w:author="Sorin Salagean" w:date="2015-02-19T11:40:00Z">
                  <w:rPr>
                    <w:ins w:id="2986" w:author="Sorin Salagean" w:date="2015-01-30T15:40:00Z"/>
                    <w:b/>
                    <w:noProof/>
                  </w:rPr>
                </w:rPrChange>
              </w:rPr>
            </w:pPr>
          </w:p>
        </w:tc>
        <w:tc>
          <w:tcPr>
            <w:tcW w:w="2428" w:type="dxa"/>
          </w:tcPr>
          <w:p w14:paraId="1608DE01" w14:textId="6AD8FCDB" w:rsidR="00207DC3" w:rsidRPr="00577506" w:rsidRDefault="00207DC3" w:rsidP="00207DC3">
            <w:pPr>
              <w:spacing w:line="276" w:lineRule="auto"/>
              <w:rPr>
                <w:ins w:id="2987" w:author="Sorin Salagean" w:date="2015-01-30T15:40:00Z"/>
                <w:rFonts w:asciiTheme="minorHAnsi" w:hAnsiTheme="minorHAnsi"/>
                <w:sz w:val="22"/>
                <w:szCs w:val="22"/>
                <w:rPrChange w:id="2988" w:author="Sorin Salagean" w:date="2015-02-19T11:40:00Z">
                  <w:rPr>
                    <w:ins w:id="2989" w:author="Sorin Salagean" w:date="2015-01-30T15:40:00Z"/>
                  </w:rPr>
                </w:rPrChange>
              </w:rPr>
            </w:pPr>
            <w:ins w:id="2990" w:author="Sorin Salagean" w:date="2015-01-30T15:41:00Z">
              <w:r w:rsidRPr="00577506">
                <w:rPr>
                  <w:rFonts w:asciiTheme="minorHAnsi" w:hAnsiTheme="minorHAnsi"/>
                  <w:sz w:val="22"/>
                  <w:szCs w:val="22"/>
                  <w:rPrChange w:id="2991" w:author="Sorin Salagean" w:date="2015-02-19T11:40:00Z">
                    <w:rPr/>
                  </w:rPrChange>
                </w:rPr>
                <w:t>Import Document</w:t>
              </w:r>
            </w:ins>
          </w:p>
        </w:tc>
      </w:tr>
      <w:tr w:rsidR="00207DC3" w:rsidRPr="00577506" w14:paraId="7FB2F0BE" w14:textId="77777777" w:rsidTr="00A23C96">
        <w:trPr>
          <w:trHeight w:val="362"/>
          <w:ins w:id="2992" w:author="Sorin Salagean" w:date="2015-01-30T15:41:00Z"/>
        </w:trPr>
        <w:tc>
          <w:tcPr>
            <w:tcW w:w="1824" w:type="dxa"/>
          </w:tcPr>
          <w:p w14:paraId="776BA51E" w14:textId="0ECA9958" w:rsidR="00207DC3" w:rsidRPr="00577506" w:rsidRDefault="00207DC3" w:rsidP="00207DC3">
            <w:pPr>
              <w:spacing w:line="276" w:lineRule="auto"/>
              <w:rPr>
                <w:ins w:id="2993" w:author="Sorin Salagean" w:date="2015-01-30T15:41:00Z"/>
                <w:rFonts w:asciiTheme="minorHAnsi" w:hAnsiTheme="minorHAnsi"/>
                <w:b/>
                <w:sz w:val="22"/>
                <w:szCs w:val="22"/>
                <w:rPrChange w:id="2994" w:author="Sorin Salagean" w:date="2015-02-19T11:40:00Z">
                  <w:rPr>
                    <w:ins w:id="2995" w:author="Sorin Salagean" w:date="2015-01-30T15:41:00Z"/>
                    <w:b/>
                  </w:rPr>
                </w:rPrChange>
              </w:rPr>
            </w:pPr>
            <w:ins w:id="2996" w:author="Sorin Salagean" w:date="2015-01-30T15:41:00Z">
              <w:r w:rsidRPr="00577506">
                <w:rPr>
                  <w:rFonts w:asciiTheme="minorHAnsi" w:hAnsiTheme="minorHAnsi"/>
                  <w:b/>
                  <w:sz w:val="22"/>
                  <w:szCs w:val="22"/>
                  <w:rPrChange w:id="2997" w:author="Sorin Salagean" w:date="2015-02-19T11:40:00Z">
                    <w:rPr/>
                  </w:rPrChange>
                </w:rPr>
                <w:t>Print Nota de constatare</w:t>
              </w:r>
            </w:ins>
          </w:p>
        </w:tc>
        <w:tc>
          <w:tcPr>
            <w:tcW w:w="4947" w:type="dxa"/>
          </w:tcPr>
          <w:p w14:paraId="77AA5C77" w14:textId="77777777" w:rsidR="00207DC3" w:rsidRPr="00577506" w:rsidRDefault="00207DC3" w:rsidP="00207DC3">
            <w:pPr>
              <w:spacing w:line="276" w:lineRule="auto"/>
              <w:rPr>
                <w:ins w:id="2998" w:author="Sorin Salagean" w:date="2015-01-30T15:41:00Z"/>
                <w:rFonts w:asciiTheme="minorHAnsi" w:hAnsiTheme="minorHAnsi"/>
                <w:sz w:val="22"/>
                <w:szCs w:val="22"/>
                <w:rPrChange w:id="2999" w:author="Sorin Salagean" w:date="2015-02-19T11:40:00Z">
                  <w:rPr>
                    <w:ins w:id="3000" w:author="Sorin Salagean" w:date="2015-01-30T15:41:00Z"/>
                  </w:rPr>
                </w:rPrChange>
              </w:rPr>
            </w:pPr>
          </w:p>
        </w:tc>
        <w:tc>
          <w:tcPr>
            <w:tcW w:w="1051" w:type="dxa"/>
          </w:tcPr>
          <w:p w14:paraId="5DAA4913" w14:textId="77777777" w:rsidR="00207DC3" w:rsidRPr="00577506" w:rsidRDefault="00207DC3" w:rsidP="00207DC3">
            <w:pPr>
              <w:spacing w:line="276" w:lineRule="auto"/>
              <w:rPr>
                <w:ins w:id="3001" w:author="Sorin Salagean" w:date="2015-01-30T15:41:00Z"/>
                <w:rFonts w:asciiTheme="minorHAnsi" w:hAnsiTheme="minorHAnsi"/>
                <w:b/>
                <w:noProof/>
                <w:sz w:val="22"/>
                <w:szCs w:val="22"/>
                <w:rPrChange w:id="3002" w:author="Sorin Salagean" w:date="2015-02-19T11:40:00Z">
                  <w:rPr>
                    <w:ins w:id="3003" w:author="Sorin Salagean" w:date="2015-01-30T15:41:00Z"/>
                    <w:b/>
                    <w:noProof/>
                  </w:rPr>
                </w:rPrChange>
              </w:rPr>
            </w:pPr>
          </w:p>
        </w:tc>
        <w:tc>
          <w:tcPr>
            <w:tcW w:w="2428" w:type="dxa"/>
          </w:tcPr>
          <w:p w14:paraId="68C243E1" w14:textId="77777777" w:rsidR="00207DC3" w:rsidRPr="00577506" w:rsidRDefault="00207DC3" w:rsidP="00207DC3">
            <w:pPr>
              <w:spacing w:line="276" w:lineRule="auto"/>
              <w:rPr>
                <w:ins w:id="3004" w:author="Sorin Salagean" w:date="2015-01-30T15:41:00Z"/>
                <w:rFonts w:asciiTheme="minorHAnsi" w:hAnsiTheme="minorHAnsi"/>
                <w:sz w:val="22"/>
                <w:szCs w:val="22"/>
                <w:rPrChange w:id="3005" w:author="Sorin Salagean" w:date="2015-02-19T11:40:00Z">
                  <w:rPr>
                    <w:ins w:id="3006" w:author="Sorin Salagean" w:date="2015-01-30T15:41:00Z"/>
                  </w:rPr>
                </w:rPrChange>
              </w:rPr>
            </w:pPr>
          </w:p>
        </w:tc>
      </w:tr>
      <w:tr w:rsidR="00207DC3" w:rsidRPr="00577506" w14:paraId="51323B62" w14:textId="77777777" w:rsidTr="00A23C96">
        <w:trPr>
          <w:trHeight w:val="362"/>
          <w:ins w:id="3007" w:author="Sorin Salagean" w:date="2015-01-30T15:42:00Z"/>
        </w:trPr>
        <w:tc>
          <w:tcPr>
            <w:tcW w:w="1824" w:type="dxa"/>
          </w:tcPr>
          <w:p w14:paraId="53E5617D" w14:textId="0E1F187D" w:rsidR="00207DC3" w:rsidRPr="00577506" w:rsidRDefault="00207DC3" w:rsidP="00207DC3">
            <w:pPr>
              <w:spacing w:line="276" w:lineRule="auto"/>
              <w:rPr>
                <w:ins w:id="3008" w:author="Sorin Salagean" w:date="2015-01-30T15:42:00Z"/>
                <w:rFonts w:asciiTheme="minorHAnsi" w:hAnsiTheme="minorHAnsi"/>
                <w:b/>
                <w:sz w:val="22"/>
                <w:szCs w:val="22"/>
                <w:rPrChange w:id="3009" w:author="Sorin Salagean" w:date="2015-02-19T11:40:00Z">
                  <w:rPr>
                    <w:ins w:id="3010" w:author="Sorin Salagean" w:date="2015-01-30T15:42:00Z"/>
                    <w:b/>
                  </w:rPr>
                </w:rPrChange>
              </w:rPr>
            </w:pPr>
            <w:ins w:id="3011" w:author="Sorin Salagean" w:date="2015-01-30T15:45:00Z">
              <w:r w:rsidRPr="00577506">
                <w:rPr>
                  <w:rFonts w:asciiTheme="minorHAnsi" w:hAnsiTheme="minorHAnsi"/>
                  <w:b/>
                  <w:sz w:val="22"/>
                  <w:szCs w:val="22"/>
                  <w:rPrChange w:id="3012" w:author="Sorin Salagean" w:date="2015-02-19T11:40:00Z">
                    <w:rPr>
                      <w:b/>
                    </w:rPr>
                  </w:rPrChange>
                </w:rPr>
                <w:t>Trimite la Lichidator</w:t>
              </w:r>
            </w:ins>
          </w:p>
        </w:tc>
        <w:tc>
          <w:tcPr>
            <w:tcW w:w="4947" w:type="dxa"/>
          </w:tcPr>
          <w:p w14:paraId="765B0BA0" w14:textId="77777777" w:rsidR="00207DC3" w:rsidRPr="00577506" w:rsidRDefault="00207DC3" w:rsidP="00207DC3">
            <w:pPr>
              <w:spacing w:line="276" w:lineRule="auto"/>
              <w:rPr>
                <w:ins w:id="3013" w:author="Sorin Salagean" w:date="2015-01-30T15:46:00Z"/>
                <w:rFonts w:asciiTheme="minorHAnsi" w:eastAsiaTheme="minorHAnsi" w:hAnsiTheme="minorHAnsi" w:cstheme="minorBidi"/>
                <w:sz w:val="22"/>
                <w:szCs w:val="22"/>
                <w:rPrChange w:id="3014" w:author="Sorin Salagean" w:date="2015-02-19T11:40:00Z">
                  <w:rPr>
                    <w:ins w:id="3015" w:author="Sorin Salagean" w:date="2015-01-30T15:46:00Z"/>
                    <w:rFonts w:asciiTheme="minorHAnsi" w:eastAsiaTheme="minorHAnsi" w:hAnsiTheme="minorHAnsi" w:cstheme="minorBidi"/>
                    <w:sz w:val="22"/>
                    <w:szCs w:val="22"/>
                  </w:rPr>
                </w:rPrChange>
              </w:rPr>
            </w:pPr>
            <w:ins w:id="3016" w:author="Sorin Salagean" w:date="2015-01-30T15:46:00Z">
              <w:r w:rsidRPr="00577506">
                <w:rPr>
                  <w:rFonts w:asciiTheme="minorHAnsi" w:hAnsiTheme="minorHAnsi"/>
                  <w:sz w:val="22"/>
                  <w:szCs w:val="22"/>
                  <w:rPrChange w:id="3017" w:author="Sorin Salagean" w:date="2015-02-19T11:40:00Z">
                    <w:rPr/>
                  </w:rPrChange>
                </w:rPr>
                <w:t>Trimite documentul in etapa “Lichidator”</w:t>
              </w:r>
            </w:ins>
          </w:p>
          <w:p w14:paraId="1DD9FE0D" w14:textId="77777777" w:rsidR="00207DC3" w:rsidRPr="00577506" w:rsidRDefault="00207DC3" w:rsidP="00207DC3">
            <w:pPr>
              <w:spacing w:line="276" w:lineRule="auto"/>
              <w:rPr>
                <w:ins w:id="3018" w:author="Sorin Salagean" w:date="2015-01-30T15:46:00Z"/>
                <w:rFonts w:asciiTheme="minorHAnsi" w:eastAsiaTheme="minorHAnsi" w:hAnsiTheme="minorHAnsi" w:cstheme="minorBidi"/>
                <w:sz w:val="22"/>
                <w:szCs w:val="22"/>
                <w:rPrChange w:id="3019" w:author="Sorin Salagean" w:date="2015-02-19T11:40:00Z">
                  <w:rPr>
                    <w:ins w:id="3020" w:author="Sorin Salagean" w:date="2015-01-30T15:46:00Z"/>
                    <w:rFonts w:asciiTheme="minorHAnsi" w:eastAsiaTheme="minorHAnsi" w:hAnsiTheme="minorHAnsi" w:cstheme="minorBidi"/>
                    <w:sz w:val="22"/>
                    <w:szCs w:val="22"/>
                  </w:rPr>
                </w:rPrChange>
              </w:rPr>
            </w:pPr>
            <w:ins w:id="3021" w:author="Sorin Salagean" w:date="2015-01-30T15:46:00Z">
              <w:r w:rsidRPr="00577506">
                <w:rPr>
                  <w:rFonts w:asciiTheme="minorHAnsi" w:hAnsiTheme="minorHAnsi"/>
                  <w:sz w:val="22"/>
                  <w:szCs w:val="22"/>
                  <w:rPrChange w:id="3022" w:author="Sorin Salagean" w:date="2015-02-19T11:40:00Z">
                    <w:rPr/>
                  </w:rPrChange>
                </w:rPr>
                <w:t>La apasarea acestui buton au loc o serie de verificari:</w:t>
              </w:r>
            </w:ins>
          </w:p>
          <w:p w14:paraId="4EF3F530" w14:textId="77777777" w:rsidR="00207DC3" w:rsidRPr="00577506" w:rsidRDefault="00207DC3" w:rsidP="00207DC3">
            <w:pPr>
              <w:pStyle w:val="ListParagraph"/>
              <w:numPr>
                <w:ilvl w:val="0"/>
                <w:numId w:val="20"/>
              </w:numPr>
              <w:spacing w:line="276" w:lineRule="auto"/>
              <w:rPr>
                <w:ins w:id="3023" w:author="Sorin Salagean" w:date="2015-01-30T15:46:00Z"/>
                <w:rFonts w:asciiTheme="minorHAnsi" w:eastAsiaTheme="minorHAnsi" w:hAnsiTheme="minorHAnsi" w:cstheme="minorBidi"/>
                <w:sz w:val="22"/>
                <w:szCs w:val="22"/>
                <w:rPrChange w:id="3024" w:author="Sorin Salagean" w:date="2015-02-19T11:40:00Z">
                  <w:rPr>
                    <w:ins w:id="3025" w:author="Sorin Salagean" w:date="2015-01-30T15:46:00Z"/>
                    <w:rFonts w:asciiTheme="minorHAnsi" w:eastAsiaTheme="minorHAnsi" w:hAnsiTheme="minorHAnsi" w:cstheme="minorBidi"/>
                    <w:sz w:val="22"/>
                    <w:szCs w:val="22"/>
                  </w:rPr>
                </w:rPrChange>
              </w:rPr>
            </w:pPr>
            <w:ins w:id="3026" w:author="Sorin Salagean" w:date="2015-01-30T15:46:00Z">
              <w:r w:rsidRPr="00577506">
                <w:rPr>
                  <w:rFonts w:asciiTheme="minorHAnsi" w:hAnsiTheme="minorHAnsi"/>
                  <w:sz w:val="22"/>
                  <w:szCs w:val="22"/>
                  <w:rPrChange w:id="3027" w:author="Sorin Salagean" w:date="2015-02-19T11:40:00Z">
                    <w:rPr/>
                  </w:rPrChange>
                </w:rPr>
                <w:t>Se verifica daca documentul este in etapa “Constatator extern”, in caz afirmativ se verifica daca este completat keyword-ul “Nume constatator” si ce valoare are keyword-ul “Tip eveniment”;</w:t>
              </w:r>
            </w:ins>
          </w:p>
          <w:p w14:paraId="001222AF" w14:textId="77777777" w:rsidR="00207DC3" w:rsidRPr="00577506" w:rsidRDefault="00207DC3" w:rsidP="00207DC3">
            <w:pPr>
              <w:pStyle w:val="ListParagraph"/>
              <w:numPr>
                <w:ilvl w:val="0"/>
                <w:numId w:val="20"/>
              </w:numPr>
              <w:spacing w:line="276" w:lineRule="auto"/>
              <w:rPr>
                <w:ins w:id="3028" w:author="Sorin Salagean" w:date="2015-01-30T15:46:00Z"/>
                <w:rFonts w:asciiTheme="minorHAnsi" w:eastAsiaTheme="minorHAnsi" w:hAnsiTheme="minorHAnsi" w:cstheme="minorBidi"/>
                <w:sz w:val="22"/>
                <w:szCs w:val="22"/>
                <w:rPrChange w:id="3029" w:author="Sorin Salagean" w:date="2015-02-19T11:40:00Z">
                  <w:rPr>
                    <w:ins w:id="3030" w:author="Sorin Salagean" w:date="2015-01-30T15:46:00Z"/>
                    <w:rFonts w:asciiTheme="minorHAnsi" w:eastAsiaTheme="minorHAnsi" w:hAnsiTheme="minorHAnsi" w:cstheme="minorBidi"/>
                    <w:sz w:val="22"/>
                    <w:szCs w:val="22"/>
                  </w:rPr>
                </w:rPrChange>
              </w:rPr>
            </w:pPr>
            <w:ins w:id="3031" w:author="Sorin Salagean" w:date="2015-01-30T15:46:00Z">
              <w:r w:rsidRPr="00577506">
                <w:rPr>
                  <w:rFonts w:asciiTheme="minorHAnsi" w:hAnsiTheme="minorHAnsi"/>
                  <w:sz w:val="22"/>
                  <w:szCs w:val="22"/>
                  <w:rPrChange w:id="3032" w:author="Sorin Salagean" w:date="2015-02-19T11:40:00Z">
                    <w:rPr/>
                  </w:rPrChange>
                </w:rPr>
                <w:t>Se verifica daca exista documentul relationat “DIR completat;</w:t>
              </w:r>
            </w:ins>
          </w:p>
          <w:p w14:paraId="52C94ACC" w14:textId="77777777" w:rsidR="00207DC3" w:rsidRPr="00577506" w:rsidRDefault="00207DC3" w:rsidP="00207DC3">
            <w:pPr>
              <w:pStyle w:val="ListParagraph"/>
              <w:numPr>
                <w:ilvl w:val="0"/>
                <w:numId w:val="20"/>
              </w:numPr>
              <w:jc w:val="both"/>
              <w:rPr>
                <w:ins w:id="3033" w:author="Sorin Salagean" w:date="2015-01-30T15:46:00Z"/>
                <w:rFonts w:asciiTheme="minorHAnsi" w:eastAsiaTheme="minorHAnsi" w:hAnsiTheme="minorHAnsi" w:cstheme="minorBidi"/>
                <w:sz w:val="22"/>
                <w:szCs w:val="22"/>
                <w:rPrChange w:id="3034" w:author="Sorin Salagean" w:date="2015-02-19T11:40:00Z">
                  <w:rPr>
                    <w:ins w:id="3035" w:author="Sorin Salagean" w:date="2015-01-30T15:46:00Z"/>
                    <w:rFonts w:asciiTheme="minorHAnsi" w:eastAsiaTheme="minorHAnsi" w:hAnsiTheme="minorHAnsi" w:cstheme="minorBidi"/>
                    <w:sz w:val="22"/>
                    <w:szCs w:val="22"/>
                  </w:rPr>
                </w:rPrChange>
              </w:rPr>
            </w:pPr>
            <w:ins w:id="3036" w:author="Sorin Salagean" w:date="2015-01-30T15:46:00Z">
              <w:r w:rsidRPr="00577506">
                <w:rPr>
                  <w:rFonts w:asciiTheme="minorHAnsi" w:hAnsiTheme="minorHAnsi"/>
                  <w:sz w:val="22"/>
                  <w:szCs w:val="22"/>
                  <w:rPrChange w:id="3037" w:author="Sorin Salagean" w:date="2015-02-19T11:40:00Z">
                    <w:rPr/>
                  </w:rPrChange>
                </w:rPr>
                <w:t>Se verifica daca valoarea kw-ului “Rezerva Insis” este diferita de valoarea kw-ului “Rezerva Insis Initiala”;</w:t>
              </w:r>
            </w:ins>
          </w:p>
          <w:p w14:paraId="0F4748EF" w14:textId="77777777" w:rsidR="00207DC3" w:rsidRPr="00577506" w:rsidRDefault="00207DC3" w:rsidP="00207DC3">
            <w:pPr>
              <w:pStyle w:val="ListParagraph"/>
              <w:numPr>
                <w:ilvl w:val="0"/>
                <w:numId w:val="20"/>
              </w:numPr>
              <w:jc w:val="both"/>
              <w:rPr>
                <w:ins w:id="3038" w:author="Sorin Salagean" w:date="2015-01-30T15:46:00Z"/>
                <w:rFonts w:asciiTheme="minorHAnsi" w:eastAsiaTheme="minorHAnsi" w:hAnsiTheme="minorHAnsi" w:cstheme="minorBidi"/>
                <w:sz w:val="22"/>
                <w:szCs w:val="22"/>
                <w:rPrChange w:id="3039" w:author="Sorin Salagean" w:date="2015-02-19T11:40:00Z">
                  <w:rPr>
                    <w:ins w:id="3040" w:author="Sorin Salagean" w:date="2015-01-30T15:46:00Z"/>
                    <w:rFonts w:asciiTheme="minorHAnsi" w:eastAsiaTheme="minorHAnsi" w:hAnsiTheme="minorHAnsi" w:cstheme="minorBidi"/>
                    <w:sz w:val="22"/>
                    <w:szCs w:val="22"/>
                  </w:rPr>
                </w:rPrChange>
              </w:rPr>
            </w:pPr>
            <w:ins w:id="3041" w:author="Sorin Salagean" w:date="2015-01-30T15:46:00Z">
              <w:r w:rsidRPr="00577506">
                <w:rPr>
                  <w:rFonts w:asciiTheme="minorHAnsi" w:hAnsiTheme="minorHAnsi"/>
                  <w:sz w:val="22"/>
                  <w:szCs w:val="22"/>
                  <w:rPrChange w:id="3042" w:author="Sorin Salagean" w:date="2015-02-19T11:40:00Z">
                    <w:rPr/>
                  </w:rPrChange>
                </w:rPr>
                <w:t>Se verifica daca valoarea kw-ului “Validare 5 – Modificat Rezerva Insis”, de pe documentul relationat “CL – Verificare documente dosar dauna”, are valoarea “DA”;</w:t>
              </w:r>
            </w:ins>
          </w:p>
          <w:p w14:paraId="3CC5AB40" w14:textId="77777777" w:rsidR="00207DC3" w:rsidRPr="00577506" w:rsidRDefault="00207DC3" w:rsidP="00207DC3">
            <w:pPr>
              <w:pStyle w:val="ListParagraph"/>
              <w:numPr>
                <w:ilvl w:val="0"/>
                <w:numId w:val="20"/>
              </w:numPr>
              <w:jc w:val="both"/>
              <w:rPr>
                <w:ins w:id="3043" w:author="Sorin Salagean" w:date="2015-01-30T15:46:00Z"/>
                <w:rFonts w:asciiTheme="minorHAnsi" w:eastAsiaTheme="minorHAnsi" w:hAnsiTheme="minorHAnsi" w:cstheme="minorBidi"/>
                <w:sz w:val="22"/>
                <w:szCs w:val="22"/>
                <w:rPrChange w:id="3044" w:author="Sorin Salagean" w:date="2015-02-19T11:40:00Z">
                  <w:rPr>
                    <w:ins w:id="3045" w:author="Sorin Salagean" w:date="2015-01-30T15:46:00Z"/>
                    <w:rFonts w:asciiTheme="minorHAnsi" w:eastAsiaTheme="minorHAnsi" w:hAnsiTheme="minorHAnsi" w:cstheme="minorBidi"/>
                    <w:sz w:val="22"/>
                    <w:szCs w:val="22"/>
                  </w:rPr>
                </w:rPrChange>
              </w:rPr>
            </w:pPr>
            <w:ins w:id="3046" w:author="Sorin Salagean" w:date="2015-01-30T15:46:00Z">
              <w:r w:rsidRPr="00577506">
                <w:rPr>
                  <w:rFonts w:asciiTheme="minorHAnsi" w:hAnsiTheme="minorHAnsi"/>
                  <w:sz w:val="22"/>
                  <w:szCs w:val="22"/>
                  <w:rPrChange w:id="3047" w:author="Sorin Salagean" w:date="2015-02-19T11:40:00Z">
                    <w:rPr/>
                  </w:rPrChange>
                </w:rPr>
                <w:t>Se verifica daca documentul este in etapa “Call Center”, in caz contrar, se verifica daca valoare kw-ului “Status Cereri – Stare” este “Evaluata”, in caz afirmativ se verifica daca valoarea kw-ului “Nume document”, pe documentul  “CL – Verificare documente dosar dauna” este “Foto daune”;</w:t>
              </w:r>
            </w:ins>
          </w:p>
          <w:p w14:paraId="06479975" w14:textId="77777777" w:rsidR="00207DC3" w:rsidRPr="00577506" w:rsidRDefault="00207DC3" w:rsidP="00207DC3">
            <w:pPr>
              <w:pStyle w:val="ListParagraph"/>
              <w:numPr>
                <w:ilvl w:val="0"/>
                <w:numId w:val="20"/>
              </w:numPr>
              <w:jc w:val="both"/>
              <w:rPr>
                <w:ins w:id="3048" w:author="Sorin Salagean" w:date="2015-01-30T15:46:00Z"/>
                <w:rFonts w:asciiTheme="minorHAnsi" w:eastAsiaTheme="minorHAnsi" w:hAnsiTheme="minorHAnsi" w:cstheme="minorBidi"/>
                <w:sz w:val="22"/>
                <w:szCs w:val="22"/>
                <w:rPrChange w:id="3049" w:author="Sorin Salagean" w:date="2015-02-19T11:40:00Z">
                  <w:rPr>
                    <w:ins w:id="3050" w:author="Sorin Salagean" w:date="2015-01-30T15:46:00Z"/>
                    <w:rFonts w:asciiTheme="minorHAnsi" w:eastAsiaTheme="minorHAnsi" w:hAnsiTheme="minorHAnsi" w:cstheme="minorBidi"/>
                    <w:sz w:val="22"/>
                    <w:szCs w:val="22"/>
                  </w:rPr>
                </w:rPrChange>
              </w:rPr>
            </w:pPr>
            <w:ins w:id="3051" w:author="Sorin Salagean" w:date="2015-01-30T15:46:00Z">
              <w:r w:rsidRPr="00577506">
                <w:rPr>
                  <w:rFonts w:asciiTheme="minorHAnsi" w:hAnsiTheme="minorHAnsi"/>
                  <w:sz w:val="22"/>
                  <w:szCs w:val="22"/>
                  <w:rPrChange w:id="3052" w:author="Sorin Salagean" w:date="2015-02-19T11:40:00Z">
                    <w:rPr/>
                  </w:rPrChange>
                </w:rPr>
                <w:t xml:space="preserve">Se verifica daca valoarea kw-ului “Nume document” pe documentul relationat “CL– Verificare   documente dosar dauna” = “Certificat inmatriculare”; </w:t>
              </w:r>
            </w:ins>
          </w:p>
          <w:p w14:paraId="03D6E3DE" w14:textId="77777777" w:rsidR="00207DC3" w:rsidRPr="00577506" w:rsidRDefault="00207DC3" w:rsidP="00207DC3">
            <w:pPr>
              <w:pStyle w:val="ListParagraph"/>
              <w:numPr>
                <w:ilvl w:val="0"/>
                <w:numId w:val="20"/>
              </w:numPr>
              <w:jc w:val="both"/>
              <w:rPr>
                <w:ins w:id="3053" w:author="Sorin Salagean" w:date="2015-01-30T15:46:00Z"/>
                <w:rFonts w:asciiTheme="minorHAnsi" w:eastAsiaTheme="minorHAnsi" w:hAnsiTheme="minorHAnsi" w:cstheme="minorBidi"/>
                <w:sz w:val="22"/>
                <w:szCs w:val="22"/>
                <w:rPrChange w:id="3054" w:author="Sorin Salagean" w:date="2015-02-19T11:40:00Z">
                  <w:rPr>
                    <w:ins w:id="3055" w:author="Sorin Salagean" w:date="2015-01-30T15:46:00Z"/>
                    <w:rFonts w:asciiTheme="minorHAnsi" w:eastAsiaTheme="minorHAnsi" w:hAnsiTheme="minorHAnsi" w:cstheme="minorBidi"/>
                    <w:sz w:val="22"/>
                    <w:szCs w:val="22"/>
                  </w:rPr>
                </w:rPrChange>
              </w:rPr>
            </w:pPr>
            <w:ins w:id="3056" w:author="Sorin Salagean" w:date="2015-01-30T15:46:00Z">
              <w:r w:rsidRPr="00577506">
                <w:rPr>
                  <w:rFonts w:asciiTheme="minorHAnsi" w:hAnsiTheme="minorHAnsi"/>
                  <w:sz w:val="22"/>
                  <w:szCs w:val="22"/>
                  <w:rPrChange w:id="3057" w:author="Sorin Salagean" w:date="2015-02-19T11:40:00Z">
                    <w:rPr/>
                  </w:rPrChange>
                </w:rPr>
                <w:t>Se verifica daca valoarea kw-ului “Nota constatare importata”, pe documentul relationat “CL – Nota constatare/reconstatare dauna Auto” are valoare “DA”</w:t>
              </w:r>
            </w:ins>
          </w:p>
          <w:p w14:paraId="65F05E43" w14:textId="77777777" w:rsidR="00207DC3" w:rsidRPr="00577506" w:rsidRDefault="00207DC3" w:rsidP="00207DC3">
            <w:pPr>
              <w:pStyle w:val="ListParagraph"/>
              <w:numPr>
                <w:ilvl w:val="0"/>
                <w:numId w:val="20"/>
              </w:numPr>
              <w:jc w:val="both"/>
              <w:rPr>
                <w:ins w:id="3058" w:author="Sorin Salagean" w:date="2015-01-30T15:46:00Z"/>
                <w:rFonts w:asciiTheme="minorHAnsi" w:eastAsiaTheme="minorHAnsi" w:hAnsiTheme="minorHAnsi" w:cstheme="minorBidi"/>
                <w:sz w:val="22"/>
                <w:szCs w:val="22"/>
                <w:rPrChange w:id="3059" w:author="Sorin Salagean" w:date="2015-02-19T11:40:00Z">
                  <w:rPr>
                    <w:ins w:id="3060" w:author="Sorin Salagean" w:date="2015-01-30T15:46:00Z"/>
                    <w:rFonts w:asciiTheme="minorHAnsi" w:eastAsiaTheme="minorHAnsi" w:hAnsiTheme="minorHAnsi" w:cstheme="minorBidi"/>
                    <w:sz w:val="22"/>
                    <w:szCs w:val="22"/>
                  </w:rPr>
                </w:rPrChange>
              </w:rPr>
            </w:pPr>
            <w:ins w:id="3061" w:author="Sorin Salagean" w:date="2015-01-30T15:46:00Z">
              <w:r w:rsidRPr="00577506">
                <w:rPr>
                  <w:rFonts w:asciiTheme="minorHAnsi" w:hAnsiTheme="minorHAnsi"/>
                  <w:sz w:val="22"/>
                  <w:szCs w:val="22"/>
                  <w:rPrChange w:id="3062" w:author="Sorin Salagean" w:date="2015-02-19T11:40:00Z">
                    <w:rPr/>
                  </w:rPrChange>
                </w:rPr>
                <w:t>Se verifica daca valoarea kw-ului “Status document” este “Importat”;</w:t>
              </w:r>
            </w:ins>
          </w:p>
          <w:p w14:paraId="515D2D65" w14:textId="77777777" w:rsidR="00207DC3" w:rsidRPr="00577506" w:rsidRDefault="00207DC3" w:rsidP="00207DC3">
            <w:pPr>
              <w:pStyle w:val="ListParagraph"/>
              <w:numPr>
                <w:ilvl w:val="0"/>
                <w:numId w:val="20"/>
              </w:numPr>
              <w:jc w:val="both"/>
              <w:rPr>
                <w:ins w:id="3063" w:author="Sorin Salagean" w:date="2015-01-30T15:46:00Z"/>
                <w:rFonts w:asciiTheme="minorHAnsi" w:eastAsiaTheme="minorHAnsi" w:hAnsiTheme="minorHAnsi" w:cstheme="minorBidi"/>
                <w:sz w:val="22"/>
                <w:szCs w:val="22"/>
                <w:rPrChange w:id="3064" w:author="Sorin Salagean" w:date="2015-02-19T11:40:00Z">
                  <w:rPr>
                    <w:ins w:id="3065" w:author="Sorin Salagean" w:date="2015-01-30T15:46:00Z"/>
                    <w:rFonts w:asciiTheme="minorHAnsi" w:eastAsiaTheme="minorHAnsi" w:hAnsiTheme="minorHAnsi" w:cstheme="minorBidi"/>
                    <w:sz w:val="22"/>
                    <w:szCs w:val="22"/>
                  </w:rPr>
                </w:rPrChange>
              </w:rPr>
            </w:pPr>
            <w:ins w:id="3066" w:author="Sorin Salagean" w:date="2015-01-30T15:46:00Z">
              <w:r w:rsidRPr="00577506">
                <w:rPr>
                  <w:rFonts w:asciiTheme="minorHAnsi" w:hAnsiTheme="minorHAnsi"/>
                  <w:sz w:val="22"/>
                  <w:szCs w:val="22"/>
                  <w:rPrChange w:id="3067" w:author="Sorin Salagean" w:date="2015-02-19T11:40:00Z">
                    <w:rPr/>
                  </w:rPrChange>
                </w:rPr>
                <w:t>Se verifica daca exista “copie CI/BI”, “copie talon” , “declaratia conducatorului auto”;</w:t>
              </w:r>
            </w:ins>
          </w:p>
          <w:p w14:paraId="7EA35B99" w14:textId="77777777" w:rsidR="00207DC3" w:rsidRPr="00577506" w:rsidRDefault="00207DC3" w:rsidP="00207DC3">
            <w:pPr>
              <w:pStyle w:val="ListParagraph"/>
              <w:numPr>
                <w:ilvl w:val="0"/>
                <w:numId w:val="20"/>
              </w:numPr>
              <w:jc w:val="both"/>
              <w:rPr>
                <w:ins w:id="3068" w:author="Sorin Salagean" w:date="2015-01-30T15:46:00Z"/>
                <w:rFonts w:asciiTheme="minorHAnsi" w:eastAsiaTheme="minorHAnsi" w:hAnsiTheme="minorHAnsi" w:cstheme="minorBidi"/>
                <w:sz w:val="22"/>
                <w:szCs w:val="22"/>
                <w:rPrChange w:id="3069" w:author="Sorin Salagean" w:date="2015-02-19T11:40:00Z">
                  <w:rPr>
                    <w:ins w:id="3070" w:author="Sorin Salagean" w:date="2015-01-30T15:46:00Z"/>
                    <w:rFonts w:asciiTheme="minorHAnsi" w:eastAsiaTheme="minorHAnsi" w:hAnsiTheme="minorHAnsi" w:cstheme="minorBidi"/>
                    <w:sz w:val="22"/>
                    <w:szCs w:val="22"/>
                  </w:rPr>
                </w:rPrChange>
              </w:rPr>
            </w:pPr>
            <w:ins w:id="3071" w:author="Sorin Salagean" w:date="2015-01-30T15:46:00Z">
              <w:r w:rsidRPr="00577506">
                <w:rPr>
                  <w:rFonts w:asciiTheme="minorHAnsi" w:hAnsiTheme="minorHAnsi"/>
                  <w:sz w:val="22"/>
                  <w:szCs w:val="22"/>
                  <w:rPrChange w:id="3072" w:author="Sorin Salagean" w:date="2015-02-19T11:40:00Z">
                    <w:rPr/>
                  </w:rPrChange>
                </w:rPr>
                <w:t>Se verifica daca exista documentul “DIR completat”</w:t>
              </w:r>
            </w:ins>
          </w:p>
          <w:p w14:paraId="21D9EB94" w14:textId="5BFDE99A" w:rsidR="00207DC3" w:rsidRPr="00577506" w:rsidRDefault="00207DC3" w:rsidP="00207DC3">
            <w:pPr>
              <w:spacing w:line="276" w:lineRule="auto"/>
              <w:rPr>
                <w:ins w:id="3073" w:author="Sorin Salagean" w:date="2015-01-30T15:42:00Z"/>
                <w:rFonts w:asciiTheme="minorHAnsi" w:hAnsiTheme="minorHAnsi"/>
                <w:sz w:val="22"/>
                <w:szCs w:val="22"/>
                <w:rPrChange w:id="3074" w:author="Sorin Salagean" w:date="2015-02-19T11:40:00Z">
                  <w:rPr>
                    <w:ins w:id="3075" w:author="Sorin Salagean" w:date="2015-01-30T15:42:00Z"/>
                  </w:rPr>
                </w:rPrChange>
              </w:rPr>
            </w:pPr>
            <w:ins w:id="3076" w:author="Sorin Salagean" w:date="2015-01-30T15:46:00Z">
              <w:r w:rsidRPr="00577506">
                <w:rPr>
                  <w:rFonts w:asciiTheme="minorHAnsi" w:hAnsiTheme="minorHAnsi"/>
                  <w:sz w:val="22"/>
                  <w:szCs w:val="22"/>
                  <w:rPrChange w:id="3077" w:author="Sorin Salagean" w:date="2015-02-19T11:40:00Z">
                    <w:rPr/>
                  </w:rPrChange>
                </w:rPr>
                <w:t>In cazul in care toate verificarile de mai sus sunt indeplinite, documentul este trimis in etapa “Lichidator (Dosare noi)”. In caz contrar, se afiseaza un mesaj, pentru fiecare verificare care nu se confirma.</w:t>
              </w:r>
            </w:ins>
          </w:p>
        </w:tc>
        <w:tc>
          <w:tcPr>
            <w:tcW w:w="1051" w:type="dxa"/>
          </w:tcPr>
          <w:p w14:paraId="402F4736" w14:textId="77777777" w:rsidR="00207DC3" w:rsidRPr="00577506" w:rsidRDefault="00207DC3" w:rsidP="00207DC3">
            <w:pPr>
              <w:spacing w:line="276" w:lineRule="auto"/>
              <w:rPr>
                <w:ins w:id="3078" w:author="Sorin Salagean" w:date="2015-01-30T15:42:00Z"/>
                <w:rFonts w:asciiTheme="minorHAnsi" w:hAnsiTheme="minorHAnsi"/>
                <w:b/>
                <w:noProof/>
                <w:sz w:val="22"/>
                <w:szCs w:val="22"/>
                <w:rPrChange w:id="3079" w:author="Sorin Salagean" w:date="2015-02-19T11:40:00Z">
                  <w:rPr>
                    <w:ins w:id="3080" w:author="Sorin Salagean" w:date="2015-01-30T15:42:00Z"/>
                    <w:b/>
                    <w:noProof/>
                  </w:rPr>
                </w:rPrChange>
              </w:rPr>
            </w:pPr>
          </w:p>
        </w:tc>
        <w:tc>
          <w:tcPr>
            <w:tcW w:w="2428" w:type="dxa"/>
          </w:tcPr>
          <w:p w14:paraId="70CBB02A" w14:textId="47AFC4BC" w:rsidR="00207DC3" w:rsidRPr="00577506" w:rsidRDefault="00207DC3" w:rsidP="00207DC3">
            <w:pPr>
              <w:spacing w:line="276" w:lineRule="auto"/>
              <w:rPr>
                <w:ins w:id="3081" w:author="Sorin Salagean" w:date="2015-01-30T15:42:00Z"/>
                <w:rFonts w:asciiTheme="minorHAnsi" w:hAnsiTheme="minorHAnsi"/>
                <w:sz w:val="22"/>
                <w:szCs w:val="22"/>
                <w:rPrChange w:id="3082" w:author="Sorin Salagean" w:date="2015-02-19T11:40:00Z">
                  <w:rPr>
                    <w:ins w:id="3083" w:author="Sorin Salagean" w:date="2015-01-30T15:42:00Z"/>
                  </w:rPr>
                </w:rPrChange>
              </w:rPr>
            </w:pPr>
            <w:ins w:id="3084" w:author="Sorin Salagean" w:date="2015-01-30T15:46:00Z">
              <w:r w:rsidRPr="00577506">
                <w:rPr>
                  <w:rFonts w:asciiTheme="minorHAnsi" w:hAnsiTheme="minorHAnsi"/>
                  <w:sz w:val="22"/>
                  <w:szCs w:val="22"/>
                  <w:rPrChange w:id="3085" w:author="Sorin Salagean" w:date="2015-02-19T11:40:00Z">
                    <w:rPr/>
                  </w:rPrChange>
                </w:rPr>
                <w:t xml:space="preserve">Muta documentul in </w:t>
              </w:r>
              <w:r w:rsidRPr="00577506">
                <w:rPr>
                  <w:rFonts w:asciiTheme="minorHAnsi" w:hAnsiTheme="minorHAnsi"/>
                  <w:b/>
                  <w:sz w:val="22"/>
                  <w:szCs w:val="22"/>
                  <w:rPrChange w:id="3086" w:author="Sorin Salagean" w:date="2015-02-19T11:40:00Z">
                    <w:rPr>
                      <w:b/>
                    </w:rPr>
                  </w:rPrChange>
                </w:rPr>
                <w:t>Etapa 8 – Lichidator (Dosare noi)</w:t>
              </w:r>
            </w:ins>
          </w:p>
        </w:tc>
      </w:tr>
      <w:tr w:rsidR="00464386" w:rsidRPr="0037052E" w14:paraId="1AB63298" w14:textId="77777777" w:rsidTr="00A23C96">
        <w:trPr>
          <w:trHeight w:val="362"/>
          <w:ins w:id="3087" w:author="Sorin Salagean" w:date="2015-01-30T15:47:00Z"/>
        </w:trPr>
        <w:tc>
          <w:tcPr>
            <w:tcW w:w="1824" w:type="dxa"/>
          </w:tcPr>
          <w:p w14:paraId="78A2579C" w14:textId="2F0C4656" w:rsidR="00464386" w:rsidRPr="005E2BC8" w:rsidRDefault="00464386" w:rsidP="00464386">
            <w:pPr>
              <w:spacing w:line="276" w:lineRule="auto"/>
              <w:rPr>
                <w:ins w:id="3088" w:author="Sorin Salagean" w:date="2015-01-30T15:47:00Z"/>
                <w:rFonts w:asciiTheme="minorHAnsi" w:hAnsiTheme="minorHAnsi"/>
                <w:b/>
                <w:sz w:val="22"/>
                <w:szCs w:val="22"/>
                <w:rPrChange w:id="3089" w:author="Sorin Salagean" w:date="2015-02-19T11:41:00Z">
                  <w:rPr>
                    <w:ins w:id="3090" w:author="Sorin Salagean" w:date="2015-01-30T15:47:00Z"/>
                    <w:b/>
                  </w:rPr>
                </w:rPrChange>
              </w:rPr>
            </w:pPr>
            <w:ins w:id="3091" w:author="Sorin Salagean" w:date="2015-01-30T15:47:00Z">
              <w:r w:rsidRPr="005E2BC8">
                <w:rPr>
                  <w:rFonts w:asciiTheme="minorHAnsi" w:hAnsiTheme="minorHAnsi"/>
                  <w:b/>
                  <w:noProof/>
                  <w:sz w:val="22"/>
                  <w:szCs w:val="22"/>
                  <w:rPrChange w:id="3092" w:author="Sorin Salagean" w:date="2015-02-19T11:41:00Z">
                    <w:rPr>
                      <w:b/>
                      <w:noProof/>
                    </w:rPr>
                  </w:rPrChange>
                </w:rPr>
                <w:t>Trimite mesaj (nota)</w:t>
              </w:r>
            </w:ins>
          </w:p>
        </w:tc>
        <w:tc>
          <w:tcPr>
            <w:tcW w:w="4947" w:type="dxa"/>
          </w:tcPr>
          <w:p w14:paraId="0707E71F" w14:textId="1001C3C1" w:rsidR="00464386" w:rsidRPr="005E2BC8" w:rsidRDefault="00464386" w:rsidP="00464386">
            <w:pPr>
              <w:spacing w:line="276" w:lineRule="auto"/>
              <w:rPr>
                <w:ins w:id="3093" w:author="Sorin Salagean" w:date="2015-01-30T15:47:00Z"/>
                <w:rFonts w:asciiTheme="minorHAnsi" w:hAnsiTheme="minorHAnsi"/>
                <w:sz w:val="22"/>
                <w:szCs w:val="22"/>
                <w:rPrChange w:id="3094" w:author="Sorin Salagean" w:date="2015-02-19T11:41:00Z">
                  <w:rPr>
                    <w:ins w:id="3095" w:author="Sorin Salagean" w:date="2015-01-30T15:47:00Z"/>
                  </w:rPr>
                </w:rPrChange>
              </w:rPr>
            </w:pPr>
            <w:ins w:id="3096" w:author="Sorin Salagean" w:date="2015-01-30T15:47:00Z">
              <w:r w:rsidRPr="005E2BC8">
                <w:rPr>
                  <w:rFonts w:asciiTheme="minorHAnsi" w:hAnsiTheme="minorHAnsi"/>
                  <w:sz w:val="22"/>
                  <w:szCs w:val="22"/>
                  <w:rPrChange w:id="3097" w:author="Sorin Salagean" w:date="2015-02-19T11:41:00Z">
                    <w:rPr/>
                  </w:rPrChange>
                </w:rPr>
                <w:t>Se poate trimite un mesaj Nota catre oricare din grupuri.</w:t>
              </w:r>
            </w:ins>
          </w:p>
        </w:tc>
        <w:tc>
          <w:tcPr>
            <w:tcW w:w="1051" w:type="dxa"/>
          </w:tcPr>
          <w:p w14:paraId="553A5605" w14:textId="77777777" w:rsidR="00464386" w:rsidRPr="005E2BC8" w:rsidRDefault="00464386" w:rsidP="00464386">
            <w:pPr>
              <w:spacing w:line="276" w:lineRule="auto"/>
              <w:rPr>
                <w:ins w:id="3098" w:author="Sorin Salagean" w:date="2015-01-30T15:47:00Z"/>
                <w:rFonts w:asciiTheme="minorHAnsi" w:hAnsiTheme="minorHAnsi"/>
                <w:b/>
                <w:noProof/>
                <w:sz w:val="22"/>
                <w:szCs w:val="22"/>
                <w:rPrChange w:id="3099" w:author="Sorin Salagean" w:date="2015-02-19T11:41:00Z">
                  <w:rPr>
                    <w:ins w:id="3100" w:author="Sorin Salagean" w:date="2015-01-30T15:47:00Z"/>
                    <w:b/>
                    <w:noProof/>
                  </w:rPr>
                </w:rPrChange>
              </w:rPr>
            </w:pPr>
          </w:p>
        </w:tc>
        <w:tc>
          <w:tcPr>
            <w:tcW w:w="2428" w:type="dxa"/>
          </w:tcPr>
          <w:p w14:paraId="3A02DBC7" w14:textId="609E2C09" w:rsidR="00464386" w:rsidRPr="005E2BC8" w:rsidRDefault="00464386" w:rsidP="00464386">
            <w:pPr>
              <w:spacing w:line="276" w:lineRule="auto"/>
              <w:rPr>
                <w:ins w:id="3101" w:author="Sorin Salagean" w:date="2015-01-30T15:47:00Z"/>
                <w:rFonts w:asciiTheme="minorHAnsi" w:hAnsiTheme="minorHAnsi"/>
                <w:sz w:val="22"/>
                <w:szCs w:val="22"/>
                <w:rPrChange w:id="3102" w:author="Sorin Salagean" w:date="2015-02-19T11:41:00Z">
                  <w:rPr>
                    <w:ins w:id="3103" w:author="Sorin Salagean" w:date="2015-01-30T15:47:00Z"/>
                  </w:rPr>
                </w:rPrChange>
              </w:rPr>
            </w:pPr>
            <w:ins w:id="3104" w:author="Sorin Salagean" w:date="2015-01-30T15:47:00Z">
              <w:r w:rsidRPr="005E2BC8">
                <w:rPr>
                  <w:rFonts w:asciiTheme="minorHAnsi" w:hAnsiTheme="minorHAnsi"/>
                  <w:sz w:val="22"/>
                  <w:szCs w:val="22"/>
                  <w:rPrChange w:id="3105" w:author="Sorin Salagean" w:date="2015-02-19T11:41:00Z">
                    <w:rPr/>
                  </w:rPrChange>
                </w:rPr>
                <w:t>Create Note</w:t>
              </w:r>
            </w:ins>
          </w:p>
        </w:tc>
      </w:tr>
      <w:tr w:rsidR="00464386" w:rsidRPr="0037052E" w14:paraId="5FB7781F" w14:textId="77777777" w:rsidTr="00A23C96">
        <w:trPr>
          <w:trHeight w:val="362"/>
          <w:ins w:id="3106" w:author="Sorin Salagean" w:date="2015-01-30T15:47:00Z"/>
        </w:trPr>
        <w:tc>
          <w:tcPr>
            <w:tcW w:w="1824" w:type="dxa"/>
          </w:tcPr>
          <w:p w14:paraId="5F092312" w14:textId="696A8B3C" w:rsidR="00464386" w:rsidRPr="005E2BC8" w:rsidRDefault="00464386" w:rsidP="00464386">
            <w:pPr>
              <w:spacing w:line="276" w:lineRule="auto"/>
              <w:rPr>
                <w:ins w:id="3107" w:author="Sorin Salagean" w:date="2015-01-30T15:47:00Z"/>
                <w:rFonts w:asciiTheme="minorHAnsi" w:hAnsiTheme="minorHAnsi"/>
                <w:b/>
                <w:noProof/>
                <w:sz w:val="22"/>
                <w:szCs w:val="22"/>
                <w:rPrChange w:id="3108" w:author="Sorin Salagean" w:date="2015-02-19T11:41:00Z">
                  <w:rPr>
                    <w:ins w:id="3109" w:author="Sorin Salagean" w:date="2015-01-30T15:47:00Z"/>
                    <w:b/>
                    <w:noProof/>
                  </w:rPr>
                </w:rPrChange>
              </w:rPr>
            </w:pPr>
            <w:ins w:id="3110" w:author="Sorin Salagean" w:date="2015-01-30T15:47:00Z">
              <w:r w:rsidRPr="005E2BC8">
                <w:rPr>
                  <w:rFonts w:asciiTheme="minorHAnsi" w:hAnsiTheme="minorHAnsi"/>
                  <w:b/>
                  <w:noProof/>
                  <w:sz w:val="22"/>
                  <w:szCs w:val="22"/>
                  <w:rPrChange w:id="3111" w:author="Sorin Salagean" w:date="2015-02-19T11:41:00Z">
                    <w:rPr/>
                  </w:rPrChange>
                </w:rPr>
                <w:t>Introducere tip plata</w:t>
              </w:r>
            </w:ins>
          </w:p>
        </w:tc>
        <w:tc>
          <w:tcPr>
            <w:tcW w:w="4947" w:type="dxa"/>
          </w:tcPr>
          <w:p w14:paraId="7C936368" w14:textId="604ED9B9" w:rsidR="00464386" w:rsidRPr="005E2BC8" w:rsidRDefault="001137D8" w:rsidP="00464386">
            <w:pPr>
              <w:spacing w:line="276" w:lineRule="auto"/>
              <w:rPr>
                <w:ins w:id="3112" w:author="Sorin Salagean" w:date="2015-01-30T15:47:00Z"/>
                <w:rFonts w:asciiTheme="minorHAnsi" w:hAnsiTheme="minorHAnsi"/>
                <w:sz w:val="22"/>
                <w:szCs w:val="22"/>
                <w:rPrChange w:id="3113" w:author="Sorin Salagean" w:date="2015-02-19T11:41:00Z">
                  <w:rPr>
                    <w:ins w:id="3114" w:author="Sorin Salagean" w:date="2015-01-30T15:47:00Z"/>
                  </w:rPr>
                </w:rPrChange>
              </w:rPr>
            </w:pPr>
            <w:ins w:id="3115" w:author="Sorin Salagean" w:date="2015-01-30T16:20:00Z">
              <w:r w:rsidRPr="005E2BC8">
                <w:rPr>
                  <w:rFonts w:asciiTheme="minorHAnsi" w:hAnsiTheme="minorHAnsi"/>
                  <w:sz w:val="22"/>
                  <w:szCs w:val="22"/>
                  <w:rPrChange w:id="3116" w:author="Sorin Salagean" w:date="2015-02-19T11:41:00Z">
                    <w:rPr/>
                  </w:rPrChange>
                </w:rPr>
                <w:t>Se alege tipul de plata dorit</w:t>
              </w:r>
            </w:ins>
          </w:p>
        </w:tc>
        <w:tc>
          <w:tcPr>
            <w:tcW w:w="1051" w:type="dxa"/>
          </w:tcPr>
          <w:p w14:paraId="3D598AA9" w14:textId="77777777" w:rsidR="00464386" w:rsidRPr="005E2BC8" w:rsidRDefault="00464386" w:rsidP="00464386">
            <w:pPr>
              <w:spacing w:line="276" w:lineRule="auto"/>
              <w:rPr>
                <w:ins w:id="3117" w:author="Sorin Salagean" w:date="2015-01-30T15:47:00Z"/>
                <w:rFonts w:asciiTheme="minorHAnsi" w:hAnsiTheme="minorHAnsi"/>
                <w:b/>
                <w:noProof/>
                <w:sz w:val="22"/>
                <w:szCs w:val="22"/>
                <w:rPrChange w:id="3118" w:author="Sorin Salagean" w:date="2015-02-19T11:41:00Z">
                  <w:rPr>
                    <w:ins w:id="3119" w:author="Sorin Salagean" w:date="2015-01-30T15:47:00Z"/>
                    <w:b/>
                    <w:noProof/>
                  </w:rPr>
                </w:rPrChange>
              </w:rPr>
            </w:pPr>
          </w:p>
        </w:tc>
        <w:tc>
          <w:tcPr>
            <w:tcW w:w="2428" w:type="dxa"/>
          </w:tcPr>
          <w:p w14:paraId="2F29553B" w14:textId="77777777" w:rsidR="00464386" w:rsidRPr="005E2BC8" w:rsidRDefault="00464386" w:rsidP="00464386">
            <w:pPr>
              <w:spacing w:line="276" w:lineRule="auto"/>
              <w:rPr>
                <w:ins w:id="3120" w:author="Sorin Salagean" w:date="2015-01-30T15:47:00Z"/>
                <w:rFonts w:asciiTheme="minorHAnsi" w:hAnsiTheme="minorHAnsi"/>
                <w:sz w:val="22"/>
                <w:szCs w:val="22"/>
                <w:rPrChange w:id="3121" w:author="Sorin Salagean" w:date="2015-02-19T11:41:00Z">
                  <w:rPr>
                    <w:ins w:id="3122" w:author="Sorin Salagean" w:date="2015-01-30T15:47:00Z"/>
                  </w:rPr>
                </w:rPrChange>
              </w:rPr>
            </w:pPr>
          </w:p>
        </w:tc>
      </w:tr>
      <w:tr w:rsidR="00A23C96" w:rsidRPr="0037052E" w14:paraId="305DA19A" w14:textId="77777777" w:rsidTr="00A23C96">
        <w:trPr>
          <w:trHeight w:val="362"/>
          <w:ins w:id="3123" w:author="Sorin Salagean" w:date="2015-01-30T15:47:00Z"/>
        </w:trPr>
        <w:tc>
          <w:tcPr>
            <w:tcW w:w="1824" w:type="dxa"/>
          </w:tcPr>
          <w:p w14:paraId="4A8E69E5" w14:textId="0C395A2B" w:rsidR="00A23C96" w:rsidRPr="005E2BC8" w:rsidRDefault="00A23C96" w:rsidP="00A23C96">
            <w:pPr>
              <w:spacing w:line="276" w:lineRule="auto"/>
              <w:rPr>
                <w:ins w:id="3124" w:author="Sorin Salagean" w:date="2015-01-30T15:47:00Z"/>
                <w:rFonts w:asciiTheme="minorHAnsi" w:eastAsiaTheme="minorHAnsi" w:hAnsiTheme="minorHAnsi" w:cstheme="minorBidi"/>
                <w:b/>
                <w:noProof/>
                <w:sz w:val="22"/>
                <w:szCs w:val="22"/>
                <w:lang w:val="ro-RO"/>
                <w:rPrChange w:id="3125" w:author="Sorin Salagean" w:date="2015-02-19T11:41:00Z">
                  <w:rPr>
                    <w:ins w:id="3126" w:author="Sorin Salagean" w:date="2015-01-30T15:47:00Z"/>
                    <w:b/>
                    <w:noProof/>
                  </w:rPr>
                </w:rPrChange>
              </w:rPr>
            </w:pPr>
            <w:ins w:id="3127" w:author="Sorin Salagean" w:date="2015-01-30T15:48:00Z">
              <w:r w:rsidRPr="005E2BC8">
                <w:rPr>
                  <w:rFonts w:asciiTheme="minorHAnsi" w:hAnsiTheme="minorHAnsi"/>
                  <w:b/>
                  <w:noProof/>
                  <w:sz w:val="22"/>
                  <w:szCs w:val="22"/>
                  <w:rPrChange w:id="3128" w:author="Sorin Salagean" w:date="2015-02-19T11:41:00Z">
                    <w:rPr/>
                  </w:rPrChange>
                </w:rPr>
                <w:t>Import DIR completat</w:t>
              </w:r>
            </w:ins>
          </w:p>
        </w:tc>
        <w:tc>
          <w:tcPr>
            <w:tcW w:w="4947" w:type="dxa"/>
          </w:tcPr>
          <w:p w14:paraId="5481465D" w14:textId="27D5C8F9" w:rsidR="00A23C96" w:rsidRPr="005E2BC8" w:rsidRDefault="00A23C96" w:rsidP="00A23C96">
            <w:pPr>
              <w:spacing w:line="276" w:lineRule="auto"/>
              <w:rPr>
                <w:ins w:id="3129" w:author="Sorin Salagean" w:date="2015-01-30T15:47:00Z"/>
                <w:rFonts w:asciiTheme="minorHAnsi" w:eastAsiaTheme="minorHAnsi" w:hAnsiTheme="minorHAnsi" w:cstheme="minorBidi"/>
                <w:sz w:val="22"/>
                <w:szCs w:val="22"/>
                <w:rPrChange w:id="3130" w:author="Sorin Salagean" w:date="2015-02-19T11:41:00Z">
                  <w:rPr>
                    <w:ins w:id="3131" w:author="Sorin Salagean" w:date="2015-01-30T15:47:00Z"/>
                  </w:rPr>
                </w:rPrChange>
              </w:rPr>
            </w:pPr>
            <w:ins w:id="3132" w:author="Sorin Salagean" w:date="2015-01-30T15:49:00Z">
              <w:r w:rsidRPr="005E2BC8">
                <w:rPr>
                  <w:rFonts w:asciiTheme="minorHAnsi" w:hAnsiTheme="minorHAnsi"/>
                  <w:sz w:val="22"/>
                  <w:szCs w:val="22"/>
                  <w:rPrChange w:id="3133" w:author="Sorin Salagean" w:date="2015-02-19T11:41:00Z">
                    <w:rPr/>
                  </w:rPrChange>
                </w:rPr>
                <w:t>Se importa documentul “DIR completat”</w:t>
              </w:r>
            </w:ins>
          </w:p>
        </w:tc>
        <w:tc>
          <w:tcPr>
            <w:tcW w:w="1051" w:type="dxa"/>
          </w:tcPr>
          <w:p w14:paraId="7E754542" w14:textId="77777777" w:rsidR="00A23C96" w:rsidRPr="005E2BC8" w:rsidRDefault="00A23C96" w:rsidP="00A23C96">
            <w:pPr>
              <w:spacing w:line="276" w:lineRule="auto"/>
              <w:rPr>
                <w:ins w:id="3134" w:author="Sorin Salagean" w:date="2015-01-30T15:47:00Z"/>
                <w:rFonts w:asciiTheme="minorHAnsi" w:hAnsiTheme="minorHAnsi"/>
                <w:b/>
                <w:noProof/>
                <w:sz w:val="22"/>
                <w:szCs w:val="22"/>
                <w:rPrChange w:id="3135" w:author="Sorin Salagean" w:date="2015-02-19T11:41:00Z">
                  <w:rPr>
                    <w:ins w:id="3136" w:author="Sorin Salagean" w:date="2015-01-30T15:47:00Z"/>
                    <w:b/>
                    <w:noProof/>
                  </w:rPr>
                </w:rPrChange>
              </w:rPr>
            </w:pPr>
          </w:p>
        </w:tc>
        <w:tc>
          <w:tcPr>
            <w:tcW w:w="2428" w:type="dxa"/>
          </w:tcPr>
          <w:p w14:paraId="73EEEF42" w14:textId="10A7B0E1" w:rsidR="00A23C96" w:rsidRPr="005E2BC8" w:rsidRDefault="00A23C96" w:rsidP="00A23C96">
            <w:pPr>
              <w:spacing w:line="276" w:lineRule="auto"/>
              <w:rPr>
                <w:ins w:id="3137" w:author="Sorin Salagean" w:date="2015-01-30T15:47:00Z"/>
                <w:rFonts w:asciiTheme="minorHAnsi" w:hAnsiTheme="minorHAnsi"/>
                <w:sz w:val="22"/>
                <w:szCs w:val="22"/>
                <w:rPrChange w:id="3138" w:author="Sorin Salagean" w:date="2015-02-19T11:41:00Z">
                  <w:rPr>
                    <w:ins w:id="3139" w:author="Sorin Salagean" w:date="2015-01-30T15:47:00Z"/>
                  </w:rPr>
                </w:rPrChange>
              </w:rPr>
            </w:pPr>
            <w:ins w:id="3140" w:author="Sorin Salagean" w:date="2015-01-30T15:51:00Z">
              <w:r w:rsidRPr="005E2BC8">
                <w:rPr>
                  <w:rFonts w:asciiTheme="minorHAnsi" w:hAnsiTheme="minorHAnsi"/>
                  <w:sz w:val="22"/>
                  <w:szCs w:val="22"/>
                  <w:rPrChange w:id="3141" w:author="Sorin Salagean" w:date="2015-02-19T11:41:00Z">
                    <w:rPr/>
                  </w:rPrChange>
                </w:rPr>
                <w:t>Import Document</w:t>
              </w:r>
            </w:ins>
          </w:p>
        </w:tc>
      </w:tr>
      <w:tr w:rsidR="00A23C96" w:rsidRPr="0037052E" w14:paraId="772FC47F" w14:textId="77777777" w:rsidTr="00A23C96">
        <w:trPr>
          <w:trHeight w:val="362"/>
          <w:ins w:id="3142" w:author="Sorin Salagean" w:date="2015-01-30T15:48:00Z"/>
        </w:trPr>
        <w:tc>
          <w:tcPr>
            <w:tcW w:w="1824" w:type="dxa"/>
          </w:tcPr>
          <w:p w14:paraId="3ED7853E" w14:textId="78F0AC27" w:rsidR="00A23C96" w:rsidRPr="005E2BC8" w:rsidRDefault="00A23C96" w:rsidP="00A23C96">
            <w:pPr>
              <w:spacing w:line="276" w:lineRule="auto"/>
              <w:rPr>
                <w:ins w:id="3143" w:author="Sorin Salagean" w:date="2015-01-30T15:48:00Z"/>
                <w:rFonts w:asciiTheme="minorHAnsi" w:eastAsiaTheme="minorHAnsi" w:hAnsiTheme="minorHAnsi" w:cstheme="minorBidi"/>
                <w:b/>
                <w:noProof/>
                <w:sz w:val="22"/>
                <w:szCs w:val="22"/>
                <w:lang w:val="ro-RO"/>
                <w:rPrChange w:id="3144" w:author="Sorin Salagean" w:date="2015-02-19T11:41:00Z">
                  <w:rPr>
                    <w:ins w:id="3145" w:author="Sorin Salagean" w:date="2015-01-30T15:48:00Z"/>
                    <w:b/>
                    <w:noProof/>
                  </w:rPr>
                </w:rPrChange>
              </w:rPr>
            </w:pPr>
            <w:ins w:id="3146" w:author="Sorin Salagean" w:date="2015-01-30T15:49:00Z">
              <w:r w:rsidRPr="005E2BC8">
                <w:rPr>
                  <w:rFonts w:asciiTheme="minorHAnsi" w:hAnsiTheme="minorHAnsi"/>
                  <w:b/>
                  <w:noProof/>
                  <w:sz w:val="22"/>
                  <w:szCs w:val="22"/>
                  <w:rPrChange w:id="3147" w:author="Sorin Salagean" w:date="2015-02-19T11:41:00Z">
                    <w:rPr/>
                  </w:rPrChange>
                </w:rPr>
                <w:t>Import Deviz constatator</w:t>
              </w:r>
            </w:ins>
          </w:p>
        </w:tc>
        <w:tc>
          <w:tcPr>
            <w:tcW w:w="4947" w:type="dxa"/>
          </w:tcPr>
          <w:p w14:paraId="6D1F6001" w14:textId="5630D191" w:rsidR="00A23C96" w:rsidRPr="005E2BC8" w:rsidRDefault="00A23C96" w:rsidP="00A23C96">
            <w:pPr>
              <w:spacing w:line="276" w:lineRule="auto"/>
              <w:rPr>
                <w:ins w:id="3148" w:author="Sorin Salagean" w:date="2015-01-30T15:48:00Z"/>
                <w:rFonts w:asciiTheme="minorHAnsi" w:eastAsiaTheme="minorHAnsi" w:hAnsiTheme="minorHAnsi" w:cstheme="minorBidi"/>
                <w:sz w:val="22"/>
                <w:szCs w:val="22"/>
                <w:rPrChange w:id="3149" w:author="Sorin Salagean" w:date="2015-02-19T11:41:00Z">
                  <w:rPr>
                    <w:ins w:id="3150" w:author="Sorin Salagean" w:date="2015-01-30T15:48:00Z"/>
                  </w:rPr>
                </w:rPrChange>
              </w:rPr>
            </w:pPr>
            <w:ins w:id="3151" w:author="Sorin Salagean" w:date="2015-01-30T15:49:00Z">
              <w:r w:rsidRPr="005E2BC8">
                <w:rPr>
                  <w:rFonts w:asciiTheme="minorHAnsi" w:hAnsiTheme="minorHAnsi"/>
                  <w:sz w:val="22"/>
                  <w:szCs w:val="22"/>
                  <w:rPrChange w:id="3152" w:author="Sorin Salagean" w:date="2015-02-19T11:41:00Z">
                    <w:rPr/>
                  </w:rPrChange>
                </w:rPr>
                <w:t xml:space="preserve">Se importa documentul </w:t>
              </w:r>
            </w:ins>
            <w:ins w:id="3153" w:author="Sorin Salagean" w:date="2015-01-30T15:50:00Z">
              <w:r w:rsidRPr="005E2BC8">
                <w:rPr>
                  <w:rFonts w:asciiTheme="minorHAnsi" w:hAnsiTheme="minorHAnsi"/>
                  <w:sz w:val="22"/>
                  <w:szCs w:val="22"/>
                  <w:rPrChange w:id="3154" w:author="Sorin Salagean" w:date="2015-02-19T11:41:00Z">
                    <w:rPr/>
                  </w:rPrChange>
                </w:rPr>
                <w:t>“Deviz constatator”</w:t>
              </w:r>
            </w:ins>
          </w:p>
        </w:tc>
        <w:tc>
          <w:tcPr>
            <w:tcW w:w="1051" w:type="dxa"/>
          </w:tcPr>
          <w:p w14:paraId="67B30750" w14:textId="77777777" w:rsidR="00A23C96" w:rsidRPr="005E2BC8" w:rsidRDefault="00A23C96" w:rsidP="00A23C96">
            <w:pPr>
              <w:spacing w:line="276" w:lineRule="auto"/>
              <w:rPr>
                <w:ins w:id="3155" w:author="Sorin Salagean" w:date="2015-01-30T15:48:00Z"/>
                <w:rFonts w:asciiTheme="minorHAnsi" w:hAnsiTheme="minorHAnsi"/>
                <w:b/>
                <w:noProof/>
                <w:sz w:val="22"/>
                <w:szCs w:val="22"/>
                <w:rPrChange w:id="3156" w:author="Sorin Salagean" w:date="2015-02-19T11:41:00Z">
                  <w:rPr>
                    <w:ins w:id="3157" w:author="Sorin Salagean" w:date="2015-01-30T15:48:00Z"/>
                    <w:b/>
                    <w:noProof/>
                  </w:rPr>
                </w:rPrChange>
              </w:rPr>
            </w:pPr>
          </w:p>
        </w:tc>
        <w:tc>
          <w:tcPr>
            <w:tcW w:w="2428" w:type="dxa"/>
          </w:tcPr>
          <w:p w14:paraId="5A2C7921" w14:textId="4014CC5C" w:rsidR="00A23C96" w:rsidRPr="005E2BC8" w:rsidRDefault="00A23C96" w:rsidP="00A23C96">
            <w:pPr>
              <w:spacing w:line="276" w:lineRule="auto"/>
              <w:rPr>
                <w:ins w:id="3158" w:author="Sorin Salagean" w:date="2015-01-30T15:48:00Z"/>
                <w:rFonts w:asciiTheme="minorHAnsi" w:hAnsiTheme="minorHAnsi"/>
                <w:sz w:val="22"/>
                <w:szCs w:val="22"/>
                <w:rPrChange w:id="3159" w:author="Sorin Salagean" w:date="2015-02-19T11:41:00Z">
                  <w:rPr>
                    <w:ins w:id="3160" w:author="Sorin Salagean" w:date="2015-01-30T15:48:00Z"/>
                  </w:rPr>
                </w:rPrChange>
              </w:rPr>
            </w:pPr>
            <w:ins w:id="3161" w:author="Sorin Salagean" w:date="2015-01-30T15:51:00Z">
              <w:r w:rsidRPr="005E2BC8">
                <w:rPr>
                  <w:rFonts w:asciiTheme="minorHAnsi" w:hAnsiTheme="minorHAnsi"/>
                  <w:sz w:val="22"/>
                  <w:szCs w:val="22"/>
                  <w:rPrChange w:id="3162" w:author="Sorin Salagean" w:date="2015-02-19T11:41:00Z">
                    <w:rPr/>
                  </w:rPrChange>
                </w:rPr>
                <w:t>Import Document</w:t>
              </w:r>
            </w:ins>
          </w:p>
        </w:tc>
      </w:tr>
      <w:tr w:rsidR="00A23C96" w:rsidRPr="0037052E" w14:paraId="39EA1C34" w14:textId="77777777" w:rsidTr="00A23C96">
        <w:trPr>
          <w:trHeight w:val="362"/>
          <w:ins w:id="3163" w:author="Sorin Salagean" w:date="2015-01-30T15:49:00Z"/>
        </w:trPr>
        <w:tc>
          <w:tcPr>
            <w:tcW w:w="1824" w:type="dxa"/>
          </w:tcPr>
          <w:p w14:paraId="40614CA5" w14:textId="4A64FB96" w:rsidR="00A23C96" w:rsidRPr="005E2BC8" w:rsidRDefault="00A23C96" w:rsidP="00464386">
            <w:pPr>
              <w:spacing w:line="276" w:lineRule="auto"/>
              <w:rPr>
                <w:ins w:id="3164" w:author="Sorin Salagean" w:date="2015-01-30T15:49:00Z"/>
                <w:rFonts w:asciiTheme="minorHAnsi" w:eastAsiaTheme="minorHAnsi" w:hAnsiTheme="minorHAnsi" w:cstheme="minorBidi"/>
                <w:b/>
                <w:noProof/>
                <w:sz w:val="22"/>
                <w:szCs w:val="22"/>
                <w:lang w:val="ro-RO"/>
                <w:rPrChange w:id="3165" w:author="Sorin Salagean" w:date="2015-02-19T11:41:00Z">
                  <w:rPr>
                    <w:ins w:id="3166" w:author="Sorin Salagean" w:date="2015-01-30T15:49:00Z"/>
                    <w:b/>
                    <w:noProof/>
                  </w:rPr>
                </w:rPrChange>
              </w:rPr>
            </w:pPr>
            <w:ins w:id="3167" w:author="Sorin Salagean" w:date="2015-01-30T15:49:00Z">
              <w:r w:rsidRPr="005E2BC8">
                <w:rPr>
                  <w:rFonts w:asciiTheme="minorHAnsi" w:hAnsiTheme="minorHAnsi"/>
                  <w:b/>
                  <w:noProof/>
                  <w:sz w:val="22"/>
                  <w:szCs w:val="22"/>
                  <w:rPrChange w:id="3168" w:author="Sorin Salagean" w:date="2015-02-19T11:41:00Z">
                    <w:rPr/>
                  </w:rPrChange>
                </w:rPr>
                <w:t>Creare Nota de constatare</w:t>
              </w:r>
            </w:ins>
          </w:p>
        </w:tc>
        <w:tc>
          <w:tcPr>
            <w:tcW w:w="4947" w:type="dxa"/>
          </w:tcPr>
          <w:p w14:paraId="03B63DFA" w14:textId="77777777" w:rsidR="00A23C96" w:rsidRPr="005E2BC8" w:rsidRDefault="00A23C96" w:rsidP="00464386">
            <w:pPr>
              <w:spacing w:line="276" w:lineRule="auto"/>
              <w:rPr>
                <w:ins w:id="3169" w:author="Sorin Salagean" w:date="2015-01-30T15:52:00Z"/>
                <w:rFonts w:asciiTheme="minorHAnsi" w:eastAsiaTheme="minorHAnsi" w:hAnsiTheme="minorHAnsi" w:cstheme="minorBidi"/>
                <w:sz w:val="22"/>
                <w:szCs w:val="22"/>
                <w:rPrChange w:id="3170" w:author="Sorin Salagean" w:date="2015-02-19T11:41:00Z">
                  <w:rPr>
                    <w:ins w:id="3171" w:author="Sorin Salagean" w:date="2015-01-30T15:52:00Z"/>
                    <w:rFonts w:asciiTheme="minorHAnsi" w:eastAsiaTheme="minorHAnsi" w:hAnsiTheme="minorHAnsi" w:cstheme="minorBidi"/>
                    <w:sz w:val="22"/>
                    <w:szCs w:val="22"/>
                  </w:rPr>
                </w:rPrChange>
              </w:rPr>
            </w:pPr>
            <w:ins w:id="3172" w:author="Sorin Salagean" w:date="2015-01-30T15:50:00Z">
              <w:r w:rsidRPr="005E2BC8">
                <w:rPr>
                  <w:rFonts w:asciiTheme="minorHAnsi" w:hAnsiTheme="minorHAnsi"/>
                  <w:sz w:val="22"/>
                  <w:szCs w:val="22"/>
                  <w:rPrChange w:id="3173" w:author="Sorin Salagean" w:date="2015-02-19T11:41:00Z">
                    <w:rPr/>
                  </w:rPrChange>
                </w:rPr>
                <w:t>Se creeaza “Nota de constatare”</w:t>
              </w:r>
            </w:ins>
          </w:p>
          <w:p w14:paraId="657AE421" w14:textId="77777777" w:rsidR="001137D8" w:rsidRPr="005E2BC8" w:rsidDel="001137D8" w:rsidRDefault="00A23C96">
            <w:pPr>
              <w:spacing w:line="276" w:lineRule="auto"/>
              <w:rPr>
                <w:ins w:id="3174" w:author="Sorin Salagean" w:date="2015-01-30T16:15:00Z"/>
                <w:rFonts w:asciiTheme="minorHAnsi" w:eastAsiaTheme="minorHAnsi" w:hAnsiTheme="minorHAnsi" w:cstheme="minorBidi"/>
                <w:sz w:val="22"/>
                <w:szCs w:val="22"/>
                <w:rPrChange w:id="3175" w:author="Sorin Salagean" w:date="2015-02-19T11:41:00Z">
                  <w:rPr>
                    <w:ins w:id="3176" w:author="Sorin Salagean" w:date="2015-01-30T16:15:00Z"/>
                    <w:rFonts w:asciiTheme="minorHAnsi" w:eastAsiaTheme="minorHAnsi" w:hAnsiTheme="minorHAnsi" w:cstheme="minorBidi"/>
                    <w:b/>
                    <w:i/>
                    <w:sz w:val="22"/>
                    <w:szCs w:val="22"/>
                  </w:rPr>
                </w:rPrChange>
              </w:rPr>
              <w:pPrChange w:id="3177" w:author="Sorin Salagean" w:date="2015-01-30T16:15:00Z">
                <w:pPr>
                  <w:pStyle w:val="ListParagraph"/>
                  <w:numPr>
                    <w:numId w:val="62"/>
                  </w:numPr>
                  <w:spacing w:line="276" w:lineRule="auto"/>
                  <w:ind w:left="1068" w:hanging="360"/>
                </w:pPr>
              </w:pPrChange>
            </w:pPr>
            <w:ins w:id="3178" w:author="Sorin Salagean" w:date="2015-01-30T15:52:00Z">
              <w:r w:rsidRPr="005E2BC8">
                <w:rPr>
                  <w:rFonts w:asciiTheme="minorHAnsi" w:hAnsiTheme="minorHAnsi"/>
                  <w:sz w:val="22"/>
                  <w:szCs w:val="22"/>
                  <w:rPrChange w:id="3179" w:author="Sorin Salagean" w:date="2015-02-19T11:41:00Z">
                    <w:rPr/>
                  </w:rPrChange>
                </w:rPr>
                <w:t>La apasare se deschide un form</w:t>
              </w:r>
            </w:ins>
            <w:ins w:id="3180" w:author="Sorin Salagean" w:date="2015-01-30T16:14:00Z">
              <w:r w:rsidR="001137D8" w:rsidRPr="005E2BC8">
                <w:rPr>
                  <w:rFonts w:asciiTheme="minorHAnsi" w:hAnsiTheme="minorHAnsi"/>
                  <w:sz w:val="22"/>
                  <w:szCs w:val="22"/>
                  <w:rPrChange w:id="3181" w:author="Sorin Salagean" w:date="2015-02-19T11:41:00Z">
                    <w:rPr/>
                  </w:rPrChange>
                </w:rPr>
                <w:t>ular Unity Form</w:t>
              </w:r>
            </w:ins>
            <w:ins w:id="3182" w:author="Sorin Salagean" w:date="2015-01-30T15:52:00Z">
              <w:r w:rsidR="001137D8" w:rsidRPr="005E2BC8">
                <w:rPr>
                  <w:rFonts w:asciiTheme="minorHAnsi" w:hAnsiTheme="minorHAnsi"/>
                  <w:sz w:val="22"/>
                  <w:szCs w:val="22"/>
                  <w:rPrChange w:id="3183" w:author="Sorin Salagean" w:date="2015-02-19T11:41:00Z">
                    <w:rPr/>
                  </w:rPrChange>
                </w:rPr>
                <w:t xml:space="preserve"> </w:t>
              </w:r>
              <w:r w:rsidRPr="005E2BC8">
                <w:rPr>
                  <w:rFonts w:asciiTheme="minorHAnsi" w:hAnsiTheme="minorHAnsi"/>
                  <w:sz w:val="22"/>
                  <w:szCs w:val="22"/>
                  <w:rPrChange w:id="3184" w:author="Sorin Salagean" w:date="2015-02-19T11:41:00Z">
                    <w:rPr/>
                  </w:rPrChange>
                </w:rPr>
                <w:t xml:space="preserve"> </w:t>
              </w:r>
            </w:ins>
            <w:ins w:id="3185" w:author="Sorin Salagean" w:date="2015-01-30T16:14:00Z">
              <w:r w:rsidR="001137D8" w:rsidRPr="005E2BC8">
                <w:rPr>
                  <w:rFonts w:asciiTheme="minorHAnsi" w:hAnsiTheme="minorHAnsi"/>
                  <w:sz w:val="22"/>
                  <w:szCs w:val="22"/>
                  <w:rPrChange w:id="3186" w:author="Sorin Salagean" w:date="2015-02-19T11:41:00Z">
                    <w:rPr/>
                  </w:rPrChange>
                </w:rPr>
                <w:t>“</w:t>
              </w:r>
            </w:ins>
            <w:ins w:id="3187" w:author="Sorin Salagean" w:date="2015-01-30T15:52:00Z">
              <w:r w:rsidRPr="005E2BC8">
                <w:rPr>
                  <w:rFonts w:asciiTheme="minorHAnsi" w:hAnsiTheme="minorHAnsi"/>
                  <w:sz w:val="22"/>
                  <w:szCs w:val="22"/>
                  <w:rPrChange w:id="3188" w:author="Sorin Salagean" w:date="2015-02-19T11:41:00Z">
                    <w:rPr/>
                  </w:rPrChange>
                </w:rPr>
                <w:t>Nota Constatare / reconstatare</w:t>
              </w:r>
            </w:ins>
            <w:ins w:id="3189" w:author="Sorin Salagean" w:date="2015-01-30T16:14:00Z">
              <w:r w:rsidR="001137D8" w:rsidRPr="005E2BC8">
                <w:rPr>
                  <w:rFonts w:asciiTheme="minorHAnsi" w:hAnsiTheme="minorHAnsi"/>
                  <w:sz w:val="22"/>
                  <w:szCs w:val="22"/>
                  <w:rPrChange w:id="3190" w:author="Sorin Salagean" w:date="2015-02-19T11:41:00Z">
                    <w:rPr/>
                  </w:rPrChange>
                </w:rPr>
                <w:t xml:space="preserve"> dauna Auto”</w:t>
              </w:r>
            </w:ins>
            <w:ins w:id="3191" w:author="Sorin Salagean" w:date="2015-01-30T15:52:00Z">
              <w:r w:rsidRPr="005E2BC8">
                <w:rPr>
                  <w:rFonts w:asciiTheme="minorHAnsi" w:hAnsiTheme="minorHAnsi"/>
                  <w:sz w:val="22"/>
                  <w:szCs w:val="22"/>
                  <w:rPrChange w:id="3192" w:author="Sorin Salagean" w:date="2015-02-19T11:41:00Z">
                    <w:rPr/>
                  </w:rPrChange>
                </w:rPr>
                <w:t xml:space="preserve">. </w:t>
              </w:r>
            </w:ins>
          </w:p>
          <w:p w14:paraId="1B9A7425" w14:textId="4C9092C5" w:rsidR="00A23C96" w:rsidRPr="005E2BC8" w:rsidDel="001137D8" w:rsidRDefault="00A23C96">
            <w:pPr>
              <w:rPr>
                <w:del w:id="3193" w:author="Sorin Salagean" w:date="2015-01-30T16:15:00Z"/>
                <w:rFonts w:asciiTheme="minorHAnsi" w:eastAsiaTheme="minorHAnsi" w:hAnsiTheme="minorHAnsi"/>
                <w:sz w:val="22"/>
                <w:szCs w:val="22"/>
                <w:rPrChange w:id="3194" w:author="Sorin Salagean" w:date="2015-02-19T11:41:00Z">
                  <w:rPr>
                    <w:del w:id="3195" w:author="Sorin Salagean" w:date="2015-01-30T16:15:00Z"/>
                    <w:sz w:val="24"/>
                    <w:szCs w:val="24"/>
                  </w:rPr>
                </w:rPrChange>
              </w:rPr>
              <w:pPrChange w:id="3196" w:author="Sorin Salagean" w:date="2015-01-30T16:15:00Z">
                <w:pPr>
                  <w:pStyle w:val="ListParagraph"/>
                  <w:numPr>
                    <w:numId w:val="54"/>
                  </w:numPr>
                  <w:ind w:hanging="360"/>
                  <w:jc w:val="both"/>
                </w:pPr>
              </w:pPrChange>
            </w:pPr>
            <w:moveToRangeStart w:id="3197" w:author="Sorin Salagean" w:date="2015-01-30T15:53:00Z" w:name="move410396529"/>
            <w:moveTo w:id="3198" w:author="Sorin Salagean" w:date="2015-01-30T15:53:00Z">
              <w:del w:id="3199" w:author="Sorin Salagean" w:date="2015-01-30T16:15:00Z">
                <w:r w:rsidRPr="005E2BC8" w:rsidDel="001137D8">
                  <w:rPr>
                    <w:rFonts w:asciiTheme="minorHAnsi" w:hAnsiTheme="minorHAnsi"/>
                    <w:b/>
                    <w:i/>
                    <w:sz w:val="22"/>
                    <w:szCs w:val="22"/>
                    <w:rPrChange w:id="3200" w:author="Sorin Salagean" w:date="2015-02-19T11:41:00Z">
                      <w:rPr/>
                    </w:rPrChange>
                  </w:rPr>
                  <w:lastRenderedPageBreak/>
                  <w:delText>Sectiunea “Identificare Dosar dauna”</w:delText>
                </w:r>
                <w:r w:rsidRPr="005E2BC8" w:rsidDel="001137D8">
                  <w:rPr>
                    <w:rFonts w:asciiTheme="minorHAnsi" w:hAnsiTheme="minorHAnsi"/>
                    <w:sz w:val="22"/>
                    <w:szCs w:val="22"/>
                    <w:rPrChange w:id="3201" w:author="Sorin Salagean" w:date="2015-02-19T11:41:00Z">
                      <w:rPr/>
                    </w:rPrChange>
                  </w:rPr>
                  <w:delText>:</w:delText>
                </w:r>
              </w:del>
            </w:moveTo>
          </w:p>
          <w:p w14:paraId="0F66635F" w14:textId="16E7B48F" w:rsidR="00A23C96" w:rsidRPr="005E2BC8" w:rsidDel="001137D8" w:rsidRDefault="00A23C96">
            <w:pPr>
              <w:rPr>
                <w:del w:id="3202" w:author="Sorin Salagean" w:date="2015-01-30T16:15:00Z"/>
                <w:rFonts w:asciiTheme="minorHAnsi" w:eastAsiaTheme="minorHAnsi" w:hAnsiTheme="minorHAnsi"/>
                <w:sz w:val="22"/>
                <w:szCs w:val="22"/>
                <w:rPrChange w:id="3203" w:author="Sorin Salagean" w:date="2015-02-19T11:41:00Z">
                  <w:rPr>
                    <w:del w:id="3204" w:author="Sorin Salagean" w:date="2015-01-30T16:15:00Z"/>
                    <w:sz w:val="22"/>
                    <w:szCs w:val="22"/>
                  </w:rPr>
                </w:rPrChange>
              </w:rPr>
              <w:pPrChange w:id="3205" w:author="Sorin Salagean" w:date="2015-01-30T16:15:00Z">
                <w:pPr>
                  <w:jc w:val="both"/>
                </w:pPr>
              </w:pPrChange>
            </w:pPr>
            <w:moveTo w:id="3206" w:author="Sorin Salagean" w:date="2015-01-30T15:53:00Z">
              <w:del w:id="3207" w:author="Sorin Salagean" w:date="2015-01-30T16:15:00Z">
                <w:r w:rsidRPr="005E2BC8" w:rsidDel="001137D8">
                  <w:rPr>
                    <w:rFonts w:asciiTheme="minorHAnsi" w:hAnsiTheme="minorHAnsi"/>
                    <w:sz w:val="22"/>
                    <w:szCs w:val="22"/>
                    <w:rPrChange w:id="3208" w:author="Sorin Salagean" w:date="2015-02-19T11:41:00Z">
                      <w:rPr/>
                    </w:rPrChange>
                  </w:rPr>
                  <w:delText>Campuri:</w:delText>
                </w:r>
              </w:del>
            </w:moveTo>
          </w:p>
          <w:p w14:paraId="65FEE244" w14:textId="7EE7BC54" w:rsidR="00A23C96" w:rsidRPr="005E2BC8" w:rsidDel="001137D8" w:rsidRDefault="00A23C96">
            <w:pPr>
              <w:rPr>
                <w:del w:id="3209" w:author="Sorin Salagean" w:date="2015-01-30T16:15:00Z"/>
                <w:rFonts w:asciiTheme="minorHAnsi" w:eastAsiaTheme="minorHAnsi" w:hAnsiTheme="minorHAnsi"/>
                <w:sz w:val="22"/>
                <w:szCs w:val="22"/>
                <w:rPrChange w:id="3210" w:author="Sorin Salagean" w:date="2015-02-19T11:41:00Z">
                  <w:rPr>
                    <w:del w:id="3211" w:author="Sorin Salagean" w:date="2015-01-30T16:15:00Z"/>
                    <w:sz w:val="22"/>
                    <w:szCs w:val="22"/>
                  </w:rPr>
                </w:rPrChange>
              </w:rPr>
              <w:pPrChange w:id="3212" w:author="Sorin Salagean" w:date="2015-01-30T16:15:00Z">
                <w:pPr>
                  <w:pStyle w:val="ListParagraph"/>
                  <w:numPr>
                    <w:numId w:val="4"/>
                  </w:numPr>
                  <w:ind w:hanging="360"/>
                  <w:jc w:val="both"/>
                </w:pPr>
              </w:pPrChange>
            </w:pPr>
            <w:moveTo w:id="3213" w:author="Sorin Salagean" w:date="2015-01-30T15:53:00Z">
              <w:del w:id="3214" w:author="Sorin Salagean" w:date="2015-01-30T16:15:00Z">
                <w:r w:rsidRPr="005E2BC8" w:rsidDel="001137D8">
                  <w:rPr>
                    <w:rFonts w:asciiTheme="minorHAnsi" w:hAnsiTheme="minorHAnsi"/>
                    <w:sz w:val="22"/>
                    <w:szCs w:val="22"/>
                    <w:rPrChange w:id="3215" w:author="Sorin Salagean" w:date="2015-02-19T11:41:00Z">
                      <w:rPr/>
                    </w:rPrChange>
                  </w:rPr>
                  <w:delText>Numar dosar dauna OnBase– se autocompleteaza</w:delText>
                </w:r>
              </w:del>
            </w:moveTo>
          </w:p>
          <w:p w14:paraId="7E3B31BA" w14:textId="3EC9AF55" w:rsidR="00A23C96" w:rsidRPr="005E2BC8" w:rsidDel="001137D8" w:rsidRDefault="00A23C96">
            <w:pPr>
              <w:rPr>
                <w:del w:id="3216" w:author="Sorin Salagean" w:date="2015-01-30T16:15:00Z"/>
                <w:rFonts w:asciiTheme="minorHAnsi" w:eastAsiaTheme="minorHAnsi" w:hAnsiTheme="minorHAnsi"/>
                <w:sz w:val="22"/>
                <w:szCs w:val="22"/>
                <w:rPrChange w:id="3217" w:author="Sorin Salagean" w:date="2015-02-19T11:41:00Z">
                  <w:rPr>
                    <w:del w:id="3218" w:author="Sorin Salagean" w:date="2015-01-30T16:15:00Z"/>
                    <w:sz w:val="22"/>
                    <w:szCs w:val="22"/>
                  </w:rPr>
                </w:rPrChange>
              </w:rPr>
              <w:pPrChange w:id="3219" w:author="Sorin Salagean" w:date="2015-01-30T16:15:00Z">
                <w:pPr>
                  <w:pStyle w:val="ListParagraph"/>
                  <w:numPr>
                    <w:numId w:val="4"/>
                  </w:numPr>
                  <w:ind w:hanging="360"/>
                  <w:jc w:val="both"/>
                </w:pPr>
              </w:pPrChange>
            </w:pPr>
            <w:moveTo w:id="3220" w:author="Sorin Salagean" w:date="2015-01-30T15:53:00Z">
              <w:del w:id="3221" w:author="Sorin Salagean" w:date="2015-01-30T16:15:00Z">
                <w:r w:rsidRPr="005E2BC8" w:rsidDel="001137D8">
                  <w:rPr>
                    <w:rFonts w:asciiTheme="minorHAnsi" w:hAnsiTheme="minorHAnsi"/>
                    <w:sz w:val="22"/>
                    <w:szCs w:val="22"/>
                    <w:rPrChange w:id="3222" w:author="Sorin Salagean" w:date="2015-02-19T11:41:00Z">
                      <w:rPr/>
                    </w:rPrChange>
                  </w:rPr>
                  <w:delText>Numar dosar dauna Insis – se autocompleteaza</w:delText>
                </w:r>
              </w:del>
            </w:moveTo>
          </w:p>
          <w:p w14:paraId="3FEFA368" w14:textId="005CCB04" w:rsidR="00A23C96" w:rsidRPr="005E2BC8" w:rsidDel="001137D8" w:rsidRDefault="00A23C96">
            <w:pPr>
              <w:rPr>
                <w:del w:id="3223" w:author="Sorin Salagean" w:date="2015-01-30T16:15:00Z"/>
                <w:rFonts w:asciiTheme="minorHAnsi" w:eastAsiaTheme="minorHAnsi" w:hAnsiTheme="minorHAnsi"/>
                <w:sz w:val="22"/>
                <w:szCs w:val="22"/>
                <w:rPrChange w:id="3224" w:author="Sorin Salagean" w:date="2015-02-19T11:41:00Z">
                  <w:rPr>
                    <w:del w:id="3225" w:author="Sorin Salagean" w:date="2015-01-30T16:15:00Z"/>
                    <w:sz w:val="22"/>
                    <w:szCs w:val="22"/>
                  </w:rPr>
                </w:rPrChange>
              </w:rPr>
              <w:pPrChange w:id="3226" w:author="Sorin Salagean" w:date="2015-01-30T16:15:00Z">
                <w:pPr>
                  <w:pStyle w:val="ListParagraph"/>
                  <w:numPr>
                    <w:numId w:val="4"/>
                  </w:numPr>
                  <w:ind w:hanging="360"/>
                  <w:jc w:val="both"/>
                </w:pPr>
              </w:pPrChange>
            </w:pPr>
            <w:moveTo w:id="3227" w:author="Sorin Salagean" w:date="2015-01-30T15:53:00Z">
              <w:del w:id="3228" w:author="Sorin Salagean" w:date="2015-01-30T16:15:00Z">
                <w:r w:rsidRPr="005E2BC8" w:rsidDel="001137D8">
                  <w:rPr>
                    <w:rFonts w:asciiTheme="minorHAnsi" w:hAnsiTheme="minorHAnsi"/>
                    <w:sz w:val="22"/>
                    <w:szCs w:val="22"/>
                    <w:rPrChange w:id="3229" w:author="Sorin Salagean" w:date="2015-02-19T11:41:00Z">
                      <w:rPr/>
                    </w:rPrChange>
                  </w:rPr>
                  <w:delText>Locatie propusa pentru constatare – se autocompleteaza</w:delText>
                </w:r>
              </w:del>
            </w:moveTo>
          </w:p>
          <w:p w14:paraId="675CA9EA" w14:textId="26F0A7AE" w:rsidR="00A23C96" w:rsidRPr="005E2BC8" w:rsidDel="001137D8" w:rsidRDefault="00A23C96">
            <w:pPr>
              <w:rPr>
                <w:del w:id="3230" w:author="Sorin Salagean" w:date="2015-01-30T16:15:00Z"/>
                <w:rFonts w:asciiTheme="minorHAnsi" w:eastAsiaTheme="minorHAnsi" w:hAnsiTheme="minorHAnsi"/>
                <w:sz w:val="22"/>
                <w:szCs w:val="22"/>
                <w:rPrChange w:id="3231" w:author="Sorin Salagean" w:date="2015-02-19T11:41:00Z">
                  <w:rPr>
                    <w:del w:id="3232" w:author="Sorin Salagean" w:date="2015-01-30T16:15:00Z"/>
                    <w:sz w:val="22"/>
                    <w:szCs w:val="22"/>
                  </w:rPr>
                </w:rPrChange>
              </w:rPr>
              <w:pPrChange w:id="3233" w:author="Sorin Salagean" w:date="2015-01-30T16:15:00Z">
                <w:pPr>
                  <w:pStyle w:val="ListParagraph"/>
                  <w:numPr>
                    <w:numId w:val="4"/>
                  </w:numPr>
                  <w:ind w:hanging="360"/>
                  <w:jc w:val="both"/>
                </w:pPr>
              </w:pPrChange>
            </w:pPr>
            <w:moveTo w:id="3234" w:author="Sorin Salagean" w:date="2015-01-30T15:53:00Z">
              <w:del w:id="3235" w:author="Sorin Salagean" w:date="2015-01-30T16:15:00Z">
                <w:r w:rsidRPr="005E2BC8" w:rsidDel="001137D8">
                  <w:rPr>
                    <w:rFonts w:asciiTheme="minorHAnsi" w:hAnsiTheme="minorHAnsi"/>
                    <w:sz w:val="22"/>
                    <w:szCs w:val="22"/>
                    <w:rPrChange w:id="3236" w:author="Sorin Salagean" w:date="2015-02-19T11:41:00Z">
                      <w:rPr/>
                    </w:rPrChange>
                  </w:rPr>
                  <w:delText>Nume agent constatare – se autocompleteaza</w:delText>
                </w:r>
              </w:del>
            </w:moveTo>
          </w:p>
          <w:p w14:paraId="68EF6DBE" w14:textId="155F77C6" w:rsidR="00A23C96" w:rsidRPr="005E2BC8" w:rsidDel="001137D8" w:rsidRDefault="00A23C96">
            <w:pPr>
              <w:rPr>
                <w:del w:id="3237" w:author="Sorin Salagean" w:date="2015-01-30T16:15:00Z"/>
                <w:rFonts w:asciiTheme="minorHAnsi" w:eastAsiaTheme="minorHAnsi" w:hAnsiTheme="minorHAnsi"/>
                <w:sz w:val="22"/>
                <w:szCs w:val="22"/>
                <w:rPrChange w:id="3238" w:author="Sorin Salagean" w:date="2015-02-19T11:41:00Z">
                  <w:rPr>
                    <w:del w:id="3239" w:author="Sorin Salagean" w:date="2015-01-30T16:15:00Z"/>
                    <w:sz w:val="22"/>
                    <w:szCs w:val="22"/>
                  </w:rPr>
                </w:rPrChange>
              </w:rPr>
              <w:pPrChange w:id="3240" w:author="Sorin Salagean" w:date="2015-01-30T16:15:00Z">
                <w:pPr>
                  <w:pStyle w:val="ListParagraph"/>
                  <w:numPr>
                    <w:numId w:val="4"/>
                  </w:numPr>
                  <w:ind w:hanging="360"/>
                  <w:jc w:val="both"/>
                </w:pPr>
              </w:pPrChange>
            </w:pPr>
            <w:moveTo w:id="3241" w:author="Sorin Salagean" w:date="2015-01-30T15:53:00Z">
              <w:del w:id="3242" w:author="Sorin Salagean" w:date="2015-01-30T16:15:00Z">
                <w:r w:rsidRPr="005E2BC8" w:rsidDel="001137D8">
                  <w:rPr>
                    <w:rFonts w:asciiTheme="minorHAnsi" w:hAnsiTheme="minorHAnsi"/>
                    <w:sz w:val="22"/>
                    <w:szCs w:val="22"/>
                    <w:rPrChange w:id="3243" w:author="Sorin Salagean" w:date="2015-02-19T11:41:00Z">
                      <w:rPr/>
                    </w:rPrChange>
                  </w:rPr>
                  <w:delText>Tip asigurare – se autocompleteaza</w:delText>
                </w:r>
              </w:del>
            </w:moveTo>
          </w:p>
          <w:p w14:paraId="4451F5E7" w14:textId="535E2BEE" w:rsidR="00A23C96" w:rsidRPr="005E2BC8" w:rsidDel="001137D8" w:rsidRDefault="00A23C96">
            <w:pPr>
              <w:rPr>
                <w:del w:id="3244" w:author="Sorin Salagean" w:date="2015-01-30T16:15:00Z"/>
                <w:rFonts w:asciiTheme="minorHAnsi" w:eastAsiaTheme="minorHAnsi" w:hAnsiTheme="minorHAnsi"/>
                <w:sz w:val="22"/>
                <w:szCs w:val="22"/>
                <w:rPrChange w:id="3245" w:author="Sorin Salagean" w:date="2015-02-19T11:41:00Z">
                  <w:rPr>
                    <w:del w:id="3246" w:author="Sorin Salagean" w:date="2015-01-30T16:15:00Z"/>
                    <w:sz w:val="22"/>
                    <w:szCs w:val="22"/>
                  </w:rPr>
                </w:rPrChange>
              </w:rPr>
              <w:pPrChange w:id="3247" w:author="Sorin Salagean" w:date="2015-01-30T16:15:00Z">
                <w:pPr>
                  <w:pStyle w:val="ListParagraph"/>
                  <w:numPr>
                    <w:numId w:val="4"/>
                  </w:numPr>
                  <w:ind w:hanging="360"/>
                  <w:jc w:val="both"/>
                </w:pPr>
              </w:pPrChange>
            </w:pPr>
            <w:moveTo w:id="3248" w:author="Sorin Salagean" w:date="2015-01-30T15:53:00Z">
              <w:del w:id="3249" w:author="Sorin Salagean" w:date="2015-01-30T16:15:00Z">
                <w:r w:rsidRPr="005E2BC8" w:rsidDel="001137D8">
                  <w:rPr>
                    <w:rFonts w:asciiTheme="minorHAnsi" w:hAnsiTheme="minorHAnsi"/>
                    <w:sz w:val="22"/>
                    <w:szCs w:val="22"/>
                    <w:rPrChange w:id="3250" w:author="Sorin Salagean" w:date="2015-02-19T11:41:00Z">
                      <w:rPr/>
                    </w:rPrChange>
                  </w:rPr>
                  <w:delText>Data producerii evenimentului – se autocompleteaza</w:delText>
                </w:r>
              </w:del>
            </w:moveTo>
          </w:p>
          <w:p w14:paraId="17537DA1" w14:textId="1F3C577E" w:rsidR="00A23C96" w:rsidRPr="005E2BC8" w:rsidDel="001137D8" w:rsidRDefault="00A23C96">
            <w:pPr>
              <w:rPr>
                <w:del w:id="3251" w:author="Sorin Salagean" w:date="2015-01-30T16:15:00Z"/>
                <w:rFonts w:asciiTheme="minorHAnsi" w:eastAsiaTheme="minorHAnsi" w:hAnsiTheme="minorHAnsi"/>
                <w:sz w:val="22"/>
                <w:szCs w:val="22"/>
                <w:rPrChange w:id="3252" w:author="Sorin Salagean" w:date="2015-02-19T11:41:00Z">
                  <w:rPr>
                    <w:del w:id="3253" w:author="Sorin Salagean" w:date="2015-01-30T16:15:00Z"/>
                    <w:sz w:val="22"/>
                    <w:szCs w:val="22"/>
                  </w:rPr>
                </w:rPrChange>
              </w:rPr>
              <w:pPrChange w:id="3254" w:author="Sorin Salagean" w:date="2015-01-30T16:15:00Z">
                <w:pPr>
                  <w:pStyle w:val="ListParagraph"/>
                  <w:numPr>
                    <w:numId w:val="4"/>
                  </w:numPr>
                  <w:ind w:hanging="360"/>
                  <w:jc w:val="both"/>
                </w:pPr>
              </w:pPrChange>
            </w:pPr>
            <w:moveTo w:id="3255" w:author="Sorin Salagean" w:date="2015-01-30T15:53:00Z">
              <w:del w:id="3256" w:author="Sorin Salagean" w:date="2015-01-30T16:15:00Z">
                <w:r w:rsidRPr="005E2BC8" w:rsidDel="001137D8">
                  <w:rPr>
                    <w:rFonts w:asciiTheme="minorHAnsi" w:hAnsiTheme="minorHAnsi"/>
                    <w:sz w:val="22"/>
                    <w:szCs w:val="22"/>
                    <w:rPrChange w:id="3257" w:author="Sorin Salagean" w:date="2015-02-19T11:41:00Z">
                      <w:rPr/>
                    </w:rPrChange>
                  </w:rPr>
                  <w:delText>Data constatarii – se completeaza de constatator</w:delText>
                </w:r>
              </w:del>
            </w:moveTo>
          </w:p>
          <w:p w14:paraId="790753BD" w14:textId="2498D2C6" w:rsidR="00A23C96" w:rsidRPr="005E2BC8" w:rsidDel="001137D8" w:rsidRDefault="00A23C96">
            <w:pPr>
              <w:rPr>
                <w:del w:id="3258" w:author="Sorin Salagean" w:date="2015-01-30T16:15:00Z"/>
                <w:rFonts w:asciiTheme="minorHAnsi" w:eastAsiaTheme="minorHAnsi" w:hAnsiTheme="minorHAnsi"/>
                <w:sz w:val="22"/>
                <w:szCs w:val="22"/>
                <w:rPrChange w:id="3259" w:author="Sorin Salagean" w:date="2015-02-19T11:41:00Z">
                  <w:rPr>
                    <w:del w:id="3260" w:author="Sorin Salagean" w:date="2015-01-30T16:15:00Z"/>
                    <w:sz w:val="22"/>
                    <w:szCs w:val="22"/>
                  </w:rPr>
                </w:rPrChange>
              </w:rPr>
              <w:pPrChange w:id="3261" w:author="Sorin Salagean" w:date="2015-01-30T16:15:00Z">
                <w:pPr>
                  <w:pStyle w:val="ListParagraph"/>
                  <w:numPr>
                    <w:numId w:val="4"/>
                  </w:numPr>
                  <w:ind w:hanging="360"/>
                  <w:jc w:val="both"/>
                </w:pPr>
              </w:pPrChange>
            </w:pPr>
            <w:moveTo w:id="3262" w:author="Sorin Salagean" w:date="2015-01-30T15:53:00Z">
              <w:del w:id="3263" w:author="Sorin Salagean" w:date="2015-01-30T16:15:00Z">
                <w:r w:rsidRPr="005E2BC8" w:rsidDel="001137D8">
                  <w:rPr>
                    <w:rFonts w:asciiTheme="minorHAnsi" w:hAnsiTheme="minorHAnsi"/>
                    <w:sz w:val="22"/>
                    <w:szCs w:val="22"/>
                    <w:rPrChange w:id="3264" w:author="Sorin Salagean" w:date="2015-02-19T11:41:00Z">
                      <w:rPr/>
                    </w:rPrChange>
                  </w:rPr>
                  <w:delText>Kilometraj citit – se completeazade constatator</w:delText>
                </w:r>
              </w:del>
            </w:moveTo>
          </w:p>
          <w:p w14:paraId="6FC63074" w14:textId="57D6C61B" w:rsidR="00A23C96" w:rsidRPr="005E2BC8" w:rsidRDefault="00A23C96">
            <w:pPr>
              <w:rPr>
                <w:ins w:id="3265" w:author="Sorin Salagean" w:date="2015-01-30T15:49:00Z"/>
                <w:rFonts w:asciiTheme="minorHAnsi" w:eastAsiaTheme="minorHAnsi" w:hAnsiTheme="minorHAnsi"/>
                <w:sz w:val="22"/>
                <w:szCs w:val="22"/>
                <w:rPrChange w:id="3266" w:author="Sorin Salagean" w:date="2015-02-19T11:41:00Z">
                  <w:rPr>
                    <w:ins w:id="3267" w:author="Sorin Salagean" w:date="2015-01-30T15:49:00Z"/>
                  </w:rPr>
                </w:rPrChange>
              </w:rPr>
              <w:pPrChange w:id="3268" w:author="Sorin Salagean" w:date="2015-01-30T16:15:00Z">
                <w:pPr>
                  <w:spacing w:line="276" w:lineRule="auto"/>
                </w:pPr>
              </w:pPrChange>
            </w:pPr>
            <w:moveTo w:id="3269" w:author="Sorin Salagean" w:date="2015-01-30T15:53:00Z">
              <w:del w:id="3270" w:author="Sorin Salagean" w:date="2015-01-30T16:15:00Z">
                <w:r w:rsidRPr="005E2BC8" w:rsidDel="001137D8">
                  <w:rPr>
                    <w:rFonts w:asciiTheme="minorHAnsi" w:hAnsiTheme="minorHAnsi"/>
                    <w:sz w:val="22"/>
                    <w:szCs w:val="22"/>
                    <w:rPrChange w:id="3271" w:author="Sorin Salagean" w:date="2015-02-19T11:41:00Z">
                      <w:rPr/>
                    </w:rPrChange>
                  </w:rPr>
                  <w:delText>Stare utilizare autovehicul – lista de valori: Bun, Medie, Satisfacator</w:delText>
                </w:r>
              </w:del>
            </w:moveTo>
            <w:moveToRangeEnd w:id="3197"/>
          </w:p>
        </w:tc>
        <w:tc>
          <w:tcPr>
            <w:tcW w:w="1051" w:type="dxa"/>
          </w:tcPr>
          <w:p w14:paraId="213DBC2B" w14:textId="77777777" w:rsidR="00A23C96" w:rsidRPr="005E2BC8" w:rsidRDefault="00A23C96" w:rsidP="00464386">
            <w:pPr>
              <w:spacing w:line="276" w:lineRule="auto"/>
              <w:rPr>
                <w:ins w:id="3272" w:author="Sorin Salagean" w:date="2015-01-30T15:49:00Z"/>
                <w:rFonts w:asciiTheme="minorHAnsi" w:hAnsiTheme="minorHAnsi"/>
                <w:b/>
                <w:noProof/>
                <w:sz w:val="22"/>
                <w:szCs w:val="22"/>
                <w:rPrChange w:id="3273" w:author="Sorin Salagean" w:date="2015-02-19T11:41:00Z">
                  <w:rPr>
                    <w:ins w:id="3274" w:author="Sorin Salagean" w:date="2015-01-30T15:49:00Z"/>
                    <w:b/>
                    <w:noProof/>
                  </w:rPr>
                </w:rPrChange>
              </w:rPr>
            </w:pPr>
          </w:p>
        </w:tc>
        <w:tc>
          <w:tcPr>
            <w:tcW w:w="2428" w:type="dxa"/>
          </w:tcPr>
          <w:p w14:paraId="586871FF" w14:textId="07C13074" w:rsidR="00A23C96" w:rsidRPr="005E2BC8" w:rsidRDefault="00A23C96" w:rsidP="00464386">
            <w:pPr>
              <w:spacing w:line="276" w:lineRule="auto"/>
              <w:rPr>
                <w:ins w:id="3275" w:author="Sorin Salagean" w:date="2015-01-30T15:49:00Z"/>
                <w:rFonts w:asciiTheme="minorHAnsi" w:hAnsiTheme="minorHAnsi"/>
                <w:sz w:val="22"/>
                <w:szCs w:val="22"/>
                <w:rPrChange w:id="3276" w:author="Sorin Salagean" w:date="2015-02-19T11:41:00Z">
                  <w:rPr>
                    <w:ins w:id="3277" w:author="Sorin Salagean" w:date="2015-01-30T15:49:00Z"/>
                  </w:rPr>
                </w:rPrChange>
              </w:rPr>
            </w:pPr>
            <w:ins w:id="3278" w:author="Sorin Salagean" w:date="2015-01-30T15:50:00Z">
              <w:r w:rsidRPr="005E2BC8">
                <w:rPr>
                  <w:rFonts w:asciiTheme="minorHAnsi" w:hAnsiTheme="minorHAnsi"/>
                  <w:sz w:val="22"/>
                  <w:szCs w:val="22"/>
                  <w:rPrChange w:id="3279" w:author="Sorin Salagean" w:date="2015-02-19T11:41:00Z">
                    <w:rPr/>
                  </w:rPrChange>
                </w:rPr>
                <w:t>Create Unity Form “Nota constatare/reconstatare dauna Auto</w:t>
              </w:r>
            </w:ins>
            <w:ins w:id="3280" w:author="Sorin Salagean" w:date="2015-01-30T15:51:00Z">
              <w:r w:rsidRPr="005E2BC8">
                <w:rPr>
                  <w:rFonts w:asciiTheme="minorHAnsi" w:hAnsiTheme="minorHAnsi"/>
                  <w:sz w:val="22"/>
                  <w:szCs w:val="22"/>
                  <w:rPrChange w:id="3281" w:author="Sorin Salagean" w:date="2015-02-19T11:41:00Z">
                    <w:rPr/>
                  </w:rPrChange>
                </w:rPr>
                <w:t>”</w:t>
              </w:r>
            </w:ins>
          </w:p>
        </w:tc>
      </w:tr>
    </w:tbl>
    <w:p w14:paraId="3EEC9EE8" w14:textId="263D600C" w:rsidR="00F2755F" w:rsidRPr="00696777" w:rsidDel="001137D8" w:rsidRDefault="00F2755F">
      <w:pPr>
        <w:rPr>
          <w:del w:id="3282" w:author="Sorin Salagean" w:date="2015-01-30T16:16:00Z"/>
          <w:lang w:val="en-US"/>
        </w:rPr>
        <w:pPrChange w:id="3283" w:author="Sorin Salagean" w:date="2015-01-30T13:05:00Z">
          <w:pPr>
            <w:pStyle w:val="Heading2"/>
          </w:pPr>
        </w:pPrChange>
      </w:pPr>
    </w:p>
    <w:p w14:paraId="4AE095CD" w14:textId="16F6F68F" w:rsidR="001137D8" w:rsidRDefault="001137D8" w:rsidP="001137D8">
      <w:pPr>
        <w:spacing w:line="276" w:lineRule="auto"/>
        <w:rPr>
          <w:ins w:id="3284" w:author="Sorin Salagean" w:date="2015-01-30T16:15:00Z"/>
        </w:rPr>
      </w:pPr>
      <w:ins w:id="3285" w:author="Sorin Salagean" w:date="2015-01-30T16:15:00Z">
        <w:r w:rsidRPr="00417114">
          <w:rPr>
            <w:lang w:val="en-US"/>
          </w:rPr>
          <w:t>Formul</w:t>
        </w:r>
      </w:ins>
      <w:ins w:id="3286" w:author="Sorin Salagean" w:date="2015-01-30T16:16:00Z">
        <w:r>
          <w:rPr>
            <w:lang w:val="en-US"/>
          </w:rPr>
          <w:t xml:space="preserve">arul Unity Form - </w:t>
        </w:r>
        <w:r w:rsidRPr="00417114">
          <w:t>“Nota constatare/reconstatare dauna Auto”</w:t>
        </w:r>
        <w:r>
          <w:rPr>
            <w:lang w:val="en-US"/>
          </w:rPr>
          <w:t xml:space="preserve"> </w:t>
        </w:r>
      </w:ins>
      <w:ins w:id="3287" w:author="Sorin Salagean" w:date="2015-01-30T16:15:00Z">
        <w:r w:rsidRPr="00417114">
          <w:rPr>
            <w:lang w:val="en-US"/>
          </w:rPr>
          <w:t xml:space="preserve"> contine urmatoarele sectiuni</w:t>
        </w:r>
        <w:r>
          <w:t>:</w:t>
        </w:r>
      </w:ins>
    </w:p>
    <w:p w14:paraId="24DFB7E2" w14:textId="77777777" w:rsidR="001137D8" w:rsidRPr="00417114" w:rsidRDefault="001137D8" w:rsidP="001137D8">
      <w:pPr>
        <w:spacing w:after="0" w:line="276" w:lineRule="auto"/>
        <w:rPr>
          <w:ins w:id="3288" w:author="Sorin Salagean" w:date="2015-01-30T16:15:00Z"/>
          <w:lang w:val="en-US"/>
        </w:rPr>
      </w:pPr>
      <w:ins w:id="3289" w:author="Sorin Salagean" w:date="2015-01-30T16:15:00Z">
        <w:r w:rsidRPr="001137D8">
          <w:rPr>
            <w:b/>
            <w:lang w:val="en-US"/>
            <w:rPrChange w:id="3290" w:author="Sorin Salagean" w:date="2015-01-30T16:18:00Z">
              <w:rPr>
                <w:b/>
                <w:i/>
                <w:lang w:val="en-US"/>
              </w:rPr>
            </w:rPrChange>
          </w:rPr>
          <w:t>Sectiunea</w:t>
        </w:r>
        <w:r w:rsidRPr="00417114">
          <w:rPr>
            <w:b/>
            <w:i/>
            <w:lang w:val="en-US"/>
          </w:rPr>
          <w:t xml:space="preserve"> “Identificare Dosar dauna”</w:t>
        </w:r>
        <w:r w:rsidRPr="00417114">
          <w:rPr>
            <w:lang w:val="en-US"/>
          </w:rPr>
          <w:t>:</w:t>
        </w:r>
      </w:ins>
    </w:p>
    <w:p w14:paraId="359E2DD9" w14:textId="77777777" w:rsidR="001137D8" w:rsidRPr="00417114" w:rsidRDefault="001137D8" w:rsidP="001137D8">
      <w:pPr>
        <w:spacing w:line="276" w:lineRule="auto"/>
        <w:rPr>
          <w:ins w:id="3291" w:author="Sorin Salagean" w:date="2015-01-30T16:15:00Z"/>
          <w:lang w:val="en-US"/>
        </w:rPr>
      </w:pPr>
      <w:ins w:id="3292" w:author="Sorin Salagean" w:date="2015-01-30T16:15:00Z">
        <w:r w:rsidRPr="00417114">
          <w:rPr>
            <w:lang w:val="en-US"/>
          </w:rPr>
          <w:t>Campuri:</w:t>
        </w:r>
      </w:ins>
    </w:p>
    <w:p w14:paraId="1051A205" w14:textId="77777777" w:rsidR="001137D8" w:rsidRPr="001137D8" w:rsidRDefault="001137D8">
      <w:pPr>
        <w:pStyle w:val="ListParagraph"/>
        <w:numPr>
          <w:ilvl w:val="0"/>
          <w:numId w:val="63"/>
        </w:numPr>
        <w:spacing w:after="0" w:line="276" w:lineRule="auto"/>
        <w:rPr>
          <w:ins w:id="3293" w:author="Sorin Salagean" w:date="2015-01-30T16:15:00Z"/>
          <w:lang w:val="en-US"/>
        </w:rPr>
        <w:pPrChange w:id="3294" w:author="Sorin Salagean" w:date="2015-01-30T16:17:00Z">
          <w:pPr>
            <w:pStyle w:val="ListParagraph"/>
            <w:numPr>
              <w:numId w:val="62"/>
            </w:numPr>
            <w:spacing w:after="0" w:line="276" w:lineRule="auto"/>
            <w:ind w:left="1068" w:hanging="360"/>
          </w:pPr>
        </w:pPrChange>
      </w:pPr>
      <w:ins w:id="3295" w:author="Sorin Salagean" w:date="2015-01-30T16:15:00Z">
        <w:r w:rsidRPr="001137D8">
          <w:rPr>
            <w:lang w:val="en-US"/>
          </w:rPr>
          <w:t>Numar dosar dauna OnBase– se autocompleteaza</w:t>
        </w:r>
      </w:ins>
    </w:p>
    <w:p w14:paraId="26C15889" w14:textId="77777777" w:rsidR="001137D8" w:rsidRPr="001137D8" w:rsidRDefault="001137D8">
      <w:pPr>
        <w:pStyle w:val="ListParagraph"/>
        <w:numPr>
          <w:ilvl w:val="0"/>
          <w:numId w:val="63"/>
        </w:numPr>
        <w:spacing w:after="0" w:line="276" w:lineRule="auto"/>
        <w:rPr>
          <w:ins w:id="3296" w:author="Sorin Salagean" w:date="2015-01-30T16:15:00Z"/>
          <w:lang w:val="en-US"/>
        </w:rPr>
        <w:pPrChange w:id="3297" w:author="Sorin Salagean" w:date="2015-01-30T16:17:00Z">
          <w:pPr>
            <w:pStyle w:val="ListParagraph"/>
            <w:numPr>
              <w:numId w:val="62"/>
            </w:numPr>
            <w:spacing w:after="0" w:line="276" w:lineRule="auto"/>
            <w:ind w:left="1068" w:hanging="360"/>
          </w:pPr>
        </w:pPrChange>
      </w:pPr>
      <w:ins w:id="3298" w:author="Sorin Salagean" w:date="2015-01-30T16:15:00Z">
        <w:r w:rsidRPr="001137D8">
          <w:rPr>
            <w:lang w:val="en-US"/>
          </w:rPr>
          <w:t>Numar dosar dauna Insis – se autocompleteaza</w:t>
        </w:r>
      </w:ins>
    </w:p>
    <w:p w14:paraId="626E3484" w14:textId="77777777" w:rsidR="001137D8" w:rsidRPr="001137D8" w:rsidRDefault="001137D8">
      <w:pPr>
        <w:pStyle w:val="ListParagraph"/>
        <w:numPr>
          <w:ilvl w:val="0"/>
          <w:numId w:val="63"/>
        </w:numPr>
        <w:spacing w:after="0" w:line="276" w:lineRule="auto"/>
        <w:rPr>
          <w:ins w:id="3299" w:author="Sorin Salagean" w:date="2015-01-30T16:15:00Z"/>
          <w:lang w:val="en-US"/>
        </w:rPr>
        <w:pPrChange w:id="3300" w:author="Sorin Salagean" w:date="2015-01-30T16:17:00Z">
          <w:pPr>
            <w:pStyle w:val="ListParagraph"/>
            <w:numPr>
              <w:numId w:val="62"/>
            </w:numPr>
            <w:spacing w:after="0" w:line="276" w:lineRule="auto"/>
            <w:ind w:left="1068" w:hanging="360"/>
          </w:pPr>
        </w:pPrChange>
      </w:pPr>
      <w:ins w:id="3301" w:author="Sorin Salagean" w:date="2015-01-30T16:15:00Z">
        <w:r w:rsidRPr="001137D8">
          <w:rPr>
            <w:lang w:val="en-US"/>
          </w:rPr>
          <w:t>Locatie propusa pentru constatare – se autocompleteaza</w:t>
        </w:r>
      </w:ins>
    </w:p>
    <w:p w14:paraId="38E1A75C" w14:textId="77777777" w:rsidR="001137D8" w:rsidRPr="001137D8" w:rsidRDefault="001137D8">
      <w:pPr>
        <w:pStyle w:val="ListParagraph"/>
        <w:numPr>
          <w:ilvl w:val="0"/>
          <w:numId w:val="63"/>
        </w:numPr>
        <w:spacing w:after="0" w:line="276" w:lineRule="auto"/>
        <w:rPr>
          <w:ins w:id="3302" w:author="Sorin Salagean" w:date="2015-01-30T16:15:00Z"/>
          <w:lang w:val="en-US"/>
        </w:rPr>
        <w:pPrChange w:id="3303" w:author="Sorin Salagean" w:date="2015-01-30T16:17:00Z">
          <w:pPr>
            <w:pStyle w:val="ListParagraph"/>
            <w:numPr>
              <w:numId w:val="62"/>
            </w:numPr>
            <w:spacing w:after="0" w:line="276" w:lineRule="auto"/>
            <w:ind w:left="1068" w:hanging="360"/>
          </w:pPr>
        </w:pPrChange>
      </w:pPr>
      <w:ins w:id="3304" w:author="Sorin Salagean" w:date="2015-01-30T16:15:00Z">
        <w:r w:rsidRPr="001137D8">
          <w:rPr>
            <w:lang w:val="en-US"/>
          </w:rPr>
          <w:t>Nume agent constatare – se autocompleteaza</w:t>
        </w:r>
      </w:ins>
    </w:p>
    <w:p w14:paraId="43DE547B" w14:textId="77777777" w:rsidR="001137D8" w:rsidRPr="001137D8" w:rsidRDefault="001137D8">
      <w:pPr>
        <w:pStyle w:val="ListParagraph"/>
        <w:numPr>
          <w:ilvl w:val="0"/>
          <w:numId w:val="63"/>
        </w:numPr>
        <w:spacing w:after="0" w:line="276" w:lineRule="auto"/>
        <w:rPr>
          <w:ins w:id="3305" w:author="Sorin Salagean" w:date="2015-01-30T16:15:00Z"/>
          <w:lang w:val="en-US"/>
        </w:rPr>
        <w:pPrChange w:id="3306" w:author="Sorin Salagean" w:date="2015-01-30T16:17:00Z">
          <w:pPr>
            <w:pStyle w:val="ListParagraph"/>
            <w:numPr>
              <w:numId w:val="62"/>
            </w:numPr>
            <w:spacing w:after="0" w:line="276" w:lineRule="auto"/>
            <w:ind w:left="1068" w:hanging="360"/>
          </w:pPr>
        </w:pPrChange>
      </w:pPr>
      <w:ins w:id="3307" w:author="Sorin Salagean" w:date="2015-01-30T16:15:00Z">
        <w:r w:rsidRPr="001137D8">
          <w:rPr>
            <w:lang w:val="en-US"/>
          </w:rPr>
          <w:t>Tip asigurare – se autocompleteaza</w:t>
        </w:r>
      </w:ins>
    </w:p>
    <w:p w14:paraId="435BC747" w14:textId="77777777" w:rsidR="001137D8" w:rsidRPr="001137D8" w:rsidRDefault="001137D8">
      <w:pPr>
        <w:pStyle w:val="ListParagraph"/>
        <w:numPr>
          <w:ilvl w:val="0"/>
          <w:numId w:val="63"/>
        </w:numPr>
        <w:spacing w:after="0" w:line="276" w:lineRule="auto"/>
        <w:rPr>
          <w:ins w:id="3308" w:author="Sorin Salagean" w:date="2015-01-30T16:15:00Z"/>
          <w:lang w:val="en-US"/>
        </w:rPr>
        <w:pPrChange w:id="3309" w:author="Sorin Salagean" w:date="2015-01-30T16:17:00Z">
          <w:pPr>
            <w:pStyle w:val="ListParagraph"/>
            <w:numPr>
              <w:numId w:val="62"/>
            </w:numPr>
            <w:spacing w:after="0" w:line="276" w:lineRule="auto"/>
            <w:ind w:left="1068" w:hanging="360"/>
          </w:pPr>
        </w:pPrChange>
      </w:pPr>
      <w:ins w:id="3310" w:author="Sorin Salagean" w:date="2015-01-30T16:15:00Z">
        <w:r w:rsidRPr="001137D8">
          <w:rPr>
            <w:lang w:val="en-US"/>
          </w:rPr>
          <w:t>Data producerii evenimentului – se autocompleteaza</w:t>
        </w:r>
      </w:ins>
    </w:p>
    <w:p w14:paraId="32F8CB68" w14:textId="77777777" w:rsidR="001137D8" w:rsidRPr="001137D8" w:rsidRDefault="001137D8">
      <w:pPr>
        <w:pStyle w:val="ListParagraph"/>
        <w:numPr>
          <w:ilvl w:val="0"/>
          <w:numId w:val="63"/>
        </w:numPr>
        <w:spacing w:after="0" w:line="276" w:lineRule="auto"/>
        <w:rPr>
          <w:ins w:id="3311" w:author="Sorin Salagean" w:date="2015-01-30T16:15:00Z"/>
          <w:lang w:val="en-US"/>
        </w:rPr>
        <w:pPrChange w:id="3312" w:author="Sorin Salagean" w:date="2015-01-30T16:17:00Z">
          <w:pPr>
            <w:pStyle w:val="ListParagraph"/>
            <w:numPr>
              <w:numId w:val="62"/>
            </w:numPr>
            <w:spacing w:after="0" w:line="276" w:lineRule="auto"/>
            <w:ind w:left="1068" w:hanging="360"/>
          </w:pPr>
        </w:pPrChange>
      </w:pPr>
      <w:ins w:id="3313" w:author="Sorin Salagean" w:date="2015-01-30T16:15:00Z">
        <w:r w:rsidRPr="001137D8">
          <w:rPr>
            <w:lang w:val="en-US"/>
          </w:rPr>
          <w:t>Data constatarii – se completeaza de constatator</w:t>
        </w:r>
      </w:ins>
    </w:p>
    <w:p w14:paraId="0DA01BBE" w14:textId="77777777" w:rsidR="001137D8" w:rsidRPr="001137D8" w:rsidRDefault="001137D8">
      <w:pPr>
        <w:pStyle w:val="ListParagraph"/>
        <w:numPr>
          <w:ilvl w:val="0"/>
          <w:numId w:val="63"/>
        </w:numPr>
        <w:spacing w:after="0" w:line="276" w:lineRule="auto"/>
        <w:rPr>
          <w:ins w:id="3314" w:author="Sorin Salagean" w:date="2015-01-30T16:15:00Z"/>
          <w:lang w:val="en-US"/>
        </w:rPr>
        <w:pPrChange w:id="3315" w:author="Sorin Salagean" w:date="2015-01-30T16:17:00Z">
          <w:pPr>
            <w:pStyle w:val="ListParagraph"/>
            <w:numPr>
              <w:numId w:val="62"/>
            </w:numPr>
            <w:spacing w:after="0" w:line="276" w:lineRule="auto"/>
            <w:ind w:left="1068" w:hanging="360"/>
          </w:pPr>
        </w:pPrChange>
      </w:pPr>
      <w:ins w:id="3316" w:author="Sorin Salagean" w:date="2015-01-30T16:15:00Z">
        <w:r w:rsidRPr="001137D8">
          <w:rPr>
            <w:lang w:val="en-US"/>
          </w:rPr>
          <w:t>Kilometraj citit – se completeazade constatator</w:t>
        </w:r>
      </w:ins>
    </w:p>
    <w:p w14:paraId="5254FC06" w14:textId="77777777" w:rsidR="001137D8" w:rsidRDefault="001137D8">
      <w:pPr>
        <w:pStyle w:val="ListParagraph"/>
        <w:numPr>
          <w:ilvl w:val="0"/>
          <w:numId w:val="63"/>
        </w:numPr>
        <w:spacing w:line="276" w:lineRule="auto"/>
        <w:rPr>
          <w:ins w:id="3317" w:author="Sorin Salagean" w:date="2015-01-30T16:15:00Z"/>
        </w:rPr>
        <w:pPrChange w:id="3318" w:author="Sorin Salagean" w:date="2015-01-30T16:17:00Z">
          <w:pPr>
            <w:pStyle w:val="ListParagraph"/>
            <w:numPr>
              <w:numId w:val="62"/>
            </w:numPr>
            <w:spacing w:line="276" w:lineRule="auto"/>
            <w:ind w:left="1068" w:hanging="360"/>
          </w:pPr>
        </w:pPrChange>
      </w:pPr>
      <w:ins w:id="3319" w:author="Sorin Salagean" w:date="2015-01-30T16:15:00Z">
        <w:r w:rsidRPr="001137D8">
          <w:rPr>
            <w:lang w:val="en-US"/>
          </w:rPr>
          <w:t>Stare utilizare autovehicul – lista de valori: Bun, Medie, Satisfacator</w:t>
        </w:r>
      </w:ins>
    </w:p>
    <w:p w14:paraId="21554E45" w14:textId="77777777" w:rsidR="001137D8" w:rsidRDefault="001137D8" w:rsidP="001137D8">
      <w:pPr>
        <w:spacing w:line="276" w:lineRule="auto"/>
        <w:rPr>
          <w:ins w:id="3320" w:author="Sorin Salagean" w:date="2015-01-30T16:15:00Z"/>
          <w:b/>
          <w:i/>
        </w:rPr>
      </w:pPr>
      <w:ins w:id="3321" w:author="Sorin Salagean" w:date="2015-01-30T16:15:00Z">
        <w:r w:rsidRPr="001137D8">
          <w:rPr>
            <w:b/>
            <w:lang w:val="en-US"/>
            <w:rPrChange w:id="3322" w:author="Sorin Salagean" w:date="2015-01-30T16:18:00Z">
              <w:rPr>
                <w:b/>
                <w:i/>
                <w:lang w:val="en-US"/>
              </w:rPr>
            </w:rPrChange>
          </w:rPr>
          <w:t>Sectiunea</w:t>
        </w:r>
        <w:r w:rsidRPr="00417114">
          <w:rPr>
            <w:b/>
            <w:i/>
            <w:lang w:val="en-US"/>
          </w:rPr>
          <w:t xml:space="preserve"> “Constatare”</w:t>
        </w:r>
      </w:ins>
    </w:p>
    <w:p w14:paraId="60A8699B" w14:textId="77777777" w:rsidR="001137D8" w:rsidRPr="00417114" w:rsidRDefault="001137D8" w:rsidP="001137D8">
      <w:pPr>
        <w:jc w:val="both"/>
        <w:rPr>
          <w:ins w:id="3323" w:author="Sorin Salagean" w:date="2015-01-30T16:15:00Z"/>
          <w:lang w:val="en-US"/>
        </w:rPr>
      </w:pPr>
      <w:ins w:id="3324" w:author="Sorin Salagean" w:date="2015-01-30T16:15:00Z">
        <w:r w:rsidRPr="00417114">
          <w:rPr>
            <w:lang w:val="en-US"/>
          </w:rPr>
          <w:t>Campuri:</w:t>
        </w:r>
      </w:ins>
    </w:p>
    <w:p w14:paraId="37E85685" w14:textId="77777777" w:rsidR="001137D8" w:rsidRPr="00417114" w:rsidRDefault="001137D8">
      <w:pPr>
        <w:pStyle w:val="ListParagraph"/>
        <w:numPr>
          <w:ilvl w:val="0"/>
          <w:numId w:val="64"/>
        </w:numPr>
        <w:spacing w:line="276" w:lineRule="auto"/>
        <w:rPr>
          <w:ins w:id="3325" w:author="Sorin Salagean" w:date="2015-01-30T16:15:00Z"/>
          <w:lang w:val="en-US"/>
        </w:rPr>
        <w:pPrChange w:id="3326" w:author="Sorin Salagean" w:date="2015-01-30T16:18:00Z">
          <w:pPr>
            <w:pStyle w:val="ListParagraph"/>
            <w:numPr>
              <w:numId w:val="62"/>
            </w:numPr>
            <w:spacing w:line="276" w:lineRule="auto"/>
            <w:ind w:left="1068" w:hanging="360"/>
          </w:pPr>
        </w:pPrChange>
      </w:pPr>
      <w:ins w:id="3327" w:author="Sorin Salagean" w:date="2015-01-30T16:15:00Z">
        <w:r w:rsidRPr="00417114">
          <w:rPr>
            <w:lang w:val="en-US"/>
          </w:rPr>
          <w:t>Constatare initiala – camp de bifa</w:t>
        </w:r>
      </w:ins>
    </w:p>
    <w:p w14:paraId="674C05C7" w14:textId="77777777" w:rsidR="001137D8" w:rsidRPr="00417114" w:rsidRDefault="001137D8">
      <w:pPr>
        <w:pStyle w:val="ListParagraph"/>
        <w:numPr>
          <w:ilvl w:val="0"/>
          <w:numId w:val="64"/>
        </w:numPr>
        <w:spacing w:line="276" w:lineRule="auto"/>
        <w:rPr>
          <w:ins w:id="3328" w:author="Sorin Salagean" w:date="2015-01-30T16:15:00Z"/>
          <w:lang w:val="en-US"/>
        </w:rPr>
        <w:pPrChange w:id="3329" w:author="Sorin Salagean" w:date="2015-01-30T16:18:00Z">
          <w:pPr>
            <w:pStyle w:val="ListParagraph"/>
            <w:numPr>
              <w:numId w:val="62"/>
            </w:numPr>
            <w:spacing w:line="276" w:lineRule="auto"/>
            <w:ind w:left="1068" w:hanging="360"/>
          </w:pPr>
        </w:pPrChange>
      </w:pPr>
      <w:ins w:id="3330" w:author="Sorin Salagean" w:date="2015-01-30T16:15:00Z">
        <w:r w:rsidRPr="00417114">
          <w:rPr>
            <w:lang w:val="en-US"/>
          </w:rPr>
          <w:t>Constatare suplimentara – camp de bifa</w:t>
        </w:r>
      </w:ins>
    </w:p>
    <w:p w14:paraId="6A869ED9" w14:textId="77777777" w:rsidR="001137D8" w:rsidRPr="00417114" w:rsidRDefault="001137D8">
      <w:pPr>
        <w:pStyle w:val="ListParagraph"/>
        <w:numPr>
          <w:ilvl w:val="0"/>
          <w:numId w:val="64"/>
        </w:numPr>
        <w:spacing w:line="276" w:lineRule="auto"/>
        <w:rPr>
          <w:ins w:id="3331" w:author="Sorin Salagean" w:date="2015-01-30T16:15:00Z"/>
          <w:lang w:val="en-US"/>
        </w:rPr>
        <w:pPrChange w:id="3332" w:author="Sorin Salagean" w:date="2015-01-30T16:18:00Z">
          <w:pPr>
            <w:pStyle w:val="ListParagraph"/>
            <w:numPr>
              <w:numId w:val="62"/>
            </w:numPr>
            <w:spacing w:line="276" w:lineRule="auto"/>
            <w:ind w:left="1068" w:hanging="360"/>
          </w:pPr>
        </w:pPrChange>
      </w:pPr>
      <w:ins w:id="3333" w:author="Sorin Salagean" w:date="2015-01-30T16:15:00Z">
        <w:r w:rsidRPr="00417114">
          <w:rPr>
            <w:lang w:val="en-US"/>
          </w:rPr>
          <w:t>Posibil dauna totala – camp de bifa</w:t>
        </w:r>
      </w:ins>
    </w:p>
    <w:p w14:paraId="4988D8D4" w14:textId="77777777" w:rsidR="001137D8" w:rsidRPr="00417114" w:rsidRDefault="001137D8">
      <w:pPr>
        <w:pStyle w:val="ListParagraph"/>
        <w:numPr>
          <w:ilvl w:val="0"/>
          <w:numId w:val="64"/>
        </w:numPr>
        <w:spacing w:line="276" w:lineRule="auto"/>
        <w:rPr>
          <w:ins w:id="3334" w:author="Sorin Salagean" w:date="2015-01-30T16:15:00Z"/>
          <w:lang w:val="en-US"/>
        </w:rPr>
        <w:pPrChange w:id="3335" w:author="Sorin Salagean" w:date="2015-01-30T16:18:00Z">
          <w:pPr>
            <w:pStyle w:val="ListParagraph"/>
            <w:numPr>
              <w:numId w:val="62"/>
            </w:numPr>
            <w:spacing w:line="276" w:lineRule="auto"/>
            <w:ind w:left="1068" w:hanging="360"/>
          </w:pPr>
        </w:pPrChange>
      </w:pPr>
      <w:ins w:id="3336" w:author="Sorin Salagean" w:date="2015-01-30T16:15:00Z">
        <w:r w:rsidRPr="00417114">
          <w:rPr>
            <w:lang w:val="en-US"/>
          </w:rPr>
          <w:t>Tip constatare – se autocompleteaza in urma bifarii unuia din campurile de mai sus</w:t>
        </w:r>
      </w:ins>
    </w:p>
    <w:p w14:paraId="3270F0F8" w14:textId="16C7805D" w:rsidR="009958F4" w:rsidRPr="001137D8" w:rsidDel="00F3115C" w:rsidRDefault="001137D8">
      <w:pPr>
        <w:pStyle w:val="ListParagraph"/>
        <w:numPr>
          <w:ilvl w:val="0"/>
          <w:numId w:val="64"/>
        </w:numPr>
        <w:jc w:val="both"/>
        <w:rPr>
          <w:del w:id="3337" w:author="Sorin Salagean" w:date="2015-01-29T16:56:00Z"/>
          <w:lang w:val="en-US"/>
        </w:rPr>
        <w:pPrChange w:id="3338" w:author="Sorin Salagean" w:date="2015-01-30T16:18:00Z">
          <w:pPr>
            <w:ind w:left="360"/>
            <w:jc w:val="both"/>
          </w:pPr>
        </w:pPrChange>
      </w:pPr>
      <w:ins w:id="3339" w:author="Sorin Salagean" w:date="2015-01-30T16:15:00Z">
        <w:r w:rsidRPr="001137D8">
          <w:rPr>
            <w:lang w:val="en-US"/>
          </w:rPr>
          <w:t>Nota de constatare</w:t>
        </w:r>
        <w:r w:rsidRPr="00417114">
          <w:t xml:space="preserve"> - </w:t>
        </w:r>
        <w:r w:rsidRPr="001137D8">
          <w:rPr>
            <w:lang w:val="en-US"/>
          </w:rPr>
          <w:t xml:space="preserve"> readonly-</w:t>
        </w:r>
      </w:ins>
      <w:del w:id="3340" w:author="Sorin Salagean" w:date="2015-01-29T16:01:00Z">
        <w:r w:rsidR="0005791E" w:rsidRPr="001137D8" w:rsidDel="00A91F21">
          <w:rPr>
            <w:lang w:val="en-US"/>
            <w:rPrChange w:id="3341" w:author="Sorin Salagean" w:date="2015-01-30T16:16:00Z">
              <w:rPr>
                <w:sz w:val="24"/>
                <w:szCs w:val="24"/>
                <w:lang w:val="en-US"/>
              </w:rPr>
            </w:rPrChange>
          </w:rPr>
          <w:delText>In aceasta etapa, constatatorul intern trebuie sa:</w:delText>
        </w:r>
      </w:del>
    </w:p>
    <w:p w14:paraId="5538F562" w14:textId="4CDCB508" w:rsidR="00883B34" w:rsidRPr="005F6C74" w:rsidDel="00F3115C" w:rsidRDefault="00883B34">
      <w:pPr>
        <w:pStyle w:val="ListParagraph"/>
        <w:rPr>
          <w:del w:id="3342" w:author="Sorin Salagean" w:date="2015-01-29T16:52:00Z"/>
          <w:lang w:val="en-US"/>
          <w:rPrChange w:id="3343" w:author="Sorin Salagean" w:date="2015-01-30T11:45:00Z">
            <w:rPr>
              <w:del w:id="3344" w:author="Sorin Salagean" w:date="2015-01-29T16:52:00Z"/>
              <w:sz w:val="24"/>
              <w:szCs w:val="24"/>
              <w:lang w:val="en-US"/>
            </w:rPr>
          </w:rPrChange>
        </w:rPr>
        <w:pPrChange w:id="3345" w:author="Sorin Salagean" w:date="2015-01-30T16:18:00Z">
          <w:pPr>
            <w:pStyle w:val="ListParagraph"/>
            <w:numPr>
              <w:numId w:val="8"/>
            </w:numPr>
            <w:ind w:hanging="360"/>
            <w:jc w:val="both"/>
          </w:pPr>
        </w:pPrChange>
      </w:pPr>
      <w:del w:id="3346" w:author="Sorin Salagean" w:date="2015-01-29T16:52:00Z">
        <w:r w:rsidRPr="005F6C74" w:rsidDel="00F3115C">
          <w:rPr>
            <w:lang w:val="en-US"/>
            <w:rPrChange w:id="3347" w:author="Sorin Salagean" w:date="2015-01-30T11:45:00Z">
              <w:rPr>
                <w:sz w:val="24"/>
                <w:szCs w:val="24"/>
                <w:lang w:val="en-US"/>
              </w:rPr>
            </w:rPrChange>
          </w:rPr>
          <w:delText>creeze Nota de Constatare</w:delText>
        </w:r>
      </w:del>
    </w:p>
    <w:p w14:paraId="5FBFD7FA" w14:textId="4A19E3B3" w:rsidR="0005791E" w:rsidRPr="005F6C74" w:rsidDel="00F3115C" w:rsidRDefault="0005791E">
      <w:pPr>
        <w:pStyle w:val="ListParagraph"/>
        <w:rPr>
          <w:del w:id="3348" w:author="Sorin Salagean" w:date="2015-01-29T16:52:00Z"/>
          <w:lang w:val="en-US"/>
          <w:rPrChange w:id="3349" w:author="Sorin Salagean" w:date="2015-01-30T11:45:00Z">
            <w:rPr>
              <w:del w:id="3350" w:author="Sorin Salagean" w:date="2015-01-29T16:52:00Z"/>
              <w:sz w:val="24"/>
              <w:szCs w:val="24"/>
              <w:lang w:val="en-US"/>
            </w:rPr>
          </w:rPrChange>
        </w:rPr>
        <w:pPrChange w:id="3351" w:author="Sorin Salagean" w:date="2015-01-30T16:18:00Z">
          <w:pPr>
            <w:pStyle w:val="ListParagraph"/>
            <w:numPr>
              <w:numId w:val="8"/>
            </w:numPr>
            <w:ind w:hanging="360"/>
            <w:jc w:val="both"/>
          </w:pPr>
        </w:pPrChange>
      </w:pPr>
      <w:del w:id="3352" w:author="Sorin Salagean" w:date="2015-01-29T16:52:00Z">
        <w:r w:rsidRPr="005F6C74" w:rsidDel="00F3115C">
          <w:rPr>
            <w:lang w:val="en-US"/>
            <w:rPrChange w:id="3353" w:author="Sorin Salagean" w:date="2015-01-30T11:45:00Z">
              <w:rPr>
                <w:sz w:val="24"/>
                <w:szCs w:val="24"/>
                <w:lang w:val="en-US"/>
              </w:rPr>
            </w:rPrChange>
          </w:rPr>
          <w:delText>actualizeze rezerva in Insis</w:delText>
        </w:r>
      </w:del>
    </w:p>
    <w:p w14:paraId="4CA4D106" w14:textId="04154CCF" w:rsidR="0005791E" w:rsidRPr="005F6C74" w:rsidDel="00F3115C" w:rsidRDefault="0005791E">
      <w:pPr>
        <w:pStyle w:val="ListParagraph"/>
        <w:rPr>
          <w:del w:id="3354" w:author="Sorin Salagean" w:date="2015-01-29T16:52:00Z"/>
          <w:lang w:val="en-US"/>
          <w:rPrChange w:id="3355" w:author="Sorin Salagean" w:date="2015-01-30T11:45:00Z">
            <w:rPr>
              <w:del w:id="3356" w:author="Sorin Salagean" w:date="2015-01-29T16:52:00Z"/>
              <w:sz w:val="24"/>
              <w:szCs w:val="24"/>
              <w:lang w:val="en-US"/>
            </w:rPr>
          </w:rPrChange>
        </w:rPr>
        <w:pPrChange w:id="3357" w:author="Sorin Salagean" w:date="2015-01-30T16:18:00Z">
          <w:pPr>
            <w:pStyle w:val="ListParagraph"/>
            <w:numPr>
              <w:numId w:val="8"/>
            </w:numPr>
            <w:ind w:hanging="360"/>
            <w:jc w:val="both"/>
          </w:pPr>
        </w:pPrChange>
      </w:pPr>
      <w:del w:id="3358" w:author="Sorin Salagean" w:date="2015-01-29T16:52:00Z">
        <w:r w:rsidRPr="005F6C74" w:rsidDel="00F3115C">
          <w:rPr>
            <w:lang w:val="en-US"/>
            <w:rPrChange w:id="3359" w:author="Sorin Salagean" w:date="2015-01-30T11:45:00Z">
              <w:rPr>
                <w:sz w:val="24"/>
                <w:szCs w:val="24"/>
                <w:lang w:val="en-US"/>
              </w:rPr>
            </w:rPrChange>
          </w:rPr>
          <w:delText>completeze toate campurile din documentul “Verificari documente dosar”</w:delText>
        </w:r>
      </w:del>
    </w:p>
    <w:p w14:paraId="7311F29A" w14:textId="43FCE98B" w:rsidR="00C55E65" w:rsidRPr="005F6C74" w:rsidDel="00F3115C" w:rsidRDefault="0005791E">
      <w:pPr>
        <w:pStyle w:val="ListParagraph"/>
        <w:rPr>
          <w:del w:id="3360" w:author="Sorin Salagean" w:date="2015-01-29T16:52:00Z"/>
          <w:lang w:val="en-US"/>
          <w:rPrChange w:id="3361" w:author="Sorin Salagean" w:date="2015-01-30T11:45:00Z">
            <w:rPr>
              <w:del w:id="3362" w:author="Sorin Salagean" w:date="2015-01-29T16:52:00Z"/>
              <w:sz w:val="24"/>
              <w:szCs w:val="24"/>
              <w:lang w:val="en-US"/>
            </w:rPr>
          </w:rPrChange>
        </w:rPr>
        <w:pPrChange w:id="3363" w:author="Sorin Salagean" w:date="2015-01-30T16:18:00Z">
          <w:pPr>
            <w:pStyle w:val="ListParagraph"/>
            <w:numPr>
              <w:numId w:val="8"/>
            </w:numPr>
            <w:ind w:hanging="360"/>
            <w:jc w:val="both"/>
          </w:pPr>
        </w:pPrChange>
      </w:pPr>
      <w:del w:id="3364" w:author="Sorin Salagean" w:date="2015-01-29T16:52:00Z">
        <w:r w:rsidRPr="005F6C74" w:rsidDel="00F3115C">
          <w:rPr>
            <w:lang w:val="en-US"/>
            <w:rPrChange w:id="3365" w:author="Sorin Salagean" w:date="2015-01-30T11:45:00Z">
              <w:rPr>
                <w:sz w:val="24"/>
                <w:szCs w:val="24"/>
                <w:lang w:val="en-US"/>
              </w:rPr>
            </w:rPrChange>
          </w:rPr>
          <w:delText>i</w:delText>
        </w:r>
        <w:r w:rsidR="00883B34" w:rsidRPr="005F6C74" w:rsidDel="00F3115C">
          <w:rPr>
            <w:lang w:val="en-US"/>
            <w:rPrChange w:id="3366" w:author="Sorin Salagean" w:date="2015-01-30T11:45:00Z">
              <w:rPr>
                <w:sz w:val="24"/>
                <w:szCs w:val="24"/>
                <w:lang w:val="en-US"/>
              </w:rPr>
            </w:rPrChange>
          </w:rPr>
          <w:delText>ncarce un set mini</w:delText>
        </w:r>
        <w:r w:rsidRPr="005F6C74" w:rsidDel="00F3115C">
          <w:rPr>
            <w:lang w:val="en-US"/>
            <w:rPrChange w:id="3367" w:author="Sorin Salagean" w:date="2015-01-30T11:45:00Z">
              <w:rPr>
                <w:sz w:val="24"/>
                <w:szCs w:val="24"/>
                <w:lang w:val="en-US"/>
              </w:rPr>
            </w:rPrChange>
          </w:rPr>
          <w:delText>m de documente dupa cum urmeaza:</w:delText>
        </w:r>
      </w:del>
    </w:p>
    <w:p w14:paraId="65833A07" w14:textId="6208CB56" w:rsidR="00883B34" w:rsidRPr="005F6C74" w:rsidDel="00A23C96" w:rsidRDefault="00883B34">
      <w:pPr>
        <w:pStyle w:val="ListParagraph"/>
        <w:rPr>
          <w:del w:id="3368" w:author="Sorin Salagean" w:date="2015-01-30T15:52:00Z"/>
          <w:lang w:val="en-US"/>
          <w:rPrChange w:id="3369" w:author="Sorin Salagean" w:date="2015-01-30T11:45:00Z">
            <w:rPr>
              <w:del w:id="3370" w:author="Sorin Salagean" w:date="2015-01-30T15:52:00Z"/>
              <w:sz w:val="24"/>
              <w:szCs w:val="24"/>
              <w:lang w:val="en-US"/>
            </w:rPr>
          </w:rPrChange>
        </w:rPr>
        <w:pPrChange w:id="3371" w:author="Sorin Salagean" w:date="2015-01-30T16:18:00Z">
          <w:pPr>
            <w:jc w:val="both"/>
          </w:pPr>
        </w:pPrChange>
      </w:pPr>
      <w:del w:id="3372" w:author="Sorin Salagean" w:date="2015-01-29T16:52:00Z">
        <w:r w:rsidRPr="005F6C74" w:rsidDel="00F3115C">
          <w:rPr>
            <w:lang w:val="en-US"/>
            <w:rPrChange w:id="3373" w:author="Sorin Salagean" w:date="2015-01-30T11:45:00Z">
              <w:rPr>
                <w:sz w:val="24"/>
                <w:szCs w:val="24"/>
                <w:lang w:val="en-US"/>
              </w:rPr>
            </w:rPrChange>
          </w:rPr>
          <w:delText xml:space="preserve">Crearea Note de Constatare se face prin intermediul Butonului “ Creare Nota de constatare” din headerul ecranului. </w:delText>
        </w:r>
      </w:del>
      <w:del w:id="3374" w:author="Sorin Salagean" w:date="2015-01-30T15:52:00Z">
        <w:r w:rsidRPr="005F6C74" w:rsidDel="00A23C96">
          <w:rPr>
            <w:lang w:val="en-US"/>
            <w:rPrChange w:id="3375" w:author="Sorin Salagean" w:date="2015-01-30T11:45:00Z">
              <w:rPr>
                <w:sz w:val="24"/>
                <w:szCs w:val="24"/>
                <w:lang w:val="en-US"/>
              </w:rPr>
            </w:rPrChange>
          </w:rPr>
          <w:delText>La apasare se deschide un form cu numele Nota Constatare / reconstatare. Formul contine urmatoarele sectiuni:</w:delText>
        </w:r>
      </w:del>
    </w:p>
    <w:p w14:paraId="18CD3C9B" w14:textId="7A1F34C7" w:rsidR="00883B34" w:rsidDel="00A23C96" w:rsidRDefault="00883B34">
      <w:pPr>
        <w:pStyle w:val="ListParagraph"/>
        <w:rPr>
          <w:sz w:val="24"/>
          <w:szCs w:val="24"/>
          <w:lang w:val="en-US"/>
        </w:rPr>
        <w:pPrChange w:id="3376" w:author="Sorin Salagean" w:date="2015-01-30T16:18:00Z">
          <w:pPr>
            <w:jc w:val="both"/>
          </w:pPr>
        </w:pPrChange>
      </w:pPr>
      <w:moveFromRangeStart w:id="3377" w:author="Sorin Salagean" w:date="2015-01-30T15:53:00Z" w:name="move410396529"/>
      <w:moveFrom w:id="3378" w:author="Sorin Salagean" w:date="2015-01-30T15:53:00Z">
        <w:r w:rsidRPr="005F6C74" w:rsidDel="00A23C96">
          <w:rPr>
            <w:lang w:val="en-US"/>
            <w:rPrChange w:id="3379" w:author="Sorin Salagean" w:date="2015-01-30T11:45:00Z">
              <w:rPr>
                <w:sz w:val="24"/>
                <w:szCs w:val="24"/>
                <w:lang w:val="en-US"/>
              </w:rPr>
            </w:rPrChange>
          </w:rPr>
          <w:t xml:space="preserve">Sectiunea </w:t>
        </w:r>
        <w:r w:rsidR="00DE3269" w:rsidRPr="005F6C74" w:rsidDel="00A23C96">
          <w:rPr>
            <w:lang w:val="en-US"/>
            <w:rPrChange w:id="3380" w:author="Sorin Salagean" w:date="2015-01-30T11:45:00Z">
              <w:rPr>
                <w:sz w:val="24"/>
                <w:szCs w:val="24"/>
                <w:lang w:val="en-US"/>
              </w:rPr>
            </w:rPrChange>
          </w:rPr>
          <w:t>“</w:t>
        </w:r>
        <w:r w:rsidRPr="005F6C74" w:rsidDel="00A23C96">
          <w:rPr>
            <w:lang w:val="en-US"/>
            <w:rPrChange w:id="3381" w:author="Sorin Salagean" w:date="2015-01-30T11:45:00Z">
              <w:rPr>
                <w:sz w:val="24"/>
                <w:szCs w:val="24"/>
                <w:lang w:val="en-US"/>
              </w:rPr>
            </w:rPrChange>
          </w:rPr>
          <w:t>Identificare Do</w:t>
        </w:r>
        <w:r w:rsidR="00DE3269" w:rsidRPr="005F6C74" w:rsidDel="00A23C96">
          <w:rPr>
            <w:lang w:val="en-US"/>
            <w:rPrChange w:id="3382" w:author="Sorin Salagean" w:date="2015-01-30T11:45:00Z">
              <w:rPr>
                <w:sz w:val="24"/>
                <w:szCs w:val="24"/>
                <w:lang w:val="en-US"/>
              </w:rPr>
            </w:rPrChange>
          </w:rPr>
          <w:t>sar dauna”</w:t>
        </w:r>
        <w:r w:rsidRPr="005F6C74" w:rsidDel="00A23C96">
          <w:rPr>
            <w:lang w:val="en-US"/>
            <w:rPrChange w:id="3383" w:author="Sorin Salagean" w:date="2015-01-30T11:45:00Z">
              <w:rPr>
                <w:sz w:val="24"/>
                <w:szCs w:val="24"/>
                <w:lang w:val="en-US"/>
              </w:rPr>
            </w:rPrChange>
          </w:rPr>
          <w:t>:</w:t>
        </w:r>
      </w:moveFrom>
    </w:p>
    <w:p w14:paraId="2A643BCA" w14:textId="60AA021E" w:rsidR="00DE3269" w:rsidRPr="005F6C74" w:rsidDel="00A1730C" w:rsidRDefault="00DE3269">
      <w:pPr>
        <w:pStyle w:val="ListParagraph"/>
        <w:rPr>
          <w:del w:id="3384" w:author="Sorin Salagean" w:date="2015-01-30T18:14:00Z"/>
          <w:lang w:val="en-US"/>
          <w:rPrChange w:id="3385" w:author="Sorin Salagean" w:date="2015-01-30T11:46:00Z">
            <w:rPr>
              <w:del w:id="3386" w:author="Sorin Salagean" w:date="2015-01-30T18:14:00Z"/>
              <w:sz w:val="24"/>
              <w:szCs w:val="24"/>
              <w:lang w:val="en-US"/>
            </w:rPr>
          </w:rPrChange>
        </w:rPr>
        <w:pPrChange w:id="3387" w:author="Sorin Salagean" w:date="2015-01-30T16:18:00Z">
          <w:pPr>
            <w:jc w:val="both"/>
          </w:pPr>
        </w:pPrChange>
      </w:pPr>
      <w:moveFrom w:id="3388" w:author="Sorin Salagean" w:date="2015-01-30T15:53:00Z">
        <w:r w:rsidRPr="005F6C74" w:rsidDel="00A23C96">
          <w:rPr>
            <w:lang w:val="en-US"/>
            <w:rPrChange w:id="3389" w:author="Sorin Salagean" w:date="2015-01-30T11:46:00Z">
              <w:rPr>
                <w:sz w:val="24"/>
                <w:szCs w:val="24"/>
                <w:lang w:val="en-US"/>
              </w:rPr>
            </w:rPrChange>
          </w:rPr>
          <w:t>Campuri:</w:t>
        </w:r>
      </w:moveFrom>
    </w:p>
    <w:p w14:paraId="5BEFB154" w14:textId="0172557F" w:rsidR="00883B34" w:rsidRPr="00A1730C" w:rsidDel="00A1730C" w:rsidRDefault="00883B34">
      <w:pPr>
        <w:rPr>
          <w:del w:id="3390" w:author="Sorin Salagean" w:date="2015-01-30T18:14:00Z"/>
          <w:lang w:val="en-US"/>
          <w:rPrChange w:id="3391" w:author="Sorin Salagean" w:date="2015-01-30T18:14:00Z">
            <w:rPr>
              <w:del w:id="3392" w:author="Sorin Salagean" w:date="2015-01-30T18:14:00Z"/>
              <w:sz w:val="24"/>
              <w:szCs w:val="24"/>
              <w:lang w:val="en-US"/>
            </w:rPr>
          </w:rPrChange>
        </w:rPr>
        <w:pPrChange w:id="3393" w:author="Sorin Salagean" w:date="2015-01-30T18:14:00Z">
          <w:pPr>
            <w:pStyle w:val="ListParagraph"/>
            <w:numPr>
              <w:numId w:val="4"/>
            </w:numPr>
            <w:ind w:hanging="360"/>
            <w:jc w:val="both"/>
          </w:pPr>
        </w:pPrChange>
      </w:pPr>
      <w:moveFrom w:id="3394" w:author="Sorin Salagean" w:date="2015-01-30T15:53:00Z">
        <w:r w:rsidRPr="00A1730C" w:rsidDel="00A23C96">
          <w:rPr>
            <w:lang w:val="en-US"/>
            <w:rPrChange w:id="3395" w:author="Sorin Salagean" w:date="2015-01-30T18:14:00Z">
              <w:rPr>
                <w:sz w:val="24"/>
                <w:szCs w:val="24"/>
                <w:lang w:val="en-US"/>
              </w:rPr>
            </w:rPrChange>
          </w:rPr>
          <w:t>Numar dosar dauna</w:t>
        </w:r>
        <w:r w:rsidR="00DE3269" w:rsidRPr="00A1730C" w:rsidDel="00A23C96">
          <w:rPr>
            <w:lang w:val="en-US"/>
            <w:rPrChange w:id="3396" w:author="Sorin Salagean" w:date="2015-01-30T18:14:00Z">
              <w:rPr>
                <w:sz w:val="24"/>
                <w:szCs w:val="24"/>
                <w:lang w:val="en-US"/>
              </w:rPr>
            </w:rPrChange>
          </w:rPr>
          <w:t xml:space="preserve"> OnBase– se autocompleteaza</w:t>
        </w:r>
      </w:moveFrom>
    </w:p>
    <w:p w14:paraId="2149A474" w14:textId="1A46AD2D" w:rsidR="00DE3269" w:rsidRPr="00A1730C" w:rsidDel="00A1730C" w:rsidRDefault="00DE3269">
      <w:pPr>
        <w:rPr>
          <w:del w:id="3397" w:author="Sorin Salagean" w:date="2015-01-30T18:13:00Z"/>
          <w:lang w:val="en-US"/>
          <w:rPrChange w:id="3398" w:author="Sorin Salagean" w:date="2015-01-30T18:13:00Z">
            <w:rPr>
              <w:del w:id="3399" w:author="Sorin Salagean" w:date="2015-01-30T18:13:00Z"/>
              <w:sz w:val="24"/>
              <w:szCs w:val="24"/>
              <w:lang w:val="en-US"/>
            </w:rPr>
          </w:rPrChange>
        </w:rPr>
        <w:pPrChange w:id="3400" w:author="Sorin Salagean" w:date="2015-01-30T18:13:00Z">
          <w:pPr>
            <w:pStyle w:val="ListParagraph"/>
            <w:numPr>
              <w:numId w:val="4"/>
            </w:numPr>
            <w:ind w:hanging="360"/>
            <w:jc w:val="both"/>
          </w:pPr>
        </w:pPrChange>
      </w:pPr>
      <w:moveFrom w:id="3401" w:author="Sorin Salagean" w:date="2015-01-30T15:53:00Z">
        <w:r w:rsidRPr="00A1730C" w:rsidDel="00A23C96">
          <w:rPr>
            <w:lang w:val="en-US"/>
            <w:rPrChange w:id="3402" w:author="Sorin Salagean" w:date="2015-01-30T18:13:00Z">
              <w:rPr>
                <w:sz w:val="24"/>
                <w:szCs w:val="24"/>
                <w:lang w:val="en-US"/>
              </w:rPr>
            </w:rPrChange>
          </w:rPr>
          <w:t>Numar dosar dauna Insis – se autocompletea</w:t>
        </w:r>
        <w:del w:id="3403" w:author="Sorin Salagean" w:date="2015-01-30T18:14:00Z">
          <w:r w:rsidRPr="00A1730C" w:rsidDel="00A1730C">
            <w:rPr>
              <w:lang w:val="en-US"/>
              <w:rPrChange w:id="3404" w:author="Sorin Salagean" w:date="2015-01-30T18:13:00Z">
                <w:rPr>
                  <w:sz w:val="24"/>
                  <w:szCs w:val="24"/>
                  <w:lang w:val="en-US"/>
                </w:rPr>
              </w:rPrChange>
            </w:rPr>
            <w:delText>z</w:delText>
          </w:r>
        </w:del>
        <w:del w:id="3405" w:author="Sorin Salagean" w:date="2015-01-30T18:13:00Z">
          <w:r w:rsidRPr="00A1730C" w:rsidDel="00A1730C">
            <w:rPr>
              <w:lang w:val="en-US"/>
              <w:rPrChange w:id="3406" w:author="Sorin Salagean" w:date="2015-01-30T18:13:00Z">
                <w:rPr>
                  <w:sz w:val="24"/>
                  <w:szCs w:val="24"/>
                  <w:lang w:val="en-US"/>
                </w:rPr>
              </w:rPrChange>
            </w:rPr>
            <w:delText>a</w:delText>
          </w:r>
        </w:del>
      </w:moveFrom>
    </w:p>
    <w:p w14:paraId="63269361" w14:textId="246E4821" w:rsidR="00DE3269" w:rsidRPr="00A1730C" w:rsidDel="00A1730C" w:rsidRDefault="00DE3269">
      <w:pPr>
        <w:rPr>
          <w:del w:id="3407" w:author="Sorin Salagean" w:date="2015-01-30T18:13:00Z"/>
          <w:lang w:val="en-US"/>
          <w:rPrChange w:id="3408" w:author="Sorin Salagean" w:date="2015-01-30T18:13:00Z">
            <w:rPr>
              <w:del w:id="3409" w:author="Sorin Salagean" w:date="2015-01-30T18:13:00Z"/>
              <w:sz w:val="24"/>
              <w:szCs w:val="24"/>
              <w:lang w:val="en-US"/>
            </w:rPr>
          </w:rPrChange>
        </w:rPr>
        <w:pPrChange w:id="3410" w:author="Sorin Salagean" w:date="2015-01-30T18:13:00Z">
          <w:pPr>
            <w:pStyle w:val="ListParagraph"/>
            <w:numPr>
              <w:numId w:val="4"/>
            </w:numPr>
            <w:ind w:hanging="360"/>
            <w:jc w:val="both"/>
          </w:pPr>
        </w:pPrChange>
      </w:pPr>
      <w:moveFrom w:id="3411" w:author="Sorin Salagean" w:date="2015-01-30T15:53:00Z">
        <w:r w:rsidRPr="00A1730C" w:rsidDel="00A23C96">
          <w:rPr>
            <w:lang w:val="en-US"/>
            <w:rPrChange w:id="3412" w:author="Sorin Salagean" w:date="2015-01-30T18:13:00Z">
              <w:rPr>
                <w:sz w:val="24"/>
                <w:szCs w:val="24"/>
                <w:lang w:val="en-US"/>
              </w:rPr>
            </w:rPrChange>
          </w:rPr>
          <w:t>Locatie propusa pentru constatare – se autocompleteaza</w:t>
        </w:r>
      </w:moveFrom>
    </w:p>
    <w:p w14:paraId="59DBBD39" w14:textId="35D1E27B" w:rsidR="00DE3269" w:rsidRPr="00A1730C" w:rsidDel="00A1730C" w:rsidRDefault="00DE3269">
      <w:pPr>
        <w:rPr>
          <w:del w:id="3413" w:author="Sorin Salagean" w:date="2015-01-30T18:13:00Z"/>
          <w:lang w:val="en-US"/>
          <w:rPrChange w:id="3414" w:author="Sorin Salagean" w:date="2015-01-30T18:13:00Z">
            <w:rPr>
              <w:del w:id="3415" w:author="Sorin Salagean" w:date="2015-01-30T18:13:00Z"/>
              <w:sz w:val="24"/>
              <w:szCs w:val="24"/>
              <w:lang w:val="en-US"/>
            </w:rPr>
          </w:rPrChange>
        </w:rPr>
        <w:pPrChange w:id="3416" w:author="Sorin Salagean" w:date="2015-01-30T18:13:00Z">
          <w:pPr>
            <w:pStyle w:val="ListParagraph"/>
            <w:numPr>
              <w:numId w:val="4"/>
            </w:numPr>
            <w:ind w:hanging="360"/>
            <w:jc w:val="both"/>
          </w:pPr>
        </w:pPrChange>
      </w:pPr>
      <w:moveFrom w:id="3417" w:author="Sorin Salagean" w:date="2015-01-30T15:53:00Z">
        <w:r w:rsidRPr="00A1730C" w:rsidDel="00A23C96">
          <w:rPr>
            <w:lang w:val="en-US"/>
            <w:rPrChange w:id="3418" w:author="Sorin Salagean" w:date="2015-01-30T18:13:00Z">
              <w:rPr>
                <w:sz w:val="24"/>
                <w:szCs w:val="24"/>
                <w:lang w:val="en-US"/>
              </w:rPr>
            </w:rPrChange>
          </w:rPr>
          <w:lastRenderedPageBreak/>
          <w:t>Nume agent constatare – se autocomplete</w:t>
        </w:r>
        <w:del w:id="3419" w:author="Sorin Salagean" w:date="2015-01-30T18:13:00Z">
          <w:r w:rsidRPr="00A1730C" w:rsidDel="00A1730C">
            <w:rPr>
              <w:lang w:val="en-US"/>
              <w:rPrChange w:id="3420" w:author="Sorin Salagean" w:date="2015-01-30T18:13:00Z">
                <w:rPr>
                  <w:sz w:val="24"/>
                  <w:szCs w:val="24"/>
                  <w:lang w:val="en-US"/>
                </w:rPr>
              </w:rPrChange>
            </w:rPr>
            <w:delText>aza</w:delText>
          </w:r>
        </w:del>
      </w:moveFrom>
    </w:p>
    <w:p w14:paraId="4BF62448" w14:textId="4FEA6BA0" w:rsidR="00DE3269" w:rsidRPr="00A1730C" w:rsidDel="00A1730C" w:rsidRDefault="00DE3269">
      <w:pPr>
        <w:rPr>
          <w:del w:id="3421" w:author="Sorin Salagean" w:date="2015-01-30T18:13:00Z"/>
          <w:lang w:val="en-US"/>
          <w:rPrChange w:id="3422" w:author="Sorin Salagean" w:date="2015-01-30T18:13:00Z">
            <w:rPr>
              <w:del w:id="3423" w:author="Sorin Salagean" w:date="2015-01-30T18:13:00Z"/>
              <w:sz w:val="24"/>
              <w:szCs w:val="24"/>
              <w:lang w:val="en-US"/>
            </w:rPr>
          </w:rPrChange>
        </w:rPr>
        <w:pPrChange w:id="3424" w:author="Sorin Salagean" w:date="2015-01-30T18:13:00Z">
          <w:pPr>
            <w:pStyle w:val="ListParagraph"/>
            <w:numPr>
              <w:numId w:val="4"/>
            </w:numPr>
            <w:ind w:hanging="360"/>
            <w:jc w:val="both"/>
          </w:pPr>
        </w:pPrChange>
      </w:pPr>
      <w:moveFrom w:id="3425" w:author="Sorin Salagean" w:date="2015-01-30T15:53:00Z">
        <w:r w:rsidRPr="00A1730C" w:rsidDel="00A23C96">
          <w:rPr>
            <w:lang w:val="en-US"/>
            <w:rPrChange w:id="3426" w:author="Sorin Salagean" w:date="2015-01-30T18:13:00Z">
              <w:rPr>
                <w:sz w:val="24"/>
                <w:szCs w:val="24"/>
                <w:lang w:val="en-US"/>
              </w:rPr>
            </w:rPrChange>
          </w:rPr>
          <w:t>Tip asigurare – se autocompleteaza</w:t>
        </w:r>
      </w:moveFrom>
    </w:p>
    <w:p w14:paraId="48885735" w14:textId="6F2FC0AC" w:rsidR="00DE3269" w:rsidRPr="00A1730C" w:rsidDel="00A23C96" w:rsidRDefault="00DE3269">
      <w:pPr>
        <w:pStyle w:val="ListParagraph"/>
        <w:rPr>
          <w:lang w:val="en-US"/>
          <w:rPrChange w:id="3427" w:author="Sorin Salagean" w:date="2015-01-30T18:13:00Z">
            <w:rPr>
              <w:sz w:val="24"/>
              <w:szCs w:val="24"/>
              <w:lang w:val="en-US"/>
            </w:rPr>
          </w:rPrChange>
        </w:rPr>
        <w:pPrChange w:id="3428" w:author="Sorin Salagean" w:date="2015-01-30T18:14:00Z">
          <w:pPr>
            <w:pStyle w:val="ListParagraph"/>
            <w:numPr>
              <w:numId w:val="4"/>
            </w:numPr>
            <w:ind w:hanging="360"/>
            <w:jc w:val="both"/>
          </w:pPr>
        </w:pPrChange>
      </w:pPr>
      <w:moveFrom w:id="3429" w:author="Sorin Salagean" w:date="2015-01-30T15:53:00Z">
        <w:r w:rsidRPr="00A1730C" w:rsidDel="00A23C96">
          <w:rPr>
            <w:lang w:val="en-US"/>
            <w:rPrChange w:id="3430" w:author="Sorin Salagean" w:date="2015-01-30T18:13:00Z">
              <w:rPr>
                <w:sz w:val="24"/>
                <w:szCs w:val="24"/>
                <w:lang w:val="en-US"/>
              </w:rPr>
            </w:rPrChange>
          </w:rPr>
          <w:t>Data producerii evenimentului – se autocompleteaza</w:t>
        </w:r>
      </w:moveFrom>
    </w:p>
    <w:p w14:paraId="156FE2C7" w14:textId="07071DE1" w:rsidR="00DE3269" w:rsidRPr="00A1730C" w:rsidDel="00A1730C" w:rsidRDefault="00DE3269">
      <w:pPr>
        <w:rPr>
          <w:del w:id="3431" w:author="Sorin Salagean" w:date="2015-01-30T18:13:00Z"/>
          <w:lang w:val="en-US"/>
          <w:rPrChange w:id="3432" w:author="Sorin Salagean" w:date="2015-01-30T18:13:00Z">
            <w:rPr>
              <w:del w:id="3433" w:author="Sorin Salagean" w:date="2015-01-30T18:13:00Z"/>
              <w:sz w:val="24"/>
              <w:szCs w:val="24"/>
              <w:lang w:val="en-US"/>
            </w:rPr>
          </w:rPrChange>
        </w:rPr>
        <w:pPrChange w:id="3434" w:author="Sorin Salagean" w:date="2015-01-30T18:13:00Z">
          <w:pPr>
            <w:pStyle w:val="ListParagraph"/>
            <w:numPr>
              <w:numId w:val="4"/>
            </w:numPr>
            <w:ind w:hanging="360"/>
            <w:jc w:val="both"/>
          </w:pPr>
        </w:pPrChange>
      </w:pPr>
      <w:moveFrom w:id="3435" w:author="Sorin Salagean" w:date="2015-01-30T15:53:00Z">
        <w:r w:rsidRPr="00A1730C" w:rsidDel="00A23C96">
          <w:rPr>
            <w:lang w:val="en-US"/>
            <w:rPrChange w:id="3436" w:author="Sorin Salagean" w:date="2015-01-30T18:13:00Z">
              <w:rPr>
                <w:sz w:val="24"/>
                <w:szCs w:val="24"/>
                <w:lang w:val="en-US"/>
              </w:rPr>
            </w:rPrChange>
          </w:rPr>
          <w:t>Data constatarii – se completeaza de constatator</w:t>
        </w:r>
      </w:moveFrom>
    </w:p>
    <w:p w14:paraId="02EE1AE6" w14:textId="3711E767" w:rsidR="00DE3269" w:rsidRPr="00A1730C" w:rsidDel="00A1730C" w:rsidRDefault="00DE3269">
      <w:pPr>
        <w:rPr>
          <w:del w:id="3437" w:author="Sorin Salagean" w:date="2015-01-30T18:13:00Z"/>
          <w:lang w:val="en-US"/>
          <w:rPrChange w:id="3438" w:author="Sorin Salagean" w:date="2015-01-30T18:13:00Z">
            <w:rPr>
              <w:del w:id="3439" w:author="Sorin Salagean" w:date="2015-01-30T18:13:00Z"/>
              <w:sz w:val="24"/>
              <w:szCs w:val="24"/>
              <w:lang w:val="en-US"/>
            </w:rPr>
          </w:rPrChange>
        </w:rPr>
        <w:pPrChange w:id="3440" w:author="Sorin Salagean" w:date="2015-01-30T18:13:00Z">
          <w:pPr>
            <w:pStyle w:val="ListParagraph"/>
            <w:numPr>
              <w:numId w:val="4"/>
            </w:numPr>
            <w:ind w:hanging="360"/>
            <w:jc w:val="both"/>
          </w:pPr>
        </w:pPrChange>
      </w:pPr>
      <w:moveFrom w:id="3441" w:author="Sorin Salagean" w:date="2015-01-30T15:53:00Z">
        <w:r w:rsidRPr="00A1730C" w:rsidDel="00A23C96">
          <w:rPr>
            <w:lang w:val="en-US"/>
            <w:rPrChange w:id="3442" w:author="Sorin Salagean" w:date="2015-01-30T18:13:00Z">
              <w:rPr>
                <w:sz w:val="24"/>
                <w:szCs w:val="24"/>
                <w:lang w:val="en-US"/>
              </w:rPr>
            </w:rPrChange>
          </w:rPr>
          <w:t>Kilometraj citit – se completeazade constata</w:t>
        </w:r>
        <w:del w:id="3443" w:author="Sorin Salagean" w:date="2015-01-30T18:13:00Z">
          <w:r w:rsidRPr="00A1730C" w:rsidDel="00A1730C">
            <w:rPr>
              <w:lang w:val="en-US"/>
              <w:rPrChange w:id="3444" w:author="Sorin Salagean" w:date="2015-01-30T18:13:00Z">
                <w:rPr>
                  <w:sz w:val="24"/>
                  <w:szCs w:val="24"/>
                  <w:lang w:val="en-US"/>
                </w:rPr>
              </w:rPrChange>
            </w:rPr>
            <w:delText>tor</w:delText>
          </w:r>
        </w:del>
      </w:moveFrom>
    </w:p>
    <w:p w14:paraId="31C051F2" w14:textId="44E729C4" w:rsidR="00DE3269" w:rsidRPr="00A1730C" w:rsidDel="001137D8" w:rsidRDefault="00DE3269">
      <w:pPr>
        <w:rPr>
          <w:del w:id="3445" w:author="Sorin Salagean" w:date="2015-01-30T16:17:00Z"/>
          <w:lang w:val="en-US"/>
          <w:rPrChange w:id="3446" w:author="Sorin Salagean" w:date="2015-01-30T18:13:00Z">
            <w:rPr>
              <w:del w:id="3447" w:author="Sorin Salagean" w:date="2015-01-30T16:17:00Z"/>
              <w:sz w:val="24"/>
              <w:szCs w:val="24"/>
              <w:lang w:val="en-US"/>
            </w:rPr>
          </w:rPrChange>
        </w:rPr>
        <w:pPrChange w:id="3448" w:author="Sorin Salagean" w:date="2015-01-30T18:13:00Z">
          <w:pPr>
            <w:pStyle w:val="ListParagraph"/>
            <w:numPr>
              <w:numId w:val="4"/>
            </w:numPr>
            <w:ind w:hanging="360"/>
            <w:jc w:val="both"/>
          </w:pPr>
        </w:pPrChange>
      </w:pPr>
      <w:moveFrom w:id="3449" w:author="Sorin Salagean" w:date="2015-01-30T15:53:00Z">
        <w:r w:rsidRPr="00A1730C" w:rsidDel="00A23C96">
          <w:rPr>
            <w:lang w:val="en-US"/>
            <w:rPrChange w:id="3450" w:author="Sorin Salagean" w:date="2015-01-30T18:13:00Z">
              <w:rPr>
                <w:sz w:val="24"/>
                <w:szCs w:val="24"/>
                <w:lang w:val="en-US"/>
              </w:rPr>
            </w:rPrChange>
          </w:rPr>
          <w:t>Stare utilizare autovehicul – lista de valori: Bun, Medie, Satisfacator</w:t>
        </w:r>
      </w:moveFrom>
      <w:moveFromRangeEnd w:id="3377"/>
    </w:p>
    <w:p w14:paraId="1E868D06" w14:textId="6BDA3A5E" w:rsidR="00DE3269" w:rsidRPr="00DE3269" w:rsidDel="001137D8" w:rsidRDefault="00DE3269">
      <w:pPr>
        <w:rPr>
          <w:del w:id="3451" w:author="Sorin Salagean" w:date="2015-01-30T16:17:00Z"/>
          <w:sz w:val="24"/>
          <w:szCs w:val="24"/>
          <w:lang w:val="en-US"/>
        </w:rPr>
        <w:pPrChange w:id="3452" w:author="Sorin Salagean" w:date="2015-01-30T18:13:00Z">
          <w:pPr>
            <w:jc w:val="both"/>
          </w:pPr>
        </w:pPrChange>
      </w:pPr>
      <w:del w:id="3453" w:author="Sorin Salagean" w:date="2015-01-30T15:55:00Z">
        <w:r w:rsidRPr="005F6C74" w:rsidDel="00A23C96">
          <w:rPr>
            <w:lang w:val="en-US"/>
            <w:rPrChange w:id="3454" w:author="Sorin Salagean" w:date="2015-01-30T11:46:00Z">
              <w:rPr>
                <w:sz w:val="24"/>
                <w:szCs w:val="24"/>
                <w:lang w:val="en-US"/>
              </w:rPr>
            </w:rPrChange>
          </w:rPr>
          <w:delText>Sectiunea “Constatare”</w:delText>
        </w:r>
      </w:del>
      <w:del w:id="3455" w:author="Sorin Salagean" w:date="2015-01-30T16:17:00Z">
        <w:r w:rsidRPr="005F6C74" w:rsidDel="001137D8">
          <w:rPr>
            <w:lang w:val="en-US"/>
            <w:rPrChange w:id="3456" w:author="Sorin Salagean" w:date="2015-01-30T11:46:00Z">
              <w:rPr>
                <w:sz w:val="24"/>
                <w:szCs w:val="24"/>
                <w:lang w:val="en-US"/>
              </w:rPr>
            </w:rPrChange>
          </w:rPr>
          <w:delText>:</w:delText>
        </w:r>
      </w:del>
    </w:p>
    <w:p w14:paraId="24DC4E55" w14:textId="06E082AD" w:rsidR="00DE3269" w:rsidRPr="001137D8" w:rsidDel="00A23C96" w:rsidRDefault="00DE3269">
      <w:pPr>
        <w:rPr>
          <w:del w:id="3457" w:author="Sorin Salagean" w:date="2015-01-30T15:55:00Z"/>
          <w:lang w:val="en-US"/>
          <w:rPrChange w:id="3458" w:author="Sorin Salagean" w:date="2015-01-30T16:17:00Z">
            <w:rPr>
              <w:del w:id="3459" w:author="Sorin Salagean" w:date="2015-01-30T15:55:00Z"/>
              <w:sz w:val="24"/>
              <w:szCs w:val="24"/>
              <w:lang w:val="en-US"/>
            </w:rPr>
          </w:rPrChange>
        </w:rPr>
        <w:pPrChange w:id="3460" w:author="Sorin Salagean" w:date="2015-01-30T18:13:00Z">
          <w:pPr>
            <w:jc w:val="both"/>
          </w:pPr>
        </w:pPrChange>
      </w:pPr>
      <w:del w:id="3461" w:author="Sorin Salagean" w:date="2015-01-30T15:55:00Z">
        <w:r w:rsidRPr="001137D8" w:rsidDel="00A23C96">
          <w:rPr>
            <w:lang w:val="en-US"/>
            <w:rPrChange w:id="3462" w:author="Sorin Salagean" w:date="2015-01-30T16:17:00Z">
              <w:rPr>
                <w:sz w:val="24"/>
                <w:szCs w:val="24"/>
                <w:lang w:val="en-US"/>
              </w:rPr>
            </w:rPrChange>
          </w:rPr>
          <w:delText>Campuri:</w:delText>
        </w:r>
      </w:del>
    </w:p>
    <w:p w14:paraId="7F4E1B54" w14:textId="6E01DB4C" w:rsidR="00DE3269" w:rsidRPr="005F6C74" w:rsidDel="00A23C96" w:rsidRDefault="00DE3269">
      <w:pPr>
        <w:rPr>
          <w:del w:id="3463" w:author="Sorin Salagean" w:date="2015-01-30T15:55:00Z"/>
          <w:lang w:val="en-US"/>
          <w:rPrChange w:id="3464" w:author="Sorin Salagean" w:date="2015-01-30T11:46:00Z">
            <w:rPr>
              <w:del w:id="3465" w:author="Sorin Salagean" w:date="2015-01-30T15:55:00Z"/>
              <w:sz w:val="24"/>
              <w:szCs w:val="24"/>
              <w:lang w:val="en-US"/>
            </w:rPr>
          </w:rPrChange>
        </w:rPr>
        <w:pPrChange w:id="3466" w:author="Sorin Salagean" w:date="2015-01-30T18:13:00Z">
          <w:pPr>
            <w:pStyle w:val="ListParagraph"/>
            <w:numPr>
              <w:numId w:val="4"/>
            </w:numPr>
            <w:ind w:hanging="360"/>
            <w:jc w:val="both"/>
          </w:pPr>
        </w:pPrChange>
      </w:pPr>
      <w:del w:id="3467" w:author="Sorin Salagean" w:date="2015-01-30T15:55:00Z">
        <w:r w:rsidRPr="005F6C74" w:rsidDel="00A23C96">
          <w:rPr>
            <w:lang w:val="en-US"/>
            <w:rPrChange w:id="3468" w:author="Sorin Salagean" w:date="2015-01-30T11:46:00Z">
              <w:rPr>
                <w:sz w:val="24"/>
                <w:szCs w:val="24"/>
                <w:lang w:val="en-US"/>
              </w:rPr>
            </w:rPrChange>
          </w:rPr>
          <w:delText>Constatare initiala – camp de bifa</w:delText>
        </w:r>
      </w:del>
    </w:p>
    <w:p w14:paraId="6D2928E9" w14:textId="2FF89FB2" w:rsidR="00DE3269" w:rsidRPr="005F6C74" w:rsidDel="00A23C96" w:rsidRDefault="00DE3269">
      <w:pPr>
        <w:rPr>
          <w:del w:id="3469" w:author="Sorin Salagean" w:date="2015-01-30T15:55:00Z"/>
          <w:lang w:val="en-US"/>
          <w:rPrChange w:id="3470" w:author="Sorin Salagean" w:date="2015-01-30T11:46:00Z">
            <w:rPr>
              <w:del w:id="3471" w:author="Sorin Salagean" w:date="2015-01-30T15:55:00Z"/>
              <w:sz w:val="24"/>
              <w:szCs w:val="24"/>
              <w:lang w:val="en-US"/>
            </w:rPr>
          </w:rPrChange>
        </w:rPr>
        <w:pPrChange w:id="3472" w:author="Sorin Salagean" w:date="2015-01-30T18:13:00Z">
          <w:pPr>
            <w:pStyle w:val="ListParagraph"/>
            <w:numPr>
              <w:numId w:val="4"/>
            </w:numPr>
            <w:ind w:hanging="360"/>
            <w:jc w:val="both"/>
          </w:pPr>
        </w:pPrChange>
      </w:pPr>
      <w:del w:id="3473" w:author="Sorin Salagean" w:date="2015-01-30T15:55:00Z">
        <w:r w:rsidRPr="005F6C74" w:rsidDel="00A23C96">
          <w:rPr>
            <w:lang w:val="en-US"/>
            <w:rPrChange w:id="3474" w:author="Sorin Salagean" w:date="2015-01-30T11:46:00Z">
              <w:rPr>
                <w:sz w:val="24"/>
                <w:szCs w:val="24"/>
                <w:lang w:val="en-US"/>
              </w:rPr>
            </w:rPrChange>
          </w:rPr>
          <w:delText>Constatare suplimentara – camp de bifa</w:delText>
        </w:r>
      </w:del>
    </w:p>
    <w:p w14:paraId="65503B3F" w14:textId="701349BA" w:rsidR="00DE3269" w:rsidRPr="005F6C74" w:rsidDel="00A23C96" w:rsidRDefault="00DE3269">
      <w:pPr>
        <w:rPr>
          <w:del w:id="3475" w:author="Sorin Salagean" w:date="2015-01-30T15:55:00Z"/>
          <w:lang w:val="en-US"/>
          <w:rPrChange w:id="3476" w:author="Sorin Salagean" w:date="2015-01-30T11:46:00Z">
            <w:rPr>
              <w:del w:id="3477" w:author="Sorin Salagean" w:date="2015-01-30T15:55:00Z"/>
              <w:sz w:val="24"/>
              <w:szCs w:val="24"/>
              <w:lang w:val="en-US"/>
            </w:rPr>
          </w:rPrChange>
        </w:rPr>
        <w:pPrChange w:id="3478" w:author="Sorin Salagean" w:date="2015-01-30T18:13:00Z">
          <w:pPr>
            <w:pStyle w:val="ListParagraph"/>
            <w:numPr>
              <w:numId w:val="4"/>
            </w:numPr>
            <w:ind w:hanging="360"/>
            <w:jc w:val="both"/>
          </w:pPr>
        </w:pPrChange>
      </w:pPr>
      <w:del w:id="3479" w:author="Sorin Salagean" w:date="2015-01-30T15:55:00Z">
        <w:r w:rsidRPr="005F6C74" w:rsidDel="00A23C96">
          <w:rPr>
            <w:lang w:val="en-US"/>
            <w:rPrChange w:id="3480" w:author="Sorin Salagean" w:date="2015-01-30T11:46:00Z">
              <w:rPr>
                <w:sz w:val="24"/>
                <w:szCs w:val="24"/>
                <w:lang w:val="en-US"/>
              </w:rPr>
            </w:rPrChange>
          </w:rPr>
          <w:delText>Posibil dauna totala – camp de bifa</w:delText>
        </w:r>
      </w:del>
    </w:p>
    <w:p w14:paraId="25D86A9E" w14:textId="44C14E36" w:rsidR="000B4CA9" w:rsidRPr="005F6C74" w:rsidDel="00A1730C" w:rsidRDefault="00DE3269">
      <w:pPr>
        <w:rPr>
          <w:del w:id="3481" w:author="Sorin Salagean" w:date="2015-01-30T18:14:00Z"/>
          <w:lang w:val="en-US"/>
          <w:rPrChange w:id="3482" w:author="Sorin Salagean" w:date="2015-01-30T11:46:00Z">
            <w:rPr>
              <w:del w:id="3483" w:author="Sorin Salagean" w:date="2015-01-30T18:14:00Z"/>
              <w:sz w:val="24"/>
              <w:szCs w:val="24"/>
              <w:lang w:val="en-US"/>
            </w:rPr>
          </w:rPrChange>
        </w:rPr>
        <w:pPrChange w:id="3484" w:author="Sorin Salagean" w:date="2015-01-30T18:13:00Z">
          <w:pPr>
            <w:pStyle w:val="ListParagraph"/>
            <w:numPr>
              <w:numId w:val="4"/>
            </w:numPr>
            <w:ind w:hanging="360"/>
            <w:jc w:val="both"/>
          </w:pPr>
        </w:pPrChange>
      </w:pPr>
      <w:del w:id="3485" w:author="Sorin Salagean" w:date="2015-01-30T15:55:00Z">
        <w:r w:rsidRPr="005F6C74" w:rsidDel="00A23C96">
          <w:rPr>
            <w:lang w:val="en-US"/>
            <w:rPrChange w:id="3486" w:author="Sorin Salagean" w:date="2015-01-30T11:46:00Z">
              <w:rPr>
                <w:sz w:val="24"/>
                <w:szCs w:val="24"/>
                <w:lang w:val="en-US"/>
              </w:rPr>
            </w:rPrChange>
          </w:rPr>
          <w:delText>Tip constatare – se autocompleteaza in urma bifarii unuia din campurile de mai sus</w:delText>
        </w:r>
      </w:del>
    </w:p>
    <w:p w14:paraId="2DD37F56" w14:textId="77777777" w:rsidR="00DE3269" w:rsidRPr="001137D8" w:rsidRDefault="00DE3269">
      <w:pPr>
        <w:rPr>
          <w:b/>
          <w:i/>
          <w:lang w:val="en-US"/>
          <w:rPrChange w:id="3487" w:author="Sorin Salagean" w:date="2015-01-30T16:17:00Z">
            <w:rPr>
              <w:sz w:val="24"/>
              <w:szCs w:val="24"/>
              <w:lang w:val="en-US"/>
            </w:rPr>
          </w:rPrChange>
        </w:rPr>
        <w:pPrChange w:id="3488" w:author="Sorin Salagean" w:date="2015-01-30T18:14:00Z">
          <w:pPr>
            <w:jc w:val="both"/>
          </w:pPr>
        </w:pPrChange>
      </w:pPr>
      <w:r w:rsidRPr="001137D8">
        <w:rPr>
          <w:b/>
          <w:lang w:val="en-US"/>
          <w:rPrChange w:id="3489" w:author="Sorin Salagean" w:date="2015-01-30T16:19:00Z">
            <w:rPr>
              <w:sz w:val="24"/>
              <w:szCs w:val="24"/>
              <w:lang w:val="en-US"/>
            </w:rPr>
          </w:rPrChange>
        </w:rPr>
        <w:t>Sectiunea</w:t>
      </w:r>
      <w:r w:rsidRPr="001137D8">
        <w:rPr>
          <w:b/>
          <w:i/>
          <w:lang w:val="en-US"/>
          <w:rPrChange w:id="3490" w:author="Sorin Salagean" w:date="2015-01-30T16:17:00Z">
            <w:rPr>
              <w:sz w:val="24"/>
              <w:szCs w:val="24"/>
              <w:lang w:val="en-US"/>
            </w:rPr>
          </w:rPrChange>
        </w:rPr>
        <w:t xml:space="preserve"> “Date Autovehicul”:</w:t>
      </w:r>
    </w:p>
    <w:p w14:paraId="2D9D0F46" w14:textId="77777777" w:rsidR="00DE3269" w:rsidRPr="005F6C74" w:rsidRDefault="00DE3269" w:rsidP="00DE3269">
      <w:pPr>
        <w:jc w:val="both"/>
        <w:rPr>
          <w:lang w:val="en-US"/>
          <w:rPrChange w:id="3491" w:author="Sorin Salagean" w:date="2015-01-30T11:46:00Z">
            <w:rPr>
              <w:sz w:val="24"/>
              <w:szCs w:val="24"/>
              <w:lang w:val="en-US"/>
            </w:rPr>
          </w:rPrChange>
        </w:rPr>
      </w:pPr>
      <w:r w:rsidRPr="005F6C74">
        <w:rPr>
          <w:lang w:val="en-US"/>
          <w:rPrChange w:id="3492" w:author="Sorin Salagean" w:date="2015-01-30T11:46:00Z">
            <w:rPr>
              <w:sz w:val="24"/>
              <w:szCs w:val="24"/>
              <w:lang w:val="en-US"/>
            </w:rPr>
          </w:rPrChange>
        </w:rPr>
        <w:t>Campuri:</w:t>
      </w:r>
    </w:p>
    <w:p w14:paraId="4C420C94" w14:textId="77777777" w:rsidR="00DE3269" w:rsidRPr="005F6C74" w:rsidRDefault="00DE3269" w:rsidP="00DE3269">
      <w:pPr>
        <w:pStyle w:val="ListParagraph"/>
        <w:numPr>
          <w:ilvl w:val="0"/>
          <w:numId w:val="4"/>
        </w:numPr>
        <w:jc w:val="both"/>
        <w:rPr>
          <w:lang w:val="en-US"/>
          <w:rPrChange w:id="3493" w:author="Sorin Salagean" w:date="2015-01-30T11:46:00Z">
            <w:rPr>
              <w:sz w:val="24"/>
              <w:szCs w:val="24"/>
              <w:lang w:val="en-US"/>
            </w:rPr>
          </w:rPrChange>
        </w:rPr>
      </w:pPr>
      <w:r w:rsidRPr="005F6C74">
        <w:rPr>
          <w:lang w:val="en-US"/>
          <w:rPrChange w:id="3494" w:author="Sorin Salagean" w:date="2015-01-30T11:46:00Z">
            <w:rPr>
              <w:sz w:val="24"/>
              <w:szCs w:val="24"/>
              <w:lang w:val="en-US"/>
            </w:rPr>
          </w:rPrChange>
        </w:rPr>
        <w:t>Nume asigurat – se autocompleteaza</w:t>
      </w:r>
    </w:p>
    <w:p w14:paraId="644E2AE6" w14:textId="77777777" w:rsidR="00DE3269" w:rsidRPr="005F6C74" w:rsidRDefault="00DE3269" w:rsidP="00DE3269">
      <w:pPr>
        <w:pStyle w:val="ListParagraph"/>
        <w:numPr>
          <w:ilvl w:val="0"/>
          <w:numId w:val="4"/>
        </w:numPr>
        <w:jc w:val="both"/>
        <w:rPr>
          <w:lang w:val="en-US"/>
          <w:rPrChange w:id="3495" w:author="Sorin Salagean" w:date="2015-01-30T11:46:00Z">
            <w:rPr>
              <w:sz w:val="24"/>
              <w:szCs w:val="24"/>
              <w:lang w:val="en-US"/>
            </w:rPr>
          </w:rPrChange>
        </w:rPr>
      </w:pPr>
      <w:r w:rsidRPr="005F6C74">
        <w:rPr>
          <w:lang w:val="en-US"/>
          <w:rPrChange w:id="3496" w:author="Sorin Salagean" w:date="2015-01-30T11:46:00Z">
            <w:rPr>
              <w:sz w:val="24"/>
              <w:szCs w:val="24"/>
              <w:lang w:val="en-US"/>
            </w:rPr>
          </w:rPrChange>
        </w:rPr>
        <w:t>CUI / CNP – se autocompleteaza</w:t>
      </w:r>
    </w:p>
    <w:p w14:paraId="78560933" w14:textId="77777777" w:rsidR="00DE3269" w:rsidRPr="005F6C74" w:rsidRDefault="00DE3269" w:rsidP="00DE3269">
      <w:pPr>
        <w:pStyle w:val="ListParagraph"/>
        <w:numPr>
          <w:ilvl w:val="0"/>
          <w:numId w:val="4"/>
        </w:numPr>
        <w:jc w:val="both"/>
        <w:rPr>
          <w:lang w:val="en-US"/>
          <w:rPrChange w:id="3497" w:author="Sorin Salagean" w:date="2015-01-30T11:46:00Z">
            <w:rPr>
              <w:sz w:val="24"/>
              <w:szCs w:val="24"/>
              <w:lang w:val="en-US"/>
            </w:rPr>
          </w:rPrChange>
        </w:rPr>
      </w:pPr>
      <w:r w:rsidRPr="005F6C74">
        <w:rPr>
          <w:lang w:val="en-US"/>
          <w:rPrChange w:id="3498" w:author="Sorin Salagean" w:date="2015-01-30T11:46:00Z">
            <w:rPr>
              <w:sz w:val="24"/>
              <w:szCs w:val="24"/>
              <w:lang w:val="en-US"/>
            </w:rPr>
          </w:rPrChange>
        </w:rPr>
        <w:t>Numar inmatriculare – se autocompleteaza</w:t>
      </w:r>
    </w:p>
    <w:p w14:paraId="4CA3F09D" w14:textId="77777777" w:rsidR="00DE3269" w:rsidRPr="005F6C74" w:rsidRDefault="00DE3269" w:rsidP="00DE3269">
      <w:pPr>
        <w:pStyle w:val="ListParagraph"/>
        <w:numPr>
          <w:ilvl w:val="0"/>
          <w:numId w:val="4"/>
        </w:numPr>
        <w:jc w:val="both"/>
        <w:rPr>
          <w:lang w:val="en-US"/>
          <w:rPrChange w:id="3499" w:author="Sorin Salagean" w:date="2015-01-30T11:46:00Z">
            <w:rPr>
              <w:sz w:val="24"/>
              <w:szCs w:val="24"/>
              <w:lang w:val="en-US"/>
            </w:rPr>
          </w:rPrChange>
        </w:rPr>
      </w:pPr>
      <w:r w:rsidRPr="005F6C74">
        <w:rPr>
          <w:lang w:val="en-US"/>
          <w:rPrChange w:id="3500" w:author="Sorin Salagean" w:date="2015-01-30T11:46:00Z">
            <w:rPr>
              <w:sz w:val="24"/>
              <w:szCs w:val="24"/>
              <w:lang w:val="en-US"/>
            </w:rPr>
          </w:rPrChange>
        </w:rPr>
        <w:t>Serie sasiu– se autocompleteaza</w:t>
      </w:r>
    </w:p>
    <w:p w14:paraId="1235CCC8" w14:textId="77777777" w:rsidR="00DE3269" w:rsidRPr="005F6C74" w:rsidRDefault="00DE3269" w:rsidP="00DE3269">
      <w:pPr>
        <w:pStyle w:val="ListParagraph"/>
        <w:numPr>
          <w:ilvl w:val="0"/>
          <w:numId w:val="4"/>
        </w:numPr>
        <w:jc w:val="both"/>
        <w:rPr>
          <w:lang w:val="en-US"/>
          <w:rPrChange w:id="3501" w:author="Sorin Salagean" w:date="2015-01-30T11:46:00Z">
            <w:rPr>
              <w:sz w:val="24"/>
              <w:szCs w:val="24"/>
              <w:lang w:val="en-US"/>
            </w:rPr>
          </w:rPrChange>
        </w:rPr>
      </w:pPr>
      <w:r w:rsidRPr="005F6C74">
        <w:rPr>
          <w:lang w:val="en-US"/>
          <w:rPrChange w:id="3502" w:author="Sorin Salagean" w:date="2015-01-30T11:46:00Z">
            <w:rPr>
              <w:sz w:val="24"/>
              <w:szCs w:val="24"/>
              <w:lang w:val="en-US"/>
            </w:rPr>
          </w:rPrChange>
        </w:rPr>
        <w:t>Marca autovehicul– se autocompleteaza</w:t>
      </w:r>
    </w:p>
    <w:p w14:paraId="21FFD9C9" w14:textId="77777777" w:rsidR="00DE3269" w:rsidRPr="00F869C9" w:rsidDel="00F869C9" w:rsidRDefault="00DE3269">
      <w:pPr>
        <w:pStyle w:val="ListParagraph"/>
        <w:numPr>
          <w:ilvl w:val="0"/>
          <w:numId w:val="4"/>
        </w:numPr>
        <w:jc w:val="both"/>
        <w:rPr>
          <w:del w:id="3503" w:author="Sorin Salagean" w:date="2015-02-02T16:06:00Z"/>
          <w:sz w:val="24"/>
          <w:szCs w:val="24"/>
          <w:lang w:val="en-US"/>
          <w:rPrChange w:id="3504" w:author="Sorin Salagean" w:date="2015-02-02T16:06:00Z">
            <w:rPr>
              <w:del w:id="3505" w:author="Sorin Salagean" w:date="2015-02-02T16:06:00Z"/>
              <w:lang w:val="en-US"/>
            </w:rPr>
          </w:rPrChange>
        </w:rPr>
        <w:pPrChange w:id="3506" w:author="Sorin Salagean" w:date="2015-02-02T16:06:00Z">
          <w:pPr>
            <w:jc w:val="both"/>
          </w:pPr>
        </w:pPrChange>
      </w:pPr>
      <w:r w:rsidRPr="005F6C74">
        <w:rPr>
          <w:lang w:val="en-US"/>
          <w:rPrChange w:id="3507" w:author="Sorin Salagean" w:date="2015-01-30T11:46:00Z">
            <w:rPr>
              <w:sz w:val="24"/>
              <w:szCs w:val="24"/>
              <w:lang w:val="en-US"/>
            </w:rPr>
          </w:rPrChange>
        </w:rPr>
        <w:t>Model autovehicul– se autocompleteaza</w:t>
      </w:r>
    </w:p>
    <w:p w14:paraId="16702B15" w14:textId="77777777" w:rsidR="00F869C9" w:rsidRDefault="00F869C9" w:rsidP="00DE3269">
      <w:pPr>
        <w:pStyle w:val="ListParagraph"/>
        <w:numPr>
          <w:ilvl w:val="0"/>
          <w:numId w:val="4"/>
        </w:numPr>
        <w:jc w:val="both"/>
        <w:rPr>
          <w:ins w:id="3508" w:author="Sorin Salagean" w:date="2015-02-02T16:06:00Z"/>
          <w:sz w:val="24"/>
          <w:szCs w:val="24"/>
          <w:lang w:val="en-US"/>
        </w:rPr>
      </w:pPr>
    </w:p>
    <w:p w14:paraId="15F3875D" w14:textId="77777777" w:rsidR="00AB457C" w:rsidRPr="00F869C9" w:rsidDel="00F869C9" w:rsidRDefault="00AB457C">
      <w:pPr>
        <w:pStyle w:val="ListParagraph"/>
        <w:jc w:val="both"/>
        <w:rPr>
          <w:del w:id="3509" w:author="Sorin Salagean" w:date="2015-02-02T16:06:00Z"/>
          <w:sz w:val="24"/>
          <w:szCs w:val="24"/>
          <w:lang w:val="en-US"/>
          <w:rPrChange w:id="3510" w:author="Sorin Salagean" w:date="2015-02-02T16:06:00Z">
            <w:rPr>
              <w:del w:id="3511" w:author="Sorin Salagean" w:date="2015-02-02T16:06:00Z"/>
              <w:lang w:val="en-US"/>
            </w:rPr>
          </w:rPrChange>
        </w:rPr>
        <w:pPrChange w:id="3512" w:author="Sorin Salagean" w:date="2015-02-02T16:06:00Z">
          <w:pPr>
            <w:jc w:val="both"/>
          </w:pPr>
        </w:pPrChange>
      </w:pPr>
    </w:p>
    <w:p w14:paraId="157F26B2" w14:textId="77777777" w:rsidR="00A1730C" w:rsidRDefault="00A1730C">
      <w:pPr>
        <w:pStyle w:val="ListParagraph"/>
        <w:jc w:val="both"/>
        <w:rPr>
          <w:ins w:id="3513" w:author="Sorin Salagean" w:date="2015-01-30T18:14:00Z"/>
          <w:b/>
          <w:lang w:val="en-US"/>
        </w:rPr>
        <w:pPrChange w:id="3514" w:author="Sorin Salagean" w:date="2015-02-02T16:06:00Z">
          <w:pPr>
            <w:jc w:val="both"/>
          </w:pPr>
        </w:pPrChange>
      </w:pPr>
    </w:p>
    <w:p w14:paraId="29B68902" w14:textId="77777777" w:rsidR="00DE3269" w:rsidRPr="001137D8" w:rsidRDefault="00DE3269" w:rsidP="00DE3269">
      <w:pPr>
        <w:jc w:val="both"/>
        <w:rPr>
          <w:b/>
          <w:i/>
          <w:lang w:val="en-US"/>
          <w:rPrChange w:id="3515" w:author="Sorin Salagean" w:date="2015-01-30T16:18:00Z">
            <w:rPr>
              <w:sz w:val="24"/>
              <w:szCs w:val="24"/>
              <w:lang w:val="en-US"/>
            </w:rPr>
          </w:rPrChange>
        </w:rPr>
      </w:pPr>
      <w:r w:rsidRPr="001137D8">
        <w:rPr>
          <w:b/>
          <w:lang w:val="en-US"/>
          <w:rPrChange w:id="3516" w:author="Sorin Salagean" w:date="2015-01-30T16:19:00Z">
            <w:rPr>
              <w:sz w:val="24"/>
              <w:szCs w:val="24"/>
              <w:lang w:val="en-US"/>
            </w:rPr>
          </w:rPrChange>
        </w:rPr>
        <w:t>Sectiunea</w:t>
      </w:r>
      <w:r w:rsidRPr="001137D8">
        <w:rPr>
          <w:b/>
          <w:i/>
          <w:lang w:val="en-US"/>
          <w:rPrChange w:id="3517" w:author="Sorin Salagean" w:date="2015-01-30T16:18:00Z">
            <w:rPr>
              <w:sz w:val="24"/>
              <w:szCs w:val="24"/>
              <w:lang w:val="en-US"/>
            </w:rPr>
          </w:rPrChange>
        </w:rPr>
        <w:t xml:space="preserve"> “Pentru finalizarea dosarului mai trebuie urmatoarele”:</w:t>
      </w:r>
    </w:p>
    <w:p w14:paraId="1BBD4BCC" w14:textId="77777777" w:rsidR="00DE3269" w:rsidRPr="005F6C74" w:rsidRDefault="00DE3269" w:rsidP="00DE3269">
      <w:pPr>
        <w:jc w:val="both"/>
        <w:rPr>
          <w:lang w:val="en-US"/>
          <w:rPrChange w:id="3518" w:author="Sorin Salagean" w:date="2015-01-30T11:46:00Z">
            <w:rPr>
              <w:sz w:val="24"/>
              <w:szCs w:val="24"/>
              <w:lang w:val="en-US"/>
            </w:rPr>
          </w:rPrChange>
        </w:rPr>
      </w:pPr>
      <w:r w:rsidRPr="005F6C74">
        <w:rPr>
          <w:lang w:val="en-US"/>
          <w:rPrChange w:id="3519" w:author="Sorin Salagean" w:date="2015-01-30T11:46:00Z">
            <w:rPr>
              <w:sz w:val="24"/>
              <w:szCs w:val="24"/>
              <w:lang w:val="en-US"/>
            </w:rPr>
          </w:rPrChange>
        </w:rPr>
        <w:t>Campuri:</w:t>
      </w:r>
    </w:p>
    <w:p w14:paraId="1BC6260E" w14:textId="77777777" w:rsidR="00DE3269" w:rsidRPr="005F6C74" w:rsidRDefault="00DE3269" w:rsidP="00DE3269">
      <w:pPr>
        <w:pStyle w:val="ListParagraph"/>
        <w:numPr>
          <w:ilvl w:val="0"/>
          <w:numId w:val="4"/>
        </w:numPr>
        <w:jc w:val="both"/>
        <w:rPr>
          <w:lang w:val="en-US"/>
          <w:rPrChange w:id="3520" w:author="Sorin Salagean" w:date="2015-01-30T11:46:00Z">
            <w:rPr>
              <w:sz w:val="24"/>
              <w:szCs w:val="24"/>
              <w:lang w:val="en-US"/>
            </w:rPr>
          </w:rPrChange>
        </w:rPr>
      </w:pPr>
      <w:r w:rsidRPr="005F6C74">
        <w:rPr>
          <w:lang w:val="en-US"/>
          <w:rPrChange w:id="3521" w:author="Sorin Salagean" w:date="2015-01-30T11:46:00Z">
            <w:rPr>
              <w:sz w:val="24"/>
              <w:szCs w:val="24"/>
              <w:lang w:val="en-US"/>
            </w:rPr>
          </w:rPrChange>
        </w:rPr>
        <w:t>Delegatie / imputernicire / procura</w:t>
      </w:r>
    </w:p>
    <w:p w14:paraId="42A8481F" w14:textId="77777777" w:rsidR="00DE3269" w:rsidRPr="005F6C74" w:rsidRDefault="00DE3269" w:rsidP="00DE3269">
      <w:pPr>
        <w:pStyle w:val="ListParagraph"/>
        <w:numPr>
          <w:ilvl w:val="0"/>
          <w:numId w:val="4"/>
        </w:numPr>
        <w:jc w:val="both"/>
        <w:rPr>
          <w:lang w:val="en-US"/>
          <w:rPrChange w:id="3522" w:author="Sorin Salagean" w:date="2015-01-30T11:46:00Z">
            <w:rPr>
              <w:sz w:val="24"/>
              <w:szCs w:val="24"/>
              <w:lang w:val="en-US"/>
            </w:rPr>
          </w:rPrChange>
        </w:rPr>
      </w:pPr>
      <w:r w:rsidRPr="005F6C74">
        <w:rPr>
          <w:lang w:val="en-US"/>
          <w:rPrChange w:id="3523" w:author="Sorin Salagean" w:date="2015-01-30T11:46:00Z">
            <w:rPr>
              <w:sz w:val="24"/>
              <w:szCs w:val="24"/>
              <w:lang w:val="en-US"/>
            </w:rPr>
          </w:rPrChange>
        </w:rPr>
        <w:t>Contractul de leasing</w:t>
      </w:r>
    </w:p>
    <w:p w14:paraId="0CF1DA56" w14:textId="77777777" w:rsidR="00DE3269" w:rsidRPr="005F6C74" w:rsidRDefault="00DE3269" w:rsidP="00DE3269">
      <w:pPr>
        <w:pStyle w:val="ListParagraph"/>
        <w:numPr>
          <w:ilvl w:val="0"/>
          <w:numId w:val="4"/>
        </w:numPr>
        <w:jc w:val="both"/>
        <w:rPr>
          <w:lang w:val="en-US"/>
          <w:rPrChange w:id="3524" w:author="Sorin Salagean" w:date="2015-01-30T11:46:00Z">
            <w:rPr>
              <w:sz w:val="24"/>
              <w:szCs w:val="24"/>
              <w:lang w:val="en-US"/>
            </w:rPr>
          </w:rPrChange>
        </w:rPr>
      </w:pPr>
      <w:r w:rsidRPr="005F6C74">
        <w:rPr>
          <w:lang w:val="en-US"/>
          <w:rPrChange w:id="3525" w:author="Sorin Salagean" w:date="2015-01-30T11:46:00Z">
            <w:rPr>
              <w:sz w:val="24"/>
              <w:szCs w:val="24"/>
              <w:lang w:val="en-US"/>
            </w:rPr>
          </w:rPrChange>
        </w:rPr>
        <w:t>Copie dupa declaratia de la politie</w:t>
      </w:r>
    </w:p>
    <w:p w14:paraId="13B2FEF5" w14:textId="77777777" w:rsidR="00DE3269" w:rsidRPr="005F6C74" w:rsidRDefault="00DE3269" w:rsidP="00DE3269">
      <w:pPr>
        <w:pStyle w:val="ListParagraph"/>
        <w:numPr>
          <w:ilvl w:val="0"/>
          <w:numId w:val="4"/>
        </w:numPr>
        <w:jc w:val="both"/>
        <w:rPr>
          <w:lang w:val="en-US"/>
          <w:rPrChange w:id="3526" w:author="Sorin Salagean" w:date="2015-01-30T11:46:00Z">
            <w:rPr>
              <w:sz w:val="24"/>
              <w:szCs w:val="24"/>
              <w:lang w:val="en-US"/>
            </w:rPr>
          </w:rPrChange>
        </w:rPr>
      </w:pPr>
      <w:r w:rsidRPr="005F6C74">
        <w:rPr>
          <w:lang w:val="en-US"/>
          <w:rPrChange w:id="3527" w:author="Sorin Salagean" w:date="2015-01-30T11:46:00Z">
            <w:rPr>
              <w:sz w:val="24"/>
              <w:szCs w:val="24"/>
              <w:lang w:val="en-US"/>
            </w:rPr>
          </w:rPrChange>
        </w:rPr>
        <w:t>Devize de reparatie / facturi / chitante</w:t>
      </w:r>
    </w:p>
    <w:p w14:paraId="1E4E8544" w14:textId="77777777" w:rsidR="00DE3269" w:rsidRPr="005F6C74" w:rsidRDefault="00DE3269" w:rsidP="00DE3269">
      <w:pPr>
        <w:pStyle w:val="ListParagraph"/>
        <w:numPr>
          <w:ilvl w:val="0"/>
          <w:numId w:val="4"/>
        </w:numPr>
        <w:jc w:val="both"/>
        <w:rPr>
          <w:lang w:val="en-US"/>
          <w:rPrChange w:id="3528" w:author="Sorin Salagean" w:date="2015-01-30T11:46:00Z">
            <w:rPr>
              <w:sz w:val="24"/>
              <w:szCs w:val="24"/>
              <w:lang w:val="en-US"/>
            </w:rPr>
          </w:rPrChange>
        </w:rPr>
      </w:pPr>
      <w:r w:rsidRPr="005F6C74">
        <w:rPr>
          <w:lang w:val="en-US"/>
          <w:rPrChange w:id="3529" w:author="Sorin Salagean" w:date="2015-01-30T11:46:00Z">
            <w:rPr>
              <w:sz w:val="24"/>
              <w:szCs w:val="24"/>
              <w:lang w:val="en-US"/>
            </w:rPr>
          </w:rPrChange>
        </w:rPr>
        <w:t>Raport de la politie / autorizatie reparatie</w:t>
      </w:r>
    </w:p>
    <w:p w14:paraId="670C8EBE" w14:textId="77777777" w:rsidR="00DE3269" w:rsidRPr="005F6C74" w:rsidRDefault="00DE3269" w:rsidP="00DE3269">
      <w:pPr>
        <w:pStyle w:val="ListParagraph"/>
        <w:numPr>
          <w:ilvl w:val="0"/>
          <w:numId w:val="4"/>
        </w:numPr>
        <w:jc w:val="both"/>
        <w:rPr>
          <w:lang w:val="en-US"/>
          <w:rPrChange w:id="3530" w:author="Sorin Salagean" w:date="2015-01-30T11:46:00Z">
            <w:rPr>
              <w:sz w:val="24"/>
              <w:szCs w:val="24"/>
              <w:lang w:val="en-US"/>
            </w:rPr>
          </w:rPrChange>
        </w:rPr>
      </w:pPr>
      <w:r w:rsidRPr="005F6C74">
        <w:rPr>
          <w:lang w:val="en-US"/>
          <w:rPrChange w:id="3531" w:author="Sorin Salagean" w:date="2015-01-30T11:46:00Z">
            <w:rPr>
              <w:sz w:val="24"/>
              <w:szCs w:val="24"/>
              <w:lang w:val="en-US"/>
            </w:rPr>
          </w:rPrChange>
        </w:rPr>
        <w:t>Dovada de la politie (in caz de furt)</w:t>
      </w:r>
    </w:p>
    <w:p w14:paraId="44F3FD43" w14:textId="77777777" w:rsidR="00DE3269" w:rsidRPr="005F6C74" w:rsidRDefault="00DE3269" w:rsidP="00DE3269">
      <w:pPr>
        <w:pStyle w:val="ListParagraph"/>
        <w:numPr>
          <w:ilvl w:val="0"/>
          <w:numId w:val="4"/>
        </w:numPr>
        <w:jc w:val="both"/>
        <w:rPr>
          <w:lang w:val="en-US"/>
          <w:rPrChange w:id="3532" w:author="Sorin Salagean" w:date="2015-01-30T11:46:00Z">
            <w:rPr>
              <w:sz w:val="24"/>
              <w:szCs w:val="24"/>
              <w:lang w:val="en-US"/>
            </w:rPr>
          </w:rPrChange>
        </w:rPr>
      </w:pPr>
      <w:r w:rsidRPr="005F6C74">
        <w:rPr>
          <w:lang w:val="en-US"/>
          <w:rPrChange w:id="3533" w:author="Sorin Salagean" w:date="2015-01-30T11:46:00Z">
            <w:rPr>
              <w:sz w:val="24"/>
              <w:szCs w:val="24"/>
              <w:lang w:val="en-US"/>
            </w:rPr>
          </w:rPrChange>
        </w:rPr>
        <w:t>Cererea de despagubire</w:t>
      </w:r>
    </w:p>
    <w:p w14:paraId="624184C1" w14:textId="77777777" w:rsidR="00DE3269" w:rsidRPr="005F6C74" w:rsidRDefault="00DE3269" w:rsidP="00DE3269">
      <w:pPr>
        <w:pStyle w:val="ListParagraph"/>
        <w:numPr>
          <w:ilvl w:val="0"/>
          <w:numId w:val="4"/>
        </w:numPr>
        <w:jc w:val="both"/>
        <w:rPr>
          <w:lang w:val="en-US"/>
          <w:rPrChange w:id="3534" w:author="Sorin Salagean" w:date="2015-01-30T11:46:00Z">
            <w:rPr>
              <w:sz w:val="24"/>
              <w:szCs w:val="24"/>
              <w:lang w:val="en-US"/>
            </w:rPr>
          </w:rPrChange>
        </w:rPr>
      </w:pPr>
      <w:r w:rsidRPr="005F6C74">
        <w:rPr>
          <w:lang w:val="en-US"/>
          <w:rPrChange w:id="3535" w:author="Sorin Salagean" w:date="2015-01-30T11:46:00Z">
            <w:rPr>
              <w:sz w:val="24"/>
              <w:szCs w:val="24"/>
              <w:lang w:val="en-US"/>
            </w:rPr>
          </w:rPrChange>
        </w:rPr>
        <w:t>Autovehiculul reparat</w:t>
      </w:r>
    </w:p>
    <w:p w14:paraId="0317A624" w14:textId="77777777" w:rsidR="00A35391" w:rsidRPr="005F6C74" w:rsidRDefault="00A35391" w:rsidP="00DE3269">
      <w:pPr>
        <w:pStyle w:val="ListParagraph"/>
        <w:numPr>
          <w:ilvl w:val="0"/>
          <w:numId w:val="4"/>
        </w:numPr>
        <w:jc w:val="both"/>
        <w:rPr>
          <w:lang w:val="en-US"/>
          <w:rPrChange w:id="3536" w:author="Sorin Salagean" w:date="2015-01-30T11:46:00Z">
            <w:rPr>
              <w:sz w:val="24"/>
              <w:szCs w:val="24"/>
              <w:lang w:val="en-US"/>
            </w:rPr>
          </w:rPrChange>
        </w:rPr>
      </w:pPr>
      <w:r w:rsidRPr="005F6C74">
        <w:rPr>
          <w:lang w:val="en-US"/>
          <w:rPrChange w:id="3537" w:author="Sorin Salagean" w:date="2015-01-30T11:46:00Z">
            <w:rPr>
              <w:sz w:val="24"/>
              <w:szCs w:val="24"/>
              <w:lang w:val="en-US"/>
            </w:rPr>
          </w:rPrChange>
        </w:rPr>
        <w:t>Mentiuni speciale – camp free text</w:t>
      </w:r>
    </w:p>
    <w:p w14:paraId="056C56AE" w14:textId="77777777" w:rsidR="00A35391" w:rsidRPr="005F6C74" w:rsidRDefault="00A35391" w:rsidP="00A35391">
      <w:pPr>
        <w:jc w:val="both"/>
        <w:rPr>
          <w:lang w:val="en-US"/>
          <w:rPrChange w:id="3538" w:author="Sorin Salagean" w:date="2015-01-30T11:46:00Z">
            <w:rPr>
              <w:sz w:val="24"/>
              <w:szCs w:val="24"/>
              <w:lang w:val="en-US"/>
            </w:rPr>
          </w:rPrChange>
        </w:rPr>
      </w:pPr>
      <w:r w:rsidRPr="005F6C74">
        <w:rPr>
          <w:lang w:val="en-US"/>
          <w:rPrChange w:id="3539" w:author="Sorin Salagean" w:date="2015-01-30T11:46:00Z">
            <w:rPr>
              <w:sz w:val="24"/>
              <w:szCs w:val="24"/>
              <w:lang w:val="en-US"/>
            </w:rPr>
          </w:rPrChange>
        </w:rPr>
        <w:t>Toate campurile de mai sus in afara de Mentiuni speciale sunt tip bifa.</w:t>
      </w:r>
    </w:p>
    <w:p w14:paraId="3AB3A8DF" w14:textId="77777777" w:rsidR="00DE3269" w:rsidRPr="001137D8" w:rsidRDefault="00A35391" w:rsidP="00DE3269">
      <w:pPr>
        <w:jc w:val="both"/>
        <w:rPr>
          <w:b/>
          <w:lang w:val="en-US"/>
          <w:rPrChange w:id="3540" w:author="Sorin Salagean" w:date="2015-01-30T16:19:00Z">
            <w:rPr>
              <w:sz w:val="24"/>
              <w:szCs w:val="24"/>
              <w:lang w:val="en-US"/>
            </w:rPr>
          </w:rPrChange>
        </w:rPr>
      </w:pPr>
      <w:r w:rsidRPr="001137D8">
        <w:rPr>
          <w:b/>
          <w:lang w:val="en-US"/>
          <w:rPrChange w:id="3541" w:author="Sorin Salagean" w:date="2015-01-30T16:19:00Z">
            <w:rPr>
              <w:sz w:val="24"/>
              <w:szCs w:val="24"/>
              <w:lang w:val="en-US"/>
            </w:rPr>
          </w:rPrChange>
        </w:rPr>
        <w:t xml:space="preserve">Sectiune </w:t>
      </w:r>
      <w:r w:rsidRPr="001137D8">
        <w:rPr>
          <w:b/>
          <w:i/>
          <w:lang w:val="en-US"/>
          <w:rPrChange w:id="3542" w:author="Sorin Salagean" w:date="2015-01-30T16:19:00Z">
            <w:rPr>
              <w:sz w:val="24"/>
              <w:szCs w:val="24"/>
              <w:lang w:val="en-US"/>
            </w:rPr>
          </w:rPrChange>
        </w:rPr>
        <w:t>“Avarii”</w:t>
      </w:r>
      <w:r w:rsidRPr="001137D8">
        <w:rPr>
          <w:b/>
          <w:lang w:val="en-US"/>
          <w:rPrChange w:id="3543" w:author="Sorin Salagean" w:date="2015-01-30T16:19:00Z">
            <w:rPr>
              <w:sz w:val="24"/>
              <w:szCs w:val="24"/>
              <w:lang w:val="en-US"/>
            </w:rPr>
          </w:rPrChange>
        </w:rPr>
        <w:t>:</w:t>
      </w:r>
    </w:p>
    <w:p w14:paraId="23109CA9" w14:textId="77777777" w:rsidR="00A35391" w:rsidRPr="005F6C74" w:rsidRDefault="00A35391" w:rsidP="00DE3269">
      <w:pPr>
        <w:jc w:val="both"/>
        <w:rPr>
          <w:lang w:val="en-US"/>
          <w:rPrChange w:id="3544" w:author="Sorin Salagean" w:date="2015-01-30T11:46:00Z">
            <w:rPr>
              <w:sz w:val="24"/>
              <w:szCs w:val="24"/>
              <w:lang w:val="en-US"/>
            </w:rPr>
          </w:rPrChange>
        </w:rPr>
      </w:pPr>
      <w:r w:rsidRPr="005F6C74">
        <w:rPr>
          <w:lang w:val="en-US"/>
          <w:rPrChange w:id="3545" w:author="Sorin Salagean" w:date="2015-01-30T11:46:00Z">
            <w:rPr>
              <w:sz w:val="24"/>
              <w:szCs w:val="24"/>
              <w:lang w:val="en-US"/>
            </w:rPr>
          </w:rPrChange>
        </w:rPr>
        <w:t>Subsectiune Avarii constatate (nomencaltor)</w:t>
      </w:r>
    </w:p>
    <w:p w14:paraId="54431C09" w14:textId="77777777" w:rsidR="00A35391" w:rsidRPr="005F6C74" w:rsidRDefault="00A35391" w:rsidP="00DE3269">
      <w:pPr>
        <w:jc w:val="both"/>
        <w:rPr>
          <w:lang w:val="en-US"/>
          <w:rPrChange w:id="3546" w:author="Sorin Salagean" w:date="2015-01-30T11:46:00Z">
            <w:rPr>
              <w:sz w:val="24"/>
              <w:szCs w:val="24"/>
              <w:lang w:val="en-US"/>
            </w:rPr>
          </w:rPrChange>
        </w:rPr>
      </w:pPr>
      <w:r w:rsidRPr="005F6C74">
        <w:rPr>
          <w:lang w:val="en-US"/>
          <w:rPrChange w:id="3547" w:author="Sorin Salagean" w:date="2015-01-30T11:46:00Z">
            <w:rPr>
              <w:sz w:val="24"/>
              <w:szCs w:val="24"/>
              <w:lang w:val="en-US"/>
            </w:rPr>
          </w:rPrChange>
        </w:rPr>
        <w:t>In aceasta subsectiune se pot alege de catre constatator numai denumiri din lista de valori presetata.</w:t>
      </w:r>
    </w:p>
    <w:p w14:paraId="44768292" w14:textId="77777777" w:rsidR="00A35391" w:rsidRPr="005F6C74" w:rsidRDefault="00A35391" w:rsidP="00DE3269">
      <w:pPr>
        <w:jc w:val="both"/>
        <w:rPr>
          <w:lang w:val="en-US"/>
          <w:rPrChange w:id="3548" w:author="Sorin Salagean" w:date="2015-01-30T11:46:00Z">
            <w:rPr>
              <w:sz w:val="24"/>
              <w:szCs w:val="24"/>
              <w:lang w:val="en-US"/>
            </w:rPr>
          </w:rPrChange>
        </w:rPr>
      </w:pPr>
      <w:r w:rsidRPr="005F6C74">
        <w:rPr>
          <w:lang w:val="en-US"/>
          <w:rPrChange w:id="3549" w:author="Sorin Salagean" w:date="2015-01-30T11:46:00Z">
            <w:rPr>
              <w:sz w:val="24"/>
              <w:szCs w:val="24"/>
              <w:lang w:val="en-US"/>
            </w:rPr>
          </w:rPrChange>
        </w:rPr>
        <w:lastRenderedPageBreak/>
        <w:t>Subsectiune Avarii constatate (nerestrictionat)</w:t>
      </w:r>
    </w:p>
    <w:p w14:paraId="5929F027" w14:textId="77777777" w:rsidR="00A35391" w:rsidRPr="005F6C74" w:rsidRDefault="00A35391" w:rsidP="00DE3269">
      <w:pPr>
        <w:jc w:val="both"/>
        <w:rPr>
          <w:lang w:val="en-US"/>
          <w:rPrChange w:id="3550" w:author="Sorin Salagean" w:date="2015-01-30T11:46:00Z">
            <w:rPr>
              <w:sz w:val="24"/>
              <w:szCs w:val="24"/>
              <w:lang w:val="en-US"/>
            </w:rPr>
          </w:rPrChange>
        </w:rPr>
      </w:pPr>
      <w:r w:rsidRPr="005F6C74">
        <w:rPr>
          <w:lang w:val="en-US"/>
          <w:rPrChange w:id="3551" w:author="Sorin Salagean" w:date="2015-01-30T11:46:00Z">
            <w:rPr>
              <w:sz w:val="24"/>
              <w:szCs w:val="24"/>
              <w:lang w:val="en-US"/>
            </w:rPr>
          </w:rPrChange>
        </w:rPr>
        <w:t>In aceasta subsectiune se pot nota restul de repere care nu au fost gasite in lista de valori din subsectiunea anterioara.</w:t>
      </w:r>
    </w:p>
    <w:p w14:paraId="584F4B71" w14:textId="77777777" w:rsidR="00883B34" w:rsidRPr="005F6C74" w:rsidRDefault="00883B34" w:rsidP="0005791E">
      <w:pPr>
        <w:jc w:val="both"/>
        <w:rPr>
          <w:lang w:val="en-US"/>
          <w:rPrChange w:id="3552" w:author="Sorin Salagean" w:date="2015-01-30T11:46:00Z">
            <w:rPr>
              <w:sz w:val="24"/>
              <w:szCs w:val="24"/>
              <w:lang w:val="en-US"/>
            </w:rPr>
          </w:rPrChange>
        </w:rPr>
      </w:pPr>
    </w:p>
    <w:p w14:paraId="41B0A6D3" w14:textId="02F46A95" w:rsidR="0005791E" w:rsidRPr="005F6C74" w:rsidRDefault="0005791E" w:rsidP="0005791E">
      <w:pPr>
        <w:jc w:val="both"/>
        <w:rPr>
          <w:lang w:val="en-US"/>
          <w:rPrChange w:id="3553" w:author="Sorin Salagean" w:date="2015-01-30T11:46:00Z">
            <w:rPr>
              <w:sz w:val="24"/>
              <w:szCs w:val="24"/>
              <w:lang w:val="en-US"/>
            </w:rPr>
          </w:rPrChange>
        </w:rPr>
      </w:pPr>
      <w:del w:id="3554" w:author="Sorin Salagean" w:date="2015-01-30T16:33:00Z">
        <w:r w:rsidRPr="005F6C74" w:rsidDel="001703D4">
          <w:rPr>
            <w:lang w:val="en-US"/>
            <w:rPrChange w:id="3555" w:author="Sorin Salagean" w:date="2015-01-30T11:46:00Z">
              <w:rPr>
                <w:sz w:val="24"/>
                <w:szCs w:val="24"/>
                <w:lang w:val="en-US"/>
              </w:rPr>
            </w:rPrChange>
          </w:rPr>
          <w:delText>Documentul:</w:delText>
        </w:r>
      </w:del>
      <w:ins w:id="3556" w:author="Sorin Salagean" w:date="2015-01-30T16:33:00Z">
        <w:r w:rsidR="001703D4">
          <w:rPr>
            <w:lang w:val="en-US"/>
          </w:rPr>
          <w:t>Formularul Unity Form</w:t>
        </w:r>
      </w:ins>
      <w:r w:rsidRPr="005F6C74">
        <w:rPr>
          <w:lang w:val="en-US"/>
          <w:rPrChange w:id="3557" w:author="Sorin Salagean" w:date="2015-01-30T11:46:00Z">
            <w:rPr>
              <w:sz w:val="24"/>
              <w:szCs w:val="24"/>
              <w:lang w:val="en-US"/>
            </w:rPr>
          </w:rPrChange>
        </w:rPr>
        <w:t xml:space="preserve"> “Verificari documente dosar”</w:t>
      </w:r>
      <w:ins w:id="3558" w:author="Sorin Salagean" w:date="2015-01-30T16:33:00Z">
        <w:r w:rsidR="001703D4">
          <w:rPr>
            <w:lang w:val="en-US"/>
          </w:rPr>
          <w:t>, contine urmatoare sectiuni:</w:t>
        </w:r>
      </w:ins>
    </w:p>
    <w:p w14:paraId="53FBA163" w14:textId="15EFD722" w:rsidR="0005791E" w:rsidRPr="001703D4" w:rsidRDefault="0005791E" w:rsidP="0005791E">
      <w:pPr>
        <w:jc w:val="both"/>
        <w:rPr>
          <w:b/>
          <w:lang w:val="en-US"/>
          <w:rPrChange w:id="3559" w:author="Sorin Salagean" w:date="2015-01-30T16:34:00Z">
            <w:rPr>
              <w:sz w:val="24"/>
              <w:szCs w:val="24"/>
              <w:lang w:val="en-US"/>
            </w:rPr>
          </w:rPrChange>
        </w:rPr>
      </w:pPr>
      <w:r w:rsidRPr="001703D4">
        <w:rPr>
          <w:b/>
          <w:lang w:val="en-US"/>
          <w:rPrChange w:id="3560" w:author="Sorin Salagean" w:date="2015-01-30T16:34:00Z">
            <w:rPr>
              <w:sz w:val="24"/>
              <w:szCs w:val="24"/>
              <w:lang w:val="en-US"/>
            </w:rPr>
          </w:rPrChange>
        </w:rPr>
        <w:t>Sectiunea</w:t>
      </w:r>
      <w:ins w:id="3561" w:author="Sorin Salagean" w:date="2015-01-30T16:34:00Z">
        <w:r w:rsidR="001703D4" w:rsidRPr="001703D4">
          <w:rPr>
            <w:b/>
            <w:lang w:val="en-US"/>
            <w:rPrChange w:id="3562" w:author="Sorin Salagean" w:date="2015-01-30T16:34:00Z">
              <w:rPr>
                <w:lang w:val="en-US"/>
              </w:rPr>
            </w:rPrChange>
          </w:rPr>
          <w:t xml:space="preserve"> </w:t>
        </w:r>
        <w:r w:rsidR="001703D4" w:rsidRPr="001703D4">
          <w:rPr>
            <w:b/>
            <w:i/>
            <w:lang w:val="en-US"/>
            <w:rPrChange w:id="3563" w:author="Sorin Salagean" w:date="2015-01-30T16:34:00Z">
              <w:rPr>
                <w:lang w:val="en-US"/>
              </w:rPr>
            </w:rPrChange>
          </w:rPr>
          <w:t>“</w:t>
        </w:r>
      </w:ins>
      <w:del w:id="3564" w:author="Sorin Salagean" w:date="2015-01-30T16:34:00Z">
        <w:r w:rsidRPr="001703D4" w:rsidDel="001703D4">
          <w:rPr>
            <w:b/>
            <w:i/>
            <w:lang w:val="en-US"/>
            <w:rPrChange w:id="3565" w:author="Sorin Salagean" w:date="2015-01-30T16:34:00Z">
              <w:rPr>
                <w:sz w:val="24"/>
                <w:szCs w:val="24"/>
                <w:lang w:val="en-US"/>
              </w:rPr>
            </w:rPrChange>
          </w:rPr>
          <w:delText xml:space="preserve">: </w:delText>
        </w:r>
      </w:del>
      <w:r w:rsidRPr="001703D4">
        <w:rPr>
          <w:b/>
          <w:i/>
          <w:lang w:val="en-US"/>
          <w:rPrChange w:id="3566" w:author="Sorin Salagean" w:date="2015-01-30T16:34:00Z">
            <w:rPr>
              <w:sz w:val="24"/>
              <w:szCs w:val="24"/>
              <w:lang w:val="en-US"/>
            </w:rPr>
          </w:rPrChange>
        </w:rPr>
        <w:t>Identificare Dosar</w:t>
      </w:r>
      <w:ins w:id="3567" w:author="Sorin Salagean" w:date="2015-01-30T16:34:00Z">
        <w:r w:rsidR="001703D4" w:rsidRPr="001703D4">
          <w:rPr>
            <w:b/>
            <w:i/>
            <w:lang w:val="en-US"/>
            <w:rPrChange w:id="3568" w:author="Sorin Salagean" w:date="2015-01-30T16:34:00Z">
              <w:rPr>
                <w:lang w:val="en-US"/>
              </w:rPr>
            </w:rPrChange>
          </w:rPr>
          <w:t>”</w:t>
        </w:r>
      </w:ins>
    </w:p>
    <w:p w14:paraId="508459FA" w14:textId="77777777" w:rsidR="0005791E" w:rsidRPr="005F6C74" w:rsidRDefault="0005791E" w:rsidP="0005791E">
      <w:pPr>
        <w:pStyle w:val="ListParagraph"/>
        <w:numPr>
          <w:ilvl w:val="0"/>
          <w:numId w:val="4"/>
        </w:numPr>
        <w:jc w:val="both"/>
        <w:rPr>
          <w:lang w:val="en-US"/>
          <w:rPrChange w:id="3569" w:author="Sorin Salagean" w:date="2015-01-30T11:46:00Z">
            <w:rPr>
              <w:sz w:val="24"/>
              <w:szCs w:val="24"/>
              <w:lang w:val="en-US"/>
            </w:rPr>
          </w:rPrChange>
        </w:rPr>
      </w:pPr>
      <w:r w:rsidRPr="005F6C74">
        <w:rPr>
          <w:lang w:val="en-US"/>
          <w:rPrChange w:id="3570" w:author="Sorin Salagean" w:date="2015-01-30T11:46:00Z">
            <w:rPr>
              <w:sz w:val="24"/>
              <w:szCs w:val="24"/>
              <w:lang w:val="en-US"/>
            </w:rPr>
          </w:rPrChange>
        </w:rPr>
        <w:t>Numar dosar dauna OnBase – camp care se completeaza automat</w:t>
      </w:r>
    </w:p>
    <w:p w14:paraId="1C5E379D" w14:textId="77777777" w:rsidR="0005791E" w:rsidRPr="005F6C74" w:rsidRDefault="0005791E" w:rsidP="0005791E">
      <w:pPr>
        <w:pStyle w:val="ListParagraph"/>
        <w:numPr>
          <w:ilvl w:val="0"/>
          <w:numId w:val="4"/>
        </w:numPr>
        <w:jc w:val="both"/>
        <w:rPr>
          <w:lang w:val="en-US"/>
          <w:rPrChange w:id="3571" w:author="Sorin Salagean" w:date="2015-01-30T11:46:00Z">
            <w:rPr>
              <w:sz w:val="24"/>
              <w:szCs w:val="24"/>
              <w:lang w:val="en-US"/>
            </w:rPr>
          </w:rPrChange>
        </w:rPr>
      </w:pPr>
      <w:r w:rsidRPr="005F6C74">
        <w:rPr>
          <w:lang w:val="en-US"/>
          <w:rPrChange w:id="3572" w:author="Sorin Salagean" w:date="2015-01-30T11:46:00Z">
            <w:rPr>
              <w:sz w:val="24"/>
              <w:szCs w:val="24"/>
              <w:lang w:val="en-US"/>
            </w:rPr>
          </w:rPrChange>
        </w:rPr>
        <w:t>Numar dosar dauna Insis – camp care se completeaza automat</w:t>
      </w:r>
    </w:p>
    <w:p w14:paraId="44E52FF6" w14:textId="77777777" w:rsidR="0005791E" w:rsidRPr="005F6C74" w:rsidRDefault="0005791E" w:rsidP="0005791E">
      <w:pPr>
        <w:pStyle w:val="ListParagraph"/>
        <w:numPr>
          <w:ilvl w:val="0"/>
          <w:numId w:val="4"/>
        </w:numPr>
        <w:jc w:val="both"/>
        <w:rPr>
          <w:lang w:val="en-US"/>
          <w:rPrChange w:id="3573" w:author="Sorin Salagean" w:date="2015-01-30T11:46:00Z">
            <w:rPr>
              <w:sz w:val="24"/>
              <w:szCs w:val="24"/>
              <w:lang w:val="en-US"/>
            </w:rPr>
          </w:rPrChange>
        </w:rPr>
      </w:pPr>
      <w:r w:rsidRPr="005F6C74">
        <w:rPr>
          <w:lang w:val="en-US"/>
          <w:rPrChange w:id="3574" w:author="Sorin Salagean" w:date="2015-01-30T11:46:00Z">
            <w:rPr>
              <w:sz w:val="24"/>
              <w:szCs w:val="24"/>
              <w:lang w:val="en-US"/>
            </w:rPr>
          </w:rPrChange>
        </w:rPr>
        <w:t>Numar polita</w:t>
      </w:r>
    </w:p>
    <w:p w14:paraId="12CAB102" w14:textId="11B54552" w:rsidR="00D67085" w:rsidRPr="001703D4" w:rsidRDefault="005509EA" w:rsidP="00DA4083">
      <w:pPr>
        <w:jc w:val="both"/>
        <w:rPr>
          <w:ins w:id="3575" w:author="Sorin Salagean" w:date="2015-01-29T17:10:00Z"/>
          <w:b/>
          <w:lang w:val="en-US"/>
          <w:rPrChange w:id="3576" w:author="Sorin Salagean" w:date="2015-01-30T16:34:00Z">
            <w:rPr>
              <w:ins w:id="3577" w:author="Sorin Salagean" w:date="2015-01-29T17:10:00Z"/>
              <w:sz w:val="24"/>
              <w:szCs w:val="24"/>
              <w:lang w:val="en-US"/>
            </w:rPr>
          </w:rPrChange>
        </w:rPr>
      </w:pPr>
      <w:ins w:id="3578" w:author="Sorin Salagean" w:date="2015-01-29T17:10:00Z">
        <w:r w:rsidRPr="001703D4">
          <w:rPr>
            <w:b/>
            <w:lang w:val="en-US"/>
            <w:rPrChange w:id="3579" w:author="Sorin Salagean" w:date="2015-01-30T16:34:00Z">
              <w:rPr>
                <w:sz w:val="24"/>
                <w:szCs w:val="24"/>
                <w:lang w:val="en-US"/>
              </w:rPr>
            </w:rPrChange>
          </w:rPr>
          <w:t xml:space="preserve">Sectiunea </w:t>
        </w:r>
      </w:ins>
      <w:ins w:id="3580" w:author="Sorin Salagean" w:date="2015-01-30T16:34:00Z">
        <w:r w:rsidR="001703D4" w:rsidRPr="001703D4">
          <w:rPr>
            <w:b/>
            <w:i/>
            <w:lang w:val="en-US"/>
            <w:rPrChange w:id="3581" w:author="Sorin Salagean" w:date="2015-01-30T16:35:00Z">
              <w:rPr>
                <w:b/>
                <w:lang w:val="en-US"/>
              </w:rPr>
            </w:rPrChange>
          </w:rPr>
          <w:t>“</w:t>
        </w:r>
      </w:ins>
      <w:ins w:id="3582" w:author="Sorin Salagean" w:date="2015-01-29T17:10:00Z">
        <w:r w:rsidRPr="001703D4">
          <w:rPr>
            <w:b/>
            <w:i/>
            <w:lang w:val="en-US"/>
            <w:rPrChange w:id="3583" w:author="Sorin Salagean" w:date="2015-01-30T16:35:00Z">
              <w:rPr>
                <w:sz w:val="24"/>
                <w:szCs w:val="24"/>
                <w:lang w:val="en-US"/>
              </w:rPr>
            </w:rPrChange>
          </w:rPr>
          <w:t>Constatator</w:t>
        </w:r>
      </w:ins>
      <w:ins w:id="3584" w:author="Sorin Salagean" w:date="2015-01-30T16:34:00Z">
        <w:r w:rsidR="001703D4" w:rsidRPr="001703D4">
          <w:rPr>
            <w:b/>
            <w:i/>
            <w:lang w:val="en-US"/>
            <w:rPrChange w:id="3585" w:author="Sorin Salagean" w:date="2015-01-30T16:35:00Z">
              <w:rPr>
                <w:b/>
                <w:lang w:val="en-US"/>
              </w:rPr>
            </w:rPrChange>
          </w:rPr>
          <w:t>”</w:t>
        </w:r>
      </w:ins>
    </w:p>
    <w:p w14:paraId="50BAC7A4" w14:textId="0B631CD4" w:rsidR="005509EA" w:rsidRPr="005F6C74" w:rsidRDefault="005509EA">
      <w:pPr>
        <w:pStyle w:val="ListParagraph"/>
        <w:numPr>
          <w:ilvl w:val="0"/>
          <w:numId w:val="55"/>
        </w:numPr>
        <w:jc w:val="both"/>
        <w:rPr>
          <w:ins w:id="3586" w:author="Sorin Salagean" w:date="2015-01-29T17:10:00Z"/>
          <w:lang w:val="en-US"/>
          <w:rPrChange w:id="3587" w:author="Sorin Salagean" w:date="2015-01-30T11:46:00Z">
            <w:rPr>
              <w:ins w:id="3588" w:author="Sorin Salagean" w:date="2015-01-29T17:10:00Z"/>
              <w:sz w:val="24"/>
              <w:szCs w:val="24"/>
              <w:lang w:val="en-US"/>
            </w:rPr>
          </w:rPrChange>
        </w:rPr>
        <w:pPrChange w:id="3589" w:author="Sorin Salagean" w:date="2015-01-29T17:10:00Z">
          <w:pPr>
            <w:jc w:val="both"/>
          </w:pPr>
        </w:pPrChange>
      </w:pPr>
      <w:ins w:id="3590" w:author="Sorin Salagean" w:date="2015-01-29T17:10:00Z">
        <w:r w:rsidRPr="005F6C74">
          <w:rPr>
            <w:lang w:val="en-US"/>
            <w:rPrChange w:id="3591" w:author="Sorin Salagean" w:date="2015-01-30T11:46:00Z">
              <w:rPr>
                <w:sz w:val="24"/>
                <w:szCs w:val="24"/>
                <w:lang w:val="en-US"/>
              </w:rPr>
            </w:rPrChange>
          </w:rPr>
          <w:t>Carte de identitate asigurat;</w:t>
        </w:r>
      </w:ins>
    </w:p>
    <w:p w14:paraId="351896EF" w14:textId="7E619862" w:rsidR="005509EA" w:rsidRPr="005F6C74" w:rsidRDefault="005509EA">
      <w:pPr>
        <w:pStyle w:val="ListParagraph"/>
        <w:numPr>
          <w:ilvl w:val="0"/>
          <w:numId w:val="55"/>
        </w:numPr>
        <w:jc w:val="both"/>
        <w:rPr>
          <w:ins w:id="3592" w:author="Sorin Salagean" w:date="2015-01-29T17:10:00Z"/>
          <w:lang w:val="en-US"/>
          <w:rPrChange w:id="3593" w:author="Sorin Salagean" w:date="2015-01-30T11:46:00Z">
            <w:rPr>
              <w:ins w:id="3594" w:author="Sorin Salagean" w:date="2015-01-29T17:10:00Z"/>
              <w:sz w:val="24"/>
              <w:szCs w:val="24"/>
              <w:lang w:val="en-US"/>
            </w:rPr>
          </w:rPrChange>
        </w:rPr>
        <w:pPrChange w:id="3595" w:author="Sorin Salagean" w:date="2015-01-29T17:10:00Z">
          <w:pPr>
            <w:jc w:val="both"/>
          </w:pPr>
        </w:pPrChange>
      </w:pPr>
      <w:ins w:id="3596" w:author="Sorin Salagean" w:date="2015-01-29T17:10:00Z">
        <w:r w:rsidRPr="005F6C74">
          <w:rPr>
            <w:lang w:val="en-US"/>
            <w:rPrChange w:id="3597" w:author="Sorin Salagean" w:date="2015-01-30T11:46:00Z">
              <w:rPr>
                <w:sz w:val="24"/>
                <w:szCs w:val="24"/>
                <w:lang w:val="en-US"/>
              </w:rPr>
            </w:rPrChange>
          </w:rPr>
          <w:t>Carte de identitate conducator auto;</w:t>
        </w:r>
      </w:ins>
    </w:p>
    <w:p w14:paraId="46BA9136" w14:textId="6008E5E0" w:rsidR="005509EA" w:rsidRPr="005F6C74" w:rsidRDefault="005509EA">
      <w:pPr>
        <w:pStyle w:val="ListParagraph"/>
        <w:numPr>
          <w:ilvl w:val="0"/>
          <w:numId w:val="55"/>
        </w:numPr>
        <w:jc w:val="both"/>
        <w:rPr>
          <w:ins w:id="3598" w:author="Sorin Salagean" w:date="2015-01-29T17:11:00Z"/>
          <w:lang w:val="en-US"/>
          <w:rPrChange w:id="3599" w:author="Sorin Salagean" w:date="2015-01-30T11:46:00Z">
            <w:rPr>
              <w:ins w:id="3600" w:author="Sorin Salagean" w:date="2015-01-29T17:11:00Z"/>
              <w:sz w:val="24"/>
              <w:szCs w:val="24"/>
              <w:lang w:val="en-US"/>
            </w:rPr>
          </w:rPrChange>
        </w:rPr>
        <w:pPrChange w:id="3601" w:author="Sorin Salagean" w:date="2015-01-29T17:10:00Z">
          <w:pPr>
            <w:jc w:val="both"/>
          </w:pPr>
        </w:pPrChange>
      </w:pPr>
      <w:ins w:id="3602" w:author="Sorin Salagean" w:date="2015-01-29T17:11:00Z">
        <w:r w:rsidRPr="005F6C74">
          <w:rPr>
            <w:lang w:val="en-US"/>
            <w:rPrChange w:id="3603" w:author="Sorin Salagean" w:date="2015-01-30T11:46:00Z">
              <w:rPr>
                <w:sz w:val="24"/>
                <w:szCs w:val="24"/>
                <w:lang w:val="en-US"/>
              </w:rPr>
            </w:rPrChange>
          </w:rPr>
          <w:t>Certificat inmatriculare</w:t>
        </w:r>
      </w:ins>
    </w:p>
    <w:p w14:paraId="13488451" w14:textId="44BBC069" w:rsidR="005509EA" w:rsidRPr="005F6C74" w:rsidRDefault="005509EA">
      <w:pPr>
        <w:pStyle w:val="ListParagraph"/>
        <w:numPr>
          <w:ilvl w:val="0"/>
          <w:numId w:val="55"/>
        </w:numPr>
        <w:jc w:val="both"/>
        <w:rPr>
          <w:ins w:id="3604" w:author="Sorin Salagean" w:date="2015-01-29T17:11:00Z"/>
          <w:lang w:val="en-US"/>
          <w:rPrChange w:id="3605" w:author="Sorin Salagean" w:date="2015-01-30T11:46:00Z">
            <w:rPr>
              <w:ins w:id="3606" w:author="Sorin Salagean" w:date="2015-01-29T17:11:00Z"/>
              <w:sz w:val="24"/>
              <w:szCs w:val="24"/>
              <w:lang w:val="en-US"/>
            </w:rPr>
          </w:rPrChange>
        </w:rPr>
        <w:pPrChange w:id="3607" w:author="Sorin Salagean" w:date="2015-01-29T17:10:00Z">
          <w:pPr>
            <w:jc w:val="both"/>
          </w:pPr>
        </w:pPrChange>
      </w:pPr>
      <w:ins w:id="3608" w:author="Sorin Salagean" w:date="2015-01-29T17:11:00Z">
        <w:r w:rsidRPr="005F6C74">
          <w:rPr>
            <w:lang w:val="en-US"/>
            <w:rPrChange w:id="3609" w:author="Sorin Salagean" w:date="2015-01-30T11:46:00Z">
              <w:rPr>
                <w:sz w:val="24"/>
                <w:szCs w:val="24"/>
                <w:lang w:val="en-US"/>
              </w:rPr>
            </w:rPrChange>
          </w:rPr>
          <w:t>Constat amiabil;</w:t>
        </w:r>
      </w:ins>
    </w:p>
    <w:p w14:paraId="1A51872E" w14:textId="6396045F" w:rsidR="005509EA" w:rsidRPr="005F6C74" w:rsidRDefault="005509EA">
      <w:pPr>
        <w:pStyle w:val="ListParagraph"/>
        <w:numPr>
          <w:ilvl w:val="0"/>
          <w:numId w:val="55"/>
        </w:numPr>
        <w:jc w:val="both"/>
        <w:rPr>
          <w:ins w:id="3610" w:author="Sorin Salagean" w:date="2015-01-29T17:11:00Z"/>
          <w:lang w:val="en-US"/>
          <w:rPrChange w:id="3611" w:author="Sorin Salagean" w:date="2015-01-30T11:46:00Z">
            <w:rPr>
              <w:ins w:id="3612" w:author="Sorin Salagean" w:date="2015-01-29T17:11:00Z"/>
              <w:sz w:val="24"/>
              <w:szCs w:val="24"/>
              <w:lang w:val="en-US"/>
            </w:rPr>
          </w:rPrChange>
        </w:rPr>
        <w:pPrChange w:id="3613" w:author="Sorin Salagean" w:date="2015-01-29T17:10:00Z">
          <w:pPr>
            <w:jc w:val="both"/>
          </w:pPr>
        </w:pPrChange>
      </w:pPr>
      <w:ins w:id="3614" w:author="Sorin Salagean" w:date="2015-01-29T17:11:00Z">
        <w:r w:rsidRPr="005F6C74">
          <w:rPr>
            <w:lang w:val="en-US"/>
            <w:rPrChange w:id="3615" w:author="Sorin Salagean" w:date="2015-01-30T11:46:00Z">
              <w:rPr>
                <w:sz w:val="24"/>
                <w:szCs w:val="24"/>
                <w:lang w:val="en-US"/>
              </w:rPr>
            </w:rPrChange>
          </w:rPr>
          <w:t>Contract de vanzare-cumparare</w:t>
        </w:r>
      </w:ins>
    </w:p>
    <w:p w14:paraId="1F999FD9" w14:textId="60C8FF8A" w:rsidR="005509EA" w:rsidRPr="005F6C74" w:rsidRDefault="005509EA">
      <w:pPr>
        <w:pStyle w:val="ListParagraph"/>
        <w:numPr>
          <w:ilvl w:val="0"/>
          <w:numId w:val="55"/>
        </w:numPr>
        <w:jc w:val="both"/>
        <w:rPr>
          <w:ins w:id="3616" w:author="Sorin Salagean" w:date="2015-01-29T17:12:00Z"/>
          <w:lang w:val="en-US"/>
          <w:rPrChange w:id="3617" w:author="Sorin Salagean" w:date="2015-01-30T11:46:00Z">
            <w:rPr>
              <w:ins w:id="3618" w:author="Sorin Salagean" w:date="2015-01-29T17:12:00Z"/>
              <w:sz w:val="24"/>
              <w:szCs w:val="24"/>
              <w:lang w:val="en-US"/>
            </w:rPr>
          </w:rPrChange>
        </w:rPr>
        <w:pPrChange w:id="3619" w:author="Sorin Salagean" w:date="2015-01-29T17:10:00Z">
          <w:pPr>
            <w:jc w:val="both"/>
          </w:pPr>
        </w:pPrChange>
      </w:pPr>
      <w:ins w:id="3620" w:author="Sorin Salagean" w:date="2015-01-29T17:12:00Z">
        <w:r w:rsidRPr="005F6C74">
          <w:rPr>
            <w:lang w:val="en-US"/>
            <w:rPrChange w:id="3621" w:author="Sorin Salagean" w:date="2015-01-30T11:46:00Z">
              <w:rPr>
                <w:sz w:val="24"/>
                <w:szCs w:val="24"/>
                <w:lang w:val="en-US"/>
              </w:rPr>
            </w:rPrChange>
          </w:rPr>
          <w:t>Declaratie dauna</w:t>
        </w:r>
      </w:ins>
    </w:p>
    <w:p w14:paraId="4ACE20B1" w14:textId="5CB87A2B" w:rsidR="005509EA" w:rsidRPr="005F6C74" w:rsidRDefault="005509EA">
      <w:pPr>
        <w:pStyle w:val="ListParagraph"/>
        <w:numPr>
          <w:ilvl w:val="0"/>
          <w:numId w:val="55"/>
        </w:numPr>
        <w:jc w:val="both"/>
        <w:rPr>
          <w:ins w:id="3622" w:author="Sorin Salagean" w:date="2015-01-29T17:12:00Z"/>
          <w:lang w:val="en-US"/>
          <w:rPrChange w:id="3623" w:author="Sorin Salagean" w:date="2015-01-30T11:46:00Z">
            <w:rPr>
              <w:ins w:id="3624" w:author="Sorin Salagean" w:date="2015-01-29T17:12:00Z"/>
              <w:sz w:val="24"/>
              <w:szCs w:val="24"/>
              <w:lang w:val="en-US"/>
            </w:rPr>
          </w:rPrChange>
        </w:rPr>
        <w:pPrChange w:id="3625" w:author="Sorin Salagean" w:date="2015-01-29T17:10:00Z">
          <w:pPr>
            <w:jc w:val="both"/>
          </w:pPr>
        </w:pPrChange>
      </w:pPr>
      <w:ins w:id="3626" w:author="Sorin Salagean" w:date="2015-01-29T17:12:00Z">
        <w:r w:rsidRPr="005F6C74">
          <w:rPr>
            <w:lang w:val="en-US"/>
            <w:rPrChange w:id="3627" w:author="Sorin Salagean" w:date="2015-01-30T11:46:00Z">
              <w:rPr>
                <w:sz w:val="24"/>
                <w:szCs w:val="24"/>
                <w:lang w:val="en-US"/>
              </w:rPr>
            </w:rPrChange>
          </w:rPr>
          <w:t>Deviz estimative intern</w:t>
        </w:r>
      </w:ins>
    </w:p>
    <w:p w14:paraId="3A620076" w14:textId="4B2B7DEF" w:rsidR="005509EA" w:rsidRPr="005F6C74" w:rsidRDefault="005509EA">
      <w:pPr>
        <w:pStyle w:val="ListParagraph"/>
        <w:numPr>
          <w:ilvl w:val="0"/>
          <w:numId w:val="55"/>
        </w:numPr>
        <w:jc w:val="both"/>
        <w:rPr>
          <w:ins w:id="3628" w:author="Sorin Salagean" w:date="2015-01-29T17:12:00Z"/>
          <w:lang w:val="en-US"/>
          <w:rPrChange w:id="3629" w:author="Sorin Salagean" w:date="2015-01-30T11:46:00Z">
            <w:rPr>
              <w:ins w:id="3630" w:author="Sorin Salagean" w:date="2015-01-29T17:12:00Z"/>
              <w:sz w:val="24"/>
              <w:szCs w:val="24"/>
              <w:lang w:val="en-US"/>
            </w:rPr>
          </w:rPrChange>
        </w:rPr>
        <w:pPrChange w:id="3631" w:author="Sorin Salagean" w:date="2015-01-29T17:10:00Z">
          <w:pPr>
            <w:jc w:val="both"/>
          </w:pPr>
        </w:pPrChange>
      </w:pPr>
      <w:ins w:id="3632" w:author="Sorin Salagean" w:date="2015-01-29T17:12:00Z">
        <w:r w:rsidRPr="005F6C74">
          <w:rPr>
            <w:lang w:val="en-US"/>
            <w:rPrChange w:id="3633" w:author="Sorin Salagean" w:date="2015-01-30T11:46:00Z">
              <w:rPr>
                <w:sz w:val="24"/>
                <w:szCs w:val="24"/>
                <w:lang w:val="en-US"/>
              </w:rPr>
            </w:rPrChange>
          </w:rPr>
          <w:t>Deviz service</w:t>
        </w:r>
      </w:ins>
    </w:p>
    <w:p w14:paraId="253DB3E7" w14:textId="02F5C77F" w:rsidR="005509EA" w:rsidRPr="005F6C74" w:rsidRDefault="005509EA">
      <w:pPr>
        <w:pStyle w:val="ListParagraph"/>
        <w:numPr>
          <w:ilvl w:val="0"/>
          <w:numId w:val="55"/>
        </w:numPr>
        <w:jc w:val="both"/>
        <w:rPr>
          <w:ins w:id="3634" w:author="Sorin Salagean" w:date="2015-01-29T17:12:00Z"/>
          <w:lang w:val="en-US"/>
          <w:rPrChange w:id="3635" w:author="Sorin Salagean" w:date="2015-01-30T11:46:00Z">
            <w:rPr>
              <w:ins w:id="3636" w:author="Sorin Salagean" w:date="2015-01-29T17:12:00Z"/>
              <w:sz w:val="24"/>
              <w:szCs w:val="24"/>
              <w:lang w:val="en-US"/>
            </w:rPr>
          </w:rPrChange>
        </w:rPr>
        <w:pPrChange w:id="3637" w:author="Sorin Salagean" w:date="2015-01-29T17:10:00Z">
          <w:pPr>
            <w:jc w:val="both"/>
          </w:pPr>
        </w:pPrChange>
      </w:pPr>
      <w:ins w:id="3638" w:author="Sorin Salagean" w:date="2015-01-29T17:12:00Z">
        <w:r w:rsidRPr="005F6C74">
          <w:rPr>
            <w:lang w:val="en-US"/>
            <w:rPrChange w:id="3639" w:author="Sorin Salagean" w:date="2015-01-30T11:46:00Z">
              <w:rPr>
                <w:sz w:val="24"/>
                <w:szCs w:val="24"/>
                <w:lang w:val="en-US"/>
              </w:rPr>
            </w:rPrChange>
          </w:rPr>
          <w:t>Dovada plata rate</w:t>
        </w:r>
      </w:ins>
    </w:p>
    <w:p w14:paraId="332DE6A3" w14:textId="569B5CB0" w:rsidR="005509EA" w:rsidRPr="005F6C74" w:rsidRDefault="005509EA">
      <w:pPr>
        <w:pStyle w:val="ListParagraph"/>
        <w:numPr>
          <w:ilvl w:val="0"/>
          <w:numId w:val="55"/>
        </w:numPr>
        <w:jc w:val="both"/>
        <w:rPr>
          <w:ins w:id="3640" w:author="Sorin Salagean" w:date="2015-01-29T17:13:00Z"/>
          <w:lang w:val="en-US"/>
          <w:rPrChange w:id="3641" w:author="Sorin Salagean" w:date="2015-01-30T11:46:00Z">
            <w:rPr>
              <w:ins w:id="3642" w:author="Sorin Salagean" w:date="2015-01-29T17:13:00Z"/>
              <w:sz w:val="24"/>
              <w:szCs w:val="24"/>
              <w:lang w:val="en-US"/>
            </w:rPr>
          </w:rPrChange>
        </w:rPr>
        <w:pPrChange w:id="3643" w:author="Sorin Salagean" w:date="2015-01-29T17:10:00Z">
          <w:pPr>
            <w:jc w:val="both"/>
          </w:pPr>
        </w:pPrChange>
      </w:pPr>
      <w:ins w:id="3644" w:author="Sorin Salagean" w:date="2015-01-29T17:13:00Z">
        <w:r w:rsidRPr="005F6C74">
          <w:rPr>
            <w:lang w:val="en-US"/>
            <w:rPrChange w:id="3645" w:author="Sorin Salagean" w:date="2015-01-30T11:46:00Z">
              <w:rPr>
                <w:sz w:val="24"/>
                <w:szCs w:val="24"/>
                <w:lang w:val="en-US"/>
              </w:rPr>
            </w:rPrChange>
          </w:rPr>
          <w:t>Dovada vandalism</w:t>
        </w:r>
      </w:ins>
    </w:p>
    <w:p w14:paraId="0F15E914" w14:textId="54D2C6B0" w:rsidR="005509EA" w:rsidRPr="005F6C74" w:rsidRDefault="005509EA">
      <w:pPr>
        <w:pStyle w:val="ListParagraph"/>
        <w:numPr>
          <w:ilvl w:val="0"/>
          <w:numId w:val="55"/>
        </w:numPr>
        <w:jc w:val="both"/>
        <w:rPr>
          <w:ins w:id="3646" w:author="Sorin Salagean" w:date="2015-01-29T17:13:00Z"/>
          <w:lang w:val="en-US"/>
          <w:rPrChange w:id="3647" w:author="Sorin Salagean" w:date="2015-01-30T11:46:00Z">
            <w:rPr>
              <w:ins w:id="3648" w:author="Sorin Salagean" w:date="2015-01-29T17:13:00Z"/>
              <w:sz w:val="24"/>
              <w:szCs w:val="24"/>
              <w:lang w:val="en-US"/>
            </w:rPr>
          </w:rPrChange>
        </w:rPr>
        <w:pPrChange w:id="3649" w:author="Sorin Salagean" w:date="2015-01-29T17:10:00Z">
          <w:pPr>
            <w:jc w:val="both"/>
          </w:pPr>
        </w:pPrChange>
      </w:pPr>
      <w:ins w:id="3650" w:author="Sorin Salagean" w:date="2015-01-29T17:13:00Z">
        <w:r w:rsidRPr="005F6C74">
          <w:rPr>
            <w:lang w:val="en-US"/>
            <w:rPrChange w:id="3651" w:author="Sorin Salagean" w:date="2015-01-30T11:46:00Z">
              <w:rPr>
                <w:sz w:val="24"/>
                <w:szCs w:val="24"/>
                <w:lang w:val="en-US"/>
              </w:rPr>
            </w:rPrChange>
          </w:rPr>
          <w:t>Foto auto reparat (obligatoriu)</w:t>
        </w:r>
      </w:ins>
    </w:p>
    <w:p w14:paraId="2B1CF7CE" w14:textId="39F93590" w:rsidR="005509EA" w:rsidRPr="005F6C74" w:rsidRDefault="005509EA">
      <w:pPr>
        <w:pStyle w:val="ListParagraph"/>
        <w:numPr>
          <w:ilvl w:val="0"/>
          <w:numId w:val="55"/>
        </w:numPr>
        <w:jc w:val="both"/>
        <w:rPr>
          <w:ins w:id="3652" w:author="Sorin Salagean" w:date="2015-01-29T17:13:00Z"/>
          <w:lang w:val="en-US"/>
          <w:rPrChange w:id="3653" w:author="Sorin Salagean" w:date="2015-01-30T11:46:00Z">
            <w:rPr>
              <w:ins w:id="3654" w:author="Sorin Salagean" w:date="2015-01-29T17:13:00Z"/>
              <w:sz w:val="24"/>
              <w:szCs w:val="24"/>
              <w:lang w:val="en-US"/>
            </w:rPr>
          </w:rPrChange>
        </w:rPr>
        <w:pPrChange w:id="3655" w:author="Sorin Salagean" w:date="2015-01-29T17:10:00Z">
          <w:pPr>
            <w:jc w:val="both"/>
          </w:pPr>
        </w:pPrChange>
      </w:pPr>
      <w:ins w:id="3656" w:author="Sorin Salagean" w:date="2015-01-29T17:13:00Z">
        <w:r w:rsidRPr="005F6C74">
          <w:rPr>
            <w:lang w:val="en-US"/>
            <w:rPrChange w:id="3657" w:author="Sorin Salagean" w:date="2015-01-30T11:46:00Z">
              <w:rPr>
                <w:sz w:val="24"/>
                <w:szCs w:val="24"/>
                <w:lang w:val="en-US"/>
              </w:rPr>
            </w:rPrChange>
          </w:rPr>
          <w:t>Imputernicire</w:t>
        </w:r>
      </w:ins>
    </w:p>
    <w:p w14:paraId="351D23F5" w14:textId="019DE8E4" w:rsidR="005509EA" w:rsidRPr="005F6C74" w:rsidRDefault="005509EA">
      <w:pPr>
        <w:pStyle w:val="ListParagraph"/>
        <w:numPr>
          <w:ilvl w:val="0"/>
          <w:numId w:val="55"/>
        </w:numPr>
        <w:jc w:val="both"/>
        <w:rPr>
          <w:ins w:id="3658" w:author="Sorin Salagean" w:date="2015-01-29T17:14:00Z"/>
          <w:lang w:val="en-US"/>
          <w:rPrChange w:id="3659" w:author="Sorin Salagean" w:date="2015-01-30T11:46:00Z">
            <w:rPr>
              <w:ins w:id="3660" w:author="Sorin Salagean" w:date="2015-01-29T17:14:00Z"/>
              <w:sz w:val="24"/>
              <w:szCs w:val="24"/>
              <w:lang w:val="en-US"/>
            </w:rPr>
          </w:rPrChange>
        </w:rPr>
        <w:pPrChange w:id="3661" w:author="Sorin Salagean" w:date="2015-01-29T17:10:00Z">
          <w:pPr>
            <w:jc w:val="both"/>
          </w:pPr>
        </w:pPrChange>
      </w:pPr>
      <w:ins w:id="3662" w:author="Sorin Salagean" w:date="2015-01-29T17:13:00Z">
        <w:r w:rsidRPr="005F6C74">
          <w:rPr>
            <w:lang w:val="en-US"/>
            <w:rPrChange w:id="3663" w:author="Sorin Salagean" w:date="2015-01-30T11:46:00Z">
              <w:rPr>
                <w:sz w:val="24"/>
                <w:szCs w:val="24"/>
                <w:lang w:val="en-US"/>
              </w:rPr>
            </w:rPrChange>
          </w:rPr>
          <w:t>Permis conducere</w:t>
        </w:r>
      </w:ins>
    </w:p>
    <w:p w14:paraId="02FB66A8" w14:textId="1F3F6EB5" w:rsidR="005509EA" w:rsidRPr="005F6C74" w:rsidRDefault="005509EA">
      <w:pPr>
        <w:pStyle w:val="ListParagraph"/>
        <w:numPr>
          <w:ilvl w:val="0"/>
          <w:numId w:val="55"/>
        </w:numPr>
        <w:jc w:val="both"/>
        <w:rPr>
          <w:lang w:val="en-US"/>
        </w:rPr>
        <w:pPrChange w:id="3664" w:author="Sorin Salagean" w:date="2015-01-29T17:10:00Z">
          <w:pPr>
            <w:jc w:val="both"/>
          </w:pPr>
        </w:pPrChange>
      </w:pPr>
      <w:ins w:id="3665" w:author="Sorin Salagean" w:date="2015-01-29T17:14:00Z">
        <w:r w:rsidRPr="005F6C74">
          <w:rPr>
            <w:lang w:val="en-US"/>
            <w:rPrChange w:id="3666" w:author="Sorin Salagean" w:date="2015-01-30T11:46:00Z">
              <w:rPr>
                <w:sz w:val="24"/>
                <w:szCs w:val="24"/>
                <w:lang w:val="en-US"/>
              </w:rPr>
            </w:rPrChange>
          </w:rPr>
          <w:t>Scrisoare cesiune</w:t>
        </w:r>
      </w:ins>
    </w:p>
    <w:p w14:paraId="26BB8FD3" w14:textId="77777777" w:rsidR="003315CE" w:rsidRDefault="003315CE" w:rsidP="00DA4083">
      <w:pPr>
        <w:jc w:val="both"/>
        <w:rPr>
          <w:ins w:id="3667" w:author="Sorin Salagean" w:date="2015-02-02T16:07:00Z"/>
          <w:b/>
          <w:lang w:val="en-US"/>
        </w:rPr>
      </w:pPr>
    </w:p>
    <w:p w14:paraId="5F86D24B" w14:textId="5D97AE90" w:rsidR="005509EA" w:rsidRPr="005F6C74" w:rsidRDefault="005509EA" w:rsidP="00DA4083">
      <w:pPr>
        <w:jc w:val="both"/>
        <w:rPr>
          <w:ins w:id="3668" w:author="Sorin Salagean" w:date="2015-01-29T17:15:00Z"/>
          <w:lang w:val="en-US"/>
          <w:rPrChange w:id="3669" w:author="Sorin Salagean" w:date="2015-01-30T11:46:00Z">
            <w:rPr>
              <w:ins w:id="3670" w:author="Sorin Salagean" w:date="2015-01-29T17:15:00Z"/>
              <w:sz w:val="24"/>
              <w:szCs w:val="24"/>
              <w:lang w:val="en-US"/>
            </w:rPr>
          </w:rPrChange>
        </w:rPr>
      </w:pPr>
      <w:ins w:id="3671" w:author="Sorin Salagean" w:date="2015-01-29T17:14:00Z">
        <w:r w:rsidRPr="001703D4">
          <w:rPr>
            <w:b/>
            <w:lang w:val="en-US"/>
            <w:rPrChange w:id="3672" w:author="Sorin Salagean" w:date="2015-01-30T16:35:00Z">
              <w:rPr>
                <w:sz w:val="24"/>
                <w:szCs w:val="24"/>
                <w:lang w:val="en-US"/>
              </w:rPr>
            </w:rPrChange>
          </w:rPr>
          <w:t xml:space="preserve">Sectiunea </w:t>
        </w:r>
      </w:ins>
      <w:ins w:id="3673" w:author="Sorin Salagean" w:date="2015-01-30T16:35:00Z">
        <w:r w:rsidR="001703D4" w:rsidRPr="001703D4">
          <w:rPr>
            <w:b/>
            <w:i/>
            <w:lang w:val="en-US"/>
            <w:rPrChange w:id="3674" w:author="Sorin Salagean" w:date="2015-01-30T16:35:00Z">
              <w:rPr>
                <w:lang w:val="en-US"/>
              </w:rPr>
            </w:rPrChange>
          </w:rPr>
          <w:t>“</w:t>
        </w:r>
      </w:ins>
      <w:ins w:id="3675" w:author="Sorin Salagean" w:date="2015-01-29T17:14:00Z">
        <w:r w:rsidRPr="001703D4">
          <w:rPr>
            <w:b/>
            <w:i/>
            <w:lang w:val="en-US"/>
            <w:rPrChange w:id="3676" w:author="Sorin Salagean" w:date="2015-01-30T16:35:00Z">
              <w:rPr>
                <w:sz w:val="24"/>
                <w:szCs w:val="24"/>
                <w:lang w:val="en-US"/>
              </w:rPr>
            </w:rPrChange>
          </w:rPr>
          <w:t>Lichidator</w:t>
        </w:r>
      </w:ins>
      <w:ins w:id="3677" w:author="Sorin Salagean" w:date="2015-01-30T16:35:00Z">
        <w:r w:rsidR="001703D4" w:rsidRPr="001703D4">
          <w:rPr>
            <w:b/>
            <w:i/>
            <w:lang w:val="en-US"/>
            <w:rPrChange w:id="3678" w:author="Sorin Salagean" w:date="2015-01-30T16:35:00Z">
              <w:rPr>
                <w:lang w:val="en-US"/>
              </w:rPr>
            </w:rPrChange>
          </w:rPr>
          <w:t>”</w:t>
        </w:r>
      </w:ins>
      <w:ins w:id="3679" w:author="Sorin Salagean" w:date="2015-01-29T17:15:00Z">
        <w:r w:rsidRPr="005F6C74">
          <w:rPr>
            <w:lang w:val="en-US"/>
            <w:rPrChange w:id="3680" w:author="Sorin Salagean" w:date="2015-01-30T11:46:00Z">
              <w:rPr>
                <w:sz w:val="24"/>
                <w:szCs w:val="24"/>
                <w:lang w:val="en-US"/>
              </w:rPr>
            </w:rPrChange>
          </w:rPr>
          <w:t>:</w:t>
        </w:r>
      </w:ins>
    </w:p>
    <w:p w14:paraId="53009FF1" w14:textId="590CC37E" w:rsidR="005509EA" w:rsidRPr="005F6C74" w:rsidRDefault="005509EA">
      <w:pPr>
        <w:pStyle w:val="ListParagraph"/>
        <w:numPr>
          <w:ilvl w:val="0"/>
          <w:numId w:val="56"/>
        </w:numPr>
        <w:jc w:val="both"/>
        <w:rPr>
          <w:ins w:id="3681" w:author="Sorin Salagean" w:date="2015-01-29T17:15:00Z"/>
          <w:lang w:val="en-US"/>
          <w:rPrChange w:id="3682" w:author="Sorin Salagean" w:date="2015-01-30T11:46:00Z">
            <w:rPr>
              <w:ins w:id="3683" w:author="Sorin Salagean" w:date="2015-01-29T17:15:00Z"/>
              <w:sz w:val="24"/>
              <w:szCs w:val="24"/>
              <w:lang w:val="en-US"/>
            </w:rPr>
          </w:rPrChange>
        </w:rPr>
        <w:pPrChange w:id="3684" w:author="Sorin Salagean" w:date="2015-01-29T17:15:00Z">
          <w:pPr>
            <w:jc w:val="both"/>
          </w:pPr>
        </w:pPrChange>
      </w:pPr>
      <w:ins w:id="3685" w:author="Sorin Salagean" w:date="2015-01-29T17:15:00Z">
        <w:r w:rsidRPr="005F6C74">
          <w:rPr>
            <w:lang w:val="en-US"/>
            <w:rPrChange w:id="3686" w:author="Sorin Salagean" w:date="2015-01-30T11:46:00Z">
              <w:rPr>
                <w:sz w:val="24"/>
                <w:szCs w:val="24"/>
                <w:lang w:val="en-US"/>
              </w:rPr>
            </w:rPrChange>
          </w:rPr>
          <w:t>Cererea de despagunire;</w:t>
        </w:r>
      </w:ins>
    </w:p>
    <w:p w14:paraId="288D8AA6" w14:textId="3AABD2E9" w:rsidR="005509EA" w:rsidRPr="005F6C74" w:rsidRDefault="005509EA">
      <w:pPr>
        <w:pStyle w:val="ListParagraph"/>
        <w:numPr>
          <w:ilvl w:val="0"/>
          <w:numId w:val="56"/>
        </w:numPr>
        <w:jc w:val="both"/>
        <w:rPr>
          <w:ins w:id="3687" w:author="Sorin Salagean" w:date="2015-01-29T17:14:00Z"/>
          <w:lang w:val="en-US"/>
        </w:rPr>
        <w:pPrChange w:id="3688" w:author="Sorin Salagean" w:date="2015-01-29T17:15:00Z">
          <w:pPr>
            <w:jc w:val="both"/>
          </w:pPr>
        </w:pPrChange>
      </w:pPr>
      <w:ins w:id="3689" w:author="Sorin Salagean" w:date="2015-01-29T17:15:00Z">
        <w:r w:rsidRPr="005F6C74">
          <w:rPr>
            <w:lang w:val="en-US"/>
            <w:rPrChange w:id="3690" w:author="Sorin Salagean" w:date="2015-01-30T11:46:00Z">
              <w:rPr>
                <w:sz w:val="24"/>
                <w:szCs w:val="24"/>
                <w:lang w:val="en-US"/>
              </w:rPr>
            </w:rPrChange>
          </w:rPr>
          <w:t>Factura de reparatie</w:t>
        </w:r>
      </w:ins>
    </w:p>
    <w:p w14:paraId="484928E0" w14:textId="78393546" w:rsidR="00DA4083" w:rsidRPr="001703D4" w:rsidRDefault="00DA4083" w:rsidP="00DA4083">
      <w:pPr>
        <w:jc w:val="both"/>
        <w:rPr>
          <w:b/>
          <w:lang w:val="en-US"/>
          <w:rPrChange w:id="3691" w:author="Sorin Salagean" w:date="2015-01-30T16:35:00Z">
            <w:rPr>
              <w:sz w:val="24"/>
              <w:szCs w:val="24"/>
              <w:lang w:val="en-US"/>
            </w:rPr>
          </w:rPrChange>
        </w:rPr>
      </w:pPr>
      <w:r w:rsidRPr="001703D4">
        <w:rPr>
          <w:b/>
          <w:lang w:val="en-US"/>
          <w:rPrChange w:id="3692" w:author="Sorin Salagean" w:date="2015-01-30T16:35:00Z">
            <w:rPr>
              <w:sz w:val="24"/>
              <w:szCs w:val="24"/>
              <w:lang w:val="en-US"/>
            </w:rPr>
          </w:rPrChange>
        </w:rPr>
        <w:t>Sectiunea</w:t>
      </w:r>
      <w:ins w:id="3693" w:author="Sorin Salagean" w:date="2015-01-30T16:35:00Z">
        <w:r w:rsidR="001703D4">
          <w:rPr>
            <w:b/>
            <w:lang w:val="en-US"/>
          </w:rPr>
          <w:t xml:space="preserve"> </w:t>
        </w:r>
        <w:r w:rsidR="001703D4" w:rsidRPr="001703D4">
          <w:rPr>
            <w:b/>
            <w:i/>
            <w:lang w:val="en-US"/>
            <w:rPrChange w:id="3694" w:author="Sorin Salagean" w:date="2015-01-30T16:35:00Z">
              <w:rPr>
                <w:b/>
                <w:lang w:val="en-US"/>
              </w:rPr>
            </w:rPrChange>
          </w:rPr>
          <w:t>“</w:t>
        </w:r>
      </w:ins>
      <w:del w:id="3695" w:author="Sorin Salagean" w:date="2015-01-30T16:35:00Z">
        <w:r w:rsidRPr="001703D4" w:rsidDel="001703D4">
          <w:rPr>
            <w:b/>
            <w:i/>
            <w:lang w:val="en-US"/>
            <w:rPrChange w:id="3696" w:author="Sorin Salagean" w:date="2015-01-30T16:35:00Z">
              <w:rPr>
                <w:sz w:val="24"/>
                <w:szCs w:val="24"/>
                <w:lang w:val="en-US"/>
              </w:rPr>
            </w:rPrChange>
          </w:rPr>
          <w:delText xml:space="preserve">: </w:delText>
        </w:r>
      </w:del>
      <w:r w:rsidRPr="001703D4">
        <w:rPr>
          <w:b/>
          <w:i/>
          <w:lang w:val="en-US"/>
          <w:rPrChange w:id="3697" w:author="Sorin Salagean" w:date="2015-01-30T16:35:00Z">
            <w:rPr>
              <w:sz w:val="24"/>
              <w:szCs w:val="24"/>
              <w:lang w:val="en-US"/>
            </w:rPr>
          </w:rPrChange>
        </w:rPr>
        <w:t>Verificari documente</w:t>
      </w:r>
      <w:ins w:id="3698" w:author="Sorin Salagean" w:date="2015-01-30T16:35:00Z">
        <w:r w:rsidR="001703D4" w:rsidRPr="001703D4">
          <w:rPr>
            <w:b/>
            <w:i/>
            <w:lang w:val="en-US"/>
            <w:rPrChange w:id="3699" w:author="Sorin Salagean" w:date="2015-01-30T16:35:00Z">
              <w:rPr>
                <w:b/>
                <w:lang w:val="en-US"/>
              </w:rPr>
            </w:rPrChange>
          </w:rPr>
          <w:t>”</w:t>
        </w:r>
      </w:ins>
    </w:p>
    <w:p w14:paraId="31EC58A4" w14:textId="03FAF395" w:rsidR="0005791E" w:rsidRPr="005F6C74" w:rsidDel="005509EA" w:rsidRDefault="00DA4083" w:rsidP="00DA4083">
      <w:pPr>
        <w:pStyle w:val="ListParagraph"/>
        <w:numPr>
          <w:ilvl w:val="0"/>
          <w:numId w:val="4"/>
        </w:numPr>
        <w:jc w:val="both"/>
        <w:rPr>
          <w:del w:id="3700" w:author="Sorin Salagean" w:date="2015-01-29T17:16:00Z"/>
          <w:lang w:val="en-US"/>
          <w:rPrChange w:id="3701" w:author="Sorin Salagean" w:date="2015-01-30T11:46:00Z">
            <w:rPr>
              <w:del w:id="3702" w:author="Sorin Salagean" w:date="2015-01-29T17:16:00Z"/>
              <w:sz w:val="24"/>
              <w:szCs w:val="24"/>
              <w:lang w:val="en-US"/>
            </w:rPr>
          </w:rPrChange>
        </w:rPr>
      </w:pPr>
      <w:del w:id="3703" w:author="Sorin Salagean" w:date="2015-01-29T17:16:00Z">
        <w:r w:rsidRPr="005F6C74" w:rsidDel="005509EA">
          <w:rPr>
            <w:lang w:val="en-US"/>
            <w:rPrChange w:id="3704" w:author="Sorin Salagean" w:date="2015-01-30T11:46:00Z">
              <w:rPr>
                <w:sz w:val="24"/>
                <w:szCs w:val="24"/>
                <w:lang w:val="en-US"/>
              </w:rPr>
            </w:rPrChange>
          </w:rPr>
          <w:delText>Copia politei de asigurare CASCO/RCA</w:delText>
        </w:r>
      </w:del>
    </w:p>
    <w:p w14:paraId="1F07C1C0" w14:textId="4D5F453D" w:rsidR="00DA4083" w:rsidRPr="005F6C74" w:rsidDel="005509EA" w:rsidRDefault="00DA4083" w:rsidP="00DA4083">
      <w:pPr>
        <w:pStyle w:val="ListParagraph"/>
        <w:numPr>
          <w:ilvl w:val="0"/>
          <w:numId w:val="4"/>
        </w:numPr>
        <w:jc w:val="both"/>
        <w:rPr>
          <w:del w:id="3705" w:author="Sorin Salagean" w:date="2015-01-29T17:16:00Z"/>
          <w:lang w:val="en-US"/>
          <w:rPrChange w:id="3706" w:author="Sorin Salagean" w:date="2015-01-30T11:46:00Z">
            <w:rPr>
              <w:del w:id="3707" w:author="Sorin Salagean" w:date="2015-01-29T17:16:00Z"/>
              <w:sz w:val="24"/>
              <w:szCs w:val="24"/>
              <w:lang w:val="en-US"/>
            </w:rPr>
          </w:rPrChange>
        </w:rPr>
      </w:pPr>
      <w:del w:id="3708" w:author="Sorin Salagean" w:date="2015-01-29T17:16:00Z">
        <w:r w:rsidRPr="005F6C74" w:rsidDel="005509EA">
          <w:rPr>
            <w:lang w:val="en-US"/>
            <w:rPrChange w:id="3709" w:author="Sorin Salagean" w:date="2015-01-30T11:46:00Z">
              <w:rPr>
                <w:sz w:val="24"/>
                <w:szCs w:val="24"/>
                <w:lang w:val="en-US"/>
              </w:rPr>
            </w:rPrChange>
          </w:rPr>
          <w:delText>Copia talonului autovehiculului asigurat/pagubit</w:delText>
        </w:r>
      </w:del>
    </w:p>
    <w:p w14:paraId="26CFE606" w14:textId="5AF01225" w:rsidR="00DA4083" w:rsidRPr="005F6C74" w:rsidDel="005509EA" w:rsidRDefault="00DA4083" w:rsidP="00DA4083">
      <w:pPr>
        <w:pStyle w:val="ListParagraph"/>
        <w:numPr>
          <w:ilvl w:val="0"/>
          <w:numId w:val="4"/>
        </w:numPr>
        <w:jc w:val="both"/>
        <w:rPr>
          <w:del w:id="3710" w:author="Sorin Salagean" w:date="2015-01-29T17:16:00Z"/>
          <w:lang w:val="en-US"/>
          <w:rPrChange w:id="3711" w:author="Sorin Salagean" w:date="2015-01-30T11:46:00Z">
            <w:rPr>
              <w:del w:id="3712" w:author="Sorin Salagean" w:date="2015-01-29T17:16:00Z"/>
              <w:sz w:val="24"/>
              <w:szCs w:val="24"/>
              <w:lang w:val="en-US"/>
            </w:rPr>
          </w:rPrChange>
        </w:rPr>
      </w:pPr>
      <w:del w:id="3713" w:author="Sorin Salagean" w:date="2015-01-29T17:16:00Z">
        <w:r w:rsidRPr="005F6C74" w:rsidDel="005509EA">
          <w:rPr>
            <w:lang w:val="en-US"/>
            <w:rPrChange w:id="3714" w:author="Sorin Salagean" w:date="2015-01-30T11:46:00Z">
              <w:rPr>
                <w:sz w:val="24"/>
                <w:szCs w:val="24"/>
                <w:lang w:val="en-US"/>
              </w:rPr>
            </w:rPrChange>
          </w:rPr>
          <w:delText>Copia permisului de conducere al conducatorului autovehiculului asigurat/pagubit</w:delText>
        </w:r>
      </w:del>
    </w:p>
    <w:p w14:paraId="01350F21" w14:textId="3FF0B348" w:rsidR="00DA4083" w:rsidRPr="005F6C74" w:rsidDel="005509EA" w:rsidRDefault="00DA4083" w:rsidP="0014215B">
      <w:pPr>
        <w:pStyle w:val="ListParagraph"/>
        <w:numPr>
          <w:ilvl w:val="0"/>
          <w:numId w:val="4"/>
        </w:numPr>
        <w:jc w:val="both"/>
        <w:rPr>
          <w:del w:id="3715" w:author="Sorin Salagean" w:date="2015-01-29T17:16:00Z"/>
          <w:lang w:val="en-US"/>
          <w:rPrChange w:id="3716" w:author="Sorin Salagean" w:date="2015-01-30T11:46:00Z">
            <w:rPr>
              <w:del w:id="3717" w:author="Sorin Salagean" w:date="2015-01-29T17:16:00Z"/>
              <w:sz w:val="24"/>
              <w:szCs w:val="24"/>
              <w:lang w:val="en-US"/>
            </w:rPr>
          </w:rPrChange>
        </w:rPr>
      </w:pPr>
      <w:del w:id="3718" w:author="Sorin Salagean" w:date="2015-01-29T17:16:00Z">
        <w:r w:rsidRPr="005F6C74" w:rsidDel="005509EA">
          <w:rPr>
            <w:lang w:val="en-US"/>
            <w:rPrChange w:id="3719" w:author="Sorin Salagean" w:date="2015-01-30T11:46:00Z">
              <w:rPr>
                <w:sz w:val="24"/>
                <w:szCs w:val="24"/>
                <w:lang w:val="en-US"/>
              </w:rPr>
            </w:rPrChange>
          </w:rPr>
          <w:delText>Copie polita RCA vinovat</w:delText>
        </w:r>
      </w:del>
    </w:p>
    <w:p w14:paraId="20773367" w14:textId="6ABCE331" w:rsidR="00DA4083" w:rsidRPr="005F6C74" w:rsidDel="005509EA" w:rsidRDefault="0014215B" w:rsidP="00DA4083">
      <w:pPr>
        <w:pStyle w:val="ListParagraph"/>
        <w:numPr>
          <w:ilvl w:val="0"/>
          <w:numId w:val="4"/>
        </w:numPr>
        <w:jc w:val="both"/>
        <w:rPr>
          <w:del w:id="3720" w:author="Sorin Salagean" w:date="2015-01-29T17:16:00Z"/>
          <w:lang w:val="en-US"/>
          <w:rPrChange w:id="3721" w:author="Sorin Salagean" w:date="2015-01-30T11:46:00Z">
            <w:rPr>
              <w:del w:id="3722" w:author="Sorin Salagean" w:date="2015-01-29T17:16:00Z"/>
              <w:sz w:val="24"/>
              <w:szCs w:val="24"/>
              <w:lang w:val="en-US"/>
            </w:rPr>
          </w:rPrChange>
        </w:rPr>
      </w:pPr>
      <w:del w:id="3723" w:author="Sorin Salagean" w:date="2015-01-29T17:16:00Z">
        <w:r w:rsidRPr="005F6C74" w:rsidDel="005509EA">
          <w:rPr>
            <w:lang w:val="en-US"/>
            <w:rPrChange w:id="3724" w:author="Sorin Salagean" w:date="2015-01-30T11:46:00Z">
              <w:rPr>
                <w:sz w:val="24"/>
                <w:szCs w:val="24"/>
                <w:lang w:val="en-US"/>
              </w:rPr>
            </w:rPrChange>
          </w:rPr>
          <w:delText>Copia buletinului celui care a condus autovehicolulul/persoana asigurata/imputernicit</w:delText>
        </w:r>
      </w:del>
    </w:p>
    <w:p w14:paraId="5DC04B2C" w14:textId="15DC05BC" w:rsidR="0014215B" w:rsidRPr="005F6C74" w:rsidDel="005509EA" w:rsidRDefault="0014215B" w:rsidP="00DA4083">
      <w:pPr>
        <w:pStyle w:val="ListParagraph"/>
        <w:numPr>
          <w:ilvl w:val="0"/>
          <w:numId w:val="4"/>
        </w:numPr>
        <w:jc w:val="both"/>
        <w:rPr>
          <w:del w:id="3725" w:author="Sorin Salagean" w:date="2015-01-29T17:16:00Z"/>
          <w:lang w:val="en-US"/>
          <w:rPrChange w:id="3726" w:author="Sorin Salagean" w:date="2015-01-30T11:46:00Z">
            <w:rPr>
              <w:del w:id="3727" w:author="Sorin Salagean" w:date="2015-01-29T17:16:00Z"/>
              <w:sz w:val="24"/>
              <w:szCs w:val="24"/>
              <w:lang w:val="en-US"/>
            </w:rPr>
          </w:rPrChange>
        </w:rPr>
      </w:pPr>
      <w:del w:id="3728" w:author="Sorin Salagean" w:date="2015-01-29T17:16:00Z">
        <w:r w:rsidRPr="005F6C74" w:rsidDel="005509EA">
          <w:rPr>
            <w:lang w:val="en-US"/>
            <w:rPrChange w:id="3729" w:author="Sorin Salagean" w:date="2015-01-30T11:46:00Z">
              <w:rPr>
                <w:sz w:val="24"/>
                <w:szCs w:val="24"/>
                <w:lang w:val="en-US"/>
              </w:rPr>
            </w:rPrChange>
          </w:rPr>
          <w:delText>Constat amniabil</w:delText>
        </w:r>
      </w:del>
    </w:p>
    <w:p w14:paraId="49B9E48C" w14:textId="34D4C741" w:rsidR="0014215B" w:rsidRPr="005F6C74" w:rsidDel="005509EA" w:rsidRDefault="0014215B" w:rsidP="00DA4083">
      <w:pPr>
        <w:pStyle w:val="ListParagraph"/>
        <w:numPr>
          <w:ilvl w:val="0"/>
          <w:numId w:val="4"/>
        </w:numPr>
        <w:jc w:val="both"/>
        <w:rPr>
          <w:del w:id="3730" w:author="Sorin Salagean" w:date="2015-01-29T17:16:00Z"/>
          <w:lang w:val="en-US"/>
          <w:rPrChange w:id="3731" w:author="Sorin Salagean" w:date="2015-01-30T11:46:00Z">
            <w:rPr>
              <w:del w:id="3732" w:author="Sorin Salagean" w:date="2015-01-29T17:16:00Z"/>
              <w:sz w:val="24"/>
              <w:szCs w:val="24"/>
              <w:lang w:val="en-US"/>
            </w:rPr>
          </w:rPrChange>
        </w:rPr>
      </w:pPr>
      <w:del w:id="3733" w:author="Sorin Salagean" w:date="2015-01-29T17:16:00Z">
        <w:r w:rsidRPr="005F6C74" w:rsidDel="005509EA">
          <w:rPr>
            <w:lang w:val="en-US"/>
            <w:rPrChange w:id="3734" w:author="Sorin Salagean" w:date="2015-01-30T11:46:00Z">
              <w:rPr>
                <w:sz w:val="24"/>
                <w:szCs w:val="24"/>
                <w:lang w:val="en-US"/>
              </w:rPr>
            </w:rPrChange>
          </w:rPr>
          <w:delText>Delegatie/imputernicire/procura</w:delText>
        </w:r>
      </w:del>
    </w:p>
    <w:p w14:paraId="7F49CAAA" w14:textId="61ECC6CD" w:rsidR="0014215B" w:rsidRPr="005F6C74" w:rsidDel="005509EA" w:rsidRDefault="0014215B" w:rsidP="00DA4083">
      <w:pPr>
        <w:pStyle w:val="ListParagraph"/>
        <w:numPr>
          <w:ilvl w:val="0"/>
          <w:numId w:val="4"/>
        </w:numPr>
        <w:jc w:val="both"/>
        <w:rPr>
          <w:del w:id="3735" w:author="Sorin Salagean" w:date="2015-01-29T17:16:00Z"/>
          <w:lang w:val="en-US"/>
          <w:rPrChange w:id="3736" w:author="Sorin Salagean" w:date="2015-01-30T11:46:00Z">
            <w:rPr>
              <w:del w:id="3737" w:author="Sorin Salagean" w:date="2015-01-29T17:16:00Z"/>
              <w:sz w:val="24"/>
              <w:szCs w:val="24"/>
              <w:lang w:val="en-US"/>
            </w:rPr>
          </w:rPrChange>
        </w:rPr>
      </w:pPr>
      <w:del w:id="3738" w:author="Sorin Salagean" w:date="2015-01-29T17:16:00Z">
        <w:r w:rsidRPr="005F6C74" w:rsidDel="005509EA">
          <w:rPr>
            <w:lang w:val="en-US"/>
            <w:rPrChange w:id="3739" w:author="Sorin Salagean" w:date="2015-01-30T11:46:00Z">
              <w:rPr>
                <w:sz w:val="24"/>
                <w:szCs w:val="24"/>
                <w:lang w:val="en-US"/>
              </w:rPr>
            </w:rPrChange>
          </w:rPr>
          <w:delText>Declaratia conducatorului autovehiculului sau imputernicitului acestuia</w:delText>
        </w:r>
      </w:del>
    </w:p>
    <w:p w14:paraId="4D330C04" w14:textId="53939D88" w:rsidR="0014215B" w:rsidRPr="005F6C74" w:rsidDel="005509EA" w:rsidRDefault="0014215B" w:rsidP="00DA4083">
      <w:pPr>
        <w:pStyle w:val="ListParagraph"/>
        <w:numPr>
          <w:ilvl w:val="0"/>
          <w:numId w:val="4"/>
        </w:numPr>
        <w:jc w:val="both"/>
        <w:rPr>
          <w:del w:id="3740" w:author="Sorin Salagean" w:date="2015-01-29T17:16:00Z"/>
          <w:lang w:val="en-US"/>
          <w:rPrChange w:id="3741" w:author="Sorin Salagean" w:date="2015-01-30T11:46:00Z">
            <w:rPr>
              <w:del w:id="3742" w:author="Sorin Salagean" w:date="2015-01-29T17:16:00Z"/>
              <w:sz w:val="24"/>
              <w:szCs w:val="24"/>
              <w:lang w:val="en-US"/>
            </w:rPr>
          </w:rPrChange>
        </w:rPr>
      </w:pPr>
      <w:del w:id="3743" w:author="Sorin Salagean" w:date="2015-01-29T17:16:00Z">
        <w:r w:rsidRPr="005F6C74" w:rsidDel="005509EA">
          <w:rPr>
            <w:lang w:val="en-US"/>
            <w:rPrChange w:id="3744" w:author="Sorin Salagean" w:date="2015-01-30T11:46:00Z">
              <w:rPr>
                <w:sz w:val="24"/>
                <w:szCs w:val="24"/>
                <w:lang w:val="en-US"/>
              </w:rPr>
            </w:rPrChange>
          </w:rPr>
          <w:delText>PV politie/autorizatie de reparatie/avizare furt de la politie sau documente de la alte autoritati</w:delText>
        </w:r>
      </w:del>
    </w:p>
    <w:p w14:paraId="30253437" w14:textId="2554AD0C" w:rsidR="0014215B" w:rsidRPr="005F6C74" w:rsidDel="005509EA" w:rsidRDefault="0014215B" w:rsidP="00DA4083">
      <w:pPr>
        <w:pStyle w:val="ListParagraph"/>
        <w:numPr>
          <w:ilvl w:val="0"/>
          <w:numId w:val="4"/>
        </w:numPr>
        <w:jc w:val="both"/>
        <w:rPr>
          <w:del w:id="3745" w:author="Sorin Salagean" w:date="2015-01-29T17:16:00Z"/>
          <w:lang w:val="en-US"/>
          <w:rPrChange w:id="3746" w:author="Sorin Salagean" w:date="2015-01-30T11:46:00Z">
            <w:rPr>
              <w:del w:id="3747" w:author="Sorin Salagean" w:date="2015-01-29T17:16:00Z"/>
              <w:sz w:val="24"/>
              <w:szCs w:val="24"/>
              <w:lang w:val="en-US"/>
            </w:rPr>
          </w:rPrChange>
        </w:rPr>
      </w:pPr>
      <w:del w:id="3748" w:author="Sorin Salagean" w:date="2015-01-29T17:16:00Z">
        <w:r w:rsidRPr="005F6C74" w:rsidDel="005509EA">
          <w:rPr>
            <w:lang w:val="en-US"/>
            <w:rPrChange w:id="3749" w:author="Sorin Salagean" w:date="2015-01-30T11:46:00Z">
              <w:rPr>
                <w:sz w:val="24"/>
                <w:szCs w:val="24"/>
                <w:lang w:val="en-US"/>
              </w:rPr>
            </w:rPrChange>
          </w:rPr>
          <w:delText>Alte documente referitoare la regres – camp text</w:delText>
        </w:r>
      </w:del>
    </w:p>
    <w:p w14:paraId="3038D87C" w14:textId="3C7F6C3E" w:rsidR="0014215B" w:rsidRPr="005F6C74" w:rsidDel="005509EA" w:rsidRDefault="0014215B" w:rsidP="00DA4083">
      <w:pPr>
        <w:pStyle w:val="ListParagraph"/>
        <w:numPr>
          <w:ilvl w:val="0"/>
          <w:numId w:val="4"/>
        </w:numPr>
        <w:jc w:val="both"/>
        <w:rPr>
          <w:del w:id="3750" w:author="Sorin Salagean" w:date="2015-01-29T17:16:00Z"/>
          <w:lang w:val="en-US"/>
          <w:rPrChange w:id="3751" w:author="Sorin Salagean" w:date="2015-01-30T11:46:00Z">
            <w:rPr>
              <w:del w:id="3752" w:author="Sorin Salagean" w:date="2015-01-29T17:16:00Z"/>
              <w:sz w:val="24"/>
              <w:szCs w:val="24"/>
              <w:lang w:val="en-US"/>
            </w:rPr>
          </w:rPrChange>
        </w:rPr>
      </w:pPr>
      <w:del w:id="3753" w:author="Sorin Salagean" w:date="2015-01-29T17:16:00Z">
        <w:r w:rsidRPr="005F6C74" w:rsidDel="005509EA">
          <w:rPr>
            <w:lang w:val="en-US"/>
            <w:rPrChange w:id="3754" w:author="Sorin Salagean" w:date="2015-01-30T11:46:00Z">
              <w:rPr>
                <w:sz w:val="24"/>
                <w:szCs w:val="24"/>
                <w:lang w:val="en-US"/>
              </w:rPr>
            </w:rPrChange>
          </w:rPr>
          <w:delText>Cerere scrisa din partea asiguratului/pagubitului pentru plata inainte de reparatie</w:delText>
        </w:r>
      </w:del>
    </w:p>
    <w:p w14:paraId="2CC23127" w14:textId="7F6859EA" w:rsidR="0014215B" w:rsidRPr="005F6C74" w:rsidDel="005509EA" w:rsidRDefault="0014215B" w:rsidP="00DA4083">
      <w:pPr>
        <w:pStyle w:val="ListParagraph"/>
        <w:numPr>
          <w:ilvl w:val="0"/>
          <w:numId w:val="4"/>
        </w:numPr>
        <w:jc w:val="both"/>
        <w:rPr>
          <w:del w:id="3755" w:author="Sorin Salagean" w:date="2015-01-29T17:16:00Z"/>
          <w:lang w:val="en-US"/>
          <w:rPrChange w:id="3756" w:author="Sorin Salagean" w:date="2015-01-30T11:46:00Z">
            <w:rPr>
              <w:del w:id="3757" w:author="Sorin Salagean" w:date="2015-01-29T17:16:00Z"/>
              <w:sz w:val="24"/>
              <w:szCs w:val="24"/>
              <w:lang w:val="en-US"/>
            </w:rPr>
          </w:rPrChange>
        </w:rPr>
      </w:pPr>
      <w:del w:id="3758" w:author="Sorin Salagean" w:date="2015-01-29T17:16:00Z">
        <w:r w:rsidRPr="005F6C74" w:rsidDel="005509EA">
          <w:rPr>
            <w:lang w:val="en-US"/>
            <w:rPrChange w:id="3759" w:author="Sorin Salagean" w:date="2015-01-30T11:46:00Z">
              <w:rPr>
                <w:sz w:val="24"/>
                <w:szCs w:val="24"/>
                <w:lang w:val="en-US"/>
              </w:rPr>
            </w:rPrChange>
          </w:rPr>
          <w:delText>Contract de vanzare-cumparare leasing/rate</w:delText>
        </w:r>
      </w:del>
    </w:p>
    <w:p w14:paraId="52C79AA7" w14:textId="614E6C94" w:rsidR="0014215B" w:rsidRPr="005F6C74" w:rsidDel="005509EA" w:rsidRDefault="0014215B" w:rsidP="00DA4083">
      <w:pPr>
        <w:pStyle w:val="ListParagraph"/>
        <w:numPr>
          <w:ilvl w:val="0"/>
          <w:numId w:val="4"/>
        </w:numPr>
        <w:jc w:val="both"/>
        <w:rPr>
          <w:del w:id="3760" w:author="Sorin Salagean" w:date="2015-01-29T17:16:00Z"/>
          <w:lang w:val="en-US"/>
          <w:rPrChange w:id="3761" w:author="Sorin Salagean" w:date="2015-01-30T11:46:00Z">
            <w:rPr>
              <w:del w:id="3762" w:author="Sorin Salagean" w:date="2015-01-29T17:16:00Z"/>
              <w:sz w:val="24"/>
              <w:szCs w:val="24"/>
              <w:lang w:val="en-US"/>
            </w:rPr>
          </w:rPrChange>
        </w:rPr>
      </w:pPr>
      <w:del w:id="3763" w:author="Sorin Salagean" w:date="2015-01-29T17:16:00Z">
        <w:r w:rsidRPr="005F6C74" w:rsidDel="005509EA">
          <w:rPr>
            <w:lang w:val="en-US"/>
            <w:rPrChange w:id="3764" w:author="Sorin Salagean" w:date="2015-01-30T11:46:00Z">
              <w:rPr>
                <w:sz w:val="24"/>
                <w:szCs w:val="24"/>
                <w:lang w:val="en-US"/>
              </w:rPr>
            </w:rPrChange>
          </w:rPr>
          <w:delText>Documente de achitare rate prima de asigurare</w:delText>
        </w:r>
      </w:del>
    </w:p>
    <w:p w14:paraId="75FC408F" w14:textId="18A84C4D" w:rsidR="0014215B" w:rsidRPr="005F6C74" w:rsidDel="005509EA" w:rsidRDefault="0014215B" w:rsidP="00DA4083">
      <w:pPr>
        <w:pStyle w:val="ListParagraph"/>
        <w:numPr>
          <w:ilvl w:val="0"/>
          <w:numId w:val="4"/>
        </w:numPr>
        <w:jc w:val="both"/>
        <w:rPr>
          <w:del w:id="3765" w:author="Sorin Salagean" w:date="2015-01-29T17:16:00Z"/>
          <w:lang w:val="en-US"/>
          <w:rPrChange w:id="3766" w:author="Sorin Salagean" w:date="2015-01-30T11:46:00Z">
            <w:rPr>
              <w:del w:id="3767" w:author="Sorin Salagean" w:date="2015-01-29T17:16:00Z"/>
              <w:sz w:val="24"/>
              <w:szCs w:val="24"/>
              <w:lang w:val="en-US"/>
            </w:rPr>
          </w:rPrChange>
        </w:rPr>
      </w:pPr>
      <w:del w:id="3768" w:author="Sorin Salagean" w:date="2015-01-29T17:16:00Z">
        <w:r w:rsidRPr="005F6C74" w:rsidDel="005509EA">
          <w:rPr>
            <w:lang w:val="en-US"/>
            <w:rPrChange w:id="3769" w:author="Sorin Salagean" w:date="2015-01-30T11:46:00Z">
              <w:rPr>
                <w:sz w:val="24"/>
                <w:szCs w:val="24"/>
                <w:lang w:val="en-US"/>
              </w:rPr>
            </w:rPrChange>
          </w:rPr>
          <w:delText>Adresa de cesiune de la banca</w:delText>
        </w:r>
      </w:del>
    </w:p>
    <w:p w14:paraId="1E0D52FD" w14:textId="5B680BE3" w:rsidR="0014215B" w:rsidRPr="005F6C74" w:rsidDel="005509EA" w:rsidRDefault="0014215B" w:rsidP="00DA4083">
      <w:pPr>
        <w:pStyle w:val="ListParagraph"/>
        <w:numPr>
          <w:ilvl w:val="0"/>
          <w:numId w:val="4"/>
        </w:numPr>
        <w:jc w:val="both"/>
        <w:rPr>
          <w:del w:id="3770" w:author="Sorin Salagean" w:date="2015-01-29T17:16:00Z"/>
          <w:lang w:val="en-US"/>
          <w:rPrChange w:id="3771" w:author="Sorin Salagean" w:date="2015-01-30T11:46:00Z">
            <w:rPr>
              <w:del w:id="3772" w:author="Sorin Salagean" w:date="2015-01-29T17:16:00Z"/>
              <w:sz w:val="24"/>
              <w:szCs w:val="24"/>
              <w:lang w:val="en-US"/>
            </w:rPr>
          </w:rPrChange>
        </w:rPr>
      </w:pPr>
      <w:del w:id="3773" w:author="Sorin Salagean" w:date="2015-01-29T17:16:00Z">
        <w:r w:rsidRPr="005F6C74" w:rsidDel="005509EA">
          <w:rPr>
            <w:lang w:val="en-US"/>
            <w:rPrChange w:id="3774" w:author="Sorin Salagean" w:date="2015-01-30T11:46:00Z">
              <w:rPr>
                <w:sz w:val="24"/>
                <w:szCs w:val="24"/>
                <w:lang w:val="en-US"/>
              </w:rPr>
            </w:rPrChange>
          </w:rPr>
          <w:delText>Deviz detaliat de reparatie de la service cu solicitare accept de plata</w:delText>
        </w:r>
      </w:del>
    </w:p>
    <w:p w14:paraId="003807C2" w14:textId="419CFD26" w:rsidR="0014215B" w:rsidRPr="005F6C74" w:rsidDel="005509EA" w:rsidRDefault="0014215B" w:rsidP="00DA4083">
      <w:pPr>
        <w:pStyle w:val="ListParagraph"/>
        <w:numPr>
          <w:ilvl w:val="0"/>
          <w:numId w:val="4"/>
        </w:numPr>
        <w:jc w:val="both"/>
        <w:rPr>
          <w:del w:id="3775" w:author="Sorin Salagean" w:date="2015-01-29T17:16:00Z"/>
          <w:lang w:val="en-US"/>
          <w:rPrChange w:id="3776" w:author="Sorin Salagean" w:date="2015-01-30T11:46:00Z">
            <w:rPr>
              <w:del w:id="3777" w:author="Sorin Salagean" w:date="2015-01-29T17:16:00Z"/>
              <w:sz w:val="24"/>
              <w:szCs w:val="24"/>
              <w:lang w:val="en-US"/>
            </w:rPr>
          </w:rPrChange>
        </w:rPr>
      </w:pPr>
      <w:del w:id="3778" w:author="Sorin Salagean" w:date="2015-01-29T17:16:00Z">
        <w:r w:rsidRPr="005F6C74" w:rsidDel="005509EA">
          <w:rPr>
            <w:lang w:val="en-US"/>
            <w:rPrChange w:id="3779" w:author="Sorin Salagean" w:date="2015-01-30T11:46:00Z">
              <w:rPr>
                <w:sz w:val="24"/>
                <w:szCs w:val="24"/>
                <w:lang w:val="en-US"/>
              </w:rPr>
            </w:rPrChange>
          </w:rPr>
          <w:lastRenderedPageBreak/>
          <w:delText>Contract de vanzare cumparare leasing/rate</w:delText>
        </w:r>
      </w:del>
    </w:p>
    <w:p w14:paraId="3DCFBF96" w14:textId="3EA8740B" w:rsidR="0014215B" w:rsidRPr="005F6C74" w:rsidDel="005509EA" w:rsidRDefault="0014215B" w:rsidP="00DA4083">
      <w:pPr>
        <w:pStyle w:val="ListParagraph"/>
        <w:numPr>
          <w:ilvl w:val="0"/>
          <w:numId w:val="4"/>
        </w:numPr>
        <w:jc w:val="both"/>
        <w:rPr>
          <w:del w:id="3780" w:author="Sorin Salagean" w:date="2015-01-29T17:16:00Z"/>
          <w:lang w:val="en-US"/>
          <w:rPrChange w:id="3781" w:author="Sorin Salagean" w:date="2015-01-30T11:46:00Z">
            <w:rPr>
              <w:del w:id="3782" w:author="Sorin Salagean" w:date="2015-01-29T17:16:00Z"/>
              <w:sz w:val="24"/>
              <w:szCs w:val="24"/>
              <w:lang w:val="en-US"/>
            </w:rPr>
          </w:rPrChange>
        </w:rPr>
      </w:pPr>
      <w:del w:id="3783" w:author="Sorin Salagean" w:date="2015-01-29T17:16:00Z">
        <w:r w:rsidRPr="005F6C74" w:rsidDel="005509EA">
          <w:rPr>
            <w:lang w:val="en-US"/>
            <w:rPrChange w:id="3784" w:author="Sorin Salagean" w:date="2015-01-30T11:46:00Z">
              <w:rPr>
                <w:sz w:val="24"/>
                <w:szCs w:val="24"/>
                <w:lang w:val="en-US"/>
              </w:rPr>
            </w:rPrChange>
          </w:rPr>
          <w:delText>Deviz detaliat de piese de la furnizorii de piese</w:delText>
        </w:r>
      </w:del>
    </w:p>
    <w:p w14:paraId="3A5A1E11" w14:textId="5F78B0A5" w:rsidR="00771D72" w:rsidRPr="005F6C74" w:rsidDel="005509EA" w:rsidRDefault="00771D72" w:rsidP="00DA4083">
      <w:pPr>
        <w:pStyle w:val="ListParagraph"/>
        <w:numPr>
          <w:ilvl w:val="0"/>
          <w:numId w:val="4"/>
        </w:numPr>
        <w:jc w:val="both"/>
        <w:rPr>
          <w:del w:id="3785" w:author="Sorin Salagean" w:date="2015-01-29T17:16:00Z"/>
          <w:lang w:val="en-US"/>
          <w:rPrChange w:id="3786" w:author="Sorin Salagean" w:date="2015-01-30T11:46:00Z">
            <w:rPr>
              <w:del w:id="3787" w:author="Sorin Salagean" w:date="2015-01-29T17:16:00Z"/>
              <w:sz w:val="24"/>
              <w:szCs w:val="24"/>
              <w:lang w:val="en-US"/>
            </w:rPr>
          </w:rPrChange>
        </w:rPr>
      </w:pPr>
      <w:del w:id="3788" w:author="Sorin Salagean" w:date="2015-01-29T17:16:00Z">
        <w:r w:rsidRPr="005F6C74" w:rsidDel="005509EA">
          <w:rPr>
            <w:lang w:val="en-US"/>
            <w:rPrChange w:id="3789" w:author="Sorin Salagean" w:date="2015-01-30T11:46:00Z">
              <w:rPr>
                <w:sz w:val="24"/>
                <w:szCs w:val="24"/>
                <w:lang w:val="en-US"/>
              </w:rPr>
            </w:rPrChange>
          </w:rPr>
          <w:delText>Factura/facturile de reparatie</w:delText>
        </w:r>
      </w:del>
    </w:p>
    <w:p w14:paraId="0AE7A428" w14:textId="7034E933" w:rsidR="0014215B" w:rsidRPr="005F6C74" w:rsidDel="005509EA" w:rsidRDefault="0014215B" w:rsidP="0014215B">
      <w:pPr>
        <w:pStyle w:val="ListParagraph"/>
        <w:numPr>
          <w:ilvl w:val="0"/>
          <w:numId w:val="4"/>
        </w:numPr>
        <w:jc w:val="both"/>
        <w:rPr>
          <w:del w:id="3790" w:author="Sorin Salagean" w:date="2015-01-29T17:16:00Z"/>
          <w:lang w:val="en-US"/>
          <w:rPrChange w:id="3791" w:author="Sorin Salagean" w:date="2015-01-30T11:46:00Z">
            <w:rPr>
              <w:del w:id="3792" w:author="Sorin Salagean" w:date="2015-01-29T17:16:00Z"/>
              <w:sz w:val="24"/>
              <w:szCs w:val="24"/>
              <w:lang w:val="en-US"/>
            </w:rPr>
          </w:rPrChange>
        </w:rPr>
      </w:pPr>
      <w:del w:id="3793" w:author="Sorin Salagean" w:date="2015-01-29T17:16:00Z">
        <w:r w:rsidRPr="005F6C74" w:rsidDel="005509EA">
          <w:rPr>
            <w:lang w:val="en-US"/>
            <w:rPrChange w:id="3794" w:author="Sorin Salagean" w:date="2015-01-30T11:46:00Z">
              <w:rPr>
                <w:sz w:val="24"/>
                <w:szCs w:val="24"/>
                <w:lang w:val="en-US"/>
              </w:rPr>
            </w:rPrChange>
          </w:rPr>
          <w:delText>Cerere de despagubire</w:delText>
        </w:r>
      </w:del>
    </w:p>
    <w:p w14:paraId="6238951B" w14:textId="77777777" w:rsidR="0014215B" w:rsidRPr="005F6C74" w:rsidDel="005509EA" w:rsidRDefault="0014215B" w:rsidP="00DA4083">
      <w:pPr>
        <w:pStyle w:val="ListParagraph"/>
        <w:numPr>
          <w:ilvl w:val="0"/>
          <w:numId w:val="4"/>
        </w:numPr>
        <w:jc w:val="both"/>
        <w:rPr>
          <w:del w:id="3795" w:author="Sorin Salagean" w:date="2015-01-29T17:16:00Z"/>
          <w:lang w:val="en-US"/>
          <w:rPrChange w:id="3796" w:author="Sorin Salagean" w:date="2015-01-30T11:46:00Z">
            <w:rPr>
              <w:del w:id="3797" w:author="Sorin Salagean" w:date="2015-01-29T17:16:00Z"/>
              <w:sz w:val="24"/>
              <w:szCs w:val="24"/>
              <w:lang w:val="en-US"/>
            </w:rPr>
          </w:rPrChange>
        </w:rPr>
      </w:pPr>
      <w:r w:rsidRPr="005F6C74">
        <w:rPr>
          <w:lang w:val="en-US"/>
          <w:rPrChange w:id="3798" w:author="Sorin Salagean" w:date="2015-01-30T11:46:00Z">
            <w:rPr>
              <w:sz w:val="24"/>
              <w:szCs w:val="24"/>
              <w:lang w:val="en-US"/>
            </w:rPr>
          </w:rPrChange>
        </w:rPr>
        <w:t>Altele – camp text</w:t>
      </w:r>
    </w:p>
    <w:p w14:paraId="078375D4" w14:textId="77777777" w:rsidR="0014215B" w:rsidRPr="005F6C74" w:rsidRDefault="0014215B">
      <w:pPr>
        <w:pStyle w:val="ListParagraph"/>
        <w:numPr>
          <w:ilvl w:val="0"/>
          <w:numId w:val="4"/>
        </w:numPr>
        <w:jc w:val="both"/>
        <w:rPr>
          <w:lang w:val="en-US"/>
        </w:rPr>
        <w:pPrChange w:id="3799" w:author="Sorin Salagean" w:date="2015-01-29T17:16:00Z">
          <w:pPr>
            <w:jc w:val="both"/>
          </w:pPr>
        </w:pPrChange>
      </w:pPr>
    </w:p>
    <w:p w14:paraId="41698FFC" w14:textId="4B649015" w:rsidR="005509EA" w:rsidRPr="001703D4" w:rsidRDefault="005509EA" w:rsidP="0014215B">
      <w:pPr>
        <w:jc w:val="both"/>
        <w:rPr>
          <w:ins w:id="3800" w:author="Sorin Salagean" w:date="2015-01-29T17:17:00Z"/>
          <w:b/>
          <w:lang w:val="en-US"/>
          <w:rPrChange w:id="3801" w:author="Sorin Salagean" w:date="2015-01-30T16:36:00Z">
            <w:rPr>
              <w:ins w:id="3802" w:author="Sorin Salagean" w:date="2015-01-29T17:17:00Z"/>
              <w:sz w:val="24"/>
              <w:szCs w:val="24"/>
              <w:lang w:val="en-US"/>
            </w:rPr>
          </w:rPrChange>
        </w:rPr>
      </w:pPr>
      <w:ins w:id="3803" w:author="Sorin Salagean" w:date="2015-01-29T17:17:00Z">
        <w:r w:rsidRPr="001703D4">
          <w:rPr>
            <w:b/>
            <w:lang w:val="en-US"/>
            <w:rPrChange w:id="3804" w:author="Sorin Salagean" w:date="2015-01-30T16:36:00Z">
              <w:rPr>
                <w:sz w:val="24"/>
                <w:szCs w:val="24"/>
                <w:lang w:val="en-US"/>
              </w:rPr>
            </w:rPrChange>
          </w:rPr>
          <w:t xml:space="preserve">Sectiunea </w:t>
        </w:r>
      </w:ins>
      <w:ins w:id="3805" w:author="Sorin Salagean" w:date="2015-01-30T16:36:00Z">
        <w:r w:rsidR="001703D4" w:rsidRPr="001703D4">
          <w:rPr>
            <w:b/>
            <w:i/>
            <w:lang w:val="en-US"/>
            <w:rPrChange w:id="3806" w:author="Sorin Salagean" w:date="2015-01-30T16:36:00Z">
              <w:rPr>
                <w:b/>
                <w:lang w:val="en-US"/>
              </w:rPr>
            </w:rPrChange>
          </w:rPr>
          <w:t>“</w:t>
        </w:r>
      </w:ins>
      <w:ins w:id="3807" w:author="Sorin Salagean" w:date="2015-01-29T17:17:00Z">
        <w:r w:rsidRPr="001703D4">
          <w:rPr>
            <w:b/>
            <w:i/>
            <w:lang w:val="en-US"/>
            <w:rPrChange w:id="3808" w:author="Sorin Salagean" w:date="2015-01-30T16:36:00Z">
              <w:rPr>
                <w:sz w:val="24"/>
                <w:szCs w:val="24"/>
                <w:lang w:val="en-US"/>
              </w:rPr>
            </w:rPrChange>
          </w:rPr>
          <w:t>Completat</w:t>
        </w:r>
      </w:ins>
      <w:ins w:id="3809" w:author="Sorin Salagean" w:date="2015-01-30T16:36:00Z">
        <w:r w:rsidR="001703D4" w:rsidRPr="001703D4">
          <w:rPr>
            <w:b/>
            <w:i/>
            <w:lang w:val="en-US"/>
            <w:rPrChange w:id="3810" w:author="Sorin Salagean" w:date="2015-01-30T16:36:00Z">
              <w:rPr>
                <w:b/>
                <w:lang w:val="en-US"/>
              </w:rPr>
            </w:rPrChange>
          </w:rPr>
          <w:t>”</w:t>
        </w:r>
      </w:ins>
    </w:p>
    <w:p w14:paraId="0B9306D9" w14:textId="23565767" w:rsidR="005509EA" w:rsidRPr="005F6C74" w:rsidRDefault="005509EA">
      <w:pPr>
        <w:pStyle w:val="ListParagraph"/>
        <w:numPr>
          <w:ilvl w:val="0"/>
          <w:numId w:val="57"/>
        </w:numPr>
        <w:jc w:val="both"/>
        <w:rPr>
          <w:ins w:id="3811" w:author="Sorin Salagean" w:date="2015-01-29T17:17:00Z"/>
          <w:lang w:val="en-US"/>
        </w:rPr>
        <w:pPrChange w:id="3812" w:author="Sorin Salagean" w:date="2015-01-29T17:17:00Z">
          <w:pPr>
            <w:jc w:val="both"/>
          </w:pPr>
        </w:pPrChange>
      </w:pPr>
      <w:ins w:id="3813" w:author="Sorin Salagean" w:date="2015-01-29T17:17:00Z">
        <w:r w:rsidRPr="005F6C74">
          <w:rPr>
            <w:lang w:val="en-US"/>
            <w:rPrChange w:id="3814" w:author="Sorin Salagean" w:date="2015-01-30T11:46:00Z">
              <w:rPr>
                <w:sz w:val="24"/>
                <w:szCs w:val="24"/>
                <w:lang w:val="en-US"/>
              </w:rPr>
            </w:rPrChange>
          </w:rPr>
          <w:t>Completat</w:t>
        </w:r>
      </w:ins>
    </w:p>
    <w:p w14:paraId="731FD676" w14:textId="17F31C24" w:rsidR="0014215B" w:rsidRPr="001703D4" w:rsidRDefault="0014215B" w:rsidP="0014215B">
      <w:pPr>
        <w:jc w:val="both"/>
        <w:rPr>
          <w:b/>
          <w:lang w:val="en-US"/>
          <w:rPrChange w:id="3815" w:author="Sorin Salagean" w:date="2015-01-30T16:36:00Z">
            <w:rPr>
              <w:sz w:val="24"/>
              <w:szCs w:val="24"/>
              <w:lang w:val="en-US"/>
            </w:rPr>
          </w:rPrChange>
        </w:rPr>
      </w:pPr>
      <w:r w:rsidRPr="001703D4">
        <w:rPr>
          <w:b/>
          <w:lang w:val="en-US"/>
          <w:rPrChange w:id="3816" w:author="Sorin Salagean" w:date="2015-01-30T16:36:00Z">
            <w:rPr>
              <w:sz w:val="24"/>
              <w:szCs w:val="24"/>
              <w:lang w:val="en-US"/>
            </w:rPr>
          </w:rPrChange>
        </w:rPr>
        <w:t>Sectiunea</w:t>
      </w:r>
      <w:ins w:id="3817" w:author="Sorin Salagean" w:date="2015-01-30T16:36:00Z">
        <w:r w:rsidR="001703D4" w:rsidRPr="001703D4">
          <w:rPr>
            <w:b/>
            <w:lang w:val="en-US"/>
            <w:rPrChange w:id="3818" w:author="Sorin Salagean" w:date="2015-01-30T16:36:00Z">
              <w:rPr>
                <w:lang w:val="en-US"/>
              </w:rPr>
            </w:rPrChange>
          </w:rPr>
          <w:t xml:space="preserve"> </w:t>
        </w:r>
        <w:r w:rsidR="001703D4" w:rsidRPr="001703D4">
          <w:rPr>
            <w:b/>
            <w:i/>
            <w:lang w:val="en-US"/>
            <w:rPrChange w:id="3819" w:author="Sorin Salagean" w:date="2015-01-30T16:36:00Z">
              <w:rPr>
                <w:b/>
                <w:lang w:val="en-US"/>
              </w:rPr>
            </w:rPrChange>
          </w:rPr>
          <w:t>“</w:t>
        </w:r>
      </w:ins>
      <w:del w:id="3820" w:author="Sorin Salagean" w:date="2015-01-30T16:36:00Z">
        <w:r w:rsidRPr="001703D4" w:rsidDel="001703D4">
          <w:rPr>
            <w:b/>
            <w:i/>
            <w:lang w:val="en-US"/>
            <w:rPrChange w:id="3821" w:author="Sorin Salagean" w:date="2015-01-30T16:36:00Z">
              <w:rPr>
                <w:sz w:val="24"/>
                <w:szCs w:val="24"/>
                <w:lang w:val="en-US"/>
              </w:rPr>
            </w:rPrChange>
          </w:rPr>
          <w:delText xml:space="preserve">: </w:delText>
        </w:r>
      </w:del>
      <w:r w:rsidRPr="001703D4">
        <w:rPr>
          <w:b/>
          <w:i/>
          <w:lang w:val="en-US"/>
          <w:rPrChange w:id="3822" w:author="Sorin Salagean" w:date="2015-01-30T16:36:00Z">
            <w:rPr>
              <w:sz w:val="24"/>
              <w:szCs w:val="24"/>
              <w:lang w:val="en-US"/>
            </w:rPr>
          </w:rPrChange>
        </w:rPr>
        <w:t>Validari</w:t>
      </w:r>
      <w:ins w:id="3823" w:author="Sorin Salagean" w:date="2015-01-30T16:36:00Z">
        <w:r w:rsidR="001703D4" w:rsidRPr="001703D4">
          <w:rPr>
            <w:b/>
            <w:i/>
            <w:lang w:val="en-US"/>
            <w:rPrChange w:id="3824" w:author="Sorin Salagean" w:date="2015-01-30T16:36:00Z">
              <w:rPr>
                <w:b/>
                <w:lang w:val="en-US"/>
              </w:rPr>
            </w:rPrChange>
          </w:rPr>
          <w:t>”</w:t>
        </w:r>
      </w:ins>
    </w:p>
    <w:p w14:paraId="0A8C729D" w14:textId="77777777" w:rsidR="0014215B" w:rsidRPr="005F6C74" w:rsidDel="008A4E38" w:rsidRDefault="0014215B" w:rsidP="00771D72">
      <w:pPr>
        <w:pStyle w:val="ListParagraph"/>
        <w:numPr>
          <w:ilvl w:val="0"/>
          <w:numId w:val="4"/>
        </w:numPr>
        <w:jc w:val="both"/>
        <w:rPr>
          <w:del w:id="3825" w:author="Sorin Salagean" w:date="2015-01-30T16:37:00Z"/>
          <w:lang w:val="en-US"/>
          <w:rPrChange w:id="3826" w:author="Sorin Salagean" w:date="2015-01-30T11:46:00Z">
            <w:rPr>
              <w:del w:id="3827" w:author="Sorin Salagean" w:date="2015-01-30T16:37:00Z"/>
              <w:sz w:val="24"/>
              <w:szCs w:val="24"/>
              <w:lang w:val="en-US"/>
            </w:rPr>
          </w:rPrChange>
        </w:rPr>
      </w:pPr>
      <w:r w:rsidRPr="005F6C74">
        <w:rPr>
          <w:lang w:val="en-US"/>
          <w:rPrChange w:id="3828" w:author="Sorin Salagean" w:date="2015-01-30T11:46:00Z">
            <w:rPr>
              <w:sz w:val="24"/>
              <w:szCs w:val="24"/>
              <w:lang w:val="en-US"/>
            </w:rPr>
          </w:rPrChange>
        </w:rPr>
        <w:t xml:space="preserve">Autovehiculul trebuie </w:t>
      </w:r>
      <w:r w:rsidR="00771D72" w:rsidRPr="005F6C74">
        <w:rPr>
          <w:lang w:val="en-US"/>
          <w:rPrChange w:id="3829" w:author="Sorin Salagean" w:date="2015-01-30T11:46:00Z">
            <w:rPr>
              <w:sz w:val="24"/>
              <w:szCs w:val="24"/>
              <w:lang w:val="en-US"/>
            </w:rPr>
          </w:rPrChange>
        </w:rPr>
        <w:t>prezentat la asigurator dupa reparatie</w:t>
      </w:r>
    </w:p>
    <w:p w14:paraId="77FEF08A" w14:textId="1A1D751A" w:rsidR="00771D72" w:rsidRPr="008A4E38" w:rsidDel="005509EA" w:rsidRDefault="00771D72">
      <w:pPr>
        <w:pStyle w:val="ListParagraph"/>
        <w:numPr>
          <w:ilvl w:val="0"/>
          <w:numId w:val="4"/>
        </w:numPr>
        <w:jc w:val="both"/>
        <w:rPr>
          <w:del w:id="3830" w:author="Sorin Salagean" w:date="2015-01-29T17:16:00Z"/>
          <w:lang w:val="en-US"/>
          <w:rPrChange w:id="3831" w:author="Sorin Salagean" w:date="2015-01-30T16:37:00Z">
            <w:rPr>
              <w:del w:id="3832" w:author="Sorin Salagean" w:date="2015-01-29T17:16:00Z"/>
              <w:sz w:val="24"/>
              <w:szCs w:val="24"/>
              <w:lang w:val="en-US"/>
            </w:rPr>
          </w:rPrChange>
        </w:rPr>
      </w:pPr>
      <w:del w:id="3833" w:author="Sorin Salagean" w:date="2015-01-29T17:16:00Z">
        <w:r w:rsidRPr="008A4E38" w:rsidDel="005509EA">
          <w:rPr>
            <w:lang w:val="en-US"/>
            <w:rPrChange w:id="3834" w:author="Sorin Salagean" w:date="2015-01-30T16:37:00Z">
              <w:rPr>
                <w:sz w:val="24"/>
                <w:szCs w:val="24"/>
                <w:lang w:val="en-US"/>
              </w:rPr>
            </w:rPrChange>
          </w:rPr>
          <w:delText>Modificat rezerva Insis</w:delText>
        </w:r>
      </w:del>
    </w:p>
    <w:p w14:paraId="1FD7A854" w14:textId="77221413" w:rsidR="00771D72" w:rsidRPr="005F6C74" w:rsidDel="005509EA" w:rsidRDefault="00771D72">
      <w:pPr>
        <w:pStyle w:val="ListParagraph"/>
        <w:rPr>
          <w:del w:id="3835" w:author="Sorin Salagean" w:date="2015-01-29T17:16:00Z"/>
          <w:lang w:val="en-US"/>
          <w:rPrChange w:id="3836" w:author="Sorin Salagean" w:date="2015-01-30T11:46:00Z">
            <w:rPr>
              <w:del w:id="3837" w:author="Sorin Salagean" w:date="2015-01-29T17:16:00Z"/>
              <w:sz w:val="24"/>
              <w:szCs w:val="24"/>
              <w:lang w:val="en-US"/>
            </w:rPr>
          </w:rPrChange>
        </w:rPr>
        <w:pPrChange w:id="3838" w:author="Sorin Salagean" w:date="2015-01-30T16:37:00Z">
          <w:pPr>
            <w:pStyle w:val="ListParagraph"/>
            <w:numPr>
              <w:numId w:val="4"/>
            </w:numPr>
            <w:ind w:hanging="360"/>
            <w:jc w:val="both"/>
          </w:pPr>
        </w:pPrChange>
      </w:pPr>
      <w:del w:id="3839" w:author="Sorin Salagean" w:date="2015-01-29T17:16:00Z">
        <w:r w:rsidRPr="005F6C74" w:rsidDel="005509EA">
          <w:rPr>
            <w:lang w:val="en-US"/>
            <w:rPrChange w:id="3840" w:author="Sorin Salagean" w:date="2015-01-30T11:46:00Z">
              <w:rPr>
                <w:sz w:val="24"/>
                <w:szCs w:val="24"/>
                <w:lang w:val="en-US"/>
              </w:rPr>
            </w:rPrChange>
          </w:rPr>
          <w:delText>Factura /facturile de reparatie cu datele inscrise</w:delText>
        </w:r>
      </w:del>
    </w:p>
    <w:p w14:paraId="1F2C190C" w14:textId="71690E7E" w:rsidR="00771D72" w:rsidRPr="005F6C74" w:rsidDel="005509EA" w:rsidRDefault="00771D72">
      <w:pPr>
        <w:pStyle w:val="ListParagraph"/>
        <w:rPr>
          <w:del w:id="3841" w:author="Sorin Salagean" w:date="2015-01-29T17:16:00Z"/>
          <w:lang w:val="en-US"/>
          <w:rPrChange w:id="3842" w:author="Sorin Salagean" w:date="2015-01-30T11:46:00Z">
            <w:rPr>
              <w:del w:id="3843" w:author="Sorin Salagean" w:date="2015-01-29T17:16:00Z"/>
              <w:sz w:val="24"/>
              <w:szCs w:val="24"/>
              <w:lang w:val="en-US"/>
            </w:rPr>
          </w:rPrChange>
        </w:rPr>
        <w:pPrChange w:id="3844" w:author="Sorin Salagean" w:date="2015-01-30T16:37:00Z">
          <w:pPr>
            <w:pStyle w:val="ListParagraph"/>
            <w:numPr>
              <w:numId w:val="4"/>
            </w:numPr>
            <w:ind w:hanging="360"/>
            <w:jc w:val="both"/>
          </w:pPr>
        </w:pPrChange>
      </w:pPr>
      <w:del w:id="3845" w:author="Sorin Salagean" w:date="2015-01-29T17:16:00Z">
        <w:r w:rsidRPr="005F6C74" w:rsidDel="005509EA">
          <w:rPr>
            <w:lang w:val="en-US"/>
            <w:rPrChange w:id="3846" w:author="Sorin Salagean" w:date="2015-01-30T11:46:00Z">
              <w:rPr>
                <w:sz w:val="24"/>
                <w:szCs w:val="24"/>
                <w:lang w:val="en-US"/>
              </w:rPr>
            </w:rPrChange>
          </w:rPr>
          <w:delText>Factura/facturile de reparatie cu datele inscrise corecte</w:delText>
        </w:r>
      </w:del>
    </w:p>
    <w:p w14:paraId="7454A52B" w14:textId="665DDFB2" w:rsidR="00771D72" w:rsidRPr="005F6C74" w:rsidRDefault="00771D72">
      <w:pPr>
        <w:pStyle w:val="ListParagraph"/>
        <w:numPr>
          <w:ilvl w:val="0"/>
          <w:numId w:val="4"/>
        </w:numPr>
        <w:jc w:val="both"/>
        <w:rPr>
          <w:lang w:val="en-US"/>
          <w:rPrChange w:id="3847" w:author="Sorin Salagean" w:date="2015-01-30T11:46:00Z">
            <w:rPr>
              <w:sz w:val="24"/>
              <w:szCs w:val="24"/>
              <w:lang w:val="en-US"/>
            </w:rPr>
          </w:rPrChange>
        </w:rPr>
      </w:pPr>
      <w:del w:id="3848" w:author="Sorin Salagean" w:date="2015-01-29T17:16:00Z">
        <w:r w:rsidRPr="005F6C74" w:rsidDel="005509EA">
          <w:rPr>
            <w:lang w:val="en-US"/>
            <w:rPrChange w:id="3849" w:author="Sorin Salagean" w:date="2015-01-30T11:46:00Z">
              <w:rPr>
                <w:sz w:val="24"/>
                <w:szCs w:val="24"/>
                <w:lang w:val="en-US"/>
              </w:rPr>
            </w:rPrChange>
          </w:rPr>
          <w:delText>Factura/facturile de reparatie cu datele complete</w:delText>
        </w:r>
      </w:del>
    </w:p>
    <w:p w14:paraId="508525F4" w14:textId="0B994B38" w:rsidR="00771D72" w:rsidRPr="005F6C74" w:rsidDel="008A4E38" w:rsidRDefault="006562AD" w:rsidP="00771D72">
      <w:pPr>
        <w:jc w:val="both"/>
        <w:rPr>
          <w:del w:id="3850" w:author="Sorin Salagean" w:date="2015-01-30T16:39:00Z"/>
          <w:lang w:val="en-US"/>
          <w:rPrChange w:id="3851" w:author="Sorin Salagean" w:date="2015-01-30T11:46:00Z">
            <w:rPr>
              <w:del w:id="3852" w:author="Sorin Salagean" w:date="2015-01-30T16:39:00Z"/>
              <w:sz w:val="24"/>
              <w:szCs w:val="24"/>
              <w:lang w:val="en-US"/>
            </w:rPr>
          </w:rPrChange>
        </w:rPr>
      </w:pPr>
      <w:ins w:id="3853" w:author="Sorin Salagean" w:date="2015-01-30T16:42:00Z">
        <w:r w:rsidRPr="006562AD">
          <w:rPr>
            <w:b/>
            <w:i/>
            <w:lang w:val="en-US"/>
            <w:rPrChange w:id="3854" w:author="Sorin Salagean" w:date="2015-01-30T16:42:00Z">
              <w:rPr>
                <w:lang w:val="en-US"/>
              </w:rPr>
            </w:rPrChange>
          </w:rPr>
          <w:t>OBS</w:t>
        </w:r>
        <w:r>
          <w:rPr>
            <w:lang w:val="en-US"/>
          </w:rPr>
          <w:t>:</w:t>
        </w:r>
      </w:ins>
      <w:ins w:id="3855" w:author="Sorin Salagean" w:date="2015-02-02T12:22:00Z">
        <w:r w:rsidR="006749D7">
          <w:rPr>
            <w:lang w:val="en-US"/>
          </w:rPr>
          <w:t xml:space="preserve"> </w:t>
        </w:r>
      </w:ins>
      <w:r w:rsidR="00266A63" w:rsidRPr="005F6C74">
        <w:rPr>
          <w:lang w:val="en-US"/>
          <w:rPrChange w:id="3856" w:author="Sorin Salagean" w:date="2015-01-30T11:46:00Z">
            <w:rPr>
              <w:sz w:val="24"/>
              <w:szCs w:val="24"/>
              <w:lang w:val="en-US"/>
            </w:rPr>
          </w:rPrChange>
        </w:rPr>
        <w:t xml:space="preserve">Toate campurile din </w:t>
      </w:r>
      <w:del w:id="3857" w:author="Sorin Salagean" w:date="2015-01-29T17:18:00Z">
        <w:r w:rsidR="00266A63" w:rsidRPr="008A4E38" w:rsidDel="005509EA">
          <w:rPr>
            <w:b/>
            <w:lang w:val="en-US"/>
            <w:rPrChange w:id="3858" w:author="Sorin Salagean" w:date="2015-01-30T16:37:00Z">
              <w:rPr>
                <w:sz w:val="24"/>
                <w:szCs w:val="24"/>
                <w:lang w:val="en-US"/>
              </w:rPr>
            </w:rPrChange>
          </w:rPr>
          <w:delText xml:space="preserve">documentul </w:delText>
        </w:r>
      </w:del>
      <w:ins w:id="3859" w:author="Sorin Salagean" w:date="2015-01-30T16:36:00Z">
        <w:r w:rsidR="008A4E38" w:rsidRPr="008A4E38">
          <w:rPr>
            <w:b/>
            <w:lang w:val="en-US"/>
            <w:rPrChange w:id="3860" w:author="Sorin Salagean" w:date="2015-01-30T16:37:00Z">
              <w:rPr>
                <w:lang w:val="en-US"/>
              </w:rPr>
            </w:rPrChange>
          </w:rPr>
          <w:t>S</w:t>
        </w:r>
      </w:ins>
      <w:ins w:id="3861" w:author="Sorin Salagean" w:date="2015-01-29T17:18:00Z">
        <w:r w:rsidR="005509EA" w:rsidRPr="008A4E38">
          <w:rPr>
            <w:b/>
            <w:lang w:val="en-US"/>
            <w:rPrChange w:id="3862" w:author="Sorin Salagean" w:date="2015-01-30T16:37:00Z">
              <w:rPr>
                <w:sz w:val="24"/>
                <w:szCs w:val="24"/>
                <w:lang w:val="en-US"/>
              </w:rPr>
            </w:rPrChange>
          </w:rPr>
          <w:t xml:space="preserve">ectiunea </w:t>
        </w:r>
      </w:ins>
      <w:ins w:id="3863" w:author="Sorin Salagean" w:date="2015-01-30T16:36:00Z">
        <w:r w:rsidR="008A4E38" w:rsidRPr="008A4E38">
          <w:rPr>
            <w:b/>
            <w:i/>
            <w:lang w:val="en-US"/>
            <w:rPrChange w:id="3864" w:author="Sorin Salagean" w:date="2015-01-30T16:37:00Z">
              <w:rPr>
                <w:lang w:val="en-US"/>
              </w:rPr>
            </w:rPrChange>
          </w:rPr>
          <w:t>“</w:t>
        </w:r>
      </w:ins>
      <w:ins w:id="3865" w:author="Sorin Salagean" w:date="2015-01-29T17:18:00Z">
        <w:r w:rsidR="005509EA" w:rsidRPr="008A4E38">
          <w:rPr>
            <w:b/>
            <w:i/>
            <w:lang w:val="en-US"/>
            <w:rPrChange w:id="3866" w:author="Sorin Salagean" w:date="2015-01-30T16:37:00Z">
              <w:rPr>
                <w:sz w:val="24"/>
                <w:szCs w:val="24"/>
                <w:lang w:val="en-US"/>
              </w:rPr>
            </w:rPrChange>
          </w:rPr>
          <w:t>Constatator</w:t>
        </w:r>
      </w:ins>
      <w:ins w:id="3867" w:author="Sorin Salagean" w:date="2015-01-30T16:37:00Z">
        <w:r w:rsidR="008A4E38" w:rsidRPr="008A4E38">
          <w:rPr>
            <w:b/>
            <w:i/>
            <w:lang w:val="en-US"/>
            <w:rPrChange w:id="3868" w:author="Sorin Salagean" w:date="2015-01-30T16:37:00Z">
              <w:rPr>
                <w:lang w:val="en-US"/>
              </w:rPr>
            </w:rPrChange>
          </w:rPr>
          <w:t>”</w:t>
        </w:r>
      </w:ins>
      <w:ins w:id="3869" w:author="Sorin Salagean" w:date="2015-01-29T17:18:00Z">
        <w:r w:rsidR="005509EA" w:rsidRPr="005F6C74">
          <w:rPr>
            <w:lang w:val="en-US"/>
            <w:rPrChange w:id="3870" w:author="Sorin Salagean" w:date="2015-01-30T11:46:00Z">
              <w:rPr>
                <w:sz w:val="24"/>
                <w:szCs w:val="24"/>
                <w:lang w:val="en-US"/>
              </w:rPr>
            </w:rPrChange>
          </w:rPr>
          <w:t xml:space="preserve"> </w:t>
        </w:r>
      </w:ins>
      <w:del w:id="3871" w:author="Sorin Salagean" w:date="2015-01-29T17:18:00Z">
        <w:r w:rsidR="00266A63" w:rsidRPr="005F6C74" w:rsidDel="005509EA">
          <w:rPr>
            <w:lang w:val="en-US"/>
            <w:rPrChange w:id="3872" w:author="Sorin Salagean" w:date="2015-01-30T11:46:00Z">
              <w:rPr>
                <w:sz w:val="24"/>
                <w:szCs w:val="24"/>
                <w:lang w:val="en-US"/>
              </w:rPr>
            </w:rPrChange>
          </w:rPr>
          <w:delText xml:space="preserve">Verificari documente </w:delText>
        </w:r>
      </w:del>
      <w:r w:rsidR="00266A63" w:rsidRPr="005F6C74">
        <w:rPr>
          <w:lang w:val="en-US"/>
          <w:rPrChange w:id="3873" w:author="Sorin Salagean" w:date="2015-01-30T11:46:00Z">
            <w:rPr>
              <w:sz w:val="24"/>
              <w:szCs w:val="24"/>
              <w:lang w:val="en-US"/>
            </w:rPr>
          </w:rPrChange>
        </w:rPr>
        <w:t xml:space="preserve">sunt liste de </w:t>
      </w:r>
      <w:r w:rsidR="002B0FBB" w:rsidRPr="005F6C74">
        <w:rPr>
          <w:lang w:val="en-US"/>
          <w:rPrChange w:id="3874" w:author="Sorin Salagean" w:date="2015-01-30T11:46:00Z">
            <w:rPr>
              <w:sz w:val="24"/>
              <w:szCs w:val="24"/>
              <w:lang w:val="en-US"/>
            </w:rPr>
          </w:rPrChange>
        </w:rPr>
        <w:t>valori cu variantele de ales: DA</w:t>
      </w:r>
      <w:r w:rsidR="00266A63" w:rsidRPr="005F6C74">
        <w:rPr>
          <w:lang w:val="en-US"/>
          <w:rPrChange w:id="3875" w:author="Sorin Salagean" w:date="2015-01-30T11:46:00Z">
            <w:rPr>
              <w:sz w:val="24"/>
              <w:szCs w:val="24"/>
              <w:lang w:val="en-US"/>
            </w:rPr>
          </w:rPrChange>
        </w:rPr>
        <w:t xml:space="preserve"> ; </w:t>
      </w:r>
      <w:r w:rsidR="002B0FBB" w:rsidRPr="005F6C74">
        <w:rPr>
          <w:lang w:val="en-US"/>
          <w:rPrChange w:id="3876" w:author="Sorin Salagean" w:date="2015-01-30T11:46:00Z">
            <w:rPr>
              <w:sz w:val="24"/>
              <w:szCs w:val="24"/>
              <w:lang w:val="en-US"/>
            </w:rPr>
          </w:rPrChange>
        </w:rPr>
        <w:t>NU</w:t>
      </w:r>
      <w:r w:rsidR="00266A63" w:rsidRPr="005F6C74">
        <w:rPr>
          <w:lang w:val="en-US"/>
          <w:rPrChange w:id="3877" w:author="Sorin Salagean" w:date="2015-01-30T11:46:00Z">
            <w:rPr>
              <w:sz w:val="24"/>
              <w:szCs w:val="24"/>
              <w:lang w:val="en-US"/>
            </w:rPr>
          </w:rPrChange>
        </w:rPr>
        <w:t xml:space="preserve"> ; </w:t>
      </w:r>
      <w:r w:rsidR="002B0FBB" w:rsidRPr="005F6C74">
        <w:rPr>
          <w:lang w:val="en-US"/>
          <w:rPrChange w:id="3878" w:author="Sorin Salagean" w:date="2015-01-30T11:46:00Z">
            <w:rPr>
              <w:sz w:val="24"/>
              <w:szCs w:val="24"/>
              <w:lang w:val="en-US"/>
            </w:rPr>
          </w:rPrChange>
        </w:rPr>
        <w:t>NU ESTE NECESAR</w:t>
      </w:r>
      <w:r w:rsidR="00266A63" w:rsidRPr="005F6C74">
        <w:rPr>
          <w:lang w:val="en-US"/>
          <w:rPrChange w:id="3879" w:author="Sorin Salagean" w:date="2015-01-30T11:46:00Z">
            <w:rPr>
              <w:sz w:val="24"/>
              <w:szCs w:val="24"/>
              <w:lang w:val="en-US"/>
            </w:rPr>
          </w:rPrChange>
        </w:rPr>
        <w:t>. D</w:t>
      </w:r>
      <w:r w:rsidR="002B0FBB" w:rsidRPr="005F6C74">
        <w:rPr>
          <w:lang w:val="en-US"/>
          <w:rPrChange w:id="3880" w:author="Sorin Salagean" w:date="2015-01-30T11:46:00Z">
            <w:rPr>
              <w:sz w:val="24"/>
              <w:szCs w:val="24"/>
              <w:lang w:val="en-US"/>
            </w:rPr>
          </w:rPrChange>
        </w:rPr>
        <w:t>A</w:t>
      </w:r>
      <w:r w:rsidR="00266A63" w:rsidRPr="005F6C74">
        <w:rPr>
          <w:lang w:val="en-US"/>
          <w:rPrChange w:id="3881" w:author="Sorin Salagean" w:date="2015-01-30T11:46:00Z">
            <w:rPr>
              <w:sz w:val="24"/>
              <w:szCs w:val="24"/>
              <w:lang w:val="en-US"/>
            </w:rPr>
          </w:rPrChange>
        </w:rPr>
        <w:t xml:space="preserve"> - inseamna ca s-a primit si incarcat documentul ;</w:t>
      </w:r>
      <w:r w:rsidR="002B0FBB" w:rsidRPr="005F6C74">
        <w:rPr>
          <w:lang w:val="en-US"/>
          <w:rPrChange w:id="3882" w:author="Sorin Salagean" w:date="2015-01-30T11:46:00Z">
            <w:rPr>
              <w:sz w:val="24"/>
              <w:szCs w:val="24"/>
              <w:lang w:val="en-US"/>
            </w:rPr>
          </w:rPrChange>
        </w:rPr>
        <w:t xml:space="preserve"> NU</w:t>
      </w:r>
      <w:r w:rsidR="00266A63" w:rsidRPr="005F6C74">
        <w:rPr>
          <w:lang w:val="en-US"/>
          <w:rPrChange w:id="3883" w:author="Sorin Salagean" w:date="2015-01-30T11:46:00Z">
            <w:rPr>
              <w:sz w:val="24"/>
              <w:szCs w:val="24"/>
              <w:lang w:val="en-US"/>
            </w:rPr>
          </w:rPrChange>
        </w:rPr>
        <w:t xml:space="preserve"> – inseamna ca nu s-a primit documentul si este necesar a se primi</w:t>
      </w:r>
      <w:r w:rsidR="00F12918" w:rsidRPr="005F6C74">
        <w:rPr>
          <w:lang w:val="en-US"/>
          <w:rPrChange w:id="3884" w:author="Sorin Salagean" w:date="2015-01-30T11:46:00Z">
            <w:rPr>
              <w:sz w:val="24"/>
              <w:szCs w:val="24"/>
              <w:lang w:val="en-US"/>
            </w:rPr>
          </w:rPrChange>
        </w:rPr>
        <w:t>.</w:t>
      </w:r>
      <w:ins w:id="3885" w:author="Sorin Salagean" w:date="2015-01-30T16:39:00Z">
        <w:r w:rsidR="008A4E38">
          <w:rPr>
            <w:lang w:val="en-US"/>
          </w:rPr>
          <w:t xml:space="preserve"> </w:t>
        </w:r>
      </w:ins>
    </w:p>
    <w:p w14:paraId="716DC7A6" w14:textId="77777777" w:rsidR="00F2755F" w:rsidRDefault="00C71738" w:rsidP="00771D72">
      <w:pPr>
        <w:jc w:val="both"/>
        <w:rPr>
          <w:ins w:id="3886" w:author="Sorin Salagean" w:date="2015-01-30T13:06:00Z"/>
          <w:lang w:val="en-US"/>
        </w:rPr>
      </w:pPr>
      <w:r w:rsidRPr="005F6C74">
        <w:rPr>
          <w:lang w:val="en-US"/>
          <w:rPrChange w:id="3887" w:author="Sorin Salagean" w:date="2015-01-30T11:46:00Z">
            <w:rPr>
              <w:sz w:val="24"/>
              <w:szCs w:val="24"/>
              <w:lang w:val="en-US"/>
            </w:rPr>
          </w:rPrChange>
        </w:rPr>
        <w:t>Setul minim de documente obligatoriu de incarcat in etapa constatator: sunt Nota de constatare, declaratia asiguratului/pagubitului si copia buletinului/CI</w:t>
      </w:r>
    </w:p>
    <w:p w14:paraId="4E043865" w14:textId="1B912EF5" w:rsidR="00C71738" w:rsidRDefault="00C71738" w:rsidP="00771D72">
      <w:pPr>
        <w:jc w:val="both"/>
        <w:rPr>
          <w:sz w:val="24"/>
          <w:szCs w:val="24"/>
          <w:lang w:val="en-US"/>
        </w:rPr>
      </w:pPr>
      <w:r>
        <w:rPr>
          <w:sz w:val="24"/>
          <w:szCs w:val="24"/>
          <w:lang w:val="en-US"/>
        </w:rPr>
        <w:t xml:space="preserve"> </w:t>
      </w:r>
    </w:p>
    <w:p w14:paraId="456F2D62" w14:textId="1FA8F1E5" w:rsidR="00AB457C" w:rsidRPr="00F2755F" w:rsidDel="00723AC2" w:rsidRDefault="00AB457C" w:rsidP="00AB457C">
      <w:pPr>
        <w:pStyle w:val="Heading2"/>
        <w:rPr>
          <w:del w:id="3888" w:author="Sorin Salagean" w:date="2015-01-28T16:26:00Z"/>
          <w:rFonts w:asciiTheme="minorHAnsi" w:hAnsiTheme="minorHAnsi"/>
          <w:sz w:val="22"/>
          <w:szCs w:val="22"/>
          <w:lang w:val="en-US"/>
          <w:rPrChange w:id="3889" w:author="Sorin Salagean" w:date="2015-01-30T13:06:00Z">
            <w:rPr>
              <w:del w:id="3890" w:author="Sorin Salagean" w:date="2015-01-28T16:26:00Z"/>
              <w:lang w:val="en-US"/>
            </w:rPr>
          </w:rPrChange>
        </w:rPr>
      </w:pPr>
    </w:p>
    <w:p w14:paraId="0D585165" w14:textId="15FA9DE6" w:rsidR="00D304E5" w:rsidRDefault="00B8046B" w:rsidP="00AB457C">
      <w:pPr>
        <w:pStyle w:val="Heading2"/>
        <w:rPr>
          <w:ins w:id="3891" w:author="Sorin Salagean" w:date="2015-01-30T13:06:00Z"/>
          <w:rFonts w:asciiTheme="minorHAnsi" w:hAnsiTheme="minorHAnsi"/>
          <w:sz w:val="22"/>
          <w:szCs w:val="22"/>
          <w:lang w:val="en-US"/>
        </w:rPr>
      </w:pPr>
      <w:bookmarkStart w:id="3892" w:name="_Toc389553018"/>
      <w:r w:rsidRPr="00F2755F">
        <w:rPr>
          <w:rFonts w:asciiTheme="minorHAnsi" w:hAnsiTheme="minorHAnsi"/>
          <w:sz w:val="22"/>
          <w:szCs w:val="22"/>
          <w:lang w:val="en-US"/>
          <w:rPrChange w:id="3893" w:author="Sorin Salagean" w:date="2015-01-30T13:06:00Z">
            <w:rPr>
              <w:lang w:val="en-US"/>
            </w:rPr>
          </w:rPrChange>
        </w:rPr>
        <w:t>Etapa</w:t>
      </w:r>
      <w:ins w:id="3894" w:author="Sorin Salagean" w:date="2015-01-30T13:06:00Z">
        <w:r w:rsidR="00F2755F" w:rsidRPr="00F2755F">
          <w:rPr>
            <w:rFonts w:asciiTheme="minorHAnsi" w:hAnsiTheme="minorHAnsi"/>
            <w:sz w:val="22"/>
            <w:szCs w:val="22"/>
            <w:lang w:val="en-US"/>
            <w:rPrChange w:id="3895" w:author="Sorin Salagean" w:date="2015-01-30T13:06:00Z">
              <w:rPr>
                <w:lang w:val="en-US"/>
              </w:rPr>
            </w:rPrChange>
          </w:rPr>
          <w:t xml:space="preserve"> 7 - </w:t>
        </w:r>
      </w:ins>
      <w:del w:id="3896" w:author="Sorin Salagean" w:date="2015-01-30T13:06:00Z">
        <w:r w:rsidR="00D304E5" w:rsidRPr="00F2755F" w:rsidDel="00F2755F">
          <w:rPr>
            <w:rFonts w:asciiTheme="minorHAnsi" w:hAnsiTheme="minorHAnsi"/>
            <w:sz w:val="22"/>
            <w:szCs w:val="22"/>
            <w:lang w:val="en-US"/>
            <w:rPrChange w:id="3897" w:author="Sorin Salagean" w:date="2015-01-30T13:06:00Z">
              <w:rPr>
                <w:lang w:val="en-US"/>
              </w:rPr>
            </w:rPrChange>
          </w:rPr>
          <w:delText xml:space="preserve">:  </w:delText>
        </w:r>
      </w:del>
      <w:r w:rsidR="00D304E5" w:rsidRPr="00F2755F">
        <w:rPr>
          <w:rFonts w:asciiTheme="minorHAnsi" w:hAnsiTheme="minorHAnsi"/>
          <w:sz w:val="22"/>
          <w:szCs w:val="22"/>
          <w:lang w:val="en-US"/>
          <w:rPrChange w:id="3898" w:author="Sorin Salagean" w:date="2015-01-30T13:06:00Z">
            <w:rPr>
              <w:lang w:val="en-US"/>
            </w:rPr>
          </w:rPrChange>
        </w:rPr>
        <w:t>Constatator extern</w:t>
      </w:r>
      <w:bookmarkEnd w:id="3892"/>
    </w:p>
    <w:p w14:paraId="6515F23B" w14:textId="77777777" w:rsidR="00F2755F" w:rsidRDefault="00F2755F">
      <w:pPr>
        <w:rPr>
          <w:ins w:id="3899" w:author="Sorin Salagean" w:date="2015-01-30T13:06:00Z"/>
          <w:lang w:val="en-US"/>
        </w:rPr>
        <w:pPrChange w:id="3900" w:author="Sorin Salagean" w:date="2015-01-30T13:06:00Z">
          <w:pPr>
            <w:pStyle w:val="Heading2"/>
          </w:pPr>
        </w:pPrChange>
      </w:pPr>
    </w:p>
    <w:p w14:paraId="36A9577D" w14:textId="77777777" w:rsidR="00F2755F" w:rsidRPr="00126240" w:rsidRDefault="00F2755F" w:rsidP="00F2755F">
      <w:pPr>
        <w:spacing w:line="276" w:lineRule="auto"/>
        <w:rPr>
          <w:ins w:id="3901" w:author="Sorin Salagean" w:date="2015-01-30T13:06:00Z"/>
          <w:b/>
          <w:noProof/>
        </w:rPr>
      </w:pPr>
      <w:ins w:id="3902" w:author="Sorin Salagean" w:date="2015-01-30T13:06:00Z">
        <w:r w:rsidRPr="0086384C">
          <w:rPr>
            <w:b/>
            <w:noProof/>
          </w:rPr>
          <w:t>Roluri si permisiuni:</w:t>
        </w:r>
      </w:ins>
    </w:p>
    <w:tbl>
      <w:tblPr>
        <w:tblStyle w:val="TableWeb2"/>
        <w:tblW w:w="0" w:type="auto"/>
        <w:tblLook w:val="04A0" w:firstRow="1" w:lastRow="0" w:firstColumn="1" w:lastColumn="0" w:noHBand="0" w:noVBand="1"/>
        <w:tblPrChange w:id="3903" w:author="Sorin Salagean" w:date="2015-02-02T17:32:00Z">
          <w:tblPr>
            <w:tblStyle w:val="TableWeb2"/>
            <w:tblW w:w="0" w:type="auto"/>
            <w:tblLook w:val="04A0" w:firstRow="1" w:lastRow="0" w:firstColumn="1" w:lastColumn="0" w:noHBand="0" w:noVBand="1"/>
          </w:tblPr>
        </w:tblPrChange>
      </w:tblPr>
      <w:tblGrid>
        <w:gridCol w:w="1977"/>
        <w:gridCol w:w="3393"/>
        <w:gridCol w:w="5080"/>
        <w:tblGridChange w:id="3904">
          <w:tblGrid>
            <w:gridCol w:w="1645"/>
            <w:gridCol w:w="3725"/>
            <w:gridCol w:w="5080"/>
          </w:tblGrid>
        </w:tblGridChange>
      </w:tblGrid>
      <w:tr w:rsidR="00F2755F" w:rsidRPr="00417114" w14:paraId="596597D6" w14:textId="77777777" w:rsidTr="00A871CF">
        <w:trPr>
          <w:cnfStyle w:val="100000000000" w:firstRow="1" w:lastRow="0" w:firstColumn="0" w:lastColumn="0" w:oddVBand="0" w:evenVBand="0" w:oddHBand="0" w:evenHBand="0" w:firstRowFirstColumn="0" w:firstRowLastColumn="0" w:lastRowFirstColumn="0" w:lastRowLastColumn="0"/>
          <w:trHeight w:val="362"/>
          <w:ins w:id="3905" w:author="Sorin Salagean" w:date="2015-01-30T13:06:00Z"/>
          <w:trPrChange w:id="3906" w:author="Sorin Salagean" w:date="2015-02-02T17:32:00Z">
            <w:trPr>
              <w:trHeight w:val="362"/>
            </w:trPr>
          </w:trPrChange>
        </w:trPr>
        <w:tc>
          <w:tcPr>
            <w:tcW w:w="1917" w:type="dxa"/>
            <w:hideMark/>
            <w:tcPrChange w:id="3907" w:author="Sorin Salagean" w:date="2015-02-02T17:32:00Z">
              <w:tcPr>
                <w:tcW w:w="1626" w:type="dxa"/>
                <w:hideMark/>
              </w:tcPr>
            </w:tcPrChange>
          </w:tcPr>
          <w:p w14:paraId="198E2876"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3908" w:author="Sorin Salagean" w:date="2015-01-30T13:06:00Z"/>
                <w:rFonts w:asciiTheme="minorHAnsi" w:eastAsiaTheme="minorHAnsi" w:hAnsiTheme="minorHAnsi" w:cstheme="minorBidi"/>
                <w:b/>
                <w:noProof/>
                <w:sz w:val="22"/>
                <w:szCs w:val="22"/>
                <w:lang w:val="ro-RO"/>
              </w:rPr>
            </w:pPr>
            <w:ins w:id="3909" w:author="Sorin Salagean" w:date="2015-01-30T13:06:00Z">
              <w:r w:rsidRPr="00417114">
                <w:rPr>
                  <w:rFonts w:asciiTheme="minorHAnsi" w:eastAsiaTheme="minorHAnsi" w:hAnsiTheme="minorHAnsi" w:cstheme="minorBidi"/>
                  <w:b/>
                  <w:noProof/>
                  <w:sz w:val="22"/>
                  <w:szCs w:val="22"/>
                  <w:lang w:val="ro-RO"/>
                </w:rPr>
                <w:t>Nume grup</w:t>
              </w:r>
            </w:ins>
          </w:p>
        </w:tc>
        <w:tc>
          <w:tcPr>
            <w:tcW w:w="3353" w:type="dxa"/>
            <w:hideMark/>
            <w:tcPrChange w:id="3910" w:author="Sorin Salagean" w:date="2015-02-02T17:32:00Z">
              <w:tcPr>
                <w:tcW w:w="4116" w:type="dxa"/>
                <w:hideMark/>
              </w:tcPr>
            </w:tcPrChange>
          </w:tcPr>
          <w:p w14:paraId="7DB2E65E"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3911" w:author="Sorin Salagean" w:date="2015-01-30T13:06:00Z"/>
                <w:rFonts w:asciiTheme="minorHAnsi" w:eastAsiaTheme="minorHAnsi" w:hAnsiTheme="minorHAnsi" w:cstheme="minorBidi"/>
                <w:b/>
                <w:noProof/>
                <w:sz w:val="22"/>
                <w:szCs w:val="22"/>
                <w:lang w:val="ro-RO"/>
              </w:rPr>
            </w:pPr>
            <w:ins w:id="3912" w:author="Sorin Salagean" w:date="2015-01-30T13:06:00Z">
              <w:r w:rsidRPr="00417114">
                <w:rPr>
                  <w:rFonts w:asciiTheme="minorHAnsi" w:eastAsiaTheme="minorHAnsi" w:hAnsiTheme="minorHAnsi" w:cstheme="minorBidi"/>
                  <w:b/>
                  <w:noProof/>
                  <w:sz w:val="22"/>
                  <w:szCs w:val="22"/>
                  <w:lang w:val="ro-RO"/>
                </w:rPr>
                <w:t>Drepturi</w:t>
              </w:r>
            </w:ins>
          </w:p>
        </w:tc>
        <w:tc>
          <w:tcPr>
            <w:tcW w:w="5020" w:type="dxa"/>
            <w:hideMark/>
            <w:tcPrChange w:id="3913" w:author="Sorin Salagean" w:date="2015-02-02T17:32:00Z">
              <w:tcPr>
                <w:tcW w:w="5846" w:type="dxa"/>
                <w:hideMark/>
              </w:tcPr>
            </w:tcPrChange>
          </w:tcPr>
          <w:p w14:paraId="533CAA7E"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3914" w:author="Sorin Salagean" w:date="2015-01-30T13:06:00Z"/>
                <w:rFonts w:asciiTheme="minorHAnsi" w:eastAsiaTheme="minorHAnsi" w:hAnsiTheme="minorHAnsi" w:cstheme="minorBidi"/>
                <w:b/>
                <w:noProof/>
                <w:sz w:val="22"/>
                <w:szCs w:val="22"/>
                <w:lang w:val="ro-RO"/>
              </w:rPr>
            </w:pPr>
            <w:ins w:id="3915" w:author="Sorin Salagean" w:date="2015-01-30T13:06:00Z">
              <w:r w:rsidRPr="00417114">
                <w:rPr>
                  <w:rFonts w:asciiTheme="minorHAnsi" w:eastAsiaTheme="minorHAnsi" w:hAnsiTheme="minorHAnsi" w:cstheme="minorBidi"/>
                  <w:b/>
                  <w:noProof/>
                  <w:sz w:val="22"/>
                  <w:szCs w:val="22"/>
                  <w:lang w:val="ro-RO"/>
                </w:rPr>
                <w:t>Cerinte de sistem</w:t>
              </w:r>
            </w:ins>
          </w:p>
        </w:tc>
      </w:tr>
      <w:tr w:rsidR="00F2755F" w:rsidRPr="00417114" w14:paraId="3BC07A06" w14:textId="77777777" w:rsidTr="00A871CF">
        <w:trPr>
          <w:trHeight w:val="857"/>
          <w:ins w:id="3916" w:author="Sorin Salagean" w:date="2015-01-30T13:06:00Z"/>
          <w:trPrChange w:id="3917" w:author="Sorin Salagean" w:date="2015-02-02T17:32:00Z">
            <w:trPr>
              <w:trHeight w:val="857"/>
            </w:trPr>
          </w:trPrChange>
        </w:trPr>
        <w:tc>
          <w:tcPr>
            <w:tcW w:w="1917" w:type="dxa"/>
            <w:tcPrChange w:id="3918" w:author="Sorin Salagean" w:date="2015-02-02T17:32:00Z">
              <w:tcPr>
                <w:tcW w:w="1626" w:type="dxa"/>
              </w:tcPr>
            </w:tcPrChange>
          </w:tcPr>
          <w:p w14:paraId="297ED472" w14:textId="0BD9A406" w:rsidR="00F2755F" w:rsidRPr="00417114" w:rsidRDefault="00A871CF" w:rsidP="009D6112">
            <w:pPr>
              <w:rPr>
                <w:ins w:id="3919" w:author="Sorin Salagean" w:date="2015-01-30T13:06:00Z"/>
                <w:rFonts w:asciiTheme="minorHAnsi" w:eastAsiaTheme="minorHAnsi" w:hAnsiTheme="minorHAnsi" w:cstheme="minorBidi"/>
                <w:b/>
                <w:noProof/>
                <w:sz w:val="22"/>
                <w:szCs w:val="22"/>
                <w:lang w:val="ro-RO"/>
              </w:rPr>
            </w:pPr>
            <w:ins w:id="3920" w:author="Sorin Salagean" w:date="2015-02-02T17:31:00Z">
              <w:r>
                <w:rPr>
                  <w:rFonts w:asciiTheme="minorHAnsi" w:eastAsiaTheme="minorHAnsi" w:hAnsiTheme="minorHAnsi" w:cstheme="minorBidi"/>
                  <w:b/>
                  <w:noProof/>
                  <w:sz w:val="22"/>
                  <w:szCs w:val="22"/>
                  <w:lang w:val="ro-RO"/>
                </w:rPr>
                <w:t xml:space="preserve">GT </w:t>
              </w:r>
            </w:ins>
            <w:ins w:id="3921" w:author="Sorin Salagean" w:date="2015-02-02T17:32:00Z">
              <w:r>
                <w:rPr>
                  <w:rFonts w:asciiTheme="minorHAnsi" w:eastAsiaTheme="minorHAnsi" w:hAnsiTheme="minorHAnsi" w:cstheme="minorBidi"/>
                  <w:b/>
                  <w:noProof/>
                  <w:sz w:val="22"/>
                  <w:szCs w:val="22"/>
                  <w:lang w:val="ro-RO"/>
                </w:rPr>
                <w:t>–</w:t>
              </w:r>
            </w:ins>
            <w:ins w:id="3922" w:author="Sorin Salagean" w:date="2015-02-02T17:31:00Z">
              <w:r>
                <w:rPr>
                  <w:rFonts w:asciiTheme="minorHAnsi" w:eastAsiaTheme="minorHAnsi" w:hAnsiTheme="minorHAnsi" w:cstheme="minorBidi"/>
                  <w:b/>
                  <w:noProof/>
                  <w:sz w:val="22"/>
                  <w:szCs w:val="22"/>
                  <w:lang w:val="ro-RO"/>
                </w:rPr>
                <w:t xml:space="preserve"> Constatator</w:t>
              </w:r>
            </w:ins>
            <w:ins w:id="3923" w:author="Sorin Salagean" w:date="2015-02-02T17:32:00Z">
              <w:r>
                <w:rPr>
                  <w:rFonts w:asciiTheme="minorHAnsi" w:eastAsiaTheme="minorHAnsi" w:hAnsiTheme="minorHAnsi" w:cstheme="minorBidi"/>
                  <w:b/>
                  <w:noProof/>
                  <w:sz w:val="22"/>
                  <w:szCs w:val="22"/>
                  <w:lang w:val="ro-RO"/>
                </w:rPr>
                <w:t>i extern</w:t>
              </w:r>
            </w:ins>
          </w:p>
        </w:tc>
        <w:tc>
          <w:tcPr>
            <w:tcW w:w="3353" w:type="dxa"/>
            <w:tcPrChange w:id="3924" w:author="Sorin Salagean" w:date="2015-02-02T17:32:00Z">
              <w:tcPr>
                <w:tcW w:w="4116" w:type="dxa"/>
              </w:tcPr>
            </w:tcPrChange>
          </w:tcPr>
          <w:p w14:paraId="01A8DBE1" w14:textId="77F21703" w:rsidR="00F2755F" w:rsidRPr="00417114" w:rsidRDefault="00F2755F">
            <w:pPr>
              <w:rPr>
                <w:ins w:id="3925" w:author="Sorin Salagean" w:date="2015-01-30T13:06:00Z"/>
                <w:rFonts w:asciiTheme="minorHAnsi" w:eastAsiaTheme="minorHAnsi" w:hAnsiTheme="minorHAnsi" w:cstheme="minorBidi"/>
                <w:b/>
                <w:noProof/>
                <w:sz w:val="22"/>
                <w:szCs w:val="22"/>
                <w:lang w:val="ro-RO"/>
              </w:rPr>
            </w:pPr>
            <w:ins w:id="3926" w:author="Sorin Salagean" w:date="2015-01-30T13:06:00Z">
              <w:r w:rsidRPr="00417114">
                <w:rPr>
                  <w:rFonts w:asciiTheme="minorHAnsi" w:eastAsiaTheme="minorHAnsi" w:hAnsiTheme="minorHAnsi" w:cstheme="minorBidi"/>
                  <w:b/>
                  <w:noProof/>
                  <w:sz w:val="22"/>
                  <w:szCs w:val="22"/>
                  <w:lang w:val="ro-RO"/>
                </w:rPr>
                <w:t xml:space="preserve">Dreptul de vizualizare asupra tuturor documentelor </w:t>
              </w:r>
            </w:ins>
            <w:ins w:id="3927" w:author="Sorin Salagean" w:date="2015-02-02T16:18:00Z">
              <w:r w:rsidR="0002796E">
                <w:rPr>
                  <w:rFonts w:asciiTheme="minorHAnsi" w:eastAsiaTheme="minorHAnsi" w:hAnsiTheme="minorHAnsi" w:cstheme="minorBidi"/>
                  <w:b/>
                  <w:noProof/>
                  <w:sz w:val="22"/>
                  <w:szCs w:val="22"/>
                  <w:lang w:val="ro-RO"/>
                </w:rPr>
                <w:t>din aceasta etapa</w:t>
              </w:r>
            </w:ins>
          </w:p>
        </w:tc>
        <w:tc>
          <w:tcPr>
            <w:tcW w:w="5020" w:type="dxa"/>
            <w:tcPrChange w:id="3928" w:author="Sorin Salagean" w:date="2015-02-02T17:32:00Z">
              <w:tcPr>
                <w:tcW w:w="5846" w:type="dxa"/>
              </w:tcPr>
            </w:tcPrChange>
          </w:tcPr>
          <w:p w14:paraId="4607FEA2" w14:textId="1024CE39" w:rsidR="00F2755F" w:rsidRPr="00417114" w:rsidRDefault="0002796E">
            <w:pPr>
              <w:rPr>
                <w:ins w:id="3929" w:author="Sorin Salagean" w:date="2015-01-30T13:06:00Z"/>
                <w:rFonts w:asciiTheme="minorHAnsi" w:eastAsiaTheme="minorHAnsi" w:hAnsiTheme="minorHAnsi" w:cstheme="minorBidi"/>
                <w:b/>
                <w:noProof/>
                <w:sz w:val="22"/>
                <w:szCs w:val="22"/>
                <w:lang w:val="ro-RO"/>
              </w:rPr>
            </w:pPr>
            <w:ins w:id="3930" w:author="Sorin Salagean" w:date="2015-02-02T16:18:00Z">
              <w:r>
                <w:rPr>
                  <w:rFonts w:asciiTheme="minorHAnsi" w:eastAsiaTheme="minorHAnsi" w:hAnsiTheme="minorHAnsi" w:cstheme="minorBidi"/>
                  <w:b/>
                  <w:noProof/>
                  <w:sz w:val="22"/>
                  <w:szCs w:val="22"/>
                  <w:lang w:val="ro-RO"/>
                </w:rPr>
                <w:t>N/A</w:t>
              </w:r>
            </w:ins>
          </w:p>
        </w:tc>
      </w:tr>
    </w:tbl>
    <w:p w14:paraId="62161012" w14:textId="77777777" w:rsidR="00F2755F" w:rsidRDefault="00F2755F" w:rsidP="00F2755F">
      <w:pPr>
        <w:jc w:val="both"/>
        <w:rPr>
          <w:ins w:id="3931" w:author="Sorin Salagean" w:date="2015-01-30T13:06:00Z"/>
          <w:sz w:val="24"/>
          <w:szCs w:val="24"/>
          <w:lang w:val="en-US"/>
        </w:rPr>
      </w:pPr>
    </w:p>
    <w:p w14:paraId="03735EDB" w14:textId="77777777" w:rsidR="00F2755F" w:rsidRPr="00126240" w:rsidRDefault="00F2755F" w:rsidP="00F2755F">
      <w:pPr>
        <w:spacing w:line="276" w:lineRule="auto"/>
        <w:rPr>
          <w:ins w:id="3932" w:author="Sorin Salagean" w:date="2015-01-30T13:06:00Z"/>
          <w:b/>
          <w:noProof/>
        </w:rPr>
      </w:pPr>
      <w:ins w:id="3933" w:author="Sorin Salagean" w:date="2015-01-30T13:06: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25"/>
        <w:gridCol w:w="7525"/>
      </w:tblGrid>
      <w:tr w:rsidR="00F2755F" w:rsidRPr="00126240" w14:paraId="24632856" w14:textId="77777777" w:rsidTr="00A871CF">
        <w:trPr>
          <w:cnfStyle w:val="100000000000" w:firstRow="1" w:lastRow="0" w:firstColumn="0" w:lastColumn="0" w:oddVBand="0" w:evenVBand="0" w:oddHBand="0" w:evenHBand="0" w:firstRowFirstColumn="0" w:firstRowLastColumn="0" w:lastRowFirstColumn="0" w:lastRowLastColumn="0"/>
          <w:trHeight w:val="362"/>
          <w:ins w:id="3934" w:author="Sorin Salagean" w:date="2015-01-30T13:06:00Z"/>
        </w:trPr>
        <w:tc>
          <w:tcPr>
            <w:tcW w:w="2865" w:type="dxa"/>
            <w:hideMark/>
          </w:tcPr>
          <w:p w14:paraId="7C0AA2A4" w14:textId="77777777" w:rsidR="00F2755F" w:rsidRPr="00417114" w:rsidRDefault="00F2755F" w:rsidP="009D6112">
            <w:pPr>
              <w:spacing w:line="276" w:lineRule="auto"/>
              <w:rPr>
                <w:ins w:id="3935" w:author="Sorin Salagean" w:date="2015-01-30T13:06:00Z"/>
                <w:rFonts w:asciiTheme="minorHAnsi" w:eastAsiaTheme="minorHAnsi" w:hAnsiTheme="minorHAnsi" w:cstheme="minorBidi"/>
                <w:b/>
                <w:noProof/>
                <w:sz w:val="22"/>
                <w:szCs w:val="22"/>
                <w:lang w:val="ro-RO"/>
              </w:rPr>
            </w:pPr>
            <w:ins w:id="3936" w:author="Sorin Salagean" w:date="2015-01-30T13:06:00Z">
              <w:r w:rsidRPr="00417114">
                <w:rPr>
                  <w:rFonts w:asciiTheme="minorHAnsi" w:eastAsiaTheme="minorHAnsi" w:hAnsiTheme="minorHAnsi" w:cstheme="minorBidi"/>
                  <w:b/>
                  <w:noProof/>
                  <w:sz w:val="22"/>
                  <w:szCs w:val="22"/>
                  <w:lang w:val="ro-RO"/>
                </w:rPr>
                <w:t>Actiune</w:t>
              </w:r>
            </w:ins>
          </w:p>
        </w:tc>
        <w:tc>
          <w:tcPr>
            <w:tcW w:w="7465" w:type="dxa"/>
            <w:hideMark/>
          </w:tcPr>
          <w:p w14:paraId="3F0E586D" w14:textId="77777777" w:rsidR="00F2755F" w:rsidRPr="00417114" w:rsidRDefault="00F2755F" w:rsidP="009D6112">
            <w:pPr>
              <w:spacing w:line="276" w:lineRule="auto"/>
              <w:rPr>
                <w:ins w:id="3937" w:author="Sorin Salagean" w:date="2015-01-30T13:06:00Z"/>
                <w:rFonts w:asciiTheme="minorHAnsi" w:eastAsiaTheme="minorHAnsi" w:hAnsiTheme="minorHAnsi" w:cstheme="minorBidi"/>
                <w:b/>
                <w:noProof/>
                <w:sz w:val="22"/>
                <w:szCs w:val="22"/>
                <w:lang w:val="ro-RO"/>
              </w:rPr>
            </w:pPr>
            <w:ins w:id="3938" w:author="Sorin Salagean" w:date="2015-01-30T13:06:00Z">
              <w:r w:rsidRPr="00417114">
                <w:rPr>
                  <w:rFonts w:asciiTheme="minorHAnsi" w:eastAsiaTheme="minorHAnsi" w:hAnsiTheme="minorHAnsi" w:cstheme="minorBidi"/>
                  <w:b/>
                  <w:noProof/>
                  <w:sz w:val="22"/>
                  <w:szCs w:val="22"/>
                  <w:lang w:val="ro-RO"/>
                </w:rPr>
                <w:t>Descriere Actiune</w:t>
              </w:r>
            </w:ins>
          </w:p>
        </w:tc>
      </w:tr>
      <w:tr w:rsidR="00A871CF" w:rsidRPr="00126240" w14:paraId="6BD04338" w14:textId="77777777" w:rsidTr="00A871CF">
        <w:trPr>
          <w:trHeight w:val="362"/>
          <w:ins w:id="3939" w:author="Sorin Salagean" w:date="2015-01-30T13:06:00Z"/>
        </w:trPr>
        <w:tc>
          <w:tcPr>
            <w:tcW w:w="2865" w:type="dxa"/>
          </w:tcPr>
          <w:p w14:paraId="0B0F43D0" w14:textId="13F7AB64" w:rsidR="00A871CF" w:rsidRPr="00417114" w:rsidRDefault="00A871CF" w:rsidP="00A871CF">
            <w:pPr>
              <w:spacing w:line="276" w:lineRule="auto"/>
              <w:rPr>
                <w:ins w:id="3940" w:author="Sorin Salagean" w:date="2015-01-30T13:06:00Z"/>
                <w:rFonts w:asciiTheme="minorHAnsi" w:eastAsiaTheme="minorHAnsi" w:hAnsiTheme="minorHAnsi" w:cstheme="minorBidi"/>
                <w:b/>
                <w:noProof/>
                <w:sz w:val="22"/>
                <w:szCs w:val="22"/>
                <w:lang w:val="ro-RO"/>
              </w:rPr>
            </w:pPr>
            <w:ins w:id="3941" w:author="Sorin Salagean" w:date="2015-02-02T17:34:00Z">
              <w:r>
                <w:rPr>
                  <w:rFonts w:asciiTheme="minorHAnsi" w:eastAsiaTheme="minorHAnsi" w:hAnsiTheme="minorHAnsi" w:cstheme="minorBidi"/>
                  <w:b/>
                  <w:noProof/>
                  <w:sz w:val="22"/>
                  <w:szCs w:val="22"/>
                  <w:lang w:val="ro-RO"/>
                </w:rPr>
                <w:t>Setare kw „Rezerva Insis”</w:t>
              </w:r>
            </w:ins>
          </w:p>
        </w:tc>
        <w:tc>
          <w:tcPr>
            <w:tcW w:w="7465" w:type="dxa"/>
          </w:tcPr>
          <w:p w14:paraId="63A92A7F" w14:textId="1F76C750" w:rsidR="00A871CF" w:rsidRPr="00417114" w:rsidRDefault="00A871CF" w:rsidP="00A871CF">
            <w:pPr>
              <w:spacing w:line="276" w:lineRule="auto"/>
              <w:rPr>
                <w:ins w:id="3942" w:author="Sorin Salagean" w:date="2015-01-30T13:06:00Z"/>
                <w:rFonts w:asciiTheme="minorHAnsi" w:eastAsiaTheme="minorHAnsi" w:hAnsiTheme="minorHAnsi" w:cstheme="minorBidi"/>
                <w:b/>
                <w:noProof/>
                <w:sz w:val="22"/>
                <w:szCs w:val="22"/>
                <w:lang w:val="ro-RO"/>
              </w:rPr>
            </w:pPr>
            <w:ins w:id="3943" w:author="Sorin Salagean" w:date="2015-02-02T17:34:00Z">
              <w:r>
                <w:rPr>
                  <w:rFonts w:asciiTheme="minorHAnsi" w:eastAsiaTheme="minorHAnsi" w:hAnsiTheme="minorHAnsi" w:cstheme="minorBidi"/>
                  <w:b/>
                  <w:noProof/>
                  <w:sz w:val="22"/>
                  <w:szCs w:val="22"/>
                  <w:lang w:val="ro-RO"/>
                </w:rPr>
                <w:t>Se copiaza kw-ul „Rezerva Insis” in kw-ul „Rezerva Insis Initiala”</w:t>
              </w:r>
            </w:ins>
          </w:p>
        </w:tc>
      </w:tr>
      <w:tr w:rsidR="00A871CF" w:rsidRPr="00126240" w14:paraId="6243A3B0" w14:textId="77777777" w:rsidTr="005D4C8A">
        <w:trPr>
          <w:trHeight w:val="362"/>
          <w:ins w:id="3944" w:author="Sorin Salagean" w:date="2015-02-02T17:35:00Z"/>
        </w:trPr>
        <w:tc>
          <w:tcPr>
            <w:tcW w:w="2865" w:type="dxa"/>
          </w:tcPr>
          <w:p w14:paraId="73552B43" w14:textId="74B155BE" w:rsidR="00A871CF" w:rsidRDefault="00A871CF">
            <w:pPr>
              <w:spacing w:line="276" w:lineRule="auto"/>
              <w:rPr>
                <w:ins w:id="3945" w:author="Sorin Salagean" w:date="2015-02-02T17:35:00Z"/>
                <w:b/>
                <w:noProof/>
              </w:rPr>
            </w:pPr>
            <w:ins w:id="3946" w:author="Sorin Salagean" w:date="2015-02-02T17:35:00Z">
              <w:r>
                <w:rPr>
                  <w:rFonts w:asciiTheme="minorHAnsi" w:eastAsiaTheme="minorHAnsi" w:hAnsiTheme="minorHAnsi" w:cstheme="minorBidi"/>
                  <w:b/>
                  <w:noProof/>
                  <w:sz w:val="22"/>
                  <w:szCs w:val="22"/>
                  <w:lang w:val="ro-RO"/>
                </w:rPr>
                <w:t>Setare Etapa „Constatator extern”</w:t>
              </w:r>
            </w:ins>
          </w:p>
        </w:tc>
        <w:tc>
          <w:tcPr>
            <w:tcW w:w="7465" w:type="dxa"/>
          </w:tcPr>
          <w:p w14:paraId="2569ADF7" w14:textId="3871B7DF" w:rsidR="00A871CF" w:rsidRDefault="00A871CF">
            <w:pPr>
              <w:spacing w:line="276" w:lineRule="auto"/>
              <w:rPr>
                <w:ins w:id="3947" w:author="Sorin Salagean" w:date="2015-02-02T17:35:00Z"/>
                <w:b/>
                <w:noProof/>
              </w:rPr>
            </w:pPr>
            <w:ins w:id="3948" w:author="Sorin Salagean" w:date="2015-02-02T17:35:00Z">
              <w:r>
                <w:rPr>
                  <w:rFonts w:asciiTheme="minorHAnsi" w:eastAsiaTheme="minorHAnsi" w:hAnsiTheme="minorHAnsi" w:cstheme="minorBidi"/>
                  <w:b/>
                  <w:noProof/>
                  <w:sz w:val="22"/>
                  <w:szCs w:val="22"/>
                  <w:lang w:val="ro-RO"/>
                </w:rPr>
                <w:t>Se va seta kw-ul „Etapa dosar” cu valoarea „Constatator extern”</w:t>
              </w:r>
            </w:ins>
          </w:p>
        </w:tc>
      </w:tr>
      <w:tr w:rsidR="00A871CF" w:rsidRPr="00126240" w14:paraId="78528F8B" w14:textId="77777777" w:rsidTr="005D4C8A">
        <w:trPr>
          <w:trHeight w:val="362"/>
          <w:ins w:id="3949" w:author="Sorin Salagean" w:date="2015-02-02T17:35:00Z"/>
        </w:trPr>
        <w:tc>
          <w:tcPr>
            <w:tcW w:w="2865" w:type="dxa"/>
          </w:tcPr>
          <w:p w14:paraId="648C546B" w14:textId="77777777" w:rsidR="00A871CF" w:rsidRPr="008542AC" w:rsidRDefault="00A871CF" w:rsidP="005D4C8A">
            <w:pPr>
              <w:spacing w:line="276" w:lineRule="auto"/>
              <w:rPr>
                <w:ins w:id="3950" w:author="Sorin Salagean" w:date="2015-02-02T17:35:00Z"/>
                <w:rFonts w:asciiTheme="minorHAnsi" w:hAnsiTheme="minorHAnsi"/>
                <w:b/>
                <w:noProof/>
                <w:sz w:val="22"/>
                <w:szCs w:val="22"/>
              </w:rPr>
            </w:pPr>
            <w:ins w:id="3951" w:author="Sorin Salagean" w:date="2015-02-02T17:35:00Z">
              <w:r w:rsidRPr="008542AC">
                <w:rPr>
                  <w:rFonts w:asciiTheme="minorHAnsi" w:hAnsiTheme="minorHAnsi"/>
                  <w:b/>
                  <w:noProof/>
                  <w:sz w:val="22"/>
                  <w:szCs w:val="22"/>
                </w:rPr>
                <w:t xml:space="preserve">Setare kw “Status </w:t>
              </w:r>
              <w:r>
                <w:rPr>
                  <w:rFonts w:asciiTheme="minorHAnsi" w:hAnsiTheme="minorHAnsi"/>
                  <w:b/>
                  <w:noProof/>
                  <w:sz w:val="22"/>
                  <w:szCs w:val="22"/>
                </w:rPr>
                <w:t>Formular Raportare Dauna”</w:t>
              </w:r>
            </w:ins>
          </w:p>
        </w:tc>
        <w:tc>
          <w:tcPr>
            <w:tcW w:w="7465" w:type="dxa"/>
          </w:tcPr>
          <w:p w14:paraId="768F7398" w14:textId="77777777" w:rsidR="00A871CF" w:rsidRPr="008542AC" w:rsidRDefault="00A871CF" w:rsidP="005D4C8A">
            <w:pPr>
              <w:spacing w:line="276" w:lineRule="auto"/>
              <w:rPr>
                <w:ins w:id="3952" w:author="Sorin Salagean" w:date="2015-02-02T17:35:00Z"/>
                <w:rFonts w:asciiTheme="minorHAnsi" w:hAnsiTheme="minorHAnsi"/>
                <w:b/>
                <w:noProof/>
                <w:sz w:val="22"/>
                <w:szCs w:val="22"/>
              </w:rPr>
            </w:pPr>
            <w:ins w:id="3953" w:author="Sorin Salagean" w:date="2015-02-02T17:35:00Z">
              <w:r>
                <w:rPr>
                  <w:rFonts w:asciiTheme="minorHAnsi" w:hAnsiTheme="minorHAnsi"/>
                  <w:b/>
                  <w:noProof/>
                  <w:sz w:val="22"/>
                  <w:szCs w:val="22"/>
                </w:rPr>
                <w:t xml:space="preserve">Se va seta kw-ul </w:t>
              </w:r>
              <w:r w:rsidRPr="008542AC">
                <w:rPr>
                  <w:rFonts w:asciiTheme="minorHAnsi" w:hAnsiTheme="minorHAnsi"/>
                  <w:b/>
                  <w:noProof/>
                  <w:sz w:val="22"/>
                  <w:szCs w:val="22"/>
                </w:rPr>
                <w:t xml:space="preserve">“Status </w:t>
              </w:r>
              <w:r>
                <w:rPr>
                  <w:rFonts w:asciiTheme="minorHAnsi" w:hAnsiTheme="minorHAnsi"/>
                  <w:b/>
                  <w:noProof/>
                  <w:sz w:val="22"/>
                  <w:szCs w:val="22"/>
                </w:rPr>
                <w:t>Formular Raportare Dauna” cu valoarea “2”</w:t>
              </w:r>
            </w:ins>
          </w:p>
        </w:tc>
      </w:tr>
      <w:tr w:rsidR="00A871CF" w:rsidRPr="00126240" w14:paraId="46563356" w14:textId="77777777" w:rsidTr="005D4C8A">
        <w:trPr>
          <w:trHeight w:val="362"/>
          <w:ins w:id="3954" w:author="Sorin Salagean" w:date="2015-02-02T17:36:00Z"/>
        </w:trPr>
        <w:tc>
          <w:tcPr>
            <w:tcW w:w="2865" w:type="dxa"/>
          </w:tcPr>
          <w:p w14:paraId="5DF02DBF" w14:textId="4D915E4E" w:rsidR="00A871CF" w:rsidRDefault="00A871CF" w:rsidP="005D4C8A">
            <w:pPr>
              <w:spacing w:line="276" w:lineRule="auto"/>
              <w:rPr>
                <w:ins w:id="3955" w:author="Sorin Salagean" w:date="2015-02-02T17:36:00Z"/>
                <w:b/>
                <w:noProof/>
              </w:rPr>
            </w:pPr>
            <w:ins w:id="3956" w:author="Sorin Salagean" w:date="2015-02-02T17:36:00Z">
              <w:r>
                <w:rPr>
                  <w:rFonts w:asciiTheme="minorHAnsi" w:eastAsiaTheme="minorHAnsi" w:hAnsiTheme="minorHAnsi" w:cstheme="minorBidi"/>
                  <w:b/>
                  <w:noProof/>
                  <w:sz w:val="22"/>
                  <w:szCs w:val="22"/>
                  <w:lang w:val="ro-RO"/>
                </w:rPr>
                <w:t>Trimitere notificare</w:t>
              </w:r>
            </w:ins>
          </w:p>
        </w:tc>
        <w:tc>
          <w:tcPr>
            <w:tcW w:w="7465" w:type="dxa"/>
          </w:tcPr>
          <w:p w14:paraId="6217CE67" w14:textId="187C038F" w:rsidR="00A871CF" w:rsidRPr="008542AC" w:rsidRDefault="00A871CF">
            <w:pPr>
              <w:spacing w:line="276" w:lineRule="auto"/>
              <w:rPr>
                <w:ins w:id="3957" w:author="Sorin Salagean" w:date="2015-02-02T17:36:00Z"/>
                <w:b/>
              </w:rPr>
            </w:pPr>
            <w:ins w:id="3958" w:author="Sorin Salagean" w:date="2015-02-02T17:36:00Z">
              <w:r w:rsidRPr="008542AC">
                <w:rPr>
                  <w:rFonts w:asciiTheme="minorHAnsi" w:eastAsiaTheme="minorHAnsi" w:hAnsiTheme="minorHAnsi" w:cstheme="minorBidi"/>
                  <w:b/>
                  <w:sz w:val="22"/>
                  <w:szCs w:val="22"/>
                </w:rPr>
                <w:t xml:space="preserve">Se trimite o notificare catre grupul de utilizatori, prin care sunt informati ca dosarul de dauna se afla in etapa “Constatator </w:t>
              </w:r>
              <w:r>
                <w:rPr>
                  <w:rFonts w:asciiTheme="minorHAnsi" w:eastAsiaTheme="minorHAnsi" w:hAnsiTheme="minorHAnsi" w:cstheme="minorBidi"/>
                  <w:b/>
                  <w:sz w:val="22"/>
                  <w:szCs w:val="22"/>
                </w:rPr>
                <w:t>extern”</w:t>
              </w:r>
            </w:ins>
          </w:p>
        </w:tc>
      </w:tr>
    </w:tbl>
    <w:p w14:paraId="2FAFA991" w14:textId="29E99159" w:rsidR="00F2755F" w:rsidRPr="00126240" w:rsidRDefault="00F2755F" w:rsidP="00F2755F">
      <w:pPr>
        <w:spacing w:line="276" w:lineRule="auto"/>
        <w:rPr>
          <w:ins w:id="3959" w:author="Sorin Salagean" w:date="2015-01-30T13:06:00Z"/>
          <w:rStyle w:val="EstiloCuerpo"/>
          <w:noProof/>
        </w:rPr>
      </w:pPr>
    </w:p>
    <w:p w14:paraId="0108DAA6" w14:textId="77777777" w:rsidR="00F2755F" w:rsidRPr="00126240" w:rsidRDefault="00F2755F" w:rsidP="00F2755F">
      <w:pPr>
        <w:spacing w:line="276" w:lineRule="auto"/>
        <w:rPr>
          <w:ins w:id="3960" w:author="Sorin Salagean" w:date="2015-01-30T13:06:00Z"/>
          <w:b/>
          <w:noProof/>
        </w:rPr>
      </w:pPr>
      <w:ins w:id="3961" w:author="Sorin Salagean" w:date="2015-01-30T13:06: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085"/>
        <w:gridCol w:w="5234"/>
        <w:gridCol w:w="1136"/>
        <w:gridCol w:w="1995"/>
        <w:tblGridChange w:id="3962">
          <w:tblGrid>
            <w:gridCol w:w="1884"/>
            <w:gridCol w:w="201"/>
            <w:gridCol w:w="5234"/>
            <w:gridCol w:w="1136"/>
            <w:gridCol w:w="1995"/>
          </w:tblGrid>
        </w:tblGridChange>
      </w:tblGrid>
      <w:tr w:rsidR="00F2755F" w:rsidRPr="00126240" w14:paraId="69218006" w14:textId="77777777" w:rsidTr="001137D8">
        <w:trPr>
          <w:cnfStyle w:val="100000000000" w:firstRow="1" w:lastRow="0" w:firstColumn="0" w:lastColumn="0" w:oddVBand="0" w:evenVBand="0" w:oddHBand="0" w:evenHBand="0" w:firstRowFirstColumn="0" w:firstRowLastColumn="0" w:lastRowFirstColumn="0" w:lastRowLastColumn="0"/>
          <w:trHeight w:val="362"/>
          <w:ins w:id="3963" w:author="Sorin Salagean" w:date="2015-01-30T13:06:00Z"/>
        </w:trPr>
        <w:tc>
          <w:tcPr>
            <w:tcW w:w="2025" w:type="dxa"/>
            <w:hideMark/>
          </w:tcPr>
          <w:p w14:paraId="4BB8C3E8" w14:textId="77777777" w:rsidR="00F2755F" w:rsidRPr="00417114" w:rsidRDefault="00F2755F" w:rsidP="009D6112">
            <w:pPr>
              <w:spacing w:line="276" w:lineRule="auto"/>
              <w:rPr>
                <w:ins w:id="3964" w:author="Sorin Salagean" w:date="2015-01-30T13:06:00Z"/>
                <w:rFonts w:asciiTheme="minorHAnsi" w:eastAsiaTheme="minorHAnsi" w:hAnsiTheme="minorHAnsi" w:cstheme="minorBidi"/>
                <w:b/>
                <w:noProof/>
                <w:sz w:val="22"/>
                <w:szCs w:val="22"/>
                <w:lang w:val="ro-RO"/>
              </w:rPr>
            </w:pPr>
            <w:ins w:id="3965" w:author="Sorin Salagean" w:date="2015-01-30T13:06:00Z">
              <w:r w:rsidRPr="00417114">
                <w:rPr>
                  <w:rFonts w:asciiTheme="minorHAnsi" w:eastAsiaTheme="minorHAnsi" w:hAnsiTheme="minorHAnsi" w:cstheme="minorBidi"/>
                  <w:b/>
                  <w:noProof/>
                  <w:sz w:val="22"/>
                  <w:szCs w:val="22"/>
                  <w:lang w:val="ro-RO"/>
                </w:rPr>
                <w:lastRenderedPageBreak/>
                <w:t>Nume task</w:t>
              </w:r>
            </w:ins>
          </w:p>
        </w:tc>
        <w:tc>
          <w:tcPr>
            <w:tcW w:w="5194" w:type="dxa"/>
            <w:hideMark/>
          </w:tcPr>
          <w:p w14:paraId="0A407E91" w14:textId="77777777" w:rsidR="00F2755F" w:rsidRPr="00417114" w:rsidRDefault="00F2755F" w:rsidP="009D6112">
            <w:pPr>
              <w:spacing w:line="276" w:lineRule="auto"/>
              <w:rPr>
                <w:ins w:id="3966" w:author="Sorin Salagean" w:date="2015-01-30T13:06:00Z"/>
                <w:rFonts w:asciiTheme="minorHAnsi" w:eastAsiaTheme="minorHAnsi" w:hAnsiTheme="minorHAnsi" w:cstheme="minorBidi"/>
                <w:b/>
                <w:noProof/>
                <w:sz w:val="22"/>
                <w:szCs w:val="22"/>
                <w:lang w:val="ro-RO"/>
              </w:rPr>
            </w:pPr>
            <w:ins w:id="3967" w:author="Sorin Salagean" w:date="2015-01-30T13:06:00Z">
              <w:r w:rsidRPr="00417114">
                <w:rPr>
                  <w:rFonts w:asciiTheme="minorHAnsi" w:eastAsiaTheme="minorHAnsi" w:hAnsiTheme="minorHAnsi" w:cstheme="minorBidi"/>
                  <w:b/>
                  <w:noProof/>
                  <w:sz w:val="22"/>
                  <w:szCs w:val="22"/>
                  <w:lang w:val="ro-RO"/>
                </w:rPr>
                <w:t>Descriere</w:t>
              </w:r>
            </w:ins>
          </w:p>
        </w:tc>
        <w:tc>
          <w:tcPr>
            <w:tcW w:w="1096" w:type="dxa"/>
            <w:hideMark/>
          </w:tcPr>
          <w:p w14:paraId="6744331A" w14:textId="77777777" w:rsidR="00F2755F" w:rsidRPr="00417114" w:rsidRDefault="00F2755F" w:rsidP="009D6112">
            <w:pPr>
              <w:spacing w:line="276" w:lineRule="auto"/>
              <w:rPr>
                <w:ins w:id="3968" w:author="Sorin Salagean" w:date="2015-01-30T13:06:00Z"/>
                <w:rFonts w:asciiTheme="minorHAnsi" w:eastAsiaTheme="minorHAnsi" w:hAnsiTheme="minorHAnsi" w:cstheme="minorBidi"/>
                <w:b/>
                <w:noProof/>
                <w:sz w:val="22"/>
                <w:szCs w:val="22"/>
                <w:lang w:val="ro-RO"/>
              </w:rPr>
            </w:pPr>
            <w:ins w:id="3969" w:author="Sorin Salagean" w:date="2015-01-30T13:06:00Z">
              <w:r w:rsidRPr="00417114">
                <w:rPr>
                  <w:rFonts w:asciiTheme="minorHAnsi" w:eastAsiaTheme="minorHAnsi" w:hAnsiTheme="minorHAnsi" w:cstheme="minorBidi"/>
                  <w:b/>
                  <w:noProof/>
                  <w:sz w:val="22"/>
                  <w:szCs w:val="22"/>
                  <w:lang w:val="ro-RO"/>
                </w:rPr>
                <w:t>Validari</w:t>
              </w:r>
            </w:ins>
          </w:p>
        </w:tc>
        <w:tc>
          <w:tcPr>
            <w:tcW w:w="1935" w:type="dxa"/>
          </w:tcPr>
          <w:p w14:paraId="3E694FA7" w14:textId="77777777" w:rsidR="00F2755F" w:rsidRPr="00417114" w:rsidRDefault="00F2755F" w:rsidP="009D6112">
            <w:pPr>
              <w:spacing w:line="276" w:lineRule="auto"/>
              <w:rPr>
                <w:ins w:id="3970" w:author="Sorin Salagean" w:date="2015-01-30T13:06:00Z"/>
                <w:rFonts w:asciiTheme="minorHAnsi" w:eastAsiaTheme="minorHAnsi" w:hAnsiTheme="minorHAnsi" w:cstheme="minorBidi"/>
                <w:b/>
                <w:noProof/>
                <w:sz w:val="22"/>
                <w:szCs w:val="22"/>
                <w:lang w:val="ro-RO"/>
              </w:rPr>
            </w:pPr>
            <w:ins w:id="3971" w:author="Sorin Salagean" w:date="2015-01-30T13:06:00Z">
              <w:r w:rsidRPr="00417114">
                <w:rPr>
                  <w:rFonts w:asciiTheme="minorHAnsi" w:eastAsiaTheme="minorHAnsi" w:hAnsiTheme="minorHAnsi" w:cstheme="minorBidi"/>
                  <w:b/>
                  <w:noProof/>
                  <w:sz w:val="22"/>
                  <w:szCs w:val="22"/>
                  <w:lang w:val="ro-RO"/>
                </w:rPr>
                <w:t>Cerinte sistem</w:t>
              </w:r>
            </w:ins>
          </w:p>
        </w:tc>
      </w:tr>
      <w:tr w:rsidR="001137D8" w:rsidRPr="00126240" w14:paraId="164508C2" w14:textId="77777777" w:rsidTr="001137D8">
        <w:trPr>
          <w:trHeight w:val="362"/>
          <w:ins w:id="3972" w:author="Sorin Salagean" w:date="2015-01-30T13:06:00Z"/>
        </w:trPr>
        <w:tc>
          <w:tcPr>
            <w:tcW w:w="2025" w:type="dxa"/>
          </w:tcPr>
          <w:p w14:paraId="45395586" w14:textId="043C697E" w:rsidR="001137D8" w:rsidRPr="00417114" w:rsidRDefault="001137D8" w:rsidP="001137D8">
            <w:pPr>
              <w:spacing w:line="276" w:lineRule="auto"/>
              <w:rPr>
                <w:ins w:id="3973" w:author="Sorin Salagean" w:date="2015-01-30T13:06:00Z"/>
                <w:b/>
                <w:noProof/>
              </w:rPr>
            </w:pPr>
            <w:ins w:id="3974" w:author="Sorin Salagean" w:date="2015-01-30T16:23:00Z">
              <w:r w:rsidRPr="00417114">
                <w:rPr>
                  <w:rFonts w:asciiTheme="minorHAnsi" w:hAnsiTheme="minorHAnsi"/>
                  <w:b/>
                  <w:sz w:val="22"/>
                  <w:szCs w:val="22"/>
                </w:rPr>
                <w:t>Import document dosar</w:t>
              </w:r>
            </w:ins>
          </w:p>
        </w:tc>
        <w:tc>
          <w:tcPr>
            <w:tcW w:w="5194" w:type="dxa"/>
          </w:tcPr>
          <w:p w14:paraId="4392CC5F" w14:textId="5CF41618" w:rsidR="001137D8" w:rsidRPr="00417114" w:rsidRDefault="001137D8" w:rsidP="001137D8">
            <w:pPr>
              <w:spacing w:line="276" w:lineRule="auto"/>
              <w:rPr>
                <w:ins w:id="3975" w:author="Sorin Salagean" w:date="2015-01-30T13:06:00Z"/>
                <w:b/>
                <w:noProof/>
              </w:rPr>
            </w:pPr>
            <w:ins w:id="3976" w:author="Sorin Salagean" w:date="2015-01-30T16:23:00Z">
              <w:r>
                <w:rPr>
                  <w:rFonts w:asciiTheme="minorHAnsi" w:eastAsiaTheme="minorHAnsi" w:hAnsiTheme="minorHAnsi" w:cstheme="minorBidi"/>
                  <w:sz w:val="22"/>
                  <w:szCs w:val="22"/>
                </w:rPr>
                <w:t>S</w:t>
              </w:r>
              <w:r w:rsidRPr="00417114">
                <w:rPr>
                  <w:rFonts w:asciiTheme="minorHAnsi" w:eastAsiaTheme="minorHAnsi" w:hAnsiTheme="minorHAnsi" w:cstheme="minorBidi"/>
                  <w:sz w:val="22"/>
                  <w:szCs w:val="22"/>
                </w:rPr>
                <w:t>e importa documentul “CL – Document dosar dauna auto Casco”</w:t>
              </w:r>
            </w:ins>
          </w:p>
        </w:tc>
        <w:tc>
          <w:tcPr>
            <w:tcW w:w="1096" w:type="dxa"/>
          </w:tcPr>
          <w:p w14:paraId="71B7386B" w14:textId="77777777" w:rsidR="001137D8" w:rsidRPr="00A871CF" w:rsidRDefault="001137D8" w:rsidP="001137D8">
            <w:pPr>
              <w:spacing w:line="276" w:lineRule="auto"/>
              <w:rPr>
                <w:ins w:id="3977" w:author="Sorin Salagean" w:date="2015-01-30T13:06:00Z"/>
                <w:rFonts w:asciiTheme="minorHAnsi" w:hAnsiTheme="minorHAnsi"/>
                <w:b/>
                <w:noProof/>
                <w:sz w:val="22"/>
                <w:szCs w:val="22"/>
                <w:rPrChange w:id="3978" w:author="Sorin Salagean" w:date="2015-02-02T17:34:00Z">
                  <w:rPr>
                    <w:ins w:id="3979" w:author="Sorin Salagean" w:date="2015-01-30T13:06:00Z"/>
                    <w:b/>
                    <w:noProof/>
                  </w:rPr>
                </w:rPrChange>
              </w:rPr>
            </w:pPr>
          </w:p>
        </w:tc>
        <w:tc>
          <w:tcPr>
            <w:tcW w:w="1935" w:type="dxa"/>
          </w:tcPr>
          <w:p w14:paraId="1CFC4DE5" w14:textId="1B008B4F" w:rsidR="001137D8" w:rsidRPr="00417114" w:rsidRDefault="001137D8" w:rsidP="001137D8">
            <w:pPr>
              <w:spacing w:line="276" w:lineRule="auto"/>
              <w:rPr>
                <w:ins w:id="3980" w:author="Sorin Salagean" w:date="2015-01-30T13:06:00Z"/>
                <w:b/>
                <w:noProof/>
              </w:rPr>
            </w:pPr>
            <w:ins w:id="3981" w:author="Sorin Salagean" w:date="2015-01-30T16:23:00Z">
              <w:r w:rsidRPr="00417114">
                <w:rPr>
                  <w:rFonts w:asciiTheme="minorHAnsi" w:eastAsiaTheme="minorHAnsi" w:hAnsiTheme="minorHAnsi" w:cstheme="minorBidi"/>
                  <w:sz w:val="22"/>
                  <w:szCs w:val="22"/>
                </w:rPr>
                <w:t>Import Document</w:t>
              </w:r>
            </w:ins>
          </w:p>
        </w:tc>
      </w:tr>
      <w:tr w:rsidR="001703D4" w:rsidRPr="00126240" w14:paraId="04F2117C" w14:textId="77777777" w:rsidTr="001703D4">
        <w:tblPrEx>
          <w:tblW w:w="0" w:type="auto"/>
          <w:tblPrExChange w:id="3982" w:author="Sorin Salagean" w:date="2015-01-30T16:25:00Z">
            <w:tblPrEx>
              <w:tblW w:w="0" w:type="auto"/>
            </w:tblPrEx>
          </w:tblPrExChange>
        </w:tblPrEx>
        <w:trPr>
          <w:trHeight w:val="362"/>
          <w:ins w:id="3983" w:author="Sorin Salagean" w:date="2015-01-30T16:24:00Z"/>
          <w:trPrChange w:id="3984" w:author="Sorin Salagean" w:date="2015-01-30T16:25:00Z">
            <w:trPr>
              <w:trHeight w:val="362"/>
            </w:trPr>
          </w:trPrChange>
        </w:trPr>
        <w:tc>
          <w:tcPr>
            <w:tcW w:w="2025" w:type="dxa"/>
            <w:tcPrChange w:id="3985" w:author="Sorin Salagean" w:date="2015-01-30T16:25:00Z">
              <w:tcPr>
                <w:tcW w:w="1824" w:type="dxa"/>
              </w:tcPr>
            </w:tcPrChange>
          </w:tcPr>
          <w:p w14:paraId="66B12286" w14:textId="77777777" w:rsidR="001703D4" w:rsidRPr="00417114" w:rsidRDefault="001703D4" w:rsidP="001703D4">
            <w:pPr>
              <w:spacing w:line="276" w:lineRule="auto"/>
              <w:rPr>
                <w:ins w:id="3986" w:author="Sorin Salagean" w:date="2015-01-30T16:24:00Z"/>
                <w:b/>
              </w:rPr>
            </w:pPr>
            <w:ins w:id="3987" w:author="Sorin Salagean" w:date="2015-01-30T16:24:00Z">
              <w:r w:rsidRPr="00417114">
                <w:rPr>
                  <w:rFonts w:asciiTheme="minorHAnsi" w:hAnsiTheme="minorHAnsi"/>
                  <w:b/>
                  <w:sz w:val="22"/>
                  <w:szCs w:val="22"/>
                </w:rPr>
                <w:t>Import Nota de constatare</w:t>
              </w:r>
            </w:ins>
          </w:p>
        </w:tc>
        <w:tc>
          <w:tcPr>
            <w:tcW w:w="5194" w:type="dxa"/>
            <w:tcPrChange w:id="3988" w:author="Sorin Salagean" w:date="2015-01-30T16:25:00Z">
              <w:tcPr>
                <w:tcW w:w="5395" w:type="dxa"/>
                <w:gridSpan w:val="2"/>
              </w:tcPr>
            </w:tcPrChange>
          </w:tcPr>
          <w:p w14:paraId="3486558F" w14:textId="77777777" w:rsidR="001703D4" w:rsidRDefault="001703D4" w:rsidP="001703D4">
            <w:pPr>
              <w:spacing w:line="276" w:lineRule="auto"/>
              <w:rPr>
                <w:ins w:id="3989" w:author="Sorin Salagean" w:date="2015-01-30T16:24:00Z"/>
              </w:rPr>
            </w:pPr>
            <w:ins w:id="3990" w:author="Sorin Salagean" w:date="2015-01-30T16:24:00Z">
              <w:r>
                <w:rPr>
                  <w:rFonts w:asciiTheme="minorHAnsi" w:eastAsiaTheme="minorHAnsi" w:hAnsiTheme="minorHAnsi" w:cstheme="minorBidi"/>
                  <w:sz w:val="22"/>
                  <w:szCs w:val="22"/>
                </w:rPr>
                <w:t>S</w:t>
              </w:r>
              <w:r w:rsidRPr="00417114">
                <w:rPr>
                  <w:rFonts w:asciiTheme="minorHAnsi" w:eastAsiaTheme="minorHAnsi" w:hAnsiTheme="minorHAnsi" w:cstheme="minorBidi"/>
                  <w:sz w:val="22"/>
                  <w:szCs w:val="22"/>
                </w:rPr>
                <w:t>e importa documentul “CL-Nota constatare/reconstatare dauna Auto”</w:t>
              </w:r>
            </w:ins>
          </w:p>
        </w:tc>
        <w:tc>
          <w:tcPr>
            <w:tcW w:w="1096" w:type="dxa"/>
            <w:tcPrChange w:id="3991" w:author="Sorin Salagean" w:date="2015-01-30T16:25:00Z">
              <w:tcPr>
                <w:tcW w:w="1096" w:type="dxa"/>
              </w:tcPr>
            </w:tcPrChange>
          </w:tcPr>
          <w:p w14:paraId="208D117D" w14:textId="77777777" w:rsidR="001703D4" w:rsidRPr="00417114" w:rsidRDefault="001703D4" w:rsidP="001703D4">
            <w:pPr>
              <w:spacing w:line="276" w:lineRule="auto"/>
              <w:rPr>
                <w:ins w:id="3992" w:author="Sorin Salagean" w:date="2015-01-30T16:24:00Z"/>
                <w:b/>
                <w:noProof/>
              </w:rPr>
            </w:pPr>
          </w:p>
        </w:tc>
        <w:tc>
          <w:tcPr>
            <w:tcW w:w="1935" w:type="dxa"/>
            <w:tcPrChange w:id="3993" w:author="Sorin Salagean" w:date="2015-01-30T16:25:00Z">
              <w:tcPr>
                <w:tcW w:w="1935" w:type="dxa"/>
              </w:tcPr>
            </w:tcPrChange>
          </w:tcPr>
          <w:p w14:paraId="5EE4A746" w14:textId="77777777" w:rsidR="001703D4" w:rsidRPr="00417114" w:rsidRDefault="001703D4" w:rsidP="001703D4">
            <w:pPr>
              <w:spacing w:line="276" w:lineRule="auto"/>
              <w:rPr>
                <w:ins w:id="3994" w:author="Sorin Salagean" w:date="2015-01-30T16:24:00Z"/>
              </w:rPr>
            </w:pPr>
            <w:ins w:id="3995" w:author="Sorin Salagean" w:date="2015-01-30T16:24:00Z">
              <w:r w:rsidRPr="00417114">
                <w:rPr>
                  <w:rFonts w:asciiTheme="minorHAnsi" w:eastAsiaTheme="minorHAnsi" w:hAnsiTheme="minorHAnsi" w:cstheme="minorBidi"/>
                  <w:sz w:val="22"/>
                  <w:szCs w:val="22"/>
                </w:rPr>
                <w:t>Import Document</w:t>
              </w:r>
            </w:ins>
          </w:p>
        </w:tc>
      </w:tr>
      <w:tr w:rsidR="001137D8" w:rsidRPr="00126240" w14:paraId="6143C584" w14:textId="77777777" w:rsidTr="001137D8">
        <w:trPr>
          <w:trHeight w:val="362"/>
          <w:ins w:id="3996" w:author="Sorin Salagean" w:date="2015-01-30T16:23:00Z"/>
        </w:trPr>
        <w:tc>
          <w:tcPr>
            <w:tcW w:w="2025" w:type="dxa"/>
          </w:tcPr>
          <w:p w14:paraId="2A74C34F" w14:textId="0FB250CC" w:rsidR="001137D8" w:rsidRDefault="001703D4" w:rsidP="001137D8">
            <w:pPr>
              <w:spacing w:line="276" w:lineRule="auto"/>
              <w:rPr>
                <w:ins w:id="3997" w:author="Sorin Salagean" w:date="2015-01-30T16:23:00Z"/>
                <w:b/>
              </w:rPr>
            </w:pPr>
            <w:ins w:id="3998" w:author="Sorin Salagean" w:date="2015-01-30T16:25:00Z">
              <w:r w:rsidRPr="00417114">
                <w:rPr>
                  <w:rFonts w:asciiTheme="minorHAnsi" w:hAnsiTheme="minorHAnsi"/>
                  <w:b/>
                  <w:sz w:val="22"/>
                  <w:szCs w:val="22"/>
                </w:rPr>
                <w:t>Trimite la Lichidator</w:t>
              </w:r>
            </w:ins>
          </w:p>
        </w:tc>
        <w:tc>
          <w:tcPr>
            <w:tcW w:w="5194" w:type="dxa"/>
          </w:tcPr>
          <w:p w14:paraId="7DFF2906" w14:textId="77777777" w:rsidR="001703D4" w:rsidRDefault="001703D4" w:rsidP="001703D4">
            <w:pPr>
              <w:spacing w:line="276" w:lineRule="auto"/>
              <w:rPr>
                <w:ins w:id="3999" w:author="Sorin Salagean" w:date="2015-01-30T16:26:00Z"/>
                <w:rFonts w:asciiTheme="minorHAnsi" w:eastAsiaTheme="minorHAnsi" w:hAnsiTheme="minorHAnsi" w:cstheme="minorBidi"/>
                <w:sz w:val="22"/>
                <w:szCs w:val="22"/>
              </w:rPr>
            </w:pPr>
            <w:ins w:id="4000" w:author="Sorin Salagean" w:date="2015-01-30T16:26:00Z">
              <w:r w:rsidRPr="00417114">
                <w:rPr>
                  <w:rFonts w:asciiTheme="minorHAnsi" w:eastAsiaTheme="minorHAnsi" w:hAnsiTheme="minorHAnsi" w:cstheme="minorBidi"/>
                  <w:sz w:val="22"/>
                  <w:szCs w:val="22"/>
                </w:rPr>
                <w:t>Trimite documentul in etapa “Lichidator”</w:t>
              </w:r>
            </w:ins>
          </w:p>
          <w:p w14:paraId="40D5C803" w14:textId="77777777" w:rsidR="001703D4" w:rsidRPr="00417114" w:rsidRDefault="001703D4" w:rsidP="001703D4">
            <w:pPr>
              <w:spacing w:line="276" w:lineRule="auto"/>
              <w:rPr>
                <w:ins w:id="4001" w:author="Sorin Salagean" w:date="2015-01-30T16:26:00Z"/>
                <w:rFonts w:asciiTheme="minorHAnsi" w:eastAsiaTheme="minorHAnsi" w:hAnsiTheme="minorHAnsi" w:cstheme="minorBidi"/>
                <w:sz w:val="22"/>
                <w:szCs w:val="22"/>
              </w:rPr>
            </w:pPr>
            <w:ins w:id="4002" w:author="Sorin Salagean" w:date="2015-01-30T16:26:00Z">
              <w:r w:rsidRPr="00417114">
                <w:rPr>
                  <w:rFonts w:asciiTheme="minorHAnsi" w:eastAsiaTheme="minorHAnsi" w:hAnsiTheme="minorHAnsi" w:cstheme="minorBidi"/>
                  <w:sz w:val="22"/>
                  <w:szCs w:val="22"/>
                </w:rPr>
                <w:t>La apasarea acestui buton au loc o serie de verificari:</w:t>
              </w:r>
            </w:ins>
          </w:p>
          <w:p w14:paraId="6466E63E" w14:textId="77777777" w:rsidR="001703D4" w:rsidRPr="00417114" w:rsidRDefault="001703D4" w:rsidP="001703D4">
            <w:pPr>
              <w:pStyle w:val="ListParagraph"/>
              <w:numPr>
                <w:ilvl w:val="0"/>
                <w:numId w:val="20"/>
              </w:numPr>
              <w:spacing w:line="276" w:lineRule="auto"/>
              <w:rPr>
                <w:ins w:id="4003" w:author="Sorin Salagean" w:date="2015-01-30T16:26:00Z"/>
                <w:rFonts w:asciiTheme="minorHAnsi" w:eastAsiaTheme="minorHAnsi" w:hAnsiTheme="minorHAnsi" w:cstheme="minorBidi"/>
                <w:sz w:val="22"/>
                <w:szCs w:val="22"/>
              </w:rPr>
            </w:pPr>
            <w:ins w:id="4004" w:author="Sorin Salagean" w:date="2015-01-30T16:26:00Z">
              <w:r w:rsidRPr="00417114">
                <w:rPr>
                  <w:rFonts w:asciiTheme="minorHAnsi" w:eastAsiaTheme="minorHAnsi" w:hAnsiTheme="minorHAnsi" w:cstheme="minorBidi"/>
                  <w:sz w:val="22"/>
                  <w:szCs w:val="22"/>
                </w:rPr>
                <w:t>Se verifica daca documentul este in etapa “Constatator extern”, in caz afirmativ se verifica daca este completat keyword-ul “Nume constatator” si ce valoare are keyword-ul “Tip eveniment”</w:t>
              </w:r>
              <w:r>
                <w:rPr>
                  <w:rFonts w:asciiTheme="minorHAnsi" w:eastAsiaTheme="minorHAnsi" w:hAnsiTheme="minorHAnsi" w:cstheme="minorBidi"/>
                  <w:sz w:val="22"/>
                  <w:szCs w:val="22"/>
                </w:rPr>
                <w:t>;</w:t>
              </w:r>
            </w:ins>
          </w:p>
          <w:p w14:paraId="5A9BB97B" w14:textId="77777777" w:rsidR="001703D4" w:rsidRPr="00417114" w:rsidRDefault="001703D4" w:rsidP="001703D4">
            <w:pPr>
              <w:pStyle w:val="ListParagraph"/>
              <w:numPr>
                <w:ilvl w:val="0"/>
                <w:numId w:val="20"/>
              </w:numPr>
              <w:spacing w:line="276" w:lineRule="auto"/>
              <w:rPr>
                <w:ins w:id="4005" w:author="Sorin Salagean" w:date="2015-01-30T16:26:00Z"/>
                <w:rFonts w:asciiTheme="minorHAnsi" w:eastAsiaTheme="minorHAnsi" w:hAnsiTheme="minorHAnsi" w:cstheme="minorBidi"/>
                <w:sz w:val="22"/>
                <w:szCs w:val="22"/>
              </w:rPr>
            </w:pPr>
            <w:ins w:id="4006" w:author="Sorin Salagean" w:date="2015-01-30T16:26:00Z">
              <w:r w:rsidRPr="00417114">
                <w:rPr>
                  <w:rFonts w:asciiTheme="minorHAnsi" w:eastAsiaTheme="minorHAnsi" w:hAnsiTheme="minorHAnsi" w:cstheme="minorBidi"/>
                  <w:sz w:val="22"/>
                  <w:szCs w:val="22"/>
                </w:rPr>
                <w:t>Se verifica daca exista documentul relationat “DIR completat;</w:t>
              </w:r>
            </w:ins>
          </w:p>
          <w:p w14:paraId="23277F2C" w14:textId="77777777" w:rsidR="001703D4" w:rsidRPr="00417114" w:rsidRDefault="001703D4" w:rsidP="001703D4">
            <w:pPr>
              <w:pStyle w:val="ListParagraph"/>
              <w:numPr>
                <w:ilvl w:val="0"/>
                <w:numId w:val="20"/>
              </w:numPr>
              <w:jc w:val="both"/>
              <w:rPr>
                <w:ins w:id="4007" w:author="Sorin Salagean" w:date="2015-01-30T16:26:00Z"/>
                <w:rFonts w:asciiTheme="minorHAnsi" w:eastAsiaTheme="minorHAnsi" w:hAnsiTheme="minorHAnsi" w:cstheme="minorBidi"/>
                <w:sz w:val="22"/>
                <w:szCs w:val="22"/>
              </w:rPr>
            </w:pPr>
            <w:ins w:id="4008" w:author="Sorin Salagean" w:date="2015-01-30T16:26:00Z">
              <w:r w:rsidRPr="00417114">
                <w:rPr>
                  <w:rFonts w:asciiTheme="minorHAnsi" w:eastAsiaTheme="minorHAnsi" w:hAnsiTheme="minorHAnsi" w:cstheme="minorBidi"/>
                  <w:sz w:val="22"/>
                  <w:szCs w:val="22"/>
                </w:rPr>
                <w:t>Se verifica daca valoarea kw-ului “Rezerva Insis” este diferita de valoarea kw-ului “Rezerva Insis Initiala”;</w:t>
              </w:r>
            </w:ins>
          </w:p>
          <w:p w14:paraId="3D468C82" w14:textId="77777777" w:rsidR="001703D4" w:rsidRPr="00417114" w:rsidRDefault="001703D4" w:rsidP="001703D4">
            <w:pPr>
              <w:pStyle w:val="ListParagraph"/>
              <w:numPr>
                <w:ilvl w:val="0"/>
                <w:numId w:val="20"/>
              </w:numPr>
              <w:jc w:val="both"/>
              <w:rPr>
                <w:ins w:id="4009" w:author="Sorin Salagean" w:date="2015-01-30T16:26:00Z"/>
                <w:rFonts w:asciiTheme="minorHAnsi" w:eastAsiaTheme="minorHAnsi" w:hAnsiTheme="minorHAnsi" w:cstheme="minorBidi"/>
                <w:sz w:val="22"/>
                <w:szCs w:val="22"/>
              </w:rPr>
            </w:pPr>
            <w:ins w:id="4010" w:author="Sorin Salagean" w:date="2015-01-30T16:26:00Z">
              <w:r w:rsidRPr="00417114">
                <w:rPr>
                  <w:rFonts w:asciiTheme="minorHAnsi" w:eastAsiaTheme="minorHAnsi" w:hAnsiTheme="minorHAnsi" w:cstheme="minorBidi"/>
                  <w:sz w:val="22"/>
                  <w:szCs w:val="22"/>
                </w:rPr>
                <w:t>Se verifica daca valoarea kw-ului “Validare 5 – Modificat Rezerva Insis”, de pe documentul relationat “CL – Verificare documente dosar dauna”, are valoarea “DA”</w:t>
              </w:r>
              <w:r>
                <w:rPr>
                  <w:rFonts w:asciiTheme="minorHAnsi" w:eastAsiaTheme="minorHAnsi" w:hAnsiTheme="minorHAnsi" w:cstheme="minorBidi"/>
                  <w:sz w:val="22"/>
                  <w:szCs w:val="22"/>
                </w:rPr>
                <w:t>;</w:t>
              </w:r>
            </w:ins>
          </w:p>
          <w:p w14:paraId="568922AE" w14:textId="77777777" w:rsidR="001703D4" w:rsidRPr="00417114" w:rsidRDefault="001703D4" w:rsidP="001703D4">
            <w:pPr>
              <w:pStyle w:val="ListParagraph"/>
              <w:numPr>
                <w:ilvl w:val="0"/>
                <w:numId w:val="20"/>
              </w:numPr>
              <w:jc w:val="both"/>
              <w:rPr>
                <w:ins w:id="4011" w:author="Sorin Salagean" w:date="2015-01-30T16:26:00Z"/>
                <w:rFonts w:asciiTheme="minorHAnsi" w:eastAsiaTheme="minorHAnsi" w:hAnsiTheme="minorHAnsi" w:cstheme="minorBidi"/>
                <w:sz w:val="22"/>
                <w:szCs w:val="22"/>
              </w:rPr>
            </w:pPr>
            <w:ins w:id="4012" w:author="Sorin Salagean" w:date="2015-01-30T16:26:00Z">
              <w:r w:rsidRPr="00417114">
                <w:rPr>
                  <w:rFonts w:asciiTheme="minorHAnsi" w:eastAsiaTheme="minorHAnsi" w:hAnsiTheme="minorHAnsi" w:cstheme="minorBidi"/>
                  <w:sz w:val="22"/>
                  <w:szCs w:val="22"/>
                </w:rPr>
                <w:t>Se verifica daca documentul este in etapa “Call Center”, in caz contrar, se verifica daca valoare kw-ului “Status Cereri – Stare” este “Evaluata”, in caz afirmativ se verifica daca valoarea kw-ului “Num</w:t>
              </w:r>
              <w:r w:rsidRPr="00417114">
                <w:rPr>
                  <w:sz w:val="22"/>
                  <w:szCs w:val="22"/>
                </w:rPr>
                <w:t xml:space="preserve">e </w:t>
              </w:r>
              <w:r w:rsidRPr="00417114">
                <w:rPr>
                  <w:rFonts w:asciiTheme="minorHAnsi" w:eastAsiaTheme="minorHAnsi" w:hAnsiTheme="minorHAnsi" w:cstheme="minorBidi"/>
                  <w:sz w:val="22"/>
                  <w:szCs w:val="22"/>
                </w:rPr>
                <w:t>document”, pe documentul  “CL – Verificare documente dosar dauna” este “Foto daune”</w:t>
              </w:r>
              <w:r>
                <w:rPr>
                  <w:rFonts w:asciiTheme="minorHAnsi" w:eastAsiaTheme="minorHAnsi" w:hAnsiTheme="minorHAnsi" w:cstheme="minorBidi"/>
                  <w:sz w:val="22"/>
                  <w:szCs w:val="22"/>
                </w:rPr>
                <w:t>;</w:t>
              </w:r>
            </w:ins>
          </w:p>
          <w:p w14:paraId="660443AD" w14:textId="77777777" w:rsidR="001703D4" w:rsidRPr="00417114" w:rsidRDefault="001703D4" w:rsidP="001703D4">
            <w:pPr>
              <w:pStyle w:val="ListParagraph"/>
              <w:numPr>
                <w:ilvl w:val="0"/>
                <w:numId w:val="20"/>
              </w:numPr>
              <w:jc w:val="both"/>
              <w:rPr>
                <w:ins w:id="4013" w:author="Sorin Salagean" w:date="2015-01-30T16:26:00Z"/>
                <w:rFonts w:asciiTheme="minorHAnsi" w:eastAsiaTheme="minorHAnsi" w:hAnsiTheme="minorHAnsi" w:cstheme="minorBidi"/>
                <w:sz w:val="22"/>
                <w:szCs w:val="22"/>
              </w:rPr>
            </w:pPr>
            <w:ins w:id="4014" w:author="Sorin Salagean" w:date="2015-01-30T16:26:00Z">
              <w:r w:rsidRPr="00417114">
                <w:rPr>
                  <w:rFonts w:asciiTheme="minorHAnsi" w:eastAsiaTheme="minorHAnsi" w:hAnsiTheme="minorHAnsi" w:cstheme="minorBidi"/>
                  <w:sz w:val="22"/>
                  <w:szCs w:val="22"/>
                </w:rPr>
                <w:t xml:space="preserve">Se verifica daca valoarea kw-ului “Nume document” pe documentul relationat “CL– Verificare   documente dosar dauna” = “Certificat inmatriculare”; </w:t>
              </w:r>
            </w:ins>
          </w:p>
          <w:p w14:paraId="4CA53537" w14:textId="77777777" w:rsidR="001703D4" w:rsidRPr="00417114" w:rsidRDefault="001703D4" w:rsidP="001703D4">
            <w:pPr>
              <w:pStyle w:val="ListParagraph"/>
              <w:numPr>
                <w:ilvl w:val="0"/>
                <w:numId w:val="20"/>
              </w:numPr>
              <w:jc w:val="both"/>
              <w:rPr>
                <w:ins w:id="4015" w:author="Sorin Salagean" w:date="2015-01-30T16:26:00Z"/>
                <w:rFonts w:asciiTheme="minorHAnsi" w:eastAsiaTheme="minorHAnsi" w:hAnsiTheme="minorHAnsi" w:cstheme="minorBidi"/>
                <w:sz w:val="22"/>
                <w:szCs w:val="22"/>
              </w:rPr>
            </w:pPr>
            <w:ins w:id="4016" w:author="Sorin Salagean" w:date="2015-01-30T16:26:00Z">
              <w:r w:rsidRPr="00417114">
                <w:rPr>
                  <w:rFonts w:asciiTheme="minorHAnsi" w:eastAsiaTheme="minorHAnsi" w:hAnsiTheme="minorHAnsi" w:cstheme="minorBidi"/>
                  <w:sz w:val="22"/>
                  <w:szCs w:val="22"/>
                </w:rPr>
                <w:t>Se</w:t>
              </w:r>
              <w:r>
                <w:rPr>
                  <w:rFonts w:asciiTheme="minorHAnsi" w:eastAsiaTheme="minorHAnsi" w:hAnsiTheme="minorHAnsi" w:cstheme="minorBidi"/>
                  <w:sz w:val="22"/>
                  <w:szCs w:val="22"/>
                </w:rPr>
                <w:t xml:space="preserve"> </w:t>
              </w:r>
              <w:r w:rsidRPr="00417114">
                <w:rPr>
                  <w:rFonts w:asciiTheme="minorHAnsi" w:eastAsiaTheme="minorHAnsi" w:hAnsiTheme="minorHAnsi" w:cstheme="minorBidi"/>
                  <w:sz w:val="22"/>
                  <w:szCs w:val="22"/>
                </w:rPr>
                <w:t>verifica daca valoarea kw-ului “Nota constatare importata”, pe documentul relationat</w:t>
              </w:r>
              <w:r>
                <w:rPr>
                  <w:rFonts w:asciiTheme="minorHAnsi" w:eastAsiaTheme="minorHAnsi" w:hAnsiTheme="minorHAnsi" w:cstheme="minorBidi"/>
                  <w:sz w:val="22"/>
                  <w:szCs w:val="22"/>
                </w:rPr>
                <w:t xml:space="preserve"> </w:t>
              </w:r>
              <w:r w:rsidRPr="00417114">
                <w:rPr>
                  <w:rFonts w:asciiTheme="minorHAnsi" w:eastAsiaTheme="minorHAnsi" w:hAnsiTheme="minorHAnsi" w:cstheme="minorBidi"/>
                  <w:sz w:val="22"/>
                  <w:szCs w:val="22"/>
                </w:rPr>
                <w:t>“CL – Nota constatare/reconstatare dauna Auto” are valoare “DA”</w:t>
              </w:r>
            </w:ins>
          </w:p>
          <w:p w14:paraId="78F751FF" w14:textId="77777777" w:rsidR="001703D4" w:rsidRPr="00417114" w:rsidRDefault="001703D4" w:rsidP="001703D4">
            <w:pPr>
              <w:pStyle w:val="ListParagraph"/>
              <w:numPr>
                <w:ilvl w:val="0"/>
                <w:numId w:val="20"/>
              </w:numPr>
              <w:jc w:val="both"/>
              <w:rPr>
                <w:ins w:id="4017" w:author="Sorin Salagean" w:date="2015-01-30T16:26:00Z"/>
                <w:rFonts w:asciiTheme="minorHAnsi" w:eastAsiaTheme="minorHAnsi" w:hAnsiTheme="minorHAnsi" w:cstheme="minorBidi"/>
                <w:sz w:val="22"/>
                <w:szCs w:val="22"/>
              </w:rPr>
            </w:pPr>
            <w:ins w:id="4018" w:author="Sorin Salagean" w:date="2015-01-30T16:26:00Z">
              <w:r w:rsidRPr="00417114">
                <w:rPr>
                  <w:rFonts w:asciiTheme="minorHAnsi" w:eastAsiaTheme="minorHAnsi" w:hAnsiTheme="minorHAnsi" w:cstheme="minorBidi"/>
                  <w:sz w:val="22"/>
                  <w:szCs w:val="22"/>
                </w:rPr>
                <w:t>Se verifica daca valoarea kw-ului “Status document” este “Importat”;</w:t>
              </w:r>
            </w:ins>
          </w:p>
          <w:p w14:paraId="4311ADBB" w14:textId="77777777" w:rsidR="001703D4" w:rsidRPr="00417114" w:rsidRDefault="001703D4" w:rsidP="001703D4">
            <w:pPr>
              <w:pStyle w:val="ListParagraph"/>
              <w:numPr>
                <w:ilvl w:val="0"/>
                <w:numId w:val="20"/>
              </w:numPr>
              <w:jc w:val="both"/>
              <w:rPr>
                <w:ins w:id="4019" w:author="Sorin Salagean" w:date="2015-01-30T16:26:00Z"/>
                <w:rFonts w:asciiTheme="minorHAnsi" w:eastAsiaTheme="minorHAnsi" w:hAnsiTheme="minorHAnsi" w:cstheme="minorBidi"/>
                <w:sz w:val="22"/>
                <w:szCs w:val="22"/>
              </w:rPr>
            </w:pPr>
            <w:ins w:id="4020" w:author="Sorin Salagean" w:date="2015-01-30T16:26:00Z">
              <w:r w:rsidRPr="00417114">
                <w:rPr>
                  <w:rFonts w:asciiTheme="minorHAnsi" w:eastAsiaTheme="minorHAnsi" w:hAnsiTheme="minorHAnsi" w:cstheme="minorBidi"/>
                  <w:sz w:val="22"/>
                  <w:szCs w:val="22"/>
                </w:rPr>
                <w:t>Se verifica daca exista “copie CI/BI”, “copie talon” , “declaratia conducatorului auto”;</w:t>
              </w:r>
            </w:ins>
          </w:p>
          <w:p w14:paraId="1842AFC9" w14:textId="77777777" w:rsidR="001703D4" w:rsidRPr="00417114" w:rsidRDefault="001703D4" w:rsidP="001703D4">
            <w:pPr>
              <w:pStyle w:val="ListParagraph"/>
              <w:numPr>
                <w:ilvl w:val="0"/>
                <w:numId w:val="20"/>
              </w:numPr>
              <w:jc w:val="both"/>
              <w:rPr>
                <w:ins w:id="4021" w:author="Sorin Salagean" w:date="2015-01-30T16:26:00Z"/>
                <w:rFonts w:asciiTheme="minorHAnsi" w:eastAsiaTheme="minorHAnsi" w:hAnsiTheme="minorHAnsi" w:cstheme="minorBidi"/>
                <w:sz w:val="22"/>
                <w:szCs w:val="22"/>
              </w:rPr>
            </w:pPr>
            <w:ins w:id="4022" w:author="Sorin Salagean" w:date="2015-01-30T16:26:00Z">
              <w:r w:rsidRPr="00417114">
                <w:rPr>
                  <w:rFonts w:asciiTheme="minorHAnsi" w:eastAsiaTheme="minorHAnsi" w:hAnsiTheme="minorHAnsi" w:cstheme="minorBidi"/>
                  <w:sz w:val="22"/>
                  <w:szCs w:val="22"/>
                </w:rPr>
                <w:t>Se verifica daca exista documentul “DIR completat”</w:t>
              </w:r>
            </w:ins>
          </w:p>
          <w:p w14:paraId="5C757D46" w14:textId="515E651F" w:rsidR="001137D8" w:rsidRDefault="001703D4" w:rsidP="001703D4">
            <w:pPr>
              <w:spacing w:line="276" w:lineRule="auto"/>
              <w:rPr>
                <w:ins w:id="4023" w:author="Sorin Salagean" w:date="2015-01-30T16:23:00Z"/>
              </w:rPr>
            </w:pPr>
            <w:ins w:id="4024" w:author="Sorin Salagean" w:date="2015-01-30T16:26:00Z">
              <w:r>
                <w:rPr>
                  <w:rFonts w:asciiTheme="minorHAnsi" w:eastAsiaTheme="minorHAnsi" w:hAnsiTheme="minorHAnsi" w:cstheme="minorBidi"/>
                  <w:sz w:val="22"/>
                  <w:szCs w:val="22"/>
                </w:rPr>
                <w:t>I</w:t>
              </w:r>
              <w:r w:rsidRPr="00417114">
                <w:rPr>
                  <w:rFonts w:asciiTheme="minorHAnsi" w:eastAsiaTheme="minorHAnsi" w:hAnsiTheme="minorHAnsi" w:cstheme="minorBidi"/>
                  <w:sz w:val="22"/>
                  <w:szCs w:val="22"/>
                </w:rPr>
                <w:t>n cazul in care toate verificarile de mai sus sunt indeplinite, documentul este trimis in etapa “Lichidator</w:t>
              </w:r>
              <w:r>
                <w:rPr>
                  <w:rFonts w:asciiTheme="minorHAnsi" w:eastAsiaTheme="minorHAnsi" w:hAnsiTheme="minorHAnsi" w:cstheme="minorBidi"/>
                  <w:sz w:val="22"/>
                  <w:szCs w:val="22"/>
                </w:rPr>
                <w:t xml:space="preserve"> </w:t>
              </w:r>
              <w:r w:rsidRPr="00417114">
                <w:rPr>
                  <w:rFonts w:asciiTheme="minorHAnsi" w:eastAsiaTheme="minorHAnsi" w:hAnsiTheme="minorHAnsi" w:cstheme="minorBidi"/>
                  <w:sz w:val="22"/>
                  <w:szCs w:val="22"/>
                </w:rPr>
                <w:t>(Dosare noi)”. In caz contrar, se afiseaza un mesaj, pentru fiecare verificare care nu se confirma.</w:t>
              </w:r>
            </w:ins>
          </w:p>
        </w:tc>
        <w:tc>
          <w:tcPr>
            <w:tcW w:w="1096" w:type="dxa"/>
          </w:tcPr>
          <w:p w14:paraId="2253BC86" w14:textId="77777777" w:rsidR="001137D8" w:rsidRPr="00417114" w:rsidRDefault="001137D8" w:rsidP="001137D8">
            <w:pPr>
              <w:spacing w:line="276" w:lineRule="auto"/>
              <w:rPr>
                <w:ins w:id="4025" w:author="Sorin Salagean" w:date="2015-01-30T16:23:00Z"/>
                <w:b/>
                <w:noProof/>
              </w:rPr>
            </w:pPr>
          </w:p>
        </w:tc>
        <w:tc>
          <w:tcPr>
            <w:tcW w:w="1935" w:type="dxa"/>
          </w:tcPr>
          <w:p w14:paraId="01742F35" w14:textId="377FDE11" w:rsidR="001137D8" w:rsidRPr="00417114" w:rsidRDefault="001703D4" w:rsidP="001137D8">
            <w:pPr>
              <w:spacing w:line="276" w:lineRule="auto"/>
              <w:rPr>
                <w:ins w:id="4026" w:author="Sorin Salagean" w:date="2015-01-30T16:23:00Z"/>
              </w:rPr>
            </w:pPr>
            <w:ins w:id="4027" w:author="Sorin Salagean" w:date="2015-01-30T16:27:00Z">
              <w:r w:rsidRPr="00417114">
                <w:rPr>
                  <w:rFonts w:asciiTheme="minorHAnsi" w:eastAsiaTheme="minorHAnsi" w:hAnsiTheme="minorHAnsi" w:cstheme="minorBidi"/>
                  <w:sz w:val="22"/>
                  <w:szCs w:val="22"/>
                </w:rPr>
                <w:t xml:space="preserve">Muta documentul in </w:t>
              </w:r>
              <w:r w:rsidRPr="00417114">
                <w:rPr>
                  <w:rFonts w:asciiTheme="minorHAnsi" w:eastAsiaTheme="minorHAnsi" w:hAnsiTheme="minorHAnsi" w:cstheme="minorBidi"/>
                  <w:b/>
                  <w:sz w:val="22"/>
                  <w:szCs w:val="22"/>
                </w:rPr>
                <w:t xml:space="preserve">Etapa 8 </w:t>
              </w:r>
              <w:r>
                <w:rPr>
                  <w:rFonts w:asciiTheme="minorHAnsi" w:eastAsiaTheme="minorHAnsi" w:hAnsiTheme="minorHAnsi" w:cstheme="minorBidi"/>
                  <w:b/>
                  <w:sz w:val="22"/>
                  <w:szCs w:val="22"/>
                </w:rPr>
                <w:t>–</w:t>
              </w:r>
              <w:r w:rsidRPr="00417114">
                <w:rPr>
                  <w:rFonts w:asciiTheme="minorHAnsi" w:eastAsiaTheme="minorHAnsi" w:hAnsiTheme="minorHAnsi" w:cstheme="minorBidi"/>
                  <w:b/>
                  <w:sz w:val="22"/>
                  <w:szCs w:val="22"/>
                </w:rPr>
                <w:t xml:space="preserve"> Lichidator</w:t>
              </w:r>
              <w:r>
                <w:rPr>
                  <w:rFonts w:asciiTheme="minorHAnsi" w:eastAsiaTheme="minorHAnsi" w:hAnsiTheme="minorHAnsi" w:cstheme="minorBidi"/>
                  <w:b/>
                  <w:sz w:val="22"/>
                  <w:szCs w:val="22"/>
                </w:rPr>
                <w:t xml:space="preserve"> (Dosare noi)</w:t>
              </w:r>
            </w:ins>
          </w:p>
        </w:tc>
      </w:tr>
      <w:tr w:rsidR="001703D4" w:rsidRPr="00126240" w14:paraId="61689D04" w14:textId="77777777" w:rsidTr="001137D8">
        <w:trPr>
          <w:trHeight w:val="362"/>
          <w:ins w:id="4028" w:author="Sorin Salagean" w:date="2015-01-30T16:27:00Z"/>
        </w:trPr>
        <w:tc>
          <w:tcPr>
            <w:tcW w:w="2025" w:type="dxa"/>
          </w:tcPr>
          <w:p w14:paraId="77031BAC" w14:textId="63595A61" w:rsidR="001703D4" w:rsidRDefault="001703D4" w:rsidP="001703D4">
            <w:pPr>
              <w:spacing w:line="276" w:lineRule="auto"/>
              <w:rPr>
                <w:ins w:id="4029" w:author="Sorin Salagean" w:date="2015-01-30T16:27:00Z"/>
                <w:b/>
              </w:rPr>
            </w:pPr>
            <w:ins w:id="4030" w:author="Sorin Salagean" w:date="2015-01-30T16:27:00Z">
              <w:r w:rsidRPr="00417114">
                <w:rPr>
                  <w:rFonts w:asciiTheme="minorHAnsi" w:eastAsiaTheme="minorHAnsi" w:hAnsiTheme="minorHAnsi" w:cstheme="minorBidi"/>
                  <w:b/>
                  <w:noProof/>
                  <w:sz w:val="22"/>
                  <w:szCs w:val="22"/>
                  <w:lang w:val="ro-RO"/>
                </w:rPr>
                <w:t>Trimite mesaj (nota)</w:t>
              </w:r>
            </w:ins>
          </w:p>
        </w:tc>
        <w:tc>
          <w:tcPr>
            <w:tcW w:w="5194" w:type="dxa"/>
          </w:tcPr>
          <w:p w14:paraId="4D499037" w14:textId="5CBFB050" w:rsidR="001703D4" w:rsidRPr="00417114" w:rsidRDefault="001703D4" w:rsidP="001703D4">
            <w:pPr>
              <w:spacing w:line="276" w:lineRule="auto"/>
              <w:rPr>
                <w:ins w:id="4031" w:author="Sorin Salagean" w:date="2015-01-30T16:27:00Z"/>
              </w:rPr>
            </w:pPr>
            <w:ins w:id="4032" w:author="Sorin Salagean" w:date="2015-01-30T16:27:00Z">
              <w:r>
                <w:rPr>
                  <w:rFonts w:asciiTheme="minorHAnsi" w:eastAsiaTheme="minorHAnsi" w:hAnsiTheme="minorHAnsi" w:cstheme="minorBidi"/>
                  <w:sz w:val="22"/>
                  <w:szCs w:val="22"/>
                </w:rPr>
                <w:t>Se poate</w:t>
              </w:r>
              <w:r w:rsidRPr="00417114">
                <w:rPr>
                  <w:rFonts w:asciiTheme="minorHAnsi" w:eastAsiaTheme="minorHAnsi" w:hAnsiTheme="minorHAnsi" w:cstheme="minorBidi"/>
                  <w:sz w:val="22"/>
                  <w:szCs w:val="22"/>
                </w:rPr>
                <w:t xml:space="preserve"> trimite un mesaj Nota catre oricare din grupuri</w:t>
              </w:r>
              <w:r>
                <w:rPr>
                  <w:rFonts w:asciiTheme="minorHAnsi" w:eastAsiaTheme="minorHAnsi" w:hAnsiTheme="minorHAnsi" w:cstheme="minorBidi"/>
                  <w:sz w:val="22"/>
                  <w:szCs w:val="22"/>
                </w:rPr>
                <w:t>.</w:t>
              </w:r>
            </w:ins>
          </w:p>
        </w:tc>
        <w:tc>
          <w:tcPr>
            <w:tcW w:w="1096" w:type="dxa"/>
          </w:tcPr>
          <w:p w14:paraId="1A2E7C34" w14:textId="77777777" w:rsidR="001703D4" w:rsidRPr="00417114" w:rsidRDefault="001703D4" w:rsidP="001703D4">
            <w:pPr>
              <w:spacing w:line="276" w:lineRule="auto"/>
              <w:rPr>
                <w:ins w:id="4033" w:author="Sorin Salagean" w:date="2015-01-30T16:27:00Z"/>
                <w:b/>
                <w:noProof/>
              </w:rPr>
            </w:pPr>
          </w:p>
        </w:tc>
        <w:tc>
          <w:tcPr>
            <w:tcW w:w="1935" w:type="dxa"/>
          </w:tcPr>
          <w:p w14:paraId="045F91CA" w14:textId="02787CD3" w:rsidR="001703D4" w:rsidRPr="00417114" w:rsidRDefault="001703D4" w:rsidP="001703D4">
            <w:pPr>
              <w:spacing w:line="276" w:lineRule="auto"/>
              <w:rPr>
                <w:ins w:id="4034" w:author="Sorin Salagean" w:date="2015-01-30T16:27:00Z"/>
              </w:rPr>
            </w:pPr>
            <w:ins w:id="4035" w:author="Sorin Salagean" w:date="2015-01-30T16:27:00Z">
              <w:r w:rsidRPr="00417114">
                <w:rPr>
                  <w:rFonts w:asciiTheme="minorHAnsi" w:eastAsiaTheme="minorHAnsi" w:hAnsiTheme="minorHAnsi" w:cstheme="minorBidi"/>
                  <w:sz w:val="22"/>
                  <w:szCs w:val="22"/>
                </w:rPr>
                <w:t>Create Note</w:t>
              </w:r>
            </w:ins>
          </w:p>
        </w:tc>
      </w:tr>
      <w:tr w:rsidR="001703D4" w:rsidRPr="00126240" w14:paraId="346851C9" w14:textId="77777777" w:rsidTr="001137D8">
        <w:trPr>
          <w:trHeight w:val="362"/>
          <w:ins w:id="4036" w:author="Sorin Salagean" w:date="2015-01-30T16:27:00Z"/>
        </w:trPr>
        <w:tc>
          <w:tcPr>
            <w:tcW w:w="2025" w:type="dxa"/>
          </w:tcPr>
          <w:p w14:paraId="38910EDF" w14:textId="0AD9FC33" w:rsidR="001703D4" w:rsidRDefault="001703D4" w:rsidP="001703D4">
            <w:pPr>
              <w:spacing w:line="276" w:lineRule="auto"/>
              <w:rPr>
                <w:ins w:id="4037" w:author="Sorin Salagean" w:date="2015-01-30T16:27:00Z"/>
                <w:b/>
                <w:noProof/>
              </w:rPr>
            </w:pPr>
            <w:ins w:id="4038" w:author="Sorin Salagean" w:date="2015-01-30T16:28:00Z">
              <w:r w:rsidRPr="00417114">
                <w:rPr>
                  <w:rFonts w:asciiTheme="minorHAnsi" w:eastAsiaTheme="minorHAnsi" w:hAnsiTheme="minorHAnsi" w:cstheme="minorBidi"/>
                  <w:b/>
                  <w:noProof/>
                  <w:sz w:val="22"/>
                  <w:szCs w:val="22"/>
                  <w:lang w:val="ro-RO"/>
                </w:rPr>
                <w:lastRenderedPageBreak/>
                <w:t>Import DIR completat</w:t>
              </w:r>
            </w:ins>
          </w:p>
        </w:tc>
        <w:tc>
          <w:tcPr>
            <w:tcW w:w="5194" w:type="dxa"/>
          </w:tcPr>
          <w:p w14:paraId="2FF4432D" w14:textId="44E3D544" w:rsidR="001703D4" w:rsidRDefault="001703D4" w:rsidP="001703D4">
            <w:pPr>
              <w:spacing w:line="276" w:lineRule="auto"/>
              <w:rPr>
                <w:ins w:id="4039" w:author="Sorin Salagean" w:date="2015-01-30T16:27:00Z"/>
              </w:rPr>
            </w:pPr>
            <w:ins w:id="4040" w:author="Sorin Salagean" w:date="2015-01-30T16:28:00Z">
              <w:r w:rsidRPr="00417114">
                <w:rPr>
                  <w:rFonts w:asciiTheme="minorHAnsi" w:eastAsiaTheme="minorHAnsi" w:hAnsiTheme="minorHAnsi" w:cstheme="minorBidi"/>
                  <w:sz w:val="22"/>
                  <w:szCs w:val="22"/>
                </w:rPr>
                <w:t>Se importa documentul “DIR completat”</w:t>
              </w:r>
            </w:ins>
          </w:p>
        </w:tc>
        <w:tc>
          <w:tcPr>
            <w:tcW w:w="1096" w:type="dxa"/>
          </w:tcPr>
          <w:p w14:paraId="48C1D7BC" w14:textId="77777777" w:rsidR="001703D4" w:rsidRPr="00417114" w:rsidRDefault="001703D4" w:rsidP="001703D4">
            <w:pPr>
              <w:spacing w:line="276" w:lineRule="auto"/>
              <w:rPr>
                <w:ins w:id="4041" w:author="Sorin Salagean" w:date="2015-01-30T16:27:00Z"/>
                <w:b/>
                <w:noProof/>
              </w:rPr>
            </w:pPr>
          </w:p>
        </w:tc>
        <w:tc>
          <w:tcPr>
            <w:tcW w:w="1935" w:type="dxa"/>
          </w:tcPr>
          <w:p w14:paraId="4F7E1E96" w14:textId="163F061B" w:rsidR="001703D4" w:rsidRDefault="001703D4" w:rsidP="001703D4">
            <w:pPr>
              <w:spacing w:line="276" w:lineRule="auto"/>
              <w:rPr>
                <w:ins w:id="4042" w:author="Sorin Salagean" w:date="2015-01-30T16:27:00Z"/>
              </w:rPr>
            </w:pPr>
            <w:ins w:id="4043" w:author="Sorin Salagean" w:date="2015-01-30T16:28:00Z">
              <w:r w:rsidRPr="00417114">
                <w:rPr>
                  <w:rFonts w:asciiTheme="minorHAnsi" w:eastAsiaTheme="minorHAnsi" w:hAnsiTheme="minorHAnsi" w:cstheme="minorBidi"/>
                  <w:sz w:val="22"/>
                  <w:szCs w:val="22"/>
                </w:rPr>
                <w:t>Import Document</w:t>
              </w:r>
            </w:ins>
          </w:p>
        </w:tc>
      </w:tr>
      <w:tr w:rsidR="001703D4" w:rsidRPr="00126240" w14:paraId="73C2E295" w14:textId="77777777" w:rsidTr="001137D8">
        <w:trPr>
          <w:trHeight w:val="362"/>
          <w:ins w:id="4044" w:author="Sorin Salagean" w:date="2015-01-30T16:29:00Z"/>
        </w:trPr>
        <w:tc>
          <w:tcPr>
            <w:tcW w:w="2025" w:type="dxa"/>
          </w:tcPr>
          <w:p w14:paraId="5657DFF8" w14:textId="05D01C79" w:rsidR="001703D4" w:rsidRDefault="001703D4" w:rsidP="001703D4">
            <w:pPr>
              <w:spacing w:line="276" w:lineRule="auto"/>
              <w:rPr>
                <w:ins w:id="4045" w:author="Sorin Salagean" w:date="2015-01-30T16:29:00Z"/>
                <w:b/>
                <w:noProof/>
              </w:rPr>
            </w:pPr>
            <w:ins w:id="4046" w:author="Sorin Salagean" w:date="2015-01-30T16:29:00Z">
              <w:r w:rsidRPr="00417114">
                <w:rPr>
                  <w:rFonts w:asciiTheme="minorHAnsi" w:eastAsiaTheme="minorHAnsi" w:hAnsiTheme="minorHAnsi" w:cstheme="minorBidi"/>
                  <w:b/>
                  <w:noProof/>
                  <w:sz w:val="22"/>
                  <w:szCs w:val="22"/>
                  <w:lang w:val="ro-RO"/>
                </w:rPr>
                <w:t>Import Deviz constatator</w:t>
              </w:r>
            </w:ins>
          </w:p>
        </w:tc>
        <w:tc>
          <w:tcPr>
            <w:tcW w:w="5194" w:type="dxa"/>
          </w:tcPr>
          <w:p w14:paraId="0438231C" w14:textId="1C2DA559" w:rsidR="001703D4" w:rsidRPr="00417114" w:rsidRDefault="001703D4" w:rsidP="001703D4">
            <w:pPr>
              <w:spacing w:line="276" w:lineRule="auto"/>
              <w:rPr>
                <w:ins w:id="4047" w:author="Sorin Salagean" w:date="2015-01-30T16:29:00Z"/>
              </w:rPr>
            </w:pPr>
            <w:ins w:id="4048" w:author="Sorin Salagean" w:date="2015-01-30T16:29:00Z">
              <w:r w:rsidRPr="00417114">
                <w:rPr>
                  <w:rFonts w:asciiTheme="minorHAnsi" w:eastAsiaTheme="minorHAnsi" w:hAnsiTheme="minorHAnsi" w:cstheme="minorBidi"/>
                  <w:sz w:val="22"/>
                  <w:szCs w:val="22"/>
                </w:rPr>
                <w:t>Se importa documentul “Deviz constatator”</w:t>
              </w:r>
            </w:ins>
          </w:p>
        </w:tc>
        <w:tc>
          <w:tcPr>
            <w:tcW w:w="1096" w:type="dxa"/>
          </w:tcPr>
          <w:p w14:paraId="78A79FDE" w14:textId="77777777" w:rsidR="001703D4" w:rsidRPr="00417114" w:rsidRDefault="001703D4" w:rsidP="001703D4">
            <w:pPr>
              <w:spacing w:line="276" w:lineRule="auto"/>
              <w:rPr>
                <w:ins w:id="4049" w:author="Sorin Salagean" w:date="2015-01-30T16:29:00Z"/>
                <w:b/>
                <w:noProof/>
              </w:rPr>
            </w:pPr>
          </w:p>
        </w:tc>
        <w:tc>
          <w:tcPr>
            <w:tcW w:w="1935" w:type="dxa"/>
          </w:tcPr>
          <w:p w14:paraId="51ACF86A" w14:textId="3128D069" w:rsidR="001703D4" w:rsidRDefault="001703D4" w:rsidP="001703D4">
            <w:pPr>
              <w:spacing w:line="276" w:lineRule="auto"/>
              <w:rPr>
                <w:ins w:id="4050" w:author="Sorin Salagean" w:date="2015-01-30T16:29:00Z"/>
              </w:rPr>
            </w:pPr>
            <w:ins w:id="4051" w:author="Sorin Salagean" w:date="2015-01-30T16:29:00Z">
              <w:r w:rsidRPr="00417114">
                <w:rPr>
                  <w:rFonts w:asciiTheme="minorHAnsi" w:eastAsiaTheme="minorHAnsi" w:hAnsiTheme="minorHAnsi" w:cstheme="minorBidi"/>
                  <w:sz w:val="22"/>
                  <w:szCs w:val="22"/>
                </w:rPr>
                <w:t>Import Document</w:t>
              </w:r>
            </w:ins>
          </w:p>
        </w:tc>
      </w:tr>
    </w:tbl>
    <w:p w14:paraId="4A883993" w14:textId="77777777" w:rsidR="00F2755F" w:rsidRPr="00696777" w:rsidDel="001703D4" w:rsidRDefault="00F2755F">
      <w:pPr>
        <w:rPr>
          <w:del w:id="4052" w:author="Sorin Salagean" w:date="2015-01-30T16:29:00Z"/>
          <w:lang w:val="en-US"/>
        </w:rPr>
        <w:pPrChange w:id="4053" w:author="Sorin Salagean" w:date="2015-01-30T13:06:00Z">
          <w:pPr>
            <w:pStyle w:val="Heading2"/>
          </w:pPr>
        </w:pPrChange>
      </w:pPr>
    </w:p>
    <w:p w14:paraId="3B6287B1" w14:textId="3C7DCD27" w:rsidR="00E26520" w:rsidRPr="001703D4" w:rsidDel="001703D4" w:rsidRDefault="00D304E5">
      <w:pPr>
        <w:jc w:val="both"/>
        <w:rPr>
          <w:del w:id="4054" w:author="Sorin Salagean" w:date="2015-01-30T16:29:00Z"/>
          <w:lang w:val="en-US"/>
        </w:rPr>
      </w:pPr>
      <w:del w:id="4055" w:author="Sorin Salagean" w:date="2015-01-29T17:23:00Z">
        <w:r w:rsidRPr="001703D4" w:rsidDel="00E26520">
          <w:rPr>
            <w:lang w:val="en-US"/>
          </w:rPr>
          <w:delText xml:space="preserve">Acesta etapa este identica cu etapa Constator intern, cu deosebirea ca toate cele </w:delText>
        </w:r>
        <w:r w:rsidR="00720521" w:rsidRPr="001703D4" w:rsidDel="00E26520">
          <w:rPr>
            <w:lang w:val="en-US"/>
          </w:rPr>
          <w:delText xml:space="preserve">necesare </w:delText>
        </w:r>
        <w:r w:rsidRPr="001703D4" w:rsidDel="00E26520">
          <w:rPr>
            <w:lang w:val="en-US"/>
          </w:rPr>
          <w:delText>de facut se vor face de catre userul din grupul constatator extern.</w:delText>
        </w:r>
      </w:del>
    </w:p>
    <w:p w14:paraId="08FB750C" w14:textId="2BF8C020" w:rsidR="00D304E5" w:rsidDel="001703D4" w:rsidRDefault="00D304E5" w:rsidP="00720521">
      <w:pPr>
        <w:jc w:val="both"/>
        <w:rPr>
          <w:del w:id="4056" w:author="Unknown"/>
          <w:lang w:val="en-US"/>
        </w:rPr>
      </w:pPr>
    </w:p>
    <w:p w14:paraId="57E94B40" w14:textId="77777777" w:rsidR="001703D4" w:rsidRPr="005F6C74" w:rsidRDefault="001703D4">
      <w:pPr>
        <w:pStyle w:val="ListParagraph"/>
        <w:jc w:val="both"/>
        <w:rPr>
          <w:ins w:id="4057" w:author="Sorin Salagean" w:date="2015-01-30T16:30:00Z"/>
          <w:lang w:val="en-US"/>
        </w:rPr>
        <w:pPrChange w:id="4058" w:author="Sorin Salagean" w:date="2015-01-30T16:30:00Z">
          <w:pPr>
            <w:jc w:val="both"/>
          </w:pPr>
        </w:pPrChange>
      </w:pPr>
    </w:p>
    <w:p w14:paraId="7A5F1F3E" w14:textId="1A057A2C" w:rsidR="00F1382E" w:rsidRPr="008A4E38" w:rsidDel="00F26456" w:rsidRDefault="008A4E38" w:rsidP="00AB457C">
      <w:pPr>
        <w:pStyle w:val="Heading3"/>
        <w:rPr>
          <w:del w:id="4059" w:author="Sorin Salagean" w:date="2015-01-29T17:43:00Z"/>
          <w:b/>
          <w:i/>
          <w:sz w:val="22"/>
          <w:szCs w:val="22"/>
          <w:lang w:val="en-US"/>
          <w:rPrChange w:id="4060" w:author="Sorin Salagean" w:date="2015-01-30T16:41:00Z">
            <w:rPr>
              <w:del w:id="4061" w:author="Sorin Salagean" w:date="2015-01-29T17:43:00Z"/>
              <w:lang w:val="en-US"/>
            </w:rPr>
          </w:rPrChange>
        </w:rPr>
      </w:pPr>
      <w:bookmarkStart w:id="4062" w:name="_Toc389553019"/>
      <w:ins w:id="4063" w:author="Sorin Salagean" w:date="2015-01-30T16:39:00Z">
        <w:r w:rsidRPr="008A4E38">
          <w:rPr>
            <w:b/>
            <w:i/>
            <w:lang w:val="en-US"/>
            <w:rPrChange w:id="4064" w:author="Sorin Salagean" w:date="2015-01-30T16:40:00Z">
              <w:rPr>
                <w:lang w:val="en-US"/>
              </w:rPr>
            </w:rPrChange>
          </w:rPr>
          <w:t xml:space="preserve">OBS: </w:t>
        </w:r>
      </w:ins>
      <w:del w:id="4065" w:author="Sorin Salagean" w:date="2015-01-29T17:43:00Z">
        <w:r w:rsidR="00F1382E" w:rsidRPr="008A4E38" w:rsidDel="00F26456">
          <w:rPr>
            <w:sz w:val="22"/>
            <w:szCs w:val="22"/>
            <w:lang w:val="en-US"/>
            <w:rPrChange w:id="4066" w:author="Sorin Salagean" w:date="2015-01-30T16:41:00Z">
              <w:rPr>
                <w:lang w:val="en-US"/>
              </w:rPr>
            </w:rPrChange>
          </w:rPr>
          <w:delText>Functionalitati etapa Constatator:</w:delText>
        </w:r>
        <w:bookmarkEnd w:id="4062"/>
      </w:del>
    </w:p>
    <w:p w14:paraId="5B0581B1" w14:textId="686B1009" w:rsidR="006555A6" w:rsidRPr="008A4E38" w:rsidDel="001703D4" w:rsidRDefault="006555A6" w:rsidP="00A35391">
      <w:pPr>
        <w:jc w:val="both"/>
        <w:rPr>
          <w:del w:id="4067" w:author="Sorin Salagean" w:date="2015-01-30T16:30:00Z"/>
          <w:lang w:val="en-US"/>
          <w:rPrChange w:id="4068" w:author="Sorin Salagean" w:date="2015-01-30T16:41:00Z">
            <w:rPr>
              <w:del w:id="4069" w:author="Sorin Salagean" w:date="2015-01-30T16:30:00Z"/>
              <w:sz w:val="24"/>
              <w:szCs w:val="24"/>
              <w:lang w:val="en-US"/>
            </w:rPr>
          </w:rPrChange>
        </w:rPr>
      </w:pPr>
      <w:r w:rsidRPr="008A4E38">
        <w:rPr>
          <w:lang w:val="en-US"/>
          <w:rPrChange w:id="4070" w:author="Sorin Salagean" w:date="2015-01-30T16:41:00Z">
            <w:rPr>
              <w:sz w:val="24"/>
              <w:szCs w:val="24"/>
              <w:lang w:val="en-US"/>
            </w:rPr>
          </w:rPrChange>
        </w:rPr>
        <w:t>Daca nu s-au completat toate campurile din documentul “ Verificari documente dosar” dosarul nu poate trece in etapa urmatoare.</w:t>
      </w:r>
      <w:ins w:id="4071" w:author="Sorin Salagean" w:date="2015-01-30T16:30:00Z">
        <w:r w:rsidR="001703D4" w:rsidRPr="008A4E38">
          <w:rPr>
            <w:lang w:val="en-US"/>
          </w:rPr>
          <w:t xml:space="preserve"> </w:t>
        </w:r>
      </w:ins>
    </w:p>
    <w:p w14:paraId="74AB3D34" w14:textId="659C57D8" w:rsidR="00720521" w:rsidRPr="008A4E38" w:rsidDel="001703D4" w:rsidRDefault="00A35391" w:rsidP="00720521">
      <w:pPr>
        <w:jc w:val="both"/>
        <w:rPr>
          <w:del w:id="4072" w:author="Sorin Salagean" w:date="2015-01-30T16:31:00Z"/>
          <w:lang w:val="en-US"/>
          <w:rPrChange w:id="4073" w:author="Sorin Salagean" w:date="2015-01-30T16:41:00Z">
            <w:rPr>
              <w:del w:id="4074" w:author="Sorin Salagean" w:date="2015-01-30T16:31:00Z"/>
              <w:sz w:val="24"/>
              <w:szCs w:val="24"/>
              <w:lang w:val="en-US"/>
            </w:rPr>
          </w:rPrChange>
        </w:rPr>
      </w:pPr>
      <w:r w:rsidRPr="008A4E38">
        <w:rPr>
          <w:lang w:val="en-US"/>
          <w:rPrChange w:id="4075" w:author="Sorin Salagean" w:date="2015-01-30T16:41:00Z">
            <w:rPr>
              <w:sz w:val="24"/>
              <w:szCs w:val="24"/>
              <w:lang w:val="en-US"/>
            </w:rPr>
          </w:rPrChange>
        </w:rPr>
        <w:t xml:space="preserve">La incarcarea unui document, OnBase completeaza automat cu </w:t>
      </w:r>
      <w:del w:id="4076" w:author="Sorin Salagean" w:date="2015-01-30T16:30:00Z">
        <w:r w:rsidRPr="008A4E38" w:rsidDel="001703D4">
          <w:rPr>
            <w:lang w:val="en-US"/>
            <w:rPrChange w:id="4077" w:author="Sorin Salagean" w:date="2015-01-30T16:41:00Z">
              <w:rPr>
                <w:sz w:val="24"/>
                <w:szCs w:val="24"/>
                <w:lang w:val="en-US"/>
              </w:rPr>
            </w:rPrChange>
          </w:rPr>
          <w:delText>da</w:delText>
        </w:r>
      </w:del>
      <w:ins w:id="4078" w:author="Sorin Salagean" w:date="2015-01-30T16:30:00Z">
        <w:r w:rsidR="001703D4" w:rsidRPr="008A4E38">
          <w:rPr>
            <w:lang w:val="en-US"/>
          </w:rPr>
          <w:t>“DA”</w:t>
        </w:r>
      </w:ins>
      <w:r w:rsidRPr="008A4E38">
        <w:rPr>
          <w:lang w:val="en-US"/>
          <w:rPrChange w:id="4079" w:author="Sorin Salagean" w:date="2015-01-30T16:41:00Z">
            <w:rPr>
              <w:sz w:val="24"/>
              <w:szCs w:val="24"/>
              <w:lang w:val="en-US"/>
            </w:rPr>
          </w:rPrChange>
        </w:rPr>
        <w:t xml:space="preserve">, campul aferent numelui documentului in </w:t>
      </w:r>
      <w:ins w:id="4080" w:author="Sorin Salagean" w:date="2015-01-30T16:30:00Z">
        <w:r w:rsidR="001703D4" w:rsidRPr="008A4E38">
          <w:rPr>
            <w:lang w:val="en-US"/>
          </w:rPr>
          <w:t>“</w:t>
        </w:r>
      </w:ins>
      <w:r w:rsidRPr="008A4E38">
        <w:rPr>
          <w:lang w:val="en-US"/>
          <w:rPrChange w:id="4081" w:author="Sorin Salagean" w:date="2015-01-30T16:41:00Z">
            <w:rPr>
              <w:sz w:val="24"/>
              <w:szCs w:val="24"/>
              <w:lang w:val="en-US"/>
            </w:rPr>
          </w:rPrChange>
        </w:rPr>
        <w:t>Verificari documente</w:t>
      </w:r>
      <w:ins w:id="4082" w:author="Sorin Salagean" w:date="2015-01-30T16:30:00Z">
        <w:r w:rsidR="001703D4" w:rsidRPr="008A4E38">
          <w:rPr>
            <w:lang w:val="en-US"/>
          </w:rPr>
          <w:t>”</w:t>
        </w:r>
      </w:ins>
      <w:r w:rsidRPr="008A4E38">
        <w:rPr>
          <w:lang w:val="en-US"/>
          <w:rPrChange w:id="4083" w:author="Sorin Salagean" w:date="2015-01-30T16:41:00Z">
            <w:rPr>
              <w:sz w:val="24"/>
              <w:szCs w:val="24"/>
              <w:lang w:val="en-US"/>
            </w:rPr>
          </w:rPrChange>
        </w:rPr>
        <w:t>. Daca nu s-a incarcat acest set minim de documente dosarul nu poate trece in urmatoarea etapa.</w:t>
      </w:r>
      <w:r w:rsidR="00720521" w:rsidRPr="008A4E38">
        <w:rPr>
          <w:lang w:val="en-US"/>
          <w:rPrChange w:id="4084" w:author="Sorin Salagean" w:date="2015-01-30T16:41:00Z">
            <w:rPr>
              <w:sz w:val="24"/>
              <w:szCs w:val="24"/>
              <w:lang w:val="en-US"/>
            </w:rPr>
          </w:rPrChange>
        </w:rPr>
        <w:t xml:space="preserve"> OnBase deschide fereastra cu mesaj de eroare si specifica eroarea.</w:t>
      </w:r>
      <w:ins w:id="4085" w:author="Sorin Salagean" w:date="2015-01-30T16:31:00Z">
        <w:r w:rsidR="001703D4" w:rsidRPr="008A4E38">
          <w:rPr>
            <w:lang w:val="en-US"/>
          </w:rPr>
          <w:t xml:space="preserve"> </w:t>
        </w:r>
      </w:ins>
    </w:p>
    <w:p w14:paraId="777E9F3D" w14:textId="66B686EB" w:rsidR="00A35391" w:rsidRPr="008A4E38" w:rsidDel="009B2193" w:rsidRDefault="00A35391" w:rsidP="00A35391">
      <w:pPr>
        <w:jc w:val="both"/>
        <w:rPr>
          <w:del w:id="4086" w:author="Sorin Salagean" w:date="2015-01-30T13:13:00Z"/>
          <w:sz w:val="24"/>
          <w:szCs w:val="24"/>
          <w:lang w:val="en-US"/>
        </w:rPr>
      </w:pPr>
      <w:r w:rsidRPr="008A4E38">
        <w:rPr>
          <w:lang w:val="en-US"/>
          <w:rPrChange w:id="4087" w:author="Sorin Salagean" w:date="2015-01-30T16:41:00Z">
            <w:rPr>
              <w:sz w:val="24"/>
              <w:szCs w:val="24"/>
              <w:lang w:val="en-US"/>
            </w:rPr>
          </w:rPrChange>
        </w:rPr>
        <w:t xml:space="preserve">In cazul in care rezerva Insis nu a fost actualizata, nu se poate trece in etapa urmatoare. OnBase verifica daca valoarea campului </w:t>
      </w:r>
      <w:ins w:id="4088" w:author="Sorin Salagean" w:date="2015-01-30T16:31:00Z">
        <w:r w:rsidR="001703D4" w:rsidRPr="008A4E38">
          <w:rPr>
            <w:lang w:val="en-US"/>
          </w:rPr>
          <w:t>“</w:t>
        </w:r>
      </w:ins>
      <w:r w:rsidRPr="008A4E38">
        <w:rPr>
          <w:lang w:val="en-US"/>
          <w:rPrChange w:id="4089" w:author="Sorin Salagean" w:date="2015-01-30T16:41:00Z">
            <w:rPr>
              <w:sz w:val="24"/>
              <w:szCs w:val="24"/>
              <w:lang w:val="en-US"/>
            </w:rPr>
          </w:rPrChange>
        </w:rPr>
        <w:t>Rezerva Insis</w:t>
      </w:r>
      <w:ins w:id="4090" w:author="Sorin Salagean" w:date="2015-01-30T16:31:00Z">
        <w:r w:rsidR="001703D4" w:rsidRPr="008A4E38">
          <w:rPr>
            <w:lang w:val="en-US"/>
          </w:rPr>
          <w:t>”</w:t>
        </w:r>
      </w:ins>
      <w:r w:rsidRPr="008A4E38">
        <w:rPr>
          <w:lang w:val="en-US"/>
          <w:rPrChange w:id="4091" w:author="Sorin Salagean" w:date="2015-01-30T16:41:00Z">
            <w:rPr>
              <w:sz w:val="24"/>
              <w:szCs w:val="24"/>
              <w:lang w:val="en-US"/>
            </w:rPr>
          </w:rPrChange>
        </w:rPr>
        <w:t xml:space="preserve"> a fost modificata versus valoarea la intrarea in etapa constatator, daca </w:t>
      </w:r>
      <w:ins w:id="4092" w:author="Sorin Salagean" w:date="2015-01-30T16:32:00Z">
        <w:r w:rsidR="001703D4" w:rsidRPr="008A4E38">
          <w:rPr>
            <w:lang w:val="en-US"/>
          </w:rPr>
          <w:t>“DA”</w:t>
        </w:r>
      </w:ins>
      <w:del w:id="4093" w:author="Sorin Salagean" w:date="2015-01-30T16:32:00Z">
        <w:r w:rsidRPr="008A4E38" w:rsidDel="001703D4">
          <w:rPr>
            <w:lang w:val="en-US"/>
            <w:rPrChange w:id="4094" w:author="Sorin Salagean" w:date="2015-01-30T16:41:00Z">
              <w:rPr>
                <w:sz w:val="24"/>
                <w:szCs w:val="24"/>
                <w:lang w:val="en-US"/>
              </w:rPr>
            </w:rPrChange>
          </w:rPr>
          <w:delText>da</w:delText>
        </w:r>
      </w:del>
      <w:ins w:id="4095" w:author="Sorin Salagean" w:date="2015-01-30T16:32:00Z">
        <w:r w:rsidR="001703D4" w:rsidRPr="008A4E38">
          <w:rPr>
            <w:lang w:val="en-US"/>
          </w:rPr>
          <w:t xml:space="preserve"> </w:t>
        </w:r>
      </w:ins>
      <w:del w:id="4096" w:author="Sorin Salagean" w:date="2015-01-30T16:32:00Z">
        <w:r w:rsidRPr="008A4E38" w:rsidDel="001703D4">
          <w:rPr>
            <w:lang w:val="en-US"/>
            <w:rPrChange w:id="4097" w:author="Sorin Salagean" w:date="2015-01-30T16:41:00Z">
              <w:rPr>
                <w:sz w:val="24"/>
                <w:szCs w:val="24"/>
                <w:lang w:val="en-US"/>
              </w:rPr>
            </w:rPrChange>
          </w:rPr>
          <w:delText xml:space="preserve"> </w:delText>
        </w:r>
      </w:del>
      <w:r w:rsidRPr="008A4E38">
        <w:rPr>
          <w:lang w:val="en-US"/>
          <w:rPrChange w:id="4098" w:author="Sorin Salagean" w:date="2015-01-30T16:41:00Z">
            <w:rPr>
              <w:sz w:val="24"/>
              <w:szCs w:val="24"/>
              <w:lang w:val="en-US"/>
            </w:rPr>
          </w:rPrChange>
        </w:rPr>
        <w:t xml:space="preserve">atunci dosarul poate sa treaca in etapa urmatoare </w:t>
      </w:r>
      <w:ins w:id="4099" w:author="Sorin Salagean" w:date="2015-01-30T16:32:00Z">
        <w:r w:rsidR="001703D4" w:rsidRPr="008A4E38">
          <w:rPr>
            <w:lang w:val="en-US"/>
          </w:rPr>
          <w:t>“</w:t>
        </w:r>
      </w:ins>
      <w:r w:rsidRPr="008A4E38">
        <w:rPr>
          <w:lang w:val="en-US"/>
          <w:rPrChange w:id="4100" w:author="Sorin Salagean" w:date="2015-01-30T16:41:00Z">
            <w:rPr>
              <w:sz w:val="24"/>
              <w:szCs w:val="24"/>
              <w:lang w:val="en-US"/>
            </w:rPr>
          </w:rPrChange>
        </w:rPr>
        <w:t>Lichidator</w:t>
      </w:r>
      <w:ins w:id="4101" w:author="Sorin Salagean" w:date="2015-01-30T16:32:00Z">
        <w:r w:rsidR="001703D4" w:rsidRPr="008A4E38">
          <w:rPr>
            <w:lang w:val="en-US"/>
          </w:rPr>
          <w:t xml:space="preserve"> (Dosare noi)</w:t>
        </w:r>
      </w:ins>
      <w:ins w:id="4102" w:author="Sorin Salagean" w:date="2015-01-29T17:44:00Z">
        <w:r w:rsidR="00F26456" w:rsidRPr="008A4E38">
          <w:rPr>
            <w:lang w:val="en-US"/>
            <w:rPrChange w:id="4103" w:author="Sorin Salagean" w:date="2015-01-30T16:41:00Z">
              <w:rPr>
                <w:sz w:val="24"/>
                <w:szCs w:val="24"/>
                <w:lang w:val="en-US"/>
              </w:rPr>
            </w:rPrChange>
          </w:rPr>
          <w:t>.</w:t>
        </w:r>
      </w:ins>
    </w:p>
    <w:p w14:paraId="65D77F9D" w14:textId="364A2FEC" w:rsidR="00A35391" w:rsidDel="00E26520" w:rsidRDefault="00A35391" w:rsidP="00A35391">
      <w:pPr>
        <w:jc w:val="both"/>
        <w:rPr>
          <w:del w:id="4104" w:author="Sorin Salagean" w:date="2015-01-29T17:29:00Z"/>
          <w:sz w:val="24"/>
          <w:szCs w:val="24"/>
          <w:lang w:val="en-US"/>
        </w:rPr>
      </w:pPr>
      <w:del w:id="4105" w:author="Sorin Salagean" w:date="2015-01-29T17:28:00Z">
        <w:r w:rsidDel="00E26520">
          <w:rPr>
            <w:sz w:val="24"/>
            <w:szCs w:val="24"/>
            <w:lang w:val="en-US"/>
          </w:rPr>
          <w:delText>Dupa crearea Notei de constatare aceasta se poate printa folosind layout-ul agreat pentru acest document. Acest lucru se face apasand butonul “Print Nota de constatare” din partea de sus a ecranului.</w:delText>
        </w:r>
      </w:del>
    </w:p>
    <w:p w14:paraId="247CC9DC" w14:textId="1DF98695" w:rsidR="00A35391" w:rsidRPr="00E26520" w:rsidDel="00E26520" w:rsidRDefault="00A35391">
      <w:pPr>
        <w:rPr>
          <w:del w:id="4106" w:author="Sorin Salagean" w:date="2015-01-29T17:29:00Z"/>
          <w:sz w:val="24"/>
          <w:szCs w:val="24"/>
          <w:lang w:val="en-US"/>
          <w:rPrChange w:id="4107" w:author="Sorin Salagean" w:date="2015-01-29T17:29:00Z">
            <w:rPr>
              <w:del w:id="4108" w:author="Sorin Salagean" w:date="2015-01-29T17:29:00Z"/>
              <w:lang w:val="en-US"/>
            </w:rPr>
          </w:rPrChange>
        </w:rPr>
        <w:pPrChange w:id="4109" w:author="Sorin Salagean" w:date="2015-01-29T17:29:00Z">
          <w:pPr>
            <w:jc w:val="both"/>
          </w:pPr>
        </w:pPrChange>
      </w:pPr>
      <w:del w:id="4110" w:author="Sorin Salagean" w:date="2015-01-29T17:29:00Z">
        <w:r w:rsidRPr="00E26520" w:rsidDel="00E26520">
          <w:rPr>
            <w:sz w:val="24"/>
            <w:szCs w:val="24"/>
            <w:lang w:val="en-US"/>
            <w:rPrChange w:id="4111" w:author="Sorin Salagean" w:date="2015-01-29T17:29:00Z">
              <w:rPr>
                <w:lang w:val="en-US"/>
              </w:rPr>
            </w:rPrChange>
          </w:rPr>
          <w:delText>Tot in aceasta etapa se mai pot:</w:delText>
        </w:r>
      </w:del>
    </w:p>
    <w:p w14:paraId="04813995" w14:textId="7461DFB3" w:rsidR="00A35391" w:rsidDel="00E26520" w:rsidRDefault="00A35391">
      <w:pPr>
        <w:rPr>
          <w:del w:id="4112" w:author="Sorin Salagean" w:date="2015-01-29T17:29:00Z"/>
          <w:lang w:val="en-US"/>
        </w:rPr>
        <w:pPrChange w:id="4113" w:author="Sorin Salagean" w:date="2015-01-29T17:29:00Z">
          <w:pPr>
            <w:pStyle w:val="ListParagraph"/>
            <w:numPr>
              <w:numId w:val="8"/>
            </w:numPr>
            <w:ind w:hanging="360"/>
            <w:jc w:val="both"/>
          </w:pPr>
        </w:pPrChange>
      </w:pPr>
      <w:del w:id="4114" w:author="Sorin Salagean" w:date="2015-01-29T17:29:00Z">
        <w:r w:rsidDel="00E26520">
          <w:rPr>
            <w:lang w:val="en-US"/>
          </w:rPr>
          <w:delText>Importa documente la dosar – prin interm</w:delText>
        </w:r>
        <w:r w:rsidR="00072D65" w:rsidDel="00E26520">
          <w:rPr>
            <w:lang w:val="en-US"/>
          </w:rPr>
          <w:delText>e</w:delText>
        </w:r>
        <w:r w:rsidDel="00E26520">
          <w:rPr>
            <w:lang w:val="en-US"/>
          </w:rPr>
          <w:delText>diul butonului “ Import document dosar”</w:delText>
        </w:r>
      </w:del>
    </w:p>
    <w:p w14:paraId="395DC197" w14:textId="69CFC7D7" w:rsidR="0031276B" w:rsidDel="00E26520" w:rsidRDefault="0031276B">
      <w:pPr>
        <w:rPr>
          <w:del w:id="4115" w:author="Sorin Salagean" w:date="2015-01-29T17:29:00Z"/>
          <w:lang w:val="en-US"/>
        </w:rPr>
        <w:pPrChange w:id="4116" w:author="Sorin Salagean" w:date="2015-01-29T17:29:00Z">
          <w:pPr>
            <w:pStyle w:val="ListParagraph"/>
            <w:numPr>
              <w:numId w:val="8"/>
            </w:numPr>
            <w:ind w:hanging="360"/>
            <w:jc w:val="both"/>
          </w:pPr>
        </w:pPrChange>
      </w:pPr>
      <w:del w:id="4117" w:author="Sorin Salagean" w:date="2015-01-29T17:29:00Z">
        <w:r w:rsidDel="00E26520">
          <w:rPr>
            <w:lang w:val="en-US"/>
          </w:rPr>
          <w:delText>Importa Nota de constatare – prin intermediul butonului “ Import Nota de constatare”</w:delText>
        </w:r>
      </w:del>
    </w:p>
    <w:p w14:paraId="06228C03" w14:textId="2365C510" w:rsidR="0031276B" w:rsidDel="00E26520" w:rsidRDefault="0050471E">
      <w:pPr>
        <w:rPr>
          <w:del w:id="4118" w:author="Sorin Salagean" w:date="2015-01-29T17:29:00Z"/>
          <w:lang w:val="en-US"/>
        </w:rPr>
        <w:pPrChange w:id="4119" w:author="Sorin Salagean" w:date="2015-01-29T17:29:00Z">
          <w:pPr>
            <w:pStyle w:val="ListParagraph"/>
            <w:numPr>
              <w:numId w:val="8"/>
            </w:numPr>
            <w:ind w:hanging="360"/>
            <w:jc w:val="both"/>
          </w:pPr>
        </w:pPrChange>
      </w:pPr>
      <w:del w:id="4120" w:author="Sorin Salagean" w:date="2015-01-29T17:29:00Z">
        <w:r w:rsidDel="00E26520">
          <w:rPr>
            <w:lang w:val="en-US"/>
          </w:rPr>
          <w:delText>Trimite dosarul in etapa urmatoare – prin intermediul butonului “ Trimit la Lichidator”</w:delText>
        </w:r>
      </w:del>
    </w:p>
    <w:p w14:paraId="6D809CDA" w14:textId="452146F5" w:rsidR="00D304E5" w:rsidRPr="00D304E5" w:rsidDel="00E26520" w:rsidRDefault="008748F4">
      <w:pPr>
        <w:jc w:val="both"/>
        <w:rPr>
          <w:del w:id="4121" w:author="Sorin Salagean" w:date="2015-01-29T17:29:00Z"/>
          <w:lang w:val="en-US"/>
        </w:rPr>
        <w:pPrChange w:id="4122" w:author="Sorin Salagean" w:date="2015-01-29T17:29:00Z">
          <w:pPr>
            <w:pStyle w:val="ListParagraph"/>
            <w:numPr>
              <w:numId w:val="8"/>
            </w:numPr>
            <w:ind w:hanging="360"/>
            <w:jc w:val="both"/>
          </w:pPr>
        </w:pPrChange>
      </w:pPr>
      <w:del w:id="4123" w:author="Sorin Salagean" w:date="2015-01-29T17:29:00Z">
        <w:r w:rsidDel="00E26520">
          <w:rPr>
            <w:lang w:val="en-US"/>
          </w:rPr>
          <w:delText>Trimite mesaj</w:delText>
        </w:r>
        <w:r w:rsidR="0050471E" w:rsidDel="00E26520">
          <w:rPr>
            <w:lang w:val="en-US"/>
          </w:rPr>
          <w:delText xml:space="preserve"> nota catre unul din grupurile de pe flux</w:delText>
        </w:r>
      </w:del>
    </w:p>
    <w:p w14:paraId="72EB6871" w14:textId="77777777" w:rsidR="0014215B" w:rsidRPr="0014215B" w:rsidRDefault="0014215B" w:rsidP="0014215B">
      <w:pPr>
        <w:jc w:val="both"/>
        <w:rPr>
          <w:sz w:val="24"/>
          <w:szCs w:val="24"/>
          <w:lang w:val="en-US"/>
        </w:rPr>
      </w:pPr>
    </w:p>
    <w:p w14:paraId="7BAA83B3" w14:textId="479A35D4" w:rsidR="00F2755F" w:rsidRDefault="00B8046B" w:rsidP="00AB457C">
      <w:pPr>
        <w:pStyle w:val="Heading2"/>
        <w:rPr>
          <w:ins w:id="4124" w:author="Sorin Salagean" w:date="2015-02-02T16:07:00Z"/>
          <w:rFonts w:asciiTheme="minorHAnsi" w:hAnsiTheme="minorHAnsi"/>
          <w:noProof/>
          <w:sz w:val="22"/>
          <w:szCs w:val="22"/>
        </w:rPr>
      </w:pPr>
      <w:bookmarkStart w:id="4125" w:name="_Toc389553020"/>
      <w:r w:rsidRPr="00F2755F">
        <w:rPr>
          <w:rFonts w:asciiTheme="minorHAnsi" w:hAnsiTheme="minorHAnsi"/>
          <w:sz w:val="22"/>
          <w:szCs w:val="22"/>
          <w:lang w:val="en-US"/>
          <w:rPrChange w:id="4126" w:author="Sorin Salagean" w:date="2015-01-30T13:08:00Z">
            <w:rPr>
              <w:lang w:val="en-US"/>
            </w:rPr>
          </w:rPrChange>
        </w:rPr>
        <w:t>Etapa</w:t>
      </w:r>
      <w:ins w:id="4127" w:author="Sorin Salagean" w:date="2015-01-30T13:08:00Z">
        <w:r w:rsidR="00F2755F" w:rsidRPr="00F2755F">
          <w:rPr>
            <w:rFonts w:asciiTheme="minorHAnsi" w:hAnsiTheme="minorHAnsi"/>
            <w:sz w:val="22"/>
            <w:szCs w:val="22"/>
            <w:lang w:val="en-US"/>
            <w:rPrChange w:id="4128" w:author="Sorin Salagean" w:date="2015-01-30T13:08:00Z">
              <w:rPr>
                <w:lang w:val="en-US"/>
              </w:rPr>
            </w:rPrChange>
          </w:rPr>
          <w:t xml:space="preserve"> 8 - </w:t>
        </w:r>
        <w:r w:rsidR="00F2755F" w:rsidRPr="00F2755F">
          <w:rPr>
            <w:rFonts w:asciiTheme="minorHAnsi" w:hAnsiTheme="minorHAnsi"/>
            <w:b/>
            <w:noProof/>
            <w:sz w:val="22"/>
            <w:szCs w:val="22"/>
            <w:rPrChange w:id="4129" w:author="Sorin Salagean" w:date="2015-01-30T13:08:00Z">
              <w:rPr>
                <w:rFonts w:asciiTheme="minorHAnsi" w:hAnsiTheme="minorHAnsi"/>
                <w:b/>
                <w:noProof/>
              </w:rPr>
            </w:rPrChange>
          </w:rPr>
          <w:t xml:space="preserve"> </w:t>
        </w:r>
        <w:r w:rsidR="00F2755F" w:rsidRPr="00F2755F">
          <w:rPr>
            <w:rFonts w:asciiTheme="minorHAnsi" w:hAnsiTheme="minorHAnsi"/>
            <w:noProof/>
            <w:sz w:val="22"/>
            <w:szCs w:val="22"/>
            <w:rPrChange w:id="4130" w:author="Sorin Salagean" w:date="2015-01-30T13:08:00Z">
              <w:rPr>
                <w:rFonts w:asciiTheme="minorHAnsi" w:hAnsiTheme="minorHAnsi"/>
                <w:b/>
                <w:noProof/>
              </w:rPr>
            </w:rPrChange>
          </w:rPr>
          <w:t>Lichidator</w:t>
        </w:r>
        <w:r w:rsidR="00F2755F">
          <w:rPr>
            <w:rFonts w:asciiTheme="minorHAnsi" w:hAnsiTheme="minorHAnsi"/>
            <w:noProof/>
            <w:sz w:val="22"/>
            <w:szCs w:val="22"/>
          </w:rPr>
          <w:t xml:space="preserve"> </w:t>
        </w:r>
        <w:r w:rsidR="00F2755F" w:rsidRPr="00F2755F">
          <w:rPr>
            <w:rFonts w:asciiTheme="minorHAnsi" w:hAnsiTheme="minorHAnsi"/>
            <w:noProof/>
            <w:sz w:val="22"/>
            <w:szCs w:val="22"/>
            <w:rPrChange w:id="4131" w:author="Sorin Salagean" w:date="2015-01-30T13:08:00Z">
              <w:rPr>
                <w:rFonts w:asciiTheme="minorHAnsi" w:hAnsiTheme="minorHAnsi"/>
                <w:b/>
                <w:noProof/>
              </w:rPr>
            </w:rPrChange>
          </w:rPr>
          <w:t>(Dosare noi)</w:t>
        </w:r>
      </w:ins>
    </w:p>
    <w:p w14:paraId="42DF356A" w14:textId="77777777" w:rsidR="003315CE" w:rsidRPr="003315CE" w:rsidRDefault="003315CE">
      <w:pPr>
        <w:rPr>
          <w:ins w:id="4132" w:author="Sorin Salagean" w:date="2015-01-30T13:08:00Z"/>
          <w:rPrChange w:id="4133" w:author="Sorin Salagean" w:date="2015-02-02T16:07:00Z">
            <w:rPr>
              <w:ins w:id="4134" w:author="Sorin Salagean" w:date="2015-01-30T13:08:00Z"/>
              <w:rFonts w:asciiTheme="minorHAnsi" w:hAnsiTheme="minorHAnsi"/>
              <w:noProof/>
              <w:sz w:val="22"/>
              <w:szCs w:val="22"/>
            </w:rPr>
          </w:rPrChange>
        </w:rPr>
        <w:pPrChange w:id="4135" w:author="Sorin Salagean" w:date="2015-02-02T16:07:00Z">
          <w:pPr>
            <w:pStyle w:val="Heading2"/>
          </w:pPr>
        </w:pPrChange>
      </w:pPr>
    </w:p>
    <w:p w14:paraId="520780DC" w14:textId="34E80F52" w:rsidR="00C871FE" w:rsidRPr="00C871FE" w:rsidRDefault="00C871FE" w:rsidP="00C871FE">
      <w:pPr>
        <w:jc w:val="both"/>
        <w:rPr>
          <w:ins w:id="4136" w:author="Sorin Salagean" w:date="2015-01-30T17:33:00Z"/>
          <w:lang w:val="en-US"/>
          <w:rPrChange w:id="4137" w:author="Sorin Salagean" w:date="2015-01-30T17:34:00Z">
            <w:rPr>
              <w:ins w:id="4138" w:author="Sorin Salagean" w:date="2015-01-30T17:33:00Z"/>
              <w:sz w:val="24"/>
              <w:szCs w:val="24"/>
              <w:lang w:val="en-US"/>
            </w:rPr>
          </w:rPrChange>
        </w:rPr>
      </w:pPr>
      <w:ins w:id="4139" w:author="Sorin Salagean" w:date="2015-01-30T17:33:00Z">
        <w:r w:rsidRPr="00C871FE">
          <w:rPr>
            <w:lang w:val="en-US"/>
            <w:rPrChange w:id="4140" w:author="Sorin Salagean" w:date="2015-01-30T17:34:00Z">
              <w:rPr>
                <w:sz w:val="24"/>
                <w:szCs w:val="24"/>
                <w:lang w:val="en-US"/>
              </w:rPr>
            </w:rPrChange>
          </w:rPr>
          <w:t>Alocarea lichidatoru</w:t>
        </w:r>
        <w:r w:rsidR="00973AB4">
          <w:rPr>
            <w:lang w:val="en-US"/>
            <w:rPrChange w:id="4141" w:author="Sorin Salagean" w:date="2015-01-30T17:34:00Z">
              <w:rPr>
                <w:lang w:val="en-US"/>
              </w:rPr>
            </w:rPrChange>
          </w:rPr>
          <w:t>lui se face automat dupa urmato</w:t>
        </w:r>
        <w:r w:rsidRPr="00C871FE">
          <w:rPr>
            <w:lang w:val="en-US"/>
            <w:rPrChange w:id="4142" w:author="Sorin Salagean" w:date="2015-01-30T17:34:00Z">
              <w:rPr>
                <w:sz w:val="24"/>
                <w:szCs w:val="24"/>
                <w:lang w:val="en-US"/>
              </w:rPr>
            </w:rPrChange>
          </w:rPr>
          <w:t>rul algoritm:</w:t>
        </w:r>
      </w:ins>
    </w:p>
    <w:p w14:paraId="04E754D6" w14:textId="77777777" w:rsidR="00C871FE" w:rsidRPr="00C871FE" w:rsidRDefault="00C871FE" w:rsidP="00C871FE">
      <w:pPr>
        <w:pStyle w:val="ListParagraph"/>
        <w:numPr>
          <w:ilvl w:val="0"/>
          <w:numId w:val="65"/>
        </w:numPr>
        <w:spacing w:line="256" w:lineRule="auto"/>
        <w:jc w:val="both"/>
        <w:rPr>
          <w:ins w:id="4143" w:author="Sorin Salagean" w:date="2015-01-30T17:33:00Z"/>
          <w:lang w:val="en-US"/>
          <w:rPrChange w:id="4144" w:author="Sorin Salagean" w:date="2015-01-30T17:34:00Z">
            <w:rPr>
              <w:ins w:id="4145" w:author="Sorin Salagean" w:date="2015-01-30T17:33:00Z"/>
              <w:sz w:val="24"/>
              <w:szCs w:val="24"/>
              <w:lang w:val="en-US"/>
            </w:rPr>
          </w:rPrChange>
        </w:rPr>
      </w:pPr>
      <w:ins w:id="4146" w:author="Sorin Salagean" w:date="2015-01-30T17:33:00Z">
        <w:r w:rsidRPr="00C871FE">
          <w:rPr>
            <w:lang w:val="en-US"/>
            <w:rPrChange w:id="4147" w:author="Sorin Salagean" w:date="2015-01-30T17:34:00Z">
              <w:rPr>
                <w:sz w:val="24"/>
                <w:szCs w:val="24"/>
                <w:lang w:val="en-US"/>
              </w:rPr>
            </w:rPrChange>
          </w:rPr>
          <w:t>Tip asigurare (Casco)</w:t>
        </w:r>
      </w:ins>
    </w:p>
    <w:p w14:paraId="39AE5236" w14:textId="77777777" w:rsidR="00C871FE" w:rsidRPr="00C871FE" w:rsidRDefault="00C871FE" w:rsidP="00C871FE">
      <w:pPr>
        <w:pStyle w:val="ListParagraph"/>
        <w:numPr>
          <w:ilvl w:val="0"/>
          <w:numId w:val="65"/>
        </w:numPr>
        <w:spacing w:line="256" w:lineRule="auto"/>
        <w:jc w:val="both"/>
        <w:rPr>
          <w:ins w:id="4148" w:author="Sorin Salagean" w:date="2015-01-30T17:33:00Z"/>
          <w:lang w:val="en-US"/>
          <w:rPrChange w:id="4149" w:author="Sorin Salagean" w:date="2015-01-30T17:34:00Z">
            <w:rPr>
              <w:ins w:id="4150" w:author="Sorin Salagean" w:date="2015-01-30T17:33:00Z"/>
              <w:sz w:val="24"/>
              <w:szCs w:val="24"/>
              <w:lang w:val="en-US"/>
            </w:rPr>
          </w:rPrChange>
        </w:rPr>
      </w:pPr>
      <w:ins w:id="4151" w:author="Sorin Salagean" w:date="2015-01-30T17:33:00Z">
        <w:r w:rsidRPr="00C871FE">
          <w:rPr>
            <w:lang w:val="en-US"/>
            <w:rPrChange w:id="4152" w:author="Sorin Salagean" w:date="2015-01-30T17:34:00Z">
              <w:rPr>
                <w:sz w:val="24"/>
                <w:szCs w:val="24"/>
                <w:lang w:val="en-US"/>
              </w:rPr>
            </w:rPrChange>
          </w:rPr>
          <w:t>Tip polita: (Retail sau Corporate)</w:t>
        </w:r>
      </w:ins>
    </w:p>
    <w:p w14:paraId="6F94AB7E" w14:textId="77777777" w:rsidR="00C871FE" w:rsidRPr="00C871FE" w:rsidRDefault="00C871FE" w:rsidP="00C871FE">
      <w:pPr>
        <w:pStyle w:val="ListParagraph"/>
        <w:numPr>
          <w:ilvl w:val="0"/>
          <w:numId w:val="65"/>
        </w:numPr>
        <w:spacing w:line="256" w:lineRule="auto"/>
        <w:jc w:val="both"/>
        <w:rPr>
          <w:ins w:id="4153" w:author="Sorin Salagean" w:date="2015-01-30T17:33:00Z"/>
          <w:lang w:val="en-US"/>
          <w:rPrChange w:id="4154" w:author="Sorin Salagean" w:date="2015-01-30T17:34:00Z">
            <w:rPr>
              <w:ins w:id="4155" w:author="Sorin Salagean" w:date="2015-01-30T17:33:00Z"/>
              <w:sz w:val="24"/>
              <w:szCs w:val="24"/>
              <w:lang w:val="en-US"/>
            </w:rPr>
          </w:rPrChange>
        </w:rPr>
      </w:pPr>
      <w:ins w:id="4156" w:author="Sorin Salagean" w:date="2015-01-30T17:33:00Z">
        <w:r w:rsidRPr="00C871FE">
          <w:rPr>
            <w:lang w:val="en-US"/>
            <w:rPrChange w:id="4157" w:author="Sorin Salagean" w:date="2015-01-30T17:34:00Z">
              <w:rPr>
                <w:sz w:val="24"/>
                <w:szCs w:val="24"/>
                <w:lang w:val="en-US"/>
              </w:rPr>
            </w:rPrChange>
          </w:rPr>
          <w:t>Pentru fiecare tip sunt trei gr</w:t>
        </w:r>
        <w:bookmarkStart w:id="4158" w:name="_GoBack"/>
        <w:bookmarkEnd w:id="4158"/>
        <w:r w:rsidRPr="00C871FE">
          <w:rPr>
            <w:lang w:val="en-US"/>
            <w:rPrChange w:id="4159" w:author="Sorin Salagean" w:date="2015-01-30T17:34:00Z">
              <w:rPr>
                <w:sz w:val="24"/>
                <w:szCs w:val="24"/>
                <w:lang w:val="en-US"/>
              </w:rPr>
            </w:rPrChange>
          </w:rPr>
          <w:t>upe cu praguri valorice in functie de rezerva</w:t>
        </w:r>
      </w:ins>
    </w:p>
    <w:p w14:paraId="358404B9" w14:textId="77777777" w:rsidR="00C871FE" w:rsidRPr="00C871FE" w:rsidRDefault="00C871FE" w:rsidP="00C871FE">
      <w:pPr>
        <w:pStyle w:val="ListParagraph"/>
        <w:numPr>
          <w:ilvl w:val="2"/>
          <w:numId w:val="66"/>
        </w:numPr>
        <w:spacing w:line="256" w:lineRule="auto"/>
        <w:jc w:val="both"/>
        <w:rPr>
          <w:ins w:id="4160" w:author="Sorin Salagean" w:date="2015-01-30T17:33:00Z"/>
          <w:lang w:val="en-US"/>
          <w:rPrChange w:id="4161" w:author="Sorin Salagean" w:date="2015-01-30T17:34:00Z">
            <w:rPr>
              <w:ins w:id="4162" w:author="Sorin Salagean" w:date="2015-01-30T17:33:00Z"/>
              <w:sz w:val="24"/>
              <w:szCs w:val="24"/>
              <w:lang w:val="en-US"/>
            </w:rPr>
          </w:rPrChange>
        </w:rPr>
      </w:pPr>
      <w:ins w:id="4163" w:author="Sorin Salagean" w:date="2015-01-30T17:33:00Z">
        <w:r w:rsidRPr="00C871FE">
          <w:rPr>
            <w:lang w:val="en-US"/>
            <w:rPrChange w:id="4164" w:author="Sorin Salagean" w:date="2015-01-30T17:34:00Z">
              <w:rPr>
                <w:sz w:val="24"/>
                <w:szCs w:val="24"/>
                <w:lang w:val="en-US"/>
              </w:rPr>
            </w:rPrChange>
          </w:rPr>
          <w:t>Grupa 1 ; 0&lt;=3000</w:t>
        </w:r>
      </w:ins>
    </w:p>
    <w:p w14:paraId="24B6021A" w14:textId="77777777" w:rsidR="00C871FE" w:rsidRPr="00C871FE" w:rsidRDefault="00C871FE" w:rsidP="00C871FE">
      <w:pPr>
        <w:pStyle w:val="ListParagraph"/>
        <w:numPr>
          <w:ilvl w:val="2"/>
          <w:numId w:val="66"/>
        </w:numPr>
        <w:spacing w:line="256" w:lineRule="auto"/>
        <w:jc w:val="both"/>
        <w:rPr>
          <w:ins w:id="4165" w:author="Sorin Salagean" w:date="2015-01-30T17:33:00Z"/>
          <w:lang w:val="en-US"/>
          <w:rPrChange w:id="4166" w:author="Sorin Salagean" w:date="2015-01-30T17:34:00Z">
            <w:rPr>
              <w:ins w:id="4167" w:author="Sorin Salagean" w:date="2015-01-30T17:33:00Z"/>
              <w:sz w:val="24"/>
              <w:szCs w:val="24"/>
              <w:lang w:val="en-US"/>
            </w:rPr>
          </w:rPrChange>
        </w:rPr>
      </w:pPr>
      <w:ins w:id="4168" w:author="Sorin Salagean" w:date="2015-01-30T17:33:00Z">
        <w:r w:rsidRPr="00C871FE">
          <w:rPr>
            <w:lang w:val="en-US"/>
            <w:rPrChange w:id="4169" w:author="Sorin Salagean" w:date="2015-01-30T17:34:00Z">
              <w:rPr>
                <w:sz w:val="24"/>
                <w:szCs w:val="24"/>
                <w:lang w:val="en-US"/>
              </w:rPr>
            </w:rPrChange>
          </w:rPr>
          <w:t>Grupa 2 ; 3001&lt;=7000</w:t>
        </w:r>
      </w:ins>
    </w:p>
    <w:p w14:paraId="757B7190" w14:textId="77777777" w:rsidR="00C871FE" w:rsidRPr="00C871FE" w:rsidRDefault="00C871FE" w:rsidP="00C871FE">
      <w:pPr>
        <w:pStyle w:val="ListParagraph"/>
        <w:numPr>
          <w:ilvl w:val="2"/>
          <w:numId w:val="66"/>
        </w:numPr>
        <w:spacing w:line="256" w:lineRule="auto"/>
        <w:jc w:val="both"/>
        <w:rPr>
          <w:ins w:id="4170" w:author="Sorin Salagean" w:date="2015-01-30T17:33:00Z"/>
          <w:lang w:val="en-US"/>
          <w:rPrChange w:id="4171" w:author="Sorin Salagean" w:date="2015-01-30T17:34:00Z">
            <w:rPr>
              <w:ins w:id="4172" w:author="Sorin Salagean" w:date="2015-01-30T17:33:00Z"/>
              <w:sz w:val="24"/>
              <w:szCs w:val="24"/>
              <w:lang w:val="en-US"/>
            </w:rPr>
          </w:rPrChange>
        </w:rPr>
      </w:pPr>
      <w:ins w:id="4173" w:author="Sorin Salagean" w:date="2015-01-30T17:33:00Z">
        <w:r w:rsidRPr="00C871FE">
          <w:rPr>
            <w:lang w:val="en-US"/>
            <w:rPrChange w:id="4174" w:author="Sorin Salagean" w:date="2015-01-30T17:34:00Z">
              <w:rPr>
                <w:sz w:val="24"/>
                <w:szCs w:val="24"/>
                <w:lang w:val="en-US"/>
              </w:rPr>
            </w:rPrChange>
          </w:rPr>
          <w:t>Grupa 3 ; &gt;7000</w:t>
        </w:r>
      </w:ins>
    </w:p>
    <w:p w14:paraId="27D13D03" w14:textId="525D6C3F" w:rsidR="00C871FE" w:rsidRPr="00C871FE" w:rsidRDefault="00C871FE" w:rsidP="00C871FE">
      <w:pPr>
        <w:jc w:val="both"/>
        <w:rPr>
          <w:ins w:id="4175" w:author="Sorin Salagean" w:date="2015-01-30T17:33:00Z"/>
          <w:lang w:val="en-US"/>
          <w:rPrChange w:id="4176" w:author="Sorin Salagean" w:date="2015-01-30T17:34:00Z">
            <w:rPr>
              <w:ins w:id="4177" w:author="Sorin Salagean" w:date="2015-01-30T17:33:00Z"/>
              <w:sz w:val="24"/>
              <w:szCs w:val="24"/>
              <w:lang w:val="en-US"/>
            </w:rPr>
          </w:rPrChange>
        </w:rPr>
      </w:pPr>
      <w:ins w:id="4178" w:author="Sorin Salagean" w:date="2015-01-30T17:33:00Z">
        <w:r w:rsidRPr="00C871FE">
          <w:rPr>
            <w:lang w:val="en-US"/>
            <w:rPrChange w:id="4179" w:author="Sorin Salagean" w:date="2015-01-30T17:34:00Z">
              <w:rPr>
                <w:sz w:val="24"/>
                <w:szCs w:val="24"/>
                <w:lang w:val="en-US"/>
              </w:rPr>
            </w:rPrChange>
          </w:rPr>
          <w:t>Daca categoria este retail, alocarea se face in functie de rezerva Insis pe cele trei grupe. Alocarea in interiorul grupei se face in functie de gradul de incarcare al lichidatorului. Gradul de incarcare se stabileste in functie de numarul total de dosare repartizate pana in momentul respectiv pe luna in curs. La inceputul fiecarei luni se porneste de la zero numaratoarea. Totdeaune se repartizeaza dosarul la lichidatorul cu numarul cel mai mic de dosare repartizate in luna in curs.</w:t>
        </w:r>
      </w:ins>
      <w:ins w:id="4180" w:author="Sorin Salagean" w:date="2015-01-30T17:34:00Z">
        <w:r>
          <w:rPr>
            <w:lang w:val="en-US"/>
          </w:rPr>
          <w:t xml:space="preserve"> </w:t>
        </w:r>
      </w:ins>
      <w:ins w:id="4181" w:author="Sorin Salagean" w:date="2015-01-30T17:33:00Z">
        <w:r w:rsidRPr="00C871FE">
          <w:rPr>
            <w:lang w:val="en-US"/>
            <w:rPrChange w:id="4182" w:author="Sorin Salagean" w:date="2015-01-30T17:34:00Z">
              <w:rPr>
                <w:sz w:val="24"/>
                <w:szCs w:val="24"/>
                <w:lang w:val="en-US"/>
              </w:rPr>
            </w:rPrChange>
          </w:rPr>
          <w:t>Exista si varianta de realocare manuala a unui dosar de la un lichidator la altul. De</w:t>
        </w:r>
      </w:ins>
      <w:ins w:id="4183" w:author="Sorin Salagean" w:date="2015-01-30T17:35:00Z">
        <w:r>
          <w:rPr>
            <w:lang w:val="en-US"/>
          </w:rPr>
          <w:t xml:space="preserve"> </w:t>
        </w:r>
      </w:ins>
      <w:ins w:id="4184" w:author="Sorin Salagean" w:date="2015-01-30T17:33:00Z">
        <w:r w:rsidRPr="00C871FE">
          <w:rPr>
            <w:lang w:val="en-US"/>
            <w:rPrChange w:id="4185" w:author="Sorin Salagean" w:date="2015-01-30T17:34:00Z">
              <w:rPr>
                <w:sz w:val="24"/>
                <w:szCs w:val="24"/>
                <w:lang w:val="en-US"/>
              </w:rPr>
            </w:rPrChange>
          </w:rPr>
          <w:t>asemenea se poate ca unul din useri sa fie declarat indisponibil, in acest caz sistemul aloca dosarul userilor ramasi in grupul respectiv.</w:t>
        </w:r>
      </w:ins>
      <w:ins w:id="4186" w:author="Sorin Salagean" w:date="2015-01-30T17:36:00Z">
        <w:r>
          <w:rPr>
            <w:lang w:val="en-US"/>
          </w:rPr>
          <w:t xml:space="preserve"> </w:t>
        </w:r>
      </w:ins>
      <w:ins w:id="4187" w:author="Sorin Salagean" w:date="2015-01-30T17:33:00Z">
        <w:r w:rsidRPr="00C871FE">
          <w:rPr>
            <w:lang w:val="en-US"/>
            <w:rPrChange w:id="4188" w:author="Sorin Salagean" w:date="2015-01-30T17:34:00Z">
              <w:rPr>
                <w:sz w:val="24"/>
                <w:szCs w:val="24"/>
                <w:lang w:val="en-US"/>
              </w:rPr>
            </w:rPrChange>
          </w:rPr>
          <w:t xml:space="preserve">In acesta </w:t>
        </w:r>
        <w:r w:rsidRPr="00C871FE">
          <w:rPr>
            <w:lang w:val="en-US"/>
            <w:rPrChange w:id="4189" w:author="Sorin Salagean" w:date="2015-01-30T17:34:00Z">
              <w:rPr>
                <w:sz w:val="24"/>
                <w:szCs w:val="24"/>
                <w:lang w:val="en-US"/>
              </w:rPr>
            </w:rPrChange>
          </w:rPr>
          <w:lastRenderedPageBreak/>
          <w:t>etapa lichidatorul trebuie sa parcurga verificarile din documentul “ Verificari documente dosar” ca si constatatorul. Fara verificarile aferente dosarul</w:t>
        </w:r>
      </w:ins>
      <w:ins w:id="4190" w:author="Sorin Salagean" w:date="2015-02-09T13:12:00Z">
        <w:r w:rsidR="008662C4">
          <w:rPr>
            <w:lang w:val="en-US"/>
          </w:rPr>
          <w:t xml:space="preserve"> </w:t>
        </w:r>
      </w:ins>
      <w:ins w:id="4191" w:author="Sorin Salagean" w:date="2015-01-30T17:33:00Z">
        <w:r w:rsidRPr="00C871FE">
          <w:rPr>
            <w:lang w:val="en-US"/>
            <w:rPrChange w:id="4192" w:author="Sorin Salagean" w:date="2015-01-30T17:34:00Z">
              <w:rPr>
                <w:sz w:val="24"/>
                <w:szCs w:val="24"/>
                <w:lang w:val="en-US"/>
              </w:rPr>
            </w:rPrChange>
          </w:rPr>
          <w:t>nu poate trece in urmatoarea etapa.</w:t>
        </w:r>
      </w:ins>
    </w:p>
    <w:p w14:paraId="211E752F" w14:textId="77777777" w:rsidR="00C871FE" w:rsidRPr="00C871FE" w:rsidRDefault="00C871FE" w:rsidP="00C871FE">
      <w:pPr>
        <w:jc w:val="both"/>
        <w:rPr>
          <w:ins w:id="4193" w:author="Sorin Salagean" w:date="2015-01-30T17:33:00Z"/>
          <w:lang w:val="en-US"/>
          <w:rPrChange w:id="4194" w:author="Sorin Salagean" w:date="2015-01-30T17:34:00Z">
            <w:rPr>
              <w:ins w:id="4195" w:author="Sorin Salagean" w:date="2015-01-30T17:33:00Z"/>
              <w:sz w:val="24"/>
              <w:szCs w:val="24"/>
              <w:lang w:val="en-US"/>
            </w:rPr>
          </w:rPrChange>
        </w:rPr>
      </w:pPr>
      <w:ins w:id="4196" w:author="Sorin Salagean" w:date="2015-01-30T17:33:00Z">
        <w:r w:rsidRPr="00C871FE">
          <w:rPr>
            <w:lang w:val="en-US"/>
            <w:rPrChange w:id="4197" w:author="Sorin Salagean" w:date="2015-01-30T17:34:00Z">
              <w:rPr>
                <w:sz w:val="24"/>
                <w:szCs w:val="24"/>
                <w:lang w:val="en-US"/>
              </w:rPr>
            </w:rPrChange>
          </w:rPr>
          <w:t>Din aceasta etapa se poate:</w:t>
        </w:r>
      </w:ins>
    </w:p>
    <w:p w14:paraId="28823E6E" w14:textId="77777777" w:rsidR="00C871FE" w:rsidRPr="00C871FE" w:rsidRDefault="00C871FE" w:rsidP="00C871FE">
      <w:pPr>
        <w:pStyle w:val="ListParagraph"/>
        <w:numPr>
          <w:ilvl w:val="0"/>
          <w:numId w:val="66"/>
        </w:numPr>
        <w:spacing w:line="256" w:lineRule="auto"/>
        <w:jc w:val="both"/>
        <w:rPr>
          <w:ins w:id="4198" w:author="Sorin Salagean" w:date="2015-01-30T17:33:00Z"/>
          <w:lang w:val="en-US"/>
          <w:rPrChange w:id="4199" w:author="Sorin Salagean" w:date="2015-01-30T17:34:00Z">
            <w:rPr>
              <w:ins w:id="4200" w:author="Sorin Salagean" w:date="2015-01-30T17:33:00Z"/>
              <w:sz w:val="24"/>
              <w:szCs w:val="24"/>
              <w:lang w:val="en-US"/>
            </w:rPr>
          </w:rPrChange>
        </w:rPr>
      </w:pPr>
      <w:ins w:id="4201" w:author="Sorin Salagean" w:date="2015-01-30T17:33:00Z">
        <w:r w:rsidRPr="00C871FE">
          <w:rPr>
            <w:lang w:val="en-US"/>
            <w:rPrChange w:id="4202" w:author="Sorin Salagean" w:date="2015-01-30T17:34:00Z">
              <w:rPr>
                <w:sz w:val="24"/>
                <w:szCs w:val="24"/>
                <w:lang w:val="en-US"/>
              </w:rPr>
            </w:rPrChange>
          </w:rPr>
          <w:t>Trimite in urmatoarea etapa – Lichidator (Asteapta documente) prin itermediul butonului “Trimit la Asteapta documente”</w:t>
        </w:r>
      </w:ins>
    </w:p>
    <w:p w14:paraId="27A1B7D6" w14:textId="77777777" w:rsidR="00C871FE" w:rsidRPr="00C871FE" w:rsidRDefault="00C871FE" w:rsidP="00C871FE">
      <w:pPr>
        <w:pStyle w:val="ListParagraph"/>
        <w:numPr>
          <w:ilvl w:val="0"/>
          <w:numId w:val="66"/>
        </w:numPr>
        <w:spacing w:line="256" w:lineRule="auto"/>
        <w:jc w:val="both"/>
        <w:rPr>
          <w:ins w:id="4203" w:author="Sorin Salagean" w:date="2015-01-30T17:33:00Z"/>
          <w:lang w:val="en-US"/>
          <w:rPrChange w:id="4204" w:author="Sorin Salagean" w:date="2015-01-30T17:34:00Z">
            <w:rPr>
              <w:ins w:id="4205" w:author="Sorin Salagean" w:date="2015-01-30T17:33:00Z"/>
              <w:sz w:val="24"/>
              <w:szCs w:val="24"/>
              <w:lang w:val="en-US"/>
            </w:rPr>
          </w:rPrChange>
        </w:rPr>
      </w:pPr>
      <w:ins w:id="4206" w:author="Sorin Salagean" w:date="2015-01-30T17:33:00Z">
        <w:r w:rsidRPr="00C871FE">
          <w:rPr>
            <w:lang w:val="en-US"/>
            <w:rPrChange w:id="4207" w:author="Sorin Salagean" w:date="2015-01-30T17:34:00Z">
              <w:rPr>
                <w:sz w:val="24"/>
                <w:szCs w:val="24"/>
                <w:lang w:val="en-US"/>
              </w:rPr>
            </w:rPrChange>
          </w:rPr>
          <w:t>Trimite mesaj nota catre unul din grupurile de pe flux</w:t>
        </w:r>
      </w:ins>
    </w:p>
    <w:p w14:paraId="1923D16C" w14:textId="2E1CEE50" w:rsidR="00F2755F" w:rsidRPr="001E6BA0" w:rsidRDefault="00C871FE">
      <w:pPr>
        <w:rPr>
          <w:ins w:id="4208" w:author="Sorin Salagean" w:date="2015-01-30T13:08:00Z"/>
        </w:rPr>
        <w:pPrChange w:id="4209" w:author="Sorin Salagean" w:date="2015-01-30T13:08:00Z">
          <w:pPr>
            <w:pStyle w:val="Heading2"/>
          </w:pPr>
        </w:pPrChange>
      </w:pPr>
      <w:ins w:id="4210" w:author="Sorin Salagean" w:date="2015-01-30T17:33:00Z">
        <w:r w:rsidRPr="00C871FE">
          <w:rPr>
            <w:lang w:val="en-US"/>
            <w:rPrChange w:id="4211" w:author="Sorin Salagean" w:date="2015-01-30T17:34:00Z">
              <w:rPr>
                <w:sz w:val="24"/>
                <w:szCs w:val="24"/>
                <w:lang w:val="en-US"/>
              </w:rPr>
            </w:rPrChange>
          </w:rPr>
          <w:t>Conditia pentru a putea trimite dosarul la etapa urmatoare este sa se parcurga documentul “Verificari documente dosar”</w:t>
        </w:r>
      </w:ins>
    </w:p>
    <w:p w14:paraId="30573E16" w14:textId="77777777" w:rsidR="00F2755F" w:rsidRPr="00126240" w:rsidRDefault="00F2755F" w:rsidP="00F2755F">
      <w:pPr>
        <w:spacing w:line="276" w:lineRule="auto"/>
        <w:rPr>
          <w:ins w:id="4212" w:author="Sorin Salagean" w:date="2015-01-30T13:08:00Z"/>
          <w:b/>
          <w:noProof/>
        </w:rPr>
      </w:pPr>
      <w:ins w:id="4213" w:author="Sorin Salagean" w:date="2015-01-30T13:08:00Z">
        <w:r w:rsidRPr="0086384C">
          <w:rPr>
            <w:b/>
            <w:noProof/>
          </w:rPr>
          <w:t>Roluri si permisiuni:</w:t>
        </w:r>
      </w:ins>
    </w:p>
    <w:tbl>
      <w:tblPr>
        <w:tblStyle w:val="TableWeb2"/>
        <w:tblW w:w="0" w:type="auto"/>
        <w:tblLook w:val="04A0" w:firstRow="1" w:lastRow="0" w:firstColumn="1" w:lastColumn="0" w:noHBand="0" w:noVBand="1"/>
        <w:tblPrChange w:id="4214" w:author="Sorin Salagean" w:date="2015-02-02T17:39:00Z">
          <w:tblPr>
            <w:tblStyle w:val="TableWeb2"/>
            <w:tblW w:w="0" w:type="auto"/>
            <w:tblLook w:val="04A0" w:firstRow="1" w:lastRow="0" w:firstColumn="1" w:lastColumn="0" w:noHBand="0" w:noVBand="1"/>
          </w:tblPr>
        </w:tblPrChange>
      </w:tblPr>
      <w:tblGrid>
        <w:gridCol w:w="1835"/>
        <w:gridCol w:w="3512"/>
        <w:gridCol w:w="5103"/>
        <w:tblGridChange w:id="4215">
          <w:tblGrid>
            <w:gridCol w:w="1610"/>
            <w:gridCol w:w="225"/>
            <w:gridCol w:w="3512"/>
            <w:gridCol w:w="5103"/>
          </w:tblGrid>
        </w:tblGridChange>
      </w:tblGrid>
      <w:tr w:rsidR="00F2755F" w:rsidRPr="00417114" w14:paraId="1D458A1E" w14:textId="77777777" w:rsidTr="00A871CF">
        <w:trPr>
          <w:cnfStyle w:val="100000000000" w:firstRow="1" w:lastRow="0" w:firstColumn="0" w:lastColumn="0" w:oddVBand="0" w:evenVBand="0" w:oddHBand="0" w:evenHBand="0" w:firstRowFirstColumn="0" w:firstRowLastColumn="0" w:lastRowFirstColumn="0" w:lastRowLastColumn="0"/>
          <w:trHeight w:val="362"/>
          <w:ins w:id="4216" w:author="Sorin Salagean" w:date="2015-01-30T13:08:00Z"/>
          <w:trPrChange w:id="4217" w:author="Sorin Salagean" w:date="2015-02-02T17:39:00Z">
            <w:trPr>
              <w:trHeight w:val="362"/>
            </w:trPr>
          </w:trPrChange>
        </w:trPr>
        <w:tc>
          <w:tcPr>
            <w:tcW w:w="1775" w:type="dxa"/>
            <w:hideMark/>
            <w:tcPrChange w:id="4218" w:author="Sorin Salagean" w:date="2015-02-02T17:39:00Z">
              <w:tcPr>
                <w:tcW w:w="1626" w:type="dxa"/>
                <w:hideMark/>
              </w:tcPr>
            </w:tcPrChange>
          </w:tcPr>
          <w:p w14:paraId="1DF5985A"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4219" w:author="Sorin Salagean" w:date="2015-01-30T13:08:00Z"/>
                <w:rFonts w:asciiTheme="minorHAnsi" w:eastAsiaTheme="minorHAnsi" w:hAnsiTheme="minorHAnsi" w:cstheme="minorBidi"/>
                <w:b/>
                <w:noProof/>
                <w:sz w:val="22"/>
                <w:szCs w:val="22"/>
                <w:lang w:val="ro-RO"/>
              </w:rPr>
            </w:pPr>
            <w:ins w:id="4220" w:author="Sorin Salagean" w:date="2015-01-30T13:08:00Z">
              <w:r w:rsidRPr="00417114">
                <w:rPr>
                  <w:rFonts w:asciiTheme="minorHAnsi" w:eastAsiaTheme="minorHAnsi" w:hAnsiTheme="minorHAnsi" w:cstheme="minorBidi"/>
                  <w:b/>
                  <w:noProof/>
                  <w:sz w:val="22"/>
                  <w:szCs w:val="22"/>
                  <w:lang w:val="ro-RO"/>
                </w:rPr>
                <w:t>Nume grup</w:t>
              </w:r>
            </w:ins>
          </w:p>
        </w:tc>
        <w:tc>
          <w:tcPr>
            <w:tcW w:w="3472" w:type="dxa"/>
            <w:hideMark/>
            <w:tcPrChange w:id="4221" w:author="Sorin Salagean" w:date="2015-02-02T17:39:00Z">
              <w:tcPr>
                <w:tcW w:w="4116" w:type="dxa"/>
                <w:gridSpan w:val="2"/>
                <w:hideMark/>
              </w:tcPr>
            </w:tcPrChange>
          </w:tcPr>
          <w:p w14:paraId="71E27DAC"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4222" w:author="Sorin Salagean" w:date="2015-01-30T13:08:00Z"/>
                <w:rFonts w:asciiTheme="minorHAnsi" w:eastAsiaTheme="minorHAnsi" w:hAnsiTheme="minorHAnsi" w:cstheme="minorBidi"/>
                <w:b/>
                <w:noProof/>
                <w:sz w:val="22"/>
                <w:szCs w:val="22"/>
                <w:lang w:val="ro-RO"/>
              </w:rPr>
            </w:pPr>
            <w:ins w:id="4223" w:author="Sorin Salagean" w:date="2015-01-30T13:08:00Z">
              <w:r w:rsidRPr="00417114">
                <w:rPr>
                  <w:rFonts w:asciiTheme="minorHAnsi" w:eastAsiaTheme="minorHAnsi" w:hAnsiTheme="minorHAnsi" w:cstheme="minorBidi"/>
                  <w:b/>
                  <w:noProof/>
                  <w:sz w:val="22"/>
                  <w:szCs w:val="22"/>
                  <w:lang w:val="ro-RO"/>
                </w:rPr>
                <w:t>Drepturi</w:t>
              </w:r>
            </w:ins>
          </w:p>
        </w:tc>
        <w:tc>
          <w:tcPr>
            <w:tcW w:w="5043" w:type="dxa"/>
            <w:hideMark/>
            <w:tcPrChange w:id="4224" w:author="Sorin Salagean" w:date="2015-02-02T17:39:00Z">
              <w:tcPr>
                <w:tcW w:w="5846" w:type="dxa"/>
                <w:hideMark/>
              </w:tcPr>
            </w:tcPrChange>
          </w:tcPr>
          <w:p w14:paraId="18FC2C8B"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4225" w:author="Sorin Salagean" w:date="2015-01-30T13:08:00Z"/>
                <w:rFonts w:asciiTheme="minorHAnsi" w:eastAsiaTheme="minorHAnsi" w:hAnsiTheme="minorHAnsi" w:cstheme="minorBidi"/>
                <w:b/>
                <w:noProof/>
                <w:sz w:val="22"/>
                <w:szCs w:val="22"/>
                <w:lang w:val="ro-RO"/>
              </w:rPr>
            </w:pPr>
            <w:ins w:id="4226" w:author="Sorin Salagean" w:date="2015-01-30T13:08:00Z">
              <w:r w:rsidRPr="00417114">
                <w:rPr>
                  <w:rFonts w:asciiTheme="minorHAnsi" w:eastAsiaTheme="minorHAnsi" w:hAnsiTheme="minorHAnsi" w:cstheme="minorBidi"/>
                  <w:b/>
                  <w:noProof/>
                  <w:sz w:val="22"/>
                  <w:szCs w:val="22"/>
                  <w:lang w:val="ro-RO"/>
                </w:rPr>
                <w:t>Cerinte de sistem</w:t>
              </w:r>
            </w:ins>
          </w:p>
        </w:tc>
      </w:tr>
      <w:tr w:rsidR="00F2755F" w:rsidRPr="00417114" w14:paraId="7153383D" w14:textId="77777777" w:rsidTr="00A871CF">
        <w:trPr>
          <w:trHeight w:val="857"/>
          <w:ins w:id="4227" w:author="Sorin Salagean" w:date="2015-01-30T13:08:00Z"/>
          <w:trPrChange w:id="4228" w:author="Sorin Salagean" w:date="2015-02-02T17:39:00Z">
            <w:trPr>
              <w:trHeight w:val="857"/>
            </w:trPr>
          </w:trPrChange>
        </w:trPr>
        <w:tc>
          <w:tcPr>
            <w:tcW w:w="1775" w:type="dxa"/>
            <w:tcPrChange w:id="4229" w:author="Sorin Salagean" w:date="2015-02-02T17:39:00Z">
              <w:tcPr>
                <w:tcW w:w="1626" w:type="dxa"/>
              </w:tcPr>
            </w:tcPrChange>
          </w:tcPr>
          <w:p w14:paraId="0FD06E87" w14:textId="049C41DF" w:rsidR="00F2755F" w:rsidRPr="00417114" w:rsidRDefault="00A871CF" w:rsidP="009D6112">
            <w:pPr>
              <w:rPr>
                <w:ins w:id="4230" w:author="Sorin Salagean" w:date="2015-01-30T13:08:00Z"/>
                <w:rFonts w:asciiTheme="minorHAnsi" w:eastAsiaTheme="minorHAnsi" w:hAnsiTheme="minorHAnsi" w:cstheme="minorBidi"/>
                <w:b/>
                <w:noProof/>
                <w:sz w:val="22"/>
                <w:szCs w:val="22"/>
                <w:lang w:val="ro-RO"/>
              </w:rPr>
            </w:pPr>
            <w:ins w:id="4231" w:author="Sorin Salagean" w:date="2015-02-02T17:38:00Z">
              <w:r>
                <w:rPr>
                  <w:rFonts w:asciiTheme="minorHAnsi" w:eastAsiaTheme="minorHAnsi" w:hAnsiTheme="minorHAnsi" w:cstheme="minorBidi"/>
                  <w:b/>
                  <w:noProof/>
                  <w:sz w:val="22"/>
                  <w:szCs w:val="22"/>
                  <w:lang w:val="ro-RO"/>
                </w:rPr>
                <w:t>Lichidator corporate</w:t>
              </w:r>
            </w:ins>
          </w:p>
        </w:tc>
        <w:tc>
          <w:tcPr>
            <w:tcW w:w="3472" w:type="dxa"/>
            <w:tcPrChange w:id="4232" w:author="Sorin Salagean" w:date="2015-02-02T17:39:00Z">
              <w:tcPr>
                <w:tcW w:w="4116" w:type="dxa"/>
                <w:gridSpan w:val="2"/>
              </w:tcPr>
            </w:tcPrChange>
          </w:tcPr>
          <w:p w14:paraId="4A2CEB69" w14:textId="48712B7F" w:rsidR="00F2755F" w:rsidRPr="00417114" w:rsidRDefault="00F2755F">
            <w:pPr>
              <w:rPr>
                <w:ins w:id="4233" w:author="Sorin Salagean" w:date="2015-01-30T13:08:00Z"/>
                <w:rFonts w:asciiTheme="minorHAnsi" w:eastAsiaTheme="minorHAnsi" w:hAnsiTheme="minorHAnsi" w:cstheme="minorBidi"/>
                <w:b/>
                <w:noProof/>
                <w:sz w:val="22"/>
                <w:szCs w:val="22"/>
                <w:lang w:val="ro-RO"/>
              </w:rPr>
            </w:pPr>
            <w:ins w:id="4234" w:author="Sorin Salagean" w:date="2015-01-30T13:08:00Z">
              <w:r w:rsidRPr="00417114">
                <w:rPr>
                  <w:rFonts w:asciiTheme="minorHAnsi" w:eastAsiaTheme="minorHAnsi" w:hAnsiTheme="minorHAnsi" w:cstheme="minorBidi"/>
                  <w:b/>
                  <w:noProof/>
                  <w:sz w:val="22"/>
                  <w:szCs w:val="22"/>
                  <w:lang w:val="ro-RO"/>
                </w:rPr>
                <w:t xml:space="preserve">Dreptul de vizualizare asupra tuturor documentelor </w:t>
              </w:r>
            </w:ins>
            <w:ins w:id="4235" w:author="Sorin Salagean" w:date="2015-02-02T17:38:00Z">
              <w:r w:rsidR="00A871CF">
                <w:rPr>
                  <w:rFonts w:asciiTheme="minorHAnsi" w:eastAsiaTheme="minorHAnsi" w:hAnsiTheme="minorHAnsi" w:cstheme="minorBidi"/>
                  <w:b/>
                  <w:noProof/>
                  <w:sz w:val="22"/>
                  <w:szCs w:val="22"/>
                  <w:lang w:val="ro-RO"/>
                </w:rPr>
                <w:t>din etapa.</w:t>
              </w:r>
            </w:ins>
          </w:p>
        </w:tc>
        <w:tc>
          <w:tcPr>
            <w:tcW w:w="5043" w:type="dxa"/>
            <w:tcPrChange w:id="4236" w:author="Sorin Salagean" w:date="2015-02-02T17:39:00Z">
              <w:tcPr>
                <w:tcW w:w="5846" w:type="dxa"/>
              </w:tcPr>
            </w:tcPrChange>
          </w:tcPr>
          <w:p w14:paraId="38500817" w14:textId="7AD83E7E" w:rsidR="00F2755F" w:rsidRPr="00417114" w:rsidRDefault="00A871CF">
            <w:pPr>
              <w:rPr>
                <w:ins w:id="4237" w:author="Sorin Salagean" w:date="2015-01-30T13:08:00Z"/>
                <w:rFonts w:asciiTheme="minorHAnsi" w:eastAsiaTheme="minorHAnsi" w:hAnsiTheme="minorHAnsi" w:cstheme="minorBidi"/>
                <w:b/>
                <w:noProof/>
                <w:sz w:val="22"/>
                <w:szCs w:val="22"/>
                <w:lang w:val="ro-RO"/>
              </w:rPr>
            </w:pPr>
            <w:ins w:id="4238" w:author="Sorin Salagean" w:date="2015-02-02T17:38:00Z">
              <w:r>
                <w:rPr>
                  <w:rFonts w:asciiTheme="minorHAnsi" w:eastAsiaTheme="minorHAnsi" w:hAnsiTheme="minorHAnsi" w:cstheme="minorBidi"/>
                  <w:b/>
                  <w:noProof/>
                  <w:sz w:val="22"/>
                  <w:szCs w:val="22"/>
                  <w:lang w:val="ro-RO"/>
                </w:rPr>
                <w:t>N/A</w:t>
              </w:r>
            </w:ins>
          </w:p>
        </w:tc>
      </w:tr>
      <w:tr w:rsidR="00A871CF" w:rsidRPr="00A871CF" w14:paraId="6288628F" w14:textId="77777777" w:rsidTr="00A871CF">
        <w:trPr>
          <w:trHeight w:val="857"/>
          <w:ins w:id="4239" w:author="Sorin Salagean" w:date="2015-02-02T17:39:00Z"/>
        </w:trPr>
        <w:tc>
          <w:tcPr>
            <w:tcW w:w="1775" w:type="dxa"/>
          </w:tcPr>
          <w:p w14:paraId="555EC892" w14:textId="6FDBB786" w:rsidR="00A871CF" w:rsidRPr="008662C4" w:rsidRDefault="00A871CF" w:rsidP="009D6112">
            <w:pPr>
              <w:rPr>
                <w:ins w:id="4240" w:author="Sorin Salagean" w:date="2015-02-02T17:39:00Z"/>
                <w:rFonts w:asciiTheme="minorHAnsi" w:hAnsiTheme="minorHAnsi"/>
                <w:b/>
                <w:noProof/>
                <w:sz w:val="22"/>
                <w:szCs w:val="22"/>
                <w:rPrChange w:id="4241" w:author="Sorin Salagean" w:date="2015-02-09T13:12:00Z">
                  <w:rPr>
                    <w:ins w:id="4242" w:author="Sorin Salagean" w:date="2015-02-02T17:39:00Z"/>
                    <w:b/>
                    <w:noProof/>
                  </w:rPr>
                </w:rPrChange>
              </w:rPr>
            </w:pPr>
            <w:ins w:id="4243" w:author="Sorin Salagean" w:date="2015-02-02T17:39:00Z">
              <w:r w:rsidRPr="008662C4">
                <w:rPr>
                  <w:b/>
                  <w:noProof/>
                </w:rPr>
                <w:t>Lichidator retail grupa 1</w:t>
              </w:r>
            </w:ins>
          </w:p>
        </w:tc>
        <w:tc>
          <w:tcPr>
            <w:tcW w:w="3472" w:type="dxa"/>
          </w:tcPr>
          <w:p w14:paraId="30417B88" w14:textId="2CA450F5" w:rsidR="00A871CF" w:rsidRPr="00A871CF" w:rsidRDefault="00A871CF" w:rsidP="00A871CF">
            <w:pPr>
              <w:rPr>
                <w:ins w:id="4244" w:author="Sorin Salagean" w:date="2015-02-02T17:39:00Z"/>
                <w:rFonts w:asciiTheme="minorHAnsi" w:hAnsiTheme="minorHAnsi"/>
                <w:b/>
                <w:noProof/>
                <w:sz w:val="22"/>
                <w:szCs w:val="22"/>
                <w:rPrChange w:id="4245" w:author="Sorin Salagean" w:date="2015-02-02T17:39:00Z">
                  <w:rPr>
                    <w:ins w:id="4246" w:author="Sorin Salagean" w:date="2015-02-02T17:39:00Z"/>
                    <w:b/>
                    <w:noProof/>
                  </w:rPr>
                </w:rPrChange>
              </w:rPr>
            </w:pPr>
            <w:ins w:id="4247" w:author="Sorin Salagean" w:date="2015-02-02T17:41: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5043" w:type="dxa"/>
          </w:tcPr>
          <w:p w14:paraId="5B2CD8DC" w14:textId="2A433B0A" w:rsidR="00A871CF" w:rsidRPr="00A871CF" w:rsidRDefault="00A871CF">
            <w:pPr>
              <w:rPr>
                <w:ins w:id="4248" w:author="Sorin Salagean" w:date="2015-02-02T17:39:00Z"/>
                <w:rFonts w:asciiTheme="minorHAnsi" w:hAnsiTheme="minorHAnsi"/>
                <w:b/>
                <w:noProof/>
                <w:sz w:val="22"/>
                <w:szCs w:val="22"/>
                <w:rPrChange w:id="4249" w:author="Sorin Salagean" w:date="2015-02-02T17:39:00Z">
                  <w:rPr>
                    <w:ins w:id="4250" w:author="Sorin Salagean" w:date="2015-02-02T17:39:00Z"/>
                    <w:b/>
                    <w:noProof/>
                  </w:rPr>
                </w:rPrChange>
              </w:rPr>
            </w:pPr>
            <w:ins w:id="4251" w:author="Sorin Salagean" w:date="2015-02-02T17:41:00Z">
              <w:r w:rsidRPr="00417114">
                <w:rPr>
                  <w:rFonts w:asciiTheme="minorHAnsi" w:eastAsiaTheme="minorHAnsi" w:hAnsiTheme="minorHAnsi" w:cstheme="minorBidi"/>
                  <w:b/>
                  <w:noProof/>
                  <w:sz w:val="22"/>
                  <w:szCs w:val="22"/>
                  <w:lang w:val="ro-RO"/>
                </w:rPr>
                <w:t xml:space="preserve">Filtrarea se face folosind keyword-ul </w:t>
              </w:r>
              <w:r>
                <w:rPr>
                  <w:rFonts w:asciiTheme="minorHAnsi" w:eastAsiaTheme="minorHAnsi" w:hAnsiTheme="minorHAnsi" w:cstheme="minorBidi"/>
                  <w:b/>
                  <w:noProof/>
                  <w:sz w:val="22"/>
                  <w:szCs w:val="22"/>
                  <w:lang w:val="ro-RO"/>
                </w:rPr>
                <w:t>„utilizator operare lichidare dauna”</w:t>
              </w:r>
            </w:ins>
          </w:p>
        </w:tc>
      </w:tr>
      <w:tr w:rsidR="00A871CF" w:rsidRPr="00A871CF" w14:paraId="0AC261A4" w14:textId="77777777" w:rsidTr="00A871CF">
        <w:trPr>
          <w:trHeight w:val="857"/>
          <w:ins w:id="4252" w:author="Sorin Salagean" w:date="2015-02-02T17:39:00Z"/>
        </w:trPr>
        <w:tc>
          <w:tcPr>
            <w:tcW w:w="1775" w:type="dxa"/>
          </w:tcPr>
          <w:p w14:paraId="398C86F1" w14:textId="30191205" w:rsidR="00A871CF" w:rsidRPr="008662C4" w:rsidRDefault="00A871CF" w:rsidP="009D6112">
            <w:pPr>
              <w:rPr>
                <w:ins w:id="4253" w:author="Sorin Salagean" w:date="2015-02-02T17:39:00Z"/>
                <w:rFonts w:asciiTheme="minorHAnsi" w:hAnsiTheme="minorHAnsi"/>
                <w:b/>
                <w:noProof/>
                <w:sz w:val="22"/>
                <w:szCs w:val="22"/>
                <w:rPrChange w:id="4254" w:author="Sorin Salagean" w:date="2015-02-09T13:12:00Z">
                  <w:rPr>
                    <w:ins w:id="4255" w:author="Sorin Salagean" w:date="2015-02-02T17:39:00Z"/>
                    <w:b/>
                    <w:noProof/>
                  </w:rPr>
                </w:rPrChange>
              </w:rPr>
            </w:pPr>
            <w:ins w:id="4256" w:author="Sorin Salagean" w:date="2015-02-02T17:40:00Z">
              <w:r w:rsidRPr="008662C4">
                <w:rPr>
                  <w:b/>
                  <w:noProof/>
                </w:rPr>
                <w:t>Lichidator retail grupa 2</w:t>
              </w:r>
            </w:ins>
          </w:p>
        </w:tc>
        <w:tc>
          <w:tcPr>
            <w:tcW w:w="3472" w:type="dxa"/>
          </w:tcPr>
          <w:p w14:paraId="5F21A1CB" w14:textId="36C28DD0" w:rsidR="00A871CF" w:rsidRPr="00A871CF" w:rsidRDefault="00A871CF" w:rsidP="00A871CF">
            <w:pPr>
              <w:rPr>
                <w:ins w:id="4257" w:author="Sorin Salagean" w:date="2015-02-02T17:39:00Z"/>
                <w:b/>
                <w:noProof/>
              </w:rPr>
            </w:pPr>
            <w:ins w:id="4258" w:author="Sorin Salagean" w:date="2015-02-02T17:41: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5043" w:type="dxa"/>
          </w:tcPr>
          <w:p w14:paraId="2848C536" w14:textId="69D016F9" w:rsidR="00A871CF" w:rsidRPr="00A871CF" w:rsidRDefault="00E122F4">
            <w:pPr>
              <w:rPr>
                <w:ins w:id="4259" w:author="Sorin Salagean" w:date="2015-02-02T17:39:00Z"/>
                <w:b/>
                <w:noProof/>
              </w:rPr>
            </w:pPr>
            <w:ins w:id="4260" w:author="Sorin Salagean" w:date="2015-02-02T17:42:00Z">
              <w:r w:rsidRPr="00417114">
                <w:rPr>
                  <w:rFonts w:asciiTheme="minorHAnsi" w:eastAsiaTheme="minorHAnsi" w:hAnsiTheme="minorHAnsi" w:cstheme="minorBidi"/>
                  <w:b/>
                  <w:noProof/>
                  <w:sz w:val="22"/>
                  <w:szCs w:val="22"/>
                  <w:lang w:val="ro-RO"/>
                </w:rPr>
                <w:t xml:space="preserve">Filtrarea se face folosind keyword-ul </w:t>
              </w:r>
              <w:r>
                <w:rPr>
                  <w:rFonts w:asciiTheme="minorHAnsi" w:eastAsiaTheme="minorHAnsi" w:hAnsiTheme="minorHAnsi" w:cstheme="minorBidi"/>
                  <w:b/>
                  <w:noProof/>
                  <w:sz w:val="22"/>
                  <w:szCs w:val="22"/>
                  <w:lang w:val="ro-RO"/>
                </w:rPr>
                <w:t>„utilizator operare lichidare dauna”</w:t>
              </w:r>
            </w:ins>
          </w:p>
        </w:tc>
      </w:tr>
      <w:tr w:rsidR="00A871CF" w:rsidRPr="00A871CF" w14:paraId="449DFB35" w14:textId="77777777" w:rsidTr="00A871CF">
        <w:trPr>
          <w:trHeight w:val="857"/>
          <w:ins w:id="4261" w:author="Sorin Salagean" w:date="2015-02-02T17:40:00Z"/>
        </w:trPr>
        <w:tc>
          <w:tcPr>
            <w:tcW w:w="1775" w:type="dxa"/>
          </w:tcPr>
          <w:p w14:paraId="6EDD9322" w14:textId="6F425A91" w:rsidR="00A871CF" w:rsidRPr="008662C4" w:rsidRDefault="00A871CF" w:rsidP="009D6112">
            <w:pPr>
              <w:rPr>
                <w:ins w:id="4262" w:author="Sorin Salagean" w:date="2015-02-02T17:40:00Z"/>
                <w:rFonts w:asciiTheme="minorHAnsi" w:hAnsiTheme="minorHAnsi"/>
                <w:b/>
                <w:noProof/>
                <w:sz w:val="22"/>
                <w:szCs w:val="22"/>
                <w:rPrChange w:id="4263" w:author="Sorin Salagean" w:date="2015-02-09T13:12:00Z">
                  <w:rPr>
                    <w:ins w:id="4264" w:author="Sorin Salagean" w:date="2015-02-02T17:40:00Z"/>
                    <w:b/>
                    <w:noProof/>
                  </w:rPr>
                </w:rPrChange>
              </w:rPr>
            </w:pPr>
            <w:ins w:id="4265" w:author="Sorin Salagean" w:date="2015-02-02T17:40:00Z">
              <w:r w:rsidRPr="008662C4">
                <w:rPr>
                  <w:b/>
                  <w:noProof/>
                </w:rPr>
                <w:t>Lichidator retail grupa 3</w:t>
              </w:r>
            </w:ins>
          </w:p>
        </w:tc>
        <w:tc>
          <w:tcPr>
            <w:tcW w:w="3472" w:type="dxa"/>
          </w:tcPr>
          <w:p w14:paraId="45626C4C" w14:textId="60C730FD" w:rsidR="00A871CF" w:rsidRPr="00A871CF" w:rsidRDefault="00A871CF" w:rsidP="00A871CF">
            <w:pPr>
              <w:rPr>
                <w:ins w:id="4266" w:author="Sorin Salagean" w:date="2015-02-02T17:40:00Z"/>
                <w:b/>
                <w:noProof/>
              </w:rPr>
            </w:pPr>
            <w:ins w:id="4267" w:author="Sorin Salagean" w:date="2015-02-02T17:41: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5043" w:type="dxa"/>
          </w:tcPr>
          <w:p w14:paraId="6BE17DA4" w14:textId="6F0E4058" w:rsidR="00A871CF" w:rsidRDefault="00E122F4">
            <w:pPr>
              <w:rPr>
                <w:ins w:id="4268" w:author="Sorin Salagean" w:date="2015-02-02T17:40:00Z"/>
                <w:b/>
                <w:noProof/>
              </w:rPr>
            </w:pPr>
            <w:ins w:id="4269" w:author="Sorin Salagean" w:date="2015-02-02T17:42:00Z">
              <w:r w:rsidRPr="00417114">
                <w:rPr>
                  <w:rFonts w:asciiTheme="minorHAnsi" w:eastAsiaTheme="minorHAnsi" w:hAnsiTheme="minorHAnsi" w:cstheme="minorBidi"/>
                  <w:b/>
                  <w:noProof/>
                  <w:sz w:val="22"/>
                  <w:szCs w:val="22"/>
                  <w:lang w:val="ro-RO"/>
                </w:rPr>
                <w:t xml:space="preserve">Filtrarea se face folosind keyword-ul </w:t>
              </w:r>
              <w:r>
                <w:rPr>
                  <w:rFonts w:asciiTheme="minorHAnsi" w:eastAsiaTheme="minorHAnsi" w:hAnsiTheme="minorHAnsi" w:cstheme="minorBidi"/>
                  <w:b/>
                  <w:noProof/>
                  <w:sz w:val="22"/>
                  <w:szCs w:val="22"/>
                  <w:lang w:val="ro-RO"/>
                </w:rPr>
                <w:t>„utilizator operare lichidare dauna”</w:t>
              </w:r>
            </w:ins>
          </w:p>
        </w:tc>
      </w:tr>
      <w:tr w:rsidR="00E122F4" w:rsidRPr="00E122F4" w14:paraId="7BDD70C0" w14:textId="77777777" w:rsidTr="00A871CF">
        <w:trPr>
          <w:trHeight w:val="857"/>
          <w:ins w:id="4270" w:author="Sorin Salagean" w:date="2015-02-02T17:42:00Z"/>
        </w:trPr>
        <w:tc>
          <w:tcPr>
            <w:tcW w:w="1775" w:type="dxa"/>
          </w:tcPr>
          <w:p w14:paraId="0A8E4016" w14:textId="712CAF1E" w:rsidR="00E122F4" w:rsidRPr="008662C4" w:rsidRDefault="00E122F4" w:rsidP="00E122F4">
            <w:pPr>
              <w:rPr>
                <w:ins w:id="4271" w:author="Sorin Salagean" w:date="2015-02-02T17:42:00Z"/>
                <w:rFonts w:asciiTheme="minorHAnsi" w:hAnsiTheme="minorHAnsi"/>
                <w:b/>
                <w:noProof/>
                <w:sz w:val="22"/>
                <w:szCs w:val="22"/>
                <w:rPrChange w:id="4272" w:author="Sorin Salagean" w:date="2015-02-09T13:12:00Z">
                  <w:rPr>
                    <w:ins w:id="4273" w:author="Sorin Salagean" w:date="2015-02-02T17:42:00Z"/>
                    <w:b/>
                    <w:noProof/>
                  </w:rPr>
                </w:rPrChange>
              </w:rPr>
            </w:pPr>
            <w:ins w:id="4274" w:author="Sorin Salagean" w:date="2015-02-02T17:43:00Z">
              <w:r w:rsidRPr="008662C4">
                <w:rPr>
                  <w:b/>
                  <w:noProof/>
                </w:rPr>
                <w:t>Supervizor – All flux</w:t>
              </w:r>
            </w:ins>
          </w:p>
        </w:tc>
        <w:tc>
          <w:tcPr>
            <w:tcW w:w="3472" w:type="dxa"/>
          </w:tcPr>
          <w:p w14:paraId="0E3D489D" w14:textId="27408FB8" w:rsidR="00E122F4" w:rsidRPr="00E122F4" w:rsidRDefault="00E122F4" w:rsidP="00E122F4">
            <w:pPr>
              <w:rPr>
                <w:ins w:id="4275" w:author="Sorin Salagean" w:date="2015-02-02T17:42:00Z"/>
                <w:rFonts w:asciiTheme="minorHAnsi" w:hAnsiTheme="minorHAnsi"/>
                <w:b/>
                <w:noProof/>
                <w:sz w:val="22"/>
                <w:szCs w:val="22"/>
                <w:rPrChange w:id="4276" w:author="Sorin Salagean" w:date="2015-02-02T17:42:00Z">
                  <w:rPr>
                    <w:ins w:id="4277" w:author="Sorin Salagean" w:date="2015-02-02T17:42:00Z"/>
                    <w:b/>
                    <w:noProof/>
                  </w:rPr>
                </w:rPrChange>
              </w:rPr>
            </w:pPr>
            <w:ins w:id="4278" w:author="Sorin Salagean" w:date="2015-02-02T17:4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043" w:type="dxa"/>
          </w:tcPr>
          <w:p w14:paraId="6017607C" w14:textId="5DE68FEF" w:rsidR="00E122F4" w:rsidRPr="00E122F4" w:rsidRDefault="00E122F4" w:rsidP="00E122F4">
            <w:pPr>
              <w:rPr>
                <w:ins w:id="4279" w:author="Sorin Salagean" w:date="2015-02-02T17:42:00Z"/>
                <w:rFonts w:asciiTheme="minorHAnsi" w:hAnsiTheme="minorHAnsi"/>
                <w:b/>
                <w:noProof/>
                <w:sz w:val="22"/>
                <w:szCs w:val="22"/>
                <w:rPrChange w:id="4280" w:author="Sorin Salagean" w:date="2015-02-02T17:42:00Z">
                  <w:rPr>
                    <w:ins w:id="4281" w:author="Sorin Salagean" w:date="2015-02-02T17:42:00Z"/>
                    <w:b/>
                    <w:noProof/>
                  </w:rPr>
                </w:rPrChange>
              </w:rPr>
            </w:pPr>
            <w:ins w:id="4282" w:author="Sorin Salagean" w:date="2015-02-02T17:43:00Z">
              <w:r>
                <w:rPr>
                  <w:rFonts w:asciiTheme="minorHAnsi" w:hAnsiTheme="minorHAnsi"/>
                  <w:b/>
                  <w:noProof/>
                  <w:sz w:val="22"/>
                  <w:szCs w:val="22"/>
                </w:rPr>
                <w:t>N/A</w:t>
              </w:r>
            </w:ins>
          </w:p>
        </w:tc>
      </w:tr>
    </w:tbl>
    <w:p w14:paraId="20A16CDB" w14:textId="77777777" w:rsidR="00F2755F" w:rsidRDefault="00F2755F" w:rsidP="00F2755F">
      <w:pPr>
        <w:jc w:val="both"/>
        <w:rPr>
          <w:ins w:id="4283" w:author="Sorin Salagean" w:date="2015-01-30T13:08:00Z"/>
          <w:sz w:val="24"/>
          <w:szCs w:val="24"/>
          <w:lang w:val="en-US"/>
        </w:rPr>
      </w:pPr>
    </w:p>
    <w:p w14:paraId="6BD9C83A" w14:textId="77777777" w:rsidR="00F2755F" w:rsidRPr="00126240" w:rsidRDefault="00F2755F" w:rsidP="00F2755F">
      <w:pPr>
        <w:spacing w:line="276" w:lineRule="auto"/>
        <w:rPr>
          <w:ins w:id="4284" w:author="Sorin Salagean" w:date="2015-01-30T13:08:00Z"/>
          <w:b/>
          <w:noProof/>
        </w:rPr>
      </w:pPr>
      <w:ins w:id="4285" w:author="Sorin Salagean" w:date="2015-01-30T13:08: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25"/>
        <w:gridCol w:w="7525"/>
      </w:tblGrid>
      <w:tr w:rsidR="00F2755F" w:rsidRPr="00126240" w14:paraId="534BDBFB" w14:textId="77777777" w:rsidTr="00E122F4">
        <w:trPr>
          <w:cnfStyle w:val="100000000000" w:firstRow="1" w:lastRow="0" w:firstColumn="0" w:lastColumn="0" w:oddVBand="0" w:evenVBand="0" w:oddHBand="0" w:evenHBand="0" w:firstRowFirstColumn="0" w:firstRowLastColumn="0" w:lastRowFirstColumn="0" w:lastRowLastColumn="0"/>
          <w:trHeight w:val="362"/>
          <w:ins w:id="4286" w:author="Sorin Salagean" w:date="2015-01-30T13:08:00Z"/>
        </w:trPr>
        <w:tc>
          <w:tcPr>
            <w:tcW w:w="2865" w:type="dxa"/>
            <w:hideMark/>
          </w:tcPr>
          <w:p w14:paraId="1CE33B87" w14:textId="77777777" w:rsidR="00F2755F" w:rsidRPr="00417114" w:rsidRDefault="00F2755F" w:rsidP="009D6112">
            <w:pPr>
              <w:spacing w:line="276" w:lineRule="auto"/>
              <w:rPr>
                <w:ins w:id="4287" w:author="Sorin Salagean" w:date="2015-01-30T13:08:00Z"/>
                <w:rFonts w:asciiTheme="minorHAnsi" w:eastAsiaTheme="minorHAnsi" w:hAnsiTheme="minorHAnsi" w:cstheme="minorBidi"/>
                <w:b/>
                <w:noProof/>
                <w:sz w:val="22"/>
                <w:szCs w:val="22"/>
                <w:lang w:val="ro-RO"/>
              </w:rPr>
            </w:pPr>
            <w:ins w:id="4288" w:author="Sorin Salagean" w:date="2015-01-30T13:08:00Z">
              <w:r w:rsidRPr="00417114">
                <w:rPr>
                  <w:rFonts w:asciiTheme="minorHAnsi" w:eastAsiaTheme="minorHAnsi" w:hAnsiTheme="minorHAnsi" w:cstheme="minorBidi"/>
                  <w:b/>
                  <w:noProof/>
                  <w:sz w:val="22"/>
                  <w:szCs w:val="22"/>
                  <w:lang w:val="ro-RO"/>
                </w:rPr>
                <w:t>Actiune</w:t>
              </w:r>
            </w:ins>
          </w:p>
        </w:tc>
        <w:tc>
          <w:tcPr>
            <w:tcW w:w="7465" w:type="dxa"/>
            <w:hideMark/>
          </w:tcPr>
          <w:p w14:paraId="546F7798" w14:textId="77777777" w:rsidR="00F2755F" w:rsidRPr="00417114" w:rsidRDefault="00F2755F" w:rsidP="009D6112">
            <w:pPr>
              <w:spacing w:line="276" w:lineRule="auto"/>
              <w:rPr>
                <w:ins w:id="4289" w:author="Sorin Salagean" w:date="2015-01-30T13:08:00Z"/>
                <w:rFonts w:asciiTheme="minorHAnsi" w:eastAsiaTheme="minorHAnsi" w:hAnsiTheme="minorHAnsi" w:cstheme="minorBidi"/>
                <w:b/>
                <w:noProof/>
                <w:sz w:val="22"/>
                <w:szCs w:val="22"/>
                <w:lang w:val="ro-RO"/>
              </w:rPr>
            </w:pPr>
            <w:ins w:id="4290" w:author="Sorin Salagean" w:date="2015-01-30T13:08:00Z">
              <w:r w:rsidRPr="00417114">
                <w:rPr>
                  <w:rFonts w:asciiTheme="minorHAnsi" w:eastAsiaTheme="minorHAnsi" w:hAnsiTheme="minorHAnsi" w:cstheme="minorBidi"/>
                  <w:b/>
                  <w:noProof/>
                  <w:sz w:val="22"/>
                  <w:szCs w:val="22"/>
                  <w:lang w:val="ro-RO"/>
                </w:rPr>
                <w:t>Descriere Actiune</w:t>
              </w:r>
            </w:ins>
          </w:p>
        </w:tc>
      </w:tr>
      <w:tr w:rsidR="00E122F4" w:rsidRPr="00126240" w14:paraId="4BA4EFB1" w14:textId="77777777" w:rsidTr="00E122F4">
        <w:trPr>
          <w:trHeight w:val="362"/>
          <w:ins w:id="4291" w:author="Sorin Salagean" w:date="2015-01-30T13:08:00Z"/>
        </w:trPr>
        <w:tc>
          <w:tcPr>
            <w:tcW w:w="2865" w:type="dxa"/>
          </w:tcPr>
          <w:p w14:paraId="20431D41" w14:textId="4D64025A" w:rsidR="00E122F4" w:rsidRPr="00417114" w:rsidRDefault="00E122F4">
            <w:pPr>
              <w:spacing w:line="276" w:lineRule="auto"/>
              <w:rPr>
                <w:ins w:id="4292" w:author="Sorin Salagean" w:date="2015-01-30T13:08:00Z"/>
                <w:rFonts w:asciiTheme="minorHAnsi" w:eastAsiaTheme="minorHAnsi" w:hAnsiTheme="minorHAnsi" w:cstheme="minorBidi"/>
                <w:b/>
                <w:noProof/>
                <w:sz w:val="22"/>
                <w:szCs w:val="22"/>
                <w:lang w:val="ro-RO"/>
              </w:rPr>
            </w:pPr>
            <w:ins w:id="4293" w:author="Sorin Salagean" w:date="2015-02-02T17:43:00Z">
              <w:r>
                <w:rPr>
                  <w:rFonts w:asciiTheme="minorHAnsi" w:eastAsiaTheme="minorHAnsi" w:hAnsiTheme="minorHAnsi" w:cstheme="minorBidi"/>
                  <w:b/>
                  <w:noProof/>
                  <w:sz w:val="22"/>
                  <w:szCs w:val="22"/>
                  <w:lang w:val="ro-RO"/>
                </w:rPr>
                <w:t>Setare Etapa „Lichidator (Dosare noi)”</w:t>
              </w:r>
            </w:ins>
          </w:p>
        </w:tc>
        <w:tc>
          <w:tcPr>
            <w:tcW w:w="7465" w:type="dxa"/>
          </w:tcPr>
          <w:p w14:paraId="49C5FDC3" w14:textId="5C772975" w:rsidR="00E122F4" w:rsidRPr="00417114" w:rsidRDefault="00E122F4" w:rsidP="00E122F4">
            <w:pPr>
              <w:spacing w:line="276" w:lineRule="auto"/>
              <w:rPr>
                <w:ins w:id="4294" w:author="Sorin Salagean" w:date="2015-01-30T13:08:00Z"/>
                <w:rFonts w:asciiTheme="minorHAnsi" w:eastAsiaTheme="minorHAnsi" w:hAnsiTheme="minorHAnsi" w:cstheme="minorBidi"/>
                <w:b/>
                <w:noProof/>
                <w:sz w:val="22"/>
                <w:szCs w:val="22"/>
                <w:lang w:val="ro-RO"/>
              </w:rPr>
            </w:pPr>
            <w:ins w:id="4295" w:author="Sorin Salagean" w:date="2015-02-02T17:43:00Z">
              <w:r>
                <w:rPr>
                  <w:rFonts w:asciiTheme="minorHAnsi" w:eastAsiaTheme="minorHAnsi" w:hAnsiTheme="minorHAnsi" w:cstheme="minorBidi"/>
                  <w:b/>
                  <w:noProof/>
                  <w:sz w:val="22"/>
                  <w:szCs w:val="22"/>
                  <w:lang w:val="ro-RO"/>
                </w:rPr>
                <w:t xml:space="preserve">Se va seta kw-ul „Etapa dosar” cu valoarea </w:t>
              </w:r>
            </w:ins>
            <w:ins w:id="4296" w:author="Sorin Salagean" w:date="2015-02-02T17:44:00Z">
              <w:r>
                <w:rPr>
                  <w:rFonts w:asciiTheme="minorHAnsi" w:eastAsiaTheme="minorHAnsi" w:hAnsiTheme="minorHAnsi" w:cstheme="minorBidi"/>
                  <w:b/>
                  <w:noProof/>
                  <w:sz w:val="22"/>
                  <w:szCs w:val="22"/>
                  <w:lang w:val="ro-RO"/>
                </w:rPr>
                <w:t>„Lichidator (Dosare noi)”</w:t>
              </w:r>
            </w:ins>
          </w:p>
        </w:tc>
      </w:tr>
      <w:tr w:rsidR="00E122F4" w:rsidRPr="00126240" w14:paraId="4B6780A0" w14:textId="77777777" w:rsidTr="00E122F4">
        <w:trPr>
          <w:trHeight w:val="362"/>
          <w:ins w:id="4297" w:author="Sorin Salagean" w:date="2015-02-02T17:44:00Z"/>
        </w:trPr>
        <w:tc>
          <w:tcPr>
            <w:tcW w:w="2865" w:type="dxa"/>
          </w:tcPr>
          <w:p w14:paraId="0138272B" w14:textId="2FB2AFF6" w:rsidR="00E122F4" w:rsidRPr="00E122F4" w:rsidRDefault="00E122F4" w:rsidP="00E122F4">
            <w:pPr>
              <w:spacing w:line="276" w:lineRule="auto"/>
              <w:rPr>
                <w:ins w:id="4298" w:author="Sorin Salagean" w:date="2015-02-02T17:44:00Z"/>
                <w:rFonts w:asciiTheme="minorHAnsi" w:hAnsiTheme="minorHAnsi"/>
                <w:b/>
                <w:noProof/>
                <w:sz w:val="22"/>
                <w:szCs w:val="22"/>
                <w:rPrChange w:id="4299" w:author="Sorin Salagean" w:date="2015-02-02T17:44:00Z">
                  <w:rPr>
                    <w:ins w:id="4300" w:author="Sorin Salagean" w:date="2015-02-02T17:44:00Z"/>
                    <w:b/>
                    <w:noProof/>
                  </w:rPr>
                </w:rPrChange>
              </w:rPr>
            </w:pPr>
            <w:ins w:id="4301" w:author="Sorin Salagean" w:date="2015-02-02T17:44:00Z">
              <w:r>
                <w:rPr>
                  <w:rFonts w:asciiTheme="minorHAnsi" w:eastAsiaTheme="minorHAnsi" w:hAnsiTheme="minorHAnsi" w:cstheme="minorBidi"/>
                  <w:b/>
                  <w:noProof/>
                  <w:sz w:val="22"/>
                  <w:szCs w:val="22"/>
                  <w:lang w:val="ro-RO"/>
                </w:rPr>
                <w:t>Trimitere notificare</w:t>
              </w:r>
            </w:ins>
          </w:p>
        </w:tc>
        <w:tc>
          <w:tcPr>
            <w:tcW w:w="7465" w:type="dxa"/>
          </w:tcPr>
          <w:p w14:paraId="6243502C" w14:textId="410FB21E" w:rsidR="00E122F4" w:rsidRPr="00E122F4" w:rsidRDefault="00E122F4">
            <w:pPr>
              <w:spacing w:line="276" w:lineRule="auto"/>
              <w:rPr>
                <w:ins w:id="4302" w:author="Sorin Salagean" w:date="2015-02-02T17:44:00Z"/>
                <w:rFonts w:asciiTheme="minorHAnsi" w:hAnsiTheme="minorHAnsi"/>
                <w:b/>
                <w:noProof/>
                <w:sz w:val="22"/>
                <w:szCs w:val="22"/>
                <w:rPrChange w:id="4303" w:author="Sorin Salagean" w:date="2015-02-02T17:44:00Z">
                  <w:rPr>
                    <w:ins w:id="4304" w:author="Sorin Salagean" w:date="2015-02-02T17:44:00Z"/>
                    <w:b/>
                    <w:noProof/>
                  </w:rPr>
                </w:rPrChange>
              </w:rPr>
            </w:pPr>
            <w:ins w:id="4305" w:author="Sorin Salagean" w:date="2015-02-02T17:44:00Z">
              <w:r w:rsidRPr="008542AC">
                <w:rPr>
                  <w:rFonts w:asciiTheme="minorHAnsi" w:eastAsiaTheme="minorHAnsi" w:hAnsiTheme="minorHAnsi" w:cstheme="minorBidi"/>
                  <w:b/>
                  <w:sz w:val="22"/>
                  <w:szCs w:val="22"/>
                </w:rPr>
                <w:t>Se trimite o notificare catre grupul de utilizatori, prin care sunt informati ca dosarul de dauna se afla in etapa “</w:t>
              </w:r>
            </w:ins>
            <w:ins w:id="4306" w:author="Sorin Salagean" w:date="2015-02-02T17:45:00Z">
              <w:r>
                <w:rPr>
                  <w:rFonts w:asciiTheme="minorHAnsi" w:eastAsiaTheme="minorHAnsi" w:hAnsiTheme="minorHAnsi" w:cstheme="minorBidi"/>
                  <w:b/>
                  <w:sz w:val="22"/>
                  <w:szCs w:val="22"/>
                </w:rPr>
                <w:t>Lichidator (Dosare noi)</w:t>
              </w:r>
            </w:ins>
            <w:ins w:id="4307" w:author="Sorin Salagean" w:date="2015-02-02T17:44:00Z">
              <w:r>
                <w:rPr>
                  <w:rFonts w:asciiTheme="minorHAnsi" w:eastAsiaTheme="minorHAnsi" w:hAnsiTheme="minorHAnsi" w:cstheme="minorBidi"/>
                  <w:b/>
                  <w:sz w:val="22"/>
                  <w:szCs w:val="22"/>
                </w:rPr>
                <w:t>”</w:t>
              </w:r>
            </w:ins>
          </w:p>
        </w:tc>
      </w:tr>
      <w:tr w:rsidR="00E122F4" w:rsidRPr="00126240" w14:paraId="0D69F9BB" w14:textId="77777777" w:rsidTr="00E122F4">
        <w:trPr>
          <w:trHeight w:val="362"/>
          <w:ins w:id="4308" w:author="Sorin Salagean" w:date="2015-02-02T17:44:00Z"/>
        </w:trPr>
        <w:tc>
          <w:tcPr>
            <w:tcW w:w="2865" w:type="dxa"/>
          </w:tcPr>
          <w:p w14:paraId="6FACA24C" w14:textId="1ED8813A" w:rsidR="00E122F4" w:rsidRPr="00E122F4" w:rsidRDefault="00E122F4" w:rsidP="00E122F4">
            <w:pPr>
              <w:spacing w:line="276" w:lineRule="auto"/>
              <w:rPr>
                <w:ins w:id="4309" w:author="Sorin Salagean" w:date="2015-02-02T17:44:00Z"/>
                <w:rFonts w:asciiTheme="minorHAnsi" w:hAnsiTheme="minorHAnsi"/>
                <w:b/>
                <w:noProof/>
                <w:sz w:val="22"/>
                <w:szCs w:val="22"/>
                <w:rPrChange w:id="4310" w:author="Sorin Salagean" w:date="2015-02-02T17:44:00Z">
                  <w:rPr>
                    <w:ins w:id="4311" w:author="Sorin Salagean" w:date="2015-02-02T17:44:00Z"/>
                    <w:b/>
                    <w:noProof/>
                  </w:rPr>
                </w:rPrChange>
              </w:rPr>
            </w:pPr>
            <w:ins w:id="4312" w:author="Sorin Salagean" w:date="2015-02-02T17:45:00Z">
              <w:r>
                <w:rPr>
                  <w:rFonts w:asciiTheme="minorHAnsi" w:hAnsiTheme="minorHAnsi"/>
                  <w:b/>
                  <w:noProof/>
                  <w:sz w:val="22"/>
                  <w:szCs w:val="22"/>
                </w:rPr>
                <w:t xml:space="preserve">Setare kw “Nota de constatare read </w:t>
              </w:r>
            </w:ins>
            <w:ins w:id="4313" w:author="Sorin Salagean" w:date="2015-02-02T17:46:00Z">
              <w:r>
                <w:rPr>
                  <w:rFonts w:asciiTheme="minorHAnsi" w:hAnsiTheme="minorHAnsi"/>
                  <w:b/>
                  <w:noProof/>
                  <w:sz w:val="22"/>
                  <w:szCs w:val="22"/>
                </w:rPr>
                <w:t>only”</w:t>
              </w:r>
            </w:ins>
          </w:p>
        </w:tc>
        <w:tc>
          <w:tcPr>
            <w:tcW w:w="7465" w:type="dxa"/>
          </w:tcPr>
          <w:p w14:paraId="4CDB2011" w14:textId="4ABE4B28" w:rsidR="00E122F4" w:rsidRPr="00E122F4" w:rsidRDefault="00E122F4" w:rsidP="00E122F4">
            <w:pPr>
              <w:spacing w:line="276" w:lineRule="auto"/>
              <w:rPr>
                <w:ins w:id="4314" w:author="Sorin Salagean" w:date="2015-02-02T17:44:00Z"/>
                <w:rFonts w:asciiTheme="minorHAnsi" w:hAnsiTheme="minorHAnsi"/>
                <w:b/>
                <w:noProof/>
                <w:sz w:val="22"/>
                <w:szCs w:val="22"/>
                <w:rPrChange w:id="4315" w:author="Sorin Salagean" w:date="2015-02-02T17:44:00Z">
                  <w:rPr>
                    <w:ins w:id="4316" w:author="Sorin Salagean" w:date="2015-02-02T17:44:00Z"/>
                    <w:b/>
                    <w:noProof/>
                  </w:rPr>
                </w:rPrChange>
              </w:rPr>
            </w:pPr>
            <w:ins w:id="4317" w:author="Sorin Salagean" w:date="2015-02-02T17:46:00Z">
              <w:r>
                <w:rPr>
                  <w:rFonts w:asciiTheme="minorHAnsi" w:hAnsiTheme="minorHAnsi"/>
                  <w:b/>
                  <w:noProof/>
                  <w:sz w:val="22"/>
                  <w:szCs w:val="22"/>
                </w:rPr>
                <w:t>Se va seta kw-ul “Nota de constatare read only” cu valoarea “DA”</w:t>
              </w:r>
            </w:ins>
          </w:p>
        </w:tc>
      </w:tr>
    </w:tbl>
    <w:p w14:paraId="118C2894" w14:textId="77777777" w:rsidR="00F2755F" w:rsidRPr="00126240" w:rsidRDefault="00F2755F" w:rsidP="00F2755F">
      <w:pPr>
        <w:spacing w:line="276" w:lineRule="auto"/>
        <w:rPr>
          <w:ins w:id="4318" w:author="Sorin Salagean" w:date="2015-01-30T13:08:00Z"/>
          <w:rStyle w:val="EstiloCuerpo"/>
          <w:noProof/>
        </w:rPr>
      </w:pPr>
    </w:p>
    <w:p w14:paraId="01561EB8" w14:textId="77777777" w:rsidR="00E122F4" w:rsidRDefault="00E122F4" w:rsidP="00F2755F">
      <w:pPr>
        <w:spacing w:line="276" w:lineRule="auto"/>
        <w:rPr>
          <w:ins w:id="4319" w:author="Sorin Salagean" w:date="2015-02-02T17:46:00Z"/>
          <w:b/>
          <w:noProof/>
        </w:rPr>
      </w:pPr>
    </w:p>
    <w:p w14:paraId="19A1A7CB" w14:textId="77777777" w:rsidR="00E122F4" w:rsidRDefault="00E122F4" w:rsidP="00F2755F">
      <w:pPr>
        <w:spacing w:line="276" w:lineRule="auto"/>
        <w:rPr>
          <w:ins w:id="4320" w:author="Sorin Salagean" w:date="2015-02-02T17:46:00Z"/>
          <w:b/>
          <w:noProof/>
        </w:rPr>
      </w:pPr>
    </w:p>
    <w:p w14:paraId="48FD6FFC" w14:textId="77777777" w:rsidR="00F2755F" w:rsidRPr="00126240" w:rsidRDefault="00F2755F" w:rsidP="00F2755F">
      <w:pPr>
        <w:spacing w:line="276" w:lineRule="auto"/>
        <w:rPr>
          <w:ins w:id="4321" w:author="Sorin Salagean" w:date="2015-01-30T13:08:00Z"/>
          <w:b/>
          <w:noProof/>
        </w:rPr>
      </w:pPr>
      <w:ins w:id="4322" w:author="Sorin Salagean" w:date="2015-01-30T13:08: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1964"/>
        <w:gridCol w:w="5378"/>
        <w:gridCol w:w="1101"/>
        <w:gridCol w:w="2007"/>
      </w:tblGrid>
      <w:tr w:rsidR="00C660D8" w:rsidRPr="00126240" w14:paraId="435770FC" w14:textId="77777777" w:rsidTr="00FD67C5">
        <w:trPr>
          <w:cnfStyle w:val="100000000000" w:firstRow="1" w:lastRow="0" w:firstColumn="0" w:lastColumn="0" w:oddVBand="0" w:evenVBand="0" w:oddHBand="0" w:evenHBand="0" w:firstRowFirstColumn="0" w:firstRowLastColumn="0" w:lastRowFirstColumn="0" w:lastRowLastColumn="0"/>
          <w:trHeight w:val="362"/>
          <w:ins w:id="4323" w:author="Sorin Salagean" w:date="2015-01-30T13:08:00Z"/>
        </w:trPr>
        <w:tc>
          <w:tcPr>
            <w:tcW w:w="1904" w:type="dxa"/>
            <w:hideMark/>
          </w:tcPr>
          <w:p w14:paraId="3DBDF58E" w14:textId="77777777" w:rsidR="00F2755F" w:rsidRPr="00CB26B7" w:rsidRDefault="00F2755F" w:rsidP="009D6112">
            <w:pPr>
              <w:spacing w:line="276" w:lineRule="auto"/>
              <w:rPr>
                <w:ins w:id="4324" w:author="Sorin Salagean" w:date="2015-01-30T13:08:00Z"/>
                <w:rFonts w:asciiTheme="minorHAnsi" w:eastAsiaTheme="minorHAnsi" w:hAnsiTheme="minorHAnsi" w:cstheme="minorBidi"/>
                <w:b/>
                <w:noProof/>
                <w:sz w:val="22"/>
                <w:szCs w:val="22"/>
                <w:lang w:val="ro-RO"/>
              </w:rPr>
            </w:pPr>
            <w:ins w:id="4325" w:author="Sorin Salagean" w:date="2015-01-30T13:08:00Z">
              <w:r w:rsidRPr="00CB26B7">
                <w:rPr>
                  <w:b/>
                  <w:noProof/>
                </w:rPr>
                <w:t>Nume task</w:t>
              </w:r>
            </w:ins>
          </w:p>
        </w:tc>
        <w:tc>
          <w:tcPr>
            <w:tcW w:w="5338" w:type="dxa"/>
            <w:hideMark/>
          </w:tcPr>
          <w:p w14:paraId="3B822EB7" w14:textId="77777777" w:rsidR="00F2755F" w:rsidRPr="00CB26B7" w:rsidRDefault="00F2755F" w:rsidP="009D6112">
            <w:pPr>
              <w:spacing w:line="276" w:lineRule="auto"/>
              <w:rPr>
                <w:ins w:id="4326" w:author="Sorin Salagean" w:date="2015-01-30T13:08:00Z"/>
                <w:rFonts w:asciiTheme="minorHAnsi" w:eastAsiaTheme="minorHAnsi" w:hAnsiTheme="minorHAnsi" w:cstheme="minorBidi"/>
                <w:b/>
                <w:noProof/>
                <w:sz w:val="22"/>
                <w:szCs w:val="22"/>
                <w:lang w:val="ro-RO"/>
              </w:rPr>
            </w:pPr>
            <w:ins w:id="4327" w:author="Sorin Salagean" w:date="2015-01-30T13:08:00Z">
              <w:r w:rsidRPr="00CB26B7">
                <w:rPr>
                  <w:b/>
                  <w:noProof/>
                </w:rPr>
                <w:t>Descriere</w:t>
              </w:r>
            </w:ins>
          </w:p>
        </w:tc>
        <w:tc>
          <w:tcPr>
            <w:tcW w:w="1061" w:type="dxa"/>
            <w:hideMark/>
          </w:tcPr>
          <w:p w14:paraId="0C46EC10" w14:textId="77777777" w:rsidR="00F2755F" w:rsidRPr="00CB26B7" w:rsidRDefault="00F2755F" w:rsidP="009D6112">
            <w:pPr>
              <w:spacing w:line="276" w:lineRule="auto"/>
              <w:rPr>
                <w:ins w:id="4328" w:author="Sorin Salagean" w:date="2015-01-30T13:08:00Z"/>
                <w:rFonts w:asciiTheme="minorHAnsi" w:eastAsiaTheme="minorHAnsi" w:hAnsiTheme="minorHAnsi" w:cstheme="minorBidi"/>
                <w:b/>
                <w:noProof/>
                <w:sz w:val="22"/>
                <w:szCs w:val="22"/>
                <w:lang w:val="ro-RO"/>
              </w:rPr>
            </w:pPr>
            <w:ins w:id="4329" w:author="Sorin Salagean" w:date="2015-01-30T13:08:00Z">
              <w:r w:rsidRPr="00CB26B7">
                <w:rPr>
                  <w:b/>
                  <w:noProof/>
                </w:rPr>
                <w:t>Validari</w:t>
              </w:r>
            </w:ins>
          </w:p>
        </w:tc>
        <w:tc>
          <w:tcPr>
            <w:tcW w:w="1947" w:type="dxa"/>
          </w:tcPr>
          <w:p w14:paraId="17DAE387" w14:textId="77777777" w:rsidR="00F2755F" w:rsidRPr="00CB26B7" w:rsidRDefault="00F2755F" w:rsidP="009D6112">
            <w:pPr>
              <w:spacing w:line="276" w:lineRule="auto"/>
              <w:rPr>
                <w:ins w:id="4330" w:author="Sorin Salagean" w:date="2015-01-30T13:08:00Z"/>
                <w:rFonts w:asciiTheme="minorHAnsi" w:eastAsiaTheme="minorHAnsi" w:hAnsiTheme="minorHAnsi" w:cstheme="minorBidi"/>
                <w:b/>
                <w:noProof/>
                <w:sz w:val="22"/>
                <w:szCs w:val="22"/>
                <w:lang w:val="ro-RO"/>
              </w:rPr>
            </w:pPr>
            <w:ins w:id="4331" w:author="Sorin Salagean" w:date="2015-01-30T13:08:00Z">
              <w:r w:rsidRPr="00CB26B7">
                <w:rPr>
                  <w:b/>
                  <w:noProof/>
                </w:rPr>
                <w:t>Cerinte sistem</w:t>
              </w:r>
            </w:ins>
          </w:p>
        </w:tc>
      </w:tr>
      <w:tr w:rsidR="00C660D8" w:rsidRPr="00126240" w14:paraId="6E5979B0" w14:textId="77777777" w:rsidTr="00FD67C5">
        <w:trPr>
          <w:trHeight w:val="362"/>
          <w:ins w:id="4332" w:author="Sorin Salagean" w:date="2015-01-30T13:08:00Z"/>
        </w:trPr>
        <w:tc>
          <w:tcPr>
            <w:tcW w:w="1904" w:type="dxa"/>
          </w:tcPr>
          <w:p w14:paraId="0C963D34" w14:textId="7BA75EBE" w:rsidR="00F2755F" w:rsidRPr="00CB26B7" w:rsidRDefault="00C660D8" w:rsidP="009D6112">
            <w:pPr>
              <w:spacing w:line="276" w:lineRule="auto"/>
              <w:rPr>
                <w:ins w:id="4333" w:author="Sorin Salagean" w:date="2015-01-30T13:08:00Z"/>
                <w:rFonts w:asciiTheme="minorHAnsi" w:hAnsiTheme="minorHAnsi"/>
                <w:b/>
                <w:noProof/>
                <w:sz w:val="22"/>
                <w:szCs w:val="22"/>
                <w:rPrChange w:id="4334" w:author="Sorin Salagean" w:date="2015-02-09T11:08:00Z">
                  <w:rPr>
                    <w:ins w:id="4335" w:author="Sorin Salagean" w:date="2015-01-30T13:08:00Z"/>
                    <w:b/>
                    <w:noProof/>
                  </w:rPr>
                </w:rPrChange>
              </w:rPr>
            </w:pPr>
            <w:ins w:id="4336" w:author="Sorin Salagean" w:date="2015-01-30T17:41:00Z">
              <w:r w:rsidRPr="00CB26B7">
                <w:rPr>
                  <w:b/>
                  <w:noProof/>
                </w:rPr>
                <w:t>Trimit la Asteapta documente</w:t>
              </w:r>
            </w:ins>
          </w:p>
        </w:tc>
        <w:tc>
          <w:tcPr>
            <w:tcW w:w="5338" w:type="dxa"/>
          </w:tcPr>
          <w:p w14:paraId="0AAAB660" w14:textId="2BAA91B9" w:rsidR="00C660D8" w:rsidRPr="00CB26B7" w:rsidRDefault="00C660D8" w:rsidP="009D6112">
            <w:pPr>
              <w:spacing w:line="276" w:lineRule="auto"/>
              <w:rPr>
                <w:ins w:id="4337" w:author="Sorin Salagean" w:date="2015-01-30T17:44:00Z"/>
                <w:rFonts w:asciiTheme="minorHAnsi" w:hAnsiTheme="minorHAnsi"/>
                <w:noProof/>
                <w:sz w:val="22"/>
                <w:szCs w:val="22"/>
              </w:rPr>
            </w:pPr>
            <w:ins w:id="4338" w:author="Sorin Salagean" w:date="2015-01-30T17:44:00Z">
              <w:r w:rsidRPr="00CB26B7">
                <w:rPr>
                  <w:noProof/>
                  <w:rPrChange w:id="4339" w:author="Sorin Salagean" w:date="2015-02-09T11:08:00Z">
                    <w:rPr>
                      <w:b/>
                      <w:noProof/>
                    </w:rPr>
                  </w:rPrChange>
                </w:rPr>
                <w:t>La apasarea butonului au loc mai multe actiuni:</w:t>
              </w:r>
            </w:ins>
          </w:p>
          <w:p w14:paraId="7AB6BC91" w14:textId="57762A54" w:rsidR="00F2755F" w:rsidRPr="00CB26B7" w:rsidRDefault="00C660D8">
            <w:pPr>
              <w:pStyle w:val="ListParagraph"/>
              <w:numPr>
                <w:ilvl w:val="0"/>
                <w:numId w:val="66"/>
              </w:numPr>
              <w:spacing w:line="276" w:lineRule="auto"/>
              <w:rPr>
                <w:ins w:id="4340" w:author="Sorin Salagean" w:date="2015-01-30T13:08:00Z"/>
                <w:rFonts w:asciiTheme="minorHAnsi" w:hAnsiTheme="minorHAnsi"/>
                <w:noProof/>
                <w:sz w:val="22"/>
                <w:szCs w:val="22"/>
                <w:rPrChange w:id="4341" w:author="Sorin Salagean" w:date="2015-02-09T11:08:00Z">
                  <w:rPr>
                    <w:ins w:id="4342" w:author="Sorin Salagean" w:date="2015-01-30T13:08:00Z"/>
                    <w:b/>
                    <w:noProof/>
                  </w:rPr>
                </w:rPrChange>
              </w:rPr>
              <w:pPrChange w:id="4343" w:author="Sorin Salagean" w:date="2015-01-30T17:50:00Z">
                <w:pPr>
                  <w:spacing w:line="276" w:lineRule="auto"/>
                </w:pPr>
              </w:pPrChange>
            </w:pPr>
            <w:ins w:id="4344" w:author="Sorin Salagean" w:date="2015-01-30T17:45:00Z">
              <w:r w:rsidRPr="00CB26B7">
                <w:rPr>
                  <w:noProof/>
                </w:rPr>
                <w:lastRenderedPageBreak/>
                <w:t>Ruleaza Unity Script “ReviewAllDocuments”</w:t>
              </w:r>
            </w:ins>
            <w:ins w:id="4345" w:author="Sorin Salagean" w:date="2015-01-30T17:47:00Z">
              <w:r w:rsidR="00FD67C5" w:rsidRPr="00CB26B7">
                <w:rPr>
                  <w:noProof/>
                </w:rPr>
                <w:t xml:space="preserve"> (</w:t>
              </w:r>
            </w:ins>
            <w:ins w:id="4346" w:author="Sorin Salagean" w:date="2015-01-30T17:46:00Z">
              <w:r w:rsidR="00FD67C5" w:rsidRPr="00CB26B7">
                <w:rPr>
                  <w:noProof/>
                </w:rPr>
                <w:t xml:space="preserve">Se verifica daca exista o valoare pentru kw-ul </w:t>
              </w:r>
            </w:ins>
            <w:ins w:id="4347" w:author="Sorin Salagean" w:date="2015-01-30T17:47:00Z">
              <w:r w:rsidR="00FD67C5" w:rsidRPr="00CB26B7">
                <w:rPr>
                  <w:noProof/>
                </w:rPr>
                <w:t>“Companie constatare=companie IR)</w:t>
              </w:r>
            </w:ins>
            <w:ins w:id="4348" w:author="Sorin Salagean" w:date="2015-01-30T17:48:00Z">
              <w:r w:rsidR="00FD67C5" w:rsidRPr="00CB26B7">
                <w:rPr>
                  <w:noProof/>
                </w:rPr>
                <w:t>; in caz afirmativ se verifica daca exista o valoare pentru kw-ul “</w:t>
              </w:r>
            </w:ins>
            <w:ins w:id="4349" w:author="Sorin Salagean" w:date="2015-01-30T17:49:00Z">
              <w:r w:rsidR="00FD67C5" w:rsidRPr="00CB26B7">
                <w:rPr>
                  <w:noProof/>
                </w:rPr>
                <w:t xml:space="preserve">Nume persoana constatare=nume IR”; </w:t>
              </w:r>
            </w:ins>
            <w:ins w:id="4350" w:author="Sorin Salagean" w:date="2015-01-30T17:50:00Z">
              <w:r w:rsidR="00FD67C5" w:rsidRPr="00CB26B7">
                <w:rPr>
                  <w:noProof/>
                </w:rPr>
                <w:t xml:space="preserve">se verifica daca exista valoare pentru kw-ul </w:t>
              </w:r>
            </w:ins>
            <w:ins w:id="4351" w:author="Sorin Salagean" w:date="2015-01-30T17:51:00Z">
              <w:r w:rsidR="00FD67C5" w:rsidRPr="00CB26B7">
                <w:rPr>
                  <w:noProof/>
                </w:rPr>
                <w:t>“IR(Inspectie Risc)”</w:t>
              </w:r>
            </w:ins>
            <w:ins w:id="4352" w:author="Sorin Salagean" w:date="2015-01-30T17:52:00Z">
              <w:r w:rsidR="00FD67C5" w:rsidRPr="00CB26B7">
                <w:rPr>
                  <w:noProof/>
                </w:rPr>
                <w:t xml:space="preserve">; in caz afirmativ documentul este trimis in etapa Lichidator (Asteapta documente); in cazul in care verificarile nu se confirma, se va afisa cate un mesaj pentru fiecare </w:t>
              </w:r>
            </w:ins>
            <w:ins w:id="4353" w:author="Sorin Salagean" w:date="2015-01-30T17:53:00Z">
              <w:r w:rsidR="00FD67C5" w:rsidRPr="00CB26B7">
                <w:rPr>
                  <w:noProof/>
                </w:rPr>
                <w:t>camp care nu este completat</w:t>
              </w:r>
            </w:ins>
          </w:p>
        </w:tc>
        <w:tc>
          <w:tcPr>
            <w:tcW w:w="1061" w:type="dxa"/>
          </w:tcPr>
          <w:p w14:paraId="4F6D0E38" w14:textId="77777777" w:rsidR="00F2755F" w:rsidRPr="00CB26B7" w:rsidRDefault="00F2755F" w:rsidP="009D6112">
            <w:pPr>
              <w:spacing w:line="276" w:lineRule="auto"/>
              <w:rPr>
                <w:ins w:id="4354" w:author="Sorin Salagean" w:date="2015-01-30T13:08:00Z"/>
                <w:rFonts w:asciiTheme="minorHAnsi" w:hAnsiTheme="minorHAnsi"/>
                <w:b/>
                <w:noProof/>
                <w:sz w:val="22"/>
                <w:szCs w:val="22"/>
                <w:rPrChange w:id="4355" w:author="Sorin Salagean" w:date="2015-02-09T11:08:00Z">
                  <w:rPr>
                    <w:ins w:id="4356" w:author="Sorin Salagean" w:date="2015-01-30T13:08:00Z"/>
                    <w:b/>
                    <w:noProof/>
                  </w:rPr>
                </w:rPrChange>
              </w:rPr>
            </w:pPr>
          </w:p>
        </w:tc>
        <w:tc>
          <w:tcPr>
            <w:tcW w:w="1947" w:type="dxa"/>
          </w:tcPr>
          <w:p w14:paraId="25C76AD0" w14:textId="6435171A" w:rsidR="00F2755F" w:rsidRPr="00CB26B7" w:rsidRDefault="00FD67C5" w:rsidP="009D6112">
            <w:pPr>
              <w:spacing w:line="276" w:lineRule="auto"/>
              <w:rPr>
                <w:ins w:id="4357" w:author="Sorin Salagean" w:date="2015-01-30T13:08:00Z"/>
                <w:rFonts w:asciiTheme="minorHAnsi" w:hAnsiTheme="minorHAnsi"/>
                <w:noProof/>
                <w:sz w:val="22"/>
                <w:szCs w:val="22"/>
                <w:rPrChange w:id="4358" w:author="Sorin Salagean" w:date="2015-02-09T11:08:00Z">
                  <w:rPr>
                    <w:ins w:id="4359" w:author="Sorin Salagean" w:date="2015-01-30T13:08:00Z"/>
                    <w:b/>
                    <w:noProof/>
                  </w:rPr>
                </w:rPrChange>
              </w:rPr>
            </w:pPr>
            <w:ins w:id="4360" w:author="Sorin Salagean" w:date="2015-01-30T17:53:00Z">
              <w:r w:rsidRPr="00CB26B7">
                <w:rPr>
                  <w:noProof/>
                  <w:rPrChange w:id="4361" w:author="Sorin Salagean" w:date="2015-02-09T11:08:00Z">
                    <w:rPr>
                      <w:b/>
                      <w:noProof/>
                    </w:rPr>
                  </w:rPrChange>
                </w:rPr>
                <w:t xml:space="preserve">Muta documentul in </w:t>
              </w:r>
              <w:r w:rsidRPr="00CB26B7">
                <w:rPr>
                  <w:b/>
                  <w:noProof/>
                </w:rPr>
                <w:t>Etapa</w:t>
              </w:r>
            </w:ins>
            <w:ins w:id="4362" w:author="Sorin Salagean" w:date="2015-01-30T17:54:00Z">
              <w:r w:rsidRPr="00CB26B7">
                <w:rPr>
                  <w:b/>
                  <w:noProof/>
                  <w:rPrChange w:id="4363" w:author="Sorin Salagean" w:date="2015-02-09T11:08:00Z">
                    <w:rPr>
                      <w:noProof/>
                    </w:rPr>
                  </w:rPrChange>
                </w:rPr>
                <w:t xml:space="preserve"> – Lichidator </w:t>
              </w:r>
              <w:r w:rsidRPr="00CB26B7">
                <w:rPr>
                  <w:b/>
                  <w:noProof/>
                  <w:rPrChange w:id="4364" w:author="Sorin Salagean" w:date="2015-02-09T11:08:00Z">
                    <w:rPr>
                      <w:noProof/>
                    </w:rPr>
                  </w:rPrChange>
                </w:rPr>
                <w:lastRenderedPageBreak/>
                <w:t>(Asteapta documente)</w:t>
              </w:r>
            </w:ins>
          </w:p>
        </w:tc>
      </w:tr>
      <w:tr w:rsidR="00FD67C5" w:rsidRPr="00126240" w14:paraId="4BE5ACB6" w14:textId="77777777" w:rsidTr="00FD67C5">
        <w:trPr>
          <w:trHeight w:val="362"/>
          <w:ins w:id="4365" w:author="Sorin Salagean" w:date="2015-01-30T17:54:00Z"/>
        </w:trPr>
        <w:tc>
          <w:tcPr>
            <w:tcW w:w="1904" w:type="dxa"/>
          </w:tcPr>
          <w:p w14:paraId="30553050" w14:textId="025A9C2B" w:rsidR="00FD67C5" w:rsidRPr="00CB26B7" w:rsidRDefault="00FD67C5" w:rsidP="00FD67C5">
            <w:pPr>
              <w:spacing w:line="276" w:lineRule="auto"/>
              <w:rPr>
                <w:ins w:id="4366" w:author="Sorin Salagean" w:date="2015-01-30T17:54:00Z"/>
                <w:rFonts w:asciiTheme="minorHAnsi" w:hAnsiTheme="minorHAnsi"/>
                <w:b/>
                <w:noProof/>
                <w:sz w:val="22"/>
                <w:szCs w:val="22"/>
                <w:rPrChange w:id="4367" w:author="Sorin Salagean" w:date="2015-02-09T11:08:00Z">
                  <w:rPr>
                    <w:ins w:id="4368" w:author="Sorin Salagean" w:date="2015-01-30T17:54:00Z"/>
                    <w:b/>
                    <w:noProof/>
                  </w:rPr>
                </w:rPrChange>
              </w:rPr>
            </w:pPr>
            <w:ins w:id="4369" w:author="Sorin Salagean" w:date="2015-01-30T17:55:00Z">
              <w:r w:rsidRPr="00CB26B7">
                <w:rPr>
                  <w:b/>
                  <w:noProof/>
                </w:rPr>
                <w:lastRenderedPageBreak/>
                <w:t>Trimite mesaj (nota)</w:t>
              </w:r>
            </w:ins>
          </w:p>
        </w:tc>
        <w:tc>
          <w:tcPr>
            <w:tcW w:w="5338" w:type="dxa"/>
          </w:tcPr>
          <w:p w14:paraId="4F2B2BC7" w14:textId="2D40FC4E" w:rsidR="00FD67C5" w:rsidRPr="00CB26B7" w:rsidRDefault="00FD67C5" w:rsidP="00FD67C5">
            <w:pPr>
              <w:spacing w:line="276" w:lineRule="auto"/>
              <w:rPr>
                <w:ins w:id="4370" w:author="Sorin Salagean" w:date="2015-01-30T17:54:00Z"/>
                <w:rFonts w:asciiTheme="minorHAnsi" w:hAnsiTheme="minorHAnsi"/>
                <w:noProof/>
                <w:sz w:val="22"/>
                <w:szCs w:val="22"/>
                <w:rPrChange w:id="4371" w:author="Sorin Salagean" w:date="2015-02-09T11:08:00Z">
                  <w:rPr>
                    <w:ins w:id="4372" w:author="Sorin Salagean" w:date="2015-01-30T17:54:00Z"/>
                    <w:noProof/>
                  </w:rPr>
                </w:rPrChange>
              </w:rPr>
            </w:pPr>
            <w:ins w:id="4373" w:author="Sorin Salagean" w:date="2015-01-30T17:55:00Z">
              <w:r w:rsidRPr="00CB26B7">
                <w:t>Se poate trimite un mesaj Nota catre oricare din grupuri.</w:t>
              </w:r>
            </w:ins>
          </w:p>
        </w:tc>
        <w:tc>
          <w:tcPr>
            <w:tcW w:w="1061" w:type="dxa"/>
          </w:tcPr>
          <w:p w14:paraId="463B4C68" w14:textId="77777777" w:rsidR="00FD67C5" w:rsidRPr="00CB26B7" w:rsidRDefault="00FD67C5" w:rsidP="00FD67C5">
            <w:pPr>
              <w:spacing w:line="276" w:lineRule="auto"/>
              <w:rPr>
                <w:ins w:id="4374" w:author="Sorin Salagean" w:date="2015-01-30T17:54:00Z"/>
                <w:rFonts w:asciiTheme="minorHAnsi" w:hAnsiTheme="minorHAnsi"/>
                <w:b/>
                <w:noProof/>
                <w:sz w:val="22"/>
                <w:szCs w:val="22"/>
                <w:rPrChange w:id="4375" w:author="Sorin Salagean" w:date="2015-02-09T11:08:00Z">
                  <w:rPr>
                    <w:ins w:id="4376" w:author="Sorin Salagean" w:date="2015-01-30T17:54:00Z"/>
                    <w:b/>
                    <w:noProof/>
                  </w:rPr>
                </w:rPrChange>
              </w:rPr>
            </w:pPr>
          </w:p>
        </w:tc>
        <w:tc>
          <w:tcPr>
            <w:tcW w:w="1947" w:type="dxa"/>
          </w:tcPr>
          <w:p w14:paraId="6BEF06D3" w14:textId="1490640A" w:rsidR="00FD67C5" w:rsidRPr="00CB26B7" w:rsidRDefault="00FD67C5" w:rsidP="00FD67C5">
            <w:pPr>
              <w:spacing w:line="276" w:lineRule="auto"/>
              <w:rPr>
                <w:ins w:id="4377" w:author="Sorin Salagean" w:date="2015-01-30T17:54:00Z"/>
                <w:rFonts w:asciiTheme="minorHAnsi" w:hAnsiTheme="minorHAnsi"/>
                <w:noProof/>
                <w:sz w:val="22"/>
                <w:szCs w:val="22"/>
                <w:rPrChange w:id="4378" w:author="Sorin Salagean" w:date="2015-02-09T11:08:00Z">
                  <w:rPr>
                    <w:ins w:id="4379" w:author="Sorin Salagean" w:date="2015-01-30T17:54:00Z"/>
                    <w:noProof/>
                  </w:rPr>
                </w:rPrChange>
              </w:rPr>
            </w:pPr>
            <w:ins w:id="4380" w:author="Sorin Salagean" w:date="2015-01-30T17:55:00Z">
              <w:r w:rsidRPr="00CB26B7">
                <w:t>Create Note</w:t>
              </w:r>
            </w:ins>
          </w:p>
        </w:tc>
      </w:tr>
    </w:tbl>
    <w:p w14:paraId="240A438D" w14:textId="522334B9" w:rsidR="00D304E5" w:rsidRPr="00F2755F" w:rsidDel="009B2193" w:rsidRDefault="00D304E5" w:rsidP="00AB457C">
      <w:pPr>
        <w:pStyle w:val="Heading2"/>
        <w:rPr>
          <w:del w:id="4381" w:author="Sorin Salagean" w:date="2015-01-30T13:11:00Z"/>
          <w:rFonts w:asciiTheme="minorHAnsi" w:hAnsiTheme="minorHAnsi"/>
          <w:sz w:val="22"/>
          <w:szCs w:val="22"/>
          <w:lang w:val="en-US"/>
          <w:rPrChange w:id="4382" w:author="Sorin Salagean" w:date="2015-01-30T13:08:00Z">
            <w:rPr>
              <w:del w:id="4383" w:author="Sorin Salagean" w:date="2015-01-30T13:11:00Z"/>
              <w:lang w:val="en-US"/>
            </w:rPr>
          </w:rPrChange>
        </w:rPr>
      </w:pPr>
      <w:del w:id="4384" w:author="Sorin Salagean" w:date="2015-01-30T13:08:00Z">
        <w:r w:rsidRPr="00F2755F" w:rsidDel="00F2755F">
          <w:rPr>
            <w:rFonts w:asciiTheme="minorHAnsi" w:hAnsiTheme="minorHAnsi"/>
            <w:sz w:val="22"/>
            <w:szCs w:val="22"/>
            <w:lang w:val="en-US"/>
            <w:rPrChange w:id="4385" w:author="Sorin Salagean" w:date="2015-01-30T13:08:00Z">
              <w:rPr>
                <w:lang w:val="en-US"/>
              </w:rPr>
            </w:rPrChange>
          </w:rPr>
          <w:delText>:  Lichidator (Dosare noi)</w:delText>
        </w:r>
      </w:del>
      <w:bookmarkEnd w:id="4125"/>
    </w:p>
    <w:p w14:paraId="17B4516B" w14:textId="1AFF30D1" w:rsidR="00D304E5" w:rsidRPr="005F6C74" w:rsidDel="009B2193" w:rsidRDefault="00D304E5" w:rsidP="00D304E5">
      <w:pPr>
        <w:jc w:val="both"/>
        <w:rPr>
          <w:del w:id="4386" w:author="Sorin Salagean" w:date="2015-01-30T13:11:00Z"/>
          <w:lang w:val="en-US"/>
          <w:rPrChange w:id="4387" w:author="Sorin Salagean" w:date="2015-01-30T11:46:00Z">
            <w:rPr>
              <w:del w:id="4388" w:author="Sorin Salagean" w:date="2015-01-30T13:11:00Z"/>
              <w:sz w:val="24"/>
              <w:szCs w:val="24"/>
              <w:lang w:val="en-US"/>
            </w:rPr>
          </w:rPrChange>
        </w:rPr>
      </w:pPr>
      <w:del w:id="4389" w:author="Sorin Salagean" w:date="2015-01-30T13:11:00Z">
        <w:r w:rsidRPr="005F6C74" w:rsidDel="009B2193">
          <w:rPr>
            <w:lang w:val="en-US"/>
            <w:rPrChange w:id="4390" w:author="Sorin Salagean" w:date="2015-01-30T11:46:00Z">
              <w:rPr>
                <w:sz w:val="24"/>
                <w:szCs w:val="24"/>
                <w:lang w:val="en-US"/>
              </w:rPr>
            </w:rPrChange>
          </w:rPr>
          <w:delText>Alocarea lichidatorului se face automat</w:delText>
        </w:r>
        <w:r w:rsidR="000D3A8C" w:rsidRPr="005F6C74" w:rsidDel="009B2193">
          <w:rPr>
            <w:lang w:val="en-US"/>
            <w:rPrChange w:id="4391" w:author="Sorin Salagean" w:date="2015-01-30T11:46:00Z">
              <w:rPr>
                <w:sz w:val="24"/>
                <w:szCs w:val="24"/>
                <w:lang w:val="en-US"/>
              </w:rPr>
            </w:rPrChange>
          </w:rPr>
          <w:delText xml:space="preserve"> dupa urmatoarul algoritm</w:delText>
        </w:r>
        <w:r w:rsidRPr="005F6C74" w:rsidDel="009B2193">
          <w:rPr>
            <w:lang w:val="en-US"/>
            <w:rPrChange w:id="4392" w:author="Sorin Salagean" w:date="2015-01-30T11:46:00Z">
              <w:rPr>
                <w:sz w:val="24"/>
                <w:szCs w:val="24"/>
                <w:lang w:val="en-US"/>
              </w:rPr>
            </w:rPrChange>
          </w:rPr>
          <w:delText>:</w:delText>
        </w:r>
      </w:del>
    </w:p>
    <w:p w14:paraId="06625580" w14:textId="0F30F447" w:rsidR="000D3A8C" w:rsidRPr="005F6C74" w:rsidDel="009B2193" w:rsidRDefault="000D3A8C" w:rsidP="00D304E5">
      <w:pPr>
        <w:pStyle w:val="ListParagraph"/>
        <w:numPr>
          <w:ilvl w:val="0"/>
          <w:numId w:val="22"/>
        </w:numPr>
        <w:jc w:val="both"/>
        <w:rPr>
          <w:del w:id="4393" w:author="Sorin Salagean" w:date="2015-01-30T13:11:00Z"/>
          <w:lang w:val="en-US"/>
          <w:rPrChange w:id="4394" w:author="Sorin Salagean" w:date="2015-01-30T11:46:00Z">
            <w:rPr>
              <w:del w:id="4395" w:author="Sorin Salagean" w:date="2015-01-30T13:11:00Z"/>
              <w:sz w:val="24"/>
              <w:szCs w:val="24"/>
              <w:lang w:val="en-US"/>
            </w:rPr>
          </w:rPrChange>
        </w:rPr>
      </w:pPr>
      <w:del w:id="4396" w:author="Sorin Salagean" w:date="2015-01-30T13:11:00Z">
        <w:r w:rsidRPr="005F6C74" w:rsidDel="009B2193">
          <w:rPr>
            <w:lang w:val="en-US"/>
            <w:rPrChange w:id="4397" w:author="Sorin Salagean" w:date="2015-01-30T11:46:00Z">
              <w:rPr>
                <w:sz w:val="24"/>
                <w:szCs w:val="24"/>
                <w:lang w:val="en-US"/>
              </w:rPr>
            </w:rPrChange>
          </w:rPr>
          <w:delText>Tip asigurare (Casco)</w:delText>
        </w:r>
      </w:del>
    </w:p>
    <w:p w14:paraId="62530AE1" w14:textId="641807A1" w:rsidR="00D304E5" w:rsidRPr="005F6C74" w:rsidDel="009B2193" w:rsidRDefault="00D304E5" w:rsidP="00D304E5">
      <w:pPr>
        <w:pStyle w:val="ListParagraph"/>
        <w:numPr>
          <w:ilvl w:val="0"/>
          <w:numId w:val="22"/>
        </w:numPr>
        <w:jc w:val="both"/>
        <w:rPr>
          <w:del w:id="4398" w:author="Sorin Salagean" w:date="2015-01-30T13:11:00Z"/>
          <w:lang w:val="en-US"/>
          <w:rPrChange w:id="4399" w:author="Sorin Salagean" w:date="2015-01-30T11:46:00Z">
            <w:rPr>
              <w:del w:id="4400" w:author="Sorin Salagean" w:date="2015-01-30T13:11:00Z"/>
              <w:sz w:val="24"/>
              <w:szCs w:val="24"/>
              <w:lang w:val="en-US"/>
            </w:rPr>
          </w:rPrChange>
        </w:rPr>
      </w:pPr>
      <w:del w:id="4401" w:author="Sorin Salagean" w:date="2015-01-30T13:11:00Z">
        <w:r w:rsidRPr="005F6C74" w:rsidDel="009B2193">
          <w:rPr>
            <w:lang w:val="en-US"/>
            <w:rPrChange w:id="4402" w:author="Sorin Salagean" w:date="2015-01-30T11:46:00Z">
              <w:rPr>
                <w:sz w:val="24"/>
                <w:szCs w:val="24"/>
                <w:lang w:val="en-US"/>
              </w:rPr>
            </w:rPrChange>
          </w:rPr>
          <w:delText xml:space="preserve">Tip polita: </w:delText>
        </w:r>
        <w:r w:rsidR="000D3A8C" w:rsidRPr="005F6C74" w:rsidDel="009B2193">
          <w:rPr>
            <w:lang w:val="en-US"/>
            <w:rPrChange w:id="4403" w:author="Sorin Salagean" w:date="2015-01-30T11:46:00Z">
              <w:rPr>
                <w:sz w:val="24"/>
                <w:szCs w:val="24"/>
                <w:lang w:val="en-US"/>
              </w:rPr>
            </w:rPrChange>
          </w:rPr>
          <w:delText>(</w:delText>
        </w:r>
        <w:r w:rsidRPr="005F6C74" w:rsidDel="009B2193">
          <w:rPr>
            <w:lang w:val="en-US"/>
            <w:rPrChange w:id="4404" w:author="Sorin Salagean" w:date="2015-01-30T11:46:00Z">
              <w:rPr>
                <w:sz w:val="24"/>
                <w:szCs w:val="24"/>
                <w:lang w:val="en-US"/>
              </w:rPr>
            </w:rPrChange>
          </w:rPr>
          <w:delText>Retail s</w:delText>
        </w:r>
        <w:r w:rsidR="000D3A8C" w:rsidRPr="005F6C74" w:rsidDel="009B2193">
          <w:rPr>
            <w:lang w:val="en-US"/>
            <w:rPrChange w:id="4405" w:author="Sorin Salagean" w:date="2015-01-30T11:46:00Z">
              <w:rPr>
                <w:sz w:val="24"/>
                <w:szCs w:val="24"/>
                <w:lang w:val="en-US"/>
              </w:rPr>
            </w:rPrChange>
          </w:rPr>
          <w:delText>au</w:delText>
        </w:r>
        <w:r w:rsidRPr="005F6C74" w:rsidDel="009B2193">
          <w:rPr>
            <w:lang w:val="en-US"/>
            <w:rPrChange w:id="4406" w:author="Sorin Salagean" w:date="2015-01-30T11:46:00Z">
              <w:rPr>
                <w:sz w:val="24"/>
                <w:szCs w:val="24"/>
                <w:lang w:val="en-US"/>
              </w:rPr>
            </w:rPrChange>
          </w:rPr>
          <w:delText xml:space="preserve"> </w:delText>
        </w:r>
        <w:r w:rsidR="000D3A8C" w:rsidRPr="005F6C74" w:rsidDel="009B2193">
          <w:rPr>
            <w:lang w:val="en-US"/>
            <w:rPrChange w:id="4407" w:author="Sorin Salagean" w:date="2015-01-30T11:46:00Z">
              <w:rPr>
                <w:sz w:val="24"/>
                <w:szCs w:val="24"/>
                <w:lang w:val="en-US"/>
              </w:rPr>
            </w:rPrChange>
          </w:rPr>
          <w:delText>C</w:delText>
        </w:r>
        <w:r w:rsidRPr="005F6C74" w:rsidDel="009B2193">
          <w:rPr>
            <w:lang w:val="en-US"/>
            <w:rPrChange w:id="4408" w:author="Sorin Salagean" w:date="2015-01-30T11:46:00Z">
              <w:rPr>
                <w:sz w:val="24"/>
                <w:szCs w:val="24"/>
                <w:lang w:val="en-US"/>
              </w:rPr>
            </w:rPrChange>
          </w:rPr>
          <w:delText>orporate</w:delText>
        </w:r>
        <w:r w:rsidR="000D3A8C" w:rsidRPr="005F6C74" w:rsidDel="009B2193">
          <w:rPr>
            <w:lang w:val="en-US"/>
            <w:rPrChange w:id="4409" w:author="Sorin Salagean" w:date="2015-01-30T11:46:00Z">
              <w:rPr>
                <w:sz w:val="24"/>
                <w:szCs w:val="24"/>
                <w:lang w:val="en-US"/>
              </w:rPr>
            </w:rPrChange>
          </w:rPr>
          <w:delText>)</w:delText>
        </w:r>
      </w:del>
    </w:p>
    <w:p w14:paraId="23A353D6" w14:textId="1BE55F73" w:rsidR="00D304E5" w:rsidRPr="005F6C74" w:rsidDel="009B2193" w:rsidRDefault="00D304E5" w:rsidP="00D304E5">
      <w:pPr>
        <w:pStyle w:val="ListParagraph"/>
        <w:numPr>
          <w:ilvl w:val="0"/>
          <w:numId w:val="22"/>
        </w:numPr>
        <w:jc w:val="both"/>
        <w:rPr>
          <w:del w:id="4410" w:author="Sorin Salagean" w:date="2015-01-30T13:11:00Z"/>
          <w:lang w:val="en-US"/>
          <w:rPrChange w:id="4411" w:author="Sorin Salagean" w:date="2015-01-30T11:46:00Z">
            <w:rPr>
              <w:del w:id="4412" w:author="Sorin Salagean" w:date="2015-01-30T13:11:00Z"/>
              <w:sz w:val="24"/>
              <w:szCs w:val="24"/>
              <w:lang w:val="en-US"/>
            </w:rPr>
          </w:rPrChange>
        </w:rPr>
      </w:pPr>
      <w:del w:id="4413" w:author="Sorin Salagean" w:date="2015-01-30T13:11:00Z">
        <w:r w:rsidRPr="005F6C74" w:rsidDel="009B2193">
          <w:rPr>
            <w:lang w:val="en-US"/>
            <w:rPrChange w:id="4414" w:author="Sorin Salagean" w:date="2015-01-30T11:46:00Z">
              <w:rPr>
                <w:sz w:val="24"/>
                <w:szCs w:val="24"/>
                <w:lang w:val="en-US"/>
              </w:rPr>
            </w:rPrChange>
          </w:rPr>
          <w:delText>Pentru fiecare tip sunt trei grupe cu praguri valorice in functie de rezerva</w:delText>
        </w:r>
      </w:del>
    </w:p>
    <w:p w14:paraId="53C399A1" w14:textId="309A54D5" w:rsidR="000D3A8C" w:rsidRPr="005F6C74" w:rsidDel="009B2193" w:rsidRDefault="000D3A8C" w:rsidP="000D3A8C">
      <w:pPr>
        <w:pStyle w:val="ListParagraph"/>
        <w:numPr>
          <w:ilvl w:val="2"/>
          <w:numId w:val="8"/>
        </w:numPr>
        <w:jc w:val="both"/>
        <w:rPr>
          <w:del w:id="4415" w:author="Sorin Salagean" w:date="2015-01-30T13:11:00Z"/>
          <w:lang w:val="en-US"/>
          <w:rPrChange w:id="4416" w:author="Sorin Salagean" w:date="2015-01-30T11:46:00Z">
            <w:rPr>
              <w:del w:id="4417" w:author="Sorin Salagean" w:date="2015-01-30T13:11:00Z"/>
              <w:sz w:val="24"/>
              <w:szCs w:val="24"/>
              <w:lang w:val="en-US"/>
            </w:rPr>
          </w:rPrChange>
        </w:rPr>
      </w:pPr>
      <w:del w:id="4418" w:author="Sorin Salagean" w:date="2015-01-30T13:11:00Z">
        <w:r w:rsidRPr="005F6C74" w:rsidDel="009B2193">
          <w:rPr>
            <w:lang w:val="en-US"/>
            <w:rPrChange w:id="4419" w:author="Sorin Salagean" w:date="2015-01-30T11:46:00Z">
              <w:rPr>
                <w:sz w:val="24"/>
                <w:szCs w:val="24"/>
                <w:lang w:val="en-US"/>
              </w:rPr>
            </w:rPrChange>
          </w:rPr>
          <w:delText>Grupa 1 ; 0&lt;=3000</w:delText>
        </w:r>
      </w:del>
    </w:p>
    <w:p w14:paraId="12B49A64" w14:textId="2BB53F08" w:rsidR="000D3A8C" w:rsidRPr="005F6C74" w:rsidDel="009B2193" w:rsidRDefault="000D3A8C" w:rsidP="000D3A8C">
      <w:pPr>
        <w:pStyle w:val="ListParagraph"/>
        <w:numPr>
          <w:ilvl w:val="2"/>
          <w:numId w:val="8"/>
        </w:numPr>
        <w:jc w:val="both"/>
        <w:rPr>
          <w:del w:id="4420" w:author="Sorin Salagean" w:date="2015-01-30T13:11:00Z"/>
          <w:lang w:val="en-US"/>
          <w:rPrChange w:id="4421" w:author="Sorin Salagean" w:date="2015-01-30T11:46:00Z">
            <w:rPr>
              <w:del w:id="4422" w:author="Sorin Salagean" w:date="2015-01-30T13:11:00Z"/>
              <w:sz w:val="24"/>
              <w:szCs w:val="24"/>
              <w:lang w:val="en-US"/>
            </w:rPr>
          </w:rPrChange>
        </w:rPr>
      </w:pPr>
      <w:del w:id="4423" w:author="Sorin Salagean" w:date="2015-01-30T13:11:00Z">
        <w:r w:rsidRPr="005F6C74" w:rsidDel="009B2193">
          <w:rPr>
            <w:lang w:val="en-US"/>
            <w:rPrChange w:id="4424" w:author="Sorin Salagean" w:date="2015-01-30T11:46:00Z">
              <w:rPr>
                <w:sz w:val="24"/>
                <w:szCs w:val="24"/>
                <w:lang w:val="en-US"/>
              </w:rPr>
            </w:rPrChange>
          </w:rPr>
          <w:delText>Grupa 2 ; 3001&lt;=7000</w:delText>
        </w:r>
      </w:del>
    </w:p>
    <w:p w14:paraId="6204198B" w14:textId="633FD81B" w:rsidR="000D3A8C" w:rsidRPr="005F6C74" w:rsidDel="009B2193" w:rsidRDefault="000D3A8C" w:rsidP="000D3A8C">
      <w:pPr>
        <w:pStyle w:val="ListParagraph"/>
        <w:numPr>
          <w:ilvl w:val="2"/>
          <w:numId w:val="8"/>
        </w:numPr>
        <w:jc w:val="both"/>
        <w:rPr>
          <w:del w:id="4425" w:author="Sorin Salagean" w:date="2015-01-30T13:11:00Z"/>
          <w:lang w:val="en-US"/>
          <w:rPrChange w:id="4426" w:author="Sorin Salagean" w:date="2015-01-30T11:46:00Z">
            <w:rPr>
              <w:del w:id="4427" w:author="Sorin Salagean" w:date="2015-01-30T13:11:00Z"/>
              <w:sz w:val="24"/>
              <w:szCs w:val="24"/>
              <w:lang w:val="en-US"/>
            </w:rPr>
          </w:rPrChange>
        </w:rPr>
      </w:pPr>
      <w:del w:id="4428" w:author="Sorin Salagean" w:date="2015-01-30T13:11:00Z">
        <w:r w:rsidRPr="005F6C74" w:rsidDel="009B2193">
          <w:rPr>
            <w:lang w:val="en-US"/>
            <w:rPrChange w:id="4429" w:author="Sorin Salagean" w:date="2015-01-30T11:46:00Z">
              <w:rPr>
                <w:sz w:val="24"/>
                <w:szCs w:val="24"/>
                <w:lang w:val="en-US"/>
              </w:rPr>
            </w:rPrChange>
          </w:rPr>
          <w:delText>Grupa 3 ; &gt;7000</w:delText>
        </w:r>
      </w:del>
    </w:p>
    <w:p w14:paraId="39FD8BCE" w14:textId="2C46AAA9" w:rsidR="000D3A8C" w:rsidRPr="005F6C74" w:rsidDel="009B2193" w:rsidRDefault="000D3A8C" w:rsidP="000D3A8C">
      <w:pPr>
        <w:jc w:val="both"/>
        <w:rPr>
          <w:del w:id="4430" w:author="Sorin Salagean" w:date="2015-01-30T13:11:00Z"/>
          <w:lang w:val="en-US"/>
          <w:rPrChange w:id="4431" w:author="Sorin Salagean" w:date="2015-01-30T11:46:00Z">
            <w:rPr>
              <w:del w:id="4432" w:author="Sorin Salagean" w:date="2015-01-30T13:11:00Z"/>
              <w:sz w:val="24"/>
              <w:szCs w:val="24"/>
              <w:lang w:val="en-US"/>
            </w:rPr>
          </w:rPrChange>
        </w:rPr>
      </w:pPr>
      <w:del w:id="4433" w:author="Sorin Salagean" w:date="2015-01-30T13:11:00Z">
        <w:r w:rsidRPr="005F6C74" w:rsidDel="009B2193">
          <w:rPr>
            <w:lang w:val="en-US"/>
            <w:rPrChange w:id="4434" w:author="Sorin Salagean" w:date="2015-01-30T11:46:00Z">
              <w:rPr>
                <w:sz w:val="24"/>
                <w:szCs w:val="24"/>
                <w:lang w:val="en-US"/>
              </w:rPr>
            </w:rPrChange>
          </w:rPr>
          <w:delText>Daca categoria este retail, alocarea se face in functie de rezerva Insis pe cele trei grupe. Alocarea in interiorul grupei se face in functie de gradul de incarcare al lichidatorului. Gradul de incarcare se stabileste in functie de numarul total de dosare repartizate pana in momentul respectiv pe luna in curs. La inceputul fiecarei luni se porneste de la zero numaratoarea. Totdeaune se repartizeaza dosarul la lichidatorul cu numarul cel mai mic de dosare repartizate in luna in curs.</w:delText>
        </w:r>
      </w:del>
    </w:p>
    <w:p w14:paraId="30921BE6" w14:textId="7CFDDE67" w:rsidR="00AF153C" w:rsidRPr="005F6C74" w:rsidDel="009B2193" w:rsidRDefault="00D304E5" w:rsidP="00AF153C">
      <w:pPr>
        <w:jc w:val="both"/>
        <w:rPr>
          <w:del w:id="4435" w:author="Sorin Salagean" w:date="2015-01-30T13:11:00Z"/>
          <w:lang w:val="en-US"/>
          <w:rPrChange w:id="4436" w:author="Sorin Salagean" w:date="2015-01-30T11:46:00Z">
            <w:rPr>
              <w:del w:id="4437" w:author="Sorin Salagean" w:date="2015-01-30T13:11:00Z"/>
              <w:sz w:val="24"/>
              <w:szCs w:val="24"/>
              <w:lang w:val="en-US"/>
            </w:rPr>
          </w:rPrChange>
        </w:rPr>
      </w:pPr>
      <w:del w:id="4438" w:author="Sorin Salagean" w:date="2015-01-30T13:11:00Z">
        <w:r w:rsidRPr="005F6C74" w:rsidDel="009B2193">
          <w:rPr>
            <w:lang w:val="en-US"/>
            <w:rPrChange w:id="4439" w:author="Sorin Salagean" w:date="2015-01-30T11:46:00Z">
              <w:rPr>
                <w:sz w:val="24"/>
                <w:szCs w:val="24"/>
                <w:lang w:val="en-US"/>
              </w:rPr>
            </w:rPrChange>
          </w:rPr>
          <w:delText xml:space="preserve">Exista si varianta de realocare manuala a unui dosar de la un lichidator la altul. Deasemenea se poate ca </w:delText>
        </w:r>
        <w:r w:rsidR="000D3A8C" w:rsidRPr="005F6C74" w:rsidDel="009B2193">
          <w:rPr>
            <w:lang w:val="en-US"/>
            <w:rPrChange w:id="4440" w:author="Sorin Salagean" w:date="2015-01-30T11:46:00Z">
              <w:rPr>
                <w:sz w:val="24"/>
                <w:szCs w:val="24"/>
                <w:lang w:val="en-US"/>
              </w:rPr>
            </w:rPrChange>
          </w:rPr>
          <w:delText>unul din useri sa fie declarat indisponibil, in acest caz sistemul aloca dosarul userilor ramasi in grupul respectiv.</w:delText>
        </w:r>
      </w:del>
    </w:p>
    <w:p w14:paraId="40C5B30C" w14:textId="7505C25C" w:rsidR="000D3A8C" w:rsidDel="009B2193" w:rsidRDefault="000D3A8C" w:rsidP="00AF153C">
      <w:pPr>
        <w:jc w:val="both"/>
        <w:rPr>
          <w:del w:id="4441" w:author="Sorin Salagean" w:date="2015-01-30T13:11:00Z"/>
          <w:sz w:val="24"/>
          <w:szCs w:val="24"/>
          <w:lang w:val="en-US"/>
        </w:rPr>
      </w:pPr>
      <w:del w:id="4442" w:author="Sorin Salagean" w:date="2015-01-30T13:11:00Z">
        <w:r w:rsidRPr="005F6C74" w:rsidDel="009B2193">
          <w:rPr>
            <w:lang w:val="en-US"/>
            <w:rPrChange w:id="4443" w:author="Sorin Salagean" w:date="2015-01-30T11:46:00Z">
              <w:rPr>
                <w:sz w:val="24"/>
                <w:szCs w:val="24"/>
                <w:lang w:val="en-US"/>
              </w:rPr>
            </w:rPrChange>
          </w:rPr>
          <w:delText xml:space="preserve">In </w:delText>
        </w:r>
        <w:r w:rsidR="00B8046B" w:rsidRPr="005F6C74" w:rsidDel="009B2193">
          <w:rPr>
            <w:lang w:val="en-US"/>
            <w:rPrChange w:id="4444" w:author="Sorin Salagean" w:date="2015-01-30T11:46:00Z">
              <w:rPr>
                <w:sz w:val="24"/>
                <w:szCs w:val="24"/>
                <w:lang w:val="en-US"/>
              </w:rPr>
            </w:rPrChange>
          </w:rPr>
          <w:delText>acesta etapa lichidatorul trebuie sa parcurga verificarile din documentul “ Verificari documente dosar” ca si constatatorul. Fara verificarile aferente dosarulnu poate trece in urmatoarea etapa.</w:delText>
        </w:r>
      </w:del>
    </w:p>
    <w:p w14:paraId="2DE81751" w14:textId="498B7B78" w:rsidR="00F26456" w:rsidRPr="005F6C74" w:rsidDel="009B2193" w:rsidRDefault="00B8046B">
      <w:pPr>
        <w:pStyle w:val="ListParagraph"/>
        <w:jc w:val="both"/>
        <w:rPr>
          <w:del w:id="4445" w:author="Sorin Salagean" w:date="2015-01-30T13:11:00Z"/>
          <w:lang w:val="en-US"/>
        </w:rPr>
        <w:pPrChange w:id="4446" w:author="Sorin Salagean" w:date="2015-01-29T17:51:00Z">
          <w:pPr>
            <w:jc w:val="both"/>
          </w:pPr>
        </w:pPrChange>
      </w:pPr>
      <w:del w:id="4447" w:author="Sorin Salagean" w:date="2015-01-29T17:47:00Z">
        <w:r w:rsidRPr="005F6C74" w:rsidDel="00F26456">
          <w:rPr>
            <w:lang w:val="en-US"/>
            <w:rPrChange w:id="4448" w:author="Sorin Salagean" w:date="2015-01-30T11:47:00Z">
              <w:rPr>
                <w:sz w:val="24"/>
                <w:szCs w:val="24"/>
                <w:lang w:val="en-US"/>
              </w:rPr>
            </w:rPrChange>
          </w:rPr>
          <w:delText>Din aceasta etapa se poate</w:delText>
        </w:r>
      </w:del>
      <w:del w:id="4449" w:author="Sorin Salagean" w:date="2015-01-30T13:11:00Z">
        <w:r w:rsidRPr="005F6C74" w:rsidDel="009B2193">
          <w:rPr>
            <w:lang w:val="en-US"/>
            <w:rPrChange w:id="4450" w:author="Sorin Salagean" w:date="2015-01-30T11:47:00Z">
              <w:rPr>
                <w:sz w:val="24"/>
                <w:szCs w:val="24"/>
                <w:lang w:val="en-US"/>
              </w:rPr>
            </w:rPrChange>
          </w:rPr>
          <w:delText>:</w:delText>
        </w:r>
      </w:del>
    </w:p>
    <w:p w14:paraId="147B4F23" w14:textId="4DAC9CAC" w:rsidR="00B8046B" w:rsidRPr="005F6C74" w:rsidDel="009B2193" w:rsidRDefault="00B8046B" w:rsidP="00B8046B">
      <w:pPr>
        <w:pStyle w:val="ListParagraph"/>
        <w:numPr>
          <w:ilvl w:val="0"/>
          <w:numId w:val="8"/>
        </w:numPr>
        <w:jc w:val="both"/>
        <w:rPr>
          <w:del w:id="4451" w:author="Sorin Salagean" w:date="2015-01-30T13:11:00Z"/>
          <w:lang w:val="en-US"/>
          <w:rPrChange w:id="4452" w:author="Sorin Salagean" w:date="2015-01-30T11:47:00Z">
            <w:rPr>
              <w:del w:id="4453" w:author="Sorin Salagean" w:date="2015-01-30T13:11:00Z"/>
              <w:sz w:val="24"/>
              <w:szCs w:val="24"/>
              <w:lang w:val="en-US"/>
            </w:rPr>
          </w:rPrChange>
        </w:rPr>
      </w:pPr>
      <w:del w:id="4454" w:author="Sorin Salagean" w:date="2015-01-30T13:11:00Z">
        <w:r w:rsidRPr="005F6C74" w:rsidDel="009B2193">
          <w:rPr>
            <w:lang w:val="en-US"/>
            <w:rPrChange w:id="4455" w:author="Sorin Salagean" w:date="2015-01-30T11:47:00Z">
              <w:rPr>
                <w:sz w:val="24"/>
                <w:szCs w:val="24"/>
                <w:lang w:val="en-US"/>
              </w:rPr>
            </w:rPrChange>
          </w:rPr>
          <w:delText>Trimite in urmatoarea etapa – Lichidator (Asteapta documente) prin itermediul butonului “Trimit la Asteapta documente”</w:delText>
        </w:r>
      </w:del>
    </w:p>
    <w:p w14:paraId="2ED0F57B" w14:textId="720353AA" w:rsidR="00B8046B" w:rsidRPr="005F6C74" w:rsidDel="009B2193" w:rsidRDefault="00B8046B" w:rsidP="00B8046B">
      <w:pPr>
        <w:pStyle w:val="ListParagraph"/>
        <w:numPr>
          <w:ilvl w:val="0"/>
          <w:numId w:val="8"/>
        </w:numPr>
        <w:jc w:val="both"/>
        <w:rPr>
          <w:del w:id="4456" w:author="Sorin Salagean" w:date="2015-01-30T13:11:00Z"/>
          <w:lang w:val="en-US"/>
          <w:rPrChange w:id="4457" w:author="Sorin Salagean" w:date="2015-01-30T11:47:00Z">
            <w:rPr>
              <w:del w:id="4458" w:author="Sorin Salagean" w:date="2015-01-30T13:11:00Z"/>
              <w:sz w:val="24"/>
              <w:szCs w:val="24"/>
              <w:lang w:val="en-US"/>
            </w:rPr>
          </w:rPrChange>
        </w:rPr>
      </w:pPr>
      <w:del w:id="4459" w:author="Sorin Salagean" w:date="2015-01-30T13:11:00Z">
        <w:r w:rsidRPr="005F6C74" w:rsidDel="009B2193">
          <w:rPr>
            <w:lang w:val="en-US"/>
            <w:rPrChange w:id="4460" w:author="Sorin Salagean" w:date="2015-01-30T11:47:00Z">
              <w:rPr>
                <w:sz w:val="24"/>
                <w:szCs w:val="24"/>
                <w:lang w:val="en-US"/>
              </w:rPr>
            </w:rPrChange>
          </w:rPr>
          <w:delText xml:space="preserve">Trimite </w:delText>
        </w:r>
        <w:r w:rsidR="008748F4" w:rsidRPr="005F6C74" w:rsidDel="009B2193">
          <w:rPr>
            <w:lang w:val="en-US"/>
            <w:rPrChange w:id="4461" w:author="Sorin Salagean" w:date="2015-01-30T11:47:00Z">
              <w:rPr>
                <w:sz w:val="24"/>
                <w:szCs w:val="24"/>
                <w:lang w:val="en-US"/>
              </w:rPr>
            </w:rPrChange>
          </w:rPr>
          <w:delText>mesaj</w:delText>
        </w:r>
        <w:r w:rsidRPr="005F6C74" w:rsidDel="009B2193">
          <w:rPr>
            <w:lang w:val="en-US"/>
            <w:rPrChange w:id="4462" w:author="Sorin Salagean" w:date="2015-01-30T11:47:00Z">
              <w:rPr>
                <w:sz w:val="24"/>
                <w:szCs w:val="24"/>
                <w:lang w:val="en-US"/>
              </w:rPr>
            </w:rPrChange>
          </w:rPr>
          <w:delText xml:space="preserve"> nota catre unul din grupurile de pe flux</w:delText>
        </w:r>
      </w:del>
    </w:p>
    <w:p w14:paraId="615D66CC" w14:textId="07F3B653" w:rsidR="00B8046B" w:rsidRPr="005F6C74" w:rsidDel="009B2193" w:rsidRDefault="00B8046B" w:rsidP="00B8046B">
      <w:pPr>
        <w:jc w:val="both"/>
        <w:rPr>
          <w:del w:id="4463" w:author="Sorin Salagean" w:date="2015-01-30T13:11:00Z"/>
          <w:lang w:val="en-US"/>
          <w:rPrChange w:id="4464" w:author="Sorin Salagean" w:date="2015-01-30T11:47:00Z">
            <w:rPr>
              <w:del w:id="4465" w:author="Sorin Salagean" w:date="2015-01-30T13:11:00Z"/>
              <w:sz w:val="24"/>
              <w:szCs w:val="24"/>
              <w:lang w:val="en-US"/>
            </w:rPr>
          </w:rPrChange>
        </w:rPr>
      </w:pPr>
    </w:p>
    <w:p w14:paraId="014B1A5B" w14:textId="23630640" w:rsidR="00B8046B" w:rsidDel="009B2193" w:rsidRDefault="00720521" w:rsidP="00B8046B">
      <w:pPr>
        <w:jc w:val="both"/>
        <w:rPr>
          <w:del w:id="4466" w:author="Sorin Salagean" w:date="2015-01-30T13:11:00Z"/>
          <w:sz w:val="24"/>
          <w:szCs w:val="24"/>
          <w:lang w:val="en-US"/>
        </w:rPr>
      </w:pPr>
      <w:del w:id="4467" w:author="Sorin Salagean" w:date="2015-01-30T13:11:00Z">
        <w:r w:rsidRPr="005F6C74" w:rsidDel="009B2193">
          <w:rPr>
            <w:lang w:val="en-US"/>
            <w:rPrChange w:id="4468" w:author="Sorin Salagean" w:date="2015-01-30T11:47:00Z">
              <w:rPr>
                <w:sz w:val="24"/>
                <w:szCs w:val="24"/>
                <w:lang w:val="en-US"/>
              </w:rPr>
            </w:rPrChange>
          </w:rPr>
          <w:delText xml:space="preserve">Conditia pentru a putea trimite dosarul la etapa urmatoare este sa se parcurga documentul “Verificari documente dosar” </w:delText>
        </w:r>
      </w:del>
    </w:p>
    <w:p w14:paraId="696BA600" w14:textId="28F39B1F" w:rsidR="00AB457C" w:rsidDel="009B2193" w:rsidRDefault="00AB457C" w:rsidP="00B8046B">
      <w:pPr>
        <w:jc w:val="both"/>
        <w:rPr>
          <w:del w:id="4469" w:author="Sorin Salagean" w:date="2015-01-30T13:11:00Z"/>
          <w:sz w:val="24"/>
          <w:szCs w:val="24"/>
          <w:lang w:val="en-US"/>
        </w:rPr>
      </w:pPr>
    </w:p>
    <w:p w14:paraId="691D5991" w14:textId="6AE541C2" w:rsidR="00F2755F" w:rsidRDefault="00B8046B">
      <w:pPr>
        <w:pStyle w:val="Heading2"/>
        <w:rPr>
          <w:ins w:id="4470" w:author="Sorin Salagean" w:date="2015-02-02T16:08:00Z"/>
          <w:rFonts w:asciiTheme="minorHAnsi" w:hAnsiTheme="minorHAnsi"/>
          <w:sz w:val="22"/>
          <w:szCs w:val="22"/>
          <w:lang w:val="en-US"/>
        </w:rPr>
      </w:pPr>
      <w:bookmarkStart w:id="4471" w:name="_Toc389553021"/>
      <w:r w:rsidRPr="00F2755F">
        <w:rPr>
          <w:rFonts w:asciiTheme="minorHAnsi" w:hAnsiTheme="minorHAnsi"/>
          <w:sz w:val="22"/>
          <w:szCs w:val="22"/>
          <w:lang w:val="en-US"/>
          <w:rPrChange w:id="4472" w:author="Sorin Salagean" w:date="2015-01-30T13:09:00Z">
            <w:rPr>
              <w:lang w:val="en-US"/>
            </w:rPr>
          </w:rPrChange>
        </w:rPr>
        <w:t>Etapa</w:t>
      </w:r>
      <w:ins w:id="4473" w:author="Sorin Salagean" w:date="2015-01-30T13:09:00Z">
        <w:r w:rsidR="00F2755F" w:rsidRPr="00F2755F">
          <w:rPr>
            <w:rFonts w:asciiTheme="minorHAnsi" w:hAnsiTheme="minorHAnsi"/>
            <w:sz w:val="22"/>
            <w:szCs w:val="22"/>
            <w:lang w:val="en-US"/>
            <w:rPrChange w:id="4474" w:author="Sorin Salagean" w:date="2015-01-30T13:09:00Z">
              <w:rPr>
                <w:lang w:val="en-US"/>
              </w:rPr>
            </w:rPrChange>
          </w:rPr>
          <w:t xml:space="preserve"> 9 - </w:t>
        </w:r>
      </w:ins>
      <w:del w:id="4475" w:author="Sorin Salagean" w:date="2015-01-30T13:09:00Z">
        <w:r w:rsidR="001117E1" w:rsidRPr="00F2755F" w:rsidDel="00F2755F">
          <w:rPr>
            <w:rFonts w:asciiTheme="minorHAnsi" w:hAnsiTheme="minorHAnsi"/>
            <w:sz w:val="22"/>
            <w:szCs w:val="22"/>
            <w:lang w:val="en-US"/>
            <w:rPrChange w:id="4476" w:author="Sorin Salagean" w:date="2015-01-30T13:09:00Z">
              <w:rPr>
                <w:lang w:val="en-US"/>
              </w:rPr>
            </w:rPrChange>
          </w:rPr>
          <w:delText xml:space="preserve">:  </w:delText>
        </w:r>
      </w:del>
      <w:r w:rsidR="001117E1" w:rsidRPr="00F2755F">
        <w:rPr>
          <w:rFonts w:asciiTheme="minorHAnsi" w:hAnsiTheme="minorHAnsi"/>
          <w:sz w:val="22"/>
          <w:szCs w:val="22"/>
          <w:lang w:val="en-US"/>
          <w:rPrChange w:id="4477" w:author="Sorin Salagean" w:date="2015-01-30T13:09:00Z">
            <w:rPr>
              <w:lang w:val="en-US"/>
            </w:rPr>
          </w:rPrChange>
        </w:rPr>
        <w:t>Lichidator (Asteapta documente</w:t>
      </w:r>
      <w:r w:rsidRPr="00F2755F">
        <w:rPr>
          <w:rFonts w:asciiTheme="minorHAnsi" w:hAnsiTheme="minorHAnsi"/>
          <w:sz w:val="22"/>
          <w:szCs w:val="22"/>
          <w:lang w:val="en-US"/>
          <w:rPrChange w:id="4478" w:author="Sorin Salagean" w:date="2015-01-30T13:09:00Z">
            <w:rPr>
              <w:lang w:val="en-US"/>
            </w:rPr>
          </w:rPrChange>
        </w:rPr>
        <w:t>)</w:t>
      </w:r>
      <w:bookmarkEnd w:id="4471"/>
    </w:p>
    <w:p w14:paraId="4C66DB18" w14:textId="77777777" w:rsidR="003315CE" w:rsidRPr="00B32543" w:rsidRDefault="003315CE">
      <w:pPr>
        <w:rPr>
          <w:ins w:id="4479" w:author="Sorin Salagean" w:date="2015-01-30T16:50:00Z"/>
          <w:lang w:val="en-US"/>
        </w:rPr>
        <w:pPrChange w:id="4480" w:author="Sorin Salagean" w:date="2015-02-02T16:08:00Z">
          <w:pPr>
            <w:pStyle w:val="Heading2"/>
          </w:pPr>
        </w:pPrChange>
      </w:pPr>
    </w:p>
    <w:p w14:paraId="10E803A0" w14:textId="253AD232" w:rsidR="00677778" w:rsidRPr="00696777" w:rsidRDefault="00677778">
      <w:pPr>
        <w:rPr>
          <w:ins w:id="4481" w:author="Sorin Salagean" w:date="2015-01-30T13:09:00Z"/>
          <w:lang w:val="en-US"/>
        </w:rPr>
        <w:pPrChange w:id="4482" w:author="Sorin Salagean" w:date="2015-01-30T16:50:00Z">
          <w:pPr>
            <w:pStyle w:val="Heading2"/>
          </w:pPr>
        </w:pPrChange>
      </w:pPr>
      <w:ins w:id="4483" w:author="Sorin Salagean" w:date="2015-01-30T16:50:00Z">
        <w:r>
          <w:rPr>
            <w:lang w:val="en-US"/>
          </w:rPr>
          <w:t xml:space="preserve">In aceasta etapa, </w:t>
        </w:r>
        <w:r w:rsidRPr="00417114">
          <w:rPr>
            <w:lang w:val="en-US"/>
          </w:rPr>
          <w:t>dosarele asteapta setul necesar de documente</w:t>
        </w:r>
        <w:r>
          <w:rPr>
            <w:lang w:val="en-US"/>
          </w:rPr>
          <w:t>,</w:t>
        </w:r>
        <w:r w:rsidRPr="00417114">
          <w:rPr>
            <w:lang w:val="en-US"/>
          </w:rPr>
          <w:t xml:space="preserve"> pentru a </w:t>
        </w:r>
        <w:r>
          <w:rPr>
            <w:lang w:val="en-US"/>
          </w:rPr>
          <w:t>fi trimise in etapa urmatoare.</w:t>
        </w:r>
      </w:ins>
    </w:p>
    <w:p w14:paraId="6ADAAE24" w14:textId="77777777" w:rsidR="00F2755F" w:rsidRPr="00126240" w:rsidRDefault="00F2755F" w:rsidP="00F2755F">
      <w:pPr>
        <w:spacing w:line="276" w:lineRule="auto"/>
        <w:rPr>
          <w:ins w:id="4484" w:author="Sorin Salagean" w:date="2015-01-30T13:10:00Z"/>
          <w:b/>
          <w:noProof/>
        </w:rPr>
      </w:pPr>
      <w:ins w:id="4485" w:author="Sorin Salagean" w:date="2015-01-30T13:10:00Z">
        <w:r w:rsidRPr="0086384C">
          <w:rPr>
            <w:b/>
            <w:noProof/>
          </w:rPr>
          <w:t>Roluri si permisiuni:</w:t>
        </w:r>
      </w:ins>
    </w:p>
    <w:tbl>
      <w:tblPr>
        <w:tblStyle w:val="TableWeb2"/>
        <w:tblW w:w="0" w:type="auto"/>
        <w:tblLook w:val="04A0" w:firstRow="1" w:lastRow="0" w:firstColumn="1" w:lastColumn="0" w:noHBand="0" w:noVBand="1"/>
      </w:tblPr>
      <w:tblGrid>
        <w:gridCol w:w="1565"/>
        <w:gridCol w:w="3702"/>
        <w:gridCol w:w="5183"/>
      </w:tblGrid>
      <w:tr w:rsidR="00F2755F" w:rsidRPr="00417114" w14:paraId="22E93B6C" w14:textId="77777777" w:rsidTr="00E122F4">
        <w:trPr>
          <w:cnfStyle w:val="100000000000" w:firstRow="1" w:lastRow="0" w:firstColumn="0" w:lastColumn="0" w:oddVBand="0" w:evenVBand="0" w:oddHBand="0" w:evenHBand="0" w:firstRowFirstColumn="0" w:firstRowLastColumn="0" w:lastRowFirstColumn="0" w:lastRowLastColumn="0"/>
          <w:trHeight w:val="362"/>
          <w:ins w:id="4486" w:author="Sorin Salagean" w:date="2015-01-30T13:10:00Z"/>
        </w:trPr>
        <w:tc>
          <w:tcPr>
            <w:tcW w:w="1505" w:type="dxa"/>
            <w:hideMark/>
          </w:tcPr>
          <w:p w14:paraId="625796B5" w14:textId="77777777" w:rsidR="00F2755F" w:rsidRPr="00417114" w:rsidRDefault="00F2755F" w:rsidP="009D6112">
            <w:pPr>
              <w:spacing w:line="276" w:lineRule="auto"/>
              <w:rPr>
                <w:ins w:id="4487" w:author="Sorin Salagean" w:date="2015-01-30T13:10:00Z"/>
                <w:rFonts w:asciiTheme="minorHAnsi" w:eastAsiaTheme="minorHAnsi" w:hAnsiTheme="minorHAnsi" w:cstheme="minorBidi"/>
                <w:b/>
                <w:noProof/>
                <w:sz w:val="22"/>
                <w:szCs w:val="22"/>
                <w:lang w:val="ro-RO"/>
              </w:rPr>
            </w:pPr>
            <w:ins w:id="4488" w:author="Sorin Salagean" w:date="2015-01-30T13:10:00Z">
              <w:r w:rsidRPr="00417114">
                <w:rPr>
                  <w:rFonts w:asciiTheme="minorHAnsi" w:eastAsiaTheme="minorHAnsi" w:hAnsiTheme="minorHAnsi" w:cstheme="minorBidi"/>
                  <w:b/>
                  <w:noProof/>
                  <w:sz w:val="22"/>
                  <w:szCs w:val="22"/>
                  <w:lang w:val="ro-RO"/>
                </w:rPr>
                <w:t>Nume grup</w:t>
              </w:r>
            </w:ins>
          </w:p>
        </w:tc>
        <w:tc>
          <w:tcPr>
            <w:tcW w:w="3662" w:type="dxa"/>
            <w:hideMark/>
          </w:tcPr>
          <w:p w14:paraId="553D92DE" w14:textId="77777777" w:rsidR="00F2755F" w:rsidRPr="00417114" w:rsidRDefault="00F2755F" w:rsidP="009D6112">
            <w:pPr>
              <w:spacing w:line="276" w:lineRule="auto"/>
              <w:rPr>
                <w:ins w:id="4489" w:author="Sorin Salagean" w:date="2015-01-30T13:10:00Z"/>
                <w:rFonts w:asciiTheme="minorHAnsi" w:eastAsiaTheme="minorHAnsi" w:hAnsiTheme="minorHAnsi" w:cstheme="minorBidi"/>
                <w:b/>
                <w:noProof/>
                <w:sz w:val="22"/>
                <w:szCs w:val="22"/>
                <w:lang w:val="ro-RO"/>
              </w:rPr>
            </w:pPr>
            <w:ins w:id="4490" w:author="Sorin Salagean" w:date="2015-01-30T13:10:00Z">
              <w:r w:rsidRPr="00417114">
                <w:rPr>
                  <w:rFonts w:asciiTheme="minorHAnsi" w:eastAsiaTheme="minorHAnsi" w:hAnsiTheme="minorHAnsi" w:cstheme="minorBidi"/>
                  <w:b/>
                  <w:noProof/>
                  <w:sz w:val="22"/>
                  <w:szCs w:val="22"/>
                  <w:lang w:val="ro-RO"/>
                </w:rPr>
                <w:t>Drepturi</w:t>
              </w:r>
            </w:ins>
          </w:p>
        </w:tc>
        <w:tc>
          <w:tcPr>
            <w:tcW w:w="5123" w:type="dxa"/>
            <w:hideMark/>
          </w:tcPr>
          <w:p w14:paraId="363824D1" w14:textId="77777777" w:rsidR="00F2755F" w:rsidRPr="00417114" w:rsidRDefault="00F2755F" w:rsidP="009D6112">
            <w:pPr>
              <w:spacing w:line="276" w:lineRule="auto"/>
              <w:rPr>
                <w:ins w:id="4491" w:author="Sorin Salagean" w:date="2015-01-30T13:10:00Z"/>
                <w:rFonts w:asciiTheme="minorHAnsi" w:eastAsiaTheme="minorHAnsi" w:hAnsiTheme="minorHAnsi" w:cstheme="minorBidi"/>
                <w:b/>
                <w:noProof/>
                <w:sz w:val="22"/>
                <w:szCs w:val="22"/>
                <w:lang w:val="ro-RO"/>
              </w:rPr>
            </w:pPr>
            <w:ins w:id="4492" w:author="Sorin Salagean" w:date="2015-01-30T13:10:00Z">
              <w:r w:rsidRPr="00417114">
                <w:rPr>
                  <w:rFonts w:asciiTheme="minorHAnsi" w:eastAsiaTheme="minorHAnsi" w:hAnsiTheme="minorHAnsi" w:cstheme="minorBidi"/>
                  <w:b/>
                  <w:noProof/>
                  <w:sz w:val="22"/>
                  <w:szCs w:val="22"/>
                  <w:lang w:val="ro-RO"/>
                </w:rPr>
                <w:t>Cerinte de sistem</w:t>
              </w:r>
            </w:ins>
          </w:p>
        </w:tc>
      </w:tr>
      <w:tr w:rsidR="00E122F4" w:rsidRPr="00417114" w14:paraId="33786E50" w14:textId="77777777" w:rsidTr="00E122F4">
        <w:trPr>
          <w:trHeight w:val="857"/>
          <w:ins w:id="4493" w:author="Sorin Salagean" w:date="2015-01-30T13:10:00Z"/>
        </w:trPr>
        <w:tc>
          <w:tcPr>
            <w:tcW w:w="1505" w:type="dxa"/>
          </w:tcPr>
          <w:p w14:paraId="68995B60" w14:textId="438E9602" w:rsidR="00E122F4" w:rsidRPr="00417114" w:rsidRDefault="00E122F4" w:rsidP="00E122F4">
            <w:pPr>
              <w:rPr>
                <w:ins w:id="4494" w:author="Sorin Salagean" w:date="2015-01-30T13:10:00Z"/>
                <w:rFonts w:asciiTheme="minorHAnsi" w:eastAsiaTheme="minorHAnsi" w:hAnsiTheme="minorHAnsi" w:cstheme="minorBidi"/>
                <w:b/>
                <w:noProof/>
                <w:sz w:val="22"/>
                <w:szCs w:val="22"/>
                <w:lang w:val="ro-RO"/>
              </w:rPr>
            </w:pPr>
            <w:ins w:id="4495" w:author="Sorin Salagean" w:date="2015-02-02T17:47:00Z">
              <w:r>
                <w:rPr>
                  <w:rFonts w:asciiTheme="minorHAnsi" w:eastAsiaTheme="minorHAnsi" w:hAnsiTheme="minorHAnsi" w:cstheme="minorBidi"/>
                  <w:b/>
                  <w:noProof/>
                  <w:sz w:val="22"/>
                  <w:szCs w:val="22"/>
                  <w:lang w:val="ro-RO"/>
                </w:rPr>
                <w:lastRenderedPageBreak/>
                <w:t>Lichidator corporate</w:t>
              </w:r>
            </w:ins>
          </w:p>
        </w:tc>
        <w:tc>
          <w:tcPr>
            <w:tcW w:w="3662" w:type="dxa"/>
          </w:tcPr>
          <w:p w14:paraId="5E53541B" w14:textId="49173753" w:rsidR="00E122F4" w:rsidRPr="00417114" w:rsidRDefault="00E122F4" w:rsidP="00E122F4">
            <w:pPr>
              <w:rPr>
                <w:ins w:id="4496" w:author="Sorin Salagean" w:date="2015-01-30T13:10:00Z"/>
                <w:rFonts w:asciiTheme="minorHAnsi" w:eastAsiaTheme="minorHAnsi" w:hAnsiTheme="minorHAnsi" w:cstheme="minorBidi"/>
                <w:b/>
                <w:noProof/>
                <w:sz w:val="22"/>
                <w:szCs w:val="22"/>
                <w:lang w:val="ro-RO"/>
              </w:rPr>
            </w:pPr>
            <w:ins w:id="4497" w:author="Sorin Salagean" w:date="2015-02-02T17:47: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ins>
          </w:p>
        </w:tc>
        <w:tc>
          <w:tcPr>
            <w:tcW w:w="5123" w:type="dxa"/>
          </w:tcPr>
          <w:p w14:paraId="3DCE6EAB" w14:textId="3FB50266" w:rsidR="00E122F4" w:rsidRPr="00417114" w:rsidRDefault="00E122F4" w:rsidP="00E122F4">
            <w:pPr>
              <w:rPr>
                <w:ins w:id="4498" w:author="Sorin Salagean" w:date="2015-01-30T13:10:00Z"/>
                <w:rFonts w:asciiTheme="minorHAnsi" w:eastAsiaTheme="minorHAnsi" w:hAnsiTheme="minorHAnsi" w:cstheme="minorBidi"/>
                <w:b/>
                <w:noProof/>
                <w:sz w:val="22"/>
                <w:szCs w:val="22"/>
                <w:lang w:val="ro-RO"/>
              </w:rPr>
            </w:pPr>
            <w:ins w:id="4499" w:author="Sorin Salagean" w:date="2015-02-02T17:47:00Z">
              <w:r>
                <w:rPr>
                  <w:rFonts w:asciiTheme="minorHAnsi" w:eastAsiaTheme="minorHAnsi" w:hAnsiTheme="minorHAnsi" w:cstheme="minorBidi"/>
                  <w:b/>
                  <w:noProof/>
                  <w:sz w:val="22"/>
                  <w:szCs w:val="22"/>
                  <w:lang w:val="ro-RO"/>
                </w:rPr>
                <w:t>N/A</w:t>
              </w:r>
            </w:ins>
          </w:p>
        </w:tc>
      </w:tr>
      <w:tr w:rsidR="00E122F4" w:rsidRPr="00417114" w14:paraId="4B76DCB8" w14:textId="77777777" w:rsidTr="00E122F4">
        <w:trPr>
          <w:trHeight w:val="857"/>
          <w:ins w:id="4500" w:author="Sorin Salagean" w:date="2015-02-02T17:48:00Z"/>
        </w:trPr>
        <w:tc>
          <w:tcPr>
            <w:tcW w:w="1505" w:type="dxa"/>
          </w:tcPr>
          <w:p w14:paraId="5CFC9264" w14:textId="3B1D3F07" w:rsidR="00E122F4" w:rsidRDefault="00E122F4" w:rsidP="00E122F4">
            <w:pPr>
              <w:rPr>
                <w:ins w:id="4501" w:author="Sorin Salagean" w:date="2015-02-02T17:48:00Z"/>
                <w:b/>
                <w:noProof/>
              </w:rPr>
            </w:pPr>
            <w:ins w:id="4502" w:author="Sorin Salagean" w:date="2015-02-02T17:48:00Z">
              <w:r w:rsidRPr="008542AC">
                <w:rPr>
                  <w:rFonts w:asciiTheme="minorHAnsi" w:hAnsiTheme="minorHAnsi"/>
                  <w:b/>
                  <w:noProof/>
                  <w:sz w:val="22"/>
                  <w:szCs w:val="22"/>
                </w:rPr>
                <w:t>Lichidator retail grupa 1</w:t>
              </w:r>
            </w:ins>
          </w:p>
        </w:tc>
        <w:tc>
          <w:tcPr>
            <w:tcW w:w="3662" w:type="dxa"/>
          </w:tcPr>
          <w:p w14:paraId="6088ED21" w14:textId="7D0F4778" w:rsidR="00E122F4" w:rsidRPr="00417114" w:rsidRDefault="00E122F4" w:rsidP="00E122F4">
            <w:pPr>
              <w:rPr>
                <w:ins w:id="4503" w:author="Sorin Salagean" w:date="2015-02-02T17:48:00Z"/>
                <w:b/>
                <w:noProof/>
              </w:rPr>
            </w:pPr>
            <w:ins w:id="4504" w:author="Sorin Salagean" w:date="2015-02-02T17:48: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5123" w:type="dxa"/>
          </w:tcPr>
          <w:p w14:paraId="7FFDECEA" w14:textId="2680ED53" w:rsidR="00E122F4" w:rsidRDefault="00E122F4" w:rsidP="00E122F4">
            <w:pPr>
              <w:rPr>
                <w:ins w:id="4505" w:author="Sorin Salagean" w:date="2015-02-02T17:48:00Z"/>
                <w:b/>
                <w:noProof/>
              </w:rPr>
            </w:pPr>
            <w:ins w:id="4506" w:author="Sorin Salagean" w:date="2015-02-02T17:48:00Z">
              <w:r w:rsidRPr="00417114">
                <w:rPr>
                  <w:rFonts w:asciiTheme="minorHAnsi" w:eastAsiaTheme="minorHAnsi" w:hAnsiTheme="minorHAnsi" w:cstheme="minorBidi"/>
                  <w:b/>
                  <w:noProof/>
                  <w:sz w:val="22"/>
                  <w:szCs w:val="22"/>
                  <w:lang w:val="ro-RO"/>
                </w:rPr>
                <w:t xml:space="preserve">Filtrarea se face folosind keyword-ul </w:t>
              </w:r>
              <w:r>
                <w:rPr>
                  <w:rFonts w:asciiTheme="minorHAnsi" w:eastAsiaTheme="minorHAnsi" w:hAnsiTheme="minorHAnsi" w:cstheme="minorBidi"/>
                  <w:b/>
                  <w:noProof/>
                  <w:sz w:val="22"/>
                  <w:szCs w:val="22"/>
                  <w:lang w:val="ro-RO"/>
                </w:rPr>
                <w:t>„utilizator operare lichidare dauna”</w:t>
              </w:r>
            </w:ins>
          </w:p>
        </w:tc>
      </w:tr>
      <w:tr w:rsidR="00E122F4" w:rsidRPr="00417114" w14:paraId="637B9369" w14:textId="77777777" w:rsidTr="00E122F4">
        <w:trPr>
          <w:trHeight w:val="857"/>
          <w:ins w:id="4507" w:author="Sorin Salagean" w:date="2015-02-02T17:48:00Z"/>
        </w:trPr>
        <w:tc>
          <w:tcPr>
            <w:tcW w:w="1505" w:type="dxa"/>
          </w:tcPr>
          <w:p w14:paraId="364D5396" w14:textId="6BC34017" w:rsidR="00E122F4" w:rsidRDefault="00E122F4" w:rsidP="00E122F4">
            <w:pPr>
              <w:rPr>
                <w:ins w:id="4508" w:author="Sorin Salagean" w:date="2015-02-02T17:48:00Z"/>
                <w:b/>
                <w:noProof/>
              </w:rPr>
            </w:pPr>
            <w:ins w:id="4509" w:author="Sorin Salagean" w:date="2015-02-02T17:48:00Z">
              <w:r w:rsidRPr="008542AC">
                <w:rPr>
                  <w:rFonts w:asciiTheme="minorHAnsi" w:hAnsiTheme="minorHAnsi"/>
                  <w:b/>
                  <w:noProof/>
                  <w:sz w:val="22"/>
                  <w:szCs w:val="22"/>
                </w:rPr>
                <w:t xml:space="preserve">Lichidator retail grupa </w:t>
              </w:r>
              <w:r>
                <w:rPr>
                  <w:rFonts w:asciiTheme="minorHAnsi" w:hAnsiTheme="minorHAnsi"/>
                  <w:b/>
                  <w:noProof/>
                  <w:sz w:val="22"/>
                  <w:szCs w:val="22"/>
                </w:rPr>
                <w:t>2</w:t>
              </w:r>
            </w:ins>
          </w:p>
        </w:tc>
        <w:tc>
          <w:tcPr>
            <w:tcW w:w="3662" w:type="dxa"/>
          </w:tcPr>
          <w:p w14:paraId="4F8C600F" w14:textId="0F56C7F0" w:rsidR="00E122F4" w:rsidRPr="00417114" w:rsidRDefault="00E122F4" w:rsidP="00E122F4">
            <w:pPr>
              <w:rPr>
                <w:ins w:id="4510" w:author="Sorin Salagean" w:date="2015-02-02T17:48:00Z"/>
                <w:b/>
                <w:noProof/>
              </w:rPr>
            </w:pPr>
            <w:ins w:id="4511" w:author="Sorin Salagean" w:date="2015-02-02T17:48: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5123" w:type="dxa"/>
          </w:tcPr>
          <w:p w14:paraId="574DECA0" w14:textId="1A9546A1" w:rsidR="00E122F4" w:rsidRDefault="00E122F4" w:rsidP="00E122F4">
            <w:pPr>
              <w:rPr>
                <w:ins w:id="4512" w:author="Sorin Salagean" w:date="2015-02-02T17:48:00Z"/>
                <w:b/>
                <w:noProof/>
              </w:rPr>
            </w:pPr>
            <w:ins w:id="4513" w:author="Sorin Salagean" w:date="2015-02-02T17:48:00Z">
              <w:r w:rsidRPr="00417114">
                <w:rPr>
                  <w:rFonts w:asciiTheme="minorHAnsi" w:eastAsiaTheme="minorHAnsi" w:hAnsiTheme="minorHAnsi" w:cstheme="minorBidi"/>
                  <w:b/>
                  <w:noProof/>
                  <w:sz w:val="22"/>
                  <w:szCs w:val="22"/>
                  <w:lang w:val="ro-RO"/>
                </w:rPr>
                <w:t xml:space="preserve">Filtrarea se face folosind keyword-ul </w:t>
              </w:r>
              <w:r>
                <w:rPr>
                  <w:rFonts w:asciiTheme="minorHAnsi" w:eastAsiaTheme="minorHAnsi" w:hAnsiTheme="minorHAnsi" w:cstheme="minorBidi"/>
                  <w:b/>
                  <w:noProof/>
                  <w:sz w:val="22"/>
                  <w:szCs w:val="22"/>
                  <w:lang w:val="ro-RO"/>
                </w:rPr>
                <w:t>„utilizator operare lichidare dauna”</w:t>
              </w:r>
            </w:ins>
          </w:p>
        </w:tc>
      </w:tr>
      <w:tr w:rsidR="00E122F4" w:rsidRPr="00417114" w14:paraId="24B6467C" w14:textId="77777777" w:rsidTr="00E122F4">
        <w:trPr>
          <w:trHeight w:val="857"/>
          <w:ins w:id="4514" w:author="Sorin Salagean" w:date="2015-02-02T17:48:00Z"/>
        </w:trPr>
        <w:tc>
          <w:tcPr>
            <w:tcW w:w="1505" w:type="dxa"/>
          </w:tcPr>
          <w:p w14:paraId="6560F7F9" w14:textId="0890EE1C" w:rsidR="00E122F4" w:rsidRDefault="00E122F4">
            <w:pPr>
              <w:rPr>
                <w:ins w:id="4515" w:author="Sorin Salagean" w:date="2015-02-02T17:48:00Z"/>
                <w:b/>
                <w:noProof/>
              </w:rPr>
            </w:pPr>
            <w:ins w:id="4516" w:author="Sorin Salagean" w:date="2015-02-02T17:48:00Z">
              <w:r w:rsidRPr="008542AC">
                <w:rPr>
                  <w:rFonts w:asciiTheme="minorHAnsi" w:hAnsiTheme="minorHAnsi"/>
                  <w:b/>
                  <w:noProof/>
                  <w:sz w:val="22"/>
                  <w:szCs w:val="22"/>
                </w:rPr>
                <w:t xml:space="preserve">Lichidator retail grupa </w:t>
              </w:r>
              <w:r>
                <w:rPr>
                  <w:rFonts w:asciiTheme="minorHAnsi" w:hAnsiTheme="minorHAnsi"/>
                  <w:b/>
                  <w:noProof/>
                  <w:sz w:val="22"/>
                  <w:szCs w:val="22"/>
                </w:rPr>
                <w:t>3</w:t>
              </w:r>
            </w:ins>
          </w:p>
        </w:tc>
        <w:tc>
          <w:tcPr>
            <w:tcW w:w="3662" w:type="dxa"/>
          </w:tcPr>
          <w:p w14:paraId="5415E765" w14:textId="63B8690C" w:rsidR="00E122F4" w:rsidRPr="00417114" w:rsidRDefault="00E122F4" w:rsidP="00E122F4">
            <w:pPr>
              <w:rPr>
                <w:ins w:id="4517" w:author="Sorin Salagean" w:date="2015-02-02T17:48:00Z"/>
                <w:b/>
                <w:noProof/>
              </w:rPr>
            </w:pPr>
            <w:ins w:id="4518" w:author="Sorin Salagean" w:date="2015-02-02T17:48: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5123" w:type="dxa"/>
          </w:tcPr>
          <w:p w14:paraId="675AE2A8" w14:textId="1A33F9EF" w:rsidR="00E122F4" w:rsidRDefault="00E122F4" w:rsidP="00E122F4">
            <w:pPr>
              <w:rPr>
                <w:ins w:id="4519" w:author="Sorin Salagean" w:date="2015-02-02T17:48:00Z"/>
                <w:b/>
                <w:noProof/>
              </w:rPr>
            </w:pPr>
            <w:ins w:id="4520" w:author="Sorin Salagean" w:date="2015-02-02T17:48:00Z">
              <w:r w:rsidRPr="00417114">
                <w:rPr>
                  <w:rFonts w:asciiTheme="minorHAnsi" w:eastAsiaTheme="minorHAnsi" w:hAnsiTheme="minorHAnsi" w:cstheme="minorBidi"/>
                  <w:b/>
                  <w:noProof/>
                  <w:sz w:val="22"/>
                  <w:szCs w:val="22"/>
                  <w:lang w:val="ro-RO"/>
                </w:rPr>
                <w:t xml:space="preserve">Filtrarea se face folosind keyword-ul </w:t>
              </w:r>
              <w:r>
                <w:rPr>
                  <w:rFonts w:asciiTheme="minorHAnsi" w:eastAsiaTheme="minorHAnsi" w:hAnsiTheme="minorHAnsi" w:cstheme="minorBidi"/>
                  <w:b/>
                  <w:noProof/>
                  <w:sz w:val="22"/>
                  <w:szCs w:val="22"/>
                  <w:lang w:val="ro-RO"/>
                </w:rPr>
                <w:t>„utilizator operare lichidare dauna”</w:t>
              </w:r>
            </w:ins>
          </w:p>
        </w:tc>
      </w:tr>
      <w:tr w:rsidR="00E122F4" w:rsidRPr="00417114" w14:paraId="319A2A8D" w14:textId="77777777" w:rsidTr="00E122F4">
        <w:trPr>
          <w:trHeight w:val="857"/>
          <w:ins w:id="4521" w:author="Sorin Salagean" w:date="2015-02-02T17:49:00Z"/>
        </w:trPr>
        <w:tc>
          <w:tcPr>
            <w:tcW w:w="1505" w:type="dxa"/>
          </w:tcPr>
          <w:p w14:paraId="1FB3FE26" w14:textId="20380157" w:rsidR="00E122F4" w:rsidRDefault="00E122F4" w:rsidP="00E122F4">
            <w:pPr>
              <w:rPr>
                <w:ins w:id="4522" w:author="Sorin Salagean" w:date="2015-02-02T17:49:00Z"/>
                <w:b/>
                <w:noProof/>
              </w:rPr>
            </w:pPr>
            <w:ins w:id="4523" w:author="Sorin Salagean" w:date="2015-02-02T17:49:00Z">
              <w:r w:rsidRPr="008542AC">
                <w:rPr>
                  <w:rFonts w:asciiTheme="minorHAnsi" w:hAnsiTheme="minorHAnsi"/>
                  <w:b/>
                  <w:noProof/>
                  <w:sz w:val="22"/>
                  <w:szCs w:val="22"/>
                </w:rPr>
                <w:t>Supervizor</w:t>
              </w:r>
              <w:r>
                <w:rPr>
                  <w:rFonts w:asciiTheme="minorHAnsi" w:hAnsiTheme="minorHAnsi"/>
                  <w:b/>
                  <w:noProof/>
                  <w:sz w:val="22"/>
                  <w:szCs w:val="22"/>
                </w:rPr>
                <w:t xml:space="preserve"> – All flux</w:t>
              </w:r>
            </w:ins>
          </w:p>
        </w:tc>
        <w:tc>
          <w:tcPr>
            <w:tcW w:w="3662" w:type="dxa"/>
          </w:tcPr>
          <w:p w14:paraId="5729B625" w14:textId="1E366B60" w:rsidR="00E122F4" w:rsidRPr="00417114" w:rsidRDefault="00E122F4" w:rsidP="00E122F4">
            <w:pPr>
              <w:rPr>
                <w:ins w:id="4524" w:author="Sorin Salagean" w:date="2015-02-02T17:49:00Z"/>
                <w:b/>
                <w:noProof/>
              </w:rPr>
            </w:pPr>
            <w:ins w:id="4525" w:author="Sorin Salagean" w:date="2015-02-02T17:49: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763D8813" w14:textId="51DCD72F" w:rsidR="00E122F4" w:rsidRDefault="00E122F4" w:rsidP="00E122F4">
            <w:pPr>
              <w:rPr>
                <w:ins w:id="4526" w:author="Sorin Salagean" w:date="2015-02-02T17:49:00Z"/>
                <w:b/>
                <w:noProof/>
              </w:rPr>
            </w:pPr>
            <w:ins w:id="4527" w:author="Sorin Salagean" w:date="2015-02-02T17:49:00Z">
              <w:r>
                <w:rPr>
                  <w:rFonts w:asciiTheme="minorHAnsi" w:hAnsiTheme="minorHAnsi"/>
                  <w:b/>
                  <w:noProof/>
                  <w:sz w:val="22"/>
                  <w:szCs w:val="22"/>
                </w:rPr>
                <w:t>N/A</w:t>
              </w:r>
            </w:ins>
          </w:p>
        </w:tc>
      </w:tr>
    </w:tbl>
    <w:p w14:paraId="2E2CC4E3" w14:textId="77777777" w:rsidR="00F2755F" w:rsidRDefault="00F2755F" w:rsidP="00F2755F">
      <w:pPr>
        <w:jc w:val="both"/>
        <w:rPr>
          <w:ins w:id="4528" w:author="Sorin Salagean" w:date="2015-01-30T13:10:00Z"/>
          <w:sz w:val="24"/>
          <w:szCs w:val="24"/>
          <w:lang w:val="en-US"/>
        </w:rPr>
      </w:pPr>
    </w:p>
    <w:p w14:paraId="0689F96E" w14:textId="77777777" w:rsidR="00F2755F" w:rsidRPr="00126240" w:rsidRDefault="00F2755F" w:rsidP="00F2755F">
      <w:pPr>
        <w:spacing w:line="276" w:lineRule="auto"/>
        <w:rPr>
          <w:ins w:id="4529" w:author="Sorin Salagean" w:date="2015-01-30T13:10:00Z"/>
          <w:b/>
          <w:noProof/>
        </w:rPr>
      </w:pPr>
      <w:ins w:id="4530" w:author="Sorin Salagean" w:date="2015-01-30T13:10: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046"/>
        <w:gridCol w:w="7404"/>
      </w:tblGrid>
      <w:tr w:rsidR="00F2755F" w:rsidRPr="00126240" w14:paraId="4C7E83E1" w14:textId="77777777" w:rsidTr="009D6112">
        <w:trPr>
          <w:cnfStyle w:val="100000000000" w:firstRow="1" w:lastRow="0" w:firstColumn="0" w:lastColumn="0" w:oddVBand="0" w:evenVBand="0" w:oddHBand="0" w:evenHBand="0" w:firstRowFirstColumn="0" w:firstRowLastColumn="0" w:lastRowFirstColumn="0" w:lastRowLastColumn="0"/>
          <w:trHeight w:val="362"/>
          <w:ins w:id="4531" w:author="Sorin Salagean" w:date="2015-01-30T13:10:00Z"/>
        </w:trPr>
        <w:tc>
          <w:tcPr>
            <w:tcW w:w="4007" w:type="dxa"/>
            <w:hideMark/>
          </w:tcPr>
          <w:p w14:paraId="7632B6F1" w14:textId="77777777" w:rsidR="00F2755F" w:rsidRPr="00417114" w:rsidRDefault="00F2755F" w:rsidP="009D6112">
            <w:pPr>
              <w:spacing w:line="276" w:lineRule="auto"/>
              <w:rPr>
                <w:ins w:id="4532" w:author="Sorin Salagean" w:date="2015-01-30T13:10:00Z"/>
                <w:rFonts w:asciiTheme="minorHAnsi" w:eastAsiaTheme="minorHAnsi" w:hAnsiTheme="minorHAnsi" w:cstheme="minorBidi"/>
                <w:b/>
                <w:noProof/>
                <w:sz w:val="22"/>
                <w:szCs w:val="22"/>
                <w:lang w:val="ro-RO"/>
              </w:rPr>
            </w:pPr>
            <w:ins w:id="4533" w:author="Sorin Salagean" w:date="2015-01-30T13:10:00Z">
              <w:r w:rsidRPr="00417114">
                <w:rPr>
                  <w:rFonts w:asciiTheme="minorHAnsi" w:eastAsiaTheme="minorHAnsi" w:hAnsiTheme="minorHAnsi" w:cstheme="minorBidi"/>
                  <w:b/>
                  <w:noProof/>
                  <w:sz w:val="22"/>
                  <w:szCs w:val="22"/>
                  <w:lang w:val="ro-RO"/>
                </w:rPr>
                <w:t>Actiune</w:t>
              </w:r>
            </w:ins>
          </w:p>
        </w:tc>
        <w:tc>
          <w:tcPr>
            <w:tcW w:w="11256" w:type="dxa"/>
            <w:hideMark/>
          </w:tcPr>
          <w:p w14:paraId="12A12E6B" w14:textId="77777777" w:rsidR="00F2755F" w:rsidRPr="00417114" w:rsidRDefault="00F2755F" w:rsidP="009D6112">
            <w:pPr>
              <w:spacing w:line="276" w:lineRule="auto"/>
              <w:rPr>
                <w:ins w:id="4534" w:author="Sorin Salagean" w:date="2015-01-30T13:10:00Z"/>
                <w:rFonts w:asciiTheme="minorHAnsi" w:eastAsiaTheme="minorHAnsi" w:hAnsiTheme="minorHAnsi" w:cstheme="minorBidi"/>
                <w:b/>
                <w:noProof/>
                <w:sz w:val="22"/>
                <w:szCs w:val="22"/>
                <w:lang w:val="ro-RO"/>
              </w:rPr>
            </w:pPr>
            <w:ins w:id="4535" w:author="Sorin Salagean" w:date="2015-01-30T13:10:00Z">
              <w:r w:rsidRPr="00417114">
                <w:rPr>
                  <w:rFonts w:asciiTheme="minorHAnsi" w:eastAsiaTheme="minorHAnsi" w:hAnsiTheme="minorHAnsi" w:cstheme="minorBidi"/>
                  <w:b/>
                  <w:noProof/>
                  <w:sz w:val="22"/>
                  <w:szCs w:val="22"/>
                  <w:lang w:val="ro-RO"/>
                </w:rPr>
                <w:t>Descriere Actiune</w:t>
              </w:r>
            </w:ins>
          </w:p>
        </w:tc>
      </w:tr>
      <w:tr w:rsidR="00F2755F" w:rsidRPr="00126240" w14:paraId="0D174ECA" w14:textId="77777777" w:rsidTr="009D6112">
        <w:trPr>
          <w:trHeight w:val="362"/>
          <w:ins w:id="4536" w:author="Sorin Salagean" w:date="2015-01-30T13:10:00Z"/>
        </w:trPr>
        <w:tc>
          <w:tcPr>
            <w:tcW w:w="4007" w:type="dxa"/>
          </w:tcPr>
          <w:p w14:paraId="2C9633BE" w14:textId="70D4C7A3" w:rsidR="00F2755F" w:rsidRPr="00417114" w:rsidRDefault="00A71BAE" w:rsidP="009D6112">
            <w:pPr>
              <w:spacing w:line="276" w:lineRule="auto"/>
              <w:rPr>
                <w:ins w:id="4537" w:author="Sorin Salagean" w:date="2015-01-30T13:10:00Z"/>
                <w:rFonts w:asciiTheme="minorHAnsi" w:eastAsiaTheme="minorHAnsi" w:hAnsiTheme="minorHAnsi" w:cstheme="minorBidi"/>
                <w:b/>
                <w:noProof/>
                <w:sz w:val="22"/>
                <w:szCs w:val="22"/>
                <w:lang w:val="ro-RO"/>
              </w:rPr>
            </w:pPr>
            <w:ins w:id="4538" w:author="Sorin Salagean" w:date="2015-02-02T11:46:00Z">
              <w:r>
                <w:rPr>
                  <w:rFonts w:asciiTheme="minorHAnsi" w:eastAsiaTheme="minorHAnsi" w:hAnsiTheme="minorHAnsi" w:cstheme="minorBidi"/>
                  <w:b/>
                  <w:noProof/>
                  <w:sz w:val="22"/>
                  <w:szCs w:val="22"/>
                  <w:lang w:val="ro-RO"/>
                </w:rPr>
                <w:t>Setare Etapa</w:t>
              </w:r>
            </w:ins>
            <w:ins w:id="4539" w:author="Sorin Salagean" w:date="2015-02-02T11:47:00Z">
              <w:r>
                <w:rPr>
                  <w:rFonts w:asciiTheme="minorHAnsi" w:eastAsiaTheme="minorHAnsi" w:hAnsiTheme="minorHAnsi" w:cstheme="minorBidi"/>
                  <w:b/>
                  <w:noProof/>
                  <w:sz w:val="22"/>
                  <w:szCs w:val="22"/>
                  <w:lang w:val="ro-RO"/>
                </w:rPr>
                <w:t xml:space="preserve"> „Lichidator (Asteapta documente)”</w:t>
              </w:r>
            </w:ins>
          </w:p>
        </w:tc>
        <w:tc>
          <w:tcPr>
            <w:tcW w:w="11256" w:type="dxa"/>
          </w:tcPr>
          <w:p w14:paraId="194BD42C" w14:textId="108C0261" w:rsidR="00F2755F" w:rsidRPr="00417114" w:rsidRDefault="00A71BAE" w:rsidP="009D6112">
            <w:pPr>
              <w:spacing w:line="276" w:lineRule="auto"/>
              <w:rPr>
                <w:ins w:id="4540" w:author="Sorin Salagean" w:date="2015-01-30T13:10:00Z"/>
                <w:rFonts w:asciiTheme="minorHAnsi" w:eastAsiaTheme="minorHAnsi" w:hAnsiTheme="minorHAnsi" w:cstheme="minorBidi"/>
                <w:b/>
                <w:noProof/>
                <w:sz w:val="22"/>
                <w:szCs w:val="22"/>
                <w:lang w:val="ro-RO"/>
              </w:rPr>
            </w:pPr>
            <w:ins w:id="4541" w:author="Sorin Salagean" w:date="2015-02-02T11:47:00Z">
              <w:r>
                <w:rPr>
                  <w:rFonts w:asciiTheme="minorHAnsi" w:eastAsiaTheme="minorHAnsi" w:hAnsiTheme="minorHAnsi" w:cstheme="minorBidi"/>
                  <w:b/>
                  <w:noProof/>
                  <w:sz w:val="22"/>
                  <w:szCs w:val="22"/>
                  <w:lang w:val="ro-RO"/>
                </w:rPr>
                <w:t>Se va seta kw-ul „Etapa dosar” cu valoarea „Lichidator (Asteapta docuemente)</w:t>
              </w:r>
            </w:ins>
          </w:p>
        </w:tc>
      </w:tr>
    </w:tbl>
    <w:p w14:paraId="523654B4" w14:textId="77777777" w:rsidR="00F2755F" w:rsidRPr="00126240" w:rsidRDefault="00F2755F" w:rsidP="00F2755F">
      <w:pPr>
        <w:spacing w:line="276" w:lineRule="auto"/>
        <w:rPr>
          <w:ins w:id="4542" w:author="Sorin Salagean" w:date="2015-01-30T13:10:00Z"/>
          <w:rStyle w:val="EstiloCuerpo"/>
          <w:noProof/>
        </w:rPr>
      </w:pPr>
    </w:p>
    <w:p w14:paraId="095C5583" w14:textId="77777777" w:rsidR="00F2755F" w:rsidRPr="00126240" w:rsidRDefault="00F2755F" w:rsidP="00F2755F">
      <w:pPr>
        <w:spacing w:line="276" w:lineRule="auto"/>
        <w:rPr>
          <w:ins w:id="4543" w:author="Sorin Salagean" w:date="2015-01-30T13:10:00Z"/>
          <w:b/>
          <w:noProof/>
        </w:rPr>
      </w:pPr>
      <w:ins w:id="4544" w:author="Sorin Salagean" w:date="2015-01-30T13:10: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085"/>
        <w:gridCol w:w="5234"/>
        <w:gridCol w:w="1136"/>
        <w:gridCol w:w="1995"/>
      </w:tblGrid>
      <w:tr w:rsidR="00F2755F" w:rsidRPr="00126240" w14:paraId="1BD207C8" w14:textId="77777777" w:rsidTr="00677778">
        <w:trPr>
          <w:cnfStyle w:val="100000000000" w:firstRow="1" w:lastRow="0" w:firstColumn="0" w:lastColumn="0" w:oddVBand="0" w:evenVBand="0" w:oddHBand="0" w:evenHBand="0" w:firstRowFirstColumn="0" w:firstRowLastColumn="0" w:lastRowFirstColumn="0" w:lastRowLastColumn="0"/>
          <w:trHeight w:val="362"/>
          <w:ins w:id="4545" w:author="Sorin Salagean" w:date="2015-01-30T13:10:00Z"/>
        </w:trPr>
        <w:tc>
          <w:tcPr>
            <w:tcW w:w="2025" w:type="dxa"/>
            <w:hideMark/>
          </w:tcPr>
          <w:p w14:paraId="36492715" w14:textId="77777777" w:rsidR="00F2755F" w:rsidRPr="00417114" w:rsidRDefault="00F2755F" w:rsidP="009D6112">
            <w:pPr>
              <w:spacing w:line="276" w:lineRule="auto"/>
              <w:rPr>
                <w:ins w:id="4546" w:author="Sorin Salagean" w:date="2015-01-30T13:10:00Z"/>
                <w:rFonts w:asciiTheme="minorHAnsi" w:eastAsiaTheme="minorHAnsi" w:hAnsiTheme="minorHAnsi" w:cstheme="minorBidi"/>
                <w:b/>
                <w:noProof/>
                <w:sz w:val="22"/>
                <w:szCs w:val="22"/>
                <w:lang w:val="ro-RO"/>
              </w:rPr>
            </w:pPr>
            <w:ins w:id="4547" w:author="Sorin Salagean" w:date="2015-01-30T13:10:00Z">
              <w:r w:rsidRPr="00417114">
                <w:rPr>
                  <w:rFonts w:asciiTheme="minorHAnsi" w:eastAsiaTheme="minorHAnsi" w:hAnsiTheme="minorHAnsi" w:cstheme="minorBidi"/>
                  <w:b/>
                  <w:noProof/>
                  <w:sz w:val="22"/>
                  <w:szCs w:val="22"/>
                  <w:lang w:val="ro-RO"/>
                </w:rPr>
                <w:t>Nume task</w:t>
              </w:r>
            </w:ins>
          </w:p>
        </w:tc>
        <w:tc>
          <w:tcPr>
            <w:tcW w:w="5194" w:type="dxa"/>
            <w:hideMark/>
          </w:tcPr>
          <w:p w14:paraId="2F6D15B7" w14:textId="77777777" w:rsidR="00F2755F" w:rsidRPr="00417114" w:rsidRDefault="00F2755F" w:rsidP="009D6112">
            <w:pPr>
              <w:spacing w:line="276" w:lineRule="auto"/>
              <w:rPr>
                <w:ins w:id="4548" w:author="Sorin Salagean" w:date="2015-01-30T13:10:00Z"/>
                <w:rFonts w:asciiTheme="minorHAnsi" w:eastAsiaTheme="minorHAnsi" w:hAnsiTheme="minorHAnsi" w:cstheme="minorBidi"/>
                <w:b/>
                <w:noProof/>
                <w:sz w:val="22"/>
                <w:szCs w:val="22"/>
                <w:lang w:val="ro-RO"/>
              </w:rPr>
            </w:pPr>
            <w:ins w:id="4549" w:author="Sorin Salagean" w:date="2015-01-30T13:10:00Z">
              <w:r w:rsidRPr="00417114">
                <w:rPr>
                  <w:rFonts w:asciiTheme="minorHAnsi" w:eastAsiaTheme="minorHAnsi" w:hAnsiTheme="minorHAnsi" w:cstheme="minorBidi"/>
                  <w:b/>
                  <w:noProof/>
                  <w:sz w:val="22"/>
                  <w:szCs w:val="22"/>
                  <w:lang w:val="ro-RO"/>
                </w:rPr>
                <w:t>Descriere</w:t>
              </w:r>
            </w:ins>
          </w:p>
        </w:tc>
        <w:tc>
          <w:tcPr>
            <w:tcW w:w="1096" w:type="dxa"/>
            <w:hideMark/>
          </w:tcPr>
          <w:p w14:paraId="06E6D318" w14:textId="77777777" w:rsidR="00F2755F" w:rsidRPr="00417114" w:rsidRDefault="00F2755F" w:rsidP="009D6112">
            <w:pPr>
              <w:spacing w:line="276" w:lineRule="auto"/>
              <w:rPr>
                <w:ins w:id="4550" w:author="Sorin Salagean" w:date="2015-01-30T13:10:00Z"/>
                <w:rFonts w:asciiTheme="minorHAnsi" w:eastAsiaTheme="minorHAnsi" w:hAnsiTheme="minorHAnsi" w:cstheme="minorBidi"/>
                <w:b/>
                <w:noProof/>
                <w:sz w:val="22"/>
                <w:szCs w:val="22"/>
                <w:lang w:val="ro-RO"/>
              </w:rPr>
            </w:pPr>
            <w:ins w:id="4551" w:author="Sorin Salagean" w:date="2015-01-30T13:10:00Z">
              <w:r w:rsidRPr="00417114">
                <w:rPr>
                  <w:rFonts w:asciiTheme="minorHAnsi" w:eastAsiaTheme="minorHAnsi" w:hAnsiTheme="minorHAnsi" w:cstheme="minorBidi"/>
                  <w:b/>
                  <w:noProof/>
                  <w:sz w:val="22"/>
                  <w:szCs w:val="22"/>
                  <w:lang w:val="ro-RO"/>
                </w:rPr>
                <w:t>Validari</w:t>
              </w:r>
            </w:ins>
          </w:p>
        </w:tc>
        <w:tc>
          <w:tcPr>
            <w:tcW w:w="1935" w:type="dxa"/>
          </w:tcPr>
          <w:p w14:paraId="603CE961" w14:textId="77777777" w:rsidR="00F2755F" w:rsidRPr="00417114" w:rsidRDefault="00F2755F" w:rsidP="009D6112">
            <w:pPr>
              <w:spacing w:line="276" w:lineRule="auto"/>
              <w:rPr>
                <w:ins w:id="4552" w:author="Sorin Salagean" w:date="2015-01-30T13:10:00Z"/>
                <w:rFonts w:asciiTheme="minorHAnsi" w:eastAsiaTheme="minorHAnsi" w:hAnsiTheme="minorHAnsi" w:cstheme="minorBidi"/>
                <w:b/>
                <w:noProof/>
                <w:sz w:val="22"/>
                <w:szCs w:val="22"/>
                <w:lang w:val="ro-RO"/>
              </w:rPr>
            </w:pPr>
            <w:ins w:id="4553" w:author="Sorin Salagean" w:date="2015-01-30T13:10:00Z">
              <w:r w:rsidRPr="00417114">
                <w:rPr>
                  <w:rFonts w:asciiTheme="minorHAnsi" w:eastAsiaTheme="minorHAnsi" w:hAnsiTheme="minorHAnsi" w:cstheme="minorBidi"/>
                  <w:b/>
                  <w:noProof/>
                  <w:sz w:val="22"/>
                  <w:szCs w:val="22"/>
                  <w:lang w:val="ro-RO"/>
                </w:rPr>
                <w:t>Cerinte sistem</w:t>
              </w:r>
            </w:ins>
          </w:p>
        </w:tc>
      </w:tr>
      <w:tr w:rsidR="00677778" w:rsidRPr="00126240" w14:paraId="4CBB13E5" w14:textId="77777777" w:rsidTr="00677778">
        <w:trPr>
          <w:trHeight w:val="362"/>
          <w:ins w:id="4554" w:author="Sorin Salagean" w:date="2015-01-30T13:10:00Z"/>
        </w:trPr>
        <w:tc>
          <w:tcPr>
            <w:tcW w:w="2025" w:type="dxa"/>
          </w:tcPr>
          <w:p w14:paraId="63813974" w14:textId="7EAB148A" w:rsidR="00677778" w:rsidRPr="00CB26B7" w:rsidRDefault="00677778" w:rsidP="00677778">
            <w:pPr>
              <w:spacing w:line="276" w:lineRule="auto"/>
              <w:rPr>
                <w:ins w:id="4555" w:author="Sorin Salagean" w:date="2015-01-30T13:10:00Z"/>
                <w:rFonts w:asciiTheme="minorHAnsi" w:hAnsiTheme="minorHAnsi"/>
                <w:b/>
                <w:noProof/>
                <w:sz w:val="22"/>
                <w:szCs w:val="22"/>
                <w:rPrChange w:id="4556" w:author="Sorin Salagean" w:date="2015-02-09T11:08:00Z">
                  <w:rPr>
                    <w:ins w:id="4557" w:author="Sorin Salagean" w:date="2015-01-30T13:10:00Z"/>
                    <w:b/>
                    <w:noProof/>
                  </w:rPr>
                </w:rPrChange>
              </w:rPr>
            </w:pPr>
            <w:ins w:id="4558" w:author="Sorin Salagean" w:date="2015-01-30T16:53:00Z">
              <w:r w:rsidRPr="00CB26B7">
                <w:rPr>
                  <w:b/>
                </w:rPr>
                <w:t>Import document dosar</w:t>
              </w:r>
            </w:ins>
          </w:p>
        </w:tc>
        <w:tc>
          <w:tcPr>
            <w:tcW w:w="5194" w:type="dxa"/>
          </w:tcPr>
          <w:p w14:paraId="6F860103" w14:textId="71CFB8F3" w:rsidR="00677778" w:rsidRPr="00CB26B7" w:rsidRDefault="00722725" w:rsidP="00677778">
            <w:pPr>
              <w:spacing w:line="276" w:lineRule="auto"/>
              <w:rPr>
                <w:ins w:id="4559" w:author="Sorin Salagean" w:date="2015-01-30T13:10:00Z"/>
                <w:rFonts w:asciiTheme="minorHAnsi" w:hAnsiTheme="minorHAnsi"/>
                <w:b/>
                <w:noProof/>
                <w:sz w:val="22"/>
                <w:szCs w:val="22"/>
                <w:rPrChange w:id="4560" w:author="Sorin Salagean" w:date="2015-02-09T11:08:00Z">
                  <w:rPr>
                    <w:ins w:id="4561" w:author="Sorin Salagean" w:date="2015-01-30T13:10:00Z"/>
                    <w:b/>
                    <w:noProof/>
                  </w:rPr>
                </w:rPrChange>
              </w:rPr>
            </w:pPr>
            <w:ins w:id="4562" w:author="Sorin Salagean" w:date="2015-01-30T16:53:00Z">
              <w:r w:rsidRPr="00CB26B7">
                <w:t>Se importa document</w:t>
              </w:r>
            </w:ins>
            <w:ins w:id="4563" w:author="Sorin Salagean" w:date="2015-01-30T17:58:00Z">
              <w:r w:rsidRPr="00CB26B7">
                <w:t>ul “CL – Dosar dauna auto Casco</w:t>
              </w:r>
            </w:ins>
            <w:ins w:id="4564" w:author="Sorin Salagean" w:date="2015-01-30T17:59:00Z">
              <w:r w:rsidRPr="00CB26B7">
                <w:t>”</w:t>
              </w:r>
            </w:ins>
          </w:p>
        </w:tc>
        <w:tc>
          <w:tcPr>
            <w:tcW w:w="1096" w:type="dxa"/>
          </w:tcPr>
          <w:p w14:paraId="02E1C32F" w14:textId="77777777" w:rsidR="00677778" w:rsidRPr="00CB26B7" w:rsidRDefault="00677778" w:rsidP="00677778">
            <w:pPr>
              <w:spacing w:line="276" w:lineRule="auto"/>
              <w:rPr>
                <w:ins w:id="4565" w:author="Sorin Salagean" w:date="2015-01-30T13:10:00Z"/>
                <w:rFonts w:asciiTheme="minorHAnsi" w:hAnsiTheme="minorHAnsi"/>
                <w:b/>
                <w:noProof/>
                <w:sz w:val="22"/>
                <w:szCs w:val="22"/>
                <w:rPrChange w:id="4566" w:author="Sorin Salagean" w:date="2015-02-09T11:08:00Z">
                  <w:rPr>
                    <w:ins w:id="4567" w:author="Sorin Salagean" w:date="2015-01-30T13:10:00Z"/>
                    <w:b/>
                    <w:noProof/>
                  </w:rPr>
                </w:rPrChange>
              </w:rPr>
            </w:pPr>
          </w:p>
        </w:tc>
        <w:tc>
          <w:tcPr>
            <w:tcW w:w="1935" w:type="dxa"/>
          </w:tcPr>
          <w:p w14:paraId="2A09958D" w14:textId="54045019" w:rsidR="00677778" w:rsidRPr="00CB26B7" w:rsidRDefault="00677778" w:rsidP="00677778">
            <w:pPr>
              <w:spacing w:line="276" w:lineRule="auto"/>
              <w:rPr>
                <w:ins w:id="4568" w:author="Sorin Salagean" w:date="2015-01-30T13:10:00Z"/>
                <w:rFonts w:asciiTheme="minorHAnsi" w:hAnsiTheme="minorHAnsi"/>
                <w:b/>
                <w:noProof/>
                <w:sz w:val="22"/>
                <w:szCs w:val="22"/>
                <w:rPrChange w:id="4569" w:author="Sorin Salagean" w:date="2015-02-09T11:08:00Z">
                  <w:rPr>
                    <w:ins w:id="4570" w:author="Sorin Salagean" w:date="2015-01-30T13:10:00Z"/>
                    <w:b/>
                    <w:noProof/>
                  </w:rPr>
                </w:rPrChange>
              </w:rPr>
            </w:pPr>
            <w:ins w:id="4571" w:author="Sorin Salagean" w:date="2015-01-30T16:53:00Z">
              <w:r w:rsidRPr="00CB26B7">
                <w:t>Import Document</w:t>
              </w:r>
            </w:ins>
          </w:p>
        </w:tc>
      </w:tr>
      <w:tr w:rsidR="00677778" w:rsidRPr="00126240" w14:paraId="7C557F11" w14:textId="77777777" w:rsidTr="00677778">
        <w:trPr>
          <w:trHeight w:val="362"/>
          <w:ins w:id="4572" w:author="Sorin Salagean" w:date="2015-01-30T16:53:00Z"/>
        </w:trPr>
        <w:tc>
          <w:tcPr>
            <w:tcW w:w="2025" w:type="dxa"/>
          </w:tcPr>
          <w:p w14:paraId="7B2DFB36" w14:textId="22C5AAC2" w:rsidR="00677778" w:rsidRPr="00CB26B7" w:rsidRDefault="00677778" w:rsidP="00677778">
            <w:pPr>
              <w:spacing w:line="276" w:lineRule="auto"/>
              <w:rPr>
                <w:ins w:id="4573" w:author="Sorin Salagean" w:date="2015-01-30T16:53:00Z"/>
                <w:rFonts w:asciiTheme="minorHAnsi" w:hAnsiTheme="minorHAnsi"/>
                <w:b/>
                <w:sz w:val="22"/>
                <w:szCs w:val="22"/>
                <w:rPrChange w:id="4574" w:author="Sorin Salagean" w:date="2015-02-09T11:08:00Z">
                  <w:rPr>
                    <w:ins w:id="4575" w:author="Sorin Salagean" w:date="2015-01-30T16:53:00Z"/>
                    <w:b/>
                  </w:rPr>
                </w:rPrChange>
              </w:rPr>
            </w:pPr>
            <w:ins w:id="4576" w:author="Sorin Salagean" w:date="2015-01-30T16:53:00Z">
              <w:r w:rsidRPr="00CB26B7">
                <w:rPr>
                  <w:b/>
                  <w:rPrChange w:id="4577" w:author="Sorin Salagean" w:date="2015-02-09T11:08:00Z">
                    <w:rPr/>
                  </w:rPrChange>
                </w:rPr>
                <w:t>Import Solicitare accept plata</w:t>
              </w:r>
            </w:ins>
          </w:p>
        </w:tc>
        <w:tc>
          <w:tcPr>
            <w:tcW w:w="5194" w:type="dxa"/>
          </w:tcPr>
          <w:p w14:paraId="2E0B4BD7" w14:textId="6050D309" w:rsidR="00677778" w:rsidRPr="00CB26B7" w:rsidRDefault="00677778" w:rsidP="00677778">
            <w:pPr>
              <w:spacing w:line="276" w:lineRule="auto"/>
              <w:rPr>
                <w:ins w:id="4578" w:author="Sorin Salagean" w:date="2015-01-30T16:53:00Z"/>
                <w:rFonts w:asciiTheme="minorHAnsi" w:hAnsiTheme="minorHAnsi"/>
                <w:sz w:val="22"/>
                <w:szCs w:val="22"/>
                <w:rPrChange w:id="4579" w:author="Sorin Salagean" w:date="2015-02-09T11:08:00Z">
                  <w:rPr>
                    <w:ins w:id="4580" w:author="Sorin Salagean" w:date="2015-01-30T16:53:00Z"/>
                  </w:rPr>
                </w:rPrChange>
              </w:rPr>
            </w:pPr>
            <w:ins w:id="4581" w:author="Sorin Salagean" w:date="2015-01-30T16:54:00Z">
              <w:r w:rsidRPr="00CB26B7">
                <w:t>Se importa documentul “Solicitare accept de plata</w:t>
              </w:r>
            </w:ins>
            <w:ins w:id="4582" w:author="Sorin Salagean" w:date="2015-01-30T16:55:00Z">
              <w:r w:rsidRPr="00CB26B7">
                <w:t>”</w:t>
              </w:r>
            </w:ins>
          </w:p>
        </w:tc>
        <w:tc>
          <w:tcPr>
            <w:tcW w:w="1096" w:type="dxa"/>
          </w:tcPr>
          <w:p w14:paraId="02694F73" w14:textId="77777777" w:rsidR="00677778" w:rsidRPr="00CB26B7" w:rsidRDefault="00677778" w:rsidP="00677778">
            <w:pPr>
              <w:spacing w:line="276" w:lineRule="auto"/>
              <w:rPr>
                <w:ins w:id="4583" w:author="Sorin Salagean" w:date="2015-01-30T16:53:00Z"/>
                <w:rFonts w:asciiTheme="minorHAnsi" w:hAnsiTheme="minorHAnsi"/>
                <w:b/>
                <w:noProof/>
                <w:sz w:val="22"/>
                <w:szCs w:val="22"/>
                <w:rPrChange w:id="4584" w:author="Sorin Salagean" w:date="2015-02-09T11:08:00Z">
                  <w:rPr>
                    <w:ins w:id="4585" w:author="Sorin Salagean" w:date="2015-01-30T16:53:00Z"/>
                    <w:b/>
                    <w:noProof/>
                  </w:rPr>
                </w:rPrChange>
              </w:rPr>
            </w:pPr>
          </w:p>
        </w:tc>
        <w:tc>
          <w:tcPr>
            <w:tcW w:w="1935" w:type="dxa"/>
          </w:tcPr>
          <w:p w14:paraId="1D19A82D" w14:textId="7C855974" w:rsidR="00677778" w:rsidRPr="00CB26B7" w:rsidRDefault="00677778" w:rsidP="00677778">
            <w:pPr>
              <w:spacing w:line="276" w:lineRule="auto"/>
              <w:rPr>
                <w:ins w:id="4586" w:author="Sorin Salagean" w:date="2015-01-30T16:53:00Z"/>
                <w:rFonts w:asciiTheme="minorHAnsi" w:hAnsiTheme="minorHAnsi"/>
                <w:sz w:val="22"/>
                <w:szCs w:val="22"/>
                <w:rPrChange w:id="4587" w:author="Sorin Salagean" w:date="2015-02-09T11:08:00Z">
                  <w:rPr>
                    <w:ins w:id="4588" w:author="Sorin Salagean" w:date="2015-01-30T16:53:00Z"/>
                  </w:rPr>
                </w:rPrChange>
              </w:rPr>
            </w:pPr>
            <w:ins w:id="4589" w:author="Sorin Salagean" w:date="2015-01-30T16:54:00Z">
              <w:r w:rsidRPr="00CB26B7">
                <w:t>Import Document</w:t>
              </w:r>
            </w:ins>
          </w:p>
        </w:tc>
      </w:tr>
      <w:tr w:rsidR="00677778" w:rsidRPr="00126240" w14:paraId="17E1FB6C" w14:textId="77777777" w:rsidTr="00677778">
        <w:trPr>
          <w:trHeight w:val="362"/>
          <w:ins w:id="4590" w:author="Sorin Salagean" w:date="2015-01-30T16:54:00Z"/>
        </w:trPr>
        <w:tc>
          <w:tcPr>
            <w:tcW w:w="2025" w:type="dxa"/>
          </w:tcPr>
          <w:p w14:paraId="67997E73" w14:textId="21C515B0" w:rsidR="00677778" w:rsidRPr="00CB26B7" w:rsidRDefault="00677778" w:rsidP="00677778">
            <w:pPr>
              <w:spacing w:line="276" w:lineRule="auto"/>
              <w:rPr>
                <w:ins w:id="4591" w:author="Sorin Salagean" w:date="2015-01-30T16:54:00Z"/>
                <w:rFonts w:asciiTheme="minorHAnsi" w:hAnsiTheme="minorHAnsi"/>
                <w:b/>
                <w:sz w:val="22"/>
                <w:szCs w:val="22"/>
                <w:rPrChange w:id="4592" w:author="Sorin Salagean" w:date="2015-02-09T11:08:00Z">
                  <w:rPr>
                    <w:ins w:id="4593" w:author="Sorin Salagean" w:date="2015-01-30T16:54:00Z"/>
                    <w:b/>
                  </w:rPr>
                </w:rPrChange>
              </w:rPr>
            </w:pPr>
            <w:ins w:id="4594" w:author="Sorin Salagean" w:date="2015-01-30T16:54:00Z">
              <w:r w:rsidRPr="00CB26B7">
                <w:rPr>
                  <w:b/>
                  <w:rPrChange w:id="4595" w:author="Sorin Salagean" w:date="2015-02-09T11:08:00Z">
                    <w:rPr/>
                  </w:rPrChange>
                </w:rPr>
                <w:t>Import Cerere de despagubire</w:t>
              </w:r>
            </w:ins>
          </w:p>
        </w:tc>
        <w:tc>
          <w:tcPr>
            <w:tcW w:w="5194" w:type="dxa"/>
          </w:tcPr>
          <w:p w14:paraId="0694EF7A" w14:textId="3CD2786B" w:rsidR="00677778" w:rsidRPr="00CB26B7" w:rsidRDefault="00677778">
            <w:pPr>
              <w:spacing w:line="276" w:lineRule="auto"/>
              <w:rPr>
                <w:ins w:id="4596" w:author="Sorin Salagean" w:date="2015-01-30T16:54:00Z"/>
                <w:rFonts w:asciiTheme="minorHAnsi" w:hAnsiTheme="minorHAnsi"/>
                <w:sz w:val="22"/>
                <w:szCs w:val="22"/>
                <w:rPrChange w:id="4597" w:author="Sorin Salagean" w:date="2015-02-09T11:08:00Z">
                  <w:rPr>
                    <w:ins w:id="4598" w:author="Sorin Salagean" w:date="2015-01-30T16:54:00Z"/>
                  </w:rPr>
                </w:rPrChange>
              </w:rPr>
            </w:pPr>
            <w:ins w:id="4599" w:author="Sorin Salagean" w:date="2015-01-30T16:55:00Z">
              <w:r w:rsidRPr="00CB26B7">
                <w:t>Se importa documentul “Cerere de despagubire”</w:t>
              </w:r>
            </w:ins>
          </w:p>
        </w:tc>
        <w:tc>
          <w:tcPr>
            <w:tcW w:w="1096" w:type="dxa"/>
          </w:tcPr>
          <w:p w14:paraId="1AB3CBCD" w14:textId="77777777" w:rsidR="00677778" w:rsidRPr="00CB26B7" w:rsidRDefault="00677778" w:rsidP="00677778">
            <w:pPr>
              <w:spacing w:line="276" w:lineRule="auto"/>
              <w:rPr>
                <w:ins w:id="4600" w:author="Sorin Salagean" w:date="2015-01-30T16:54:00Z"/>
                <w:rFonts w:asciiTheme="minorHAnsi" w:hAnsiTheme="minorHAnsi"/>
                <w:b/>
                <w:noProof/>
                <w:sz w:val="22"/>
                <w:szCs w:val="22"/>
                <w:rPrChange w:id="4601" w:author="Sorin Salagean" w:date="2015-02-09T11:08:00Z">
                  <w:rPr>
                    <w:ins w:id="4602" w:author="Sorin Salagean" w:date="2015-01-30T16:54:00Z"/>
                    <w:b/>
                    <w:noProof/>
                  </w:rPr>
                </w:rPrChange>
              </w:rPr>
            </w:pPr>
          </w:p>
        </w:tc>
        <w:tc>
          <w:tcPr>
            <w:tcW w:w="1935" w:type="dxa"/>
          </w:tcPr>
          <w:p w14:paraId="7E9E3EF3" w14:textId="3C158CBD" w:rsidR="00677778" w:rsidRPr="00CB26B7" w:rsidRDefault="00677778" w:rsidP="00677778">
            <w:pPr>
              <w:spacing w:line="276" w:lineRule="auto"/>
              <w:rPr>
                <w:ins w:id="4603" w:author="Sorin Salagean" w:date="2015-01-30T16:54:00Z"/>
                <w:rFonts w:asciiTheme="minorHAnsi" w:hAnsiTheme="minorHAnsi"/>
                <w:sz w:val="22"/>
                <w:szCs w:val="22"/>
                <w:rPrChange w:id="4604" w:author="Sorin Salagean" w:date="2015-02-09T11:08:00Z">
                  <w:rPr>
                    <w:ins w:id="4605" w:author="Sorin Salagean" w:date="2015-01-30T16:54:00Z"/>
                  </w:rPr>
                </w:rPrChange>
              </w:rPr>
            </w:pPr>
            <w:ins w:id="4606" w:author="Sorin Salagean" w:date="2015-01-30T16:55:00Z">
              <w:r w:rsidRPr="00CB26B7">
                <w:t>Import Document</w:t>
              </w:r>
            </w:ins>
          </w:p>
        </w:tc>
      </w:tr>
      <w:tr w:rsidR="00677778" w:rsidRPr="00126240" w14:paraId="228E1C96" w14:textId="77777777" w:rsidTr="00677778">
        <w:trPr>
          <w:trHeight w:val="362"/>
          <w:ins w:id="4607" w:author="Sorin Salagean" w:date="2015-01-30T16:55:00Z"/>
        </w:trPr>
        <w:tc>
          <w:tcPr>
            <w:tcW w:w="2025" w:type="dxa"/>
          </w:tcPr>
          <w:p w14:paraId="4507C374" w14:textId="3EAB27AF" w:rsidR="00677778" w:rsidRPr="00CB26B7" w:rsidRDefault="00677778" w:rsidP="00677778">
            <w:pPr>
              <w:spacing w:line="276" w:lineRule="auto"/>
              <w:rPr>
                <w:ins w:id="4608" w:author="Sorin Salagean" w:date="2015-01-30T16:55:00Z"/>
                <w:rFonts w:asciiTheme="minorHAnsi" w:hAnsiTheme="minorHAnsi"/>
                <w:b/>
                <w:sz w:val="22"/>
                <w:szCs w:val="22"/>
                <w:rPrChange w:id="4609" w:author="Sorin Salagean" w:date="2015-02-09T11:08:00Z">
                  <w:rPr>
                    <w:ins w:id="4610" w:author="Sorin Salagean" w:date="2015-01-30T16:55:00Z"/>
                    <w:b/>
                  </w:rPr>
                </w:rPrChange>
              </w:rPr>
            </w:pPr>
            <w:ins w:id="4611" w:author="Sorin Salagean" w:date="2015-01-30T16:55:00Z">
              <w:r w:rsidRPr="00CB26B7">
                <w:rPr>
                  <w:b/>
                  <w:rPrChange w:id="4612" w:author="Sorin Salagean" w:date="2015-02-09T11:08:00Z">
                    <w:rPr/>
                  </w:rPrChange>
                </w:rPr>
                <w:t>Trimit la dosare in lucru</w:t>
              </w:r>
            </w:ins>
          </w:p>
        </w:tc>
        <w:tc>
          <w:tcPr>
            <w:tcW w:w="5194" w:type="dxa"/>
          </w:tcPr>
          <w:p w14:paraId="55E204F8" w14:textId="5C5B6FBE" w:rsidR="00677778" w:rsidRPr="00CB26B7" w:rsidRDefault="00677778" w:rsidP="00677778">
            <w:pPr>
              <w:spacing w:line="276" w:lineRule="auto"/>
              <w:rPr>
                <w:ins w:id="4613" w:author="Sorin Salagean" w:date="2015-01-30T16:55:00Z"/>
                <w:rFonts w:asciiTheme="minorHAnsi" w:hAnsiTheme="minorHAnsi"/>
                <w:sz w:val="22"/>
                <w:szCs w:val="22"/>
                <w:rPrChange w:id="4614" w:author="Sorin Salagean" w:date="2015-02-09T11:08:00Z">
                  <w:rPr>
                    <w:ins w:id="4615" w:author="Sorin Salagean" w:date="2015-01-30T16:55:00Z"/>
                  </w:rPr>
                </w:rPrChange>
              </w:rPr>
            </w:pPr>
            <w:ins w:id="4616" w:author="Sorin Salagean" w:date="2015-01-30T16:56:00Z">
              <w:r w:rsidRPr="00CB26B7">
                <w:t>Se trimite documentul in Etapa – Lichidator (Dosare in lucru)</w:t>
              </w:r>
            </w:ins>
          </w:p>
        </w:tc>
        <w:tc>
          <w:tcPr>
            <w:tcW w:w="1096" w:type="dxa"/>
          </w:tcPr>
          <w:p w14:paraId="5AE5710A" w14:textId="77777777" w:rsidR="00677778" w:rsidRPr="00CB26B7" w:rsidRDefault="00677778" w:rsidP="00677778">
            <w:pPr>
              <w:spacing w:line="276" w:lineRule="auto"/>
              <w:rPr>
                <w:ins w:id="4617" w:author="Sorin Salagean" w:date="2015-01-30T16:55:00Z"/>
                <w:rFonts w:asciiTheme="minorHAnsi" w:hAnsiTheme="minorHAnsi"/>
                <w:b/>
                <w:noProof/>
                <w:sz w:val="22"/>
                <w:szCs w:val="22"/>
                <w:rPrChange w:id="4618" w:author="Sorin Salagean" w:date="2015-02-09T11:08:00Z">
                  <w:rPr>
                    <w:ins w:id="4619" w:author="Sorin Salagean" w:date="2015-01-30T16:55:00Z"/>
                    <w:b/>
                    <w:noProof/>
                  </w:rPr>
                </w:rPrChange>
              </w:rPr>
            </w:pPr>
          </w:p>
        </w:tc>
        <w:tc>
          <w:tcPr>
            <w:tcW w:w="1935" w:type="dxa"/>
          </w:tcPr>
          <w:p w14:paraId="2F2E6965" w14:textId="6E020439" w:rsidR="00677778" w:rsidRPr="00CB26B7" w:rsidRDefault="00EC24E8" w:rsidP="00677778">
            <w:pPr>
              <w:spacing w:line="276" w:lineRule="auto"/>
              <w:rPr>
                <w:ins w:id="4620" w:author="Sorin Salagean" w:date="2015-01-30T16:55:00Z"/>
                <w:rFonts w:asciiTheme="minorHAnsi" w:hAnsiTheme="minorHAnsi"/>
                <w:sz w:val="22"/>
                <w:szCs w:val="22"/>
                <w:rPrChange w:id="4621" w:author="Sorin Salagean" w:date="2015-02-09T11:08:00Z">
                  <w:rPr>
                    <w:ins w:id="4622" w:author="Sorin Salagean" w:date="2015-01-30T16:55:00Z"/>
                  </w:rPr>
                </w:rPrChange>
              </w:rPr>
            </w:pPr>
            <w:ins w:id="4623" w:author="Sorin Salagean" w:date="2015-01-30T16:57:00Z">
              <w:r w:rsidRPr="00CB26B7">
                <w:t xml:space="preserve">Muta documentul in </w:t>
              </w:r>
              <w:r w:rsidRPr="00CB26B7">
                <w:rPr>
                  <w:b/>
                  <w:rPrChange w:id="4624" w:author="Sorin Salagean" w:date="2015-02-09T11:08:00Z">
                    <w:rPr/>
                  </w:rPrChange>
                </w:rPr>
                <w:t>Etapa</w:t>
              </w:r>
            </w:ins>
            <w:ins w:id="4625" w:author="Sorin Salagean" w:date="2015-01-30T16:58:00Z">
              <w:r w:rsidRPr="00CB26B7">
                <w:rPr>
                  <w:b/>
                  <w:rPrChange w:id="4626" w:author="Sorin Salagean" w:date="2015-02-09T11:08:00Z">
                    <w:rPr/>
                  </w:rPrChange>
                </w:rPr>
                <w:t xml:space="preserve"> 9 </w:t>
              </w:r>
            </w:ins>
            <w:ins w:id="4627" w:author="Sorin Salagean" w:date="2015-01-30T16:57:00Z">
              <w:r w:rsidRPr="00CB26B7">
                <w:rPr>
                  <w:b/>
                  <w:rPrChange w:id="4628" w:author="Sorin Salagean" w:date="2015-02-09T11:08:00Z">
                    <w:rPr/>
                  </w:rPrChange>
                </w:rPr>
                <w:t>– Lichidator (Dosare in lucru)</w:t>
              </w:r>
            </w:ins>
          </w:p>
        </w:tc>
      </w:tr>
      <w:tr w:rsidR="00EC24E8" w:rsidRPr="00126240" w14:paraId="0F96947D" w14:textId="77777777" w:rsidTr="00677778">
        <w:trPr>
          <w:trHeight w:val="362"/>
          <w:ins w:id="4629" w:author="Sorin Salagean" w:date="2015-01-30T16:59:00Z"/>
        </w:trPr>
        <w:tc>
          <w:tcPr>
            <w:tcW w:w="2025" w:type="dxa"/>
          </w:tcPr>
          <w:p w14:paraId="1ABCF9F3" w14:textId="233CA038" w:rsidR="00EC24E8" w:rsidRPr="00CB26B7" w:rsidRDefault="00EC24E8" w:rsidP="00677778">
            <w:pPr>
              <w:spacing w:line="276" w:lineRule="auto"/>
              <w:rPr>
                <w:ins w:id="4630" w:author="Sorin Salagean" w:date="2015-01-30T16:59:00Z"/>
                <w:rFonts w:asciiTheme="minorHAnsi" w:eastAsiaTheme="minorHAnsi" w:hAnsiTheme="minorHAnsi" w:cstheme="minorBidi"/>
                <w:sz w:val="22"/>
                <w:szCs w:val="22"/>
                <w:rPrChange w:id="4631" w:author="Sorin Salagean" w:date="2015-02-09T11:08:00Z">
                  <w:rPr>
                    <w:ins w:id="4632" w:author="Sorin Salagean" w:date="2015-01-30T16:59:00Z"/>
                    <w:b/>
                  </w:rPr>
                </w:rPrChange>
              </w:rPr>
            </w:pPr>
            <w:ins w:id="4633" w:author="Sorin Salagean" w:date="2015-01-30T16:59:00Z">
              <w:r w:rsidRPr="00CB26B7">
                <w:rPr>
                  <w:b/>
                  <w:rPrChange w:id="4634" w:author="Sorin Salagean" w:date="2015-02-09T11:08:00Z">
                    <w:rPr/>
                  </w:rPrChange>
                </w:rPr>
                <w:t>Trimit la Call Center</w:t>
              </w:r>
            </w:ins>
          </w:p>
        </w:tc>
        <w:tc>
          <w:tcPr>
            <w:tcW w:w="5194" w:type="dxa"/>
          </w:tcPr>
          <w:p w14:paraId="2901E33F" w14:textId="77777777" w:rsidR="00EC24E8" w:rsidRPr="00CB26B7" w:rsidRDefault="00EC24E8" w:rsidP="00677778">
            <w:pPr>
              <w:spacing w:line="276" w:lineRule="auto"/>
              <w:rPr>
                <w:ins w:id="4635" w:author="Sorin Salagean" w:date="2015-01-30T18:11:00Z"/>
                <w:rFonts w:asciiTheme="minorHAnsi" w:hAnsiTheme="minorHAnsi"/>
                <w:sz w:val="22"/>
                <w:szCs w:val="22"/>
              </w:rPr>
            </w:pPr>
            <w:ins w:id="4636" w:author="Sorin Salagean" w:date="2015-01-30T16:59:00Z">
              <w:r w:rsidRPr="00CB26B7">
                <w:t>Se trimite documentul in Etapa – Call Center</w:t>
              </w:r>
            </w:ins>
          </w:p>
          <w:p w14:paraId="5ECDAB8E" w14:textId="4877B1D7" w:rsidR="00A1730C" w:rsidRPr="00CB26B7" w:rsidRDefault="00A1730C" w:rsidP="00677778">
            <w:pPr>
              <w:spacing w:line="276" w:lineRule="auto"/>
              <w:rPr>
                <w:ins w:id="4637" w:author="Sorin Salagean" w:date="2015-01-30T16:59:00Z"/>
                <w:rFonts w:asciiTheme="minorHAnsi" w:eastAsiaTheme="minorHAnsi" w:hAnsiTheme="minorHAnsi" w:cstheme="minorBidi"/>
                <w:sz w:val="22"/>
                <w:szCs w:val="22"/>
                <w:rPrChange w:id="4638" w:author="Sorin Salagean" w:date="2015-02-09T11:08:00Z">
                  <w:rPr>
                    <w:ins w:id="4639" w:author="Sorin Salagean" w:date="2015-01-30T16:59:00Z"/>
                  </w:rPr>
                </w:rPrChange>
              </w:rPr>
            </w:pPr>
            <w:moveToRangeStart w:id="4640" w:author="Sorin Salagean" w:date="2015-01-30T18:11:00Z" w:name="move410404829"/>
            <w:moveTo w:id="4641" w:author="Sorin Salagean" w:date="2015-01-30T18:11:00Z">
              <w:r w:rsidRPr="00CB26B7">
                <w:t>In cazul in care constatarea a fost facuta de un constatator extren, cu ajutorul butonului “trimit la call Center” se va trimite dosarul in etapa Call Center. De aici Call Center face cerere de reconstatare colaboratorului care a efectuat constatarea initiala</w:t>
              </w:r>
            </w:moveTo>
            <w:moveToRangeEnd w:id="4640"/>
          </w:p>
        </w:tc>
        <w:tc>
          <w:tcPr>
            <w:tcW w:w="1096" w:type="dxa"/>
          </w:tcPr>
          <w:p w14:paraId="133B3CFB" w14:textId="77777777" w:rsidR="00EC24E8" w:rsidRPr="00CB26B7" w:rsidRDefault="00EC24E8" w:rsidP="00677778">
            <w:pPr>
              <w:spacing w:line="276" w:lineRule="auto"/>
              <w:rPr>
                <w:ins w:id="4642" w:author="Sorin Salagean" w:date="2015-01-30T16:59:00Z"/>
                <w:rFonts w:asciiTheme="minorHAnsi" w:hAnsiTheme="minorHAnsi"/>
                <w:b/>
                <w:noProof/>
                <w:sz w:val="22"/>
                <w:szCs w:val="22"/>
                <w:rPrChange w:id="4643" w:author="Sorin Salagean" w:date="2015-02-09T11:08:00Z">
                  <w:rPr>
                    <w:ins w:id="4644" w:author="Sorin Salagean" w:date="2015-01-30T16:59:00Z"/>
                    <w:b/>
                    <w:noProof/>
                  </w:rPr>
                </w:rPrChange>
              </w:rPr>
            </w:pPr>
          </w:p>
        </w:tc>
        <w:tc>
          <w:tcPr>
            <w:tcW w:w="1935" w:type="dxa"/>
          </w:tcPr>
          <w:p w14:paraId="629F2D37" w14:textId="25812110" w:rsidR="00EC24E8" w:rsidRPr="00CB26B7" w:rsidRDefault="00EC24E8">
            <w:pPr>
              <w:spacing w:line="276" w:lineRule="auto"/>
              <w:rPr>
                <w:ins w:id="4645" w:author="Sorin Salagean" w:date="2015-01-30T16:59:00Z"/>
                <w:rFonts w:asciiTheme="minorHAnsi" w:hAnsiTheme="minorHAnsi"/>
                <w:sz w:val="22"/>
                <w:szCs w:val="22"/>
                <w:rPrChange w:id="4646" w:author="Sorin Salagean" w:date="2015-02-09T11:08:00Z">
                  <w:rPr>
                    <w:ins w:id="4647" w:author="Sorin Salagean" w:date="2015-01-30T16:59:00Z"/>
                  </w:rPr>
                </w:rPrChange>
              </w:rPr>
            </w:pPr>
            <w:ins w:id="4648" w:author="Sorin Salagean" w:date="2015-01-30T17:00:00Z">
              <w:r w:rsidRPr="00CB26B7">
                <w:t xml:space="preserve">Muta documentul in </w:t>
              </w:r>
              <w:r w:rsidRPr="00CB26B7">
                <w:rPr>
                  <w:b/>
                </w:rPr>
                <w:t>Etapa 3 – Call Center</w:t>
              </w:r>
            </w:ins>
          </w:p>
        </w:tc>
      </w:tr>
      <w:tr w:rsidR="00EC24E8" w:rsidRPr="00126240" w14:paraId="10096260" w14:textId="77777777" w:rsidTr="00677778">
        <w:trPr>
          <w:trHeight w:val="362"/>
          <w:ins w:id="4649" w:author="Sorin Salagean" w:date="2015-01-30T17:00:00Z"/>
        </w:trPr>
        <w:tc>
          <w:tcPr>
            <w:tcW w:w="2025" w:type="dxa"/>
          </w:tcPr>
          <w:p w14:paraId="588BF357" w14:textId="0A48C290" w:rsidR="00EC24E8" w:rsidRPr="00CB26B7" w:rsidRDefault="00EC24E8" w:rsidP="00EC24E8">
            <w:pPr>
              <w:spacing w:line="276" w:lineRule="auto"/>
              <w:rPr>
                <w:ins w:id="4650" w:author="Sorin Salagean" w:date="2015-01-30T17:00:00Z"/>
                <w:rFonts w:asciiTheme="minorHAnsi" w:hAnsiTheme="minorHAnsi"/>
                <w:b/>
                <w:sz w:val="22"/>
                <w:szCs w:val="22"/>
                <w:rPrChange w:id="4651" w:author="Sorin Salagean" w:date="2015-02-09T11:08:00Z">
                  <w:rPr>
                    <w:ins w:id="4652" w:author="Sorin Salagean" w:date="2015-01-30T17:00:00Z"/>
                    <w:b/>
                  </w:rPr>
                </w:rPrChange>
              </w:rPr>
            </w:pPr>
            <w:ins w:id="4653" w:author="Sorin Salagean" w:date="2015-01-30T17:01:00Z">
              <w:r w:rsidRPr="00CB26B7">
                <w:rPr>
                  <w:b/>
                  <w:rPrChange w:id="4654" w:author="Sorin Salagean" w:date="2015-02-09T11:08:00Z">
                    <w:rPr>
                      <w:b/>
                      <w:noProof/>
                    </w:rPr>
                  </w:rPrChange>
                </w:rPr>
                <w:t>Trimite mesaj (nota)</w:t>
              </w:r>
            </w:ins>
          </w:p>
        </w:tc>
        <w:tc>
          <w:tcPr>
            <w:tcW w:w="5194" w:type="dxa"/>
          </w:tcPr>
          <w:p w14:paraId="0C033730" w14:textId="2787E2E8" w:rsidR="00EC24E8" w:rsidRPr="00CB26B7" w:rsidRDefault="00EC24E8" w:rsidP="00EC24E8">
            <w:pPr>
              <w:spacing w:line="276" w:lineRule="auto"/>
              <w:rPr>
                <w:ins w:id="4655" w:author="Sorin Salagean" w:date="2015-01-30T17:00:00Z"/>
                <w:rFonts w:asciiTheme="minorHAnsi" w:hAnsiTheme="minorHAnsi"/>
                <w:sz w:val="22"/>
                <w:szCs w:val="22"/>
                <w:rPrChange w:id="4656" w:author="Sorin Salagean" w:date="2015-02-09T11:08:00Z">
                  <w:rPr>
                    <w:ins w:id="4657" w:author="Sorin Salagean" w:date="2015-01-30T17:00:00Z"/>
                  </w:rPr>
                </w:rPrChange>
              </w:rPr>
            </w:pPr>
            <w:ins w:id="4658" w:author="Sorin Salagean" w:date="2015-01-30T17:01:00Z">
              <w:r w:rsidRPr="00CB26B7">
                <w:t>Se poate trimite un mesaj</w:t>
              </w:r>
              <w:r w:rsidR="00722725" w:rsidRPr="00CB26B7">
                <w:t xml:space="preserve"> Nota catre oricare din grupur</w:t>
              </w:r>
            </w:ins>
            <w:ins w:id="4659" w:author="Sorin Salagean" w:date="2015-01-30T17:56:00Z">
              <w:r w:rsidR="00722725" w:rsidRPr="00CB26B7">
                <w:t xml:space="preserve">i </w:t>
              </w:r>
            </w:ins>
          </w:p>
        </w:tc>
        <w:tc>
          <w:tcPr>
            <w:tcW w:w="1096" w:type="dxa"/>
          </w:tcPr>
          <w:p w14:paraId="7268D319" w14:textId="77777777" w:rsidR="00EC24E8" w:rsidRPr="00CB26B7" w:rsidRDefault="00EC24E8" w:rsidP="00EC24E8">
            <w:pPr>
              <w:spacing w:line="276" w:lineRule="auto"/>
              <w:rPr>
                <w:ins w:id="4660" w:author="Sorin Salagean" w:date="2015-01-30T17:00:00Z"/>
                <w:rFonts w:asciiTheme="minorHAnsi" w:hAnsiTheme="minorHAnsi"/>
                <w:b/>
                <w:noProof/>
                <w:sz w:val="22"/>
                <w:szCs w:val="22"/>
                <w:rPrChange w:id="4661" w:author="Sorin Salagean" w:date="2015-02-09T11:08:00Z">
                  <w:rPr>
                    <w:ins w:id="4662" w:author="Sorin Salagean" w:date="2015-01-30T17:00:00Z"/>
                    <w:b/>
                    <w:noProof/>
                  </w:rPr>
                </w:rPrChange>
              </w:rPr>
            </w:pPr>
          </w:p>
        </w:tc>
        <w:tc>
          <w:tcPr>
            <w:tcW w:w="1935" w:type="dxa"/>
          </w:tcPr>
          <w:p w14:paraId="3A775BCC" w14:textId="4789BDF2" w:rsidR="00EC24E8" w:rsidRPr="00CB26B7" w:rsidRDefault="00EC24E8" w:rsidP="00EC24E8">
            <w:pPr>
              <w:spacing w:line="276" w:lineRule="auto"/>
              <w:rPr>
                <w:ins w:id="4663" w:author="Sorin Salagean" w:date="2015-01-30T17:00:00Z"/>
                <w:rFonts w:asciiTheme="minorHAnsi" w:hAnsiTheme="minorHAnsi"/>
                <w:sz w:val="22"/>
                <w:szCs w:val="22"/>
                <w:rPrChange w:id="4664" w:author="Sorin Salagean" w:date="2015-02-09T11:08:00Z">
                  <w:rPr>
                    <w:ins w:id="4665" w:author="Sorin Salagean" w:date="2015-01-30T17:00:00Z"/>
                  </w:rPr>
                </w:rPrChange>
              </w:rPr>
            </w:pPr>
            <w:ins w:id="4666" w:author="Sorin Salagean" w:date="2015-01-30T17:01:00Z">
              <w:r w:rsidRPr="00CB26B7">
                <w:t>Create Note</w:t>
              </w:r>
            </w:ins>
          </w:p>
        </w:tc>
      </w:tr>
      <w:tr w:rsidR="00EC24E8" w:rsidRPr="00126240" w14:paraId="4870009A" w14:textId="77777777" w:rsidTr="00677778">
        <w:trPr>
          <w:trHeight w:val="362"/>
          <w:ins w:id="4667" w:author="Sorin Salagean" w:date="2015-01-30T17:01:00Z"/>
        </w:trPr>
        <w:tc>
          <w:tcPr>
            <w:tcW w:w="2025" w:type="dxa"/>
          </w:tcPr>
          <w:p w14:paraId="790313AF" w14:textId="02E416E6" w:rsidR="00EC24E8" w:rsidRPr="00CB26B7" w:rsidRDefault="00722725" w:rsidP="00EC24E8">
            <w:pPr>
              <w:spacing w:line="276" w:lineRule="auto"/>
              <w:rPr>
                <w:ins w:id="4668" w:author="Sorin Salagean" w:date="2015-01-30T17:01:00Z"/>
                <w:rFonts w:asciiTheme="minorHAnsi" w:hAnsiTheme="minorHAnsi"/>
                <w:b/>
                <w:noProof/>
                <w:sz w:val="22"/>
                <w:szCs w:val="22"/>
                <w:rPrChange w:id="4669" w:author="Sorin Salagean" w:date="2015-02-09T11:08:00Z">
                  <w:rPr>
                    <w:ins w:id="4670" w:author="Sorin Salagean" w:date="2015-01-30T17:01:00Z"/>
                    <w:b/>
                    <w:noProof/>
                  </w:rPr>
                </w:rPrChange>
              </w:rPr>
            </w:pPr>
            <w:ins w:id="4671" w:author="Sorin Salagean" w:date="2015-01-30T17:03:00Z">
              <w:r w:rsidRPr="00CB26B7">
                <w:rPr>
                  <w:b/>
                  <w:noProof/>
                </w:rPr>
                <w:t>Trimit</w:t>
              </w:r>
              <w:r w:rsidR="00EC24E8" w:rsidRPr="00CB26B7">
                <w:rPr>
                  <w:b/>
                  <w:noProof/>
                </w:rPr>
                <w:t xml:space="preserve"> la Constatator</w:t>
              </w:r>
            </w:ins>
          </w:p>
        </w:tc>
        <w:tc>
          <w:tcPr>
            <w:tcW w:w="5194" w:type="dxa"/>
          </w:tcPr>
          <w:p w14:paraId="0F8E4AD1" w14:textId="2F8DF3A8" w:rsidR="00EC24E8" w:rsidRPr="00CB26B7" w:rsidRDefault="00EC24E8" w:rsidP="00EC24E8">
            <w:pPr>
              <w:spacing w:line="276" w:lineRule="auto"/>
              <w:rPr>
                <w:ins w:id="4672" w:author="Sorin Salagean" w:date="2015-01-30T17:03:00Z"/>
                <w:rFonts w:asciiTheme="minorHAnsi" w:eastAsiaTheme="minorHAnsi" w:hAnsiTheme="minorHAnsi" w:cstheme="minorBidi"/>
                <w:sz w:val="22"/>
                <w:szCs w:val="22"/>
              </w:rPr>
            </w:pPr>
            <w:ins w:id="4673" w:author="Sorin Salagean" w:date="2015-01-30T17:03:00Z">
              <w:r w:rsidRPr="00CB26B7">
                <w:t>Se va trimite d</w:t>
              </w:r>
              <w:r w:rsidR="00722725" w:rsidRPr="00CB26B7">
                <w:t>ocumentul in etapa “Constatator</w:t>
              </w:r>
            </w:ins>
            <w:ins w:id="4674" w:author="Sorin Salagean" w:date="2015-01-30T18:03:00Z">
              <w:r w:rsidR="00722725" w:rsidRPr="00CB26B7">
                <w:t xml:space="preserve"> intern”</w:t>
              </w:r>
            </w:ins>
            <w:ins w:id="4675" w:author="Sorin Salagean" w:date="2015-01-30T17:03:00Z">
              <w:r w:rsidRPr="00CB26B7">
                <w:t>.</w:t>
              </w:r>
            </w:ins>
          </w:p>
          <w:p w14:paraId="6B9147CF" w14:textId="77777777" w:rsidR="00EC24E8" w:rsidRPr="00CB26B7" w:rsidRDefault="00EC24E8">
            <w:pPr>
              <w:spacing w:line="276" w:lineRule="auto"/>
              <w:rPr>
                <w:ins w:id="4676" w:author="Sorin Salagean" w:date="2015-01-30T18:07:00Z"/>
                <w:rFonts w:asciiTheme="minorHAnsi" w:eastAsiaTheme="minorHAnsi" w:hAnsiTheme="minorHAnsi" w:cstheme="minorBidi"/>
                <w:sz w:val="22"/>
                <w:szCs w:val="22"/>
              </w:rPr>
            </w:pPr>
            <w:ins w:id="4677" w:author="Sorin Salagean" w:date="2015-01-30T17:03:00Z">
              <w:r w:rsidRPr="00CB26B7">
                <w:t>La apasarea acestui buton, se verifica</w:t>
              </w:r>
            </w:ins>
            <w:ins w:id="4678" w:author="Sorin Salagean" w:date="2015-01-30T18:03:00Z">
              <w:r w:rsidR="00722725" w:rsidRPr="00CB26B7">
                <w:t xml:space="preserve"> daca</w:t>
              </w:r>
            </w:ins>
            <w:ins w:id="4679" w:author="Sorin Salagean" w:date="2015-01-30T17:03:00Z">
              <w:r w:rsidRPr="00CB26B7">
                <w:t xml:space="preserve"> valoarea kw-ului “Tip Constatator”</w:t>
              </w:r>
            </w:ins>
            <w:ins w:id="4680" w:author="Sorin Salagean" w:date="2015-01-30T18:03:00Z">
              <w:r w:rsidR="00722725" w:rsidRPr="00CB26B7">
                <w:t>=”intern”</w:t>
              </w:r>
            </w:ins>
            <w:ins w:id="4681" w:author="Sorin Salagean" w:date="2015-01-30T17:03:00Z">
              <w:r w:rsidRPr="00CB26B7">
                <w:t xml:space="preserve">, </w:t>
              </w:r>
            </w:ins>
            <w:ins w:id="4682" w:author="Sorin Salagean" w:date="2015-01-30T18:03:00Z">
              <w:r w:rsidR="00722725" w:rsidRPr="00CB26B7">
                <w:t>in caz afirmativ se verifica</w:t>
              </w:r>
            </w:ins>
            <w:ins w:id="4683" w:author="Sorin Salagean" w:date="2015-01-30T18:04:00Z">
              <w:r w:rsidR="00722725" w:rsidRPr="00CB26B7">
                <w:t xml:space="preserve"> daca exista o valoare pentru kw-ul “Nume agent constatare”; in cazul in care exista, documentul este trimis in </w:t>
              </w:r>
            </w:ins>
            <w:ins w:id="4684" w:author="Sorin Salagean" w:date="2015-01-30T18:05:00Z">
              <w:r w:rsidR="00722725" w:rsidRPr="00CB26B7">
                <w:rPr>
                  <w:b/>
                  <w:rPrChange w:id="4685" w:author="Sorin Salagean" w:date="2015-02-09T11:08:00Z">
                    <w:rPr/>
                  </w:rPrChange>
                </w:rPr>
                <w:t>E</w:t>
              </w:r>
            </w:ins>
            <w:ins w:id="4686" w:author="Sorin Salagean" w:date="2015-01-30T18:04:00Z">
              <w:r w:rsidR="00722725" w:rsidRPr="00CB26B7">
                <w:rPr>
                  <w:b/>
                  <w:rPrChange w:id="4687" w:author="Sorin Salagean" w:date="2015-02-09T11:08:00Z">
                    <w:rPr/>
                  </w:rPrChange>
                </w:rPr>
                <w:t xml:space="preserve">tapa </w:t>
              </w:r>
            </w:ins>
            <w:ins w:id="4688" w:author="Sorin Salagean" w:date="2015-01-30T18:05:00Z">
              <w:r w:rsidR="00722725" w:rsidRPr="00CB26B7">
                <w:rPr>
                  <w:b/>
                  <w:rPrChange w:id="4689" w:author="Sorin Salagean" w:date="2015-02-09T11:08:00Z">
                    <w:rPr/>
                  </w:rPrChange>
                </w:rPr>
                <w:t xml:space="preserve"> - </w:t>
              </w:r>
            </w:ins>
            <w:ins w:id="4690" w:author="Sorin Salagean" w:date="2015-01-30T18:04:00Z">
              <w:r w:rsidR="00722725" w:rsidRPr="00CB26B7">
                <w:rPr>
                  <w:b/>
                  <w:rPrChange w:id="4691" w:author="Sorin Salagean" w:date="2015-02-09T11:08:00Z">
                    <w:rPr/>
                  </w:rPrChange>
                </w:rPr>
                <w:t>Constatator inter</w:t>
              </w:r>
            </w:ins>
            <w:ins w:id="4692" w:author="Sorin Salagean" w:date="2015-01-30T18:05:00Z">
              <w:r w:rsidR="00722725" w:rsidRPr="00CB26B7">
                <w:rPr>
                  <w:b/>
                  <w:rPrChange w:id="4693" w:author="Sorin Salagean" w:date="2015-02-09T11:08:00Z">
                    <w:rPr/>
                  </w:rPrChange>
                </w:rPr>
                <w:t xml:space="preserve">n; </w:t>
              </w:r>
            </w:ins>
            <w:ins w:id="4694" w:author="Sorin Salagean" w:date="2015-01-30T18:06:00Z">
              <w:r w:rsidR="00722725" w:rsidRPr="00CB26B7">
                <w:t xml:space="preserve">in cazul in care “Nume agent </w:t>
              </w:r>
              <w:r w:rsidR="00722725" w:rsidRPr="00CB26B7">
                <w:lastRenderedPageBreak/>
                <w:t>constatare” nu exista, se va afisa un mesaj “Nu se poate trimite la reconstatare</w:t>
              </w:r>
              <w:r w:rsidR="00A1730C" w:rsidRPr="00CB26B7">
                <w:t xml:space="preserve">!Nu exista </w:t>
              </w:r>
            </w:ins>
            <w:ins w:id="4695" w:author="Sorin Salagean" w:date="2015-01-30T18:07:00Z">
              <w:r w:rsidR="00A1730C" w:rsidRPr="00CB26B7">
                <w:t>un agent constatator setat”</w:t>
              </w:r>
            </w:ins>
          </w:p>
          <w:p w14:paraId="06172C52" w14:textId="2E1996E1" w:rsidR="00A1730C" w:rsidRPr="00CB26B7" w:rsidRDefault="00A1730C">
            <w:pPr>
              <w:spacing w:line="276" w:lineRule="auto"/>
              <w:rPr>
                <w:ins w:id="4696" w:author="Sorin Salagean" w:date="2015-01-30T17:01:00Z"/>
                <w:rFonts w:asciiTheme="minorHAnsi" w:hAnsiTheme="minorHAnsi"/>
                <w:sz w:val="22"/>
                <w:szCs w:val="22"/>
                <w:rPrChange w:id="4697" w:author="Sorin Salagean" w:date="2015-02-09T11:08:00Z">
                  <w:rPr>
                    <w:ins w:id="4698" w:author="Sorin Salagean" w:date="2015-01-30T17:01:00Z"/>
                  </w:rPr>
                </w:rPrChange>
              </w:rPr>
            </w:pPr>
            <w:ins w:id="4699" w:author="Sorin Salagean" w:date="2015-01-30T18:07:00Z">
              <w:r w:rsidRPr="00CB26B7">
                <w:t xml:space="preserve">In situatia in care kw-ul </w:t>
              </w:r>
            </w:ins>
            <w:ins w:id="4700" w:author="Sorin Salagean" w:date="2015-01-30T18:08:00Z">
              <w:r w:rsidRPr="00CB26B7">
                <w:t xml:space="preserve">“Tip Constatator” nu are valoarea “intern”, se afiseaza un mesaj </w:t>
              </w:r>
            </w:ins>
            <w:ins w:id="4701" w:author="Sorin Salagean" w:date="2015-01-30T18:09:00Z">
              <w:r w:rsidRPr="00CB26B7">
                <w:t>“Constatatorul asociat dosarului este extern!Trimiteti la Call Center pentru alocare constatator”</w:t>
              </w:r>
            </w:ins>
          </w:p>
        </w:tc>
        <w:tc>
          <w:tcPr>
            <w:tcW w:w="1096" w:type="dxa"/>
          </w:tcPr>
          <w:p w14:paraId="420BF020" w14:textId="77777777" w:rsidR="00EC24E8" w:rsidRPr="00CB26B7" w:rsidRDefault="00EC24E8" w:rsidP="00EC24E8">
            <w:pPr>
              <w:spacing w:line="276" w:lineRule="auto"/>
              <w:rPr>
                <w:ins w:id="4702" w:author="Sorin Salagean" w:date="2015-01-30T17:01:00Z"/>
                <w:rFonts w:asciiTheme="minorHAnsi" w:hAnsiTheme="minorHAnsi"/>
                <w:b/>
                <w:noProof/>
                <w:sz w:val="22"/>
                <w:szCs w:val="22"/>
                <w:rPrChange w:id="4703" w:author="Sorin Salagean" w:date="2015-02-09T11:08:00Z">
                  <w:rPr>
                    <w:ins w:id="4704" w:author="Sorin Salagean" w:date="2015-01-30T17:01:00Z"/>
                    <w:b/>
                    <w:noProof/>
                  </w:rPr>
                </w:rPrChange>
              </w:rPr>
            </w:pPr>
          </w:p>
        </w:tc>
        <w:tc>
          <w:tcPr>
            <w:tcW w:w="1935" w:type="dxa"/>
          </w:tcPr>
          <w:p w14:paraId="5F07C727" w14:textId="6E1AA711" w:rsidR="00EC24E8" w:rsidRPr="00CB26B7" w:rsidRDefault="00EC24E8">
            <w:pPr>
              <w:spacing w:line="276" w:lineRule="auto"/>
              <w:rPr>
                <w:ins w:id="4705" w:author="Sorin Salagean" w:date="2015-01-30T17:01:00Z"/>
                <w:rFonts w:asciiTheme="minorHAnsi" w:hAnsiTheme="minorHAnsi"/>
                <w:sz w:val="22"/>
                <w:szCs w:val="22"/>
                <w:rPrChange w:id="4706" w:author="Sorin Salagean" w:date="2015-02-09T11:08:00Z">
                  <w:rPr>
                    <w:ins w:id="4707" w:author="Sorin Salagean" w:date="2015-01-30T17:01:00Z"/>
                  </w:rPr>
                </w:rPrChange>
              </w:rPr>
            </w:pPr>
            <w:ins w:id="4708" w:author="Sorin Salagean" w:date="2015-01-30T17:03:00Z">
              <w:r w:rsidRPr="00CB26B7">
                <w:t xml:space="preserve">Muta documentul in </w:t>
              </w:r>
              <w:r w:rsidRPr="00CB26B7">
                <w:rPr>
                  <w:b/>
                </w:rPr>
                <w:t>Etapa 6 – Constatator intern</w:t>
              </w:r>
              <w:r w:rsidRPr="00CB26B7">
                <w:t xml:space="preserve"> </w:t>
              </w:r>
            </w:ins>
          </w:p>
        </w:tc>
      </w:tr>
    </w:tbl>
    <w:p w14:paraId="335F7381" w14:textId="117EFD7B" w:rsidR="00F2755F" w:rsidRPr="00696777" w:rsidDel="00EC24E8" w:rsidRDefault="00F2755F">
      <w:pPr>
        <w:rPr>
          <w:del w:id="4709" w:author="Sorin Salagean" w:date="2015-01-30T17:01:00Z"/>
          <w:lang w:val="en-US"/>
        </w:rPr>
        <w:pPrChange w:id="4710" w:author="Sorin Salagean" w:date="2015-01-30T13:09:00Z">
          <w:pPr>
            <w:pStyle w:val="Heading2"/>
          </w:pPr>
        </w:pPrChange>
      </w:pPr>
    </w:p>
    <w:p w14:paraId="31459245" w14:textId="5C9E8FCB" w:rsidR="00B8046B" w:rsidRPr="005F6C74" w:rsidDel="00EC24E8" w:rsidRDefault="00B8046B" w:rsidP="00B8046B">
      <w:pPr>
        <w:jc w:val="both"/>
        <w:rPr>
          <w:del w:id="4711" w:author="Sorin Salagean" w:date="2015-01-30T17:01:00Z"/>
          <w:lang w:val="en-US"/>
          <w:rPrChange w:id="4712" w:author="Sorin Salagean" w:date="2015-01-30T11:47:00Z">
            <w:rPr>
              <w:del w:id="4713" w:author="Sorin Salagean" w:date="2015-01-30T17:01:00Z"/>
              <w:sz w:val="24"/>
              <w:szCs w:val="24"/>
              <w:lang w:val="en-US"/>
            </w:rPr>
          </w:rPrChange>
        </w:rPr>
      </w:pPr>
      <w:del w:id="4714" w:author="Sorin Salagean" w:date="2015-01-30T16:50:00Z">
        <w:r w:rsidRPr="005F6C74" w:rsidDel="00677778">
          <w:rPr>
            <w:lang w:val="en-US"/>
            <w:rPrChange w:id="4715" w:author="Sorin Salagean" w:date="2015-01-30T11:47:00Z">
              <w:rPr>
                <w:sz w:val="24"/>
                <w:szCs w:val="24"/>
                <w:lang w:val="en-US"/>
              </w:rPr>
            </w:rPrChange>
          </w:rPr>
          <w:delText>Aceasta este etapa unde dosarele asteapta setul necesar de documente pentru a se putea trece la urmatoarea etapa.</w:delText>
        </w:r>
      </w:del>
    </w:p>
    <w:p w14:paraId="07C3DEA2" w14:textId="0F713DD9" w:rsidR="00B8046B" w:rsidRPr="00EC24E8" w:rsidDel="00677778" w:rsidRDefault="009E20C0">
      <w:pPr>
        <w:rPr>
          <w:del w:id="4716" w:author="Sorin Salagean" w:date="2015-01-30T16:53:00Z"/>
          <w:lang w:val="en-US"/>
          <w:rPrChange w:id="4717" w:author="Sorin Salagean" w:date="2015-01-30T17:01:00Z">
            <w:rPr>
              <w:del w:id="4718" w:author="Sorin Salagean" w:date="2015-01-30T16:53:00Z"/>
              <w:sz w:val="24"/>
              <w:szCs w:val="24"/>
              <w:lang w:val="en-US"/>
            </w:rPr>
          </w:rPrChange>
        </w:rPr>
        <w:pPrChange w:id="4719" w:author="Sorin Salagean" w:date="2015-01-30T17:01:00Z">
          <w:pPr>
            <w:jc w:val="both"/>
          </w:pPr>
        </w:pPrChange>
      </w:pPr>
      <w:del w:id="4720" w:author="Sorin Salagean" w:date="2015-01-30T16:53:00Z">
        <w:r w:rsidRPr="00EC24E8" w:rsidDel="00677778">
          <w:rPr>
            <w:lang w:val="en-US"/>
            <w:rPrChange w:id="4721" w:author="Sorin Salagean" w:date="2015-01-30T17:01:00Z">
              <w:rPr>
                <w:sz w:val="24"/>
                <w:szCs w:val="24"/>
                <w:lang w:val="en-US"/>
              </w:rPr>
            </w:rPrChange>
          </w:rPr>
          <w:delText>Din aceaste etapa se pot</w:delText>
        </w:r>
        <w:r w:rsidR="00B8046B" w:rsidRPr="00EC24E8" w:rsidDel="00677778">
          <w:rPr>
            <w:lang w:val="en-US"/>
            <w:rPrChange w:id="4722" w:author="Sorin Salagean" w:date="2015-01-30T17:01:00Z">
              <w:rPr>
                <w:sz w:val="24"/>
                <w:szCs w:val="24"/>
                <w:lang w:val="en-US"/>
              </w:rPr>
            </w:rPrChange>
          </w:rPr>
          <w:delText>:</w:delText>
        </w:r>
      </w:del>
    </w:p>
    <w:p w14:paraId="22CCE2D2" w14:textId="6BFB7760" w:rsidR="00072D65" w:rsidRPr="005F6C74" w:rsidDel="00677778" w:rsidRDefault="00072D65">
      <w:pPr>
        <w:rPr>
          <w:del w:id="4723" w:author="Sorin Salagean" w:date="2015-01-30T16:53:00Z"/>
          <w:lang w:val="en-US"/>
          <w:rPrChange w:id="4724" w:author="Sorin Salagean" w:date="2015-01-30T11:47:00Z">
            <w:rPr>
              <w:del w:id="4725" w:author="Sorin Salagean" w:date="2015-01-30T16:53:00Z"/>
              <w:sz w:val="24"/>
              <w:szCs w:val="24"/>
              <w:lang w:val="en-US"/>
            </w:rPr>
          </w:rPrChange>
        </w:rPr>
        <w:pPrChange w:id="4726" w:author="Sorin Salagean" w:date="2015-01-30T17:01:00Z">
          <w:pPr>
            <w:pStyle w:val="ListParagraph"/>
            <w:numPr>
              <w:numId w:val="8"/>
            </w:numPr>
            <w:ind w:hanging="360"/>
            <w:jc w:val="both"/>
          </w:pPr>
        </w:pPrChange>
      </w:pPr>
      <w:del w:id="4727" w:author="Sorin Salagean" w:date="2015-01-30T16:53:00Z">
        <w:r w:rsidRPr="005F6C74" w:rsidDel="00677778">
          <w:rPr>
            <w:lang w:val="en-US"/>
            <w:rPrChange w:id="4728" w:author="Sorin Salagean" w:date="2015-01-30T11:47:00Z">
              <w:rPr>
                <w:sz w:val="24"/>
                <w:szCs w:val="24"/>
                <w:lang w:val="en-US"/>
              </w:rPr>
            </w:rPrChange>
          </w:rPr>
          <w:delText>Importa documente la dosar – prin intermediul butonului “</w:delText>
        </w:r>
      </w:del>
      <w:del w:id="4729" w:author="Sorin Salagean" w:date="2015-01-30T16:51:00Z">
        <w:r w:rsidRPr="005F6C74" w:rsidDel="00677778">
          <w:rPr>
            <w:lang w:val="en-US"/>
            <w:rPrChange w:id="4730" w:author="Sorin Salagean" w:date="2015-01-30T11:47:00Z">
              <w:rPr>
                <w:sz w:val="24"/>
                <w:szCs w:val="24"/>
                <w:lang w:val="en-US"/>
              </w:rPr>
            </w:rPrChange>
          </w:rPr>
          <w:delText xml:space="preserve"> Import document dosar</w:delText>
        </w:r>
      </w:del>
      <w:del w:id="4731" w:author="Sorin Salagean" w:date="2015-01-30T16:53:00Z">
        <w:r w:rsidRPr="005F6C74" w:rsidDel="00677778">
          <w:rPr>
            <w:lang w:val="en-US"/>
            <w:rPrChange w:id="4732" w:author="Sorin Salagean" w:date="2015-01-30T11:47:00Z">
              <w:rPr>
                <w:sz w:val="24"/>
                <w:szCs w:val="24"/>
                <w:lang w:val="en-US"/>
              </w:rPr>
            </w:rPrChange>
          </w:rPr>
          <w:delText>”</w:delText>
        </w:r>
      </w:del>
    </w:p>
    <w:p w14:paraId="5960BCA6" w14:textId="199998CD" w:rsidR="00987345" w:rsidRPr="005F6C74" w:rsidDel="00677778" w:rsidRDefault="00987345">
      <w:pPr>
        <w:rPr>
          <w:del w:id="4733" w:author="Sorin Salagean" w:date="2015-01-30T16:54:00Z"/>
          <w:lang w:val="en-US"/>
          <w:rPrChange w:id="4734" w:author="Sorin Salagean" w:date="2015-01-30T11:47:00Z">
            <w:rPr>
              <w:del w:id="4735" w:author="Sorin Salagean" w:date="2015-01-30T16:54:00Z"/>
              <w:sz w:val="24"/>
              <w:szCs w:val="24"/>
              <w:lang w:val="en-US"/>
            </w:rPr>
          </w:rPrChange>
        </w:rPr>
        <w:pPrChange w:id="4736" w:author="Sorin Salagean" w:date="2015-01-30T17:01:00Z">
          <w:pPr>
            <w:pStyle w:val="ListParagraph"/>
            <w:numPr>
              <w:numId w:val="8"/>
            </w:numPr>
            <w:ind w:hanging="360"/>
            <w:jc w:val="both"/>
          </w:pPr>
        </w:pPrChange>
      </w:pPr>
      <w:del w:id="4737" w:author="Sorin Salagean" w:date="2015-01-30T16:54:00Z">
        <w:r w:rsidRPr="005F6C74" w:rsidDel="00677778">
          <w:rPr>
            <w:lang w:val="en-US"/>
            <w:rPrChange w:id="4738" w:author="Sorin Salagean" w:date="2015-01-30T11:47:00Z">
              <w:rPr>
                <w:sz w:val="24"/>
                <w:szCs w:val="24"/>
                <w:lang w:val="en-US"/>
              </w:rPr>
            </w:rPrChange>
          </w:rPr>
          <w:delText>Importa documentul Solicitare accept de plata – numai prin intermediul butonului “Import Solicitare accept plata”</w:delText>
        </w:r>
      </w:del>
    </w:p>
    <w:p w14:paraId="23C6BC1B" w14:textId="2D9182A9" w:rsidR="00987345" w:rsidRPr="005F6C74" w:rsidDel="00EC24E8" w:rsidRDefault="00987345">
      <w:pPr>
        <w:rPr>
          <w:del w:id="4739" w:author="Sorin Salagean" w:date="2015-01-30T17:00:00Z"/>
          <w:lang w:val="en-US"/>
          <w:rPrChange w:id="4740" w:author="Sorin Salagean" w:date="2015-01-30T11:47:00Z">
            <w:rPr>
              <w:del w:id="4741" w:author="Sorin Salagean" w:date="2015-01-30T17:00:00Z"/>
              <w:sz w:val="24"/>
              <w:szCs w:val="24"/>
              <w:lang w:val="en-US"/>
            </w:rPr>
          </w:rPrChange>
        </w:rPr>
        <w:pPrChange w:id="4742" w:author="Sorin Salagean" w:date="2015-01-30T17:01:00Z">
          <w:pPr>
            <w:pStyle w:val="ListParagraph"/>
            <w:numPr>
              <w:numId w:val="8"/>
            </w:numPr>
            <w:ind w:hanging="360"/>
            <w:jc w:val="both"/>
          </w:pPr>
        </w:pPrChange>
      </w:pPr>
      <w:del w:id="4743" w:author="Sorin Salagean" w:date="2015-01-30T16:55:00Z">
        <w:r w:rsidRPr="005F6C74" w:rsidDel="00677778">
          <w:rPr>
            <w:lang w:val="en-US"/>
            <w:rPrChange w:id="4744" w:author="Sorin Salagean" w:date="2015-01-30T11:47:00Z">
              <w:rPr>
                <w:sz w:val="24"/>
                <w:szCs w:val="24"/>
                <w:lang w:val="en-US"/>
              </w:rPr>
            </w:rPrChange>
          </w:rPr>
          <w:delText>Importa documentul Cerere de despagubire – numai prin inermediul butonului “Import Cerere de despagubire”</w:delText>
        </w:r>
      </w:del>
    </w:p>
    <w:p w14:paraId="58687B68" w14:textId="578CEF3C" w:rsidR="00987345" w:rsidRPr="005F6C74" w:rsidDel="00EC24E8" w:rsidRDefault="001553C5">
      <w:pPr>
        <w:rPr>
          <w:del w:id="4745" w:author="Sorin Salagean" w:date="2015-01-30T17:00:00Z"/>
          <w:lang w:val="en-US"/>
          <w:rPrChange w:id="4746" w:author="Sorin Salagean" w:date="2015-01-30T11:47:00Z">
            <w:rPr>
              <w:del w:id="4747" w:author="Sorin Salagean" w:date="2015-01-30T17:00:00Z"/>
              <w:sz w:val="24"/>
              <w:szCs w:val="24"/>
              <w:lang w:val="en-US"/>
            </w:rPr>
          </w:rPrChange>
        </w:rPr>
        <w:pPrChange w:id="4748" w:author="Sorin Salagean" w:date="2015-01-30T17:01:00Z">
          <w:pPr>
            <w:pStyle w:val="ListParagraph"/>
            <w:numPr>
              <w:numId w:val="8"/>
            </w:numPr>
            <w:ind w:hanging="360"/>
            <w:jc w:val="both"/>
          </w:pPr>
        </w:pPrChange>
      </w:pPr>
      <w:del w:id="4749" w:author="Sorin Salagean" w:date="2015-01-30T16:58:00Z">
        <w:r w:rsidRPr="005F6C74" w:rsidDel="00EC24E8">
          <w:rPr>
            <w:lang w:val="en-US"/>
            <w:rPrChange w:id="4750" w:author="Sorin Salagean" w:date="2015-01-30T11:47:00Z">
              <w:rPr>
                <w:sz w:val="24"/>
                <w:szCs w:val="24"/>
                <w:lang w:val="en-US"/>
              </w:rPr>
            </w:rPrChange>
          </w:rPr>
          <w:delText>Trimite dosarul in etapa Lichidator (Dosare in lucru) – prin intermediul butonului “Trimit la dosare in lucru”</w:delText>
        </w:r>
      </w:del>
    </w:p>
    <w:p w14:paraId="1AF6BEDE" w14:textId="4F886DCD" w:rsidR="001553C5" w:rsidRPr="005F6C74" w:rsidDel="00A1730C" w:rsidRDefault="001553C5">
      <w:pPr>
        <w:jc w:val="both"/>
        <w:rPr>
          <w:del w:id="4751" w:author="Sorin Salagean" w:date="2015-01-30T18:12:00Z"/>
          <w:lang w:val="en-US"/>
          <w:rPrChange w:id="4752" w:author="Sorin Salagean" w:date="2015-01-30T11:47:00Z">
            <w:rPr>
              <w:del w:id="4753" w:author="Sorin Salagean" w:date="2015-01-30T18:12:00Z"/>
              <w:sz w:val="24"/>
              <w:szCs w:val="24"/>
              <w:lang w:val="en-US"/>
            </w:rPr>
          </w:rPrChange>
        </w:rPr>
        <w:pPrChange w:id="4754" w:author="Sorin Salagean" w:date="2015-01-30T17:01:00Z">
          <w:pPr>
            <w:pStyle w:val="ListParagraph"/>
            <w:numPr>
              <w:numId w:val="8"/>
            </w:numPr>
            <w:ind w:hanging="360"/>
            <w:jc w:val="both"/>
          </w:pPr>
        </w:pPrChange>
      </w:pPr>
      <w:del w:id="4755" w:author="Sorin Salagean" w:date="2015-01-30T17:00:00Z">
        <w:r w:rsidRPr="005F6C74" w:rsidDel="00EC24E8">
          <w:rPr>
            <w:lang w:val="en-US"/>
            <w:rPrChange w:id="4756" w:author="Sorin Salagean" w:date="2015-01-30T11:47:00Z">
              <w:rPr>
                <w:sz w:val="24"/>
                <w:szCs w:val="24"/>
                <w:lang w:val="en-US"/>
              </w:rPr>
            </w:rPrChange>
          </w:rPr>
          <w:delText>Trimit la Call Center – prin intermediul butonului “</w:delText>
        </w:r>
      </w:del>
      <w:del w:id="4757" w:author="Sorin Salagean" w:date="2015-01-30T16:58:00Z">
        <w:r w:rsidRPr="005F6C74" w:rsidDel="00EC24E8">
          <w:rPr>
            <w:lang w:val="en-US"/>
            <w:rPrChange w:id="4758" w:author="Sorin Salagean" w:date="2015-01-30T11:47:00Z">
              <w:rPr>
                <w:sz w:val="24"/>
                <w:szCs w:val="24"/>
                <w:lang w:val="en-US"/>
              </w:rPr>
            </w:rPrChange>
          </w:rPr>
          <w:delText>Trimit la Call Center</w:delText>
        </w:r>
      </w:del>
      <w:del w:id="4759" w:author="Sorin Salagean" w:date="2015-01-30T17:00:00Z">
        <w:r w:rsidRPr="005F6C74" w:rsidDel="00EC24E8">
          <w:rPr>
            <w:lang w:val="en-US"/>
            <w:rPrChange w:id="4760" w:author="Sorin Salagean" w:date="2015-01-30T11:47:00Z">
              <w:rPr>
                <w:sz w:val="24"/>
                <w:szCs w:val="24"/>
                <w:lang w:val="en-US"/>
              </w:rPr>
            </w:rPrChange>
          </w:rPr>
          <w:delText>”</w:delText>
        </w:r>
      </w:del>
    </w:p>
    <w:p w14:paraId="296215C8" w14:textId="7149571F" w:rsidR="001553C5" w:rsidRPr="005F6C74" w:rsidDel="00EC24E8" w:rsidRDefault="001553C5" w:rsidP="00072D65">
      <w:pPr>
        <w:pStyle w:val="ListParagraph"/>
        <w:numPr>
          <w:ilvl w:val="0"/>
          <w:numId w:val="8"/>
        </w:numPr>
        <w:jc w:val="both"/>
        <w:rPr>
          <w:del w:id="4761" w:author="Sorin Salagean" w:date="2015-01-30T17:01:00Z"/>
          <w:lang w:val="en-US"/>
          <w:rPrChange w:id="4762" w:author="Sorin Salagean" w:date="2015-01-30T11:47:00Z">
            <w:rPr>
              <w:del w:id="4763" w:author="Sorin Salagean" w:date="2015-01-30T17:01:00Z"/>
              <w:sz w:val="24"/>
              <w:szCs w:val="24"/>
              <w:lang w:val="en-US"/>
            </w:rPr>
          </w:rPrChange>
        </w:rPr>
      </w:pPr>
      <w:del w:id="4764" w:author="Sorin Salagean" w:date="2015-01-30T17:01:00Z">
        <w:r w:rsidRPr="005F6C74" w:rsidDel="00EC24E8">
          <w:rPr>
            <w:lang w:val="en-US"/>
            <w:rPrChange w:id="4765" w:author="Sorin Salagean" w:date="2015-01-30T11:47:00Z">
              <w:rPr>
                <w:sz w:val="24"/>
                <w:szCs w:val="24"/>
                <w:lang w:val="en-US"/>
              </w:rPr>
            </w:rPrChange>
          </w:rPr>
          <w:delText xml:space="preserve">Trimite </w:delText>
        </w:r>
        <w:r w:rsidR="008748F4" w:rsidRPr="005F6C74" w:rsidDel="00EC24E8">
          <w:rPr>
            <w:lang w:val="en-US"/>
            <w:rPrChange w:id="4766" w:author="Sorin Salagean" w:date="2015-01-30T11:47:00Z">
              <w:rPr>
                <w:sz w:val="24"/>
                <w:szCs w:val="24"/>
                <w:lang w:val="en-US"/>
              </w:rPr>
            </w:rPrChange>
          </w:rPr>
          <w:delText xml:space="preserve">mesaj </w:delText>
        </w:r>
        <w:r w:rsidRPr="005F6C74" w:rsidDel="00EC24E8">
          <w:rPr>
            <w:lang w:val="en-US"/>
            <w:rPrChange w:id="4767" w:author="Sorin Salagean" w:date="2015-01-30T11:47:00Z">
              <w:rPr>
                <w:sz w:val="24"/>
                <w:szCs w:val="24"/>
                <w:lang w:val="en-US"/>
              </w:rPr>
            </w:rPrChange>
          </w:rPr>
          <w:delText>nota la unul din grupurile de pe flux</w:delText>
        </w:r>
      </w:del>
    </w:p>
    <w:p w14:paraId="08B96884" w14:textId="3D42263B" w:rsidR="001553C5" w:rsidDel="00EC24E8" w:rsidRDefault="001553C5" w:rsidP="00072D65">
      <w:pPr>
        <w:pStyle w:val="ListParagraph"/>
        <w:numPr>
          <w:ilvl w:val="0"/>
          <w:numId w:val="8"/>
        </w:numPr>
        <w:jc w:val="both"/>
        <w:rPr>
          <w:del w:id="4768" w:author="Sorin Salagean" w:date="2015-01-30T17:03:00Z"/>
          <w:sz w:val="24"/>
          <w:szCs w:val="24"/>
          <w:lang w:val="en-US"/>
        </w:rPr>
      </w:pPr>
      <w:del w:id="4769" w:author="Sorin Salagean" w:date="2015-01-30T17:03:00Z">
        <w:r w:rsidRPr="005F6C74" w:rsidDel="00EC24E8">
          <w:rPr>
            <w:lang w:val="en-US"/>
            <w:rPrChange w:id="4770" w:author="Sorin Salagean" w:date="2015-01-30T11:47:00Z">
              <w:rPr>
                <w:sz w:val="24"/>
                <w:szCs w:val="24"/>
                <w:lang w:val="en-US"/>
              </w:rPr>
            </w:rPrChange>
          </w:rPr>
          <w:delText>Trimit la Constatator – prin intermediul butonului “Trimit la constatator”</w:delText>
        </w:r>
      </w:del>
    </w:p>
    <w:p w14:paraId="57F83FF8" w14:textId="53EAFFEA" w:rsidR="001553C5" w:rsidRPr="005F6C74" w:rsidDel="00A1730C" w:rsidRDefault="001553C5" w:rsidP="001553C5">
      <w:pPr>
        <w:jc w:val="both"/>
        <w:rPr>
          <w:del w:id="4771" w:author="Sorin Salagean" w:date="2015-01-30T18:12:00Z"/>
          <w:lang w:val="en-US"/>
          <w:rPrChange w:id="4772" w:author="Sorin Salagean" w:date="2015-01-30T11:47:00Z">
            <w:rPr>
              <w:del w:id="4773" w:author="Sorin Salagean" w:date="2015-01-30T18:12:00Z"/>
              <w:sz w:val="24"/>
              <w:szCs w:val="24"/>
              <w:lang w:val="en-US"/>
            </w:rPr>
          </w:rPrChange>
        </w:rPr>
      </w:pPr>
      <w:del w:id="4774" w:author="Sorin Salagean" w:date="2015-01-30T18:11:00Z">
        <w:r w:rsidRPr="005F6C74" w:rsidDel="00A1730C">
          <w:rPr>
            <w:lang w:val="en-US"/>
            <w:rPrChange w:id="4775" w:author="Sorin Salagean" w:date="2015-01-30T11:47:00Z">
              <w:rPr>
                <w:sz w:val="24"/>
                <w:szCs w:val="24"/>
                <w:lang w:val="en-US"/>
              </w:rPr>
            </w:rPrChange>
          </w:rPr>
          <w:delText>Functionalitati etapa Lichidator (Dosare noi):</w:delText>
        </w:r>
      </w:del>
    </w:p>
    <w:p w14:paraId="15DD5435" w14:textId="64FB0BD7" w:rsidR="001553C5" w:rsidRPr="005F6C74" w:rsidDel="00A1730C" w:rsidRDefault="001553C5" w:rsidP="001553C5">
      <w:pPr>
        <w:jc w:val="both"/>
        <w:rPr>
          <w:del w:id="4776" w:author="Sorin Salagean" w:date="2015-01-30T18:10:00Z"/>
          <w:lang w:val="en-US"/>
          <w:rPrChange w:id="4777" w:author="Sorin Salagean" w:date="2015-01-30T11:47:00Z">
            <w:rPr>
              <w:del w:id="4778" w:author="Sorin Salagean" w:date="2015-01-30T18:10:00Z"/>
              <w:sz w:val="24"/>
              <w:szCs w:val="24"/>
              <w:lang w:val="en-US"/>
            </w:rPr>
          </w:rPrChange>
        </w:rPr>
      </w:pPr>
      <w:del w:id="4779" w:author="Sorin Salagean" w:date="2015-01-30T18:10:00Z">
        <w:r w:rsidRPr="005F6C74" w:rsidDel="00A1730C">
          <w:rPr>
            <w:lang w:val="en-US"/>
            <w:rPrChange w:id="4780" w:author="Sorin Salagean" w:date="2015-01-30T11:47:00Z">
              <w:rPr>
                <w:sz w:val="24"/>
                <w:szCs w:val="24"/>
                <w:lang w:val="en-US"/>
              </w:rPr>
            </w:rPrChange>
          </w:rPr>
          <w:delText>La importul documentului Solicitare accept de plata, dosarul va trece automat in etapa Lichidator (Dosare in lucru)</w:delText>
        </w:r>
      </w:del>
    </w:p>
    <w:p w14:paraId="06666A93" w14:textId="284E7A59" w:rsidR="001553C5" w:rsidRPr="005F6C74" w:rsidDel="00A1730C" w:rsidRDefault="001553C5" w:rsidP="001553C5">
      <w:pPr>
        <w:jc w:val="both"/>
        <w:rPr>
          <w:del w:id="4781" w:author="Sorin Salagean" w:date="2015-01-30T18:10:00Z"/>
          <w:lang w:val="en-US"/>
          <w:rPrChange w:id="4782" w:author="Sorin Salagean" w:date="2015-01-30T11:47:00Z">
            <w:rPr>
              <w:del w:id="4783" w:author="Sorin Salagean" w:date="2015-01-30T18:10:00Z"/>
              <w:sz w:val="24"/>
              <w:szCs w:val="24"/>
              <w:lang w:val="en-US"/>
            </w:rPr>
          </w:rPrChange>
        </w:rPr>
      </w:pPr>
      <w:del w:id="4784" w:author="Sorin Salagean" w:date="2015-01-30T18:10:00Z">
        <w:r w:rsidRPr="005F6C74" w:rsidDel="00A1730C">
          <w:rPr>
            <w:lang w:val="en-US"/>
            <w:rPrChange w:id="4785" w:author="Sorin Salagean" w:date="2015-01-30T11:47:00Z">
              <w:rPr>
                <w:sz w:val="24"/>
                <w:szCs w:val="24"/>
                <w:lang w:val="en-US"/>
              </w:rPr>
            </w:rPrChange>
          </w:rPr>
          <w:delText xml:space="preserve">La importul documentului </w:delText>
        </w:r>
        <w:r w:rsidR="00421FBA" w:rsidRPr="005F6C74" w:rsidDel="00A1730C">
          <w:rPr>
            <w:lang w:val="en-US"/>
            <w:rPrChange w:id="4786" w:author="Sorin Salagean" w:date="2015-01-30T11:47:00Z">
              <w:rPr>
                <w:sz w:val="24"/>
                <w:szCs w:val="24"/>
                <w:lang w:val="en-US"/>
              </w:rPr>
            </w:rPrChange>
          </w:rPr>
          <w:delText>Cerere de despagubire, dosarul va trece automat in etapa Lichidator (Dosare in lucru)</w:delText>
        </w:r>
      </w:del>
    </w:p>
    <w:p w14:paraId="28DAD384" w14:textId="65B86540" w:rsidR="00BE4E71" w:rsidRPr="005F6C74" w:rsidDel="00A1730C" w:rsidRDefault="00BE4E71" w:rsidP="001553C5">
      <w:pPr>
        <w:jc w:val="both"/>
        <w:rPr>
          <w:del w:id="4787" w:author="Sorin Salagean" w:date="2015-01-30T18:12:00Z"/>
          <w:lang w:val="en-US"/>
          <w:rPrChange w:id="4788" w:author="Sorin Salagean" w:date="2015-01-30T11:47:00Z">
            <w:rPr>
              <w:del w:id="4789" w:author="Sorin Salagean" w:date="2015-01-30T18:12:00Z"/>
              <w:sz w:val="24"/>
              <w:szCs w:val="24"/>
              <w:lang w:val="en-US"/>
            </w:rPr>
          </w:rPrChange>
        </w:rPr>
      </w:pPr>
      <w:del w:id="4790" w:author="Sorin Salagean" w:date="2015-01-30T18:10:00Z">
        <w:r w:rsidRPr="005F6C74" w:rsidDel="00A1730C">
          <w:rPr>
            <w:lang w:val="en-US"/>
            <w:rPrChange w:id="4791" w:author="Sorin Salagean" w:date="2015-01-30T11:47:00Z">
              <w:rPr>
                <w:sz w:val="24"/>
                <w:szCs w:val="24"/>
                <w:lang w:val="en-US"/>
              </w:rPr>
            </w:rPrChange>
          </w:rPr>
          <w:delText>In cazul in care se doreste efectuarea unei reconstatari a elementelor avariate sunt doua cazuri:</w:delText>
        </w:r>
      </w:del>
    </w:p>
    <w:p w14:paraId="0160E9D1" w14:textId="13E59C33" w:rsidR="00BE4E71" w:rsidRPr="005F6C74" w:rsidDel="00A1730C" w:rsidRDefault="00BE4E71" w:rsidP="00BE4E71">
      <w:pPr>
        <w:pStyle w:val="ListParagraph"/>
        <w:numPr>
          <w:ilvl w:val="0"/>
          <w:numId w:val="23"/>
        </w:numPr>
        <w:jc w:val="both"/>
        <w:rPr>
          <w:del w:id="4792" w:author="Sorin Salagean" w:date="2015-01-30T18:11:00Z"/>
          <w:lang w:val="en-US"/>
          <w:rPrChange w:id="4793" w:author="Sorin Salagean" w:date="2015-01-30T11:47:00Z">
            <w:rPr>
              <w:del w:id="4794" w:author="Sorin Salagean" w:date="2015-01-30T18:11:00Z"/>
              <w:sz w:val="24"/>
              <w:szCs w:val="24"/>
              <w:lang w:val="en-US"/>
            </w:rPr>
          </w:rPrChange>
        </w:rPr>
      </w:pPr>
      <w:del w:id="4795" w:author="Sorin Salagean" w:date="2015-01-30T18:11:00Z">
        <w:r w:rsidRPr="005F6C74" w:rsidDel="00A1730C">
          <w:rPr>
            <w:lang w:val="en-US"/>
            <w:rPrChange w:id="4796" w:author="Sorin Salagean" w:date="2015-01-30T11:47:00Z">
              <w:rPr>
                <w:sz w:val="24"/>
                <w:szCs w:val="24"/>
                <w:lang w:val="en-US"/>
              </w:rPr>
            </w:rPrChange>
          </w:rPr>
          <w:delText>In cazul in care constatarea a fost efectuata de constatator intern, cu ajutorul butonului “Trimit la constatator” se va trimite dosarul la constatatorul intern care a efectuat constatarea.</w:delText>
        </w:r>
      </w:del>
    </w:p>
    <w:p w14:paraId="059F399C" w14:textId="62C9C5FB" w:rsidR="00BE4E71" w:rsidRPr="00BE4E71" w:rsidDel="00A1730C" w:rsidRDefault="00BE4E71" w:rsidP="00BE4E71">
      <w:pPr>
        <w:pStyle w:val="ListParagraph"/>
        <w:numPr>
          <w:ilvl w:val="0"/>
          <w:numId w:val="23"/>
        </w:numPr>
        <w:jc w:val="both"/>
        <w:rPr>
          <w:del w:id="4797" w:author="Sorin Salagean" w:date="2015-01-30T18:11:00Z"/>
          <w:sz w:val="24"/>
          <w:szCs w:val="24"/>
          <w:lang w:val="en-US"/>
        </w:rPr>
      </w:pPr>
      <w:moveFromRangeStart w:id="4798" w:author="Sorin Salagean" w:date="2015-01-30T18:11:00Z" w:name="move410404829"/>
      <w:moveFrom w:id="4799" w:author="Sorin Salagean" w:date="2015-01-30T18:11:00Z">
        <w:del w:id="4800" w:author="Sorin Salagean" w:date="2015-01-30T18:11:00Z">
          <w:r w:rsidRPr="005F6C74" w:rsidDel="00A1730C">
            <w:rPr>
              <w:lang w:val="en-US"/>
              <w:rPrChange w:id="4801" w:author="Sorin Salagean" w:date="2015-01-30T11:47:00Z">
                <w:rPr>
                  <w:sz w:val="24"/>
                  <w:szCs w:val="24"/>
                  <w:lang w:val="en-US"/>
                </w:rPr>
              </w:rPrChange>
            </w:rPr>
            <w:delText>In cazul in care constatarea a fost facuta de un constatator extren, cu ajutorul butonului “trimit la call Center” se va trimite dosarul in etapa Call Center. De aici Call Center face cerere de reconstatare colaboratorului care a efectuat constatarea initiala</w:delText>
          </w:r>
        </w:del>
      </w:moveFrom>
      <w:moveFromRangeEnd w:id="4798"/>
      <w:del w:id="4802" w:author="Sorin Salagean" w:date="2015-01-30T18:11:00Z">
        <w:r w:rsidRPr="005F6C74" w:rsidDel="00A1730C">
          <w:rPr>
            <w:lang w:val="en-US"/>
            <w:rPrChange w:id="4803" w:author="Sorin Salagean" w:date="2015-01-30T11:47:00Z">
              <w:rPr>
                <w:sz w:val="24"/>
                <w:szCs w:val="24"/>
                <w:lang w:val="en-US"/>
              </w:rPr>
            </w:rPrChange>
          </w:rPr>
          <w:delText>.</w:delText>
        </w:r>
      </w:del>
    </w:p>
    <w:p w14:paraId="17A10A2B" w14:textId="77777777" w:rsidR="00AF153C" w:rsidRDefault="00AF153C" w:rsidP="00AF153C">
      <w:pPr>
        <w:jc w:val="both"/>
        <w:rPr>
          <w:sz w:val="24"/>
          <w:szCs w:val="24"/>
          <w:lang w:val="en-US"/>
        </w:rPr>
      </w:pPr>
    </w:p>
    <w:p w14:paraId="53F4ACFD" w14:textId="58AEC384" w:rsidR="001117E1" w:rsidRDefault="001117E1" w:rsidP="00AB457C">
      <w:pPr>
        <w:pStyle w:val="Heading2"/>
        <w:rPr>
          <w:ins w:id="4804" w:author="Sorin Salagean" w:date="2015-01-30T13:10:00Z"/>
          <w:rFonts w:asciiTheme="minorHAnsi" w:hAnsiTheme="minorHAnsi"/>
          <w:sz w:val="22"/>
          <w:szCs w:val="22"/>
          <w:lang w:val="en-US"/>
        </w:rPr>
      </w:pPr>
      <w:bookmarkStart w:id="4805" w:name="_Toc389553022"/>
      <w:r w:rsidRPr="00F2755F">
        <w:rPr>
          <w:rFonts w:asciiTheme="minorHAnsi" w:hAnsiTheme="minorHAnsi"/>
          <w:sz w:val="22"/>
          <w:szCs w:val="22"/>
          <w:lang w:val="en-US"/>
          <w:rPrChange w:id="4806" w:author="Sorin Salagean" w:date="2015-01-30T13:10:00Z">
            <w:rPr>
              <w:lang w:val="en-US"/>
            </w:rPr>
          </w:rPrChange>
        </w:rPr>
        <w:t>Etapa</w:t>
      </w:r>
      <w:ins w:id="4807" w:author="Sorin Salagean" w:date="2015-01-30T13:10:00Z">
        <w:r w:rsidR="00F2755F" w:rsidRPr="00F2755F">
          <w:rPr>
            <w:rFonts w:asciiTheme="minorHAnsi" w:hAnsiTheme="minorHAnsi"/>
            <w:sz w:val="22"/>
            <w:szCs w:val="22"/>
            <w:lang w:val="en-US"/>
            <w:rPrChange w:id="4808" w:author="Sorin Salagean" w:date="2015-01-30T13:10:00Z">
              <w:rPr>
                <w:lang w:val="en-US"/>
              </w:rPr>
            </w:rPrChange>
          </w:rPr>
          <w:t xml:space="preserve"> 10</w:t>
        </w:r>
      </w:ins>
      <w:del w:id="4809" w:author="Sorin Salagean" w:date="2015-01-30T13:10:00Z">
        <w:r w:rsidRPr="00F2755F" w:rsidDel="00F2755F">
          <w:rPr>
            <w:rFonts w:asciiTheme="minorHAnsi" w:hAnsiTheme="minorHAnsi"/>
            <w:sz w:val="22"/>
            <w:szCs w:val="22"/>
            <w:lang w:val="en-US"/>
            <w:rPrChange w:id="4810" w:author="Sorin Salagean" w:date="2015-01-30T13:10:00Z">
              <w:rPr>
                <w:lang w:val="en-US"/>
              </w:rPr>
            </w:rPrChange>
          </w:rPr>
          <w:delText>:</w:delText>
        </w:r>
      </w:del>
      <w:ins w:id="4811" w:author="Sorin Salagean" w:date="2015-01-30T13:10:00Z">
        <w:r w:rsidR="00F2755F" w:rsidRPr="00F2755F">
          <w:rPr>
            <w:rFonts w:asciiTheme="minorHAnsi" w:hAnsiTheme="minorHAnsi"/>
            <w:sz w:val="22"/>
            <w:szCs w:val="22"/>
            <w:lang w:val="en-US"/>
            <w:rPrChange w:id="4812" w:author="Sorin Salagean" w:date="2015-01-30T13:10:00Z">
              <w:rPr>
                <w:lang w:val="en-US"/>
              </w:rPr>
            </w:rPrChange>
          </w:rPr>
          <w:t xml:space="preserve"> - </w:t>
        </w:r>
      </w:ins>
      <w:del w:id="4813" w:author="Sorin Salagean" w:date="2015-01-30T13:10:00Z">
        <w:r w:rsidRPr="00F2755F" w:rsidDel="00F2755F">
          <w:rPr>
            <w:rFonts w:asciiTheme="minorHAnsi" w:hAnsiTheme="minorHAnsi"/>
            <w:sz w:val="22"/>
            <w:szCs w:val="22"/>
            <w:lang w:val="en-US"/>
            <w:rPrChange w:id="4814" w:author="Sorin Salagean" w:date="2015-01-30T13:10:00Z">
              <w:rPr>
                <w:lang w:val="en-US"/>
              </w:rPr>
            </w:rPrChange>
          </w:rPr>
          <w:delText xml:space="preserve">  </w:delText>
        </w:r>
      </w:del>
      <w:r w:rsidRPr="00F2755F">
        <w:rPr>
          <w:rFonts w:asciiTheme="minorHAnsi" w:hAnsiTheme="minorHAnsi"/>
          <w:sz w:val="22"/>
          <w:szCs w:val="22"/>
          <w:lang w:val="en-US"/>
          <w:rPrChange w:id="4815" w:author="Sorin Salagean" w:date="2015-01-30T13:10:00Z">
            <w:rPr>
              <w:lang w:val="en-US"/>
            </w:rPr>
          </w:rPrChange>
        </w:rPr>
        <w:t>Lichidator (Dosare in lucru)</w:t>
      </w:r>
      <w:bookmarkEnd w:id="4805"/>
    </w:p>
    <w:p w14:paraId="79B11679" w14:textId="77777777" w:rsidR="00B90209" w:rsidRDefault="00B90209" w:rsidP="00B90209">
      <w:pPr>
        <w:jc w:val="both"/>
        <w:rPr>
          <w:ins w:id="4816" w:author="Sorin Salagean" w:date="2015-02-02T11:58:00Z"/>
          <w:lang w:val="en-US"/>
        </w:rPr>
      </w:pPr>
      <w:ins w:id="4817" w:author="Sorin Salagean" w:date="2015-02-02T11:58:00Z">
        <w:r w:rsidRPr="008542AC">
          <w:rPr>
            <w:lang w:val="en-US"/>
          </w:rPr>
          <w:t>In aceasta etapa ajung dosarele care au toate documentele necesare cre</w:t>
        </w:r>
        <w:r>
          <w:rPr>
            <w:lang w:val="en-US"/>
          </w:rPr>
          <w:t>a</w:t>
        </w:r>
        <w:r w:rsidRPr="008542AC">
          <w:rPr>
            <w:lang w:val="en-US"/>
          </w:rPr>
          <w:t>rii Acceptului de plata sau a Referatului de plata.</w:t>
        </w:r>
      </w:ins>
    </w:p>
    <w:p w14:paraId="5520717E" w14:textId="77777777" w:rsidR="00F2755F" w:rsidRDefault="00F2755F">
      <w:pPr>
        <w:rPr>
          <w:ins w:id="4818" w:author="Sorin Salagean" w:date="2015-01-30T13:10:00Z"/>
          <w:lang w:val="en-US"/>
        </w:rPr>
        <w:pPrChange w:id="4819" w:author="Sorin Salagean" w:date="2015-01-30T13:10:00Z">
          <w:pPr>
            <w:pStyle w:val="Heading2"/>
          </w:pPr>
        </w:pPrChange>
      </w:pPr>
    </w:p>
    <w:p w14:paraId="7BF504F1" w14:textId="77777777" w:rsidR="00F2755F" w:rsidRPr="00126240" w:rsidRDefault="00F2755F" w:rsidP="00F2755F">
      <w:pPr>
        <w:spacing w:line="276" w:lineRule="auto"/>
        <w:rPr>
          <w:ins w:id="4820" w:author="Sorin Salagean" w:date="2015-01-30T13:10:00Z"/>
          <w:b/>
          <w:noProof/>
        </w:rPr>
      </w:pPr>
      <w:ins w:id="4821" w:author="Sorin Salagean" w:date="2015-01-30T13:10:00Z">
        <w:r w:rsidRPr="0086384C">
          <w:rPr>
            <w:b/>
            <w:noProof/>
          </w:rPr>
          <w:t>Roluri si permisiuni:</w:t>
        </w:r>
      </w:ins>
    </w:p>
    <w:tbl>
      <w:tblPr>
        <w:tblStyle w:val="TableWeb2"/>
        <w:tblW w:w="0" w:type="auto"/>
        <w:tblLook w:val="04A0" w:firstRow="1" w:lastRow="0" w:firstColumn="1" w:lastColumn="0" w:noHBand="0" w:noVBand="1"/>
      </w:tblPr>
      <w:tblGrid>
        <w:gridCol w:w="1554"/>
        <w:gridCol w:w="3745"/>
        <w:gridCol w:w="5151"/>
      </w:tblGrid>
      <w:tr w:rsidR="00F2755F" w:rsidRPr="00417114" w14:paraId="4A01B9B0" w14:textId="77777777" w:rsidTr="00E122F4">
        <w:trPr>
          <w:cnfStyle w:val="100000000000" w:firstRow="1" w:lastRow="0" w:firstColumn="0" w:lastColumn="0" w:oddVBand="0" w:evenVBand="0" w:oddHBand="0" w:evenHBand="0" w:firstRowFirstColumn="0" w:firstRowLastColumn="0" w:lastRowFirstColumn="0" w:lastRowLastColumn="0"/>
          <w:trHeight w:val="362"/>
          <w:ins w:id="4822" w:author="Sorin Salagean" w:date="2015-01-30T13:10:00Z"/>
        </w:trPr>
        <w:tc>
          <w:tcPr>
            <w:tcW w:w="1494" w:type="dxa"/>
            <w:hideMark/>
          </w:tcPr>
          <w:p w14:paraId="01CB9069" w14:textId="77777777" w:rsidR="00F2755F" w:rsidRPr="00417114" w:rsidRDefault="00F2755F" w:rsidP="009D6112">
            <w:pPr>
              <w:spacing w:line="276" w:lineRule="auto"/>
              <w:rPr>
                <w:ins w:id="4823" w:author="Sorin Salagean" w:date="2015-01-30T13:10:00Z"/>
                <w:rFonts w:asciiTheme="minorHAnsi" w:eastAsiaTheme="minorHAnsi" w:hAnsiTheme="minorHAnsi" w:cstheme="minorBidi"/>
                <w:b/>
                <w:noProof/>
                <w:sz w:val="22"/>
                <w:szCs w:val="22"/>
                <w:lang w:val="ro-RO"/>
              </w:rPr>
            </w:pPr>
            <w:ins w:id="4824" w:author="Sorin Salagean" w:date="2015-01-30T13:10:00Z">
              <w:r w:rsidRPr="00417114">
                <w:rPr>
                  <w:rFonts w:asciiTheme="minorHAnsi" w:eastAsiaTheme="minorHAnsi" w:hAnsiTheme="minorHAnsi" w:cstheme="minorBidi"/>
                  <w:b/>
                  <w:noProof/>
                  <w:sz w:val="22"/>
                  <w:szCs w:val="22"/>
                  <w:lang w:val="ro-RO"/>
                </w:rPr>
                <w:t>Nume grup</w:t>
              </w:r>
            </w:ins>
          </w:p>
        </w:tc>
        <w:tc>
          <w:tcPr>
            <w:tcW w:w="3705" w:type="dxa"/>
            <w:hideMark/>
          </w:tcPr>
          <w:p w14:paraId="796FAD2F" w14:textId="77777777" w:rsidR="00F2755F" w:rsidRPr="00417114" w:rsidRDefault="00F2755F" w:rsidP="009D6112">
            <w:pPr>
              <w:spacing w:line="276" w:lineRule="auto"/>
              <w:rPr>
                <w:ins w:id="4825" w:author="Sorin Salagean" w:date="2015-01-30T13:10:00Z"/>
                <w:rFonts w:asciiTheme="minorHAnsi" w:eastAsiaTheme="minorHAnsi" w:hAnsiTheme="minorHAnsi" w:cstheme="minorBidi"/>
                <w:b/>
                <w:noProof/>
                <w:sz w:val="22"/>
                <w:szCs w:val="22"/>
                <w:lang w:val="ro-RO"/>
              </w:rPr>
            </w:pPr>
            <w:ins w:id="4826" w:author="Sorin Salagean" w:date="2015-01-30T13:10:00Z">
              <w:r w:rsidRPr="00417114">
                <w:rPr>
                  <w:rFonts w:asciiTheme="minorHAnsi" w:eastAsiaTheme="minorHAnsi" w:hAnsiTheme="minorHAnsi" w:cstheme="minorBidi"/>
                  <w:b/>
                  <w:noProof/>
                  <w:sz w:val="22"/>
                  <w:szCs w:val="22"/>
                  <w:lang w:val="ro-RO"/>
                </w:rPr>
                <w:t>Drepturi</w:t>
              </w:r>
            </w:ins>
          </w:p>
        </w:tc>
        <w:tc>
          <w:tcPr>
            <w:tcW w:w="5091" w:type="dxa"/>
            <w:hideMark/>
          </w:tcPr>
          <w:p w14:paraId="4C53E840" w14:textId="77777777" w:rsidR="00F2755F" w:rsidRPr="00417114" w:rsidRDefault="00F2755F" w:rsidP="009D6112">
            <w:pPr>
              <w:spacing w:line="276" w:lineRule="auto"/>
              <w:rPr>
                <w:ins w:id="4827" w:author="Sorin Salagean" w:date="2015-01-30T13:10:00Z"/>
                <w:rFonts w:asciiTheme="minorHAnsi" w:eastAsiaTheme="minorHAnsi" w:hAnsiTheme="minorHAnsi" w:cstheme="minorBidi"/>
                <w:b/>
                <w:noProof/>
                <w:sz w:val="22"/>
                <w:szCs w:val="22"/>
                <w:lang w:val="ro-RO"/>
              </w:rPr>
            </w:pPr>
            <w:ins w:id="4828" w:author="Sorin Salagean" w:date="2015-01-30T13:10:00Z">
              <w:r w:rsidRPr="00417114">
                <w:rPr>
                  <w:rFonts w:asciiTheme="minorHAnsi" w:eastAsiaTheme="minorHAnsi" w:hAnsiTheme="minorHAnsi" w:cstheme="minorBidi"/>
                  <w:b/>
                  <w:noProof/>
                  <w:sz w:val="22"/>
                  <w:szCs w:val="22"/>
                  <w:lang w:val="ro-RO"/>
                </w:rPr>
                <w:t>Cerinte de sistem</w:t>
              </w:r>
            </w:ins>
          </w:p>
        </w:tc>
      </w:tr>
      <w:tr w:rsidR="00E122F4" w:rsidRPr="00417114" w14:paraId="489B666D" w14:textId="77777777" w:rsidTr="00E122F4">
        <w:trPr>
          <w:trHeight w:val="857"/>
          <w:ins w:id="4829" w:author="Sorin Salagean" w:date="2015-01-30T13:10:00Z"/>
        </w:trPr>
        <w:tc>
          <w:tcPr>
            <w:tcW w:w="1494" w:type="dxa"/>
          </w:tcPr>
          <w:p w14:paraId="3F3D77FE" w14:textId="6185892A" w:rsidR="00E122F4" w:rsidRPr="00417114" w:rsidRDefault="00E122F4" w:rsidP="00E122F4">
            <w:pPr>
              <w:rPr>
                <w:ins w:id="4830" w:author="Sorin Salagean" w:date="2015-01-30T13:10:00Z"/>
                <w:rFonts w:asciiTheme="minorHAnsi" w:eastAsiaTheme="minorHAnsi" w:hAnsiTheme="minorHAnsi" w:cstheme="minorBidi"/>
                <w:b/>
                <w:noProof/>
                <w:sz w:val="22"/>
                <w:szCs w:val="22"/>
                <w:lang w:val="ro-RO"/>
              </w:rPr>
            </w:pPr>
            <w:ins w:id="4831" w:author="Sorin Salagean" w:date="2015-02-02T17:50:00Z">
              <w:r>
                <w:rPr>
                  <w:rFonts w:asciiTheme="minorHAnsi" w:eastAsiaTheme="minorHAnsi" w:hAnsiTheme="minorHAnsi" w:cstheme="minorBidi"/>
                  <w:b/>
                  <w:noProof/>
                  <w:sz w:val="22"/>
                  <w:szCs w:val="22"/>
                  <w:lang w:val="ro-RO"/>
                </w:rPr>
                <w:t>Lichidator corporate</w:t>
              </w:r>
            </w:ins>
          </w:p>
        </w:tc>
        <w:tc>
          <w:tcPr>
            <w:tcW w:w="3705" w:type="dxa"/>
          </w:tcPr>
          <w:p w14:paraId="34312A0F" w14:textId="2BED1FCD" w:rsidR="00E122F4" w:rsidRPr="00417114" w:rsidRDefault="00E122F4" w:rsidP="00E122F4">
            <w:pPr>
              <w:rPr>
                <w:ins w:id="4832" w:author="Sorin Salagean" w:date="2015-01-30T13:10:00Z"/>
                <w:rFonts w:asciiTheme="minorHAnsi" w:eastAsiaTheme="minorHAnsi" w:hAnsiTheme="minorHAnsi" w:cstheme="minorBidi"/>
                <w:b/>
                <w:noProof/>
                <w:sz w:val="22"/>
                <w:szCs w:val="22"/>
                <w:lang w:val="ro-RO"/>
              </w:rPr>
            </w:pPr>
            <w:ins w:id="4833" w:author="Sorin Salagean" w:date="2015-02-02T17:50: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ins>
          </w:p>
        </w:tc>
        <w:tc>
          <w:tcPr>
            <w:tcW w:w="5091" w:type="dxa"/>
          </w:tcPr>
          <w:p w14:paraId="5D2752AC" w14:textId="31BB162E" w:rsidR="00E122F4" w:rsidRPr="00417114" w:rsidRDefault="00E122F4">
            <w:pPr>
              <w:rPr>
                <w:ins w:id="4834" w:author="Sorin Salagean" w:date="2015-01-30T13:10:00Z"/>
                <w:rFonts w:asciiTheme="minorHAnsi" w:eastAsiaTheme="minorHAnsi" w:hAnsiTheme="minorHAnsi" w:cstheme="minorBidi"/>
                <w:b/>
                <w:noProof/>
                <w:sz w:val="22"/>
                <w:szCs w:val="22"/>
                <w:lang w:val="ro-RO"/>
              </w:rPr>
            </w:pPr>
            <w:ins w:id="4835" w:author="Sorin Salagean" w:date="2015-02-02T17:50:00Z">
              <w:r>
                <w:rPr>
                  <w:rFonts w:asciiTheme="minorHAnsi" w:eastAsiaTheme="minorHAnsi" w:hAnsiTheme="minorHAnsi" w:cstheme="minorBidi"/>
                  <w:b/>
                  <w:noProof/>
                  <w:sz w:val="22"/>
                  <w:szCs w:val="22"/>
                  <w:lang w:val="ro-RO"/>
                </w:rPr>
                <w:t>N/A</w:t>
              </w:r>
            </w:ins>
          </w:p>
        </w:tc>
      </w:tr>
      <w:tr w:rsidR="00E122F4" w:rsidRPr="00417114" w14:paraId="7DC4C622" w14:textId="77777777" w:rsidTr="00E122F4">
        <w:trPr>
          <w:trHeight w:val="857"/>
          <w:ins w:id="4836" w:author="Sorin Salagean" w:date="2015-02-02T17:50:00Z"/>
        </w:trPr>
        <w:tc>
          <w:tcPr>
            <w:tcW w:w="1494" w:type="dxa"/>
          </w:tcPr>
          <w:p w14:paraId="2DFAE08F" w14:textId="07A7B4D9" w:rsidR="00E122F4" w:rsidRDefault="00E122F4" w:rsidP="00E122F4">
            <w:pPr>
              <w:rPr>
                <w:ins w:id="4837" w:author="Sorin Salagean" w:date="2015-02-02T17:50:00Z"/>
                <w:b/>
                <w:noProof/>
              </w:rPr>
            </w:pPr>
            <w:ins w:id="4838" w:author="Sorin Salagean" w:date="2015-02-02T17:50:00Z">
              <w:r w:rsidRPr="008542AC">
                <w:rPr>
                  <w:rFonts w:asciiTheme="minorHAnsi" w:hAnsiTheme="minorHAnsi"/>
                  <w:b/>
                  <w:noProof/>
                  <w:sz w:val="22"/>
                  <w:szCs w:val="22"/>
                </w:rPr>
                <w:t>Lichidator retail grupa 1</w:t>
              </w:r>
            </w:ins>
          </w:p>
        </w:tc>
        <w:tc>
          <w:tcPr>
            <w:tcW w:w="3705" w:type="dxa"/>
          </w:tcPr>
          <w:p w14:paraId="0C8594D6" w14:textId="7050C3EC" w:rsidR="00E122F4" w:rsidRPr="00417114" w:rsidRDefault="00E122F4" w:rsidP="00E122F4">
            <w:pPr>
              <w:rPr>
                <w:ins w:id="4839" w:author="Sorin Salagean" w:date="2015-02-02T17:50:00Z"/>
                <w:b/>
                <w:noProof/>
              </w:rPr>
            </w:pPr>
            <w:ins w:id="4840" w:author="Sorin Salagean" w:date="2015-02-02T17:50: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5091" w:type="dxa"/>
          </w:tcPr>
          <w:p w14:paraId="7BAB82C5" w14:textId="62C055C8" w:rsidR="00E122F4" w:rsidRDefault="00E122F4" w:rsidP="00E122F4">
            <w:pPr>
              <w:rPr>
                <w:ins w:id="4841" w:author="Sorin Salagean" w:date="2015-02-02T17:50:00Z"/>
                <w:b/>
                <w:noProof/>
              </w:rPr>
            </w:pPr>
            <w:ins w:id="4842" w:author="Sorin Salagean" w:date="2015-02-02T17:50:00Z">
              <w:r w:rsidRPr="00417114">
                <w:rPr>
                  <w:rFonts w:asciiTheme="minorHAnsi" w:eastAsiaTheme="minorHAnsi" w:hAnsiTheme="minorHAnsi" w:cstheme="minorBidi"/>
                  <w:b/>
                  <w:noProof/>
                  <w:sz w:val="22"/>
                  <w:szCs w:val="22"/>
                  <w:lang w:val="ro-RO"/>
                </w:rPr>
                <w:t xml:space="preserve">Filtrarea se face folosind keyword-ul </w:t>
              </w:r>
              <w:r>
                <w:rPr>
                  <w:rFonts w:asciiTheme="minorHAnsi" w:eastAsiaTheme="minorHAnsi" w:hAnsiTheme="minorHAnsi" w:cstheme="minorBidi"/>
                  <w:b/>
                  <w:noProof/>
                  <w:sz w:val="22"/>
                  <w:szCs w:val="22"/>
                  <w:lang w:val="ro-RO"/>
                </w:rPr>
                <w:t>„utilizator operare lichidare dauna”</w:t>
              </w:r>
            </w:ins>
          </w:p>
        </w:tc>
      </w:tr>
      <w:tr w:rsidR="00E122F4" w:rsidRPr="00417114" w14:paraId="085550CA" w14:textId="77777777" w:rsidTr="00E122F4">
        <w:trPr>
          <w:trHeight w:val="857"/>
          <w:ins w:id="4843" w:author="Sorin Salagean" w:date="2015-02-02T17:50:00Z"/>
        </w:trPr>
        <w:tc>
          <w:tcPr>
            <w:tcW w:w="1494" w:type="dxa"/>
          </w:tcPr>
          <w:p w14:paraId="3CA7D787" w14:textId="32F316B5" w:rsidR="00E122F4" w:rsidRDefault="00E122F4">
            <w:pPr>
              <w:rPr>
                <w:ins w:id="4844" w:author="Sorin Salagean" w:date="2015-02-02T17:50:00Z"/>
                <w:b/>
                <w:noProof/>
              </w:rPr>
            </w:pPr>
            <w:ins w:id="4845" w:author="Sorin Salagean" w:date="2015-02-02T17:50:00Z">
              <w:r w:rsidRPr="008542AC">
                <w:rPr>
                  <w:rFonts w:asciiTheme="minorHAnsi" w:hAnsiTheme="minorHAnsi"/>
                  <w:b/>
                  <w:noProof/>
                  <w:sz w:val="22"/>
                  <w:szCs w:val="22"/>
                </w:rPr>
                <w:lastRenderedPageBreak/>
                <w:t xml:space="preserve">Lichidator retail grupa </w:t>
              </w:r>
            </w:ins>
            <w:ins w:id="4846" w:author="Sorin Salagean" w:date="2015-02-02T17:51:00Z">
              <w:r>
                <w:rPr>
                  <w:rFonts w:asciiTheme="minorHAnsi" w:hAnsiTheme="minorHAnsi"/>
                  <w:b/>
                  <w:noProof/>
                  <w:sz w:val="22"/>
                  <w:szCs w:val="22"/>
                </w:rPr>
                <w:t>2</w:t>
              </w:r>
            </w:ins>
          </w:p>
        </w:tc>
        <w:tc>
          <w:tcPr>
            <w:tcW w:w="3705" w:type="dxa"/>
          </w:tcPr>
          <w:p w14:paraId="0E042C24" w14:textId="2B1CBEF8" w:rsidR="00E122F4" w:rsidRPr="00417114" w:rsidRDefault="00E122F4" w:rsidP="00E122F4">
            <w:pPr>
              <w:rPr>
                <w:ins w:id="4847" w:author="Sorin Salagean" w:date="2015-02-02T17:50:00Z"/>
                <w:b/>
                <w:noProof/>
              </w:rPr>
            </w:pPr>
            <w:ins w:id="4848" w:author="Sorin Salagean" w:date="2015-02-02T17:50: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5091" w:type="dxa"/>
          </w:tcPr>
          <w:p w14:paraId="511E093D" w14:textId="4E1FC4E0" w:rsidR="00E122F4" w:rsidRDefault="00E122F4" w:rsidP="00E122F4">
            <w:pPr>
              <w:rPr>
                <w:ins w:id="4849" w:author="Sorin Salagean" w:date="2015-02-02T17:50:00Z"/>
                <w:b/>
                <w:noProof/>
              </w:rPr>
            </w:pPr>
            <w:ins w:id="4850" w:author="Sorin Salagean" w:date="2015-02-02T17:50:00Z">
              <w:r w:rsidRPr="00417114">
                <w:rPr>
                  <w:rFonts w:asciiTheme="minorHAnsi" w:eastAsiaTheme="minorHAnsi" w:hAnsiTheme="minorHAnsi" w:cstheme="minorBidi"/>
                  <w:b/>
                  <w:noProof/>
                  <w:sz w:val="22"/>
                  <w:szCs w:val="22"/>
                  <w:lang w:val="ro-RO"/>
                </w:rPr>
                <w:t xml:space="preserve">Filtrarea se face folosind keyword-ul </w:t>
              </w:r>
              <w:r>
                <w:rPr>
                  <w:rFonts w:asciiTheme="minorHAnsi" w:eastAsiaTheme="minorHAnsi" w:hAnsiTheme="minorHAnsi" w:cstheme="minorBidi"/>
                  <w:b/>
                  <w:noProof/>
                  <w:sz w:val="22"/>
                  <w:szCs w:val="22"/>
                  <w:lang w:val="ro-RO"/>
                </w:rPr>
                <w:t>„utilizator operare lichidare dauna”</w:t>
              </w:r>
            </w:ins>
          </w:p>
        </w:tc>
      </w:tr>
      <w:tr w:rsidR="00E122F4" w:rsidRPr="00417114" w14:paraId="3B114259" w14:textId="77777777" w:rsidTr="00E122F4">
        <w:trPr>
          <w:trHeight w:val="857"/>
          <w:ins w:id="4851" w:author="Sorin Salagean" w:date="2015-02-02T17:51:00Z"/>
        </w:trPr>
        <w:tc>
          <w:tcPr>
            <w:tcW w:w="1494" w:type="dxa"/>
          </w:tcPr>
          <w:p w14:paraId="46ADDDA4" w14:textId="39803D8E" w:rsidR="00E122F4" w:rsidRDefault="00E122F4">
            <w:pPr>
              <w:rPr>
                <w:ins w:id="4852" w:author="Sorin Salagean" w:date="2015-02-02T17:51:00Z"/>
                <w:b/>
                <w:noProof/>
              </w:rPr>
            </w:pPr>
            <w:ins w:id="4853" w:author="Sorin Salagean" w:date="2015-02-02T17:51:00Z">
              <w:r w:rsidRPr="008542AC">
                <w:rPr>
                  <w:rFonts w:asciiTheme="minorHAnsi" w:hAnsiTheme="minorHAnsi"/>
                  <w:b/>
                  <w:noProof/>
                  <w:sz w:val="22"/>
                  <w:szCs w:val="22"/>
                </w:rPr>
                <w:t xml:space="preserve">Lichidator retail grupa </w:t>
              </w:r>
              <w:r>
                <w:rPr>
                  <w:rFonts w:asciiTheme="minorHAnsi" w:hAnsiTheme="minorHAnsi"/>
                  <w:b/>
                  <w:noProof/>
                  <w:sz w:val="22"/>
                  <w:szCs w:val="22"/>
                </w:rPr>
                <w:t>3</w:t>
              </w:r>
            </w:ins>
          </w:p>
        </w:tc>
        <w:tc>
          <w:tcPr>
            <w:tcW w:w="3705" w:type="dxa"/>
          </w:tcPr>
          <w:p w14:paraId="171CC52E" w14:textId="0913462F" w:rsidR="00E122F4" w:rsidRPr="00417114" w:rsidRDefault="00E122F4" w:rsidP="00E122F4">
            <w:pPr>
              <w:rPr>
                <w:ins w:id="4854" w:author="Sorin Salagean" w:date="2015-02-02T17:51:00Z"/>
                <w:b/>
                <w:noProof/>
              </w:rPr>
            </w:pPr>
            <w:ins w:id="4855" w:author="Sorin Salagean" w:date="2015-02-02T17:51: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5091" w:type="dxa"/>
          </w:tcPr>
          <w:p w14:paraId="45C53F11" w14:textId="0A8D34F4" w:rsidR="00E122F4" w:rsidRDefault="00E122F4" w:rsidP="00E122F4">
            <w:pPr>
              <w:rPr>
                <w:ins w:id="4856" w:author="Sorin Salagean" w:date="2015-02-02T17:51:00Z"/>
                <w:b/>
                <w:noProof/>
              </w:rPr>
            </w:pPr>
            <w:ins w:id="4857" w:author="Sorin Salagean" w:date="2015-02-02T17:51:00Z">
              <w:r w:rsidRPr="00417114">
                <w:rPr>
                  <w:rFonts w:asciiTheme="minorHAnsi" w:eastAsiaTheme="minorHAnsi" w:hAnsiTheme="minorHAnsi" w:cstheme="minorBidi"/>
                  <w:b/>
                  <w:noProof/>
                  <w:sz w:val="22"/>
                  <w:szCs w:val="22"/>
                  <w:lang w:val="ro-RO"/>
                </w:rPr>
                <w:t xml:space="preserve">Filtrarea se face folosind keyword-ul </w:t>
              </w:r>
              <w:r>
                <w:rPr>
                  <w:rFonts w:asciiTheme="minorHAnsi" w:eastAsiaTheme="minorHAnsi" w:hAnsiTheme="minorHAnsi" w:cstheme="minorBidi"/>
                  <w:b/>
                  <w:noProof/>
                  <w:sz w:val="22"/>
                  <w:szCs w:val="22"/>
                  <w:lang w:val="ro-RO"/>
                </w:rPr>
                <w:t>„utilizator operare lichidare dauna”</w:t>
              </w:r>
            </w:ins>
          </w:p>
        </w:tc>
      </w:tr>
      <w:tr w:rsidR="00E122F4" w:rsidRPr="00417114" w14:paraId="4BE2CB1F" w14:textId="77777777" w:rsidTr="00E122F4">
        <w:trPr>
          <w:trHeight w:val="857"/>
          <w:ins w:id="4858" w:author="Sorin Salagean" w:date="2015-02-02T17:51:00Z"/>
        </w:trPr>
        <w:tc>
          <w:tcPr>
            <w:tcW w:w="1494" w:type="dxa"/>
          </w:tcPr>
          <w:p w14:paraId="5C748035" w14:textId="5B51146D" w:rsidR="00E122F4" w:rsidRDefault="00E122F4" w:rsidP="00E122F4">
            <w:pPr>
              <w:rPr>
                <w:ins w:id="4859" w:author="Sorin Salagean" w:date="2015-02-02T17:51:00Z"/>
                <w:b/>
                <w:noProof/>
              </w:rPr>
            </w:pPr>
            <w:ins w:id="4860" w:author="Sorin Salagean" w:date="2015-02-02T17:51:00Z">
              <w:r w:rsidRPr="008542AC">
                <w:rPr>
                  <w:rFonts w:asciiTheme="minorHAnsi" w:hAnsiTheme="minorHAnsi"/>
                  <w:b/>
                  <w:noProof/>
                  <w:sz w:val="22"/>
                  <w:szCs w:val="22"/>
                </w:rPr>
                <w:t>Supervizor</w:t>
              </w:r>
              <w:r>
                <w:rPr>
                  <w:rFonts w:asciiTheme="minorHAnsi" w:hAnsiTheme="minorHAnsi"/>
                  <w:b/>
                  <w:noProof/>
                  <w:sz w:val="22"/>
                  <w:szCs w:val="22"/>
                </w:rPr>
                <w:t xml:space="preserve"> – All flux</w:t>
              </w:r>
            </w:ins>
          </w:p>
        </w:tc>
        <w:tc>
          <w:tcPr>
            <w:tcW w:w="3705" w:type="dxa"/>
          </w:tcPr>
          <w:p w14:paraId="7C6755E1" w14:textId="6E2158AA" w:rsidR="00E122F4" w:rsidRPr="00417114" w:rsidRDefault="00E122F4" w:rsidP="00E122F4">
            <w:pPr>
              <w:rPr>
                <w:ins w:id="4861" w:author="Sorin Salagean" w:date="2015-02-02T17:51:00Z"/>
                <w:b/>
                <w:noProof/>
              </w:rPr>
            </w:pPr>
            <w:ins w:id="4862" w:author="Sorin Salagean" w:date="2015-02-02T17:51: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091" w:type="dxa"/>
          </w:tcPr>
          <w:p w14:paraId="235696C5" w14:textId="018EB8B8" w:rsidR="00E122F4" w:rsidRDefault="00E122F4" w:rsidP="00E122F4">
            <w:pPr>
              <w:rPr>
                <w:ins w:id="4863" w:author="Sorin Salagean" w:date="2015-02-02T17:51:00Z"/>
                <w:b/>
                <w:noProof/>
              </w:rPr>
            </w:pPr>
            <w:ins w:id="4864" w:author="Sorin Salagean" w:date="2015-02-02T17:51:00Z">
              <w:r>
                <w:rPr>
                  <w:rFonts w:asciiTheme="minorHAnsi" w:hAnsiTheme="minorHAnsi"/>
                  <w:b/>
                  <w:noProof/>
                  <w:sz w:val="22"/>
                  <w:szCs w:val="22"/>
                </w:rPr>
                <w:t>N/A</w:t>
              </w:r>
            </w:ins>
          </w:p>
        </w:tc>
      </w:tr>
    </w:tbl>
    <w:p w14:paraId="0CB54A8D" w14:textId="77777777" w:rsidR="00F2755F" w:rsidRDefault="00F2755F" w:rsidP="00F2755F">
      <w:pPr>
        <w:jc w:val="both"/>
        <w:rPr>
          <w:ins w:id="4865" w:author="Sorin Salagean" w:date="2015-01-30T13:10:00Z"/>
          <w:sz w:val="24"/>
          <w:szCs w:val="24"/>
          <w:lang w:val="en-US"/>
        </w:rPr>
      </w:pPr>
    </w:p>
    <w:p w14:paraId="21F9CCBB" w14:textId="77777777" w:rsidR="00F2755F" w:rsidRPr="00126240" w:rsidRDefault="00F2755F" w:rsidP="00F2755F">
      <w:pPr>
        <w:spacing w:line="276" w:lineRule="auto"/>
        <w:rPr>
          <w:ins w:id="4866" w:author="Sorin Salagean" w:date="2015-01-30T13:10:00Z"/>
          <w:b/>
          <w:noProof/>
        </w:rPr>
      </w:pPr>
      <w:ins w:id="4867" w:author="Sorin Salagean" w:date="2015-01-30T13:10: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F2755F" w:rsidRPr="00126240" w14:paraId="59F6C0B5" w14:textId="77777777" w:rsidTr="00A71BAE">
        <w:trPr>
          <w:cnfStyle w:val="100000000000" w:firstRow="1" w:lastRow="0" w:firstColumn="0" w:lastColumn="0" w:oddVBand="0" w:evenVBand="0" w:oddHBand="0" w:evenHBand="0" w:firstRowFirstColumn="0" w:firstRowLastColumn="0" w:lastRowFirstColumn="0" w:lastRowLastColumn="0"/>
          <w:trHeight w:val="362"/>
          <w:ins w:id="4868" w:author="Sorin Salagean" w:date="2015-01-30T13:10:00Z"/>
        </w:trPr>
        <w:tc>
          <w:tcPr>
            <w:tcW w:w="2898" w:type="dxa"/>
            <w:hideMark/>
          </w:tcPr>
          <w:p w14:paraId="072FDCAE" w14:textId="77777777" w:rsidR="00F2755F" w:rsidRPr="00417114" w:rsidRDefault="00F2755F" w:rsidP="009D6112">
            <w:pPr>
              <w:spacing w:line="276" w:lineRule="auto"/>
              <w:rPr>
                <w:ins w:id="4869" w:author="Sorin Salagean" w:date="2015-01-30T13:10:00Z"/>
                <w:rFonts w:asciiTheme="minorHAnsi" w:eastAsiaTheme="minorHAnsi" w:hAnsiTheme="minorHAnsi" w:cstheme="minorBidi"/>
                <w:b/>
                <w:noProof/>
                <w:sz w:val="22"/>
                <w:szCs w:val="22"/>
                <w:lang w:val="ro-RO"/>
              </w:rPr>
            </w:pPr>
            <w:ins w:id="4870" w:author="Sorin Salagean" w:date="2015-01-30T13:10:00Z">
              <w:r w:rsidRPr="00417114">
                <w:rPr>
                  <w:rFonts w:asciiTheme="minorHAnsi" w:eastAsiaTheme="minorHAnsi" w:hAnsiTheme="minorHAnsi" w:cstheme="minorBidi"/>
                  <w:b/>
                  <w:noProof/>
                  <w:sz w:val="22"/>
                  <w:szCs w:val="22"/>
                  <w:lang w:val="ro-RO"/>
                </w:rPr>
                <w:t>Actiune</w:t>
              </w:r>
            </w:ins>
          </w:p>
        </w:tc>
        <w:tc>
          <w:tcPr>
            <w:tcW w:w="7432" w:type="dxa"/>
            <w:hideMark/>
          </w:tcPr>
          <w:p w14:paraId="5231C245" w14:textId="77777777" w:rsidR="00F2755F" w:rsidRPr="00417114" w:rsidRDefault="00F2755F" w:rsidP="009D6112">
            <w:pPr>
              <w:spacing w:line="276" w:lineRule="auto"/>
              <w:rPr>
                <w:ins w:id="4871" w:author="Sorin Salagean" w:date="2015-01-30T13:10:00Z"/>
                <w:rFonts w:asciiTheme="minorHAnsi" w:eastAsiaTheme="minorHAnsi" w:hAnsiTheme="minorHAnsi" w:cstheme="minorBidi"/>
                <w:b/>
                <w:noProof/>
                <w:sz w:val="22"/>
                <w:szCs w:val="22"/>
                <w:lang w:val="ro-RO"/>
              </w:rPr>
            </w:pPr>
            <w:ins w:id="4872" w:author="Sorin Salagean" w:date="2015-01-30T13:10:00Z">
              <w:r w:rsidRPr="00417114">
                <w:rPr>
                  <w:rFonts w:asciiTheme="minorHAnsi" w:eastAsiaTheme="minorHAnsi" w:hAnsiTheme="minorHAnsi" w:cstheme="minorBidi"/>
                  <w:b/>
                  <w:noProof/>
                  <w:sz w:val="22"/>
                  <w:szCs w:val="22"/>
                  <w:lang w:val="ro-RO"/>
                </w:rPr>
                <w:t>Descriere Actiune</w:t>
              </w:r>
            </w:ins>
          </w:p>
        </w:tc>
      </w:tr>
      <w:tr w:rsidR="00A71BAE" w:rsidRPr="00126240" w14:paraId="4A7AFD23" w14:textId="77777777" w:rsidTr="00A71BAE">
        <w:trPr>
          <w:trHeight w:val="362"/>
          <w:ins w:id="4873" w:author="Sorin Salagean" w:date="2015-01-30T13:10:00Z"/>
        </w:trPr>
        <w:tc>
          <w:tcPr>
            <w:tcW w:w="2898" w:type="dxa"/>
          </w:tcPr>
          <w:p w14:paraId="6A4BD251" w14:textId="7CA5DD00" w:rsidR="00A71BAE" w:rsidRPr="00417114" w:rsidRDefault="00A71BAE">
            <w:pPr>
              <w:spacing w:line="276" w:lineRule="auto"/>
              <w:rPr>
                <w:ins w:id="4874" w:author="Sorin Salagean" w:date="2015-01-30T13:10:00Z"/>
                <w:rFonts w:asciiTheme="minorHAnsi" w:eastAsiaTheme="minorHAnsi" w:hAnsiTheme="minorHAnsi" w:cstheme="minorBidi"/>
                <w:b/>
                <w:noProof/>
                <w:sz w:val="22"/>
                <w:szCs w:val="22"/>
                <w:lang w:val="ro-RO"/>
              </w:rPr>
            </w:pPr>
            <w:ins w:id="4875" w:author="Sorin Salagean" w:date="2015-02-02T11:49:00Z">
              <w:r>
                <w:rPr>
                  <w:rFonts w:asciiTheme="minorHAnsi" w:eastAsiaTheme="minorHAnsi" w:hAnsiTheme="minorHAnsi" w:cstheme="minorBidi"/>
                  <w:b/>
                  <w:noProof/>
                  <w:sz w:val="22"/>
                  <w:szCs w:val="22"/>
                  <w:lang w:val="ro-RO"/>
                </w:rPr>
                <w:t>Setare Etapa „Lichidator (Dosare in lucru)”</w:t>
              </w:r>
            </w:ins>
          </w:p>
        </w:tc>
        <w:tc>
          <w:tcPr>
            <w:tcW w:w="7432" w:type="dxa"/>
          </w:tcPr>
          <w:p w14:paraId="79D06336" w14:textId="0B69BE6B" w:rsidR="00A71BAE" w:rsidRPr="00417114" w:rsidRDefault="00A71BAE" w:rsidP="00A71BAE">
            <w:pPr>
              <w:spacing w:line="276" w:lineRule="auto"/>
              <w:rPr>
                <w:ins w:id="4876" w:author="Sorin Salagean" w:date="2015-01-30T13:10:00Z"/>
                <w:rFonts w:asciiTheme="minorHAnsi" w:eastAsiaTheme="minorHAnsi" w:hAnsiTheme="minorHAnsi" w:cstheme="minorBidi"/>
                <w:b/>
                <w:noProof/>
                <w:sz w:val="22"/>
                <w:szCs w:val="22"/>
                <w:lang w:val="ro-RO"/>
              </w:rPr>
            </w:pPr>
            <w:ins w:id="4877" w:author="Sorin Salagean" w:date="2015-02-02T11:49:00Z">
              <w:r>
                <w:rPr>
                  <w:rFonts w:asciiTheme="minorHAnsi" w:eastAsiaTheme="minorHAnsi" w:hAnsiTheme="minorHAnsi" w:cstheme="minorBidi"/>
                  <w:b/>
                  <w:noProof/>
                  <w:sz w:val="22"/>
                  <w:szCs w:val="22"/>
                  <w:lang w:val="ro-RO"/>
                </w:rPr>
                <w:t>Se va seta kw-ul „Etapa dosar” cu valoarea „</w:t>
              </w:r>
            </w:ins>
            <w:ins w:id="4878" w:author="Sorin Salagean" w:date="2015-02-02T11:50:00Z">
              <w:r>
                <w:rPr>
                  <w:rFonts w:asciiTheme="minorHAnsi" w:eastAsiaTheme="minorHAnsi" w:hAnsiTheme="minorHAnsi" w:cstheme="minorBidi"/>
                  <w:b/>
                  <w:noProof/>
                  <w:sz w:val="22"/>
                  <w:szCs w:val="22"/>
                  <w:lang w:val="ro-RO"/>
                </w:rPr>
                <w:t>Lichidator (Dosare in lucru)”</w:t>
              </w:r>
            </w:ins>
          </w:p>
        </w:tc>
      </w:tr>
    </w:tbl>
    <w:p w14:paraId="6B4DFE8E" w14:textId="77777777" w:rsidR="00F2755F" w:rsidRPr="00126240" w:rsidRDefault="00F2755F" w:rsidP="00F2755F">
      <w:pPr>
        <w:spacing w:line="276" w:lineRule="auto"/>
        <w:rPr>
          <w:ins w:id="4879" w:author="Sorin Salagean" w:date="2015-01-30T13:10:00Z"/>
          <w:rStyle w:val="EstiloCuerpo"/>
          <w:noProof/>
        </w:rPr>
      </w:pPr>
    </w:p>
    <w:p w14:paraId="2A2B7B6F" w14:textId="77777777" w:rsidR="00F2755F" w:rsidRPr="00126240" w:rsidRDefault="00F2755F" w:rsidP="00F2755F">
      <w:pPr>
        <w:spacing w:line="276" w:lineRule="auto"/>
        <w:rPr>
          <w:ins w:id="4880" w:author="Sorin Salagean" w:date="2015-01-30T13:10:00Z"/>
          <w:b/>
          <w:noProof/>
        </w:rPr>
      </w:pPr>
      <w:ins w:id="4881" w:author="Sorin Salagean" w:date="2015-01-30T13:10: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Change w:id="4882" w:author="Sorin Salagean" w:date="2015-02-02T12:21:00Z">
          <w:tblPr>
            <w:tblStyle w:val="TableWeb2"/>
            <w:tblW w:w="0" w:type="auto"/>
            <w:tblLook w:val="04A0" w:firstRow="1" w:lastRow="0" w:firstColumn="1" w:lastColumn="0" w:noHBand="0" w:noVBand="1"/>
          </w:tblPr>
        </w:tblPrChange>
      </w:tblPr>
      <w:tblGrid>
        <w:gridCol w:w="2084"/>
        <w:gridCol w:w="5233"/>
        <w:gridCol w:w="1039"/>
        <w:gridCol w:w="2094"/>
        <w:tblGridChange w:id="4883">
          <w:tblGrid>
            <w:gridCol w:w="1960"/>
            <w:gridCol w:w="122"/>
            <w:gridCol w:w="2"/>
            <w:gridCol w:w="5193"/>
            <w:gridCol w:w="40"/>
            <w:gridCol w:w="1039"/>
            <w:gridCol w:w="61"/>
            <w:gridCol w:w="36"/>
            <w:gridCol w:w="4"/>
            <w:gridCol w:w="1993"/>
          </w:tblGrid>
        </w:tblGridChange>
      </w:tblGrid>
      <w:tr w:rsidR="00F2755F" w:rsidRPr="00126240" w14:paraId="507E37AC" w14:textId="77777777" w:rsidTr="006749D7">
        <w:trPr>
          <w:cnfStyle w:val="100000000000" w:firstRow="1" w:lastRow="0" w:firstColumn="0" w:lastColumn="0" w:oddVBand="0" w:evenVBand="0" w:oddHBand="0" w:evenHBand="0" w:firstRowFirstColumn="0" w:firstRowLastColumn="0" w:lastRowFirstColumn="0" w:lastRowLastColumn="0"/>
          <w:trHeight w:val="362"/>
          <w:ins w:id="4884" w:author="Sorin Salagean" w:date="2015-01-30T13:10:00Z"/>
          <w:trPrChange w:id="4885" w:author="Sorin Salagean" w:date="2015-02-02T12:21:00Z">
            <w:trPr>
              <w:trHeight w:val="362"/>
            </w:trPr>
          </w:trPrChange>
        </w:trPr>
        <w:tc>
          <w:tcPr>
            <w:tcW w:w="2024" w:type="dxa"/>
            <w:hideMark/>
            <w:tcPrChange w:id="4886" w:author="Sorin Salagean" w:date="2015-02-02T12:21:00Z">
              <w:tcPr>
                <w:tcW w:w="1903" w:type="dxa"/>
                <w:hideMark/>
              </w:tcPr>
            </w:tcPrChange>
          </w:tcPr>
          <w:p w14:paraId="612B0FE3"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4887" w:author="Sorin Salagean" w:date="2015-01-30T13:10:00Z"/>
                <w:rFonts w:asciiTheme="minorHAnsi" w:eastAsiaTheme="minorHAnsi" w:hAnsiTheme="minorHAnsi" w:cstheme="minorBidi"/>
                <w:b/>
                <w:noProof/>
                <w:sz w:val="22"/>
                <w:szCs w:val="22"/>
                <w:lang w:val="ro-RO"/>
              </w:rPr>
            </w:pPr>
            <w:ins w:id="4888" w:author="Sorin Salagean" w:date="2015-01-30T13:10:00Z">
              <w:r w:rsidRPr="00417114">
                <w:rPr>
                  <w:rFonts w:asciiTheme="minorHAnsi" w:eastAsiaTheme="minorHAnsi" w:hAnsiTheme="minorHAnsi" w:cstheme="minorBidi"/>
                  <w:b/>
                  <w:noProof/>
                  <w:sz w:val="22"/>
                  <w:szCs w:val="22"/>
                  <w:lang w:val="ro-RO"/>
                </w:rPr>
                <w:t>Nume task</w:t>
              </w:r>
            </w:ins>
          </w:p>
        </w:tc>
        <w:tc>
          <w:tcPr>
            <w:tcW w:w="5193" w:type="dxa"/>
            <w:hideMark/>
            <w:tcPrChange w:id="4889" w:author="Sorin Salagean" w:date="2015-02-02T12:21:00Z">
              <w:tcPr>
                <w:tcW w:w="5288" w:type="dxa"/>
                <w:gridSpan w:val="3"/>
                <w:hideMark/>
              </w:tcPr>
            </w:tcPrChange>
          </w:tcPr>
          <w:p w14:paraId="4C0D6B01"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4890" w:author="Sorin Salagean" w:date="2015-01-30T13:10:00Z"/>
                <w:rFonts w:asciiTheme="minorHAnsi" w:eastAsiaTheme="minorHAnsi" w:hAnsiTheme="minorHAnsi" w:cstheme="minorBidi"/>
                <w:b/>
                <w:noProof/>
                <w:sz w:val="22"/>
                <w:szCs w:val="22"/>
                <w:lang w:val="ro-RO"/>
              </w:rPr>
            </w:pPr>
            <w:ins w:id="4891" w:author="Sorin Salagean" w:date="2015-01-30T13:10:00Z">
              <w:r w:rsidRPr="00417114">
                <w:rPr>
                  <w:rFonts w:asciiTheme="minorHAnsi" w:eastAsiaTheme="minorHAnsi" w:hAnsiTheme="minorHAnsi" w:cstheme="minorBidi"/>
                  <w:b/>
                  <w:noProof/>
                  <w:sz w:val="22"/>
                  <w:szCs w:val="22"/>
                  <w:lang w:val="ro-RO"/>
                </w:rPr>
                <w:t>Descriere</w:t>
              </w:r>
            </w:ins>
          </w:p>
        </w:tc>
        <w:tc>
          <w:tcPr>
            <w:tcW w:w="999" w:type="dxa"/>
            <w:hideMark/>
            <w:tcPrChange w:id="4892" w:author="Sorin Salagean" w:date="2015-02-02T12:21:00Z">
              <w:tcPr>
                <w:tcW w:w="1100" w:type="dxa"/>
                <w:gridSpan w:val="3"/>
                <w:hideMark/>
              </w:tcPr>
            </w:tcPrChange>
          </w:tcPr>
          <w:p w14:paraId="39CEE2A6"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4893" w:author="Sorin Salagean" w:date="2015-01-30T13:10:00Z"/>
                <w:rFonts w:asciiTheme="minorHAnsi" w:eastAsiaTheme="minorHAnsi" w:hAnsiTheme="minorHAnsi" w:cstheme="minorBidi"/>
                <w:b/>
                <w:noProof/>
                <w:sz w:val="22"/>
                <w:szCs w:val="22"/>
                <w:lang w:val="ro-RO"/>
              </w:rPr>
            </w:pPr>
            <w:ins w:id="4894" w:author="Sorin Salagean" w:date="2015-01-30T13:10:00Z">
              <w:r w:rsidRPr="00417114">
                <w:rPr>
                  <w:rFonts w:asciiTheme="minorHAnsi" w:eastAsiaTheme="minorHAnsi" w:hAnsiTheme="minorHAnsi" w:cstheme="minorBidi"/>
                  <w:b/>
                  <w:noProof/>
                  <w:sz w:val="22"/>
                  <w:szCs w:val="22"/>
                  <w:lang w:val="ro-RO"/>
                </w:rPr>
                <w:t>Validari</w:t>
              </w:r>
            </w:ins>
          </w:p>
        </w:tc>
        <w:tc>
          <w:tcPr>
            <w:tcW w:w="2034" w:type="dxa"/>
            <w:tcPrChange w:id="4895" w:author="Sorin Salagean" w:date="2015-02-02T12:21:00Z">
              <w:tcPr>
                <w:tcW w:w="1959" w:type="dxa"/>
                <w:gridSpan w:val="3"/>
              </w:tcPr>
            </w:tcPrChange>
          </w:tcPr>
          <w:p w14:paraId="50D9D99D" w14:textId="77777777" w:rsidR="00F2755F" w:rsidRPr="00417114" w:rsidRDefault="00F2755F" w:rsidP="009D6112">
            <w:pPr>
              <w:spacing w:line="276" w:lineRule="auto"/>
              <w:cnfStyle w:val="100000000000" w:firstRow="1" w:lastRow="0" w:firstColumn="0" w:lastColumn="0" w:oddVBand="0" w:evenVBand="0" w:oddHBand="0" w:evenHBand="0" w:firstRowFirstColumn="0" w:firstRowLastColumn="0" w:lastRowFirstColumn="0" w:lastRowLastColumn="0"/>
              <w:rPr>
                <w:ins w:id="4896" w:author="Sorin Salagean" w:date="2015-01-30T13:10:00Z"/>
                <w:rFonts w:asciiTheme="minorHAnsi" w:eastAsiaTheme="minorHAnsi" w:hAnsiTheme="minorHAnsi" w:cstheme="minorBidi"/>
                <w:b/>
                <w:noProof/>
                <w:sz w:val="22"/>
                <w:szCs w:val="22"/>
                <w:lang w:val="ro-RO"/>
              </w:rPr>
            </w:pPr>
            <w:ins w:id="4897" w:author="Sorin Salagean" w:date="2015-01-30T13:10:00Z">
              <w:r w:rsidRPr="00417114">
                <w:rPr>
                  <w:rFonts w:asciiTheme="minorHAnsi" w:eastAsiaTheme="minorHAnsi" w:hAnsiTheme="minorHAnsi" w:cstheme="minorBidi"/>
                  <w:b/>
                  <w:noProof/>
                  <w:sz w:val="22"/>
                  <w:szCs w:val="22"/>
                  <w:lang w:val="ro-RO"/>
                </w:rPr>
                <w:t>Cerinte sistem</w:t>
              </w:r>
            </w:ins>
          </w:p>
        </w:tc>
      </w:tr>
      <w:tr w:rsidR="00B90209" w:rsidRPr="00126240" w14:paraId="0B9F2307" w14:textId="77777777" w:rsidTr="006749D7">
        <w:trPr>
          <w:trHeight w:val="362"/>
          <w:ins w:id="4898" w:author="Sorin Salagean" w:date="2015-02-02T11:59:00Z"/>
          <w:trPrChange w:id="4899" w:author="Sorin Salagean" w:date="2015-02-02T12:21:00Z">
            <w:trPr>
              <w:trHeight w:val="362"/>
            </w:trPr>
          </w:trPrChange>
        </w:trPr>
        <w:tc>
          <w:tcPr>
            <w:tcW w:w="2024" w:type="dxa"/>
            <w:tcPrChange w:id="4900" w:author="Sorin Salagean" w:date="2015-02-02T12:21:00Z">
              <w:tcPr>
                <w:tcW w:w="2025" w:type="dxa"/>
                <w:gridSpan w:val="2"/>
              </w:tcPr>
            </w:tcPrChange>
          </w:tcPr>
          <w:p w14:paraId="27D127C8" w14:textId="77777777" w:rsidR="00B90209" w:rsidRPr="00CB26B7" w:rsidRDefault="00B90209" w:rsidP="003123E6">
            <w:pPr>
              <w:spacing w:line="276" w:lineRule="auto"/>
              <w:rPr>
                <w:ins w:id="4901" w:author="Sorin Salagean" w:date="2015-02-02T11:59:00Z"/>
                <w:rFonts w:asciiTheme="minorHAnsi" w:hAnsiTheme="minorHAnsi"/>
                <w:b/>
                <w:noProof/>
                <w:sz w:val="22"/>
                <w:szCs w:val="22"/>
              </w:rPr>
            </w:pPr>
            <w:ins w:id="4902" w:author="Sorin Salagean" w:date="2015-02-02T11:59:00Z">
              <w:r w:rsidRPr="00CB26B7">
                <w:rPr>
                  <w:b/>
                </w:rPr>
                <w:t>Import document dosar</w:t>
              </w:r>
            </w:ins>
          </w:p>
        </w:tc>
        <w:tc>
          <w:tcPr>
            <w:tcW w:w="5193" w:type="dxa"/>
            <w:tcPrChange w:id="4903" w:author="Sorin Salagean" w:date="2015-02-02T12:21:00Z">
              <w:tcPr>
                <w:tcW w:w="5194" w:type="dxa"/>
                <w:gridSpan w:val="3"/>
              </w:tcPr>
            </w:tcPrChange>
          </w:tcPr>
          <w:p w14:paraId="1DEFFC00" w14:textId="77777777" w:rsidR="00B90209" w:rsidRPr="00CB26B7" w:rsidRDefault="00B90209" w:rsidP="003123E6">
            <w:pPr>
              <w:spacing w:line="276" w:lineRule="auto"/>
              <w:rPr>
                <w:ins w:id="4904" w:author="Sorin Salagean" w:date="2015-02-02T11:59:00Z"/>
                <w:rFonts w:asciiTheme="minorHAnsi" w:hAnsiTheme="minorHAnsi"/>
                <w:b/>
                <w:noProof/>
                <w:sz w:val="22"/>
                <w:szCs w:val="22"/>
              </w:rPr>
            </w:pPr>
            <w:ins w:id="4905" w:author="Sorin Salagean" w:date="2015-02-02T11:59:00Z">
              <w:r w:rsidRPr="00CB26B7">
                <w:t>Se importa documentul “CL – Dosar dauna auto Casco”</w:t>
              </w:r>
            </w:ins>
          </w:p>
        </w:tc>
        <w:tc>
          <w:tcPr>
            <w:tcW w:w="999" w:type="dxa"/>
            <w:tcPrChange w:id="4906" w:author="Sorin Salagean" w:date="2015-02-02T12:21:00Z">
              <w:tcPr>
                <w:tcW w:w="1096" w:type="dxa"/>
                <w:gridSpan w:val="4"/>
              </w:tcPr>
            </w:tcPrChange>
          </w:tcPr>
          <w:p w14:paraId="1AA34566" w14:textId="77777777" w:rsidR="00B90209" w:rsidRPr="00CB26B7" w:rsidRDefault="00B90209" w:rsidP="003123E6">
            <w:pPr>
              <w:spacing w:line="276" w:lineRule="auto"/>
              <w:rPr>
                <w:ins w:id="4907" w:author="Sorin Salagean" w:date="2015-02-02T11:59:00Z"/>
                <w:rFonts w:asciiTheme="minorHAnsi" w:hAnsiTheme="minorHAnsi"/>
                <w:b/>
                <w:noProof/>
                <w:sz w:val="22"/>
                <w:szCs w:val="22"/>
              </w:rPr>
            </w:pPr>
          </w:p>
        </w:tc>
        <w:tc>
          <w:tcPr>
            <w:tcW w:w="2034" w:type="dxa"/>
            <w:tcPrChange w:id="4908" w:author="Sorin Salagean" w:date="2015-02-02T12:21:00Z">
              <w:tcPr>
                <w:tcW w:w="1935" w:type="dxa"/>
              </w:tcPr>
            </w:tcPrChange>
          </w:tcPr>
          <w:p w14:paraId="04AA12C8" w14:textId="77777777" w:rsidR="00B90209" w:rsidRPr="00CB26B7" w:rsidRDefault="00B90209" w:rsidP="003123E6">
            <w:pPr>
              <w:spacing w:line="276" w:lineRule="auto"/>
              <w:rPr>
                <w:ins w:id="4909" w:author="Sorin Salagean" w:date="2015-02-02T11:59:00Z"/>
                <w:rFonts w:asciiTheme="minorHAnsi" w:hAnsiTheme="minorHAnsi"/>
                <w:b/>
                <w:noProof/>
                <w:sz w:val="22"/>
                <w:szCs w:val="22"/>
              </w:rPr>
            </w:pPr>
            <w:ins w:id="4910" w:author="Sorin Salagean" w:date="2015-02-02T11:59:00Z">
              <w:r w:rsidRPr="00CB26B7">
                <w:t>Import Document</w:t>
              </w:r>
            </w:ins>
          </w:p>
        </w:tc>
      </w:tr>
      <w:tr w:rsidR="00F2755F" w:rsidRPr="00126240" w14:paraId="599A9B22" w14:textId="77777777" w:rsidTr="006749D7">
        <w:trPr>
          <w:trHeight w:val="362"/>
          <w:ins w:id="4911" w:author="Sorin Salagean" w:date="2015-01-30T13:10:00Z"/>
          <w:trPrChange w:id="4912" w:author="Sorin Salagean" w:date="2015-02-02T12:21:00Z">
            <w:trPr>
              <w:trHeight w:val="362"/>
            </w:trPr>
          </w:trPrChange>
        </w:trPr>
        <w:tc>
          <w:tcPr>
            <w:tcW w:w="2024" w:type="dxa"/>
            <w:tcPrChange w:id="4913" w:author="Sorin Salagean" w:date="2015-02-02T12:21:00Z">
              <w:tcPr>
                <w:tcW w:w="1903" w:type="dxa"/>
              </w:tcPr>
            </w:tcPrChange>
          </w:tcPr>
          <w:p w14:paraId="152AA0F2" w14:textId="65306DB3" w:rsidR="00F2755F" w:rsidRPr="00CB26B7" w:rsidRDefault="00B90209" w:rsidP="009D6112">
            <w:pPr>
              <w:spacing w:line="276" w:lineRule="auto"/>
              <w:rPr>
                <w:ins w:id="4914" w:author="Sorin Salagean" w:date="2015-01-30T13:10:00Z"/>
                <w:rFonts w:asciiTheme="minorHAnsi" w:hAnsiTheme="minorHAnsi"/>
                <w:b/>
                <w:noProof/>
                <w:sz w:val="22"/>
                <w:szCs w:val="22"/>
                <w:rPrChange w:id="4915" w:author="Sorin Salagean" w:date="2015-02-09T11:08:00Z">
                  <w:rPr>
                    <w:ins w:id="4916" w:author="Sorin Salagean" w:date="2015-01-30T13:10:00Z"/>
                    <w:b/>
                    <w:noProof/>
                  </w:rPr>
                </w:rPrChange>
              </w:rPr>
            </w:pPr>
            <w:ins w:id="4917" w:author="Sorin Salagean" w:date="2015-02-02T12:00:00Z">
              <w:r w:rsidRPr="00CB26B7">
                <w:rPr>
                  <w:b/>
                  <w:noProof/>
                </w:rPr>
                <w:t>Creare Accept de plata</w:t>
              </w:r>
            </w:ins>
          </w:p>
        </w:tc>
        <w:tc>
          <w:tcPr>
            <w:tcW w:w="5193" w:type="dxa"/>
            <w:tcPrChange w:id="4918" w:author="Sorin Salagean" w:date="2015-02-02T12:21:00Z">
              <w:tcPr>
                <w:tcW w:w="5288" w:type="dxa"/>
                <w:gridSpan w:val="3"/>
              </w:tcPr>
            </w:tcPrChange>
          </w:tcPr>
          <w:p w14:paraId="4AB1D389" w14:textId="77777777" w:rsidR="00527E75" w:rsidRPr="00CB26B7" w:rsidRDefault="00B90209" w:rsidP="009D6112">
            <w:pPr>
              <w:spacing w:line="276" w:lineRule="auto"/>
              <w:rPr>
                <w:ins w:id="4919" w:author="Sorin Salagean" w:date="2015-02-02T12:31:00Z"/>
                <w:rFonts w:asciiTheme="minorHAnsi" w:hAnsiTheme="minorHAnsi"/>
                <w:noProof/>
                <w:sz w:val="22"/>
                <w:szCs w:val="22"/>
              </w:rPr>
            </w:pPr>
            <w:ins w:id="4920" w:author="Sorin Salagean" w:date="2015-02-02T12:01:00Z">
              <w:r w:rsidRPr="00CB26B7">
                <w:rPr>
                  <w:noProof/>
                  <w:rPrChange w:id="4921" w:author="Sorin Salagean" w:date="2015-02-09T11:08:00Z">
                    <w:rPr>
                      <w:b/>
                      <w:noProof/>
                    </w:rPr>
                  </w:rPrChange>
                </w:rPr>
                <w:t xml:space="preserve">La apasarea butonului se va deschide un formular Unity Form – </w:t>
              </w:r>
            </w:ins>
            <w:ins w:id="4922" w:author="Sorin Salagean" w:date="2015-02-02T12:02:00Z">
              <w:r w:rsidRPr="00CB26B7">
                <w:rPr>
                  <w:noProof/>
                </w:rPr>
                <w:t>“</w:t>
              </w:r>
            </w:ins>
            <w:ins w:id="4923" w:author="Sorin Salagean" w:date="2015-02-02T12:01:00Z">
              <w:r w:rsidRPr="00CB26B7">
                <w:rPr>
                  <w:noProof/>
                </w:rPr>
                <w:t>Accept de plata</w:t>
              </w:r>
            </w:ins>
            <w:ins w:id="4924" w:author="Sorin Salagean" w:date="2015-02-02T12:02:00Z">
              <w:r w:rsidRPr="00CB26B7">
                <w:rPr>
                  <w:noProof/>
                </w:rPr>
                <w:t>”</w:t>
              </w:r>
            </w:ins>
          </w:p>
          <w:p w14:paraId="459A3FA5" w14:textId="77777777" w:rsidR="00527E75" w:rsidRPr="00CB26B7" w:rsidRDefault="00527E75" w:rsidP="00527E75">
            <w:pPr>
              <w:jc w:val="both"/>
              <w:rPr>
                <w:rFonts w:asciiTheme="minorHAnsi" w:hAnsiTheme="minorHAnsi"/>
                <w:sz w:val="22"/>
                <w:szCs w:val="22"/>
                <w:rPrChange w:id="4925" w:author="Sorin Salagean" w:date="2015-02-09T11:08:00Z">
                  <w:rPr>
                    <w:sz w:val="22"/>
                    <w:szCs w:val="22"/>
                  </w:rPr>
                </w:rPrChange>
              </w:rPr>
            </w:pPr>
            <w:moveToRangeStart w:id="4926" w:author="Sorin Salagean" w:date="2015-02-02T12:31:00Z" w:name="move410643628"/>
            <w:moveTo w:id="4927" w:author="Sorin Salagean" w:date="2015-02-02T12:31:00Z">
              <w:r w:rsidRPr="00CB26B7">
                <w:t>La apasarea butonului “Creare Accept de plata”, OnBase interogheaza Insis si deschide o tabela cu toate cererile de pe dosar posibil pentru a se crea accept de plata. Starea cererii in Insis trebuie sa fie “neconfirmat”. Userul alege pentru care din cererile din lista doreste sa creeze Accept de plata selectand linia respectiva.</w:t>
              </w:r>
            </w:moveTo>
          </w:p>
          <w:p w14:paraId="498885D7" w14:textId="77777777" w:rsidR="00527E75" w:rsidRPr="00CB26B7" w:rsidRDefault="00527E75" w:rsidP="00527E75">
            <w:pPr>
              <w:jc w:val="both"/>
              <w:rPr>
                <w:rFonts w:asciiTheme="minorHAnsi" w:hAnsiTheme="minorHAnsi"/>
                <w:sz w:val="22"/>
                <w:szCs w:val="22"/>
                <w:rPrChange w:id="4928" w:author="Sorin Salagean" w:date="2015-02-09T11:08:00Z">
                  <w:rPr>
                    <w:sz w:val="22"/>
                    <w:szCs w:val="22"/>
                  </w:rPr>
                </w:rPrChange>
              </w:rPr>
            </w:pPr>
            <w:moveTo w:id="4929" w:author="Sorin Salagean" w:date="2015-02-02T12:31:00Z">
              <w:r w:rsidRPr="00CB26B7">
                <w:t>Tabela de unde userul selecteaza contine urmatoarele informatii:</w:t>
              </w:r>
            </w:moveTo>
          </w:p>
          <w:p w14:paraId="15836E56" w14:textId="77777777" w:rsidR="00527E75" w:rsidRPr="00CB26B7" w:rsidRDefault="00527E75" w:rsidP="00527E75">
            <w:pPr>
              <w:pStyle w:val="ListParagraph"/>
              <w:numPr>
                <w:ilvl w:val="0"/>
                <w:numId w:val="8"/>
              </w:numPr>
              <w:jc w:val="both"/>
              <w:rPr>
                <w:rFonts w:asciiTheme="minorHAnsi" w:hAnsiTheme="minorHAnsi"/>
                <w:sz w:val="22"/>
                <w:szCs w:val="22"/>
                <w:rPrChange w:id="4930" w:author="Sorin Salagean" w:date="2015-02-09T11:08:00Z">
                  <w:rPr>
                    <w:sz w:val="22"/>
                    <w:szCs w:val="22"/>
                  </w:rPr>
                </w:rPrChange>
              </w:rPr>
            </w:pPr>
            <w:moveTo w:id="4931" w:author="Sorin Salagean" w:date="2015-02-02T12:31:00Z">
              <w:r w:rsidRPr="00CB26B7">
                <w:t>Nume beneficiar</w:t>
              </w:r>
            </w:moveTo>
          </w:p>
          <w:p w14:paraId="6E2C9BED" w14:textId="77777777" w:rsidR="00527E75" w:rsidRPr="00CB26B7" w:rsidRDefault="00527E75" w:rsidP="00527E75">
            <w:pPr>
              <w:pStyle w:val="ListParagraph"/>
              <w:numPr>
                <w:ilvl w:val="0"/>
                <w:numId w:val="8"/>
              </w:numPr>
              <w:jc w:val="both"/>
              <w:rPr>
                <w:rFonts w:asciiTheme="minorHAnsi" w:hAnsiTheme="minorHAnsi"/>
                <w:sz w:val="22"/>
                <w:szCs w:val="22"/>
                <w:rPrChange w:id="4932" w:author="Sorin Salagean" w:date="2015-02-09T11:08:00Z">
                  <w:rPr>
                    <w:sz w:val="22"/>
                    <w:szCs w:val="22"/>
                  </w:rPr>
                </w:rPrChange>
              </w:rPr>
            </w:pPr>
            <w:moveTo w:id="4933" w:author="Sorin Salagean" w:date="2015-02-02T12:31:00Z">
              <w:r w:rsidRPr="00CB26B7">
                <w:t>Numar cerere Insis</w:t>
              </w:r>
            </w:moveTo>
          </w:p>
          <w:p w14:paraId="4066C643" w14:textId="77777777" w:rsidR="00527E75" w:rsidRPr="00CB26B7" w:rsidRDefault="00527E75" w:rsidP="00527E75">
            <w:pPr>
              <w:pStyle w:val="ListParagraph"/>
              <w:numPr>
                <w:ilvl w:val="0"/>
                <w:numId w:val="8"/>
              </w:numPr>
              <w:jc w:val="both"/>
              <w:rPr>
                <w:rFonts w:asciiTheme="minorHAnsi" w:hAnsiTheme="minorHAnsi"/>
                <w:sz w:val="22"/>
                <w:szCs w:val="22"/>
                <w:rPrChange w:id="4934" w:author="Sorin Salagean" w:date="2015-02-09T11:08:00Z">
                  <w:rPr>
                    <w:sz w:val="22"/>
                    <w:szCs w:val="22"/>
                  </w:rPr>
                </w:rPrChange>
              </w:rPr>
            </w:pPr>
            <w:moveTo w:id="4935" w:author="Sorin Salagean" w:date="2015-02-02T12:31:00Z">
              <w:r w:rsidRPr="00CB26B7">
                <w:t>ID cerere</w:t>
              </w:r>
            </w:moveTo>
          </w:p>
          <w:p w14:paraId="41D0D939" w14:textId="77777777" w:rsidR="00527E75" w:rsidRPr="00CB26B7" w:rsidRDefault="00527E75" w:rsidP="00527E75">
            <w:pPr>
              <w:pStyle w:val="ListParagraph"/>
              <w:numPr>
                <w:ilvl w:val="0"/>
                <w:numId w:val="8"/>
              </w:numPr>
              <w:jc w:val="both"/>
              <w:rPr>
                <w:rFonts w:asciiTheme="minorHAnsi" w:hAnsiTheme="minorHAnsi"/>
                <w:sz w:val="22"/>
                <w:szCs w:val="22"/>
                <w:rPrChange w:id="4936" w:author="Sorin Salagean" w:date="2015-02-09T11:08:00Z">
                  <w:rPr>
                    <w:sz w:val="22"/>
                    <w:szCs w:val="22"/>
                  </w:rPr>
                </w:rPrChange>
              </w:rPr>
            </w:pPr>
            <w:moveTo w:id="4937" w:author="Sorin Salagean" w:date="2015-02-02T12:31:00Z">
              <w:r w:rsidRPr="00CB26B7">
                <w:t>Status cerere</w:t>
              </w:r>
            </w:moveTo>
          </w:p>
          <w:p w14:paraId="1F6D2721" w14:textId="54B6DED1" w:rsidR="00F2755F" w:rsidRPr="00CB26B7" w:rsidRDefault="00527E75">
            <w:pPr>
              <w:pStyle w:val="ListParagraph"/>
              <w:numPr>
                <w:ilvl w:val="0"/>
                <w:numId w:val="8"/>
              </w:numPr>
              <w:jc w:val="both"/>
              <w:rPr>
                <w:ins w:id="4938" w:author="Sorin Salagean" w:date="2015-01-30T13:10:00Z"/>
                <w:rFonts w:asciiTheme="minorHAnsi" w:hAnsiTheme="minorHAnsi"/>
                <w:noProof/>
                <w:sz w:val="22"/>
                <w:szCs w:val="22"/>
                <w:rPrChange w:id="4939" w:author="Sorin Salagean" w:date="2015-02-09T11:08:00Z">
                  <w:rPr>
                    <w:ins w:id="4940" w:author="Sorin Salagean" w:date="2015-01-30T13:10:00Z"/>
                    <w:b/>
                    <w:noProof/>
                  </w:rPr>
                </w:rPrChange>
              </w:rPr>
              <w:pPrChange w:id="4941" w:author="Sorin Salagean" w:date="2015-02-02T12:32:00Z">
                <w:pPr>
                  <w:spacing w:line="276" w:lineRule="auto"/>
                </w:pPr>
              </w:pPrChange>
            </w:pPr>
            <w:moveTo w:id="4942" w:author="Sorin Salagean" w:date="2015-02-02T12:31:00Z">
              <w:r w:rsidRPr="00CB26B7">
                <w:t>Valoare</w:t>
              </w:r>
            </w:moveTo>
            <w:moveToRangeEnd w:id="4926"/>
          </w:p>
        </w:tc>
        <w:tc>
          <w:tcPr>
            <w:tcW w:w="999" w:type="dxa"/>
            <w:tcPrChange w:id="4943" w:author="Sorin Salagean" w:date="2015-02-02T12:21:00Z">
              <w:tcPr>
                <w:tcW w:w="1100" w:type="dxa"/>
                <w:gridSpan w:val="3"/>
              </w:tcPr>
            </w:tcPrChange>
          </w:tcPr>
          <w:p w14:paraId="3982CDD8" w14:textId="77777777" w:rsidR="00F2755F" w:rsidRPr="00CB26B7" w:rsidRDefault="00F2755F" w:rsidP="009D6112">
            <w:pPr>
              <w:spacing w:line="276" w:lineRule="auto"/>
              <w:rPr>
                <w:ins w:id="4944" w:author="Sorin Salagean" w:date="2015-01-30T13:10:00Z"/>
                <w:rFonts w:asciiTheme="minorHAnsi" w:hAnsiTheme="minorHAnsi"/>
                <w:b/>
                <w:noProof/>
                <w:sz w:val="22"/>
                <w:szCs w:val="22"/>
                <w:rPrChange w:id="4945" w:author="Sorin Salagean" w:date="2015-02-09T11:08:00Z">
                  <w:rPr>
                    <w:ins w:id="4946" w:author="Sorin Salagean" w:date="2015-01-30T13:10:00Z"/>
                    <w:b/>
                    <w:noProof/>
                  </w:rPr>
                </w:rPrChange>
              </w:rPr>
            </w:pPr>
          </w:p>
        </w:tc>
        <w:tc>
          <w:tcPr>
            <w:tcW w:w="2034" w:type="dxa"/>
            <w:tcPrChange w:id="4947" w:author="Sorin Salagean" w:date="2015-02-02T12:21:00Z">
              <w:tcPr>
                <w:tcW w:w="1959" w:type="dxa"/>
                <w:gridSpan w:val="3"/>
              </w:tcPr>
            </w:tcPrChange>
          </w:tcPr>
          <w:p w14:paraId="6A1F9B6D" w14:textId="6E4CD775" w:rsidR="00F2755F" w:rsidRPr="00CB26B7" w:rsidRDefault="00B90209" w:rsidP="009D6112">
            <w:pPr>
              <w:spacing w:line="276" w:lineRule="auto"/>
              <w:rPr>
                <w:ins w:id="4948" w:author="Sorin Salagean" w:date="2015-01-30T13:10:00Z"/>
                <w:rFonts w:asciiTheme="minorHAnsi" w:hAnsiTheme="minorHAnsi"/>
                <w:noProof/>
                <w:sz w:val="22"/>
                <w:szCs w:val="22"/>
                <w:rPrChange w:id="4949" w:author="Sorin Salagean" w:date="2015-02-09T11:08:00Z">
                  <w:rPr>
                    <w:ins w:id="4950" w:author="Sorin Salagean" w:date="2015-01-30T13:10:00Z"/>
                    <w:b/>
                    <w:noProof/>
                  </w:rPr>
                </w:rPrChange>
              </w:rPr>
            </w:pPr>
            <w:ins w:id="4951" w:author="Sorin Salagean" w:date="2015-02-02T12:02:00Z">
              <w:r w:rsidRPr="00CB26B7">
                <w:rPr>
                  <w:noProof/>
                  <w:rPrChange w:id="4952" w:author="Sorin Salagean" w:date="2015-02-09T11:08:00Z">
                    <w:rPr>
                      <w:b/>
                      <w:noProof/>
                    </w:rPr>
                  </w:rPrChange>
                </w:rPr>
                <w:t>Create Unity Form – “CL – Accept de plata</w:t>
              </w:r>
            </w:ins>
          </w:p>
        </w:tc>
      </w:tr>
      <w:tr w:rsidR="00B90209" w:rsidRPr="00B90209" w14:paraId="1E4DA20D" w14:textId="77777777" w:rsidTr="006749D7">
        <w:trPr>
          <w:trHeight w:val="362"/>
          <w:ins w:id="4953" w:author="Sorin Salagean" w:date="2015-02-02T11:58:00Z"/>
          <w:trPrChange w:id="4954" w:author="Sorin Salagean" w:date="2015-02-02T12:21:00Z">
            <w:trPr>
              <w:trHeight w:val="362"/>
            </w:trPr>
          </w:trPrChange>
        </w:trPr>
        <w:tc>
          <w:tcPr>
            <w:tcW w:w="2024" w:type="dxa"/>
            <w:tcPrChange w:id="4955" w:author="Sorin Salagean" w:date="2015-02-02T12:21:00Z">
              <w:tcPr>
                <w:tcW w:w="1903" w:type="dxa"/>
              </w:tcPr>
            </w:tcPrChange>
          </w:tcPr>
          <w:p w14:paraId="54DB9C60" w14:textId="14F29B51" w:rsidR="00B90209" w:rsidRPr="00CB26B7" w:rsidRDefault="00B90209" w:rsidP="009D6112">
            <w:pPr>
              <w:spacing w:line="276" w:lineRule="auto"/>
              <w:rPr>
                <w:ins w:id="4956" w:author="Sorin Salagean" w:date="2015-02-02T11:58:00Z"/>
                <w:rFonts w:asciiTheme="minorHAnsi" w:hAnsiTheme="minorHAnsi"/>
                <w:b/>
                <w:noProof/>
                <w:sz w:val="22"/>
                <w:szCs w:val="22"/>
                <w:rPrChange w:id="4957" w:author="Sorin Salagean" w:date="2015-02-09T11:09:00Z">
                  <w:rPr>
                    <w:ins w:id="4958" w:author="Sorin Salagean" w:date="2015-02-02T11:58:00Z"/>
                    <w:b/>
                    <w:noProof/>
                  </w:rPr>
                </w:rPrChange>
              </w:rPr>
            </w:pPr>
            <w:ins w:id="4959" w:author="Sorin Salagean" w:date="2015-02-02T12:03:00Z">
              <w:r w:rsidRPr="00CB26B7">
                <w:rPr>
                  <w:b/>
                  <w:noProof/>
                </w:rPr>
                <w:t>Creare Referat de plata</w:t>
              </w:r>
            </w:ins>
          </w:p>
        </w:tc>
        <w:tc>
          <w:tcPr>
            <w:tcW w:w="5193" w:type="dxa"/>
            <w:tcPrChange w:id="4960" w:author="Sorin Salagean" w:date="2015-02-02T12:21:00Z">
              <w:tcPr>
                <w:tcW w:w="5288" w:type="dxa"/>
                <w:gridSpan w:val="3"/>
              </w:tcPr>
            </w:tcPrChange>
          </w:tcPr>
          <w:p w14:paraId="0620016C" w14:textId="77777777" w:rsidR="00B90209" w:rsidRPr="00CB26B7" w:rsidRDefault="00B90209" w:rsidP="009D6112">
            <w:pPr>
              <w:spacing w:line="276" w:lineRule="auto"/>
              <w:rPr>
                <w:ins w:id="4961" w:author="Sorin Salagean" w:date="2015-02-02T12:04:00Z"/>
                <w:rFonts w:asciiTheme="minorHAnsi" w:hAnsiTheme="minorHAnsi"/>
                <w:noProof/>
                <w:sz w:val="22"/>
                <w:szCs w:val="22"/>
              </w:rPr>
            </w:pPr>
            <w:ins w:id="4962" w:author="Sorin Salagean" w:date="2015-02-02T12:03:00Z">
              <w:r w:rsidRPr="00CB26B7">
                <w:rPr>
                  <w:noProof/>
                  <w:rPrChange w:id="4963" w:author="Sorin Salagean" w:date="2015-02-09T11:09:00Z">
                    <w:rPr>
                      <w:b/>
                      <w:noProof/>
                    </w:rPr>
                  </w:rPrChange>
                </w:rPr>
                <w:t>La apasarea butonului,</w:t>
              </w:r>
            </w:ins>
            <w:ins w:id="4964" w:author="Sorin Salagean" w:date="2015-02-02T12:04:00Z">
              <w:r w:rsidRPr="00CB26B7">
                <w:rPr>
                  <w:noProof/>
                  <w:rPrChange w:id="4965" w:author="Sorin Salagean" w:date="2015-02-09T11:09:00Z">
                    <w:rPr>
                      <w:b/>
                      <w:noProof/>
                    </w:rPr>
                  </w:rPrChange>
                </w:rPr>
                <w:t xml:space="preserve"> au loc urmatoarele actiuni:</w:t>
              </w:r>
            </w:ins>
          </w:p>
          <w:p w14:paraId="0E3B9A0F" w14:textId="77777777" w:rsidR="000C7293" w:rsidRPr="00CB26B7" w:rsidRDefault="00B90209">
            <w:pPr>
              <w:pStyle w:val="ListParagraph"/>
              <w:numPr>
                <w:ilvl w:val="0"/>
                <w:numId w:val="66"/>
              </w:numPr>
              <w:spacing w:line="276" w:lineRule="auto"/>
              <w:rPr>
                <w:ins w:id="4966" w:author="Sorin Salagean" w:date="2015-02-02T12:15:00Z"/>
                <w:rFonts w:asciiTheme="minorHAnsi" w:hAnsiTheme="minorHAnsi"/>
                <w:noProof/>
                <w:sz w:val="22"/>
                <w:szCs w:val="22"/>
              </w:rPr>
              <w:pPrChange w:id="4967" w:author="Sorin Salagean" w:date="2015-02-02T12:04:00Z">
                <w:pPr>
                  <w:spacing w:line="276" w:lineRule="auto"/>
                </w:pPr>
              </w:pPrChange>
            </w:pPr>
            <w:ins w:id="4968" w:author="Sorin Salagean" w:date="2015-02-02T12:04:00Z">
              <w:r w:rsidRPr="00CB26B7">
                <w:rPr>
                  <w:noProof/>
                </w:rPr>
                <w:t>Se verifica daca</w:t>
              </w:r>
            </w:ins>
            <w:ins w:id="4969" w:author="Sorin Salagean" w:date="2015-02-02T12:05:00Z">
              <w:r w:rsidRPr="00CB26B7">
                <w:rPr>
                  <w:noProof/>
                </w:rPr>
                <w:t xml:space="preserve"> exista documentul relationat “CL- Verificare documente dosar dauna</w:t>
              </w:r>
            </w:ins>
            <w:ins w:id="4970" w:author="Sorin Salagean" w:date="2015-02-02T12:06:00Z">
              <w:r w:rsidRPr="00CB26B7">
                <w:rPr>
                  <w:noProof/>
                </w:rPr>
                <w:t>”; in cazul in car</w:t>
              </w:r>
              <w:r w:rsidR="000C7293" w:rsidRPr="00CB26B7">
                <w:rPr>
                  <w:noProof/>
                </w:rPr>
                <w:t xml:space="preserve">e acesta exista, se verifica </w:t>
              </w:r>
            </w:ins>
            <w:ins w:id="4971" w:author="Sorin Salagean" w:date="2015-02-02T12:10:00Z">
              <w:r w:rsidR="000C7293" w:rsidRPr="00CB26B7">
                <w:rPr>
                  <w:noProof/>
                </w:rPr>
                <w:t xml:space="preserve">daca valoarea kw-ului “Verificare Doc 22 </w:t>
              </w:r>
            </w:ins>
            <w:ins w:id="4972" w:author="Sorin Salagean" w:date="2015-02-02T12:11:00Z">
              <w:r w:rsidR="000C7293" w:rsidRPr="00CB26B7">
                <w:rPr>
                  <w:noProof/>
                </w:rPr>
                <w:t>–</w:t>
              </w:r>
            </w:ins>
            <w:ins w:id="4973" w:author="Sorin Salagean" w:date="2015-02-02T12:10:00Z">
              <w:r w:rsidR="000C7293" w:rsidRPr="00CB26B7">
                <w:rPr>
                  <w:noProof/>
                </w:rPr>
                <w:t xml:space="preserve"> Cerere</w:t>
              </w:r>
            </w:ins>
            <w:ins w:id="4974" w:author="Sorin Salagean" w:date="2015-02-02T12:11:00Z">
              <w:r w:rsidR="000C7293" w:rsidRPr="00CB26B7">
                <w:rPr>
                  <w:noProof/>
                </w:rPr>
                <w:t>a de despagubire”, pe documentul relationat este egala cu “DA”, “NU ESTE NECESAR”</w:t>
              </w:r>
            </w:ins>
            <w:ins w:id="4975" w:author="Sorin Salagean" w:date="2015-02-02T12:12:00Z">
              <w:r w:rsidR="000C7293" w:rsidRPr="00CB26B7">
                <w:rPr>
                  <w:noProof/>
                </w:rPr>
                <w:t>; in acest caz se poate crea re</w:t>
              </w:r>
            </w:ins>
            <w:ins w:id="4976" w:author="Sorin Salagean" w:date="2015-02-02T12:13:00Z">
              <w:r w:rsidR="000C7293" w:rsidRPr="00CB26B7">
                <w:rPr>
                  <w:noProof/>
                </w:rPr>
                <w:t>feratul de plata;</w:t>
              </w:r>
            </w:ins>
            <w:ins w:id="4977" w:author="Sorin Salagean" w:date="2015-02-02T12:14:00Z">
              <w:r w:rsidR="000C7293" w:rsidRPr="00CB26B7">
                <w:rPr>
                  <w:noProof/>
                </w:rPr>
                <w:t xml:space="preserve"> in caz contrar, se va afisa un mesaj</w:t>
              </w:r>
            </w:ins>
            <w:ins w:id="4978" w:author="Sorin Salagean" w:date="2015-02-02T12:15:00Z">
              <w:r w:rsidR="000C7293" w:rsidRPr="00CB26B7">
                <w:rPr>
                  <w:noProof/>
                </w:rPr>
                <w:t xml:space="preserve"> “Nu se poate crea referat de plata, deoarece nu exista document de verificari dosar completat corespunzator”</w:t>
              </w:r>
            </w:ins>
          </w:p>
          <w:p w14:paraId="080AF59B" w14:textId="0AE19DC6" w:rsidR="00B90209" w:rsidRPr="00CB26B7" w:rsidRDefault="000C7293">
            <w:pPr>
              <w:pStyle w:val="ListParagraph"/>
              <w:numPr>
                <w:ilvl w:val="0"/>
                <w:numId w:val="66"/>
              </w:numPr>
              <w:spacing w:line="276" w:lineRule="auto"/>
              <w:rPr>
                <w:ins w:id="4979" w:author="Sorin Salagean" w:date="2015-02-02T11:58:00Z"/>
                <w:rFonts w:asciiTheme="minorHAnsi" w:hAnsiTheme="minorHAnsi"/>
                <w:noProof/>
                <w:sz w:val="22"/>
                <w:szCs w:val="22"/>
                <w:rPrChange w:id="4980" w:author="Sorin Salagean" w:date="2015-02-09T11:09:00Z">
                  <w:rPr>
                    <w:ins w:id="4981" w:author="Sorin Salagean" w:date="2015-02-02T11:58:00Z"/>
                    <w:b/>
                    <w:noProof/>
                  </w:rPr>
                </w:rPrChange>
              </w:rPr>
              <w:pPrChange w:id="4982" w:author="Sorin Salagean" w:date="2015-02-02T12:04:00Z">
                <w:pPr>
                  <w:spacing w:line="276" w:lineRule="auto"/>
                </w:pPr>
              </w:pPrChange>
            </w:pPr>
            <w:ins w:id="4983" w:author="Sorin Salagean" w:date="2015-02-02T12:15:00Z">
              <w:r w:rsidRPr="00CB26B7">
                <w:rPr>
                  <w:noProof/>
                </w:rPr>
                <w:t>In cazul in care documentul relationat</w:t>
              </w:r>
            </w:ins>
            <w:ins w:id="4984" w:author="Sorin Salagean" w:date="2015-02-02T12:16:00Z">
              <w:r w:rsidRPr="00CB26B7">
                <w:rPr>
                  <w:noProof/>
                </w:rPr>
                <w:t xml:space="preserve"> “CL- Verificare documente dosar dauna” nu exista, se va afisa acelasi mesaj.</w:t>
              </w:r>
            </w:ins>
          </w:p>
        </w:tc>
        <w:tc>
          <w:tcPr>
            <w:tcW w:w="999" w:type="dxa"/>
            <w:tcPrChange w:id="4985" w:author="Sorin Salagean" w:date="2015-02-02T12:21:00Z">
              <w:tcPr>
                <w:tcW w:w="1100" w:type="dxa"/>
                <w:gridSpan w:val="3"/>
              </w:tcPr>
            </w:tcPrChange>
          </w:tcPr>
          <w:p w14:paraId="277CEFE9" w14:textId="77777777" w:rsidR="00B90209" w:rsidRPr="00CB26B7" w:rsidRDefault="00B90209" w:rsidP="009D6112">
            <w:pPr>
              <w:spacing w:line="276" w:lineRule="auto"/>
              <w:rPr>
                <w:ins w:id="4986" w:author="Sorin Salagean" w:date="2015-02-02T11:58:00Z"/>
                <w:rFonts w:asciiTheme="minorHAnsi" w:hAnsiTheme="minorHAnsi"/>
                <w:b/>
                <w:noProof/>
                <w:sz w:val="22"/>
                <w:szCs w:val="22"/>
                <w:rPrChange w:id="4987" w:author="Sorin Salagean" w:date="2015-02-09T11:09:00Z">
                  <w:rPr>
                    <w:ins w:id="4988" w:author="Sorin Salagean" w:date="2015-02-02T11:58:00Z"/>
                    <w:b/>
                    <w:noProof/>
                  </w:rPr>
                </w:rPrChange>
              </w:rPr>
            </w:pPr>
          </w:p>
        </w:tc>
        <w:tc>
          <w:tcPr>
            <w:tcW w:w="2034" w:type="dxa"/>
            <w:tcPrChange w:id="4989" w:author="Sorin Salagean" w:date="2015-02-02T12:21:00Z">
              <w:tcPr>
                <w:tcW w:w="1959" w:type="dxa"/>
                <w:gridSpan w:val="3"/>
              </w:tcPr>
            </w:tcPrChange>
          </w:tcPr>
          <w:p w14:paraId="7F0C84BF" w14:textId="2960A632" w:rsidR="00B90209" w:rsidRPr="00CB26B7" w:rsidRDefault="000C7293" w:rsidP="009D6112">
            <w:pPr>
              <w:spacing w:line="276" w:lineRule="auto"/>
              <w:rPr>
                <w:ins w:id="4990" w:author="Sorin Salagean" w:date="2015-02-02T11:58:00Z"/>
                <w:rFonts w:asciiTheme="minorHAnsi" w:hAnsiTheme="minorHAnsi"/>
                <w:noProof/>
                <w:sz w:val="22"/>
                <w:szCs w:val="22"/>
                <w:rPrChange w:id="4991" w:author="Sorin Salagean" w:date="2015-02-09T11:09:00Z">
                  <w:rPr>
                    <w:ins w:id="4992" w:author="Sorin Salagean" w:date="2015-02-02T11:58:00Z"/>
                    <w:b/>
                    <w:noProof/>
                  </w:rPr>
                </w:rPrChange>
              </w:rPr>
            </w:pPr>
            <w:ins w:id="4993" w:author="Sorin Salagean" w:date="2015-02-02T12:17:00Z">
              <w:r w:rsidRPr="00CB26B7">
                <w:rPr>
                  <w:noProof/>
                  <w:rPrChange w:id="4994" w:author="Sorin Salagean" w:date="2015-02-09T11:09:00Z">
                    <w:rPr>
                      <w:b/>
                      <w:noProof/>
                    </w:rPr>
                  </w:rPrChange>
                </w:rPr>
                <w:t>Create Unity Form – “CL – Referat de plata”</w:t>
              </w:r>
            </w:ins>
          </w:p>
        </w:tc>
      </w:tr>
      <w:tr w:rsidR="000C7293" w:rsidRPr="00B90209" w14:paraId="5F4BED33" w14:textId="77777777" w:rsidTr="006749D7">
        <w:trPr>
          <w:trHeight w:val="362"/>
          <w:ins w:id="4995" w:author="Sorin Salagean" w:date="2015-02-02T12:19:00Z"/>
          <w:trPrChange w:id="4996" w:author="Sorin Salagean" w:date="2015-02-02T12:21:00Z">
            <w:trPr>
              <w:trHeight w:val="362"/>
            </w:trPr>
          </w:trPrChange>
        </w:trPr>
        <w:tc>
          <w:tcPr>
            <w:tcW w:w="2024" w:type="dxa"/>
            <w:tcPrChange w:id="4997" w:author="Sorin Salagean" w:date="2015-02-02T12:21:00Z">
              <w:tcPr>
                <w:tcW w:w="2022" w:type="dxa"/>
                <w:gridSpan w:val="3"/>
              </w:tcPr>
            </w:tcPrChange>
          </w:tcPr>
          <w:p w14:paraId="7D71BC99" w14:textId="5DDB0966" w:rsidR="000C7293" w:rsidRPr="00B90209" w:rsidRDefault="000C7293" w:rsidP="000C7293">
            <w:pPr>
              <w:spacing w:line="276" w:lineRule="auto"/>
              <w:rPr>
                <w:ins w:id="4998" w:author="Sorin Salagean" w:date="2015-02-02T12:19:00Z"/>
                <w:b/>
                <w:noProof/>
              </w:rPr>
            </w:pPr>
            <w:ins w:id="4999" w:author="Sorin Salagean" w:date="2015-02-02T12:19:00Z">
              <w:r w:rsidRPr="008542AC">
                <w:rPr>
                  <w:rFonts w:asciiTheme="minorHAnsi" w:hAnsiTheme="minorHAnsi"/>
                  <w:b/>
                  <w:noProof/>
                  <w:sz w:val="22"/>
                  <w:szCs w:val="22"/>
                </w:rPr>
                <w:t>Trimit la Asteapta documente</w:t>
              </w:r>
            </w:ins>
          </w:p>
        </w:tc>
        <w:tc>
          <w:tcPr>
            <w:tcW w:w="5193" w:type="dxa"/>
            <w:tcPrChange w:id="5000" w:author="Sorin Salagean" w:date="2015-02-02T12:21:00Z">
              <w:tcPr>
                <w:tcW w:w="5195" w:type="dxa"/>
                <w:gridSpan w:val="2"/>
              </w:tcPr>
            </w:tcPrChange>
          </w:tcPr>
          <w:p w14:paraId="30BF13D9" w14:textId="77777777" w:rsidR="000C7293" w:rsidRPr="008542AC" w:rsidRDefault="000C7293" w:rsidP="000C7293">
            <w:pPr>
              <w:spacing w:line="276" w:lineRule="auto"/>
              <w:rPr>
                <w:ins w:id="5001" w:author="Sorin Salagean" w:date="2015-02-02T12:19:00Z"/>
                <w:rFonts w:asciiTheme="minorHAnsi" w:hAnsiTheme="minorHAnsi"/>
                <w:noProof/>
                <w:sz w:val="22"/>
                <w:szCs w:val="22"/>
              </w:rPr>
            </w:pPr>
            <w:ins w:id="5002" w:author="Sorin Salagean" w:date="2015-02-02T12:19:00Z">
              <w:r w:rsidRPr="008542AC">
                <w:rPr>
                  <w:rFonts w:asciiTheme="minorHAnsi" w:hAnsiTheme="minorHAnsi"/>
                  <w:noProof/>
                  <w:sz w:val="22"/>
                  <w:szCs w:val="22"/>
                </w:rPr>
                <w:t>La apasarea butonului au loc mai multe actiuni:</w:t>
              </w:r>
            </w:ins>
          </w:p>
          <w:p w14:paraId="0F5D3957" w14:textId="2D692827" w:rsidR="000C7293" w:rsidRPr="00B90209" w:rsidRDefault="000C7293" w:rsidP="000C7293">
            <w:pPr>
              <w:spacing w:line="276" w:lineRule="auto"/>
              <w:rPr>
                <w:ins w:id="5003" w:author="Sorin Salagean" w:date="2015-02-02T12:19:00Z"/>
                <w:noProof/>
              </w:rPr>
            </w:pPr>
            <w:ins w:id="5004" w:author="Sorin Salagean" w:date="2015-02-02T12:19:00Z">
              <w:r w:rsidRPr="008542AC">
                <w:rPr>
                  <w:rFonts w:asciiTheme="minorHAnsi" w:hAnsiTheme="minorHAnsi"/>
                  <w:noProof/>
                  <w:sz w:val="22"/>
                  <w:szCs w:val="22"/>
                </w:rPr>
                <w:lastRenderedPageBreak/>
                <w:t>Ruleaza Unity Script “ReviewAllDocuments” (Se verifica daca exista o valoare pentru kw-ul “Companie constatare=companie IR); in caz afirmativ se verifica daca exista o valoare pentru kw-ul “Nume persoana constatare=nume IR”; se verifica daca exista valoare pentru kw-ul “IR(Inspectie Risc)”; in caz afirmativ documentul este trimis in etapa Lichidator (Asteapta documente); in cazul in care verificarile nu se confirma, se va afisa cate un mesaj pentru fiecare camp care nu este completat</w:t>
              </w:r>
            </w:ins>
          </w:p>
        </w:tc>
        <w:tc>
          <w:tcPr>
            <w:tcW w:w="999" w:type="dxa"/>
            <w:tcPrChange w:id="5005" w:author="Sorin Salagean" w:date="2015-02-02T12:21:00Z">
              <w:tcPr>
                <w:tcW w:w="999" w:type="dxa"/>
              </w:tcPr>
            </w:tcPrChange>
          </w:tcPr>
          <w:p w14:paraId="066D668C" w14:textId="77777777" w:rsidR="000C7293" w:rsidRPr="00B90209" w:rsidRDefault="000C7293" w:rsidP="000C7293">
            <w:pPr>
              <w:spacing w:line="276" w:lineRule="auto"/>
              <w:rPr>
                <w:ins w:id="5006" w:author="Sorin Salagean" w:date="2015-02-02T12:19:00Z"/>
                <w:b/>
                <w:noProof/>
              </w:rPr>
            </w:pPr>
          </w:p>
        </w:tc>
        <w:tc>
          <w:tcPr>
            <w:tcW w:w="2034" w:type="dxa"/>
            <w:tcPrChange w:id="5007" w:author="Sorin Salagean" w:date="2015-02-02T12:21:00Z">
              <w:tcPr>
                <w:tcW w:w="2034" w:type="dxa"/>
                <w:gridSpan w:val="4"/>
              </w:tcPr>
            </w:tcPrChange>
          </w:tcPr>
          <w:p w14:paraId="2E03B538" w14:textId="6BF2D4CF" w:rsidR="000C7293" w:rsidRPr="000C7293" w:rsidRDefault="000C7293" w:rsidP="000C7293">
            <w:pPr>
              <w:spacing w:line="276" w:lineRule="auto"/>
              <w:rPr>
                <w:ins w:id="5008" w:author="Sorin Salagean" w:date="2015-02-02T12:19:00Z"/>
                <w:noProof/>
              </w:rPr>
            </w:pPr>
            <w:ins w:id="5009" w:author="Sorin Salagean" w:date="2015-02-02T12:19:00Z">
              <w:r w:rsidRPr="008542AC">
                <w:rPr>
                  <w:rFonts w:asciiTheme="minorHAnsi" w:hAnsiTheme="minorHAnsi"/>
                  <w:noProof/>
                  <w:sz w:val="22"/>
                  <w:szCs w:val="22"/>
                </w:rPr>
                <w:t xml:space="preserve">Muta documentul in </w:t>
              </w:r>
              <w:r w:rsidRPr="008542AC">
                <w:rPr>
                  <w:rFonts w:asciiTheme="minorHAnsi" w:hAnsiTheme="minorHAnsi"/>
                  <w:b/>
                  <w:noProof/>
                  <w:sz w:val="22"/>
                  <w:szCs w:val="22"/>
                </w:rPr>
                <w:t xml:space="preserve">Etapa – </w:t>
              </w:r>
              <w:r w:rsidRPr="008542AC">
                <w:rPr>
                  <w:rFonts w:asciiTheme="minorHAnsi" w:hAnsiTheme="minorHAnsi"/>
                  <w:b/>
                  <w:noProof/>
                  <w:sz w:val="22"/>
                  <w:szCs w:val="22"/>
                </w:rPr>
                <w:lastRenderedPageBreak/>
                <w:t>Lichidator (Asteapta documente)</w:t>
              </w:r>
            </w:ins>
          </w:p>
        </w:tc>
      </w:tr>
      <w:tr w:rsidR="006749D7" w:rsidRPr="00126240" w14:paraId="77F440A7" w14:textId="77777777" w:rsidTr="006749D7">
        <w:trPr>
          <w:trHeight w:val="362"/>
          <w:ins w:id="5010" w:author="Sorin Salagean" w:date="2015-02-02T12:21:00Z"/>
          <w:trPrChange w:id="5011" w:author="Sorin Salagean" w:date="2015-02-02T12:21:00Z">
            <w:trPr>
              <w:trHeight w:val="362"/>
            </w:trPr>
          </w:trPrChange>
        </w:trPr>
        <w:tc>
          <w:tcPr>
            <w:tcW w:w="2024" w:type="dxa"/>
            <w:tcPrChange w:id="5012" w:author="Sorin Salagean" w:date="2015-02-02T12:21:00Z">
              <w:tcPr>
                <w:tcW w:w="2025" w:type="dxa"/>
                <w:gridSpan w:val="3"/>
              </w:tcPr>
            </w:tcPrChange>
          </w:tcPr>
          <w:p w14:paraId="10908AC3" w14:textId="77777777" w:rsidR="006749D7" w:rsidRPr="008542AC" w:rsidRDefault="006749D7" w:rsidP="003123E6">
            <w:pPr>
              <w:spacing w:line="276" w:lineRule="auto"/>
              <w:rPr>
                <w:ins w:id="5013" w:author="Sorin Salagean" w:date="2015-02-02T12:21:00Z"/>
                <w:rFonts w:asciiTheme="minorHAnsi" w:hAnsiTheme="minorHAnsi"/>
                <w:b/>
                <w:sz w:val="22"/>
                <w:szCs w:val="22"/>
              </w:rPr>
            </w:pPr>
            <w:ins w:id="5014" w:author="Sorin Salagean" w:date="2015-02-02T12:21:00Z">
              <w:r w:rsidRPr="008542AC">
                <w:rPr>
                  <w:rFonts w:asciiTheme="minorHAnsi" w:hAnsiTheme="minorHAnsi"/>
                  <w:b/>
                  <w:sz w:val="22"/>
                  <w:szCs w:val="22"/>
                </w:rPr>
                <w:lastRenderedPageBreak/>
                <w:t>Trimite mesaj (nota)</w:t>
              </w:r>
            </w:ins>
          </w:p>
        </w:tc>
        <w:tc>
          <w:tcPr>
            <w:tcW w:w="5193" w:type="dxa"/>
            <w:tcPrChange w:id="5015" w:author="Sorin Salagean" w:date="2015-02-02T12:21:00Z">
              <w:tcPr>
                <w:tcW w:w="5194" w:type="dxa"/>
                <w:gridSpan w:val="2"/>
              </w:tcPr>
            </w:tcPrChange>
          </w:tcPr>
          <w:p w14:paraId="14281057" w14:textId="77777777" w:rsidR="006749D7" w:rsidRPr="008542AC" w:rsidRDefault="006749D7" w:rsidP="003123E6">
            <w:pPr>
              <w:spacing w:line="276" w:lineRule="auto"/>
              <w:rPr>
                <w:ins w:id="5016" w:author="Sorin Salagean" w:date="2015-02-02T12:21:00Z"/>
                <w:rFonts w:asciiTheme="minorHAnsi" w:hAnsiTheme="minorHAnsi"/>
                <w:sz w:val="22"/>
                <w:szCs w:val="22"/>
              </w:rPr>
            </w:pPr>
            <w:ins w:id="5017" w:author="Sorin Salagean" w:date="2015-02-02T12:21:00Z">
              <w:r w:rsidRPr="008542AC">
                <w:rPr>
                  <w:rFonts w:asciiTheme="minorHAnsi" w:hAnsiTheme="minorHAnsi"/>
                  <w:sz w:val="22"/>
                  <w:szCs w:val="22"/>
                </w:rPr>
                <w:t xml:space="preserve">Se poate trimite un mesaj Nota catre oricare din grupuri </w:t>
              </w:r>
            </w:ins>
          </w:p>
        </w:tc>
        <w:tc>
          <w:tcPr>
            <w:tcW w:w="999" w:type="dxa"/>
            <w:tcPrChange w:id="5018" w:author="Sorin Salagean" w:date="2015-02-02T12:21:00Z">
              <w:tcPr>
                <w:tcW w:w="1096" w:type="dxa"/>
                <w:gridSpan w:val="3"/>
              </w:tcPr>
            </w:tcPrChange>
          </w:tcPr>
          <w:p w14:paraId="6007A79B" w14:textId="77777777" w:rsidR="006749D7" w:rsidRPr="008542AC" w:rsidRDefault="006749D7" w:rsidP="003123E6">
            <w:pPr>
              <w:spacing w:line="276" w:lineRule="auto"/>
              <w:rPr>
                <w:ins w:id="5019" w:author="Sorin Salagean" w:date="2015-02-02T12:21:00Z"/>
                <w:rFonts w:asciiTheme="minorHAnsi" w:hAnsiTheme="minorHAnsi"/>
                <w:b/>
                <w:noProof/>
                <w:sz w:val="22"/>
                <w:szCs w:val="22"/>
              </w:rPr>
            </w:pPr>
          </w:p>
        </w:tc>
        <w:tc>
          <w:tcPr>
            <w:tcW w:w="2034" w:type="dxa"/>
            <w:tcPrChange w:id="5020" w:author="Sorin Salagean" w:date="2015-02-02T12:21:00Z">
              <w:tcPr>
                <w:tcW w:w="1935" w:type="dxa"/>
                <w:gridSpan w:val="2"/>
              </w:tcPr>
            </w:tcPrChange>
          </w:tcPr>
          <w:p w14:paraId="20B5C286" w14:textId="77777777" w:rsidR="006749D7" w:rsidRPr="008542AC" w:rsidRDefault="006749D7" w:rsidP="003123E6">
            <w:pPr>
              <w:spacing w:line="276" w:lineRule="auto"/>
              <w:rPr>
                <w:ins w:id="5021" w:author="Sorin Salagean" w:date="2015-02-02T12:21:00Z"/>
                <w:rFonts w:asciiTheme="minorHAnsi" w:hAnsiTheme="minorHAnsi"/>
                <w:sz w:val="22"/>
                <w:szCs w:val="22"/>
              </w:rPr>
            </w:pPr>
            <w:ins w:id="5022" w:author="Sorin Salagean" w:date="2015-02-02T12:21:00Z">
              <w:r w:rsidRPr="008542AC">
                <w:rPr>
                  <w:rFonts w:asciiTheme="minorHAnsi" w:hAnsiTheme="minorHAnsi"/>
                  <w:sz w:val="22"/>
                  <w:szCs w:val="22"/>
                </w:rPr>
                <w:t>Create Note</w:t>
              </w:r>
            </w:ins>
          </w:p>
        </w:tc>
      </w:tr>
      <w:tr w:rsidR="000C7293" w:rsidRPr="006749D7" w14:paraId="3037B07E" w14:textId="77777777" w:rsidTr="006749D7">
        <w:trPr>
          <w:trHeight w:val="362"/>
          <w:ins w:id="5023" w:author="Sorin Salagean" w:date="2015-02-02T12:20:00Z"/>
          <w:trPrChange w:id="5024" w:author="Sorin Salagean" w:date="2015-02-02T12:21:00Z">
            <w:trPr>
              <w:trHeight w:val="362"/>
            </w:trPr>
          </w:trPrChange>
        </w:trPr>
        <w:tc>
          <w:tcPr>
            <w:tcW w:w="2024" w:type="dxa"/>
            <w:tcPrChange w:id="5025" w:author="Sorin Salagean" w:date="2015-02-02T12:21:00Z">
              <w:tcPr>
                <w:tcW w:w="2022" w:type="dxa"/>
                <w:gridSpan w:val="3"/>
              </w:tcPr>
            </w:tcPrChange>
          </w:tcPr>
          <w:p w14:paraId="0EFD49F9" w14:textId="2275B7A5" w:rsidR="000C7293" w:rsidRPr="00CB26B7" w:rsidRDefault="006749D7" w:rsidP="000C7293">
            <w:pPr>
              <w:spacing w:line="276" w:lineRule="auto"/>
              <w:rPr>
                <w:ins w:id="5026" w:author="Sorin Salagean" w:date="2015-02-02T12:20:00Z"/>
                <w:rFonts w:asciiTheme="minorHAnsi" w:hAnsiTheme="minorHAnsi"/>
                <w:b/>
                <w:noProof/>
                <w:sz w:val="22"/>
                <w:szCs w:val="22"/>
                <w:rPrChange w:id="5027" w:author="Sorin Salagean" w:date="2015-02-09T11:09:00Z">
                  <w:rPr>
                    <w:ins w:id="5028" w:author="Sorin Salagean" w:date="2015-02-02T12:20:00Z"/>
                    <w:b/>
                    <w:noProof/>
                  </w:rPr>
                </w:rPrChange>
              </w:rPr>
            </w:pPr>
            <w:ins w:id="5029" w:author="Sorin Salagean" w:date="2015-02-02T12:22:00Z">
              <w:r w:rsidRPr="00CB26B7">
                <w:rPr>
                  <w:b/>
                  <w:noProof/>
                </w:rPr>
                <w:t>Creare Refera</w:t>
              </w:r>
            </w:ins>
            <w:ins w:id="5030" w:author="Sorin Salagean" w:date="2015-02-02T12:23:00Z">
              <w:r w:rsidRPr="00CB26B7">
                <w:rPr>
                  <w:b/>
                  <w:noProof/>
                </w:rPr>
                <w:t>t de Respingere</w:t>
              </w:r>
            </w:ins>
          </w:p>
        </w:tc>
        <w:tc>
          <w:tcPr>
            <w:tcW w:w="5193" w:type="dxa"/>
            <w:tcPrChange w:id="5031" w:author="Sorin Salagean" w:date="2015-02-02T12:21:00Z">
              <w:tcPr>
                <w:tcW w:w="5195" w:type="dxa"/>
                <w:gridSpan w:val="2"/>
              </w:tcPr>
            </w:tcPrChange>
          </w:tcPr>
          <w:p w14:paraId="260B8EEE" w14:textId="6EA8A507" w:rsidR="000C7293" w:rsidRPr="00CB26B7" w:rsidRDefault="006749D7" w:rsidP="000C7293">
            <w:pPr>
              <w:spacing w:line="276" w:lineRule="auto"/>
              <w:rPr>
                <w:ins w:id="5032" w:author="Sorin Salagean" w:date="2015-02-02T12:20:00Z"/>
                <w:rFonts w:asciiTheme="minorHAnsi" w:hAnsiTheme="minorHAnsi"/>
                <w:noProof/>
                <w:sz w:val="22"/>
                <w:szCs w:val="22"/>
                <w:rPrChange w:id="5033" w:author="Sorin Salagean" w:date="2015-02-09T11:09:00Z">
                  <w:rPr>
                    <w:ins w:id="5034" w:author="Sorin Salagean" w:date="2015-02-02T12:20:00Z"/>
                    <w:noProof/>
                  </w:rPr>
                </w:rPrChange>
              </w:rPr>
            </w:pPr>
            <w:ins w:id="5035" w:author="Sorin Salagean" w:date="2015-02-02T12:26:00Z">
              <w:r w:rsidRPr="00CB26B7">
                <w:rPr>
                  <w:noProof/>
                </w:rPr>
                <w:t>Se va crea “CL – Referat de refuz</w:t>
              </w:r>
            </w:ins>
            <w:ins w:id="5036" w:author="Sorin Salagean" w:date="2015-02-02T12:27:00Z">
              <w:r w:rsidRPr="00CB26B7">
                <w:rPr>
                  <w:noProof/>
                </w:rPr>
                <w:t>”, dupa care se va trimite o notificare catre grupurile “Director Daune si “Juridic”, pentru a-</w:t>
              </w:r>
            </w:ins>
            <w:ins w:id="5037" w:author="Sorin Salagean" w:date="2015-02-02T12:28:00Z">
              <w:r w:rsidRPr="00CB26B7">
                <w:rPr>
                  <w:noProof/>
                </w:rPr>
                <w:t>i anunta ca referatul a fost incarcat in sistem</w:t>
              </w:r>
            </w:ins>
          </w:p>
        </w:tc>
        <w:tc>
          <w:tcPr>
            <w:tcW w:w="999" w:type="dxa"/>
            <w:tcPrChange w:id="5038" w:author="Sorin Salagean" w:date="2015-02-02T12:21:00Z">
              <w:tcPr>
                <w:tcW w:w="999" w:type="dxa"/>
              </w:tcPr>
            </w:tcPrChange>
          </w:tcPr>
          <w:p w14:paraId="24770027" w14:textId="77777777" w:rsidR="000C7293" w:rsidRPr="00CB26B7" w:rsidRDefault="000C7293" w:rsidP="000C7293">
            <w:pPr>
              <w:spacing w:line="276" w:lineRule="auto"/>
              <w:rPr>
                <w:ins w:id="5039" w:author="Sorin Salagean" w:date="2015-02-02T12:20:00Z"/>
                <w:rFonts w:asciiTheme="minorHAnsi" w:hAnsiTheme="minorHAnsi"/>
                <w:b/>
                <w:noProof/>
                <w:sz w:val="22"/>
                <w:szCs w:val="22"/>
                <w:rPrChange w:id="5040" w:author="Sorin Salagean" w:date="2015-02-09T11:09:00Z">
                  <w:rPr>
                    <w:ins w:id="5041" w:author="Sorin Salagean" w:date="2015-02-02T12:20:00Z"/>
                    <w:b/>
                    <w:noProof/>
                  </w:rPr>
                </w:rPrChange>
              </w:rPr>
            </w:pPr>
          </w:p>
        </w:tc>
        <w:tc>
          <w:tcPr>
            <w:tcW w:w="2034" w:type="dxa"/>
            <w:tcPrChange w:id="5042" w:author="Sorin Salagean" w:date="2015-02-02T12:21:00Z">
              <w:tcPr>
                <w:tcW w:w="2034" w:type="dxa"/>
                <w:gridSpan w:val="4"/>
              </w:tcPr>
            </w:tcPrChange>
          </w:tcPr>
          <w:p w14:paraId="044D9AC8" w14:textId="35EF8EA9" w:rsidR="000C7293" w:rsidRPr="00CB26B7" w:rsidRDefault="006749D7" w:rsidP="000C7293">
            <w:pPr>
              <w:spacing w:line="276" w:lineRule="auto"/>
              <w:rPr>
                <w:ins w:id="5043" w:author="Sorin Salagean" w:date="2015-02-02T12:20:00Z"/>
                <w:rFonts w:asciiTheme="minorHAnsi" w:hAnsiTheme="minorHAnsi"/>
                <w:noProof/>
                <w:sz w:val="22"/>
                <w:szCs w:val="22"/>
                <w:rPrChange w:id="5044" w:author="Sorin Salagean" w:date="2015-02-09T11:09:00Z">
                  <w:rPr>
                    <w:ins w:id="5045" w:author="Sorin Salagean" w:date="2015-02-02T12:20:00Z"/>
                    <w:noProof/>
                  </w:rPr>
                </w:rPrChange>
              </w:rPr>
            </w:pPr>
            <w:ins w:id="5046" w:author="Sorin Salagean" w:date="2015-02-02T12:28:00Z">
              <w:r w:rsidRPr="00CB26B7">
                <w:rPr>
                  <w:noProof/>
                </w:rPr>
                <w:t>Create Unity Form – CL-Referat de refuz”</w:t>
              </w:r>
            </w:ins>
          </w:p>
        </w:tc>
      </w:tr>
    </w:tbl>
    <w:p w14:paraId="438F8980" w14:textId="05E70A13" w:rsidR="00F2755F" w:rsidRPr="00527E75" w:rsidDel="00527E75" w:rsidRDefault="00527E75">
      <w:pPr>
        <w:rPr>
          <w:del w:id="5047" w:author="Sorin Salagean" w:date="2015-02-02T12:32:00Z"/>
          <w:b/>
          <w:i/>
          <w:lang w:val="en-US"/>
          <w:rPrChange w:id="5048" w:author="Sorin Salagean" w:date="2015-02-02T12:33:00Z">
            <w:rPr>
              <w:del w:id="5049" w:author="Sorin Salagean" w:date="2015-02-02T12:32:00Z"/>
              <w:lang w:val="en-US"/>
            </w:rPr>
          </w:rPrChange>
        </w:rPr>
        <w:pPrChange w:id="5050" w:author="Sorin Salagean" w:date="2015-01-30T13:10:00Z">
          <w:pPr>
            <w:pStyle w:val="Heading2"/>
          </w:pPr>
        </w:pPrChange>
      </w:pPr>
      <w:ins w:id="5051" w:author="Sorin Salagean" w:date="2015-02-02T12:35:00Z">
        <w:r w:rsidRPr="00417114">
          <w:rPr>
            <w:lang w:val="en-US"/>
          </w:rPr>
          <w:t>Formul</w:t>
        </w:r>
        <w:r>
          <w:rPr>
            <w:lang w:val="en-US"/>
          </w:rPr>
          <w:t xml:space="preserve">arul Unity Form - </w:t>
        </w:r>
        <w:r w:rsidRPr="00417114">
          <w:t>“</w:t>
        </w:r>
        <w:r>
          <w:t>Accept de plata</w:t>
        </w:r>
        <w:r w:rsidRPr="00417114">
          <w:t>”</w:t>
        </w:r>
        <w:r>
          <w:rPr>
            <w:lang w:val="en-US"/>
          </w:rPr>
          <w:t xml:space="preserve"> </w:t>
        </w:r>
        <w:r w:rsidRPr="00417114">
          <w:rPr>
            <w:lang w:val="en-US"/>
          </w:rPr>
          <w:t xml:space="preserve"> contine urmatoarele sectiuni</w:t>
        </w:r>
        <w:r>
          <w:t>:</w:t>
        </w:r>
      </w:ins>
    </w:p>
    <w:p w14:paraId="082356E9" w14:textId="79C87F5A" w:rsidR="001117E1" w:rsidRPr="00527E75" w:rsidDel="00527E75" w:rsidRDefault="001117E1" w:rsidP="001117E1">
      <w:pPr>
        <w:jc w:val="both"/>
        <w:rPr>
          <w:del w:id="5052" w:author="Sorin Salagean" w:date="2015-02-02T12:32:00Z"/>
          <w:lang w:val="en-US"/>
          <w:rPrChange w:id="5053" w:author="Sorin Salagean" w:date="2015-02-02T12:35:00Z">
            <w:rPr>
              <w:del w:id="5054" w:author="Sorin Salagean" w:date="2015-02-02T12:32:00Z"/>
              <w:sz w:val="24"/>
              <w:szCs w:val="24"/>
              <w:lang w:val="en-US"/>
            </w:rPr>
          </w:rPrChange>
        </w:rPr>
      </w:pPr>
      <w:del w:id="5055" w:author="Sorin Salagean" w:date="2015-02-02T11:57:00Z">
        <w:r w:rsidRPr="00527E75" w:rsidDel="00B90209">
          <w:rPr>
            <w:b/>
            <w:i/>
            <w:lang w:val="en-US"/>
            <w:rPrChange w:id="5056" w:author="Sorin Salagean" w:date="2015-02-02T12:33:00Z">
              <w:rPr>
                <w:sz w:val="24"/>
                <w:szCs w:val="24"/>
                <w:lang w:val="en-US"/>
              </w:rPr>
            </w:rPrChange>
          </w:rPr>
          <w:delText>In aceasta etapa ajung dosarele care au toate documentele necesare creerii Acceptului de plata sau a Referatului de plata.</w:delText>
        </w:r>
      </w:del>
    </w:p>
    <w:p w14:paraId="18C9C38C" w14:textId="063EF77D" w:rsidR="001117E1" w:rsidRPr="00527E75" w:rsidDel="00527E75" w:rsidRDefault="009E20C0">
      <w:pPr>
        <w:rPr>
          <w:del w:id="5057" w:author="Sorin Salagean" w:date="2015-02-02T12:32:00Z"/>
          <w:lang w:val="en-US"/>
          <w:rPrChange w:id="5058" w:author="Sorin Salagean" w:date="2015-02-02T12:32:00Z">
            <w:rPr>
              <w:del w:id="5059" w:author="Sorin Salagean" w:date="2015-02-02T12:32:00Z"/>
              <w:sz w:val="24"/>
              <w:szCs w:val="24"/>
              <w:lang w:val="en-US"/>
            </w:rPr>
          </w:rPrChange>
        </w:rPr>
        <w:pPrChange w:id="5060" w:author="Sorin Salagean" w:date="2015-02-02T12:32:00Z">
          <w:pPr>
            <w:jc w:val="both"/>
          </w:pPr>
        </w:pPrChange>
      </w:pPr>
      <w:del w:id="5061" w:author="Sorin Salagean" w:date="2015-02-02T12:32:00Z">
        <w:r w:rsidRPr="00527E75" w:rsidDel="00527E75">
          <w:rPr>
            <w:lang w:val="en-US"/>
            <w:rPrChange w:id="5062" w:author="Sorin Salagean" w:date="2015-02-02T12:32:00Z">
              <w:rPr>
                <w:sz w:val="24"/>
                <w:szCs w:val="24"/>
                <w:lang w:val="en-US"/>
              </w:rPr>
            </w:rPrChange>
          </w:rPr>
          <w:delText>Din aceaste etapa se pot</w:delText>
        </w:r>
        <w:r w:rsidR="001117E1" w:rsidRPr="00527E75" w:rsidDel="00527E75">
          <w:rPr>
            <w:lang w:val="en-US"/>
            <w:rPrChange w:id="5063" w:author="Sorin Salagean" w:date="2015-02-02T12:32:00Z">
              <w:rPr>
                <w:sz w:val="24"/>
                <w:szCs w:val="24"/>
                <w:lang w:val="en-US"/>
              </w:rPr>
            </w:rPrChange>
          </w:rPr>
          <w:delText>:</w:delText>
        </w:r>
      </w:del>
    </w:p>
    <w:p w14:paraId="12019A4A" w14:textId="38A93460" w:rsidR="001117E1" w:rsidRPr="005F6C74" w:rsidDel="00527E75" w:rsidRDefault="001117E1">
      <w:pPr>
        <w:rPr>
          <w:del w:id="5064" w:author="Sorin Salagean" w:date="2015-02-02T12:32:00Z"/>
          <w:lang w:val="en-US"/>
          <w:rPrChange w:id="5065" w:author="Sorin Salagean" w:date="2015-01-30T11:47:00Z">
            <w:rPr>
              <w:del w:id="5066" w:author="Sorin Salagean" w:date="2015-02-02T12:32:00Z"/>
              <w:sz w:val="24"/>
              <w:szCs w:val="24"/>
              <w:lang w:val="en-US"/>
            </w:rPr>
          </w:rPrChange>
        </w:rPr>
        <w:pPrChange w:id="5067" w:author="Sorin Salagean" w:date="2015-02-02T12:32:00Z">
          <w:pPr>
            <w:pStyle w:val="ListParagraph"/>
            <w:numPr>
              <w:numId w:val="8"/>
            </w:numPr>
            <w:ind w:hanging="360"/>
            <w:jc w:val="both"/>
          </w:pPr>
        </w:pPrChange>
      </w:pPr>
      <w:del w:id="5068" w:author="Sorin Salagean" w:date="2015-02-02T12:32:00Z">
        <w:r w:rsidRPr="005F6C74" w:rsidDel="00527E75">
          <w:rPr>
            <w:lang w:val="en-US"/>
            <w:rPrChange w:id="5069" w:author="Sorin Salagean" w:date="2015-01-30T11:47:00Z">
              <w:rPr>
                <w:sz w:val="24"/>
                <w:szCs w:val="24"/>
                <w:lang w:val="en-US"/>
              </w:rPr>
            </w:rPrChange>
          </w:rPr>
          <w:delText>Importa documente la dosar – prin intermediul butonului “ Import document dosar”</w:delText>
        </w:r>
      </w:del>
    </w:p>
    <w:p w14:paraId="2CE1D21E" w14:textId="4E4B2908" w:rsidR="001117E1" w:rsidRPr="005F6C74" w:rsidDel="00527E75" w:rsidRDefault="001117E1">
      <w:pPr>
        <w:rPr>
          <w:del w:id="5070" w:author="Sorin Salagean" w:date="2015-02-02T12:32:00Z"/>
          <w:lang w:val="en-US"/>
          <w:rPrChange w:id="5071" w:author="Sorin Salagean" w:date="2015-01-30T11:47:00Z">
            <w:rPr>
              <w:del w:id="5072" w:author="Sorin Salagean" w:date="2015-02-02T12:32:00Z"/>
              <w:sz w:val="24"/>
              <w:szCs w:val="24"/>
              <w:lang w:val="en-US"/>
            </w:rPr>
          </w:rPrChange>
        </w:rPr>
        <w:pPrChange w:id="5073" w:author="Sorin Salagean" w:date="2015-02-02T12:32:00Z">
          <w:pPr>
            <w:pStyle w:val="ListParagraph"/>
            <w:numPr>
              <w:numId w:val="8"/>
            </w:numPr>
            <w:ind w:hanging="360"/>
            <w:jc w:val="both"/>
          </w:pPr>
        </w:pPrChange>
      </w:pPr>
      <w:del w:id="5074" w:author="Sorin Salagean" w:date="2015-02-02T12:32:00Z">
        <w:r w:rsidRPr="005F6C74" w:rsidDel="00527E75">
          <w:rPr>
            <w:lang w:val="en-US"/>
            <w:rPrChange w:id="5075" w:author="Sorin Salagean" w:date="2015-01-30T11:47:00Z">
              <w:rPr>
                <w:sz w:val="24"/>
                <w:szCs w:val="24"/>
                <w:lang w:val="en-US"/>
              </w:rPr>
            </w:rPrChange>
          </w:rPr>
          <w:delText>Crea documentul Accept de plata – prin intermediul butonului “Creare Accept de plata”</w:delText>
        </w:r>
      </w:del>
    </w:p>
    <w:p w14:paraId="7A409EC3" w14:textId="1209416D" w:rsidR="001117E1" w:rsidRPr="005F6C74" w:rsidDel="00527E75" w:rsidRDefault="001117E1">
      <w:pPr>
        <w:rPr>
          <w:del w:id="5076" w:author="Sorin Salagean" w:date="2015-02-02T12:32:00Z"/>
          <w:lang w:val="en-US"/>
          <w:rPrChange w:id="5077" w:author="Sorin Salagean" w:date="2015-01-30T11:47:00Z">
            <w:rPr>
              <w:del w:id="5078" w:author="Sorin Salagean" w:date="2015-02-02T12:32:00Z"/>
              <w:sz w:val="24"/>
              <w:szCs w:val="24"/>
              <w:lang w:val="en-US"/>
            </w:rPr>
          </w:rPrChange>
        </w:rPr>
        <w:pPrChange w:id="5079" w:author="Sorin Salagean" w:date="2015-02-02T12:32:00Z">
          <w:pPr>
            <w:pStyle w:val="ListParagraph"/>
            <w:numPr>
              <w:numId w:val="8"/>
            </w:numPr>
            <w:ind w:hanging="360"/>
            <w:jc w:val="both"/>
          </w:pPr>
        </w:pPrChange>
      </w:pPr>
      <w:del w:id="5080" w:author="Sorin Salagean" w:date="2015-02-02T12:32:00Z">
        <w:r w:rsidRPr="005F6C74" w:rsidDel="00527E75">
          <w:rPr>
            <w:lang w:val="en-US"/>
            <w:rPrChange w:id="5081" w:author="Sorin Salagean" w:date="2015-01-30T11:47:00Z">
              <w:rPr>
                <w:sz w:val="24"/>
                <w:szCs w:val="24"/>
                <w:lang w:val="en-US"/>
              </w:rPr>
            </w:rPrChange>
          </w:rPr>
          <w:delText>Crea Referat de plata – prin intermediul butonului ”Creare Referat de plata”</w:delText>
        </w:r>
      </w:del>
    </w:p>
    <w:p w14:paraId="32BA92FE" w14:textId="081F9DAF" w:rsidR="001117E1" w:rsidRPr="005F6C74" w:rsidDel="00527E75" w:rsidRDefault="001117E1">
      <w:pPr>
        <w:rPr>
          <w:del w:id="5082" w:author="Sorin Salagean" w:date="2015-02-02T12:32:00Z"/>
          <w:lang w:val="en-US"/>
          <w:rPrChange w:id="5083" w:author="Sorin Salagean" w:date="2015-01-30T11:47:00Z">
            <w:rPr>
              <w:del w:id="5084" w:author="Sorin Salagean" w:date="2015-02-02T12:32:00Z"/>
              <w:sz w:val="24"/>
              <w:szCs w:val="24"/>
              <w:lang w:val="en-US"/>
            </w:rPr>
          </w:rPrChange>
        </w:rPr>
        <w:pPrChange w:id="5085" w:author="Sorin Salagean" w:date="2015-02-02T12:32:00Z">
          <w:pPr>
            <w:pStyle w:val="ListParagraph"/>
            <w:numPr>
              <w:numId w:val="8"/>
            </w:numPr>
            <w:ind w:hanging="360"/>
            <w:jc w:val="both"/>
          </w:pPr>
        </w:pPrChange>
      </w:pPr>
      <w:del w:id="5086" w:author="Sorin Salagean" w:date="2015-02-02T12:32:00Z">
        <w:r w:rsidRPr="005F6C74" w:rsidDel="00527E75">
          <w:rPr>
            <w:lang w:val="en-US"/>
            <w:rPrChange w:id="5087" w:author="Sorin Salagean" w:date="2015-01-30T11:47:00Z">
              <w:rPr>
                <w:sz w:val="24"/>
                <w:szCs w:val="24"/>
                <w:lang w:val="en-US"/>
              </w:rPr>
            </w:rPrChange>
          </w:rPr>
          <w:delText>Trimite dosarul in etapa Lichidator (Asteapta documente)</w:delText>
        </w:r>
      </w:del>
    </w:p>
    <w:p w14:paraId="2B5437D9" w14:textId="3FF1070F" w:rsidR="00743D41" w:rsidRPr="005F6C74" w:rsidDel="00527E75" w:rsidRDefault="00743D41">
      <w:pPr>
        <w:rPr>
          <w:del w:id="5088" w:author="Sorin Salagean" w:date="2015-02-02T12:32:00Z"/>
          <w:lang w:val="en-US"/>
          <w:rPrChange w:id="5089" w:author="Sorin Salagean" w:date="2015-01-30T11:47:00Z">
            <w:rPr>
              <w:del w:id="5090" w:author="Sorin Salagean" w:date="2015-02-02T12:32:00Z"/>
              <w:sz w:val="24"/>
              <w:szCs w:val="24"/>
              <w:lang w:val="en-US"/>
            </w:rPr>
          </w:rPrChange>
        </w:rPr>
        <w:pPrChange w:id="5091" w:author="Sorin Salagean" w:date="2015-02-02T12:32:00Z">
          <w:pPr>
            <w:pStyle w:val="ListParagraph"/>
            <w:numPr>
              <w:numId w:val="8"/>
            </w:numPr>
            <w:ind w:hanging="360"/>
            <w:jc w:val="both"/>
          </w:pPr>
        </w:pPrChange>
      </w:pPr>
      <w:del w:id="5092" w:author="Sorin Salagean" w:date="2015-02-02T12:32:00Z">
        <w:r w:rsidRPr="005F6C74" w:rsidDel="00527E75">
          <w:rPr>
            <w:lang w:val="en-US"/>
            <w:rPrChange w:id="5093" w:author="Sorin Salagean" w:date="2015-01-30T11:47:00Z">
              <w:rPr>
                <w:sz w:val="24"/>
                <w:szCs w:val="24"/>
                <w:lang w:val="en-US"/>
              </w:rPr>
            </w:rPrChange>
          </w:rPr>
          <w:delText>Trimite mesaj nota la unul din grupurile de pe flux</w:delText>
        </w:r>
      </w:del>
    </w:p>
    <w:p w14:paraId="1CDA9007" w14:textId="0CD03B44" w:rsidR="00743D41" w:rsidDel="00527E75" w:rsidRDefault="00C71C23">
      <w:pPr>
        <w:rPr>
          <w:del w:id="5094" w:author="Sorin Salagean" w:date="2015-02-02T12:32:00Z"/>
          <w:sz w:val="24"/>
          <w:szCs w:val="24"/>
          <w:lang w:val="en-US"/>
        </w:rPr>
        <w:pPrChange w:id="5095" w:author="Sorin Salagean" w:date="2015-02-02T12:32:00Z">
          <w:pPr>
            <w:pStyle w:val="ListParagraph"/>
            <w:numPr>
              <w:numId w:val="8"/>
            </w:numPr>
            <w:ind w:hanging="360"/>
            <w:jc w:val="both"/>
          </w:pPr>
        </w:pPrChange>
      </w:pPr>
      <w:del w:id="5096" w:author="Sorin Salagean" w:date="2015-02-02T12:32:00Z">
        <w:r w:rsidRPr="005F6C74" w:rsidDel="00527E75">
          <w:rPr>
            <w:lang w:val="en-US"/>
            <w:rPrChange w:id="5097" w:author="Sorin Salagean" w:date="2015-01-30T11:47:00Z">
              <w:rPr>
                <w:sz w:val="24"/>
                <w:szCs w:val="24"/>
                <w:lang w:val="en-US"/>
              </w:rPr>
            </w:rPrChange>
          </w:rPr>
          <w:delText>Importa Referatul de respingere</w:delText>
        </w:r>
        <w:r w:rsidR="00743D41" w:rsidRPr="005F6C74" w:rsidDel="00527E75">
          <w:rPr>
            <w:lang w:val="en-US"/>
            <w:rPrChange w:id="5098" w:author="Sorin Salagean" w:date="2015-01-30T11:47:00Z">
              <w:rPr>
                <w:sz w:val="24"/>
                <w:szCs w:val="24"/>
                <w:lang w:val="en-US"/>
              </w:rPr>
            </w:rPrChange>
          </w:rPr>
          <w:delText xml:space="preserve">  - prin intermediul butonului “Import Referat de refuz”</w:delText>
        </w:r>
      </w:del>
    </w:p>
    <w:p w14:paraId="58695925" w14:textId="77777777" w:rsidR="009D05B9" w:rsidDel="00527E75" w:rsidRDefault="009D05B9" w:rsidP="00743D41">
      <w:pPr>
        <w:jc w:val="both"/>
        <w:rPr>
          <w:del w:id="5099" w:author="Sorin Salagean" w:date="2015-02-02T12:32:00Z"/>
          <w:sz w:val="24"/>
          <w:szCs w:val="24"/>
          <w:lang w:val="en-US"/>
        </w:rPr>
      </w:pPr>
    </w:p>
    <w:p w14:paraId="39996C32" w14:textId="797DA766" w:rsidR="00743D41" w:rsidRPr="00527E75" w:rsidDel="00527E75" w:rsidRDefault="00743D41">
      <w:pPr>
        <w:rPr>
          <w:del w:id="5100" w:author="Sorin Salagean" w:date="2015-02-02T12:32:00Z"/>
          <w:lang w:val="en-US"/>
          <w:rPrChange w:id="5101" w:author="Sorin Salagean" w:date="2015-02-02T12:32:00Z">
            <w:rPr>
              <w:del w:id="5102" w:author="Sorin Salagean" w:date="2015-02-02T12:32:00Z"/>
              <w:sz w:val="24"/>
              <w:szCs w:val="24"/>
              <w:lang w:val="en-US"/>
            </w:rPr>
          </w:rPrChange>
        </w:rPr>
        <w:pPrChange w:id="5103" w:author="Sorin Salagean" w:date="2015-02-02T12:32:00Z">
          <w:pPr>
            <w:jc w:val="both"/>
          </w:pPr>
        </w:pPrChange>
      </w:pPr>
      <w:del w:id="5104" w:author="Sorin Salagean" w:date="2015-02-02T12:32:00Z">
        <w:r w:rsidRPr="00527E75" w:rsidDel="00527E75">
          <w:rPr>
            <w:lang w:val="en-US"/>
            <w:rPrChange w:id="5105" w:author="Sorin Salagean" w:date="2015-02-02T12:32:00Z">
              <w:rPr>
                <w:sz w:val="24"/>
                <w:szCs w:val="24"/>
                <w:lang w:val="en-US"/>
              </w:rPr>
            </w:rPrChange>
          </w:rPr>
          <w:delText>Crearea Acceptului de plata:</w:delText>
        </w:r>
      </w:del>
    </w:p>
    <w:p w14:paraId="1C38FF84" w14:textId="39159D76" w:rsidR="009D05B9" w:rsidRPr="005F6C74" w:rsidDel="00527E75" w:rsidRDefault="00743D41">
      <w:pPr>
        <w:rPr>
          <w:lang w:val="en-US"/>
          <w:rPrChange w:id="5106" w:author="Sorin Salagean" w:date="2015-01-30T11:47:00Z">
            <w:rPr>
              <w:sz w:val="24"/>
              <w:szCs w:val="24"/>
              <w:lang w:val="en-US"/>
            </w:rPr>
          </w:rPrChange>
        </w:rPr>
        <w:pPrChange w:id="5107" w:author="Sorin Salagean" w:date="2015-02-02T12:32:00Z">
          <w:pPr>
            <w:jc w:val="both"/>
          </w:pPr>
        </w:pPrChange>
      </w:pPr>
      <w:moveFromRangeStart w:id="5108" w:author="Sorin Salagean" w:date="2015-02-02T12:31:00Z" w:name="move410643628"/>
      <w:moveFrom w:id="5109" w:author="Sorin Salagean" w:date="2015-02-02T12:31:00Z">
        <w:r w:rsidRPr="005F6C74" w:rsidDel="00527E75">
          <w:rPr>
            <w:lang w:val="en-US"/>
            <w:rPrChange w:id="5110" w:author="Sorin Salagean" w:date="2015-01-30T11:47:00Z">
              <w:rPr>
                <w:sz w:val="24"/>
                <w:szCs w:val="24"/>
                <w:lang w:val="en-US"/>
              </w:rPr>
            </w:rPrChange>
          </w:rPr>
          <w:t xml:space="preserve">La apasarea butonului “Creare Accept de plata”, OnBase interogheaza Insis si deschide o tabela cu toate cererile de pe dosar posibil pentru a se crea accept de plata. Starea </w:t>
        </w:r>
        <w:r w:rsidR="008364CE" w:rsidRPr="005F6C74" w:rsidDel="00527E75">
          <w:rPr>
            <w:lang w:val="en-US"/>
            <w:rPrChange w:id="5111" w:author="Sorin Salagean" w:date="2015-01-30T11:47:00Z">
              <w:rPr>
                <w:sz w:val="24"/>
                <w:szCs w:val="24"/>
                <w:lang w:val="en-US"/>
              </w:rPr>
            </w:rPrChange>
          </w:rPr>
          <w:t xml:space="preserve">cererii </w:t>
        </w:r>
        <w:r w:rsidRPr="005F6C74" w:rsidDel="00527E75">
          <w:rPr>
            <w:lang w:val="en-US"/>
            <w:rPrChange w:id="5112" w:author="Sorin Salagean" w:date="2015-01-30T11:47:00Z">
              <w:rPr>
                <w:sz w:val="24"/>
                <w:szCs w:val="24"/>
                <w:lang w:val="en-US"/>
              </w:rPr>
            </w:rPrChange>
          </w:rPr>
          <w:t xml:space="preserve">in Insis trebuie sa fie </w:t>
        </w:r>
        <w:r w:rsidR="009D05B9" w:rsidRPr="005F6C74" w:rsidDel="00527E75">
          <w:rPr>
            <w:lang w:val="en-US"/>
            <w:rPrChange w:id="5113" w:author="Sorin Salagean" w:date="2015-01-30T11:47:00Z">
              <w:rPr>
                <w:sz w:val="24"/>
                <w:szCs w:val="24"/>
                <w:lang w:val="en-US"/>
              </w:rPr>
            </w:rPrChange>
          </w:rPr>
          <w:t>“neconfirmat”. Userul alege pentru care din cererile din lista doreste sa creeze Accept de plata selectand linia respectiva.</w:t>
        </w:r>
      </w:moveFrom>
    </w:p>
    <w:p w14:paraId="602FEE11" w14:textId="68B22E84" w:rsidR="00743D41" w:rsidRPr="005F6C74" w:rsidDel="00527E75" w:rsidRDefault="009D05B9">
      <w:pPr>
        <w:rPr>
          <w:lang w:val="en-US"/>
          <w:rPrChange w:id="5114" w:author="Sorin Salagean" w:date="2015-01-30T11:47:00Z">
            <w:rPr>
              <w:sz w:val="24"/>
              <w:szCs w:val="24"/>
              <w:lang w:val="en-US"/>
            </w:rPr>
          </w:rPrChange>
        </w:rPr>
        <w:pPrChange w:id="5115" w:author="Sorin Salagean" w:date="2015-02-02T12:32:00Z">
          <w:pPr>
            <w:jc w:val="both"/>
          </w:pPr>
        </w:pPrChange>
      </w:pPr>
      <w:moveFrom w:id="5116" w:author="Sorin Salagean" w:date="2015-02-02T12:31:00Z">
        <w:r w:rsidRPr="005F6C74" w:rsidDel="00527E75">
          <w:rPr>
            <w:lang w:val="en-US"/>
            <w:rPrChange w:id="5117" w:author="Sorin Salagean" w:date="2015-01-30T11:47:00Z">
              <w:rPr>
                <w:sz w:val="24"/>
                <w:szCs w:val="24"/>
                <w:lang w:val="en-US"/>
              </w:rPr>
            </w:rPrChange>
          </w:rPr>
          <w:t>Tabela de unde userul selecteaza contine urmatoarele informatii:</w:t>
        </w:r>
      </w:moveFrom>
    </w:p>
    <w:p w14:paraId="48ADA9C2" w14:textId="16AF758B" w:rsidR="009D05B9" w:rsidRPr="005F6C74" w:rsidDel="00527E75" w:rsidRDefault="009D05B9">
      <w:pPr>
        <w:rPr>
          <w:lang w:val="en-US"/>
          <w:rPrChange w:id="5118" w:author="Sorin Salagean" w:date="2015-01-30T11:47:00Z">
            <w:rPr>
              <w:sz w:val="24"/>
              <w:szCs w:val="24"/>
              <w:lang w:val="en-US"/>
            </w:rPr>
          </w:rPrChange>
        </w:rPr>
        <w:pPrChange w:id="5119" w:author="Sorin Salagean" w:date="2015-02-02T12:32:00Z">
          <w:pPr>
            <w:pStyle w:val="ListParagraph"/>
            <w:numPr>
              <w:numId w:val="8"/>
            </w:numPr>
            <w:ind w:hanging="360"/>
            <w:jc w:val="both"/>
          </w:pPr>
        </w:pPrChange>
      </w:pPr>
      <w:moveFrom w:id="5120" w:author="Sorin Salagean" w:date="2015-02-02T12:31:00Z">
        <w:r w:rsidRPr="005F6C74" w:rsidDel="00527E75">
          <w:rPr>
            <w:lang w:val="en-US"/>
            <w:rPrChange w:id="5121" w:author="Sorin Salagean" w:date="2015-01-30T11:47:00Z">
              <w:rPr>
                <w:sz w:val="24"/>
                <w:szCs w:val="24"/>
                <w:lang w:val="en-US"/>
              </w:rPr>
            </w:rPrChange>
          </w:rPr>
          <w:t>Nume beneficiar</w:t>
        </w:r>
      </w:moveFrom>
    </w:p>
    <w:p w14:paraId="047A18D1" w14:textId="643D0513" w:rsidR="00FF6C62" w:rsidRPr="005F6C74" w:rsidDel="00527E75" w:rsidRDefault="00FF6C62">
      <w:pPr>
        <w:rPr>
          <w:lang w:val="en-US"/>
          <w:rPrChange w:id="5122" w:author="Sorin Salagean" w:date="2015-01-30T11:47:00Z">
            <w:rPr>
              <w:sz w:val="24"/>
              <w:szCs w:val="24"/>
              <w:lang w:val="en-US"/>
            </w:rPr>
          </w:rPrChange>
        </w:rPr>
        <w:pPrChange w:id="5123" w:author="Sorin Salagean" w:date="2015-02-02T12:32:00Z">
          <w:pPr>
            <w:pStyle w:val="ListParagraph"/>
            <w:numPr>
              <w:numId w:val="8"/>
            </w:numPr>
            <w:ind w:hanging="360"/>
            <w:jc w:val="both"/>
          </w:pPr>
        </w:pPrChange>
      </w:pPr>
      <w:moveFrom w:id="5124" w:author="Sorin Salagean" w:date="2015-02-02T12:31:00Z">
        <w:r w:rsidRPr="005F6C74" w:rsidDel="00527E75">
          <w:rPr>
            <w:lang w:val="en-US"/>
            <w:rPrChange w:id="5125" w:author="Sorin Salagean" w:date="2015-01-30T11:47:00Z">
              <w:rPr>
                <w:sz w:val="24"/>
                <w:szCs w:val="24"/>
                <w:lang w:val="en-US"/>
              </w:rPr>
            </w:rPrChange>
          </w:rPr>
          <w:t>Numar cerere Insis</w:t>
        </w:r>
      </w:moveFrom>
    </w:p>
    <w:p w14:paraId="2331AF81" w14:textId="13F890DB" w:rsidR="00FF6C62" w:rsidRPr="005F6C74" w:rsidDel="00527E75" w:rsidRDefault="00FF6C62">
      <w:pPr>
        <w:rPr>
          <w:lang w:val="en-US"/>
          <w:rPrChange w:id="5126" w:author="Sorin Salagean" w:date="2015-01-30T11:47:00Z">
            <w:rPr>
              <w:sz w:val="24"/>
              <w:szCs w:val="24"/>
              <w:lang w:val="en-US"/>
            </w:rPr>
          </w:rPrChange>
        </w:rPr>
        <w:pPrChange w:id="5127" w:author="Sorin Salagean" w:date="2015-02-02T12:32:00Z">
          <w:pPr>
            <w:pStyle w:val="ListParagraph"/>
            <w:numPr>
              <w:numId w:val="8"/>
            </w:numPr>
            <w:ind w:hanging="360"/>
            <w:jc w:val="both"/>
          </w:pPr>
        </w:pPrChange>
      </w:pPr>
      <w:moveFrom w:id="5128" w:author="Sorin Salagean" w:date="2015-02-02T12:31:00Z">
        <w:r w:rsidRPr="005F6C74" w:rsidDel="00527E75">
          <w:rPr>
            <w:lang w:val="en-US"/>
            <w:rPrChange w:id="5129" w:author="Sorin Salagean" w:date="2015-01-30T11:47:00Z">
              <w:rPr>
                <w:sz w:val="24"/>
                <w:szCs w:val="24"/>
                <w:lang w:val="en-US"/>
              </w:rPr>
            </w:rPrChange>
          </w:rPr>
          <w:t>ID cerere</w:t>
        </w:r>
      </w:moveFrom>
    </w:p>
    <w:p w14:paraId="1B159394" w14:textId="41D9EB10" w:rsidR="00FF6C62" w:rsidRPr="005F6C74" w:rsidDel="00527E75" w:rsidRDefault="00FF6C62">
      <w:pPr>
        <w:rPr>
          <w:lang w:val="en-US"/>
          <w:rPrChange w:id="5130" w:author="Sorin Salagean" w:date="2015-01-30T11:47:00Z">
            <w:rPr>
              <w:sz w:val="24"/>
              <w:szCs w:val="24"/>
              <w:lang w:val="en-US"/>
            </w:rPr>
          </w:rPrChange>
        </w:rPr>
        <w:pPrChange w:id="5131" w:author="Sorin Salagean" w:date="2015-02-02T12:32:00Z">
          <w:pPr>
            <w:pStyle w:val="ListParagraph"/>
            <w:numPr>
              <w:numId w:val="8"/>
            </w:numPr>
            <w:ind w:hanging="360"/>
            <w:jc w:val="both"/>
          </w:pPr>
        </w:pPrChange>
      </w:pPr>
      <w:moveFrom w:id="5132" w:author="Sorin Salagean" w:date="2015-02-02T12:31:00Z">
        <w:r w:rsidRPr="005F6C74" w:rsidDel="00527E75">
          <w:rPr>
            <w:lang w:val="en-US"/>
            <w:rPrChange w:id="5133" w:author="Sorin Salagean" w:date="2015-01-30T11:47:00Z">
              <w:rPr>
                <w:sz w:val="24"/>
                <w:szCs w:val="24"/>
                <w:lang w:val="en-US"/>
              </w:rPr>
            </w:rPrChange>
          </w:rPr>
          <w:t>Status cerere</w:t>
        </w:r>
      </w:moveFrom>
    </w:p>
    <w:p w14:paraId="402902FF" w14:textId="601BA5EB" w:rsidR="009D05B9" w:rsidDel="00527E75" w:rsidRDefault="00FF6C62">
      <w:pPr>
        <w:rPr>
          <w:del w:id="5134" w:author="Sorin Salagean" w:date="2015-02-02T12:32:00Z"/>
          <w:sz w:val="24"/>
          <w:szCs w:val="24"/>
          <w:lang w:val="en-US"/>
        </w:rPr>
        <w:pPrChange w:id="5135" w:author="Sorin Salagean" w:date="2015-02-02T12:32:00Z">
          <w:pPr>
            <w:pStyle w:val="ListParagraph"/>
            <w:numPr>
              <w:numId w:val="8"/>
            </w:numPr>
            <w:ind w:hanging="360"/>
            <w:jc w:val="both"/>
          </w:pPr>
        </w:pPrChange>
      </w:pPr>
      <w:moveFrom w:id="5136" w:author="Sorin Salagean" w:date="2015-02-02T12:31:00Z">
        <w:r w:rsidRPr="005F6C74" w:rsidDel="00527E75">
          <w:rPr>
            <w:lang w:val="en-US"/>
            <w:rPrChange w:id="5137" w:author="Sorin Salagean" w:date="2015-01-30T11:47:00Z">
              <w:rPr>
                <w:sz w:val="24"/>
                <w:szCs w:val="24"/>
                <w:lang w:val="en-US"/>
              </w:rPr>
            </w:rPrChange>
          </w:rPr>
          <w:t>Valoare</w:t>
        </w:r>
      </w:moveFrom>
      <w:moveFromRangeEnd w:id="5108"/>
    </w:p>
    <w:p w14:paraId="54DCF9BD" w14:textId="77777777" w:rsidR="00FF6C62" w:rsidRPr="00FF6C62" w:rsidRDefault="00FF6C62">
      <w:pPr>
        <w:jc w:val="both"/>
        <w:rPr>
          <w:sz w:val="24"/>
          <w:szCs w:val="24"/>
          <w:lang w:val="en-US"/>
        </w:rPr>
      </w:pPr>
    </w:p>
    <w:p w14:paraId="65BCBE38" w14:textId="3A08EF39" w:rsidR="009D05B9" w:rsidRPr="005F6C74" w:rsidRDefault="009D05B9" w:rsidP="009D05B9">
      <w:pPr>
        <w:jc w:val="both"/>
        <w:rPr>
          <w:lang w:val="en-US"/>
          <w:rPrChange w:id="5138" w:author="Sorin Salagean" w:date="2015-01-30T11:47:00Z">
            <w:rPr>
              <w:sz w:val="24"/>
              <w:szCs w:val="24"/>
              <w:lang w:val="en-US"/>
            </w:rPr>
          </w:rPrChange>
        </w:rPr>
      </w:pPr>
      <w:del w:id="5139" w:author="Sorin Salagean" w:date="2015-02-02T12:35:00Z">
        <w:r w:rsidRPr="005F6C74" w:rsidDel="00527E75">
          <w:rPr>
            <w:lang w:val="en-US"/>
            <w:rPrChange w:id="5140" w:author="Sorin Salagean" w:date="2015-01-30T11:47:00Z">
              <w:rPr>
                <w:sz w:val="24"/>
                <w:szCs w:val="24"/>
                <w:lang w:val="en-US"/>
              </w:rPr>
            </w:rPrChange>
          </w:rPr>
          <w:delText xml:space="preserve">Documentul OnBase </w:delText>
        </w:r>
        <w:r w:rsidR="007D0202" w:rsidRPr="005F6C74" w:rsidDel="00527E75">
          <w:rPr>
            <w:lang w:val="en-US"/>
            <w:rPrChange w:id="5141" w:author="Sorin Salagean" w:date="2015-01-30T11:47:00Z">
              <w:rPr>
                <w:sz w:val="24"/>
                <w:szCs w:val="24"/>
                <w:lang w:val="en-US"/>
              </w:rPr>
            </w:rPrChange>
          </w:rPr>
          <w:delText>“</w:delText>
        </w:r>
        <w:r w:rsidRPr="005F6C74" w:rsidDel="00527E75">
          <w:rPr>
            <w:lang w:val="en-US"/>
            <w:rPrChange w:id="5142" w:author="Sorin Salagean" w:date="2015-01-30T11:47:00Z">
              <w:rPr>
                <w:sz w:val="24"/>
                <w:szCs w:val="24"/>
                <w:lang w:val="en-US"/>
              </w:rPr>
            </w:rPrChange>
          </w:rPr>
          <w:delText>Accept de plata</w:delText>
        </w:r>
        <w:r w:rsidR="007D0202" w:rsidRPr="005F6C74" w:rsidDel="00527E75">
          <w:rPr>
            <w:lang w:val="en-US"/>
            <w:rPrChange w:id="5143" w:author="Sorin Salagean" w:date="2015-01-30T11:47:00Z">
              <w:rPr>
                <w:sz w:val="24"/>
                <w:szCs w:val="24"/>
                <w:lang w:val="en-US"/>
              </w:rPr>
            </w:rPrChange>
          </w:rPr>
          <w:delText>”</w:delText>
        </w:r>
        <w:r w:rsidRPr="005F6C74" w:rsidDel="00527E75">
          <w:rPr>
            <w:lang w:val="en-US"/>
            <w:rPrChange w:id="5144" w:author="Sorin Salagean" w:date="2015-01-30T11:47:00Z">
              <w:rPr>
                <w:sz w:val="24"/>
                <w:szCs w:val="24"/>
                <w:lang w:val="en-US"/>
              </w:rPr>
            </w:rPrChange>
          </w:rPr>
          <w:delText>:</w:delText>
        </w:r>
      </w:del>
    </w:p>
    <w:p w14:paraId="501E859F" w14:textId="77777777" w:rsidR="009D05B9" w:rsidRPr="00527E75" w:rsidRDefault="009D05B9" w:rsidP="009D05B9">
      <w:pPr>
        <w:jc w:val="both"/>
        <w:rPr>
          <w:b/>
          <w:lang w:val="en-US"/>
          <w:rPrChange w:id="5145" w:author="Sorin Salagean" w:date="2015-02-02T12:36:00Z">
            <w:rPr>
              <w:sz w:val="24"/>
              <w:szCs w:val="24"/>
              <w:lang w:val="en-US"/>
            </w:rPr>
          </w:rPrChange>
        </w:rPr>
      </w:pPr>
      <w:r w:rsidRPr="00527E75">
        <w:rPr>
          <w:b/>
          <w:lang w:val="en-US"/>
          <w:rPrChange w:id="5146" w:author="Sorin Salagean" w:date="2015-02-02T12:36:00Z">
            <w:rPr>
              <w:sz w:val="24"/>
              <w:szCs w:val="24"/>
              <w:lang w:val="en-US"/>
            </w:rPr>
          </w:rPrChange>
        </w:rPr>
        <w:t xml:space="preserve">Sectiunea </w:t>
      </w:r>
      <w:r w:rsidRPr="00527E75">
        <w:rPr>
          <w:b/>
          <w:i/>
          <w:lang w:val="en-US"/>
          <w:rPrChange w:id="5147" w:author="Sorin Salagean" w:date="2015-02-02T12:36:00Z">
            <w:rPr>
              <w:sz w:val="24"/>
              <w:szCs w:val="24"/>
              <w:lang w:val="en-US"/>
            </w:rPr>
          </w:rPrChange>
        </w:rPr>
        <w:t>“Identificare dosar”</w:t>
      </w:r>
    </w:p>
    <w:p w14:paraId="4AA986E6" w14:textId="77777777" w:rsidR="009D05B9" w:rsidRPr="005F6C74" w:rsidRDefault="009D05B9" w:rsidP="009D05B9">
      <w:pPr>
        <w:jc w:val="both"/>
        <w:rPr>
          <w:lang w:val="en-US"/>
          <w:rPrChange w:id="5148" w:author="Sorin Salagean" w:date="2015-01-30T11:47:00Z">
            <w:rPr>
              <w:sz w:val="24"/>
              <w:szCs w:val="24"/>
              <w:lang w:val="en-US"/>
            </w:rPr>
          </w:rPrChange>
        </w:rPr>
      </w:pPr>
      <w:r w:rsidRPr="005F6C74">
        <w:rPr>
          <w:lang w:val="en-US"/>
          <w:rPrChange w:id="5149" w:author="Sorin Salagean" w:date="2015-01-30T11:47:00Z">
            <w:rPr>
              <w:sz w:val="24"/>
              <w:szCs w:val="24"/>
              <w:lang w:val="en-US"/>
            </w:rPr>
          </w:rPrChange>
        </w:rPr>
        <w:lastRenderedPageBreak/>
        <w:t>Campuri:</w:t>
      </w:r>
    </w:p>
    <w:p w14:paraId="73ED954F" w14:textId="77777777" w:rsidR="009D05B9" w:rsidRPr="005F6C74" w:rsidRDefault="009D05B9" w:rsidP="009D05B9">
      <w:pPr>
        <w:pStyle w:val="ListParagraph"/>
        <w:numPr>
          <w:ilvl w:val="0"/>
          <w:numId w:val="4"/>
        </w:numPr>
        <w:jc w:val="both"/>
        <w:rPr>
          <w:lang w:val="en-US"/>
          <w:rPrChange w:id="5150" w:author="Sorin Salagean" w:date="2015-01-30T11:47:00Z">
            <w:rPr>
              <w:sz w:val="24"/>
              <w:szCs w:val="24"/>
              <w:lang w:val="en-US"/>
            </w:rPr>
          </w:rPrChange>
        </w:rPr>
      </w:pPr>
      <w:r w:rsidRPr="005F6C74">
        <w:rPr>
          <w:lang w:val="en-US"/>
          <w:rPrChange w:id="5151" w:author="Sorin Salagean" w:date="2015-01-30T11:47:00Z">
            <w:rPr>
              <w:sz w:val="24"/>
              <w:szCs w:val="24"/>
              <w:lang w:val="en-US"/>
            </w:rPr>
          </w:rPrChange>
        </w:rPr>
        <w:t>Numar dosar dauna OnBase</w:t>
      </w:r>
    </w:p>
    <w:p w14:paraId="2DF9DA17" w14:textId="77777777" w:rsidR="009D05B9" w:rsidRPr="005F6C74" w:rsidRDefault="009D05B9" w:rsidP="009D05B9">
      <w:pPr>
        <w:pStyle w:val="ListParagraph"/>
        <w:numPr>
          <w:ilvl w:val="0"/>
          <w:numId w:val="4"/>
        </w:numPr>
        <w:jc w:val="both"/>
        <w:rPr>
          <w:lang w:val="en-US"/>
          <w:rPrChange w:id="5152" w:author="Sorin Salagean" w:date="2015-01-30T11:47:00Z">
            <w:rPr>
              <w:sz w:val="24"/>
              <w:szCs w:val="24"/>
              <w:lang w:val="en-US"/>
            </w:rPr>
          </w:rPrChange>
        </w:rPr>
      </w:pPr>
      <w:r w:rsidRPr="005F6C74">
        <w:rPr>
          <w:lang w:val="en-US"/>
          <w:rPrChange w:id="5153" w:author="Sorin Salagean" w:date="2015-01-30T11:47:00Z">
            <w:rPr>
              <w:sz w:val="24"/>
              <w:szCs w:val="24"/>
              <w:lang w:val="en-US"/>
            </w:rPr>
          </w:rPrChange>
        </w:rPr>
        <w:t>Numar dosar dauna Insis</w:t>
      </w:r>
    </w:p>
    <w:p w14:paraId="475C4C03" w14:textId="77777777" w:rsidR="009D05B9" w:rsidRPr="005F6C74" w:rsidRDefault="009D05B9" w:rsidP="009D05B9">
      <w:pPr>
        <w:pStyle w:val="ListParagraph"/>
        <w:numPr>
          <w:ilvl w:val="0"/>
          <w:numId w:val="4"/>
        </w:numPr>
        <w:jc w:val="both"/>
        <w:rPr>
          <w:lang w:val="en-US"/>
          <w:rPrChange w:id="5154" w:author="Sorin Salagean" w:date="2015-01-30T11:47:00Z">
            <w:rPr>
              <w:sz w:val="24"/>
              <w:szCs w:val="24"/>
              <w:lang w:val="en-US"/>
            </w:rPr>
          </w:rPrChange>
        </w:rPr>
      </w:pPr>
      <w:r w:rsidRPr="005F6C74">
        <w:rPr>
          <w:lang w:val="en-US"/>
          <w:rPrChange w:id="5155" w:author="Sorin Salagean" w:date="2015-01-30T11:47:00Z">
            <w:rPr>
              <w:sz w:val="24"/>
              <w:szCs w:val="24"/>
              <w:lang w:val="en-US"/>
            </w:rPr>
          </w:rPrChange>
        </w:rPr>
        <w:t>Persoana contact beneficiar plata</w:t>
      </w:r>
    </w:p>
    <w:p w14:paraId="7A413E0D" w14:textId="77777777" w:rsidR="009D05B9" w:rsidRPr="005F6C74" w:rsidRDefault="009D05B9" w:rsidP="009D05B9">
      <w:pPr>
        <w:pStyle w:val="ListParagraph"/>
        <w:numPr>
          <w:ilvl w:val="0"/>
          <w:numId w:val="4"/>
        </w:numPr>
        <w:jc w:val="both"/>
        <w:rPr>
          <w:lang w:val="en-US"/>
          <w:rPrChange w:id="5156" w:author="Sorin Salagean" w:date="2015-01-30T11:47:00Z">
            <w:rPr>
              <w:sz w:val="24"/>
              <w:szCs w:val="24"/>
              <w:lang w:val="en-US"/>
            </w:rPr>
          </w:rPrChange>
        </w:rPr>
      </w:pPr>
      <w:r w:rsidRPr="005F6C74">
        <w:rPr>
          <w:lang w:val="en-US"/>
          <w:rPrChange w:id="5157" w:author="Sorin Salagean" w:date="2015-01-30T11:47:00Z">
            <w:rPr>
              <w:sz w:val="24"/>
              <w:szCs w:val="24"/>
              <w:lang w:val="en-US"/>
            </w:rPr>
          </w:rPrChange>
        </w:rPr>
        <w:t>Proprietar/Utilizator</w:t>
      </w:r>
    </w:p>
    <w:p w14:paraId="4B0A311D" w14:textId="77777777" w:rsidR="009D05B9" w:rsidRPr="005F6C74" w:rsidRDefault="009D05B9" w:rsidP="009D05B9">
      <w:pPr>
        <w:pStyle w:val="ListParagraph"/>
        <w:numPr>
          <w:ilvl w:val="0"/>
          <w:numId w:val="4"/>
        </w:numPr>
        <w:jc w:val="both"/>
        <w:rPr>
          <w:lang w:val="en-US"/>
          <w:rPrChange w:id="5158" w:author="Sorin Salagean" w:date="2015-01-30T11:47:00Z">
            <w:rPr>
              <w:sz w:val="24"/>
              <w:szCs w:val="24"/>
              <w:lang w:val="en-US"/>
            </w:rPr>
          </w:rPrChange>
        </w:rPr>
      </w:pPr>
      <w:r w:rsidRPr="005F6C74">
        <w:rPr>
          <w:lang w:val="en-US"/>
          <w:rPrChange w:id="5159" w:author="Sorin Salagean" w:date="2015-01-30T11:47:00Z">
            <w:rPr>
              <w:sz w:val="24"/>
              <w:szCs w:val="24"/>
              <w:lang w:val="en-US"/>
            </w:rPr>
          </w:rPrChange>
        </w:rPr>
        <w:t>Data Accept de plata</w:t>
      </w:r>
    </w:p>
    <w:p w14:paraId="3ABC5A6B" w14:textId="77777777" w:rsidR="009D05B9" w:rsidRPr="005F6C74" w:rsidRDefault="009D05B9" w:rsidP="009D05B9">
      <w:pPr>
        <w:pStyle w:val="ListParagraph"/>
        <w:numPr>
          <w:ilvl w:val="0"/>
          <w:numId w:val="4"/>
        </w:numPr>
        <w:jc w:val="both"/>
        <w:rPr>
          <w:lang w:val="en-US"/>
          <w:rPrChange w:id="5160" w:author="Sorin Salagean" w:date="2015-01-30T11:47:00Z">
            <w:rPr>
              <w:sz w:val="24"/>
              <w:szCs w:val="24"/>
              <w:lang w:val="en-US"/>
            </w:rPr>
          </w:rPrChange>
        </w:rPr>
      </w:pPr>
      <w:r w:rsidRPr="005F6C74">
        <w:rPr>
          <w:lang w:val="en-US"/>
          <w:rPrChange w:id="5161" w:author="Sorin Salagean" w:date="2015-01-30T11:47:00Z">
            <w:rPr>
              <w:sz w:val="24"/>
              <w:szCs w:val="24"/>
              <w:lang w:val="en-US"/>
            </w:rPr>
          </w:rPrChange>
        </w:rPr>
        <w:t>Numar inmatriculare</w:t>
      </w:r>
    </w:p>
    <w:p w14:paraId="4C26C556" w14:textId="77777777" w:rsidR="009D05B9" w:rsidRPr="005F6C74" w:rsidRDefault="009D05B9" w:rsidP="009D05B9">
      <w:pPr>
        <w:pStyle w:val="ListParagraph"/>
        <w:numPr>
          <w:ilvl w:val="0"/>
          <w:numId w:val="4"/>
        </w:numPr>
        <w:jc w:val="both"/>
        <w:rPr>
          <w:lang w:val="en-US"/>
          <w:rPrChange w:id="5162" w:author="Sorin Salagean" w:date="2015-01-30T11:47:00Z">
            <w:rPr>
              <w:sz w:val="24"/>
              <w:szCs w:val="24"/>
              <w:lang w:val="en-US"/>
            </w:rPr>
          </w:rPrChange>
        </w:rPr>
      </w:pPr>
      <w:r w:rsidRPr="005F6C74">
        <w:rPr>
          <w:lang w:val="en-US"/>
          <w:rPrChange w:id="5163" w:author="Sorin Salagean" w:date="2015-01-30T11:47:00Z">
            <w:rPr>
              <w:sz w:val="24"/>
              <w:szCs w:val="24"/>
              <w:lang w:val="en-US"/>
            </w:rPr>
          </w:rPrChange>
        </w:rPr>
        <w:t>Marca autovehicul</w:t>
      </w:r>
    </w:p>
    <w:p w14:paraId="3397213B" w14:textId="77777777" w:rsidR="009D05B9" w:rsidRPr="005F6C74" w:rsidRDefault="009D05B9" w:rsidP="009D05B9">
      <w:pPr>
        <w:pStyle w:val="ListParagraph"/>
        <w:numPr>
          <w:ilvl w:val="0"/>
          <w:numId w:val="4"/>
        </w:numPr>
        <w:jc w:val="both"/>
        <w:rPr>
          <w:lang w:val="en-US"/>
          <w:rPrChange w:id="5164" w:author="Sorin Salagean" w:date="2015-01-30T11:47:00Z">
            <w:rPr>
              <w:sz w:val="24"/>
              <w:szCs w:val="24"/>
              <w:lang w:val="en-US"/>
            </w:rPr>
          </w:rPrChange>
        </w:rPr>
      </w:pPr>
      <w:r w:rsidRPr="005F6C74">
        <w:rPr>
          <w:lang w:val="en-US"/>
          <w:rPrChange w:id="5165" w:author="Sorin Salagean" w:date="2015-01-30T11:47:00Z">
            <w:rPr>
              <w:sz w:val="24"/>
              <w:szCs w:val="24"/>
              <w:lang w:val="en-US"/>
            </w:rPr>
          </w:rPrChange>
        </w:rPr>
        <w:t>Model autovehicul</w:t>
      </w:r>
    </w:p>
    <w:p w14:paraId="07B74862" w14:textId="77777777" w:rsidR="009D05B9" w:rsidRPr="00D7622E" w:rsidRDefault="009D05B9" w:rsidP="009D05B9">
      <w:pPr>
        <w:pStyle w:val="ListParagraph"/>
        <w:numPr>
          <w:ilvl w:val="0"/>
          <w:numId w:val="4"/>
        </w:numPr>
        <w:jc w:val="both"/>
        <w:rPr>
          <w:ins w:id="5166" w:author="Sorin Salagean" w:date="2015-02-02T12:48:00Z"/>
          <w:sz w:val="24"/>
          <w:szCs w:val="24"/>
          <w:lang w:val="en-US"/>
          <w:rPrChange w:id="5167" w:author="Sorin Salagean" w:date="2015-02-02T12:48:00Z">
            <w:rPr>
              <w:ins w:id="5168" w:author="Sorin Salagean" w:date="2015-02-02T12:48:00Z"/>
              <w:lang w:val="en-US"/>
            </w:rPr>
          </w:rPrChange>
        </w:rPr>
      </w:pPr>
      <w:r w:rsidRPr="005F6C74">
        <w:rPr>
          <w:lang w:val="en-US"/>
          <w:rPrChange w:id="5169" w:author="Sorin Salagean" w:date="2015-01-30T11:47:00Z">
            <w:rPr>
              <w:sz w:val="24"/>
              <w:szCs w:val="24"/>
              <w:lang w:val="en-US"/>
            </w:rPr>
          </w:rPrChange>
        </w:rPr>
        <w:t>Tip autovehicul</w:t>
      </w:r>
    </w:p>
    <w:p w14:paraId="4FF6ADE6" w14:textId="6CD8639B" w:rsidR="00D7622E" w:rsidRDefault="00D7622E" w:rsidP="009D05B9">
      <w:pPr>
        <w:pStyle w:val="ListParagraph"/>
        <w:numPr>
          <w:ilvl w:val="0"/>
          <w:numId w:val="4"/>
        </w:numPr>
        <w:jc w:val="both"/>
        <w:rPr>
          <w:sz w:val="24"/>
          <w:szCs w:val="24"/>
          <w:lang w:val="en-US"/>
        </w:rPr>
      </w:pPr>
      <w:ins w:id="5170" w:author="Sorin Salagean" w:date="2015-02-02T12:48:00Z">
        <w:r>
          <w:rPr>
            <w:sz w:val="24"/>
            <w:szCs w:val="24"/>
            <w:lang w:val="en-US"/>
          </w:rPr>
          <w:t>INSIS</w:t>
        </w:r>
      </w:ins>
    </w:p>
    <w:p w14:paraId="3F64C93B" w14:textId="77777777" w:rsidR="009D05B9" w:rsidRPr="00527E75" w:rsidRDefault="009D05B9" w:rsidP="009D05B9">
      <w:pPr>
        <w:jc w:val="both"/>
        <w:rPr>
          <w:b/>
          <w:lang w:val="en-US"/>
          <w:rPrChange w:id="5171" w:author="Sorin Salagean" w:date="2015-02-02T12:36:00Z">
            <w:rPr>
              <w:sz w:val="24"/>
              <w:szCs w:val="24"/>
              <w:lang w:val="en-US"/>
            </w:rPr>
          </w:rPrChange>
        </w:rPr>
      </w:pPr>
      <w:r w:rsidRPr="00527E75">
        <w:rPr>
          <w:b/>
          <w:lang w:val="en-US"/>
          <w:rPrChange w:id="5172" w:author="Sorin Salagean" w:date="2015-02-02T12:36:00Z">
            <w:rPr>
              <w:sz w:val="24"/>
              <w:szCs w:val="24"/>
              <w:lang w:val="en-US"/>
            </w:rPr>
          </w:rPrChange>
        </w:rPr>
        <w:t xml:space="preserve">Sectiunea </w:t>
      </w:r>
      <w:r w:rsidRPr="00527E75">
        <w:rPr>
          <w:b/>
          <w:i/>
          <w:lang w:val="en-US"/>
          <w:rPrChange w:id="5173" w:author="Sorin Salagean" w:date="2015-02-02T12:36:00Z">
            <w:rPr>
              <w:sz w:val="24"/>
              <w:szCs w:val="24"/>
              <w:lang w:val="en-US"/>
            </w:rPr>
          </w:rPrChange>
        </w:rPr>
        <w:t>“Sume Devize”</w:t>
      </w:r>
    </w:p>
    <w:p w14:paraId="392D4891" w14:textId="77777777" w:rsidR="009D05B9" w:rsidRPr="005F6C74" w:rsidRDefault="009D05B9" w:rsidP="009D05B9">
      <w:pPr>
        <w:jc w:val="both"/>
        <w:rPr>
          <w:lang w:val="en-US"/>
          <w:rPrChange w:id="5174" w:author="Sorin Salagean" w:date="2015-01-30T11:47:00Z">
            <w:rPr>
              <w:sz w:val="24"/>
              <w:szCs w:val="24"/>
              <w:lang w:val="en-US"/>
            </w:rPr>
          </w:rPrChange>
        </w:rPr>
      </w:pPr>
      <w:r w:rsidRPr="005F6C74">
        <w:rPr>
          <w:lang w:val="en-US"/>
          <w:rPrChange w:id="5175" w:author="Sorin Salagean" w:date="2015-01-30T11:47:00Z">
            <w:rPr>
              <w:sz w:val="24"/>
              <w:szCs w:val="24"/>
              <w:lang w:val="en-US"/>
            </w:rPr>
          </w:rPrChange>
        </w:rPr>
        <w:t>Campuri:</w:t>
      </w:r>
    </w:p>
    <w:p w14:paraId="7CDA44F7" w14:textId="77777777" w:rsidR="009D05B9" w:rsidRPr="005F6C74" w:rsidRDefault="009D05B9" w:rsidP="009D05B9">
      <w:pPr>
        <w:pStyle w:val="ListParagraph"/>
        <w:numPr>
          <w:ilvl w:val="0"/>
          <w:numId w:val="4"/>
        </w:numPr>
        <w:jc w:val="both"/>
        <w:rPr>
          <w:lang w:val="en-US"/>
          <w:rPrChange w:id="5176" w:author="Sorin Salagean" w:date="2015-01-30T11:47:00Z">
            <w:rPr>
              <w:sz w:val="24"/>
              <w:szCs w:val="24"/>
              <w:lang w:val="en-US"/>
            </w:rPr>
          </w:rPrChange>
        </w:rPr>
      </w:pPr>
      <w:r w:rsidRPr="005F6C74">
        <w:rPr>
          <w:lang w:val="en-US"/>
          <w:rPrChange w:id="5177" w:author="Sorin Salagean" w:date="2015-01-30T11:47:00Z">
            <w:rPr>
              <w:sz w:val="24"/>
              <w:szCs w:val="24"/>
              <w:lang w:val="en-US"/>
            </w:rPr>
          </w:rPrChange>
        </w:rPr>
        <w:t>Request ID</w:t>
      </w:r>
    </w:p>
    <w:p w14:paraId="5ADC487D" w14:textId="77777777" w:rsidR="009D05B9" w:rsidRPr="005F6C74" w:rsidRDefault="009D05B9" w:rsidP="009D05B9">
      <w:pPr>
        <w:pStyle w:val="ListParagraph"/>
        <w:numPr>
          <w:ilvl w:val="0"/>
          <w:numId w:val="4"/>
        </w:numPr>
        <w:jc w:val="both"/>
        <w:rPr>
          <w:lang w:val="en-US"/>
          <w:rPrChange w:id="5178" w:author="Sorin Salagean" w:date="2015-01-30T11:47:00Z">
            <w:rPr>
              <w:sz w:val="24"/>
              <w:szCs w:val="24"/>
              <w:lang w:val="en-US"/>
            </w:rPr>
          </w:rPrChange>
        </w:rPr>
      </w:pPr>
      <w:r w:rsidRPr="005F6C74">
        <w:rPr>
          <w:lang w:val="en-US"/>
          <w:rPrChange w:id="5179" w:author="Sorin Salagean" w:date="2015-01-30T11:47:00Z">
            <w:rPr>
              <w:sz w:val="24"/>
              <w:szCs w:val="24"/>
              <w:lang w:val="en-US"/>
            </w:rPr>
          </w:rPrChange>
        </w:rPr>
        <w:t>Beneficiar plata</w:t>
      </w:r>
    </w:p>
    <w:p w14:paraId="593A0FE3" w14:textId="77777777" w:rsidR="009D05B9" w:rsidRPr="005F6C74" w:rsidRDefault="00C47B92" w:rsidP="009D05B9">
      <w:pPr>
        <w:pStyle w:val="ListParagraph"/>
        <w:numPr>
          <w:ilvl w:val="0"/>
          <w:numId w:val="4"/>
        </w:numPr>
        <w:jc w:val="both"/>
        <w:rPr>
          <w:lang w:val="en-US"/>
          <w:rPrChange w:id="5180" w:author="Sorin Salagean" w:date="2015-01-30T11:47:00Z">
            <w:rPr>
              <w:sz w:val="24"/>
              <w:szCs w:val="24"/>
              <w:lang w:val="en-US"/>
            </w:rPr>
          </w:rPrChange>
        </w:rPr>
      </w:pPr>
      <w:r w:rsidRPr="005F6C74">
        <w:rPr>
          <w:lang w:val="en-US"/>
          <w:rPrChange w:id="5181" w:author="Sorin Salagean" w:date="2015-01-30T11:47:00Z">
            <w:rPr>
              <w:sz w:val="24"/>
              <w:szCs w:val="24"/>
              <w:lang w:val="en-US"/>
            </w:rPr>
          </w:rPrChange>
        </w:rPr>
        <w:t>IBAN</w:t>
      </w:r>
    </w:p>
    <w:p w14:paraId="688156CE" w14:textId="77777777" w:rsidR="00C47B92" w:rsidRPr="005F6C74" w:rsidRDefault="00C47B92" w:rsidP="009D05B9">
      <w:pPr>
        <w:pStyle w:val="ListParagraph"/>
        <w:numPr>
          <w:ilvl w:val="0"/>
          <w:numId w:val="4"/>
        </w:numPr>
        <w:jc w:val="both"/>
        <w:rPr>
          <w:lang w:val="en-US"/>
          <w:rPrChange w:id="5182" w:author="Sorin Salagean" w:date="2015-01-30T11:47:00Z">
            <w:rPr>
              <w:sz w:val="24"/>
              <w:szCs w:val="24"/>
              <w:lang w:val="en-US"/>
            </w:rPr>
          </w:rPrChange>
        </w:rPr>
      </w:pPr>
      <w:r w:rsidRPr="005F6C74">
        <w:rPr>
          <w:lang w:val="en-US"/>
          <w:rPrChange w:id="5183" w:author="Sorin Salagean" w:date="2015-01-30T11:47:00Z">
            <w:rPr>
              <w:sz w:val="24"/>
              <w:szCs w:val="24"/>
              <w:lang w:val="en-US"/>
            </w:rPr>
          </w:rPrChange>
        </w:rPr>
        <w:t>Stare</w:t>
      </w:r>
    </w:p>
    <w:p w14:paraId="576A0BB6" w14:textId="77777777" w:rsidR="00C47B92" w:rsidRPr="005F6C74" w:rsidRDefault="00C47B92" w:rsidP="009D05B9">
      <w:pPr>
        <w:pStyle w:val="ListParagraph"/>
        <w:numPr>
          <w:ilvl w:val="0"/>
          <w:numId w:val="4"/>
        </w:numPr>
        <w:jc w:val="both"/>
        <w:rPr>
          <w:lang w:val="en-US"/>
          <w:rPrChange w:id="5184" w:author="Sorin Salagean" w:date="2015-01-30T11:47:00Z">
            <w:rPr>
              <w:sz w:val="24"/>
              <w:szCs w:val="24"/>
              <w:lang w:val="en-US"/>
            </w:rPr>
          </w:rPrChange>
        </w:rPr>
      </w:pPr>
      <w:r w:rsidRPr="005F6C74">
        <w:rPr>
          <w:lang w:val="en-US"/>
          <w:rPrChange w:id="5185" w:author="Sorin Salagean" w:date="2015-01-30T11:47:00Z">
            <w:rPr>
              <w:sz w:val="24"/>
              <w:szCs w:val="24"/>
              <w:lang w:val="en-US"/>
            </w:rPr>
          </w:rPrChange>
        </w:rPr>
        <w:t>Valoare</w:t>
      </w:r>
    </w:p>
    <w:p w14:paraId="4C52EC79" w14:textId="77777777" w:rsidR="00C47B92" w:rsidRPr="005F6C74" w:rsidRDefault="00C47B92" w:rsidP="009D05B9">
      <w:pPr>
        <w:pStyle w:val="ListParagraph"/>
        <w:numPr>
          <w:ilvl w:val="0"/>
          <w:numId w:val="4"/>
        </w:numPr>
        <w:jc w:val="both"/>
        <w:rPr>
          <w:lang w:val="en-US"/>
          <w:rPrChange w:id="5186" w:author="Sorin Salagean" w:date="2015-01-30T11:47:00Z">
            <w:rPr>
              <w:sz w:val="24"/>
              <w:szCs w:val="24"/>
              <w:lang w:val="en-US"/>
            </w:rPr>
          </w:rPrChange>
        </w:rPr>
      </w:pPr>
      <w:r w:rsidRPr="005F6C74">
        <w:rPr>
          <w:lang w:val="en-US"/>
          <w:rPrChange w:id="5187" w:author="Sorin Salagean" w:date="2015-01-30T11:47:00Z">
            <w:rPr>
              <w:sz w:val="24"/>
              <w:szCs w:val="24"/>
              <w:lang w:val="en-US"/>
            </w:rPr>
          </w:rPrChange>
        </w:rPr>
        <w:t>Total devize RON</w:t>
      </w:r>
    </w:p>
    <w:p w14:paraId="3704F381" w14:textId="77777777" w:rsidR="00C47B92" w:rsidRPr="005F6C74" w:rsidRDefault="00C47B92" w:rsidP="009D05B9">
      <w:pPr>
        <w:pStyle w:val="ListParagraph"/>
        <w:numPr>
          <w:ilvl w:val="0"/>
          <w:numId w:val="4"/>
        </w:numPr>
        <w:jc w:val="both"/>
        <w:rPr>
          <w:lang w:val="en-US"/>
          <w:rPrChange w:id="5188" w:author="Sorin Salagean" w:date="2015-01-30T11:47:00Z">
            <w:rPr>
              <w:sz w:val="24"/>
              <w:szCs w:val="24"/>
              <w:lang w:val="en-US"/>
            </w:rPr>
          </w:rPrChange>
        </w:rPr>
      </w:pPr>
      <w:r w:rsidRPr="005F6C74">
        <w:rPr>
          <w:lang w:val="en-US"/>
          <w:rPrChange w:id="5189" w:author="Sorin Salagean" w:date="2015-01-30T11:47:00Z">
            <w:rPr>
              <w:sz w:val="24"/>
              <w:szCs w:val="24"/>
              <w:lang w:val="en-US"/>
            </w:rPr>
          </w:rPrChange>
        </w:rPr>
        <w:t>Necuvenit RON</w:t>
      </w:r>
    </w:p>
    <w:p w14:paraId="55094BA3" w14:textId="77777777" w:rsidR="00C47B92" w:rsidRPr="005F6C74" w:rsidRDefault="00C47B92" w:rsidP="009D05B9">
      <w:pPr>
        <w:pStyle w:val="ListParagraph"/>
        <w:numPr>
          <w:ilvl w:val="0"/>
          <w:numId w:val="4"/>
        </w:numPr>
        <w:jc w:val="both"/>
        <w:rPr>
          <w:lang w:val="en-US"/>
          <w:rPrChange w:id="5190" w:author="Sorin Salagean" w:date="2015-01-30T11:47:00Z">
            <w:rPr>
              <w:sz w:val="24"/>
              <w:szCs w:val="24"/>
              <w:lang w:val="en-US"/>
            </w:rPr>
          </w:rPrChange>
        </w:rPr>
      </w:pPr>
      <w:r w:rsidRPr="005F6C74">
        <w:rPr>
          <w:lang w:val="en-US"/>
          <w:rPrChange w:id="5191" w:author="Sorin Salagean" w:date="2015-01-30T11:47:00Z">
            <w:rPr>
              <w:sz w:val="24"/>
              <w:szCs w:val="24"/>
              <w:lang w:val="en-US"/>
            </w:rPr>
          </w:rPrChange>
        </w:rPr>
        <w:t>Explicatii necuvenit</w:t>
      </w:r>
      <w:r w:rsidR="00BD0DD7" w:rsidRPr="005F6C74">
        <w:rPr>
          <w:lang w:val="en-US"/>
          <w:rPrChange w:id="5192" w:author="Sorin Salagean" w:date="2015-01-30T11:47:00Z">
            <w:rPr>
              <w:sz w:val="24"/>
              <w:szCs w:val="24"/>
              <w:lang w:val="en-US"/>
            </w:rPr>
          </w:rPrChange>
        </w:rPr>
        <w:t xml:space="preserve"> – free text</w:t>
      </w:r>
    </w:p>
    <w:p w14:paraId="7778AAF8" w14:textId="77777777" w:rsidR="00BD0DD7" w:rsidRPr="005F6C74" w:rsidRDefault="00BD0DD7" w:rsidP="009D05B9">
      <w:pPr>
        <w:pStyle w:val="ListParagraph"/>
        <w:numPr>
          <w:ilvl w:val="0"/>
          <w:numId w:val="4"/>
        </w:numPr>
        <w:jc w:val="both"/>
        <w:rPr>
          <w:lang w:val="en-US"/>
          <w:rPrChange w:id="5193" w:author="Sorin Salagean" w:date="2015-01-30T11:47:00Z">
            <w:rPr>
              <w:sz w:val="24"/>
              <w:szCs w:val="24"/>
              <w:lang w:val="en-US"/>
            </w:rPr>
          </w:rPrChange>
        </w:rPr>
      </w:pPr>
      <w:r w:rsidRPr="005F6C74">
        <w:rPr>
          <w:lang w:val="en-US"/>
          <w:rPrChange w:id="5194" w:author="Sorin Salagean" w:date="2015-01-30T11:47:00Z">
            <w:rPr>
              <w:sz w:val="24"/>
              <w:szCs w:val="24"/>
              <w:lang w:val="en-US"/>
            </w:rPr>
          </w:rPrChange>
        </w:rPr>
        <w:t>Fransiza accept de plata RON</w:t>
      </w:r>
    </w:p>
    <w:p w14:paraId="3C862C9F" w14:textId="77777777" w:rsidR="00BD0DD7" w:rsidRPr="005F6C74" w:rsidRDefault="00BD0DD7" w:rsidP="009D05B9">
      <w:pPr>
        <w:pStyle w:val="ListParagraph"/>
        <w:numPr>
          <w:ilvl w:val="0"/>
          <w:numId w:val="4"/>
        </w:numPr>
        <w:jc w:val="both"/>
        <w:rPr>
          <w:lang w:val="en-US"/>
          <w:rPrChange w:id="5195" w:author="Sorin Salagean" w:date="2015-01-30T11:47:00Z">
            <w:rPr>
              <w:sz w:val="24"/>
              <w:szCs w:val="24"/>
              <w:lang w:val="en-US"/>
            </w:rPr>
          </w:rPrChange>
        </w:rPr>
      </w:pPr>
      <w:r w:rsidRPr="005F6C74">
        <w:rPr>
          <w:lang w:val="en-US"/>
          <w:rPrChange w:id="5196" w:author="Sorin Salagean" w:date="2015-01-30T11:47:00Z">
            <w:rPr>
              <w:sz w:val="24"/>
              <w:szCs w:val="24"/>
              <w:lang w:val="en-US"/>
            </w:rPr>
          </w:rPrChange>
        </w:rPr>
        <w:t>Rate polita de achitat RON</w:t>
      </w:r>
    </w:p>
    <w:p w14:paraId="4B5D62F5" w14:textId="77777777" w:rsidR="00BD0DD7" w:rsidRPr="005F6C74" w:rsidRDefault="00BD0DD7" w:rsidP="009D05B9">
      <w:pPr>
        <w:pStyle w:val="ListParagraph"/>
        <w:numPr>
          <w:ilvl w:val="0"/>
          <w:numId w:val="4"/>
        </w:numPr>
        <w:jc w:val="both"/>
        <w:rPr>
          <w:lang w:val="en-US"/>
          <w:rPrChange w:id="5197" w:author="Sorin Salagean" w:date="2015-01-30T11:47:00Z">
            <w:rPr>
              <w:sz w:val="24"/>
              <w:szCs w:val="24"/>
              <w:lang w:val="en-US"/>
            </w:rPr>
          </w:rPrChange>
        </w:rPr>
      </w:pPr>
      <w:r w:rsidRPr="005F6C74">
        <w:rPr>
          <w:lang w:val="en-US"/>
          <w:rPrChange w:id="5198" w:author="Sorin Salagean" w:date="2015-01-30T11:47:00Z">
            <w:rPr>
              <w:sz w:val="24"/>
              <w:szCs w:val="24"/>
              <w:lang w:val="en-US"/>
            </w:rPr>
          </w:rPrChange>
        </w:rPr>
        <w:t>Cerere de despagubire completata – camp bifa</w:t>
      </w:r>
    </w:p>
    <w:p w14:paraId="1ECF0F36" w14:textId="77777777" w:rsidR="00BD0DD7" w:rsidRPr="005F6C74" w:rsidRDefault="00BD0DD7" w:rsidP="009D05B9">
      <w:pPr>
        <w:pStyle w:val="ListParagraph"/>
        <w:numPr>
          <w:ilvl w:val="0"/>
          <w:numId w:val="4"/>
        </w:numPr>
        <w:jc w:val="both"/>
        <w:rPr>
          <w:lang w:val="en-US"/>
          <w:rPrChange w:id="5199" w:author="Sorin Salagean" w:date="2015-01-30T11:47:00Z">
            <w:rPr>
              <w:sz w:val="24"/>
              <w:szCs w:val="24"/>
              <w:lang w:val="en-US"/>
            </w:rPr>
          </w:rPrChange>
        </w:rPr>
      </w:pPr>
      <w:r w:rsidRPr="005F6C74">
        <w:rPr>
          <w:lang w:val="en-US"/>
          <w:rPrChange w:id="5200" w:author="Sorin Salagean" w:date="2015-01-30T11:47:00Z">
            <w:rPr>
              <w:sz w:val="24"/>
              <w:szCs w:val="24"/>
              <w:lang w:val="en-US"/>
            </w:rPr>
          </w:rPrChange>
        </w:rPr>
        <w:t>Facturi si devize in original – camp bifa</w:t>
      </w:r>
    </w:p>
    <w:p w14:paraId="7EBDBF59" w14:textId="77777777" w:rsidR="00BD0DD7" w:rsidRPr="005F6C74" w:rsidRDefault="00BD0DD7" w:rsidP="009D05B9">
      <w:pPr>
        <w:pStyle w:val="ListParagraph"/>
        <w:numPr>
          <w:ilvl w:val="0"/>
          <w:numId w:val="4"/>
        </w:numPr>
        <w:jc w:val="both"/>
        <w:rPr>
          <w:lang w:val="en-US"/>
          <w:rPrChange w:id="5201" w:author="Sorin Salagean" w:date="2015-01-30T11:47:00Z">
            <w:rPr>
              <w:sz w:val="24"/>
              <w:szCs w:val="24"/>
              <w:lang w:val="en-US"/>
            </w:rPr>
          </w:rPrChange>
        </w:rPr>
      </w:pPr>
      <w:r w:rsidRPr="005F6C74">
        <w:rPr>
          <w:lang w:val="en-US"/>
          <w:rPrChange w:id="5202" w:author="Sorin Salagean" w:date="2015-01-30T11:47:00Z">
            <w:rPr>
              <w:sz w:val="24"/>
              <w:szCs w:val="24"/>
              <w:lang w:val="en-US"/>
            </w:rPr>
          </w:rPrChange>
        </w:rPr>
        <w:t>Se recomanda reintregirea sumei – camp bifa</w:t>
      </w:r>
    </w:p>
    <w:p w14:paraId="493227B6" w14:textId="77777777" w:rsidR="00BD0DD7" w:rsidRPr="005F6C74" w:rsidRDefault="00BD0DD7" w:rsidP="009D05B9">
      <w:pPr>
        <w:pStyle w:val="ListParagraph"/>
        <w:numPr>
          <w:ilvl w:val="0"/>
          <w:numId w:val="4"/>
        </w:numPr>
        <w:jc w:val="both"/>
        <w:rPr>
          <w:lang w:val="en-US"/>
          <w:rPrChange w:id="5203" w:author="Sorin Salagean" w:date="2015-01-30T11:47:00Z">
            <w:rPr>
              <w:sz w:val="24"/>
              <w:szCs w:val="24"/>
              <w:lang w:val="en-US"/>
            </w:rPr>
          </w:rPrChange>
        </w:rPr>
      </w:pPr>
      <w:r w:rsidRPr="005F6C74">
        <w:rPr>
          <w:lang w:val="en-US"/>
          <w:rPrChange w:id="5204" w:author="Sorin Salagean" w:date="2015-01-30T11:47:00Z">
            <w:rPr>
              <w:sz w:val="24"/>
              <w:szCs w:val="24"/>
              <w:lang w:val="en-US"/>
            </w:rPr>
          </w:rPrChange>
        </w:rPr>
        <w:t>Mentiuni – free text</w:t>
      </w:r>
    </w:p>
    <w:p w14:paraId="400BBEC1" w14:textId="745E2FF4" w:rsidR="009D05B9" w:rsidRPr="005F6C74" w:rsidDel="00D7622E" w:rsidRDefault="00BD0DD7" w:rsidP="00743D41">
      <w:pPr>
        <w:jc w:val="both"/>
        <w:rPr>
          <w:del w:id="5205" w:author="Sorin Salagean" w:date="2015-02-02T12:49:00Z"/>
          <w:lang w:val="en-US"/>
          <w:rPrChange w:id="5206" w:author="Sorin Salagean" w:date="2015-01-30T11:47:00Z">
            <w:rPr>
              <w:del w:id="5207" w:author="Sorin Salagean" w:date="2015-02-02T12:49:00Z"/>
              <w:sz w:val="24"/>
              <w:szCs w:val="24"/>
              <w:lang w:val="en-US"/>
            </w:rPr>
          </w:rPrChange>
        </w:rPr>
      </w:pPr>
      <w:r w:rsidRPr="005F6C74">
        <w:rPr>
          <w:lang w:val="en-US"/>
          <w:rPrChange w:id="5208" w:author="Sorin Salagean" w:date="2015-01-30T11:47:00Z">
            <w:rPr>
              <w:sz w:val="24"/>
              <w:szCs w:val="24"/>
              <w:lang w:val="en-US"/>
            </w:rPr>
          </w:rPrChange>
        </w:rPr>
        <w:t xml:space="preserve">Campurile de mai sus, in afara </w:t>
      </w:r>
      <w:del w:id="5209" w:author="Sorin Salagean" w:date="2015-02-02T12:37:00Z">
        <w:r w:rsidRPr="005F6C74" w:rsidDel="00527E75">
          <w:rPr>
            <w:lang w:val="en-US"/>
            <w:rPrChange w:id="5210" w:author="Sorin Salagean" w:date="2015-01-30T11:47:00Z">
              <w:rPr>
                <w:sz w:val="24"/>
                <w:szCs w:val="24"/>
                <w:lang w:val="en-US"/>
              </w:rPr>
            </w:rPrChange>
          </w:rPr>
          <w:delText>de cela</w:delText>
        </w:r>
      </w:del>
      <w:ins w:id="5211" w:author="Sorin Salagean" w:date="2015-02-02T12:37:00Z">
        <w:r w:rsidR="00527E75">
          <w:rPr>
            <w:lang w:val="en-US"/>
          </w:rPr>
          <w:t>celor</w:t>
        </w:r>
      </w:ins>
      <w:r w:rsidRPr="005F6C74">
        <w:rPr>
          <w:lang w:val="en-US"/>
          <w:rPrChange w:id="5212" w:author="Sorin Salagean" w:date="2015-01-30T11:47:00Z">
            <w:rPr>
              <w:sz w:val="24"/>
              <w:szCs w:val="24"/>
              <w:lang w:val="en-US"/>
            </w:rPr>
          </w:rPrChange>
        </w:rPr>
        <w:t xml:space="preserve"> cu bifa, se</w:t>
      </w:r>
      <w:r w:rsidR="005958F1" w:rsidRPr="005F6C74">
        <w:rPr>
          <w:lang w:val="en-US"/>
          <w:rPrChange w:id="5213" w:author="Sorin Salagean" w:date="2015-01-30T11:47:00Z">
            <w:rPr>
              <w:sz w:val="24"/>
              <w:szCs w:val="24"/>
              <w:lang w:val="en-US"/>
            </w:rPr>
          </w:rPrChange>
        </w:rPr>
        <w:t xml:space="preserve"> autocompleteaza de OnBase</w:t>
      </w:r>
      <w:r w:rsidRPr="005F6C74">
        <w:rPr>
          <w:lang w:val="en-US"/>
          <w:rPrChange w:id="5214" w:author="Sorin Salagean" w:date="2015-01-30T11:47:00Z">
            <w:rPr>
              <w:sz w:val="24"/>
              <w:szCs w:val="24"/>
              <w:lang w:val="en-US"/>
            </w:rPr>
          </w:rPrChange>
        </w:rPr>
        <w:t xml:space="preserve"> prin interogare functie Insis.</w:t>
      </w:r>
    </w:p>
    <w:p w14:paraId="537E2727" w14:textId="447225D2" w:rsidR="009D05B9" w:rsidRPr="00D7622E" w:rsidDel="00D7622E" w:rsidRDefault="009D05B9">
      <w:pPr>
        <w:rPr>
          <w:del w:id="5215" w:author="Sorin Salagean" w:date="2015-02-02T12:49:00Z"/>
          <w:lang w:val="en-US"/>
          <w:rPrChange w:id="5216" w:author="Sorin Salagean" w:date="2015-02-02T12:49:00Z">
            <w:rPr>
              <w:del w:id="5217" w:author="Sorin Salagean" w:date="2015-02-02T12:49:00Z"/>
              <w:sz w:val="24"/>
              <w:szCs w:val="24"/>
              <w:lang w:val="en-US"/>
            </w:rPr>
          </w:rPrChange>
        </w:rPr>
        <w:pPrChange w:id="5218" w:author="Sorin Salagean" w:date="2015-02-02T12:49:00Z">
          <w:pPr>
            <w:jc w:val="both"/>
          </w:pPr>
        </w:pPrChange>
      </w:pPr>
      <w:del w:id="5219" w:author="Sorin Salagean" w:date="2015-02-02T12:49:00Z">
        <w:r w:rsidRPr="00D7622E" w:rsidDel="00D7622E">
          <w:rPr>
            <w:lang w:val="en-US"/>
            <w:rPrChange w:id="5220" w:author="Sorin Salagean" w:date="2015-02-02T12:49:00Z">
              <w:rPr>
                <w:sz w:val="24"/>
                <w:szCs w:val="24"/>
                <w:lang w:val="en-US"/>
              </w:rPr>
            </w:rPrChange>
          </w:rPr>
          <w:delText>Crearea Referatului de plata</w:delText>
        </w:r>
      </w:del>
    </w:p>
    <w:p w14:paraId="72ABA4B3" w14:textId="59A11446" w:rsidR="008364CE" w:rsidRPr="005F6C74" w:rsidDel="00D7622E" w:rsidRDefault="008364CE">
      <w:pPr>
        <w:rPr>
          <w:del w:id="5221" w:author="Sorin Salagean" w:date="2015-02-02T12:49:00Z"/>
          <w:lang w:val="en-US"/>
          <w:rPrChange w:id="5222" w:author="Sorin Salagean" w:date="2015-01-30T11:47:00Z">
            <w:rPr>
              <w:del w:id="5223" w:author="Sorin Salagean" w:date="2015-02-02T12:49:00Z"/>
              <w:sz w:val="24"/>
              <w:szCs w:val="24"/>
              <w:lang w:val="en-US"/>
            </w:rPr>
          </w:rPrChange>
        </w:rPr>
        <w:pPrChange w:id="5224" w:author="Sorin Salagean" w:date="2015-02-02T12:49:00Z">
          <w:pPr>
            <w:jc w:val="both"/>
          </w:pPr>
        </w:pPrChange>
      </w:pPr>
      <w:del w:id="5225" w:author="Sorin Salagean" w:date="2015-02-02T12:37:00Z">
        <w:r w:rsidRPr="005F6C74" w:rsidDel="00527E75">
          <w:rPr>
            <w:lang w:val="en-US"/>
            <w:rPrChange w:id="5226" w:author="Sorin Salagean" w:date="2015-01-30T11:47:00Z">
              <w:rPr>
                <w:sz w:val="24"/>
                <w:szCs w:val="24"/>
                <w:lang w:val="en-US"/>
              </w:rPr>
            </w:rPrChange>
          </w:rPr>
          <w:delText>La apasarea butonului “Creare Referat de plata”, OnBase interogheaza Insis si deschide o tabela cu toate cererile de pe dosar posibil pentru a se crea referat de plata. Starea cererii in Insis trebuie sa fie “confirmat”. Userul alege pentru care din cererile di</w:delText>
        </w:r>
        <w:r w:rsidR="00B55693" w:rsidRPr="005F6C74" w:rsidDel="00527E75">
          <w:rPr>
            <w:lang w:val="en-US"/>
            <w:rPrChange w:id="5227" w:author="Sorin Salagean" w:date="2015-01-30T11:47:00Z">
              <w:rPr>
                <w:sz w:val="24"/>
                <w:szCs w:val="24"/>
                <w:lang w:val="en-US"/>
              </w:rPr>
            </w:rPrChange>
          </w:rPr>
          <w:delText>n lista doreste sa creeze Referat</w:delText>
        </w:r>
        <w:r w:rsidRPr="005F6C74" w:rsidDel="00527E75">
          <w:rPr>
            <w:lang w:val="en-US"/>
            <w:rPrChange w:id="5228" w:author="Sorin Salagean" w:date="2015-01-30T11:47:00Z">
              <w:rPr>
                <w:sz w:val="24"/>
                <w:szCs w:val="24"/>
                <w:lang w:val="en-US"/>
              </w:rPr>
            </w:rPrChange>
          </w:rPr>
          <w:delText xml:space="preserve"> de plata selectand linia respectiva</w:delText>
        </w:r>
      </w:del>
      <w:del w:id="5229" w:author="Sorin Salagean" w:date="2015-02-02T12:38:00Z">
        <w:r w:rsidRPr="005F6C74" w:rsidDel="00527E75">
          <w:rPr>
            <w:lang w:val="en-US"/>
            <w:rPrChange w:id="5230" w:author="Sorin Salagean" w:date="2015-01-30T11:47:00Z">
              <w:rPr>
                <w:sz w:val="24"/>
                <w:szCs w:val="24"/>
                <w:lang w:val="en-US"/>
              </w:rPr>
            </w:rPrChange>
          </w:rPr>
          <w:delText>.</w:delText>
        </w:r>
      </w:del>
    </w:p>
    <w:p w14:paraId="6B50D6FE" w14:textId="702B8782" w:rsidR="008364CE" w:rsidRPr="005F6C74" w:rsidDel="00D7622E" w:rsidRDefault="008364CE">
      <w:pPr>
        <w:rPr>
          <w:del w:id="5231" w:author="Sorin Salagean" w:date="2015-02-02T12:49:00Z"/>
          <w:lang w:val="en-US"/>
          <w:rPrChange w:id="5232" w:author="Sorin Salagean" w:date="2015-01-30T11:47:00Z">
            <w:rPr>
              <w:del w:id="5233" w:author="Sorin Salagean" w:date="2015-02-02T12:49:00Z"/>
              <w:sz w:val="24"/>
              <w:szCs w:val="24"/>
              <w:lang w:val="en-US"/>
            </w:rPr>
          </w:rPrChange>
        </w:rPr>
        <w:pPrChange w:id="5234" w:author="Sorin Salagean" w:date="2015-02-02T12:49:00Z">
          <w:pPr>
            <w:jc w:val="both"/>
          </w:pPr>
        </w:pPrChange>
      </w:pPr>
      <w:del w:id="5235" w:author="Sorin Salagean" w:date="2015-02-02T12:49:00Z">
        <w:r w:rsidRPr="005F6C74" w:rsidDel="00D7622E">
          <w:rPr>
            <w:lang w:val="en-US"/>
            <w:rPrChange w:id="5236" w:author="Sorin Salagean" w:date="2015-01-30T11:47:00Z">
              <w:rPr>
                <w:sz w:val="24"/>
                <w:szCs w:val="24"/>
                <w:lang w:val="en-US"/>
              </w:rPr>
            </w:rPrChange>
          </w:rPr>
          <w:delText>Tabela de unde userul selecteaza contine urmatoarele informatii:</w:delText>
        </w:r>
      </w:del>
    </w:p>
    <w:p w14:paraId="68B1D084" w14:textId="50FA775E" w:rsidR="008364CE" w:rsidRPr="005F6C74" w:rsidDel="00D7622E" w:rsidRDefault="008364CE">
      <w:pPr>
        <w:rPr>
          <w:del w:id="5237" w:author="Sorin Salagean" w:date="2015-02-02T12:49:00Z"/>
          <w:lang w:val="en-US"/>
          <w:rPrChange w:id="5238" w:author="Sorin Salagean" w:date="2015-01-30T11:47:00Z">
            <w:rPr>
              <w:del w:id="5239" w:author="Sorin Salagean" w:date="2015-02-02T12:49:00Z"/>
              <w:sz w:val="24"/>
              <w:szCs w:val="24"/>
              <w:lang w:val="en-US"/>
            </w:rPr>
          </w:rPrChange>
        </w:rPr>
        <w:pPrChange w:id="5240" w:author="Sorin Salagean" w:date="2015-02-02T12:49:00Z">
          <w:pPr>
            <w:pStyle w:val="ListParagraph"/>
            <w:numPr>
              <w:numId w:val="8"/>
            </w:numPr>
            <w:ind w:hanging="360"/>
            <w:jc w:val="both"/>
          </w:pPr>
        </w:pPrChange>
      </w:pPr>
      <w:del w:id="5241" w:author="Sorin Salagean" w:date="2015-02-02T12:49:00Z">
        <w:r w:rsidRPr="005F6C74" w:rsidDel="00D7622E">
          <w:rPr>
            <w:lang w:val="en-US"/>
            <w:rPrChange w:id="5242" w:author="Sorin Salagean" w:date="2015-01-30T11:47:00Z">
              <w:rPr>
                <w:sz w:val="24"/>
                <w:szCs w:val="24"/>
                <w:lang w:val="en-US"/>
              </w:rPr>
            </w:rPrChange>
          </w:rPr>
          <w:delText>Nume beneficiar</w:delText>
        </w:r>
      </w:del>
    </w:p>
    <w:p w14:paraId="2C83F013" w14:textId="33C235C7" w:rsidR="008364CE" w:rsidRPr="005F6C74" w:rsidDel="00D7622E" w:rsidRDefault="008364CE">
      <w:pPr>
        <w:rPr>
          <w:del w:id="5243" w:author="Sorin Salagean" w:date="2015-02-02T12:49:00Z"/>
          <w:lang w:val="en-US"/>
          <w:rPrChange w:id="5244" w:author="Sorin Salagean" w:date="2015-01-30T11:47:00Z">
            <w:rPr>
              <w:del w:id="5245" w:author="Sorin Salagean" w:date="2015-02-02T12:49:00Z"/>
              <w:sz w:val="24"/>
              <w:szCs w:val="24"/>
              <w:lang w:val="en-US"/>
            </w:rPr>
          </w:rPrChange>
        </w:rPr>
        <w:pPrChange w:id="5246" w:author="Sorin Salagean" w:date="2015-02-02T12:49:00Z">
          <w:pPr>
            <w:pStyle w:val="ListParagraph"/>
            <w:numPr>
              <w:numId w:val="8"/>
            </w:numPr>
            <w:ind w:hanging="360"/>
            <w:jc w:val="both"/>
          </w:pPr>
        </w:pPrChange>
      </w:pPr>
      <w:del w:id="5247" w:author="Sorin Salagean" w:date="2015-02-02T12:49:00Z">
        <w:r w:rsidRPr="005F6C74" w:rsidDel="00D7622E">
          <w:rPr>
            <w:lang w:val="en-US"/>
            <w:rPrChange w:id="5248" w:author="Sorin Salagean" w:date="2015-01-30T11:47:00Z">
              <w:rPr>
                <w:sz w:val="24"/>
                <w:szCs w:val="24"/>
                <w:lang w:val="en-US"/>
              </w:rPr>
            </w:rPrChange>
          </w:rPr>
          <w:delText>Numar cerere Insis</w:delText>
        </w:r>
      </w:del>
    </w:p>
    <w:p w14:paraId="1FE27B63" w14:textId="3C95EAF6" w:rsidR="008364CE" w:rsidRPr="005F6C74" w:rsidDel="00D7622E" w:rsidRDefault="008364CE">
      <w:pPr>
        <w:rPr>
          <w:del w:id="5249" w:author="Sorin Salagean" w:date="2015-02-02T12:49:00Z"/>
          <w:lang w:val="en-US"/>
          <w:rPrChange w:id="5250" w:author="Sorin Salagean" w:date="2015-01-30T11:47:00Z">
            <w:rPr>
              <w:del w:id="5251" w:author="Sorin Salagean" w:date="2015-02-02T12:49:00Z"/>
              <w:sz w:val="24"/>
              <w:szCs w:val="24"/>
              <w:lang w:val="en-US"/>
            </w:rPr>
          </w:rPrChange>
        </w:rPr>
        <w:pPrChange w:id="5252" w:author="Sorin Salagean" w:date="2015-02-02T12:49:00Z">
          <w:pPr>
            <w:pStyle w:val="ListParagraph"/>
            <w:numPr>
              <w:numId w:val="8"/>
            </w:numPr>
            <w:ind w:hanging="360"/>
            <w:jc w:val="both"/>
          </w:pPr>
        </w:pPrChange>
      </w:pPr>
      <w:del w:id="5253" w:author="Sorin Salagean" w:date="2015-02-02T12:49:00Z">
        <w:r w:rsidRPr="005F6C74" w:rsidDel="00D7622E">
          <w:rPr>
            <w:lang w:val="en-US"/>
            <w:rPrChange w:id="5254" w:author="Sorin Salagean" w:date="2015-01-30T11:47:00Z">
              <w:rPr>
                <w:sz w:val="24"/>
                <w:szCs w:val="24"/>
                <w:lang w:val="en-US"/>
              </w:rPr>
            </w:rPrChange>
          </w:rPr>
          <w:delText>ID cerere</w:delText>
        </w:r>
      </w:del>
    </w:p>
    <w:p w14:paraId="4782848B" w14:textId="5E63A6C6" w:rsidR="008364CE" w:rsidRPr="005F6C74" w:rsidDel="00D7622E" w:rsidRDefault="008364CE">
      <w:pPr>
        <w:rPr>
          <w:del w:id="5255" w:author="Sorin Salagean" w:date="2015-02-02T12:49:00Z"/>
          <w:lang w:val="en-US"/>
          <w:rPrChange w:id="5256" w:author="Sorin Salagean" w:date="2015-01-30T11:47:00Z">
            <w:rPr>
              <w:del w:id="5257" w:author="Sorin Salagean" w:date="2015-02-02T12:49:00Z"/>
              <w:sz w:val="24"/>
              <w:szCs w:val="24"/>
              <w:lang w:val="en-US"/>
            </w:rPr>
          </w:rPrChange>
        </w:rPr>
        <w:pPrChange w:id="5258" w:author="Sorin Salagean" w:date="2015-02-02T12:49:00Z">
          <w:pPr>
            <w:pStyle w:val="ListParagraph"/>
            <w:numPr>
              <w:numId w:val="8"/>
            </w:numPr>
            <w:ind w:hanging="360"/>
            <w:jc w:val="both"/>
          </w:pPr>
        </w:pPrChange>
      </w:pPr>
      <w:del w:id="5259" w:author="Sorin Salagean" w:date="2015-02-02T12:49:00Z">
        <w:r w:rsidRPr="005F6C74" w:rsidDel="00D7622E">
          <w:rPr>
            <w:lang w:val="en-US"/>
            <w:rPrChange w:id="5260" w:author="Sorin Salagean" w:date="2015-01-30T11:47:00Z">
              <w:rPr>
                <w:sz w:val="24"/>
                <w:szCs w:val="24"/>
                <w:lang w:val="en-US"/>
              </w:rPr>
            </w:rPrChange>
          </w:rPr>
          <w:delText>Status cerere</w:delText>
        </w:r>
      </w:del>
    </w:p>
    <w:p w14:paraId="094B2617" w14:textId="3001D7BE" w:rsidR="008364CE" w:rsidDel="00D7622E" w:rsidRDefault="008364CE">
      <w:pPr>
        <w:jc w:val="both"/>
        <w:rPr>
          <w:del w:id="5261" w:author="Sorin Salagean" w:date="2015-02-02T12:50:00Z"/>
          <w:sz w:val="24"/>
          <w:szCs w:val="24"/>
          <w:lang w:val="en-US"/>
        </w:rPr>
        <w:pPrChange w:id="5262" w:author="Sorin Salagean" w:date="2015-02-02T12:49:00Z">
          <w:pPr>
            <w:pStyle w:val="ListParagraph"/>
            <w:numPr>
              <w:numId w:val="8"/>
            </w:numPr>
            <w:ind w:hanging="360"/>
            <w:jc w:val="both"/>
          </w:pPr>
        </w:pPrChange>
      </w:pPr>
      <w:del w:id="5263" w:author="Sorin Salagean" w:date="2015-02-02T12:49:00Z">
        <w:r w:rsidRPr="005F6C74" w:rsidDel="00D7622E">
          <w:rPr>
            <w:lang w:val="en-US"/>
            <w:rPrChange w:id="5264" w:author="Sorin Salagean" w:date="2015-01-30T11:47:00Z">
              <w:rPr>
                <w:sz w:val="24"/>
                <w:szCs w:val="24"/>
                <w:lang w:val="en-US"/>
              </w:rPr>
            </w:rPrChange>
          </w:rPr>
          <w:delText>Valoare</w:delText>
        </w:r>
      </w:del>
    </w:p>
    <w:p w14:paraId="1435C199" w14:textId="77777777" w:rsidR="00B55693" w:rsidRDefault="00B55693" w:rsidP="00743D41">
      <w:pPr>
        <w:jc w:val="both"/>
        <w:rPr>
          <w:sz w:val="24"/>
          <w:szCs w:val="24"/>
          <w:lang w:val="en-US"/>
        </w:rPr>
      </w:pPr>
    </w:p>
    <w:p w14:paraId="6ACFE974" w14:textId="6FB36B15" w:rsidR="009D05B9" w:rsidRPr="005F6C74" w:rsidRDefault="003C0AA5" w:rsidP="00743D41">
      <w:pPr>
        <w:jc w:val="both"/>
        <w:rPr>
          <w:lang w:val="en-US"/>
          <w:rPrChange w:id="5265" w:author="Sorin Salagean" w:date="2015-01-30T11:48:00Z">
            <w:rPr>
              <w:sz w:val="24"/>
              <w:szCs w:val="24"/>
              <w:lang w:val="en-US"/>
            </w:rPr>
          </w:rPrChange>
        </w:rPr>
      </w:pPr>
      <w:ins w:id="5266" w:author="Sorin Salagean" w:date="2015-02-02T12:50:00Z">
        <w:r w:rsidRPr="00417114">
          <w:rPr>
            <w:lang w:val="en-US"/>
          </w:rPr>
          <w:t>Formul</w:t>
        </w:r>
        <w:r>
          <w:rPr>
            <w:lang w:val="en-US"/>
          </w:rPr>
          <w:t xml:space="preserve">arul Unity Form - </w:t>
        </w:r>
        <w:r w:rsidRPr="00417114">
          <w:t>“</w:t>
        </w:r>
        <w:r>
          <w:t>Referat de plata</w:t>
        </w:r>
        <w:r w:rsidRPr="00417114">
          <w:t>”</w:t>
        </w:r>
        <w:r>
          <w:rPr>
            <w:lang w:val="en-US"/>
          </w:rPr>
          <w:t xml:space="preserve"> </w:t>
        </w:r>
        <w:r w:rsidRPr="00417114">
          <w:rPr>
            <w:lang w:val="en-US"/>
          </w:rPr>
          <w:t xml:space="preserve"> contine urmatoarele </w:t>
        </w:r>
      </w:ins>
      <w:ins w:id="5267" w:author="Sorin Salagean" w:date="2015-02-02T12:51:00Z">
        <w:r>
          <w:rPr>
            <w:lang w:val="en-US"/>
          </w:rPr>
          <w:t>campuri</w:t>
        </w:r>
      </w:ins>
      <w:ins w:id="5268" w:author="Sorin Salagean" w:date="2015-02-02T12:50:00Z">
        <w:r>
          <w:t>:</w:t>
        </w:r>
      </w:ins>
      <w:del w:id="5269" w:author="Sorin Salagean" w:date="2015-02-02T12:50:00Z">
        <w:r w:rsidR="009D05B9" w:rsidRPr="005F6C74" w:rsidDel="003C0AA5">
          <w:rPr>
            <w:lang w:val="en-US"/>
            <w:rPrChange w:id="5270" w:author="Sorin Salagean" w:date="2015-01-30T11:48:00Z">
              <w:rPr>
                <w:sz w:val="24"/>
                <w:szCs w:val="24"/>
                <w:lang w:val="en-US"/>
              </w:rPr>
            </w:rPrChange>
          </w:rPr>
          <w:delText>Doc</w:delText>
        </w:r>
        <w:r w:rsidR="00B55693" w:rsidRPr="005F6C74" w:rsidDel="003C0AA5">
          <w:rPr>
            <w:lang w:val="en-US"/>
            <w:rPrChange w:id="5271" w:author="Sorin Salagean" w:date="2015-01-30T11:48:00Z">
              <w:rPr>
                <w:sz w:val="24"/>
                <w:szCs w:val="24"/>
                <w:lang w:val="en-US"/>
              </w:rPr>
            </w:rPrChange>
          </w:rPr>
          <w:delText>ument OnBase</w:delText>
        </w:r>
        <w:r w:rsidR="009D05B9" w:rsidRPr="005F6C74" w:rsidDel="003C0AA5">
          <w:rPr>
            <w:lang w:val="en-US"/>
            <w:rPrChange w:id="5272" w:author="Sorin Salagean" w:date="2015-01-30T11:48:00Z">
              <w:rPr>
                <w:sz w:val="24"/>
                <w:szCs w:val="24"/>
                <w:lang w:val="en-US"/>
              </w:rPr>
            </w:rPrChange>
          </w:rPr>
          <w:delText xml:space="preserve"> </w:delText>
        </w:r>
        <w:r w:rsidR="00B55693" w:rsidRPr="005F6C74" w:rsidDel="003C0AA5">
          <w:rPr>
            <w:lang w:val="en-US"/>
            <w:rPrChange w:id="5273" w:author="Sorin Salagean" w:date="2015-01-30T11:48:00Z">
              <w:rPr>
                <w:sz w:val="24"/>
                <w:szCs w:val="24"/>
                <w:lang w:val="en-US"/>
              </w:rPr>
            </w:rPrChange>
          </w:rPr>
          <w:delText>“R</w:delText>
        </w:r>
        <w:r w:rsidR="009D05B9" w:rsidRPr="005F6C74" w:rsidDel="003C0AA5">
          <w:rPr>
            <w:lang w:val="en-US"/>
            <w:rPrChange w:id="5274" w:author="Sorin Salagean" w:date="2015-01-30T11:48:00Z">
              <w:rPr>
                <w:sz w:val="24"/>
                <w:szCs w:val="24"/>
                <w:lang w:val="en-US"/>
              </w:rPr>
            </w:rPrChange>
          </w:rPr>
          <w:delText>eferat de plata</w:delText>
        </w:r>
        <w:r w:rsidR="00B55693" w:rsidRPr="005F6C74" w:rsidDel="003C0AA5">
          <w:rPr>
            <w:lang w:val="en-US"/>
            <w:rPrChange w:id="5275" w:author="Sorin Salagean" w:date="2015-01-30T11:48:00Z">
              <w:rPr>
                <w:sz w:val="24"/>
                <w:szCs w:val="24"/>
                <w:lang w:val="en-US"/>
              </w:rPr>
            </w:rPrChange>
          </w:rPr>
          <w:delText>”</w:delText>
        </w:r>
      </w:del>
    </w:p>
    <w:p w14:paraId="4AA54E46" w14:textId="54AB2E05" w:rsidR="009D05B9" w:rsidRPr="005F6C74" w:rsidDel="003C0AA5" w:rsidRDefault="007D0202" w:rsidP="00743D41">
      <w:pPr>
        <w:jc w:val="both"/>
        <w:rPr>
          <w:del w:id="5276" w:author="Sorin Salagean" w:date="2015-02-02T12:51:00Z"/>
          <w:lang w:val="en-US"/>
          <w:rPrChange w:id="5277" w:author="Sorin Salagean" w:date="2015-01-30T11:48:00Z">
            <w:rPr>
              <w:del w:id="5278" w:author="Sorin Salagean" w:date="2015-02-02T12:51:00Z"/>
              <w:sz w:val="24"/>
              <w:szCs w:val="24"/>
              <w:lang w:val="en-US"/>
            </w:rPr>
          </w:rPrChange>
        </w:rPr>
      </w:pPr>
      <w:del w:id="5279" w:author="Sorin Salagean" w:date="2015-02-02T12:51:00Z">
        <w:r w:rsidRPr="005F6C74" w:rsidDel="003C0AA5">
          <w:rPr>
            <w:lang w:val="en-US"/>
            <w:rPrChange w:id="5280" w:author="Sorin Salagean" w:date="2015-01-30T11:48:00Z">
              <w:rPr>
                <w:sz w:val="24"/>
                <w:szCs w:val="24"/>
                <w:lang w:val="en-US"/>
              </w:rPr>
            </w:rPrChange>
          </w:rPr>
          <w:delText>Campuri:</w:delText>
        </w:r>
      </w:del>
    </w:p>
    <w:p w14:paraId="32A09410" w14:textId="77777777" w:rsidR="007D0202" w:rsidRPr="005F6C74" w:rsidRDefault="007D0202" w:rsidP="007D0202">
      <w:pPr>
        <w:pStyle w:val="ListParagraph"/>
        <w:numPr>
          <w:ilvl w:val="0"/>
          <w:numId w:val="4"/>
        </w:numPr>
        <w:jc w:val="both"/>
        <w:rPr>
          <w:lang w:val="en-US"/>
          <w:rPrChange w:id="5281" w:author="Sorin Salagean" w:date="2015-01-30T11:48:00Z">
            <w:rPr>
              <w:sz w:val="24"/>
              <w:szCs w:val="24"/>
              <w:lang w:val="en-US"/>
            </w:rPr>
          </w:rPrChange>
        </w:rPr>
      </w:pPr>
      <w:r w:rsidRPr="005F6C74">
        <w:rPr>
          <w:lang w:val="en-US"/>
          <w:rPrChange w:id="5282" w:author="Sorin Salagean" w:date="2015-01-30T11:48:00Z">
            <w:rPr>
              <w:sz w:val="24"/>
              <w:szCs w:val="24"/>
              <w:lang w:val="en-US"/>
            </w:rPr>
          </w:rPrChange>
        </w:rPr>
        <w:lastRenderedPageBreak/>
        <w:t>Numar dosar dauna OnBase</w:t>
      </w:r>
    </w:p>
    <w:p w14:paraId="2F366DA6" w14:textId="77777777" w:rsidR="007D0202" w:rsidRPr="005F6C74" w:rsidRDefault="007D0202" w:rsidP="007D0202">
      <w:pPr>
        <w:pStyle w:val="ListParagraph"/>
        <w:numPr>
          <w:ilvl w:val="0"/>
          <w:numId w:val="4"/>
        </w:numPr>
        <w:jc w:val="both"/>
        <w:rPr>
          <w:lang w:val="en-US"/>
          <w:rPrChange w:id="5283" w:author="Sorin Salagean" w:date="2015-01-30T11:48:00Z">
            <w:rPr>
              <w:sz w:val="24"/>
              <w:szCs w:val="24"/>
              <w:lang w:val="en-US"/>
            </w:rPr>
          </w:rPrChange>
        </w:rPr>
      </w:pPr>
      <w:r w:rsidRPr="005F6C74">
        <w:rPr>
          <w:lang w:val="en-US"/>
          <w:rPrChange w:id="5284" w:author="Sorin Salagean" w:date="2015-01-30T11:48:00Z">
            <w:rPr>
              <w:sz w:val="24"/>
              <w:szCs w:val="24"/>
              <w:lang w:val="en-US"/>
            </w:rPr>
          </w:rPrChange>
        </w:rPr>
        <w:t>Numar dosar dauna Insis</w:t>
      </w:r>
    </w:p>
    <w:p w14:paraId="77FE3892" w14:textId="77777777" w:rsidR="007D0202" w:rsidRPr="005F6C74" w:rsidRDefault="003655B1" w:rsidP="007D0202">
      <w:pPr>
        <w:pStyle w:val="ListParagraph"/>
        <w:numPr>
          <w:ilvl w:val="0"/>
          <w:numId w:val="4"/>
        </w:numPr>
        <w:jc w:val="both"/>
        <w:rPr>
          <w:lang w:val="en-US"/>
          <w:rPrChange w:id="5285" w:author="Sorin Salagean" w:date="2015-01-30T11:48:00Z">
            <w:rPr>
              <w:sz w:val="24"/>
              <w:szCs w:val="24"/>
              <w:lang w:val="en-US"/>
            </w:rPr>
          </w:rPrChange>
        </w:rPr>
      </w:pPr>
      <w:r w:rsidRPr="005F6C74">
        <w:rPr>
          <w:lang w:val="en-US"/>
          <w:rPrChange w:id="5286" w:author="Sorin Salagean" w:date="2015-01-30T11:48:00Z">
            <w:rPr>
              <w:sz w:val="24"/>
              <w:szCs w:val="24"/>
              <w:lang w:val="en-US"/>
            </w:rPr>
          </w:rPrChange>
        </w:rPr>
        <w:t>Numar polita</w:t>
      </w:r>
    </w:p>
    <w:p w14:paraId="5F2D7282" w14:textId="77777777" w:rsidR="003655B1" w:rsidRPr="005F6C74" w:rsidRDefault="003655B1" w:rsidP="007D0202">
      <w:pPr>
        <w:pStyle w:val="ListParagraph"/>
        <w:numPr>
          <w:ilvl w:val="0"/>
          <w:numId w:val="4"/>
        </w:numPr>
        <w:jc w:val="both"/>
        <w:rPr>
          <w:lang w:val="en-US"/>
          <w:rPrChange w:id="5287" w:author="Sorin Salagean" w:date="2015-01-30T11:48:00Z">
            <w:rPr>
              <w:sz w:val="24"/>
              <w:szCs w:val="24"/>
              <w:lang w:val="en-US"/>
            </w:rPr>
          </w:rPrChange>
        </w:rPr>
      </w:pPr>
      <w:r w:rsidRPr="005F6C74">
        <w:rPr>
          <w:lang w:val="en-US"/>
          <w:rPrChange w:id="5288" w:author="Sorin Salagean" w:date="2015-01-30T11:48:00Z">
            <w:rPr>
              <w:sz w:val="24"/>
              <w:szCs w:val="24"/>
              <w:lang w:val="en-US"/>
            </w:rPr>
          </w:rPrChange>
        </w:rPr>
        <w:t>Serie sasiu</w:t>
      </w:r>
    </w:p>
    <w:p w14:paraId="69436ECB" w14:textId="77777777" w:rsidR="003655B1" w:rsidRPr="005F6C74" w:rsidRDefault="003655B1" w:rsidP="007D0202">
      <w:pPr>
        <w:pStyle w:val="ListParagraph"/>
        <w:numPr>
          <w:ilvl w:val="0"/>
          <w:numId w:val="4"/>
        </w:numPr>
        <w:jc w:val="both"/>
        <w:rPr>
          <w:lang w:val="en-US"/>
          <w:rPrChange w:id="5289" w:author="Sorin Salagean" w:date="2015-01-30T11:48:00Z">
            <w:rPr>
              <w:sz w:val="24"/>
              <w:szCs w:val="24"/>
              <w:lang w:val="en-US"/>
            </w:rPr>
          </w:rPrChange>
        </w:rPr>
      </w:pPr>
      <w:r w:rsidRPr="005F6C74">
        <w:rPr>
          <w:lang w:val="en-US"/>
          <w:rPrChange w:id="5290" w:author="Sorin Salagean" w:date="2015-01-30T11:48:00Z">
            <w:rPr>
              <w:sz w:val="24"/>
              <w:szCs w:val="24"/>
              <w:lang w:val="en-US"/>
            </w:rPr>
          </w:rPrChange>
        </w:rPr>
        <w:t>Request ID</w:t>
      </w:r>
    </w:p>
    <w:p w14:paraId="50B210C3" w14:textId="77777777" w:rsidR="003655B1" w:rsidRPr="005F6C74" w:rsidRDefault="003655B1" w:rsidP="007D0202">
      <w:pPr>
        <w:pStyle w:val="ListParagraph"/>
        <w:numPr>
          <w:ilvl w:val="0"/>
          <w:numId w:val="4"/>
        </w:numPr>
        <w:jc w:val="both"/>
        <w:rPr>
          <w:lang w:val="en-US"/>
          <w:rPrChange w:id="5291" w:author="Sorin Salagean" w:date="2015-01-30T11:48:00Z">
            <w:rPr>
              <w:sz w:val="24"/>
              <w:szCs w:val="24"/>
              <w:lang w:val="en-US"/>
            </w:rPr>
          </w:rPrChange>
        </w:rPr>
      </w:pPr>
      <w:r w:rsidRPr="005F6C74">
        <w:rPr>
          <w:lang w:val="en-US"/>
          <w:rPrChange w:id="5292" w:author="Sorin Salagean" w:date="2015-01-30T11:48:00Z">
            <w:rPr>
              <w:sz w:val="24"/>
              <w:szCs w:val="24"/>
              <w:lang w:val="en-US"/>
            </w:rPr>
          </w:rPrChange>
        </w:rPr>
        <w:t>Beneficiar plata</w:t>
      </w:r>
    </w:p>
    <w:p w14:paraId="7A34A2F6" w14:textId="77777777" w:rsidR="003655B1" w:rsidRPr="005F6C74" w:rsidRDefault="003655B1" w:rsidP="007D0202">
      <w:pPr>
        <w:pStyle w:val="ListParagraph"/>
        <w:numPr>
          <w:ilvl w:val="0"/>
          <w:numId w:val="4"/>
        </w:numPr>
        <w:jc w:val="both"/>
        <w:rPr>
          <w:lang w:val="en-US"/>
          <w:rPrChange w:id="5293" w:author="Sorin Salagean" w:date="2015-01-30T11:48:00Z">
            <w:rPr>
              <w:sz w:val="24"/>
              <w:szCs w:val="24"/>
              <w:lang w:val="en-US"/>
            </w:rPr>
          </w:rPrChange>
        </w:rPr>
      </w:pPr>
      <w:r w:rsidRPr="005F6C74">
        <w:rPr>
          <w:lang w:val="en-US"/>
          <w:rPrChange w:id="5294" w:author="Sorin Salagean" w:date="2015-01-30T11:48:00Z">
            <w:rPr>
              <w:sz w:val="24"/>
              <w:szCs w:val="24"/>
              <w:lang w:val="en-US"/>
            </w:rPr>
          </w:rPrChange>
        </w:rPr>
        <w:t>Tip beneficiar</w:t>
      </w:r>
    </w:p>
    <w:p w14:paraId="630BB6F2" w14:textId="77777777" w:rsidR="003655B1" w:rsidRDefault="003655B1" w:rsidP="007D0202">
      <w:pPr>
        <w:pStyle w:val="ListParagraph"/>
        <w:numPr>
          <w:ilvl w:val="0"/>
          <w:numId w:val="4"/>
        </w:numPr>
        <w:jc w:val="both"/>
        <w:rPr>
          <w:ins w:id="5295" w:author="Sorin Salagean" w:date="2015-02-02T12:52:00Z"/>
          <w:lang w:val="en-US"/>
        </w:rPr>
      </w:pPr>
      <w:r w:rsidRPr="005F6C74">
        <w:rPr>
          <w:lang w:val="en-US"/>
          <w:rPrChange w:id="5296" w:author="Sorin Salagean" w:date="2015-01-30T11:48:00Z">
            <w:rPr>
              <w:sz w:val="24"/>
              <w:szCs w:val="24"/>
              <w:lang w:val="en-US"/>
            </w:rPr>
          </w:rPrChange>
        </w:rPr>
        <w:t>Tip persoana</w:t>
      </w:r>
    </w:p>
    <w:p w14:paraId="5CEA74A6" w14:textId="047E39E4" w:rsidR="003C0AA5" w:rsidRDefault="003C0AA5" w:rsidP="007D0202">
      <w:pPr>
        <w:pStyle w:val="ListParagraph"/>
        <w:numPr>
          <w:ilvl w:val="0"/>
          <w:numId w:val="4"/>
        </w:numPr>
        <w:jc w:val="both"/>
        <w:rPr>
          <w:ins w:id="5297" w:author="Sorin Salagean" w:date="2015-02-02T12:52:00Z"/>
          <w:lang w:val="en-US"/>
        </w:rPr>
      </w:pPr>
      <w:ins w:id="5298" w:author="Sorin Salagean" w:date="2015-02-02T12:52:00Z">
        <w:r>
          <w:rPr>
            <w:lang w:val="en-US"/>
          </w:rPr>
          <w:t>INSIS</w:t>
        </w:r>
      </w:ins>
    </w:p>
    <w:p w14:paraId="0413BE75" w14:textId="10FC2DA3" w:rsidR="003C0AA5" w:rsidRPr="005F6C74" w:rsidRDefault="003C0AA5" w:rsidP="007D0202">
      <w:pPr>
        <w:pStyle w:val="ListParagraph"/>
        <w:numPr>
          <w:ilvl w:val="0"/>
          <w:numId w:val="4"/>
        </w:numPr>
        <w:jc w:val="both"/>
        <w:rPr>
          <w:lang w:val="en-US"/>
          <w:rPrChange w:id="5299" w:author="Sorin Salagean" w:date="2015-01-30T11:48:00Z">
            <w:rPr>
              <w:sz w:val="24"/>
              <w:szCs w:val="24"/>
              <w:lang w:val="en-US"/>
            </w:rPr>
          </w:rPrChange>
        </w:rPr>
      </w:pPr>
      <w:ins w:id="5300" w:author="Sorin Salagean" w:date="2015-02-02T12:52:00Z">
        <w:r>
          <w:rPr>
            <w:lang w:val="en-US"/>
          </w:rPr>
          <w:t>Controlling</w:t>
        </w:r>
      </w:ins>
    </w:p>
    <w:p w14:paraId="6355A919" w14:textId="77777777" w:rsidR="003655B1" w:rsidRPr="005F6C74" w:rsidRDefault="003655B1" w:rsidP="007D0202">
      <w:pPr>
        <w:pStyle w:val="ListParagraph"/>
        <w:numPr>
          <w:ilvl w:val="0"/>
          <w:numId w:val="4"/>
        </w:numPr>
        <w:jc w:val="both"/>
        <w:rPr>
          <w:lang w:val="en-US"/>
          <w:rPrChange w:id="5301" w:author="Sorin Salagean" w:date="2015-01-30T11:48:00Z">
            <w:rPr>
              <w:sz w:val="24"/>
              <w:szCs w:val="24"/>
              <w:lang w:val="en-US"/>
            </w:rPr>
          </w:rPrChange>
        </w:rPr>
      </w:pPr>
      <w:r w:rsidRPr="005F6C74">
        <w:rPr>
          <w:lang w:val="en-US"/>
          <w:rPrChange w:id="5302" w:author="Sorin Salagean" w:date="2015-01-30T11:48:00Z">
            <w:rPr>
              <w:sz w:val="24"/>
              <w:szCs w:val="24"/>
              <w:lang w:val="en-US"/>
            </w:rPr>
          </w:rPrChange>
        </w:rPr>
        <w:t>CNP / CUI beneficiar plata</w:t>
      </w:r>
    </w:p>
    <w:p w14:paraId="6DD16144" w14:textId="77777777" w:rsidR="003655B1" w:rsidRPr="005F6C74" w:rsidRDefault="003655B1" w:rsidP="007D0202">
      <w:pPr>
        <w:pStyle w:val="ListParagraph"/>
        <w:numPr>
          <w:ilvl w:val="0"/>
          <w:numId w:val="4"/>
        </w:numPr>
        <w:jc w:val="both"/>
        <w:rPr>
          <w:lang w:val="en-US"/>
          <w:rPrChange w:id="5303" w:author="Sorin Salagean" w:date="2015-01-30T11:48:00Z">
            <w:rPr>
              <w:sz w:val="24"/>
              <w:szCs w:val="24"/>
              <w:lang w:val="en-US"/>
            </w:rPr>
          </w:rPrChange>
        </w:rPr>
      </w:pPr>
      <w:r w:rsidRPr="005F6C74">
        <w:rPr>
          <w:lang w:val="en-US"/>
          <w:rPrChange w:id="5304" w:author="Sorin Salagean" w:date="2015-01-30T11:48:00Z">
            <w:rPr>
              <w:sz w:val="24"/>
              <w:szCs w:val="24"/>
              <w:lang w:val="en-US"/>
            </w:rPr>
          </w:rPrChange>
        </w:rPr>
        <w:t>IBAN</w:t>
      </w:r>
    </w:p>
    <w:p w14:paraId="2B4008ED" w14:textId="77777777" w:rsidR="003655B1" w:rsidRPr="005F6C74" w:rsidRDefault="003655B1" w:rsidP="007D0202">
      <w:pPr>
        <w:pStyle w:val="ListParagraph"/>
        <w:numPr>
          <w:ilvl w:val="0"/>
          <w:numId w:val="4"/>
        </w:numPr>
        <w:jc w:val="both"/>
        <w:rPr>
          <w:lang w:val="en-US"/>
          <w:rPrChange w:id="5305" w:author="Sorin Salagean" w:date="2015-01-30T11:48:00Z">
            <w:rPr>
              <w:sz w:val="24"/>
              <w:szCs w:val="24"/>
              <w:lang w:val="en-US"/>
            </w:rPr>
          </w:rPrChange>
        </w:rPr>
      </w:pPr>
      <w:r w:rsidRPr="005F6C74">
        <w:rPr>
          <w:lang w:val="en-US"/>
          <w:rPrChange w:id="5306" w:author="Sorin Salagean" w:date="2015-01-30T11:48:00Z">
            <w:rPr>
              <w:sz w:val="24"/>
              <w:szCs w:val="24"/>
              <w:lang w:val="en-US"/>
            </w:rPr>
          </w:rPrChange>
        </w:rPr>
        <w:t>Stare</w:t>
      </w:r>
    </w:p>
    <w:p w14:paraId="3AB058B2" w14:textId="77777777" w:rsidR="003655B1" w:rsidRPr="005F6C74" w:rsidRDefault="003655B1" w:rsidP="007D0202">
      <w:pPr>
        <w:pStyle w:val="ListParagraph"/>
        <w:numPr>
          <w:ilvl w:val="0"/>
          <w:numId w:val="4"/>
        </w:numPr>
        <w:jc w:val="both"/>
        <w:rPr>
          <w:lang w:val="en-US"/>
          <w:rPrChange w:id="5307" w:author="Sorin Salagean" w:date="2015-01-30T11:48:00Z">
            <w:rPr>
              <w:sz w:val="24"/>
              <w:szCs w:val="24"/>
              <w:lang w:val="en-US"/>
            </w:rPr>
          </w:rPrChange>
        </w:rPr>
      </w:pPr>
      <w:r w:rsidRPr="005F6C74">
        <w:rPr>
          <w:lang w:val="en-US"/>
          <w:rPrChange w:id="5308" w:author="Sorin Salagean" w:date="2015-01-30T11:48:00Z">
            <w:rPr>
              <w:sz w:val="24"/>
              <w:szCs w:val="24"/>
              <w:lang w:val="en-US"/>
            </w:rPr>
          </w:rPrChange>
        </w:rPr>
        <w:t>Valoare</w:t>
      </w:r>
    </w:p>
    <w:p w14:paraId="43AB87DD" w14:textId="77777777" w:rsidR="003655B1" w:rsidRPr="005F6C74" w:rsidRDefault="003655B1" w:rsidP="007D0202">
      <w:pPr>
        <w:pStyle w:val="ListParagraph"/>
        <w:numPr>
          <w:ilvl w:val="0"/>
          <w:numId w:val="4"/>
        </w:numPr>
        <w:jc w:val="both"/>
        <w:rPr>
          <w:lang w:val="en-US"/>
          <w:rPrChange w:id="5309" w:author="Sorin Salagean" w:date="2015-01-30T11:48:00Z">
            <w:rPr>
              <w:sz w:val="24"/>
              <w:szCs w:val="24"/>
              <w:lang w:val="en-US"/>
            </w:rPr>
          </w:rPrChange>
        </w:rPr>
      </w:pPr>
      <w:r w:rsidRPr="005F6C74">
        <w:rPr>
          <w:lang w:val="en-US"/>
          <w:rPrChange w:id="5310" w:author="Sorin Salagean" w:date="2015-01-30T11:48:00Z">
            <w:rPr>
              <w:sz w:val="24"/>
              <w:szCs w:val="24"/>
              <w:lang w:val="en-US"/>
            </w:rPr>
          </w:rPrChange>
        </w:rPr>
        <w:t>Regres</w:t>
      </w:r>
    </w:p>
    <w:p w14:paraId="73D61685" w14:textId="77777777" w:rsidR="003655B1" w:rsidRPr="003C0AA5" w:rsidRDefault="003655B1" w:rsidP="007D0202">
      <w:pPr>
        <w:pStyle w:val="ListParagraph"/>
        <w:numPr>
          <w:ilvl w:val="0"/>
          <w:numId w:val="4"/>
        </w:numPr>
        <w:jc w:val="both"/>
        <w:rPr>
          <w:ins w:id="5311" w:author="Sorin Salagean" w:date="2015-02-02T12:52:00Z"/>
          <w:sz w:val="24"/>
          <w:szCs w:val="24"/>
          <w:lang w:val="en-US"/>
          <w:rPrChange w:id="5312" w:author="Sorin Salagean" w:date="2015-02-02T12:52:00Z">
            <w:rPr>
              <w:ins w:id="5313" w:author="Sorin Salagean" w:date="2015-02-02T12:52:00Z"/>
              <w:lang w:val="en-US"/>
            </w:rPr>
          </w:rPrChange>
        </w:rPr>
      </w:pPr>
      <w:r w:rsidRPr="005F6C74">
        <w:rPr>
          <w:lang w:val="en-US"/>
          <w:rPrChange w:id="5314" w:author="Sorin Salagean" w:date="2015-01-30T11:48:00Z">
            <w:rPr>
              <w:sz w:val="24"/>
              <w:szCs w:val="24"/>
              <w:lang w:val="en-US"/>
            </w:rPr>
          </w:rPrChange>
        </w:rPr>
        <w:t>Numar plata</w:t>
      </w:r>
    </w:p>
    <w:p w14:paraId="356F8E5F" w14:textId="1F965C06" w:rsidR="003C0AA5" w:rsidRDefault="003C0AA5" w:rsidP="007D0202">
      <w:pPr>
        <w:pStyle w:val="ListParagraph"/>
        <w:numPr>
          <w:ilvl w:val="0"/>
          <w:numId w:val="4"/>
        </w:numPr>
        <w:jc w:val="both"/>
        <w:rPr>
          <w:sz w:val="24"/>
          <w:szCs w:val="24"/>
          <w:lang w:val="en-US"/>
        </w:rPr>
      </w:pPr>
      <w:ins w:id="5315" w:author="Sorin Salagean" w:date="2015-02-02T12:52:00Z">
        <w:r>
          <w:rPr>
            <w:sz w:val="24"/>
            <w:szCs w:val="24"/>
            <w:lang w:val="en-US"/>
          </w:rPr>
          <w:t>ID plata</w:t>
        </w:r>
      </w:ins>
    </w:p>
    <w:p w14:paraId="1DD8063C" w14:textId="77777777" w:rsidR="003655B1" w:rsidDel="003C0AA5" w:rsidRDefault="003655B1" w:rsidP="003655B1">
      <w:pPr>
        <w:jc w:val="both"/>
        <w:rPr>
          <w:del w:id="5316" w:author="Sorin Salagean" w:date="2015-02-02T12:52:00Z"/>
          <w:sz w:val="24"/>
          <w:szCs w:val="24"/>
          <w:lang w:val="en-US"/>
        </w:rPr>
      </w:pPr>
    </w:p>
    <w:p w14:paraId="10B37295" w14:textId="77777777" w:rsidR="003655B1" w:rsidRPr="005F6C74" w:rsidRDefault="003655B1" w:rsidP="003655B1">
      <w:pPr>
        <w:jc w:val="both"/>
        <w:rPr>
          <w:lang w:val="en-US"/>
          <w:rPrChange w:id="5317" w:author="Sorin Salagean" w:date="2015-01-30T11:48:00Z">
            <w:rPr>
              <w:sz w:val="24"/>
              <w:szCs w:val="24"/>
              <w:lang w:val="en-US"/>
            </w:rPr>
          </w:rPrChange>
        </w:rPr>
      </w:pPr>
      <w:r w:rsidRPr="005F6C74">
        <w:rPr>
          <w:lang w:val="en-US"/>
          <w:rPrChange w:id="5318" w:author="Sorin Salagean" w:date="2015-01-30T11:48:00Z">
            <w:rPr>
              <w:sz w:val="24"/>
              <w:szCs w:val="24"/>
              <w:lang w:val="en-US"/>
            </w:rPr>
          </w:rPrChange>
        </w:rPr>
        <w:t>Campurile se autocompleteaza de cat</w:t>
      </w:r>
      <w:r w:rsidR="00596CEC" w:rsidRPr="005F6C74">
        <w:rPr>
          <w:lang w:val="en-US"/>
          <w:rPrChange w:id="5319" w:author="Sorin Salagean" w:date="2015-01-30T11:48:00Z">
            <w:rPr>
              <w:sz w:val="24"/>
              <w:szCs w:val="24"/>
              <w:lang w:val="en-US"/>
            </w:rPr>
          </w:rPrChange>
        </w:rPr>
        <w:t>r</w:t>
      </w:r>
      <w:r w:rsidRPr="005F6C74">
        <w:rPr>
          <w:lang w:val="en-US"/>
          <w:rPrChange w:id="5320" w:author="Sorin Salagean" w:date="2015-01-30T11:48:00Z">
            <w:rPr>
              <w:sz w:val="24"/>
              <w:szCs w:val="24"/>
              <w:lang w:val="en-US"/>
            </w:rPr>
          </w:rPrChange>
        </w:rPr>
        <w:t>e OnBase prin interogare functie Insis.</w:t>
      </w:r>
    </w:p>
    <w:p w14:paraId="58A5DAA6" w14:textId="07214B52" w:rsidR="009D05B9" w:rsidRPr="005F6C74" w:rsidDel="003C0AA5" w:rsidRDefault="003C0AA5" w:rsidP="00743D41">
      <w:pPr>
        <w:jc w:val="both"/>
        <w:rPr>
          <w:del w:id="5321" w:author="Sorin Salagean" w:date="2015-02-02T12:54:00Z"/>
          <w:lang w:val="en-US"/>
          <w:rPrChange w:id="5322" w:author="Sorin Salagean" w:date="2015-01-30T11:48:00Z">
            <w:rPr>
              <w:del w:id="5323" w:author="Sorin Salagean" w:date="2015-02-02T12:54:00Z"/>
              <w:sz w:val="24"/>
              <w:szCs w:val="24"/>
              <w:lang w:val="en-US"/>
            </w:rPr>
          </w:rPrChange>
        </w:rPr>
      </w:pPr>
      <w:ins w:id="5324" w:author="Sorin Salagean" w:date="2015-02-02T12:53:00Z">
        <w:r w:rsidRPr="003C0AA5">
          <w:rPr>
            <w:b/>
            <w:i/>
            <w:lang w:val="en-US"/>
            <w:rPrChange w:id="5325" w:author="Sorin Salagean" w:date="2015-02-02T12:53:00Z">
              <w:rPr>
                <w:lang w:val="en-US"/>
              </w:rPr>
            </w:rPrChange>
          </w:rPr>
          <w:t>OBS:</w:t>
        </w:r>
        <w:r>
          <w:rPr>
            <w:lang w:val="en-US"/>
          </w:rPr>
          <w:t xml:space="preserve"> </w:t>
        </w:r>
      </w:ins>
      <w:r w:rsidR="00C3452C" w:rsidRPr="005F6C74">
        <w:rPr>
          <w:lang w:val="en-US"/>
          <w:rPrChange w:id="5326" w:author="Sorin Salagean" w:date="2015-01-30T11:48:00Z">
            <w:rPr>
              <w:sz w:val="24"/>
              <w:szCs w:val="24"/>
              <w:lang w:val="en-US"/>
            </w:rPr>
          </w:rPrChange>
        </w:rPr>
        <w:t>Nu poate crea R</w:t>
      </w:r>
      <w:r w:rsidR="009D05B9" w:rsidRPr="005F6C74">
        <w:rPr>
          <w:lang w:val="en-US"/>
          <w:rPrChange w:id="5327" w:author="Sorin Salagean" w:date="2015-01-30T11:48:00Z">
            <w:rPr>
              <w:sz w:val="24"/>
              <w:szCs w:val="24"/>
              <w:lang w:val="en-US"/>
            </w:rPr>
          </w:rPrChange>
        </w:rPr>
        <w:t xml:space="preserve">eferat </w:t>
      </w:r>
      <w:r w:rsidR="00C3452C" w:rsidRPr="005F6C74">
        <w:rPr>
          <w:lang w:val="en-US"/>
          <w:rPrChange w:id="5328" w:author="Sorin Salagean" w:date="2015-01-30T11:48:00Z">
            <w:rPr>
              <w:sz w:val="24"/>
              <w:szCs w:val="24"/>
              <w:lang w:val="en-US"/>
            </w:rPr>
          </w:rPrChange>
        </w:rPr>
        <w:t xml:space="preserve">de plata </w:t>
      </w:r>
      <w:r w:rsidR="009D05B9" w:rsidRPr="005F6C74">
        <w:rPr>
          <w:lang w:val="en-US"/>
          <w:rPrChange w:id="5329" w:author="Sorin Salagean" w:date="2015-01-30T11:48:00Z">
            <w:rPr>
              <w:sz w:val="24"/>
              <w:szCs w:val="24"/>
              <w:lang w:val="en-US"/>
            </w:rPr>
          </w:rPrChange>
        </w:rPr>
        <w:t>daca toate campurile din doc</w:t>
      </w:r>
      <w:r w:rsidR="00C71C23" w:rsidRPr="005F6C74">
        <w:rPr>
          <w:lang w:val="en-US"/>
          <w:rPrChange w:id="5330" w:author="Sorin Salagean" w:date="2015-01-30T11:48:00Z">
            <w:rPr>
              <w:sz w:val="24"/>
              <w:szCs w:val="24"/>
              <w:lang w:val="en-US"/>
            </w:rPr>
          </w:rPrChange>
        </w:rPr>
        <w:t>umentul</w:t>
      </w:r>
      <w:r w:rsidR="009D05B9" w:rsidRPr="005F6C74">
        <w:rPr>
          <w:lang w:val="en-US"/>
          <w:rPrChange w:id="5331" w:author="Sorin Salagean" w:date="2015-01-30T11:48:00Z">
            <w:rPr>
              <w:sz w:val="24"/>
              <w:szCs w:val="24"/>
              <w:lang w:val="en-US"/>
            </w:rPr>
          </w:rPrChange>
        </w:rPr>
        <w:t xml:space="preserve"> </w:t>
      </w:r>
      <w:r w:rsidR="00C71C23" w:rsidRPr="005F6C74">
        <w:rPr>
          <w:lang w:val="en-US"/>
          <w:rPrChange w:id="5332" w:author="Sorin Salagean" w:date="2015-01-30T11:48:00Z">
            <w:rPr>
              <w:sz w:val="24"/>
              <w:szCs w:val="24"/>
              <w:lang w:val="en-US"/>
            </w:rPr>
          </w:rPrChange>
        </w:rPr>
        <w:t>“</w:t>
      </w:r>
      <w:r w:rsidR="009D05B9" w:rsidRPr="005F6C74">
        <w:rPr>
          <w:lang w:val="en-US"/>
          <w:rPrChange w:id="5333" w:author="Sorin Salagean" w:date="2015-01-30T11:48:00Z">
            <w:rPr>
              <w:sz w:val="24"/>
              <w:szCs w:val="24"/>
              <w:lang w:val="en-US"/>
            </w:rPr>
          </w:rPrChange>
        </w:rPr>
        <w:t>Verificari</w:t>
      </w:r>
      <w:r w:rsidR="00C71C23" w:rsidRPr="005F6C74">
        <w:rPr>
          <w:lang w:val="en-US"/>
          <w:rPrChange w:id="5334" w:author="Sorin Salagean" w:date="2015-01-30T11:48:00Z">
            <w:rPr>
              <w:sz w:val="24"/>
              <w:szCs w:val="24"/>
              <w:lang w:val="en-US"/>
            </w:rPr>
          </w:rPrChange>
        </w:rPr>
        <w:t xml:space="preserve"> documente dosar” nu au valorile DA sau NU ESTE NECESAR.</w:t>
      </w:r>
    </w:p>
    <w:p w14:paraId="0E235A47" w14:textId="77777777" w:rsidR="00AB457C" w:rsidRPr="005F6C74" w:rsidRDefault="00AB457C" w:rsidP="00C71C23">
      <w:pPr>
        <w:jc w:val="both"/>
        <w:rPr>
          <w:lang w:val="en-US"/>
          <w:rPrChange w:id="5335" w:author="Sorin Salagean" w:date="2015-01-30T11:48:00Z">
            <w:rPr>
              <w:sz w:val="24"/>
              <w:szCs w:val="24"/>
              <w:lang w:val="en-US"/>
            </w:rPr>
          </w:rPrChange>
        </w:rPr>
      </w:pPr>
    </w:p>
    <w:p w14:paraId="2890325A" w14:textId="4CAAAB2A" w:rsidR="00C71C23" w:rsidRPr="005F6C74" w:rsidDel="003C0AA5" w:rsidRDefault="003C0AA5" w:rsidP="00C71C23">
      <w:pPr>
        <w:jc w:val="both"/>
        <w:rPr>
          <w:del w:id="5336" w:author="Sorin Salagean" w:date="2015-02-02T12:55:00Z"/>
          <w:lang w:val="en-US"/>
          <w:rPrChange w:id="5337" w:author="Sorin Salagean" w:date="2015-01-30T11:48:00Z">
            <w:rPr>
              <w:del w:id="5338" w:author="Sorin Salagean" w:date="2015-02-02T12:55:00Z"/>
              <w:sz w:val="24"/>
              <w:szCs w:val="24"/>
              <w:lang w:val="en-US"/>
            </w:rPr>
          </w:rPrChange>
        </w:rPr>
      </w:pPr>
      <w:ins w:id="5339" w:author="Sorin Salagean" w:date="2015-02-02T12:54:00Z">
        <w:r w:rsidRPr="00417114">
          <w:rPr>
            <w:lang w:val="en-US"/>
          </w:rPr>
          <w:t>Formul</w:t>
        </w:r>
        <w:r>
          <w:rPr>
            <w:lang w:val="en-US"/>
          </w:rPr>
          <w:t xml:space="preserve">arul Unity Form - </w:t>
        </w:r>
        <w:r w:rsidRPr="00417114">
          <w:t>“</w:t>
        </w:r>
        <w:r>
          <w:t xml:space="preserve">Referat de </w:t>
        </w:r>
      </w:ins>
      <w:ins w:id="5340" w:author="Sorin Salagean" w:date="2015-02-02T12:55:00Z">
        <w:r>
          <w:t>refuz</w:t>
        </w:r>
      </w:ins>
      <w:ins w:id="5341" w:author="Sorin Salagean" w:date="2015-02-02T12:54:00Z">
        <w:r w:rsidRPr="00417114">
          <w:t>”</w:t>
        </w:r>
      </w:ins>
      <w:del w:id="5342" w:author="Sorin Salagean" w:date="2015-02-02T12:54:00Z">
        <w:r w:rsidR="00C71C23" w:rsidRPr="005F6C74" w:rsidDel="003C0AA5">
          <w:rPr>
            <w:lang w:val="en-US"/>
            <w:rPrChange w:id="5343" w:author="Sorin Salagean" w:date="2015-01-30T11:48:00Z">
              <w:rPr>
                <w:sz w:val="24"/>
                <w:szCs w:val="24"/>
                <w:lang w:val="en-US"/>
              </w:rPr>
            </w:rPrChange>
          </w:rPr>
          <w:delText>Crearea Referatului de respingere:</w:delText>
        </w:r>
      </w:del>
    </w:p>
    <w:p w14:paraId="0F2ACAE1" w14:textId="11E74C0E" w:rsidR="00C71C23" w:rsidRPr="005F6C74" w:rsidRDefault="00C309D3" w:rsidP="00C71C23">
      <w:pPr>
        <w:jc w:val="both"/>
        <w:rPr>
          <w:lang w:val="en-US"/>
          <w:rPrChange w:id="5344" w:author="Sorin Salagean" w:date="2015-01-30T11:48:00Z">
            <w:rPr>
              <w:sz w:val="24"/>
              <w:szCs w:val="24"/>
              <w:lang w:val="en-US"/>
            </w:rPr>
          </w:rPrChange>
        </w:rPr>
      </w:pPr>
      <w:del w:id="5345" w:author="Sorin Salagean" w:date="2015-02-02T12:55:00Z">
        <w:r w:rsidRPr="005F6C74" w:rsidDel="003C0AA5">
          <w:rPr>
            <w:lang w:val="en-US"/>
            <w:rPrChange w:id="5346" w:author="Sorin Salagean" w:date="2015-01-30T11:48:00Z">
              <w:rPr>
                <w:sz w:val="24"/>
                <w:szCs w:val="24"/>
                <w:lang w:val="en-US"/>
              </w:rPr>
            </w:rPrChange>
          </w:rPr>
          <w:delText>La apasarea butonului “Import referat de refuz” se deschide form-ul documentului OnBase referat de refuz.</w:delText>
        </w:r>
      </w:del>
    </w:p>
    <w:p w14:paraId="498A6EC4" w14:textId="77777777" w:rsidR="001A5562" w:rsidRDefault="001A5562" w:rsidP="00C71C23">
      <w:pPr>
        <w:jc w:val="both"/>
        <w:rPr>
          <w:ins w:id="5347" w:author="Sorin Salagean" w:date="2015-02-02T16:37:00Z"/>
          <w:lang w:val="en-US"/>
        </w:rPr>
      </w:pPr>
    </w:p>
    <w:p w14:paraId="489E8CA9" w14:textId="77777777" w:rsidR="00C309D3" w:rsidRPr="005F6C74" w:rsidRDefault="00C309D3" w:rsidP="00C71C23">
      <w:pPr>
        <w:jc w:val="both"/>
        <w:rPr>
          <w:lang w:val="en-US"/>
          <w:rPrChange w:id="5348" w:author="Sorin Salagean" w:date="2015-01-30T11:48:00Z">
            <w:rPr>
              <w:sz w:val="24"/>
              <w:szCs w:val="24"/>
              <w:lang w:val="en-US"/>
            </w:rPr>
          </w:rPrChange>
        </w:rPr>
      </w:pPr>
      <w:r w:rsidRPr="005F6C74">
        <w:rPr>
          <w:lang w:val="en-US"/>
          <w:rPrChange w:id="5349" w:author="Sorin Salagean" w:date="2015-01-30T11:48:00Z">
            <w:rPr>
              <w:sz w:val="24"/>
              <w:szCs w:val="24"/>
              <w:lang w:val="en-US"/>
            </w:rPr>
          </w:rPrChange>
        </w:rPr>
        <w:t>Campuri:</w:t>
      </w:r>
    </w:p>
    <w:p w14:paraId="310F1657" w14:textId="77777777" w:rsidR="00C71C23" w:rsidRPr="005F6C74" w:rsidRDefault="00C309D3" w:rsidP="00C309D3">
      <w:pPr>
        <w:pStyle w:val="ListParagraph"/>
        <w:numPr>
          <w:ilvl w:val="0"/>
          <w:numId w:val="4"/>
        </w:numPr>
        <w:jc w:val="both"/>
        <w:rPr>
          <w:lang w:val="en-US"/>
          <w:rPrChange w:id="5350" w:author="Sorin Salagean" w:date="2015-01-30T11:48:00Z">
            <w:rPr>
              <w:sz w:val="24"/>
              <w:szCs w:val="24"/>
              <w:lang w:val="en-US"/>
            </w:rPr>
          </w:rPrChange>
        </w:rPr>
      </w:pPr>
      <w:r w:rsidRPr="005F6C74">
        <w:rPr>
          <w:lang w:val="en-US"/>
          <w:rPrChange w:id="5351" w:author="Sorin Salagean" w:date="2015-01-30T11:48:00Z">
            <w:rPr>
              <w:sz w:val="24"/>
              <w:szCs w:val="24"/>
              <w:lang w:val="en-US"/>
            </w:rPr>
          </w:rPrChange>
        </w:rPr>
        <w:t>Numar dosar dauna OnBase</w:t>
      </w:r>
    </w:p>
    <w:p w14:paraId="0AFE725C" w14:textId="77777777" w:rsidR="00C309D3" w:rsidRPr="005F6C74" w:rsidRDefault="00C309D3" w:rsidP="00C309D3">
      <w:pPr>
        <w:pStyle w:val="ListParagraph"/>
        <w:numPr>
          <w:ilvl w:val="0"/>
          <w:numId w:val="4"/>
        </w:numPr>
        <w:jc w:val="both"/>
        <w:rPr>
          <w:lang w:val="en-US"/>
          <w:rPrChange w:id="5352" w:author="Sorin Salagean" w:date="2015-01-30T11:48:00Z">
            <w:rPr>
              <w:sz w:val="24"/>
              <w:szCs w:val="24"/>
              <w:lang w:val="en-US"/>
            </w:rPr>
          </w:rPrChange>
        </w:rPr>
      </w:pPr>
      <w:r w:rsidRPr="005F6C74">
        <w:rPr>
          <w:lang w:val="en-US"/>
          <w:rPrChange w:id="5353" w:author="Sorin Salagean" w:date="2015-01-30T11:48:00Z">
            <w:rPr>
              <w:sz w:val="24"/>
              <w:szCs w:val="24"/>
              <w:lang w:val="en-US"/>
            </w:rPr>
          </w:rPrChange>
        </w:rPr>
        <w:t>Numar dosar dauna Insis</w:t>
      </w:r>
    </w:p>
    <w:p w14:paraId="673E3343" w14:textId="3422199B" w:rsidR="00C309D3" w:rsidRDefault="00C309D3" w:rsidP="00C309D3">
      <w:pPr>
        <w:pStyle w:val="ListParagraph"/>
        <w:numPr>
          <w:ilvl w:val="0"/>
          <w:numId w:val="4"/>
        </w:numPr>
        <w:jc w:val="both"/>
        <w:rPr>
          <w:ins w:id="5354" w:author="Sorin Salagean" w:date="2015-02-02T12:56:00Z"/>
          <w:lang w:val="en-US"/>
        </w:rPr>
      </w:pPr>
      <w:del w:id="5355" w:author="Sorin Salagean" w:date="2015-02-02T12:56:00Z">
        <w:r w:rsidRPr="005F6C74" w:rsidDel="003C0AA5">
          <w:rPr>
            <w:lang w:val="en-US"/>
            <w:rPrChange w:id="5356" w:author="Sorin Salagean" w:date="2015-01-30T11:48:00Z">
              <w:rPr>
                <w:sz w:val="24"/>
                <w:szCs w:val="24"/>
                <w:lang w:val="en-US"/>
              </w:rPr>
            </w:rPrChange>
          </w:rPr>
          <w:delText>Nume solicitant</w:delText>
        </w:r>
      </w:del>
      <w:ins w:id="5357" w:author="Sorin Salagean" w:date="2015-02-02T12:56:00Z">
        <w:r w:rsidR="003C0AA5">
          <w:rPr>
            <w:lang w:val="en-US"/>
          </w:rPr>
          <w:t>Numar polita</w:t>
        </w:r>
      </w:ins>
    </w:p>
    <w:p w14:paraId="518D4879" w14:textId="0070A07D" w:rsidR="003C0AA5" w:rsidRDefault="003C0AA5" w:rsidP="00C309D3">
      <w:pPr>
        <w:pStyle w:val="ListParagraph"/>
        <w:numPr>
          <w:ilvl w:val="0"/>
          <w:numId w:val="4"/>
        </w:numPr>
        <w:jc w:val="both"/>
        <w:rPr>
          <w:ins w:id="5358" w:author="Sorin Salagean" w:date="2015-02-02T12:57:00Z"/>
          <w:lang w:val="en-US"/>
        </w:rPr>
      </w:pPr>
      <w:ins w:id="5359" w:author="Sorin Salagean" w:date="2015-02-02T12:56:00Z">
        <w:r>
          <w:rPr>
            <w:lang w:val="en-US"/>
          </w:rPr>
          <w:t>Motiv refuz</w:t>
        </w:r>
      </w:ins>
    </w:p>
    <w:p w14:paraId="44F830B0" w14:textId="70811E20" w:rsidR="003C0AA5" w:rsidRDefault="003C0AA5" w:rsidP="00C309D3">
      <w:pPr>
        <w:pStyle w:val="ListParagraph"/>
        <w:numPr>
          <w:ilvl w:val="0"/>
          <w:numId w:val="4"/>
        </w:numPr>
        <w:jc w:val="both"/>
        <w:rPr>
          <w:ins w:id="5360" w:author="Sorin Salagean" w:date="2015-02-02T12:57:00Z"/>
          <w:lang w:val="en-US"/>
        </w:rPr>
      </w:pPr>
      <w:moveToRangeStart w:id="5361" w:author="Sorin Salagean" w:date="2015-02-02T12:57:00Z" w:name="move410645149"/>
      <w:moveTo w:id="5362" w:author="Sorin Salagean" w:date="2015-02-02T12:57:00Z">
        <w:r w:rsidRPr="008542AC">
          <w:rPr>
            <w:lang w:val="en-US"/>
          </w:rPr>
          <w:t>Cauzele si imprejurarile evenimentului asigurat</w:t>
        </w:r>
      </w:moveTo>
      <w:moveToRangeEnd w:id="5361"/>
    </w:p>
    <w:p w14:paraId="2FF54C69" w14:textId="59019382" w:rsidR="003C0AA5" w:rsidRDefault="003C0AA5" w:rsidP="00C309D3">
      <w:pPr>
        <w:pStyle w:val="ListParagraph"/>
        <w:numPr>
          <w:ilvl w:val="0"/>
          <w:numId w:val="4"/>
        </w:numPr>
        <w:jc w:val="both"/>
        <w:rPr>
          <w:ins w:id="5363" w:author="Sorin Salagean" w:date="2015-02-02T12:57:00Z"/>
          <w:lang w:val="en-US"/>
        </w:rPr>
      </w:pPr>
      <w:ins w:id="5364" w:author="Sorin Salagean" w:date="2015-02-02T12:57:00Z">
        <w:r>
          <w:rPr>
            <w:lang w:val="en-US"/>
          </w:rPr>
          <w:t>INSIS</w:t>
        </w:r>
      </w:ins>
    </w:p>
    <w:p w14:paraId="62224D6F" w14:textId="0918E1AB" w:rsidR="003C0AA5" w:rsidRPr="005F6C74" w:rsidRDefault="003C0AA5" w:rsidP="00C309D3">
      <w:pPr>
        <w:pStyle w:val="ListParagraph"/>
        <w:numPr>
          <w:ilvl w:val="0"/>
          <w:numId w:val="4"/>
        </w:numPr>
        <w:jc w:val="both"/>
        <w:rPr>
          <w:lang w:val="en-US"/>
          <w:rPrChange w:id="5365" w:author="Sorin Salagean" w:date="2015-01-30T11:48:00Z">
            <w:rPr>
              <w:sz w:val="24"/>
              <w:szCs w:val="24"/>
              <w:lang w:val="en-US"/>
            </w:rPr>
          </w:rPrChange>
        </w:rPr>
      </w:pPr>
      <w:ins w:id="5366" w:author="Sorin Salagean" w:date="2015-02-02T12:57:00Z">
        <w:r>
          <w:rPr>
            <w:lang w:val="en-US"/>
          </w:rPr>
          <w:t>Nume solicitant</w:t>
        </w:r>
      </w:ins>
    </w:p>
    <w:p w14:paraId="597B20A2" w14:textId="77777777" w:rsidR="00C309D3" w:rsidRPr="005F6C74" w:rsidRDefault="00C309D3" w:rsidP="00C309D3">
      <w:pPr>
        <w:pStyle w:val="ListParagraph"/>
        <w:numPr>
          <w:ilvl w:val="0"/>
          <w:numId w:val="4"/>
        </w:numPr>
        <w:jc w:val="both"/>
        <w:rPr>
          <w:lang w:val="en-US"/>
          <w:rPrChange w:id="5367" w:author="Sorin Salagean" w:date="2015-01-30T11:48:00Z">
            <w:rPr>
              <w:sz w:val="24"/>
              <w:szCs w:val="24"/>
              <w:lang w:val="en-US"/>
            </w:rPr>
          </w:rPrChange>
        </w:rPr>
      </w:pPr>
      <w:r w:rsidRPr="005F6C74">
        <w:rPr>
          <w:lang w:val="en-US"/>
          <w:rPrChange w:id="5368" w:author="Sorin Salagean" w:date="2015-01-30T11:48:00Z">
            <w:rPr>
              <w:sz w:val="24"/>
              <w:szCs w:val="24"/>
              <w:lang w:val="en-US"/>
            </w:rPr>
          </w:rPrChange>
        </w:rPr>
        <w:t>Prenume solicitant</w:t>
      </w:r>
    </w:p>
    <w:p w14:paraId="48464A3C" w14:textId="77777777" w:rsidR="00C309D3" w:rsidRPr="005F6C74" w:rsidRDefault="00C309D3" w:rsidP="00C309D3">
      <w:pPr>
        <w:pStyle w:val="ListParagraph"/>
        <w:numPr>
          <w:ilvl w:val="0"/>
          <w:numId w:val="4"/>
        </w:numPr>
        <w:jc w:val="both"/>
        <w:rPr>
          <w:lang w:val="en-US"/>
          <w:rPrChange w:id="5369" w:author="Sorin Salagean" w:date="2015-01-30T11:48:00Z">
            <w:rPr>
              <w:sz w:val="24"/>
              <w:szCs w:val="24"/>
              <w:lang w:val="en-US"/>
            </w:rPr>
          </w:rPrChange>
        </w:rPr>
      </w:pPr>
      <w:r w:rsidRPr="005F6C74">
        <w:rPr>
          <w:lang w:val="en-US"/>
          <w:rPrChange w:id="5370" w:author="Sorin Salagean" w:date="2015-01-30T11:48:00Z">
            <w:rPr>
              <w:sz w:val="24"/>
              <w:szCs w:val="24"/>
              <w:lang w:val="en-US"/>
            </w:rPr>
          </w:rPrChange>
        </w:rPr>
        <w:t>Data producerii evenimentului</w:t>
      </w:r>
    </w:p>
    <w:p w14:paraId="1F0577DD" w14:textId="77777777" w:rsidR="00C309D3" w:rsidRPr="005F6C74" w:rsidRDefault="00C309D3" w:rsidP="00C309D3">
      <w:pPr>
        <w:pStyle w:val="ListParagraph"/>
        <w:numPr>
          <w:ilvl w:val="0"/>
          <w:numId w:val="4"/>
        </w:numPr>
        <w:jc w:val="both"/>
        <w:rPr>
          <w:lang w:val="en-US"/>
          <w:rPrChange w:id="5371" w:author="Sorin Salagean" w:date="2015-01-30T11:48:00Z">
            <w:rPr>
              <w:sz w:val="24"/>
              <w:szCs w:val="24"/>
              <w:lang w:val="en-US"/>
            </w:rPr>
          </w:rPrChange>
        </w:rPr>
      </w:pPr>
      <w:r w:rsidRPr="005F6C74">
        <w:rPr>
          <w:lang w:val="en-US"/>
          <w:rPrChange w:id="5372" w:author="Sorin Salagean" w:date="2015-01-30T11:48:00Z">
            <w:rPr>
              <w:sz w:val="24"/>
              <w:szCs w:val="24"/>
              <w:lang w:val="en-US"/>
            </w:rPr>
          </w:rPrChange>
        </w:rPr>
        <w:t>Tip evenient</w:t>
      </w:r>
    </w:p>
    <w:p w14:paraId="12E0D928" w14:textId="77777777" w:rsidR="00C309D3" w:rsidRPr="005F6C74" w:rsidRDefault="00C309D3" w:rsidP="00C309D3">
      <w:pPr>
        <w:pStyle w:val="ListParagraph"/>
        <w:numPr>
          <w:ilvl w:val="0"/>
          <w:numId w:val="4"/>
        </w:numPr>
        <w:jc w:val="both"/>
        <w:rPr>
          <w:lang w:val="en-US"/>
          <w:rPrChange w:id="5373" w:author="Sorin Salagean" w:date="2015-01-30T11:48:00Z">
            <w:rPr>
              <w:sz w:val="24"/>
              <w:szCs w:val="24"/>
              <w:lang w:val="en-US"/>
            </w:rPr>
          </w:rPrChange>
        </w:rPr>
      </w:pPr>
      <w:r w:rsidRPr="005F6C74">
        <w:rPr>
          <w:lang w:val="en-US"/>
          <w:rPrChange w:id="5374" w:author="Sorin Salagean" w:date="2015-01-30T11:48:00Z">
            <w:rPr>
              <w:sz w:val="24"/>
              <w:szCs w:val="24"/>
              <w:lang w:val="en-US"/>
            </w:rPr>
          </w:rPrChange>
        </w:rPr>
        <w:t>Tip autovehicul</w:t>
      </w:r>
    </w:p>
    <w:p w14:paraId="194ACD2E" w14:textId="77777777" w:rsidR="00C309D3" w:rsidRPr="005F6C74" w:rsidRDefault="00C309D3" w:rsidP="00C309D3">
      <w:pPr>
        <w:pStyle w:val="ListParagraph"/>
        <w:numPr>
          <w:ilvl w:val="0"/>
          <w:numId w:val="4"/>
        </w:numPr>
        <w:jc w:val="both"/>
        <w:rPr>
          <w:lang w:val="en-US"/>
          <w:rPrChange w:id="5375" w:author="Sorin Salagean" w:date="2015-01-30T11:48:00Z">
            <w:rPr>
              <w:sz w:val="24"/>
              <w:szCs w:val="24"/>
              <w:lang w:val="en-US"/>
            </w:rPr>
          </w:rPrChange>
        </w:rPr>
      </w:pPr>
      <w:r w:rsidRPr="005F6C74">
        <w:rPr>
          <w:lang w:val="en-US"/>
          <w:rPrChange w:id="5376" w:author="Sorin Salagean" w:date="2015-01-30T11:48:00Z">
            <w:rPr>
              <w:sz w:val="24"/>
              <w:szCs w:val="24"/>
              <w:lang w:val="en-US"/>
            </w:rPr>
          </w:rPrChange>
        </w:rPr>
        <w:t>Request ID</w:t>
      </w:r>
    </w:p>
    <w:p w14:paraId="3557C06C" w14:textId="77777777" w:rsidR="00C309D3" w:rsidRPr="005F6C74" w:rsidRDefault="00C309D3" w:rsidP="00C309D3">
      <w:pPr>
        <w:pStyle w:val="ListParagraph"/>
        <w:numPr>
          <w:ilvl w:val="0"/>
          <w:numId w:val="4"/>
        </w:numPr>
        <w:jc w:val="both"/>
        <w:rPr>
          <w:lang w:val="en-US"/>
          <w:rPrChange w:id="5377" w:author="Sorin Salagean" w:date="2015-01-30T11:48:00Z">
            <w:rPr>
              <w:sz w:val="24"/>
              <w:szCs w:val="24"/>
              <w:lang w:val="en-US"/>
            </w:rPr>
          </w:rPrChange>
        </w:rPr>
      </w:pPr>
      <w:r w:rsidRPr="005F6C74">
        <w:rPr>
          <w:lang w:val="en-US"/>
          <w:rPrChange w:id="5378" w:author="Sorin Salagean" w:date="2015-01-30T11:48:00Z">
            <w:rPr>
              <w:sz w:val="24"/>
              <w:szCs w:val="24"/>
              <w:lang w:val="en-US"/>
            </w:rPr>
          </w:rPrChange>
        </w:rPr>
        <w:t>Beneficiar plata</w:t>
      </w:r>
    </w:p>
    <w:p w14:paraId="51912266" w14:textId="77777777" w:rsidR="00C309D3" w:rsidRPr="005F6C74" w:rsidRDefault="00C309D3" w:rsidP="00C309D3">
      <w:pPr>
        <w:pStyle w:val="ListParagraph"/>
        <w:numPr>
          <w:ilvl w:val="0"/>
          <w:numId w:val="4"/>
        </w:numPr>
        <w:jc w:val="both"/>
        <w:rPr>
          <w:lang w:val="en-US"/>
          <w:rPrChange w:id="5379" w:author="Sorin Salagean" w:date="2015-01-30T11:48:00Z">
            <w:rPr>
              <w:sz w:val="24"/>
              <w:szCs w:val="24"/>
              <w:lang w:val="en-US"/>
            </w:rPr>
          </w:rPrChange>
        </w:rPr>
      </w:pPr>
      <w:r w:rsidRPr="005F6C74">
        <w:rPr>
          <w:lang w:val="en-US"/>
          <w:rPrChange w:id="5380" w:author="Sorin Salagean" w:date="2015-01-30T11:48:00Z">
            <w:rPr>
              <w:sz w:val="24"/>
              <w:szCs w:val="24"/>
              <w:lang w:val="en-US"/>
            </w:rPr>
          </w:rPrChange>
        </w:rPr>
        <w:t>IBAN</w:t>
      </w:r>
    </w:p>
    <w:p w14:paraId="45044E4A" w14:textId="77777777" w:rsidR="00C309D3" w:rsidRPr="005F6C74" w:rsidRDefault="00C309D3" w:rsidP="00C309D3">
      <w:pPr>
        <w:pStyle w:val="ListParagraph"/>
        <w:numPr>
          <w:ilvl w:val="0"/>
          <w:numId w:val="4"/>
        </w:numPr>
        <w:jc w:val="both"/>
        <w:rPr>
          <w:lang w:val="en-US"/>
          <w:rPrChange w:id="5381" w:author="Sorin Salagean" w:date="2015-01-30T11:48:00Z">
            <w:rPr>
              <w:sz w:val="24"/>
              <w:szCs w:val="24"/>
              <w:lang w:val="en-US"/>
            </w:rPr>
          </w:rPrChange>
        </w:rPr>
      </w:pPr>
      <w:r w:rsidRPr="005F6C74">
        <w:rPr>
          <w:lang w:val="en-US"/>
          <w:rPrChange w:id="5382" w:author="Sorin Salagean" w:date="2015-01-30T11:48:00Z">
            <w:rPr>
              <w:sz w:val="24"/>
              <w:szCs w:val="24"/>
              <w:lang w:val="en-US"/>
            </w:rPr>
          </w:rPrChange>
        </w:rPr>
        <w:t>Stare</w:t>
      </w:r>
    </w:p>
    <w:p w14:paraId="7DB16D59" w14:textId="77777777" w:rsidR="00C309D3" w:rsidRPr="005F6C74" w:rsidRDefault="00C309D3" w:rsidP="00C309D3">
      <w:pPr>
        <w:pStyle w:val="ListParagraph"/>
        <w:numPr>
          <w:ilvl w:val="0"/>
          <w:numId w:val="4"/>
        </w:numPr>
        <w:jc w:val="both"/>
        <w:rPr>
          <w:lang w:val="en-US"/>
          <w:rPrChange w:id="5383" w:author="Sorin Salagean" w:date="2015-01-30T11:48:00Z">
            <w:rPr>
              <w:sz w:val="24"/>
              <w:szCs w:val="24"/>
              <w:lang w:val="en-US"/>
            </w:rPr>
          </w:rPrChange>
        </w:rPr>
      </w:pPr>
      <w:r w:rsidRPr="005F6C74">
        <w:rPr>
          <w:lang w:val="en-US"/>
          <w:rPrChange w:id="5384" w:author="Sorin Salagean" w:date="2015-01-30T11:48:00Z">
            <w:rPr>
              <w:sz w:val="24"/>
              <w:szCs w:val="24"/>
              <w:lang w:val="en-US"/>
            </w:rPr>
          </w:rPrChange>
        </w:rPr>
        <w:t>Valoare</w:t>
      </w:r>
    </w:p>
    <w:p w14:paraId="0CC4BD70" w14:textId="3A495338" w:rsidR="00C309D3" w:rsidDel="003C0AA5" w:rsidRDefault="00C309D3">
      <w:pPr>
        <w:pStyle w:val="ListParagraph"/>
        <w:jc w:val="both"/>
        <w:rPr>
          <w:del w:id="5385" w:author="Sorin Salagean" w:date="2015-02-02T12:57:00Z"/>
          <w:lang w:val="en-US"/>
        </w:rPr>
        <w:pPrChange w:id="5386" w:author="Sorin Salagean" w:date="2015-02-02T12:57:00Z">
          <w:pPr>
            <w:jc w:val="both"/>
          </w:pPr>
        </w:pPrChange>
      </w:pPr>
      <w:moveFromRangeStart w:id="5387" w:author="Sorin Salagean" w:date="2015-02-02T12:57:00Z" w:name="move410645149"/>
      <w:moveFrom w:id="5388" w:author="Sorin Salagean" w:date="2015-02-02T12:57:00Z">
        <w:r w:rsidRPr="005F6C74" w:rsidDel="003C0AA5">
          <w:rPr>
            <w:lang w:val="en-US"/>
            <w:rPrChange w:id="5389" w:author="Sorin Salagean" w:date="2015-01-30T11:48:00Z">
              <w:rPr>
                <w:sz w:val="24"/>
                <w:szCs w:val="24"/>
                <w:lang w:val="en-US"/>
              </w:rPr>
            </w:rPrChange>
          </w:rPr>
          <w:t>Cauzele si imprejurarile evenimentului asigurat</w:t>
        </w:r>
      </w:moveFrom>
      <w:moveFromRangeEnd w:id="5387"/>
    </w:p>
    <w:p w14:paraId="491AEC12" w14:textId="77777777" w:rsidR="003C0AA5" w:rsidRDefault="003C0AA5">
      <w:pPr>
        <w:pStyle w:val="ListParagraph"/>
        <w:jc w:val="both"/>
        <w:rPr>
          <w:ins w:id="5390" w:author="Sorin Salagean" w:date="2015-02-02T12:57:00Z"/>
          <w:sz w:val="24"/>
          <w:szCs w:val="24"/>
          <w:lang w:val="en-US"/>
        </w:rPr>
        <w:pPrChange w:id="5391" w:author="Sorin Salagean" w:date="2015-02-02T12:57:00Z">
          <w:pPr>
            <w:pStyle w:val="ListParagraph"/>
            <w:numPr>
              <w:numId w:val="4"/>
            </w:numPr>
            <w:ind w:hanging="360"/>
            <w:jc w:val="both"/>
          </w:pPr>
        </w:pPrChange>
      </w:pPr>
    </w:p>
    <w:p w14:paraId="19B25869" w14:textId="77777777" w:rsidR="00C309D3" w:rsidRPr="003C0AA5" w:rsidDel="003C0AA5" w:rsidRDefault="00C309D3">
      <w:pPr>
        <w:rPr>
          <w:del w:id="5392" w:author="Sorin Salagean" w:date="2015-02-02T12:57:00Z"/>
          <w:sz w:val="24"/>
          <w:szCs w:val="24"/>
          <w:lang w:val="en-US"/>
          <w:rPrChange w:id="5393" w:author="Sorin Salagean" w:date="2015-02-02T12:57:00Z">
            <w:rPr>
              <w:del w:id="5394" w:author="Sorin Salagean" w:date="2015-02-02T12:57:00Z"/>
              <w:lang w:val="en-US"/>
            </w:rPr>
          </w:rPrChange>
        </w:rPr>
        <w:pPrChange w:id="5395" w:author="Sorin Salagean" w:date="2015-02-02T12:57:00Z">
          <w:pPr>
            <w:jc w:val="both"/>
          </w:pPr>
        </w:pPrChange>
      </w:pPr>
    </w:p>
    <w:p w14:paraId="07CE85DB" w14:textId="77777777" w:rsidR="00596CEC" w:rsidRPr="005F6C74" w:rsidRDefault="00596CEC">
      <w:pPr>
        <w:rPr>
          <w:lang w:val="en-US"/>
          <w:rPrChange w:id="5396" w:author="Sorin Salagean" w:date="2015-01-30T11:48:00Z">
            <w:rPr>
              <w:sz w:val="24"/>
              <w:szCs w:val="24"/>
              <w:lang w:val="en-US"/>
            </w:rPr>
          </w:rPrChange>
        </w:rPr>
        <w:pPrChange w:id="5397" w:author="Sorin Salagean" w:date="2015-02-02T12:57:00Z">
          <w:pPr>
            <w:jc w:val="both"/>
          </w:pPr>
        </w:pPrChange>
      </w:pPr>
      <w:r w:rsidRPr="005F6C74">
        <w:rPr>
          <w:lang w:val="en-US"/>
          <w:rPrChange w:id="5398" w:author="Sorin Salagean" w:date="2015-01-30T11:48:00Z">
            <w:rPr>
              <w:sz w:val="24"/>
              <w:szCs w:val="24"/>
              <w:lang w:val="en-US"/>
            </w:rPr>
          </w:rPrChange>
        </w:rPr>
        <w:lastRenderedPageBreak/>
        <w:t>Campurile se autocompleteaza de catre OnBase prin interogare functie Insis.</w:t>
      </w:r>
    </w:p>
    <w:p w14:paraId="5D0B1310" w14:textId="77777777" w:rsidR="00C309D3" w:rsidRDefault="00C309D3" w:rsidP="00C309D3">
      <w:pPr>
        <w:jc w:val="both"/>
        <w:rPr>
          <w:sz w:val="24"/>
          <w:szCs w:val="24"/>
          <w:lang w:val="en-US"/>
        </w:rPr>
      </w:pPr>
      <w:r w:rsidRPr="005F6C74">
        <w:rPr>
          <w:lang w:val="en-US"/>
          <w:rPrChange w:id="5399" w:author="Sorin Salagean" w:date="2015-01-30T11:48:00Z">
            <w:rPr>
              <w:sz w:val="24"/>
              <w:szCs w:val="24"/>
              <w:lang w:val="en-US"/>
            </w:rPr>
          </w:rPrChange>
        </w:rPr>
        <w:t xml:space="preserve">Dupa completarea/autocompletarea fiecarul tip de document se </w:t>
      </w:r>
      <w:r w:rsidR="003F1C27" w:rsidRPr="005F6C74">
        <w:rPr>
          <w:lang w:val="en-US"/>
          <w:rPrChange w:id="5400" w:author="Sorin Salagean" w:date="2015-01-30T11:48:00Z">
            <w:rPr>
              <w:sz w:val="24"/>
              <w:szCs w:val="24"/>
              <w:lang w:val="en-US"/>
            </w:rPr>
          </w:rPrChange>
        </w:rPr>
        <w:t>a</w:t>
      </w:r>
      <w:r w:rsidRPr="005F6C74">
        <w:rPr>
          <w:lang w:val="en-US"/>
          <w:rPrChange w:id="5401" w:author="Sorin Salagean" w:date="2015-01-30T11:48:00Z">
            <w:rPr>
              <w:sz w:val="24"/>
              <w:szCs w:val="24"/>
              <w:lang w:val="en-US"/>
            </w:rPr>
          </w:rPrChange>
        </w:rPr>
        <w:t>pasa butonul Submit/Save pentru a se salva documentul si fi luat in considerare de sistem pentru trimitere pe fluxul de aprobari ce urmeaza.</w:t>
      </w:r>
    </w:p>
    <w:p w14:paraId="184B3876" w14:textId="77777777" w:rsidR="00663808" w:rsidRDefault="00663808" w:rsidP="00C309D3">
      <w:pPr>
        <w:jc w:val="both"/>
        <w:rPr>
          <w:sz w:val="24"/>
          <w:szCs w:val="24"/>
          <w:lang w:val="en-US"/>
        </w:rPr>
      </w:pPr>
    </w:p>
    <w:p w14:paraId="702905F3" w14:textId="77777777" w:rsidR="009B2193" w:rsidRDefault="003F1C27" w:rsidP="00AB457C">
      <w:pPr>
        <w:pStyle w:val="Heading2"/>
        <w:rPr>
          <w:ins w:id="5402" w:author="Sorin Salagean" w:date="2015-02-02T16:36:00Z"/>
          <w:rFonts w:asciiTheme="minorHAnsi" w:hAnsiTheme="minorHAnsi"/>
          <w:sz w:val="22"/>
          <w:szCs w:val="22"/>
          <w:lang w:val="en-US"/>
        </w:rPr>
      </w:pPr>
      <w:bookmarkStart w:id="5403" w:name="_Toc389553023"/>
      <w:r w:rsidRPr="009B2193">
        <w:rPr>
          <w:rFonts w:asciiTheme="minorHAnsi" w:hAnsiTheme="minorHAnsi"/>
          <w:sz w:val="22"/>
          <w:szCs w:val="22"/>
          <w:lang w:val="en-US"/>
          <w:rPrChange w:id="5404" w:author="Sorin Salagean" w:date="2015-01-30T13:13:00Z">
            <w:rPr>
              <w:lang w:val="en-US"/>
            </w:rPr>
          </w:rPrChange>
        </w:rPr>
        <w:t xml:space="preserve">Etapa </w:t>
      </w:r>
      <w:ins w:id="5405" w:author="Sorin Salagean" w:date="2015-01-30T13:13:00Z">
        <w:r w:rsidR="009B2193" w:rsidRPr="009B2193">
          <w:rPr>
            <w:rFonts w:asciiTheme="minorHAnsi" w:hAnsiTheme="minorHAnsi"/>
            <w:sz w:val="22"/>
            <w:szCs w:val="22"/>
            <w:lang w:val="en-US"/>
            <w:rPrChange w:id="5406" w:author="Sorin Salagean" w:date="2015-01-30T13:13:00Z">
              <w:rPr>
                <w:lang w:val="en-US"/>
              </w:rPr>
            </w:rPrChange>
          </w:rPr>
          <w:t>11 – Dosare inchise</w:t>
        </w:r>
      </w:ins>
    </w:p>
    <w:p w14:paraId="41859092" w14:textId="77777777" w:rsidR="001A5562" w:rsidRPr="00B32543" w:rsidRDefault="001A5562">
      <w:pPr>
        <w:rPr>
          <w:ins w:id="5407" w:author="Sorin Salagean" w:date="2015-01-30T16:48:00Z"/>
          <w:lang w:val="en-US"/>
        </w:rPr>
        <w:pPrChange w:id="5408" w:author="Sorin Salagean" w:date="2015-02-02T16:36:00Z">
          <w:pPr>
            <w:pStyle w:val="Heading2"/>
          </w:pPr>
        </w:pPrChange>
      </w:pPr>
    </w:p>
    <w:p w14:paraId="594B96A0" w14:textId="28E0F727" w:rsidR="00677778" w:rsidRPr="00677778" w:rsidRDefault="00677778">
      <w:pPr>
        <w:rPr>
          <w:ins w:id="5409" w:author="Sorin Salagean" w:date="2015-01-30T13:13:00Z"/>
          <w:lang w:val="en-US"/>
        </w:rPr>
        <w:pPrChange w:id="5410" w:author="Sorin Salagean" w:date="2015-01-30T16:48:00Z">
          <w:pPr>
            <w:pStyle w:val="Heading2"/>
          </w:pPr>
        </w:pPrChange>
      </w:pPr>
      <w:moveToRangeStart w:id="5411" w:author="Sorin Salagean" w:date="2015-01-30T16:48:00Z" w:name="move410399820"/>
      <w:moveTo w:id="5412" w:author="Sorin Salagean" w:date="2015-01-30T16:48:00Z">
        <w:r w:rsidRPr="00417114">
          <w:rPr>
            <w:lang w:val="en-US"/>
          </w:rPr>
          <w:t>In aceasta etapa ajung dosarele care intrunesc conditia de a fi inchise. Un dosar se inchide in momentul cand toate cererile de pe dosar sunt inchise. In OnBase triger-ul care face ca dosarul sa treaca in etapa Dosare inchise este atunci cand rezerva pe dosar (suma rezervelor pe toate cererile dosarului) este zero. Mai precis campul “Re</w:t>
        </w:r>
      </w:moveTo>
      <w:ins w:id="5413" w:author="Sorin Salagean" w:date="2015-01-30T16:48:00Z">
        <w:r>
          <w:rPr>
            <w:lang w:val="en-US"/>
          </w:rPr>
          <w:t>z</w:t>
        </w:r>
      </w:ins>
      <w:moveTo w:id="5414" w:author="Sorin Salagean" w:date="2015-01-30T16:48:00Z">
        <w:del w:id="5415" w:author="Sorin Salagean" w:date="2015-01-30T16:48:00Z">
          <w:r w:rsidRPr="00417114" w:rsidDel="00677778">
            <w:rPr>
              <w:lang w:val="en-US"/>
            </w:rPr>
            <w:delText>x</w:delText>
          </w:r>
        </w:del>
        <w:r w:rsidRPr="00417114">
          <w:rPr>
            <w:lang w:val="en-US"/>
          </w:rPr>
          <w:t>erva Insis” din tab-ul Lichidator are valoarea zero.</w:t>
        </w:r>
      </w:moveTo>
      <w:moveToRangeEnd w:id="5411"/>
    </w:p>
    <w:p w14:paraId="6108E53A" w14:textId="77777777" w:rsidR="009B2193" w:rsidRPr="00126240" w:rsidRDefault="009B2193" w:rsidP="009B2193">
      <w:pPr>
        <w:spacing w:line="276" w:lineRule="auto"/>
        <w:rPr>
          <w:ins w:id="5416" w:author="Sorin Salagean" w:date="2015-01-30T13:13:00Z"/>
          <w:b/>
          <w:noProof/>
        </w:rPr>
      </w:pPr>
      <w:ins w:id="5417" w:author="Sorin Salagean" w:date="2015-01-30T13:13:00Z">
        <w:r w:rsidRPr="0086384C">
          <w:rPr>
            <w:b/>
            <w:noProof/>
          </w:rPr>
          <w:t>Roluri si permisiuni:</w:t>
        </w:r>
      </w:ins>
    </w:p>
    <w:tbl>
      <w:tblPr>
        <w:tblStyle w:val="TableWeb2"/>
        <w:tblW w:w="0" w:type="auto"/>
        <w:tblLook w:val="04A0" w:firstRow="1" w:lastRow="0" w:firstColumn="1" w:lastColumn="0" w:noHBand="0" w:noVBand="1"/>
      </w:tblPr>
      <w:tblGrid>
        <w:gridCol w:w="1565"/>
        <w:gridCol w:w="3702"/>
        <w:gridCol w:w="5183"/>
      </w:tblGrid>
      <w:tr w:rsidR="009B2193" w:rsidRPr="00417114" w14:paraId="33B9C85F" w14:textId="77777777" w:rsidTr="00F013CB">
        <w:trPr>
          <w:cnfStyle w:val="100000000000" w:firstRow="1" w:lastRow="0" w:firstColumn="0" w:lastColumn="0" w:oddVBand="0" w:evenVBand="0" w:oddHBand="0" w:evenHBand="0" w:firstRowFirstColumn="0" w:firstRowLastColumn="0" w:lastRowFirstColumn="0" w:lastRowLastColumn="0"/>
          <w:trHeight w:val="362"/>
          <w:ins w:id="5418" w:author="Sorin Salagean" w:date="2015-01-30T13:13:00Z"/>
        </w:trPr>
        <w:tc>
          <w:tcPr>
            <w:tcW w:w="1505" w:type="dxa"/>
            <w:hideMark/>
          </w:tcPr>
          <w:p w14:paraId="2D4EDCE1" w14:textId="77777777" w:rsidR="009B2193" w:rsidRPr="00417114" w:rsidRDefault="009B2193" w:rsidP="009D6112">
            <w:pPr>
              <w:spacing w:line="276" w:lineRule="auto"/>
              <w:rPr>
                <w:ins w:id="5419" w:author="Sorin Salagean" w:date="2015-01-30T13:13:00Z"/>
                <w:rFonts w:asciiTheme="minorHAnsi" w:eastAsiaTheme="minorHAnsi" w:hAnsiTheme="minorHAnsi" w:cstheme="minorBidi"/>
                <w:b/>
                <w:noProof/>
                <w:sz w:val="22"/>
                <w:szCs w:val="22"/>
                <w:lang w:val="ro-RO"/>
              </w:rPr>
            </w:pPr>
            <w:ins w:id="5420" w:author="Sorin Salagean" w:date="2015-01-30T13:13:00Z">
              <w:r w:rsidRPr="00417114">
                <w:rPr>
                  <w:rFonts w:asciiTheme="minorHAnsi" w:eastAsiaTheme="minorHAnsi" w:hAnsiTheme="minorHAnsi" w:cstheme="minorBidi"/>
                  <w:b/>
                  <w:noProof/>
                  <w:sz w:val="22"/>
                  <w:szCs w:val="22"/>
                  <w:lang w:val="ro-RO"/>
                </w:rPr>
                <w:t>Nume grup</w:t>
              </w:r>
            </w:ins>
          </w:p>
        </w:tc>
        <w:tc>
          <w:tcPr>
            <w:tcW w:w="3662" w:type="dxa"/>
            <w:hideMark/>
          </w:tcPr>
          <w:p w14:paraId="457C726A" w14:textId="77777777" w:rsidR="009B2193" w:rsidRPr="00417114" w:rsidRDefault="009B2193" w:rsidP="009D6112">
            <w:pPr>
              <w:spacing w:line="276" w:lineRule="auto"/>
              <w:rPr>
                <w:ins w:id="5421" w:author="Sorin Salagean" w:date="2015-01-30T13:13:00Z"/>
                <w:rFonts w:asciiTheme="minorHAnsi" w:eastAsiaTheme="minorHAnsi" w:hAnsiTheme="minorHAnsi" w:cstheme="minorBidi"/>
                <w:b/>
                <w:noProof/>
                <w:sz w:val="22"/>
                <w:szCs w:val="22"/>
                <w:lang w:val="ro-RO"/>
              </w:rPr>
            </w:pPr>
            <w:ins w:id="5422" w:author="Sorin Salagean" w:date="2015-01-30T13:13:00Z">
              <w:r w:rsidRPr="00417114">
                <w:rPr>
                  <w:rFonts w:asciiTheme="minorHAnsi" w:eastAsiaTheme="minorHAnsi" w:hAnsiTheme="minorHAnsi" w:cstheme="minorBidi"/>
                  <w:b/>
                  <w:noProof/>
                  <w:sz w:val="22"/>
                  <w:szCs w:val="22"/>
                  <w:lang w:val="ro-RO"/>
                </w:rPr>
                <w:t>Drepturi</w:t>
              </w:r>
            </w:ins>
          </w:p>
        </w:tc>
        <w:tc>
          <w:tcPr>
            <w:tcW w:w="5123" w:type="dxa"/>
            <w:hideMark/>
          </w:tcPr>
          <w:p w14:paraId="523E1BB5" w14:textId="77777777" w:rsidR="009B2193" w:rsidRPr="00417114" w:rsidRDefault="009B2193" w:rsidP="009D6112">
            <w:pPr>
              <w:spacing w:line="276" w:lineRule="auto"/>
              <w:rPr>
                <w:ins w:id="5423" w:author="Sorin Salagean" w:date="2015-01-30T13:13:00Z"/>
                <w:rFonts w:asciiTheme="minorHAnsi" w:eastAsiaTheme="minorHAnsi" w:hAnsiTheme="minorHAnsi" w:cstheme="minorBidi"/>
                <w:b/>
                <w:noProof/>
                <w:sz w:val="22"/>
                <w:szCs w:val="22"/>
                <w:lang w:val="ro-RO"/>
              </w:rPr>
            </w:pPr>
            <w:ins w:id="5424" w:author="Sorin Salagean" w:date="2015-01-30T13:13:00Z">
              <w:r w:rsidRPr="00417114">
                <w:rPr>
                  <w:rFonts w:asciiTheme="minorHAnsi" w:eastAsiaTheme="minorHAnsi" w:hAnsiTheme="minorHAnsi" w:cstheme="minorBidi"/>
                  <w:b/>
                  <w:noProof/>
                  <w:sz w:val="22"/>
                  <w:szCs w:val="22"/>
                  <w:lang w:val="ro-RO"/>
                </w:rPr>
                <w:t>Cerinte de sistem</w:t>
              </w:r>
            </w:ins>
          </w:p>
        </w:tc>
      </w:tr>
      <w:tr w:rsidR="00F013CB" w:rsidRPr="00417114" w14:paraId="25D97481" w14:textId="77777777" w:rsidTr="00F013CB">
        <w:trPr>
          <w:trHeight w:val="857"/>
          <w:ins w:id="5425" w:author="Sorin Salagean" w:date="2015-01-30T13:13:00Z"/>
        </w:trPr>
        <w:tc>
          <w:tcPr>
            <w:tcW w:w="1505" w:type="dxa"/>
          </w:tcPr>
          <w:p w14:paraId="7948A147" w14:textId="1D064250" w:rsidR="00F013CB" w:rsidRPr="00417114" w:rsidRDefault="00F013CB" w:rsidP="00F013CB">
            <w:pPr>
              <w:rPr>
                <w:ins w:id="5426" w:author="Sorin Salagean" w:date="2015-01-30T13:13:00Z"/>
                <w:rFonts w:asciiTheme="minorHAnsi" w:eastAsiaTheme="minorHAnsi" w:hAnsiTheme="minorHAnsi" w:cstheme="minorBidi"/>
                <w:b/>
                <w:noProof/>
                <w:sz w:val="22"/>
                <w:szCs w:val="22"/>
                <w:lang w:val="ro-RO"/>
              </w:rPr>
            </w:pPr>
            <w:ins w:id="5427" w:author="Sorin Salagean" w:date="2015-02-02T17:52:00Z">
              <w:r>
                <w:rPr>
                  <w:rFonts w:asciiTheme="minorHAnsi" w:eastAsiaTheme="minorHAnsi" w:hAnsiTheme="minorHAnsi" w:cstheme="minorBidi"/>
                  <w:b/>
                  <w:noProof/>
                  <w:sz w:val="22"/>
                  <w:szCs w:val="22"/>
                  <w:lang w:val="ro-RO"/>
                </w:rPr>
                <w:t>Lichidator corporate</w:t>
              </w:r>
            </w:ins>
          </w:p>
        </w:tc>
        <w:tc>
          <w:tcPr>
            <w:tcW w:w="3662" w:type="dxa"/>
          </w:tcPr>
          <w:p w14:paraId="7260068B" w14:textId="6EB611AF" w:rsidR="00F013CB" w:rsidRPr="00417114" w:rsidRDefault="00F013CB">
            <w:pPr>
              <w:rPr>
                <w:ins w:id="5428" w:author="Sorin Salagean" w:date="2015-01-30T13:13:00Z"/>
                <w:rFonts w:asciiTheme="minorHAnsi" w:eastAsiaTheme="minorHAnsi" w:hAnsiTheme="minorHAnsi" w:cstheme="minorBidi"/>
                <w:b/>
                <w:noProof/>
                <w:sz w:val="22"/>
                <w:szCs w:val="22"/>
                <w:lang w:val="ro-RO"/>
              </w:rPr>
            </w:pPr>
            <w:ins w:id="5429" w:author="Sorin Salagean" w:date="2015-02-02T17:5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ins>
          </w:p>
        </w:tc>
        <w:tc>
          <w:tcPr>
            <w:tcW w:w="5123" w:type="dxa"/>
          </w:tcPr>
          <w:p w14:paraId="68E7F61C" w14:textId="5A0BE7EA" w:rsidR="00F013CB" w:rsidRPr="00417114" w:rsidRDefault="00F013CB">
            <w:pPr>
              <w:rPr>
                <w:ins w:id="5430" w:author="Sorin Salagean" w:date="2015-01-30T13:13:00Z"/>
                <w:rFonts w:asciiTheme="minorHAnsi" w:eastAsiaTheme="minorHAnsi" w:hAnsiTheme="minorHAnsi" w:cstheme="minorBidi"/>
                <w:b/>
                <w:noProof/>
                <w:sz w:val="22"/>
                <w:szCs w:val="22"/>
                <w:lang w:val="ro-RO"/>
              </w:rPr>
            </w:pPr>
            <w:ins w:id="5431" w:author="Sorin Salagean" w:date="2015-02-02T17:52:00Z">
              <w:r>
                <w:rPr>
                  <w:rFonts w:asciiTheme="minorHAnsi" w:eastAsiaTheme="minorHAnsi" w:hAnsiTheme="minorHAnsi" w:cstheme="minorBidi"/>
                  <w:b/>
                  <w:noProof/>
                  <w:sz w:val="22"/>
                  <w:szCs w:val="22"/>
                  <w:lang w:val="ro-RO"/>
                </w:rPr>
                <w:t>N/A</w:t>
              </w:r>
            </w:ins>
          </w:p>
        </w:tc>
      </w:tr>
      <w:tr w:rsidR="00F013CB" w:rsidRPr="00417114" w14:paraId="01964AC1" w14:textId="77777777" w:rsidTr="00F013CB">
        <w:trPr>
          <w:trHeight w:val="857"/>
          <w:ins w:id="5432" w:author="Sorin Salagean" w:date="2015-02-02T17:52:00Z"/>
        </w:trPr>
        <w:tc>
          <w:tcPr>
            <w:tcW w:w="1505" w:type="dxa"/>
          </w:tcPr>
          <w:p w14:paraId="463ECEFC" w14:textId="73D2A140" w:rsidR="00F013CB" w:rsidRDefault="00F013CB" w:rsidP="00F013CB">
            <w:pPr>
              <w:rPr>
                <w:ins w:id="5433" w:author="Sorin Salagean" w:date="2015-02-02T17:52:00Z"/>
                <w:b/>
                <w:noProof/>
              </w:rPr>
            </w:pPr>
            <w:ins w:id="5434" w:author="Sorin Salagean" w:date="2015-02-02T17:53:00Z">
              <w:r w:rsidRPr="008542AC">
                <w:rPr>
                  <w:rFonts w:asciiTheme="minorHAnsi" w:hAnsiTheme="minorHAnsi"/>
                  <w:b/>
                  <w:noProof/>
                  <w:sz w:val="22"/>
                  <w:szCs w:val="22"/>
                </w:rPr>
                <w:t>Lichidator retail grupa 1</w:t>
              </w:r>
            </w:ins>
          </w:p>
        </w:tc>
        <w:tc>
          <w:tcPr>
            <w:tcW w:w="3662" w:type="dxa"/>
          </w:tcPr>
          <w:p w14:paraId="729769CB" w14:textId="10AD2347" w:rsidR="00F013CB" w:rsidRPr="00417114" w:rsidRDefault="00F013CB" w:rsidP="00F013CB">
            <w:pPr>
              <w:rPr>
                <w:ins w:id="5435" w:author="Sorin Salagean" w:date="2015-02-02T17:52:00Z"/>
                <w:b/>
                <w:noProof/>
              </w:rPr>
            </w:pPr>
            <w:ins w:id="5436" w:author="Sorin Salagean" w:date="2015-02-02T17:5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ins>
          </w:p>
        </w:tc>
        <w:tc>
          <w:tcPr>
            <w:tcW w:w="5123" w:type="dxa"/>
          </w:tcPr>
          <w:p w14:paraId="35C27F31" w14:textId="45F5AEB6" w:rsidR="00F013CB" w:rsidRDefault="00F013CB">
            <w:pPr>
              <w:rPr>
                <w:ins w:id="5437" w:author="Sorin Salagean" w:date="2015-02-02T17:52:00Z"/>
                <w:b/>
                <w:noProof/>
              </w:rPr>
            </w:pPr>
            <w:ins w:id="5438" w:author="Sorin Salagean" w:date="2015-02-02T17:54:00Z">
              <w:r>
                <w:rPr>
                  <w:rFonts w:asciiTheme="minorHAnsi" w:eastAsiaTheme="minorHAnsi" w:hAnsiTheme="minorHAnsi" w:cstheme="minorBidi"/>
                  <w:b/>
                  <w:noProof/>
                  <w:sz w:val="22"/>
                  <w:szCs w:val="22"/>
                  <w:lang w:val="ro-RO"/>
                </w:rPr>
                <w:t>N/A</w:t>
              </w:r>
            </w:ins>
          </w:p>
        </w:tc>
      </w:tr>
      <w:tr w:rsidR="00F013CB" w:rsidRPr="00417114" w14:paraId="610DF1F0" w14:textId="77777777" w:rsidTr="00F013CB">
        <w:trPr>
          <w:trHeight w:val="857"/>
          <w:ins w:id="5439" w:author="Sorin Salagean" w:date="2015-02-02T17:52:00Z"/>
        </w:trPr>
        <w:tc>
          <w:tcPr>
            <w:tcW w:w="1505" w:type="dxa"/>
          </w:tcPr>
          <w:p w14:paraId="29FC074E" w14:textId="22A23577" w:rsidR="00F013CB" w:rsidRDefault="00F013CB">
            <w:pPr>
              <w:rPr>
                <w:ins w:id="5440" w:author="Sorin Salagean" w:date="2015-02-02T17:52:00Z"/>
                <w:b/>
                <w:noProof/>
              </w:rPr>
            </w:pPr>
            <w:ins w:id="5441" w:author="Sorin Salagean" w:date="2015-02-02T17:53:00Z">
              <w:r w:rsidRPr="008542AC">
                <w:rPr>
                  <w:rFonts w:asciiTheme="minorHAnsi" w:hAnsiTheme="minorHAnsi"/>
                  <w:b/>
                  <w:noProof/>
                  <w:sz w:val="22"/>
                  <w:szCs w:val="22"/>
                </w:rPr>
                <w:t xml:space="preserve">Lichidator retail grupa </w:t>
              </w:r>
              <w:r>
                <w:rPr>
                  <w:rFonts w:asciiTheme="minorHAnsi" w:hAnsiTheme="minorHAnsi"/>
                  <w:b/>
                  <w:noProof/>
                  <w:sz w:val="22"/>
                  <w:szCs w:val="22"/>
                </w:rPr>
                <w:t>2</w:t>
              </w:r>
            </w:ins>
          </w:p>
        </w:tc>
        <w:tc>
          <w:tcPr>
            <w:tcW w:w="3662" w:type="dxa"/>
          </w:tcPr>
          <w:p w14:paraId="44B0F734" w14:textId="46EDA431" w:rsidR="00F013CB" w:rsidRPr="00417114" w:rsidRDefault="00F013CB" w:rsidP="00F013CB">
            <w:pPr>
              <w:rPr>
                <w:ins w:id="5442" w:author="Sorin Salagean" w:date="2015-02-02T17:52:00Z"/>
                <w:b/>
                <w:noProof/>
              </w:rPr>
            </w:pPr>
            <w:ins w:id="5443" w:author="Sorin Salagean" w:date="2015-02-02T17:5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ins>
          </w:p>
        </w:tc>
        <w:tc>
          <w:tcPr>
            <w:tcW w:w="5123" w:type="dxa"/>
          </w:tcPr>
          <w:p w14:paraId="540864C0" w14:textId="619EC2C0" w:rsidR="00F013CB" w:rsidRDefault="00F013CB" w:rsidP="00F013CB">
            <w:pPr>
              <w:rPr>
                <w:ins w:id="5444" w:author="Sorin Salagean" w:date="2015-02-02T17:52:00Z"/>
                <w:b/>
                <w:noProof/>
              </w:rPr>
            </w:pPr>
            <w:ins w:id="5445" w:author="Sorin Salagean" w:date="2015-02-02T17:54:00Z">
              <w:r>
                <w:rPr>
                  <w:rFonts w:asciiTheme="minorHAnsi" w:eastAsiaTheme="minorHAnsi" w:hAnsiTheme="minorHAnsi" w:cstheme="minorBidi"/>
                  <w:b/>
                  <w:noProof/>
                  <w:sz w:val="22"/>
                  <w:szCs w:val="22"/>
                  <w:lang w:val="ro-RO"/>
                </w:rPr>
                <w:t>N/A</w:t>
              </w:r>
            </w:ins>
          </w:p>
        </w:tc>
      </w:tr>
      <w:tr w:rsidR="00F013CB" w:rsidRPr="00417114" w14:paraId="4F4ABD7E" w14:textId="77777777" w:rsidTr="00F013CB">
        <w:trPr>
          <w:trHeight w:val="857"/>
          <w:ins w:id="5446" w:author="Sorin Salagean" w:date="2015-02-02T17:53:00Z"/>
        </w:trPr>
        <w:tc>
          <w:tcPr>
            <w:tcW w:w="1505" w:type="dxa"/>
          </w:tcPr>
          <w:p w14:paraId="2FFC6C04" w14:textId="4F4A162B" w:rsidR="00F013CB" w:rsidRDefault="00F013CB">
            <w:pPr>
              <w:rPr>
                <w:ins w:id="5447" w:author="Sorin Salagean" w:date="2015-02-02T17:53:00Z"/>
                <w:b/>
                <w:noProof/>
              </w:rPr>
            </w:pPr>
            <w:ins w:id="5448" w:author="Sorin Salagean" w:date="2015-02-02T17:53:00Z">
              <w:r w:rsidRPr="008542AC">
                <w:rPr>
                  <w:rFonts w:asciiTheme="minorHAnsi" w:hAnsiTheme="minorHAnsi"/>
                  <w:b/>
                  <w:noProof/>
                  <w:sz w:val="22"/>
                  <w:szCs w:val="22"/>
                </w:rPr>
                <w:t xml:space="preserve">Lichidator retail grupa </w:t>
              </w:r>
              <w:r>
                <w:rPr>
                  <w:rFonts w:asciiTheme="minorHAnsi" w:hAnsiTheme="minorHAnsi"/>
                  <w:b/>
                  <w:noProof/>
                  <w:sz w:val="22"/>
                  <w:szCs w:val="22"/>
                </w:rPr>
                <w:t>3</w:t>
              </w:r>
            </w:ins>
          </w:p>
        </w:tc>
        <w:tc>
          <w:tcPr>
            <w:tcW w:w="3662" w:type="dxa"/>
          </w:tcPr>
          <w:p w14:paraId="01C8A8A1" w14:textId="7F71B871" w:rsidR="00F013CB" w:rsidRPr="00417114" w:rsidRDefault="00F013CB" w:rsidP="00F013CB">
            <w:pPr>
              <w:rPr>
                <w:ins w:id="5449" w:author="Sorin Salagean" w:date="2015-02-02T17:53:00Z"/>
                <w:b/>
                <w:noProof/>
              </w:rPr>
            </w:pPr>
            <w:ins w:id="5450" w:author="Sorin Salagean" w:date="2015-02-02T17:5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ins>
          </w:p>
        </w:tc>
        <w:tc>
          <w:tcPr>
            <w:tcW w:w="5123" w:type="dxa"/>
          </w:tcPr>
          <w:p w14:paraId="09F9CD6E" w14:textId="50224F53" w:rsidR="00F013CB" w:rsidRPr="00417114" w:rsidRDefault="00F013CB">
            <w:pPr>
              <w:rPr>
                <w:ins w:id="5451" w:author="Sorin Salagean" w:date="2015-02-02T17:53:00Z"/>
                <w:b/>
                <w:noProof/>
              </w:rPr>
            </w:pPr>
            <w:ins w:id="5452" w:author="Sorin Salagean" w:date="2015-02-02T17:54:00Z">
              <w:r>
                <w:rPr>
                  <w:rFonts w:asciiTheme="minorHAnsi" w:eastAsiaTheme="minorHAnsi" w:hAnsiTheme="minorHAnsi" w:cstheme="minorBidi"/>
                  <w:b/>
                  <w:noProof/>
                  <w:sz w:val="22"/>
                  <w:szCs w:val="22"/>
                  <w:lang w:val="ro-RO"/>
                </w:rPr>
                <w:t>N/A</w:t>
              </w:r>
            </w:ins>
          </w:p>
        </w:tc>
      </w:tr>
      <w:tr w:rsidR="00F013CB" w:rsidRPr="00417114" w14:paraId="76200150" w14:textId="77777777" w:rsidTr="00F013CB">
        <w:trPr>
          <w:trHeight w:val="857"/>
          <w:ins w:id="5453" w:author="Sorin Salagean" w:date="2015-02-02T17:53:00Z"/>
        </w:trPr>
        <w:tc>
          <w:tcPr>
            <w:tcW w:w="1505" w:type="dxa"/>
          </w:tcPr>
          <w:p w14:paraId="43EFC4D7" w14:textId="69D94B15" w:rsidR="00F013CB" w:rsidRDefault="00F013CB" w:rsidP="00F013CB">
            <w:pPr>
              <w:rPr>
                <w:ins w:id="5454" w:author="Sorin Salagean" w:date="2015-02-02T17:53:00Z"/>
                <w:b/>
                <w:noProof/>
              </w:rPr>
            </w:pPr>
            <w:ins w:id="5455" w:author="Sorin Salagean" w:date="2015-02-02T17:53:00Z">
              <w:r w:rsidRPr="008542AC">
                <w:rPr>
                  <w:rFonts w:asciiTheme="minorHAnsi" w:hAnsiTheme="minorHAnsi"/>
                  <w:b/>
                  <w:noProof/>
                  <w:sz w:val="22"/>
                  <w:szCs w:val="22"/>
                </w:rPr>
                <w:t>Supervizor</w:t>
              </w:r>
              <w:r>
                <w:rPr>
                  <w:rFonts w:asciiTheme="minorHAnsi" w:hAnsiTheme="minorHAnsi"/>
                  <w:b/>
                  <w:noProof/>
                  <w:sz w:val="22"/>
                  <w:szCs w:val="22"/>
                </w:rPr>
                <w:t xml:space="preserve"> – All flux</w:t>
              </w:r>
            </w:ins>
          </w:p>
        </w:tc>
        <w:tc>
          <w:tcPr>
            <w:tcW w:w="3662" w:type="dxa"/>
          </w:tcPr>
          <w:p w14:paraId="605F40D9" w14:textId="3DD70C4A" w:rsidR="00F013CB" w:rsidRPr="00417114" w:rsidRDefault="00F013CB" w:rsidP="00F013CB">
            <w:pPr>
              <w:rPr>
                <w:ins w:id="5456" w:author="Sorin Salagean" w:date="2015-02-02T17:53:00Z"/>
                <w:b/>
                <w:noProof/>
              </w:rPr>
            </w:pPr>
            <w:ins w:id="5457" w:author="Sorin Salagean" w:date="2015-02-02T17:5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4147AF61" w14:textId="69A13E20" w:rsidR="00F013CB" w:rsidRDefault="00F013CB" w:rsidP="00F013CB">
            <w:pPr>
              <w:rPr>
                <w:ins w:id="5458" w:author="Sorin Salagean" w:date="2015-02-02T17:53:00Z"/>
                <w:b/>
                <w:noProof/>
              </w:rPr>
            </w:pPr>
            <w:ins w:id="5459" w:author="Sorin Salagean" w:date="2015-02-02T17:53:00Z">
              <w:r>
                <w:rPr>
                  <w:rFonts w:asciiTheme="minorHAnsi" w:hAnsiTheme="minorHAnsi"/>
                  <w:b/>
                  <w:noProof/>
                  <w:sz w:val="22"/>
                  <w:szCs w:val="22"/>
                </w:rPr>
                <w:t>N/A</w:t>
              </w:r>
            </w:ins>
          </w:p>
        </w:tc>
      </w:tr>
    </w:tbl>
    <w:p w14:paraId="225734A8" w14:textId="77777777" w:rsidR="009B2193" w:rsidRDefault="009B2193" w:rsidP="009B2193">
      <w:pPr>
        <w:jc w:val="both"/>
        <w:rPr>
          <w:ins w:id="5460" w:author="Sorin Salagean" w:date="2015-01-30T13:13:00Z"/>
          <w:sz w:val="24"/>
          <w:szCs w:val="24"/>
          <w:lang w:val="en-US"/>
        </w:rPr>
      </w:pPr>
    </w:p>
    <w:p w14:paraId="068BE8ED" w14:textId="77777777" w:rsidR="009B2193" w:rsidRPr="00126240" w:rsidRDefault="009B2193" w:rsidP="009B2193">
      <w:pPr>
        <w:spacing w:line="276" w:lineRule="auto"/>
        <w:rPr>
          <w:ins w:id="5461" w:author="Sorin Salagean" w:date="2015-01-30T13:13:00Z"/>
          <w:b/>
          <w:noProof/>
        </w:rPr>
      </w:pPr>
      <w:ins w:id="5462" w:author="Sorin Salagean" w:date="2015-01-30T13:13: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25"/>
        <w:gridCol w:w="7525"/>
      </w:tblGrid>
      <w:tr w:rsidR="009B2193" w:rsidRPr="00126240" w14:paraId="7A73E4AE" w14:textId="77777777" w:rsidTr="003C0AA5">
        <w:trPr>
          <w:cnfStyle w:val="100000000000" w:firstRow="1" w:lastRow="0" w:firstColumn="0" w:lastColumn="0" w:oddVBand="0" w:evenVBand="0" w:oddHBand="0" w:evenHBand="0" w:firstRowFirstColumn="0" w:firstRowLastColumn="0" w:lastRowFirstColumn="0" w:lastRowLastColumn="0"/>
          <w:trHeight w:val="362"/>
          <w:ins w:id="5463" w:author="Sorin Salagean" w:date="2015-01-30T13:13:00Z"/>
        </w:trPr>
        <w:tc>
          <w:tcPr>
            <w:tcW w:w="2865" w:type="dxa"/>
            <w:hideMark/>
          </w:tcPr>
          <w:p w14:paraId="4073820C" w14:textId="77777777" w:rsidR="009B2193" w:rsidRPr="00417114" w:rsidRDefault="009B2193" w:rsidP="009D6112">
            <w:pPr>
              <w:spacing w:line="276" w:lineRule="auto"/>
              <w:rPr>
                <w:ins w:id="5464" w:author="Sorin Salagean" w:date="2015-01-30T13:13:00Z"/>
                <w:rFonts w:asciiTheme="minorHAnsi" w:eastAsiaTheme="minorHAnsi" w:hAnsiTheme="minorHAnsi" w:cstheme="minorBidi"/>
                <w:b/>
                <w:noProof/>
                <w:sz w:val="22"/>
                <w:szCs w:val="22"/>
                <w:lang w:val="ro-RO"/>
              </w:rPr>
            </w:pPr>
            <w:ins w:id="5465" w:author="Sorin Salagean" w:date="2015-01-30T13:13:00Z">
              <w:r w:rsidRPr="00417114">
                <w:rPr>
                  <w:rFonts w:asciiTheme="minorHAnsi" w:eastAsiaTheme="minorHAnsi" w:hAnsiTheme="minorHAnsi" w:cstheme="minorBidi"/>
                  <w:b/>
                  <w:noProof/>
                  <w:sz w:val="22"/>
                  <w:szCs w:val="22"/>
                  <w:lang w:val="ro-RO"/>
                </w:rPr>
                <w:t>Actiune</w:t>
              </w:r>
            </w:ins>
          </w:p>
        </w:tc>
        <w:tc>
          <w:tcPr>
            <w:tcW w:w="7465" w:type="dxa"/>
            <w:hideMark/>
          </w:tcPr>
          <w:p w14:paraId="2A50D7CF" w14:textId="77777777" w:rsidR="009B2193" w:rsidRPr="00417114" w:rsidRDefault="009B2193" w:rsidP="009D6112">
            <w:pPr>
              <w:spacing w:line="276" w:lineRule="auto"/>
              <w:rPr>
                <w:ins w:id="5466" w:author="Sorin Salagean" w:date="2015-01-30T13:13:00Z"/>
                <w:rFonts w:asciiTheme="minorHAnsi" w:eastAsiaTheme="minorHAnsi" w:hAnsiTheme="minorHAnsi" w:cstheme="minorBidi"/>
                <w:b/>
                <w:noProof/>
                <w:sz w:val="22"/>
                <w:szCs w:val="22"/>
                <w:lang w:val="ro-RO"/>
              </w:rPr>
            </w:pPr>
            <w:ins w:id="5467" w:author="Sorin Salagean" w:date="2015-01-30T13:13:00Z">
              <w:r w:rsidRPr="00417114">
                <w:rPr>
                  <w:rFonts w:asciiTheme="minorHAnsi" w:eastAsiaTheme="minorHAnsi" w:hAnsiTheme="minorHAnsi" w:cstheme="minorBidi"/>
                  <w:b/>
                  <w:noProof/>
                  <w:sz w:val="22"/>
                  <w:szCs w:val="22"/>
                  <w:lang w:val="ro-RO"/>
                </w:rPr>
                <w:t>Descriere Actiune</w:t>
              </w:r>
            </w:ins>
          </w:p>
        </w:tc>
      </w:tr>
      <w:tr w:rsidR="003C0AA5" w:rsidRPr="00126240" w14:paraId="381483E1" w14:textId="77777777" w:rsidTr="003C0AA5">
        <w:trPr>
          <w:trHeight w:val="362"/>
          <w:ins w:id="5468" w:author="Sorin Salagean" w:date="2015-01-30T13:13:00Z"/>
        </w:trPr>
        <w:tc>
          <w:tcPr>
            <w:tcW w:w="2865" w:type="dxa"/>
          </w:tcPr>
          <w:p w14:paraId="4B18E82A" w14:textId="0F5E3633" w:rsidR="003C0AA5" w:rsidRPr="00417114" w:rsidRDefault="003C0AA5">
            <w:pPr>
              <w:spacing w:line="276" w:lineRule="auto"/>
              <w:rPr>
                <w:ins w:id="5469" w:author="Sorin Salagean" w:date="2015-01-30T13:13:00Z"/>
                <w:rFonts w:asciiTheme="minorHAnsi" w:eastAsiaTheme="minorHAnsi" w:hAnsiTheme="minorHAnsi" w:cstheme="minorBidi"/>
                <w:b/>
                <w:noProof/>
                <w:sz w:val="22"/>
                <w:szCs w:val="22"/>
                <w:lang w:val="ro-RO"/>
              </w:rPr>
            </w:pPr>
            <w:ins w:id="5470" w:author="Sorin Salagean" w:date="2015-02-02T12:59:00Z">
              <w:r>
                <w:rPr>
                  <w:rFonts w:asciiTheme="minorHAnsi" w:eastAsiaTheme="minorHAnsi" w:hAnsiTheme="minorHAnsi" w:cstheme="minorBidi"/>
                  <w:b/>
                  <w:noProof/>
                  <w:sz w:val="22"/>
                  <w:szCs w:val="22"/>
                  <w:lang w:val="ro-RO"/>
                </w:rPr>
                <w:t>Setare Etapa „</w:t>
              </w:r>
            </w:ins>
            <w:ins w:id="5471" w:author="Sorin Salagean" w:date="2015-02-02T13:00:00Z">
              <w:r>
                <w:rPr>
                  <w:rFonts w:asciiTheme="minorHAnsi" w:eastAsiaTheme="minorHAnsi" w:hAnsiTheme="minorHAnsi" w:cstheme="minorBidi"/>
                  <w:b/>
                  <w:noProof/>
                  <w:sz w:val="22"/>
                  <w:szCs w:val="22"/>
                  <w:lang w:val="ro-RO"/>
                </w:rPr>
                <w:t>Dosare inchise”</w:t>
              </w:r>
            </w:ins>
          </w:p>
        </w:tc>
        <w:tc>
          <w:tcPr>
            <w:tcW w:w="7465" w:type="dxa"/>
          </w:tcPr>
          <w:p w14:paraId="158F5DF7" w14:textId="6665D228" w:rsidR="003C0AA5" w:rsidRPr="00417114" w:rsidRDefault="003C0AA5">
            <w:pPr>
              <w:spacing w:line="276" w:lineRule="auto"/>
              <w:rPr>
                <w:ins w:id="5472" w:author="Sorin Salagean" w:date="2015-01-30T13:13:00Z"/>
                <w:rFonts w:asciiTheme="minorHAnsi" w:eastAsiaTheme="minorHAnsi" w:hAnsiTheme="minorHAnsi" w:cstheme="minorBidi"/>
                <w:b/>
                <w:noProof/>
                <w:sz w:val="22"/>
                <w:szCs w:val="22"/>
                <w:lang w:val="ro-RO"/>
              </w:rPr>
            </w:pPr>
            <w:ins w:id="5473" w:author="Sorin Salagean" w:date="2015-02-02T12:59:00Z">
              <w:r>
                <w:rPr>
                  <w:rFonts w:asciiTheme="minorHAnsi" w:eastAsiaTheme="minorHAnsi" w:hAnsiTheme="minorHAnsi" w:cstheme="minorBidi"/>
                  <w:b/>
                  <w:noProof/>
                  <w:sz w:val="22"/>
                  <w:szCs w:val="22"/>
                  <w:lang w:val="ro-RO"/>
                </w:rPr>
                <w:t>Se va seta kw-ul „Etapa dosar” cu valoarea „</w:t>
              </w:r>
            </w:ins>
            <w:ins w:id="5474" w:author="Sorin Salagean" w:date="2015-02-02T13:01:00Z">
              <w:r w:rsidR="003A2B9A">
                <w:rPr>
                  <w:rFonts w:asciiTheme="minorHAnsi" w:eastAsiaTheme="minorHAnsi" w:hAnsiTheme="minorHAnsi" w:cstheme="minorBidi"/>
                  <w:b/>
                  <w:noProof/>
                  <w:sz w:val="22"/>
                  <w:szCs w:val="22"/>
                  <w:lang w:val="ro-RO"/>
                </w:rPr>
                <w:t>Dosare inchise</w:t>
              </w:r>
            </w:ins>
            <w:ins w:id="5475" w:author="Sorin Salagean" w:date="2015-02-02T12:59:00Z">
              <w:r>
                <w:rPr>
                  <w:rFonts w:asciiTheme="minorHAnsi" w:eastAsiaTheme="minorHAnsi" w:hAnsiTheme="minorHAnsi" w:cstheme="minorBidi"/>
                  <w:b/>
                  <w:noProof/>
                  <w:sz w:val="22"/>
                  <w:szCs w:val="22"/>
                  <w:lang w:val="ro-RO"/>
                </w:rPr>
                <w:t>”</w:t>
              </w:r>
            </w:ins>
          </w:p>
        </w:tc>
      </w:tr>
    </w:tbl>
    <w:p w14:paraId="06141C98" w14:textId="77777777" w:rsidR="009B2193" w:rsidRPr="00126240" w:rsidRDefault="009B2193" w:rsidP="009B2193">
      <w:pPr>
        <w:spacing w:line="276" w:lineRule="auto"/>
        <w:rPr>
          <w:ins w:id="5476" w:author="Sorin Salagean" w:date="2015-01-30T13:13:00Z"/>
          <w:rStyle w:val="EstiloCuerpo"/>
          <w:noProof/>
        </w:rPr>
      </w:pPr>
    </w:p>
    <w:p w14:paraId="1E712FE8" w14:textId="77777777" w:rsidR="001A5562" w:rsidRDefault="001A5562" w:rsidP="009B2193">
      <w:pPr>
        <w:spacing w:line="276" w:lineRule="auto"/>
        <w:rPr>
          <w:ins w:id="5477" w:author="Sorin Salagean" w:date="2015-02-02T16:37:00Z"/>
          <w:b/>
          <w:noProof/>
        </w:rPr>
      </w:pPr>
    </w:p>
    <w:p w14:paraId="752E151C" w14:textId="77777777" w:rsidR="001A5562" w:rsidRDefault="001A5562" w:rsidP="009B2193">
      <w:pPr>
        <w:spacing w:line="276" w:lineRule="auto"/>
        <w:rPr>
          <w:ins w:id="5478" w:author="Sorin Salagean" w:date="2015-02-02T16:37:00Z"/>
          <w:b/>
          <w:noProof/>
        </w:rPr>
      </w:pPr>
    </w:p>
    <w:p w14:paraId="1D1528E7" w14:textId="77777777" w:rsidR="001A5562" w:rsidRDefault="001A5562" w:rsidP="009B2193">
      <w:pPr>
        <w:spacing w:line="276" w:lineRule="auto"/>
        <w:rPr>
          <w:ins w:id="5479" w:author="Sorin Salagean" w:date="2015-02-02T16:37:00Z"/>
          <w:b/>
          <w:noProof/>
        </w:rPr>
      </w:pPr>
    </w:p>
    <w:p w14:paraId="138184CC" w14:textId="77777777" w:rsidR="00F013CB" w:rsidRDefault="00F013CB" w:rsidP="009B2193">
      <w:pPr>
        <w:spacing w:line="276" w:lineRule="auto"/>
        <w:rPr>
          <w:ins w:id="5480" w:author="Sorin Salagean" w:date="2015-02-02T17:54:00Z"/>
          <w:b/>
          <w:noProof/>
        </w:rPr>
      </w:pPr>
    </w:p>
    <w:p w14:paraId="4C999C21" w14:textId="77777777" w:rsidR="009B2193" w:rsidRPr="00126240" w:rsidRDefault="009B2193" w:rsidP="009B2193">
      <w:pPr>
        <w:spacing w:line="276" w:lineRule="auto"/>
        <w:rPr>
          <w:ins w:id="5481" w:author="Sorin Salagean" w:date="2015-01-30T13:13:00Z"/>
          <w:b/>
          <w:noProof/>
        </w:rPr>
      </w:pPr>
      <w:ins w:id="5482" w:author="Sorin Salagean" w:date="2015-01-30T13:13: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1947"/>
        <w:gridCol w:w="5209"/>
        <w:gridCol w:w="1132"/>
        <w:gridCol w:w="2162"/>
      </w:tblGrid>
      <w:tr w:rsidR="009B2193" w:rsidRPr="00126240" w14:paraId="3CAF25FC" w14:textId="77777777" w:rsidTr="003A2B9A">
        <w:trPr>
          <w:cnfStyle w:val="100000000000" w:firstRow="1" w:lastRow="0" w:firstColumn="0" w:lastColumn="0" w:oddVBand="0" w:evenVBand="0" w:oddHBand="0" w:evenHBand="0" w:firstRowFirstColumn="0" w:firstRowLastColumn="0" w:lastRowFirstColumn="0" w:lastRowLastColumn="0"/>
          <w:trHeight w:val="362"/>
          <w:ins w:id="5483" w:author="Sorin Salagean" w:date="2015-01-30T13:13:00Z"/>
        </w:trPr>
        <w:tc>
          <w:tcPr>
            <w:tcW w:w="1887" w:type="dxa"/>
            <w:hideMark/>
          </w:tcPr>
          <w:p w14:paraId="3C077E92" w14:textId="77777777" w:rsidR="009B2193" w:rsidRPr="00417114" w:rsidRDefault="009B2193" w:rsidP="009D6112">
            <w:pPr>
              <w:spacing w:line="276" w:lineRule="auto"/>
              <w:rPr>
                <w:ins w:id="5484" w:author="Sorin Salagean" w:date="2015-01-30T13:13:00Z"/>
                <w:rFonts w:asciiTheme="minorHAnsi" w:eastAsiaTheme="minorHAnsi" w:hAnsiTheme="minorHAnsi" w:cstheme="minorBidi"/>
                <w:b/>
                <w:noProof/>
                <w:sz w:val="22"/>
                <w:szCs w:val="22"/>
                <w:lang w:val="ro-RO"/>
              </w:rPr>
            </w:pPr>
            <w:ins w:id="5485" w:author="Sorin Salagean" w:date="2015-01-30T13:13:00Z">
              <w:r w:rsidRPr="00417114">
                <w:rPr>
                  <w:rFonts w:asciiTheme="minorHAnsi" w:eastAsiaTheme="minorHAnsi" w:hAnsiTheme="minorHAnsi" w:cstheme="minorBidi"/>
                  <w:b/>
                  <w:noProof/>
                  <w:sz w:val="22"/>
                  <w:szCs w:val="22"/>
                  <w:lang w:val="ro-RO"/>
                </w:rPr>
                <w:t>Nume task</w:t>
              </w:r>
            </w:ins>
          </w:p>
        </w:tc>
        <w:tc>
          <w:tcPr>
            <w:tcW w:w="5169" w:type="dxa"/>
            <w:hideMark/>
          </w:tcPr>
          <w:p w14:paraId="068F860D" w14:textId="77777777" w:rsidR="009B2193" w:rsidRPr="00417114" w:rsidRDefault="009B2193" w:rsidP="009D6112">
            <w:pPr>
              <w:spacing w:line="276" w:lineRule="auto"/>
              <w:rPr>
                <w:ins w:id="5486" w:author="Sorin Salagean" w:date="2015-01-30T13:13:00Z"/>
                <w:rFonts w:asciiTheme="minorHAnsi" w:eastAsiaTheme="minorHAnsi" w:hAnsiTheme="minorHAnsi" w:cstheme="minorBidi"/>
                <w:b/>
                <w:noProof/>
                <w:sz w:val="22"/>
                <w:szCs w:val="22"/>
                <w:lang w:val="ro-RO"/>
              </w:rPr>
            </w:pPr>
            <w:ins w:id="5487" w:author="Sorin Salagean" w:date="2015-01-30T13:13:00Z">
              <w:r w:rsidRPr="00417114">
                <w:rPr>
                  <w:rFonts w:asciiTheme="minorHAnsi" w:eastAsiaTheme="minorHAnsi" w:hAnsiTheme="minorHAnsi" w:cstheme="minorBidi"/>
                  <w:b/>
                  <w:noProof/>
                  <w:sz w:val="22"/>
                  <w:szCs w:val="22"/>
                  <w:lang w:val="ro-RO"/>
                </w:rPr>
                <w:t>Descriere</w:t>
              </w:r>
            </w:ins>
          </w:p>
        </w:tc>
        <w:tc>
          <w:tcPr>
            <w:tcW w:w="1092" w:type="dxa"/>
            <w:hideMark/>
          </w:tcPr>
          <w:p w14:paraId="4B16607C" w14:textId="77777777" w:rsidR="009B2193" w:rsidRPr="00417114" w:rsidRDefault="009B2193" w:rsidP="009D6112">
            <w:pPr>
              <w:spacing w:line="276" w:lineRule="auto"/>
              <w:rPr>
                <w:ins w:id="5488" w:author="Sorin Salagean" w:date="2015-01-30T13:13:00Z"/>
                <w:rFonts w:asciiTheme="minorHAnsi" w:eastAsiaTheme="minorHAnsi" w:hAnsiTheme="minorHAnsi" w:cstheme="minorBidi"/>
                <w:b/>
                <w:noProof/>
                <w:sz w:val="22"/>
                <w:szCs w:val="22"/>
                <w:lang w:val="ro-RO"/>
              </w:rPr>
            </w:pPr>
            <w:ins w:id="5489" w:author="Sorin Salagean" w:date="2015-01-30T13:13:00Z">
              <w:r w:rsidRPr="00417114">
                <w:rPr>
                  <w:rFonts w:asciiTheme="minorHAnsi" w:eastAsiaTheme="minorHAnsi" w:hAnsiTheme="minorHAnsi" w:cstheme="minorBidi"/>
                  <w:b/>
                  <w:noProof/>
                  <w:sz w:val="22"/>
                  <w:szCs w:val="22"/>
                  <w:lang w:val="ro-RO"/>
                </w:rPr>
                <w:t>Validari</w:t>
              </w:r>
            </w:ins>
          </w:p>
        </w:tc>
        <w:tc>
          <w:tcPr>
            <w:tcW w:w="2102" w:type="dxa"/>
          </w:tcPr>
          <w:p w14:paraId="348064FE" w14:textId="77777777" w:rsidR="009B2193" w:rsidRPr="00417114" w:rsidRDefault="009B2193" w:rsidP="009D6112">
            <w:pPr>
              <w:spacing w:line="276" w:lineRule="auto"/>
              <w:rPr>
                <w:ins w:id="5490" w:author="Sorin Salagean" w:date="2015-01-30T13:13:00Z"/>
                <w:rFonts w:asciiTheme="minorHAnsi" w:eastAsiaTheme="minorHAnsi" w:hAnsiTheme="minorHAnsi" w:cstheme="minorBidi"/>
                <w:b/>
                <w:noProof/>
                <w:sz w:val="22"/>
                <w:szCs w:val="22"/>
                <w:lang w:val="ro-RO"/>
              </w:rPr>
            </w:pPr>
            <w:ins w:id="5491" w:author="Sorin Salagean" w:date="2015-01-30T13:13:00Z">
              <w:r w:rsidRPr="00417114">
                <w:rPr>
                  <w:rFonts w:asciiTheme="minorHAnsi" w:eastAsiaTheme="minorHAnsi" w:hAnsiTheme="minorHAnsi" w:cstheme="minorBidi"/>
                  <w:b/>
                  <w:noProof/>
                  <w:sz w:val="22"/>
                  <w:szCs w:val="22"/>
                  <w:lang w:val="ro-RO"/>
                </w:rPr>
                <w:t>Cerinte sistem</w:t>
              </w:r>
            </w:ins>
          </w:p>
        </w:tc>
      </w:tr>
      <w:tr w:rsidR="009B2193" w:rsidRPr="003A2B9A" w14:paraId="414B99FB" w14:textId="77777777" w:rsidTr="003A2B9A">
        <w:trPr>
          <w:trHeight w:val="362"/>
          <w:ins w:id="5492" w:author="Sorin Salagean" w:date="2015-01-30T13:13:00Z"/>
        </w:trPr>
        <w:tc>
          <w:tcPr>
            <w:tcW w:w="1887" w:type="dxa"/>
          </w:tcPr>
          <w:p w14:paraId="265119DA" w14:textId="222E1338" w:rsidR="009B2193" w:rsidRPr="00CB26B7" w:rsidRDefault="003A2B9A" w:rsidP="009D6112">
            <w:pPr>
              <w:spacing w:line="276" w:lineRule="auto"/>
              <w:rPr>
                <w:ins w:id="5493" w:author="Sorin Salagean" w:date="2015-01-30T13:13:00Z"/>
                <w:rFonts w:asciiTheme="minorHAnsi" w:hAnsiTheme="minorHAnsi"/>
                <w:b/>
                <w:noProof/>
                <w:sz w:val="22"/>
                <w:szCs w:val="22"/>
                <w:rPrChange w:id="5494" w:author="Sorin Salagean" w:date="2015-02-09T11:09:00Z">
                  <w:rPr>
                    <w:ins w:id="5495" w:author="Sorin Salagean" w:date="2015-01-30T13:13:00Z"/>
                    <w:b/>
                    <w:noProof/>
                  </w:rPr>
                </w:rPrChange>
              </w:rPr>
            </w:pPr>
            <w:ins w:id="5496" w:author="Sorin Salagean" w:date="2015-02-02T13:01:00Z">
              <w:r w:rsidRPr="00CB26B7">
                <w:rPr>
                  <w:b/>
                  <w:noProof/>
                </w:rPr>
                <w:lastRenderedPageBreak/>
                <w:t>Trimit la Dosare Noi</w:t>
              </w:r>
            </w:ins>
          </w:p>
        </w:tc>
        <w:tc>
          <w:tcPr>
            <w:tcW w:w="5169" w:type="dxa"/>
          </w:tcPr>
          <w:p w14:paraId="105989DA" w14:textId="1A0484EA" w:rsidR="009B2193" w:rsidRPr="00CB26B7" w:rsidRDefault="003A2B9A" w:rsidP="009D6112">
            <w:pPr>
              <w:spacing w:line="276" w:lineRule="auto"/>
              <w:rPr>
                <w:ins w:id="5497" w:author="Sorin Salagean" w:date="2015-01-30T13:13:00Z"/>
                <w:rFonts w:asciiTheme="minorHAnsi" w:hAnsiTheme="minorHAnsi"/>
                <w:noProof/>
                <w:sz w:val="22"/>
                <w:szCs w:val="22"/>
                <w:rPrChange w:id="5498" w:author="Sorin Salagean" w:date="2015-02-09T11:09:00Z">
                  <w:rPr>
                    <w:ins w:id="5499" w:author="Sorin Salagean" w:date="2015-01-30T13:13:00Z"/>
                    <w:b/>
                    <w:noProof/>
                  </w:rPr>
                </w:rPrChange>
              </w:rPr>
            </w:pPr>
            <w:ins w:id="5500" w:author="Sorin Salagean" w:date="2015-02-02T13:02:00Z">
              <w:r w:rsidRPr="00CB26B7">
                <w:rPr>
                  <w:noProof/>
                  <w:rPrChange w:id="5501" w:author="Sorin Salagean" w:date="2015-02-09T11:09:00Z">
                    <w:rPr>
                      <w:b/>
                      <w:noProof/>
                    </w:rPr>
                  </w:rPrChange>
                </w:rPr>
                <w:t>Se va crea o nota</w:t>
              </w:r>
            </w:ins>
            <w:ins w:id="5502" w:author="Sorin Salagean" w:date="2015-02-02T13:03:00Z">
              <w:r w:rsidRPr="00CB26B7">
                <w:rPr>
                  <w:noProof/>
                  <w:rPrChange w:id="5503" w:author="Sorin Salagean" w:date="2015-02-09T11:09:00Z">
                    <w:rPr>
                      <w:b/>
                      <w:noProof/>
                    </w:rPr>
                  </w:rPrChange>
                </w:rPr>
                <w:t>, cu motivul trimiterii in etapa “Lichidator (Dosare noi)” si se va trimite documentul in etapa respectiva</w:t>
              </w:r>
            </w:ins>
          </w:p>
        </w:tc>
        <w:tc>
          <w:tcPr>
            <w:tcW w:w="1092" w:type="dxa"/>
          </w:tcPr>
          <w:p w14:paraId="560A38E0" w14:textId="77777777" w:rsidR="009B2193" w:rsidRPr="00CB26B7" w:rsidRDefault="009B2193" w:rsidP="009D6112">
            <w:pPr>
              <w:spacing w:line="276" w:lineRule="auto"/>
              <w:rPr>
                <w:ins w:id="5504" w:author="Sorin Salagean" w:date="2015-01-30T13:13:00Z"/>
                <w:rFonts w:asciiTheme="minorHAnsi" w:hAnsiTheme="minorHAnsi"/>
                <w:b/>
                <w:noProof/>
                <w:sz w:val="22"/>
                <w:szCs w:val="22"/>
                <w:rPrChange w:id="5505" w:author="Sorin Salagean" w:date="2015-02-09T11:09:00Z">
                  <w:rPr>
                    <w:ins w:id="5506" w:author="Sorin Salagean" w:date="2015-01-30T13:13:00Z"/>
                    <w:b/>
                    <w:noProof/>
                  </w:rPr>
                </w:rPrChange>
              </w:rPr>
            </w:pPr>
          </w:p>
        </w:tc>
        <w:tc>
          <w:tcPr>
            <w:tcW w:w="2102" w:type="dxa"/>
          </w:tcPr>
          <w:p w14:paraId="6134CA8E" w14:textId="097FAF9E" w:rsidR="009B2193" w:rsidRPr="00CB26B7" w:rsidRDefault="003A2B9A" w:rsidP="009D6112">
            <w:pPr>
              <w:spacing w:line="276" w:lineRule="auto"/>
              <w:rPr>
                <w:ins w:id="5507" w:author="Sorin Salagean" w:date="2015-01-30T13:13:00Z"/>
                <w:rFonts w:asciiTheme="minorHAnsi" w:hAnsiTheme="minorHAnsi"/>
                <w:noProof/>
                <w:sz w:val="22"/>
                <w:szCs w:val="22"/>
                <w:rPrChange w:id="5508" w:author="Sorin Salagean" w:date="2015-02-09T11:09:00Z">
                  <w:rPr>
                    <w:ins w:id="5509" w:author="Sorin Salagean" w:date="2015-01-30T13:13:00Z"/>
                    <w:b/>
                    <w:noProof/>
                  </w:rPr>
                </w:rPrChange>
              </w:rPr>
            </w:pPr>
            <w:ins w:id="5510" w:author="Sorin Salagean" w:date="2015-02-02T13:04:00Z">
              <w:r w:rsidRPr="00CB26B7">
                <w:rPr>
                  <w:noProof/>
                </w:rPr>
                <w:t xml:space="preserve">Muta documentul in </w:t>
              </w:r>
              <w:r w:rsidRPr="00CB26B7">
                <w:rPr>
                  <w:b/>
                  <w:noProof/>
                  <w:rPrChange w:id="5511" w:author="Sorin Salagean" w:date="2015-02-09T11:09:00Z">
                    <w:rPr>
                      <w:noProof/>
                    </w:rPr>
                  </w:rPrChange>
                </w:rPr>
                <w:t>Etapa – Lichidator (dosare noi)</w:t>
              </w:r>
              <w:r w:rsidRPr="00CB26B7">
                <w:rPr>
                  <w:noProof/>
                </w:rPr>
                <w:t xml:space="preserve">. </w:t>
              </w:r>
            </w:ins>
          </w:p>
        </w:tc>
      </w:tr>
      <w:tr w:rsidR="003A2B9A" w:rsidRPr="003A2B9A" w14:paraId="2C8650E2" w14:textId="77777777" w:rsidTr="003A2B9A">
        <w:trPr>
          <w:trHeight w:val="362"/>
          <w:ins w:id="5512" w:author="Sorin Salagean" w:date="2015-02-02T13:08:00Z"/>
        </w:trPr>
        <w:tc>
          <w:tcPr>
            <w:tcW w:w="1887" w:type="dxa"/>
          </w:tcPr>
          <w:p w14:paraId="2BCD8A2D" w14:textId="2536EE39" w:rsidR="003A2B9A" w:rsidRPr="00CB26B7" w:rsidRDefault="003A2B9A" w:rsidP="009D6112">
            <w:pPr>
              <w:spacing w:line="276" w:lineRule="auto"/>
              <w:rPr>
                <w:ins w:id="5513" w:author="Sorin Salagean" w:date="2015-02-02T13:08:00Z"/>
                <w:rFonts w:asciiTheme="minorHAnsi" w:hAnsiTheme="minorHAnsi"/>
                <w:b/>
                <w:noProof/>
                <w:sz w:val="22"/>
                <w:szCs w:val="22"/>
                <w:rPrChange w:id="5514" w:author="Sorin Salagean" w:date="2015-02-09T11:09:00Z">
                  <w:rPr>
                    <w:ins w:id="5515" w:author="Sorin Salagean" w:date="2015-02-02T13:08:00Z"/>
                    <w:b/>
                    <w:noProof/>
                  </w:rPr>
                </w:rPrChange>
              </w:rPr>
            </w:pPr>
            <w:ins w:id="5516" w:author="Sorin Salagean" w:date="2015-02-02T13:08:00Z">
              <w:r w:rsidRPr="00CB26B7">
                <w:rPr>
                  <w:b/>
                </w:rPr>
                <w:t>Trimite mesaj (nota)</w:t>
              </w:r>
            </w:ins>
          </w:p>
        </w:tc>
        <w:tc>
          <w:tcPr>
            <w:tcW w:w="5169" w:type="dxa"/>
          </w:tcPr>
          <w:p w14:paraId="073AAF2D" w14:textId="7F93113B" w:rsidR="003A2B9A" w:rsidRPr="00CB26B7" w:rsidRDefault="003A2B9A" w:rsidP="009D6112">
            <w:pPr>
              <w:spacing w:line="276" w:lineRule="auto"/>
              <w:rPr>
                <w:ins w:id="5517" w:author="Sorin Salagean" w:date="2015-02-02T13:08:00Z"/>
                <w:rFonts w:asciiTheme="minorHAnsi" w:hAnsiTheme="minorHAnsi"/>
                <w:noProof/>
                <w:sz w:val="22"/>
                <w:szCs w:val="22"/>
                <w:rPrChange w:id="5518" w:author="Sorin Salagean" w:date="2015-02-09T11:09:00Z">
                  <w:rPr>
                    <w:ins w:id="5519" w:author="Sorin Salagean" w:date="2015-02-02T13:08:00Z"/>
                    <w:noProof/>
                  </w:rPr>
                </w:rPrChange>
              </w:rPr>
            </w:pPr>
            <w:ins w:id="5520" w:author="Sorin Salagean" w:date="2015-02-02T13:09:00Z">
              <w:r w:rsidRPr="00CB26B7">
                <w:t>Se poate trimite un mesaj Nota catre oricare din grupuri</w:t>
              </w:r>
            </w:ins>
          </w:p>
        </w:tc>
        <w:tc>
          <w:tcPr>
            <w:tcW w:w="1092" w:type="dxa"/>
          </w:tcPr>
          <w:p w14:paraId="715F081E" w14:textId="77777777" w:rsidR="003A2B9A" w:rsidRPr="00CB26B7" w:rsidRDefault="003A2B9A" w:rsidP="009D6112">
            <w:pPr>
              <w:spacing w:line="276" w:lineRule="auto"/>
              <w:rPr>
                <w:ins w:id="5521" w:author="Sorin Salagean" w:date="2015-02-02T13:08:00Z"/>
                <w:rFonts w:asciiTheme="minorHAnsi" w:hAnsiTheme="minorHAnsi"/>
                <w:b/>
                <w:noProof/>
                <w:sz w:val="22"/>
                <w:szCs w:val="22"/>
                <w:rPrChange w:id="5522" w:author="Sorin Salagean" w:date="2015-02-09T11:09:00Z">
                  <w:rPr>
                    <w:ins w:id="5523" w:author="Sorin Salagean" w:date="2015-02-02T13:08:00Z"/>
                    <w:b/>
                    <w:noProof/>
                  </w:rPr>
                </w:rPrChange>
              </w:rPr>
            </w:pPr>
          </w:p>
        </w:tc>
        <w:tc>
          <w:tcPr>
            <w:tcW w:w="2102" w:type="dxa"/>
          </w:tcPr>
          <w:p w14:paraId="65C75EA2" w14:textId="6DB39D0C" w:rsidR="003A2B9A" w:rsidRPr="00CB26B7" w:rsidRDefault="003A2B9A" w:rsidP="009D6112">
            <w:pPr>
              <w:spacing w:line="276" w:lineRule="auto"/>
              <w:rPr>
                <w:ins w:id="5524" w:author="Sorin Salagean" w:date="2015-02-02T13:08:00Z"/>
                <w:rFonts w:asciiTheme="minorHAnsi" w:hAnsiTheme="minorHAnsi"/>
                <w:noProof/>
                <w:sz w:val="22"/>
                <w:szCs w:val="22"/>
                <w:rPrChange w:id="5525" w:author="Sorin Salagean" w:date="2015-02-09T11:09:00Z">
                  <w:rPr>
                    <w:ins w:id="5526" w:author="Sorin Salagean" w:date="2015-02-02T13:08:00Z"/>
                    <w:noProof/>
                  </w:rPr>
                </w:rPrChange>
              </w:rPr>
            </w:pPr>
            <w:ins w:id="5527" w:author="Sorin Salagean" w:date="2015-02-02T13:09:00Z">
              <w:r w:rsidRPr="00CB26B7">
                <w:t>Create Note</w:t>
              </w:r>
            </w:ins>
          </w:p>
        </w:tc>
      </w:tr>
    </w:tbl>
    <w:p w14:paraId="5342BDD3" w14:textId="5884EE35" w:rsidR="003F1C27" w:rsidRPr="009B2193" w:rsidRDefault="003F1C27" w:rsidP="00AB457C">
      <w:pPr>
        <w:pStyle w:val="Heading2"/>
        <w:rPr>
          <w:rFonts w:asciiTheme="minorHAnsi" w:eastAsiaTheme="minorHAnsi" w:hAnsiTheme="minorHAnsi" w:cstheme="minorBidi"/>
          <w:color w:val="auto"/>
          <w:sz w:val="22"/>
          <w:szCs w:val="22"/>
          <w:lang w:val="en-US"/>
          <w:rPrChange w:id="5528" w:author="Sorin Salagean" w:date="2015-01-30T13:13:00Z">
            <w:rPr>
              <w:lang w:val="en-US"/>
            </w:rPr>
          </w:rPrChange>
        </w:rPr>
      </w:pPr>
      <w:del w:id="5529" w:author="Sorin Salagean" w:date="2015-01-30T13:13:00Z">
        <w:r w:rsidRPr="009B2193" w:rsidDel="009B2193">
          <w:rPr>
            <w:rFonts w:asciiTheme="minorHAnsi" w:eastAsiaTheme="minorHAnsi" w:hAnsiTheme="minorHAnsi" w:cstheme="minorBidi"/>
            <w:color w:val="auto"/>
            <w:sz w:val="22"/>
            <w:szCs w:val="22"/>
            <w:lang w:val="en-US"/>
            <w:rPrChange w:id="5530" w:author="Sorin Salagean" w:date="2015-01-30T13:13:00Z">
              <w:rPr>
                <w:lang w:val="en-US"/>
              </w:rPr>
            </w:rPrChange>
          </w:rPr>
          <w:delText xml:space="preserve">Aprobare </w:delText>
        </w:r>
        <w:r w:rsidR="00DE20CD" w:rsidRPr="009B2193" w:rsidDel="009B2193">
          <w:rPr>
            <w:rFonts w:asciiTheme="minorHAnsi" w:eastAsiaTheme="minorHAnsi" w:hAnsiTheme="minorHAnsi" w:cstheme="minorBidi"/>
            <w:color w:val="auto"/>
            <w:sz w:val="22"/>
            <w:szCs w:val="22"/>
            <w:lang w:val="en-US"/>
            <w:rPrChange w:id="5531" w:author="Sorin Salagean" w:date="2015-01-30T13:13:00Z">
              <w:rPr>
                <w:lang w:val="en-US"/>
              </w:rPr>
            </w:rPrChange>
          </w:rPr>
          <w:delText>– Accept plata</w:delText>
        </w:r>
      </w:del>
      <w:bookmarkEnd w:id="5403"/>
    </w:p>
    <w:p w14:paraId="7AAB5231" w14:textId="2AAAEC6F" w:rsidR="00DE20CD" w:rsidRPr="005F6C74" w:rsidDel="003A2B9A" w:rsidRDefault="00DE20CD">
      <w:pPr>
        <w:ind w:left="720"/>
        <w:jc w:val="both"/>
        <w:rPr>
          <w:del w:id="5532" w:author="Sorin Salagean" w:date="2015-02-02T13:05:00Z"/>
          <w:lang w:val="en-US"/>
          <w:rPrChange w:id="5533" w:author="Sorin Salagean" w:date="2015-01-30T11:48:00Z">
            <w:rPr>
              <w:del w:id="5534" w:author="Sorin Salagean" w:date="2015-02-02T13:05:00Z"/>
              <w:sz w:val="24"/>
              <w:szCs w:val="24"/>
              <w:lang w:val="en-US"/>
            </w:rPr>
          </w:rPrChange>
        </w:rPr>
        <w:pPrChange w:id="5535" w:author="Sorin Salagean" w:date="2015-02-02T13:05:00Z">
          <w:pPr>
            <w:jc w:val="both"/>
          </w:pPr>
        </w:pPrChange>
      </w:pPr>
      <w:del w:id="5536" w:author="Sorin Salagean" w:date="2015-02-02T13:05:00Z">
        <w:r w:rsidRPr="005F6C74" w:rsidDel="003A2B9A">
          <w:rPr>
            <w:lang w:val="en-US"/>
            <w:rPrChange w:id="5537" w:author="Sorin Salagean" w:date="2015-01-30T11:48:00Z">
              <w:rPr>
                <w:sz w:val="24"/>
                <w:szCs w:val="24"/>
                <w:lang w:val="en-US"/>
              </w:rPr>
            </w:rPrChange>
          </w:rPr>
          <w:delText>In aceasta etapa sunt vizualizate toate dosarele care au cereri de tip Accept de plata pe fluxul de aprobari.</w:delText>
        </w:r>
      </w:del>
    </w:p>
    <w:p w14:paraId="249A6C3F" w14:textId="6B0DA85E" w:rsidR="00DE20CD" w:rsidRPr="005F6C74" w:rsidDel="003A2B9A" w:rsidRDefault="00DE20CD">
      <w:pPr>
        <w:ind w:left="720"/>
        <w:jc w:val="both"/>
        <w:rPr>
          <w:del w:id="5538" w:author="Sorin Salagean" w:date="2015-02-02T13:05:00Z"/>
          <w:lang w:val="en-US"/>
          <w:rPrChange w:id="5539" w:author="Sorin Salagean" w:date="2015-01-30T11:48:00Z">
            <w:rPr>
              <w:del w:id="5540" w:author="Sorin Salagean" w:date="2015-02-02T13:05:00Z"/>
              <w:sz w:val="24"/>
              <w:szCs w:val="24"/>
              <w:lang w:val="en-US"/>
            </w:rPr>
          </w:rPrChange>
        </w:rPr>
        <w:pPrChange w:id="5541" w:author="Sorin Salagean" w:date="2015-02-02T13:05:00Z">
          <w:pPr>
            <w:jc w:val="both"/>
          </w:pPr>
        </w:pPrChange>
      </w:pPr>
      <w:del w:id="5542" w:author="Sorin Salagean" w:date="2015-02-02T13:05:00Z">
        <w:r w:rsidRPr="005F6C74" w:rsidDel="003A2B9A">
          <w:rPr>
            <w:lang w:val="en-US"/>
            <w:rPrChange w:id="5543" w:author="Sorin Salagean" w:date="2015-01-30T11:48:00Z">
              <w:rPr>
                <w:sz w:val="24"/>
                <w:szCs w:val="24"/>
                <w:lang w:val="en-US"/>
              </w:rPr>
            </w:rPrChange>
          </w:rPr>
          <w:delText>Din aceast</w:delText>
        </w:r>
        <w:r w:rsidR="00C00852" w:rsidRPr="005F6C74" w:rsidDel="003A2B9A">
          <w:rPr>
            <w:lang w:val="en-US"/>
            <w:rPrChange w:id="5544" w:author="Sorin Salagean" w:date="2015-01-30T11:48:00Z">
              <w:rPr>
                <w:sz w:val="24"/>
                <w:szCs w:val="24"/>
                <w:lang w:val="en-US"/>
              </w:rPr>
            </w:rPrChange>
          </w:rPr>
          <w:delText>a</w:delText>
        </w:r>
        <w:r w:rsidRPr="005F6C74" w:rsidDel="003A2B9A">
          <w:rPr>
            <w:lang w:val="en-US"/>
            <w:rPrChange w:id="5545" w:author="Sorin Salagean" w:date="2015-01-30T11:48:00Z">
              <w:rPr>
                <w:sz w:val="24"/>
                <w:szCs w:val="24"/>
                <w:lang w:val="en-US"/>
              </w:rPr>
            </w:rPrChange>
          </w:rPr>
          <w:delText xml:space="preserve"> etapa se poate:</w:delText>
        </w:r>
      </w:del>
    </w:p>
    <w:p w14:paraId="1BB20867" w14:textId="06011164" w:rsidR="009E20C0" w:rsidRPr="005F6C74" w:rsidDel="003A2B9A" w:rsidRDefault="009E20C0">
      <w:pPr>
        <w:pStyle w:val="ListParagraph"/>
        <w:jc w:val="both"/>
        <w:rPr>
          <w:del w:id="5546" w:author="Sorin Salagean" w:date="2015-02-02T13:05:00Z"/>
          <w:lang w:val="en-US"/>
          <w:rPrChange w:id="5547" w:author="Sorin Salagean" w:date="2015-01-30T11:48:00Z">
            <w:rPr>
              <w:del w:id="5548" w:author="Sorin Salagean" w:date="2015-02-02T13:05:00Z"/>
              <w:sz w:val="24"/>
              <w:szCs w:val="24"/>
              <w:lang w:val="en-US"/>
            </w:rPr>
          </w:rPrChange>
        </w:rPr>
        <w:pPrChange w:id="5549" w:author="Sorin Salagean" w:date="2015-02-02T13:05:00Z">
          <w:pPr>
            <w:pStyle w:val="ListParagraph"/>
            <w:numPr>
              <w:numId w:val="8"/>
            </w:numPr>
            <w:ind w:hanging="360"/>
            <w:jc w:val="both"/>
          </w:pPr>
        </w:pPrChange>
      </w:pPr>
      <w:del w:id="5550" w:author="Sorin Salagean" w:date="2015-02-02T13:05:00Z">
        <w:r w:rsidRPr="005F6C74" w:rsidDel="003A2B9A">
          <w:rPr>
            <w:lang w:val="en-US"/>
            <w:rPrChange w:id="5551" w:author="Sorin Salagean" w:date="2015-01-30T11:48:00Z">
              <w:rPr>
                <w:sz w:val="24"/>
                <w:szCs w:val="24"/>
                <w:lang w:val="en-US"/>
              </w:rPr>
            </w:rPrChange>
          </w:rPr>
          <w:delText>Importa documente la dosar – prin intermediul butonului “ Import document dosar”</w:delText>
        </w:r>
      </w:del>
    </w:p>
    <w:p w14:paraId="65DC7E9C" w14:textId="41B40432" w:rsidR="009E20C0" w:rsidRPr="005F6C74" w:rsidDel="003A2B9A" w:rsidRDefault="009E20C0">
      <w:pPr>
        <w:pStyle w:val="ListParagraph"/>
        <w:jc w:val="both"/>
        <w:rPr>
          <w:del w:id="5552" w:author="Sorin Salagean" w:date="2015-02-02T13:05:00Z"/>
          <w:lang w:val="en-US"/>
          <w:rPrChange w:id="5553" w:author="Sorin Salagean" w:date="2015-01-30T11:48:00Z">
            <w:rPr>
              <w:del w:id="5554" w:author="Sorin Salagean" w:date="2015-02-02T13:05:00Z"/>
              <w:sz w:val="24"/>
              <w:szCs w:val="24"/>
              <w:lang w:val="en-US"/>
            </w:rPr>
          </w:rPrChange>
        </w:rPr>
        <w:pPrChange w:id="5555" w:author="Sorin Salagean" w:date="2015-02-02T13:05:00Z">
          <w:pPr>
            <w:pStyle w:val="ListParagraph"/>
            <w:numPr>
              <w:numId w:val="8"/>
            </w:numPr>
            <w:ind w:hanging="360"/>
            <w:jc w:val="both"/>
          </w:pPr>
        </w:pPrChange>
      </w:pPr>
      <w:del w:id="5556" w:author="Sorin Salagean" w:date="2015-02-02T13:05:00Z">
        <w:r w:rsidRPr="005F6C74" w:rsidDel="003A2B9A">
          <w:rPr>
            <w:lang w:val="en-US"/>
            <w:rPrChange w:id="5557" w:author="Sorin Salagean" w:date="2015-01-30T11:48:00Z">
              <w:rPr>
                <w:sz w:val="24"/>
                <w:szCs w:val="24"/>
                <w:lang w:val="en-US"/>
              </w:rPr>
            </w:rPrChange>
          </w:rPr>
          <w:delText>Importa documentul “Cerere de despagubire” – prin intermediul butonului “import cerere despagubire"</w:delText>
        </w:r>
      </w:del>
    </w:p>
    <w:p w14:paraId="523A5D7C" w14:textId="3211C436" w:rsidR="009E20C0" w:rsidRPr="005F6C74" w:rsidDel="003A2B9A" w:rsidRDefault="009E20C0">
      <w:pPr>
        <w:pStyle w:val="ListParagraph"/>
        <w:jc w:val="both"/>
        <w:rPr>
          <w:del w:id="5558" w:author="Sorin Salagean" w:date="2015-02-02T13:05:00Z"/>
          <w:lang w:val="en-US"/>
          <w:rPrChange w:id="5559" w:author="Sorin Salagean" w:date="2015-01-30T11:48:00Z">
            <w:rPr>
              <w:del w:id="5560" w:author="Sorin Salagean" w:date="2015-02-02T13:05:00Z"/>
              <w:sz w:val="24"/>
              <w:szCs w:val="24"/>
              <w:lang w:val="en-US"/>
            </w:rPr>
          </w:rPrChange>
        </w:rPr>
        <w:pPrChange w:id="5561" w:author="Sorin Salagean" w:date="2015-02-02T13:05:00Z">
          <w:pPr>
            <w:pStyle w:val="ListParagraph"/>
            <w:numPr>
              <w:numId w:val="8"/>
            </w:numPr>
            <w:ind w:hanging="360"/>
            <w:jc w:val="both"/>
          </w:pPr>
        </w:pPrChange>
      </w:pPr>
      <w:del w:id="5562" w:author="Sorin Salagean" w:date="2015-02-02T13:05:00Z">
        <w:r w:rsidRPr="005F6C74" w:rsidDel="003A2B9A">
          <w:rPr>
            <w:lang w:val="en-US"/>
            <w:rPrChange w:id="5563" w:author="Sorin Salagean" w:date="2015-01-30T11:48:00Z">
              <w:rPr>
                <w:sz w:val="24"/>
                <w:szCs w:val="24"/>
                <w:lang w:val="en-US"/>
              </w:rPr>
            </w:rPrChange>
          </w:rPr>
          <w:delText>Crea Referat de plata – prin intermediul butonului ”Creare Referat de plata”</w:delText>
        </w:r>
      </w:del>
    </w:p>
    <w:p w14:paraId="283E1E3A" w14:textId="6EA1217C" w:rsidR="009E20C0" w:rsidRPr="005F6C74" w:rsidDel="003A2B9A" w:rsidRDefault="009E20C0">
      <w:pPr>
        <w:pStyle w:val="ListParagraph"/>
        <w:jc w:val="both"/>
        <w:rPr>
          <w:del w:id="5564" w:author="Sorin Salagean" w:date="2015-02-02T13:05:00Z"/>
          <w:lang w:val="en-US"/>
          <w:rPrChange w:id="5565" w:author="Sorin Salagean" w:date="2015-01-30T11:48:00Z">
            <w:rPr>
              <w:del w:id="5566" w:author="Sorin Salagean" w:date="2015-02-02T13:05:00Z"/>
              <w:sz w:val="24"/>
              <w:szCs w:val="24"/>
              <w:lang w:val="en-US"/>
            </w:rPr>
          </w:rPrChange>
        </w:rPr>
        <w:pPrChange w:id="5567" w:author="Sorin Salagean" w:date="2015-02-02T13:05:00Z">
          <w:pPr>
            <w:pStyle w:val="ListParagraph"/>
            <w:numPr>
              <w:numId w:val="8"/>
            </w:numPr>
            <w:ind w:hanging="360"/>
            <w:jc w:val="both"/>
          </w:pPr>
        </w:pPrChange>
      </w:pPr>
      <w:del w:id="5568" w:author="Sorin Salagean" w:date="2015-02-02T13:05:00Z">
        <w:r w:rsidRPr="005F6C74" w:rsidDel="003A2B9A">
          <w:rPr>
            <w:lang w:val="en-US"/>
            <w:rPrChange w:id="5569" w:author="Sorin Salagean" w:date="2015-01-30T11:48:00Z">
              <w:rPr>
                <w:sz w:val="24"/>
                <w:szCs w:val="24"/>
                <w:lang w:val="en-US"/>
              </w:rPr>
            </w:rPrChange>
          </w:rPr>
          <w:delText>Trimite dosarul in etapa Lichidator (Asteapta documente)</w:delText>
        </w:r>
      </w:del>
    </w:p>
    <w:p w14:paraId="37FB4C01" w14:textId="368E7208" w:rsidR="003F1C27" w:rsidRDefault="009E20C0">
      <w:pPr>
        <w:pStyle w:val="ListParagraph"/>
        <w:jc w:val="both"/>
        <w:rPr>
          <w:sz w:val="24"/>
          <w:szCs w:val="24"/>
          <w:lang w:val="en-US"/>
        </w:rPr>
        <w:pPrChange w:id="5570" w:author="Sorin Salagean" w:date="2015-02-02T13:05:00Z">
          <w:pPr>
            <w:pStyle w:val="ListParagraph"/>
            <w:numPr>
              <w:numId w:val="8"/>
            </w:numPr>
            <w:ind w:hanging="360"/>
            <w:jc w:val="both"/>
          </w:pPr>
        </w:pPrChange>
      </w:pPr>
      <w:del w:id="5571" w:author="Sorin Salagean" w:date="2015-02-02T13:05:00Z">
        <w:r w:rsidRPr="005F6C74" w:rsidDel="003A2B9A">
          <w:rPr>
            <w:lang w:val="en-US"/>
            <w:rPrChange w:id="5572" w:author="Sorin Salagean" w:date="2015-01-30T11:48:00Z">
              <w:rPr>
                <w:sz w:val="24"/>
                <w:szCs w:val="24"/>
                <w:lang w:val="en-US"/>
              </w:rPr>
            </w:rPrChange>
          </w:rPr>
          <w:delText>Trimite mesaj nota la unul din grupurile de pe flux</w:delText>
        </w:r>
      </w:del>
    </w:p>
    <w:p w14:paraId="27A54F21" w14:textId="77777777" w:rsidR="009E20C0" w:rsidRDefault="009E20C0" w:rsidP="009E20C0">
      <w:pPr>
        <w:jc w:val="both"/>
        <w:rPr>
          <w:sz w:val="24"/>
          <w:szCs w:val="24"/>
          <w:lang w:val="en-US"/>
        </w:rPr>
      </w:pPr>
    </w:p>
    <w:p w14:paraId="74DBB9FE" w14:textId="6FA2850A" w:rsidR="009E20C0" w:rsidDel="003A2B9A" w:rsidRDefault="009E20C0">
      <w:pPr>
        <w:pStyle w:val="Heading2"/>
        <w:ind w:left="720"/>
        <w:rPr>
          <w:del w:id="5573" w:author="Sorin Salagean" w:date="2015-02-02T13:05:00Z"/>
          <w:lang w:val="en-US"/>
        </w:rPr>
        <w:pPrChange w:id="5574" w:author="Sorin Salagean" w:date="2015-02-02T13:05:00Z">
          <w:pPr>
            <w:pStyle w:val="Heading2"/>
          </w:pPr>
        </w:pPrChange>
      </w:pPr>
      <w:bookmarkStart w:id="5575" w:name="_Toc389553024"/>
      <w:del w:id="5576" w:author="Sorin Salagean" w:date="2015-02-02T13:05:00Z">
        <w:r w:rsidRPr="00DE20CD" w:rsidDel="003A2B9A">
          <w:rPr>
            <w:lang w:val="en-US"/>
          </w:rPr>
          <w:delText xml:space="preserve">Etapa Aprobare </w:delText>
        </w:r>
        <w:r w:rsidDel="003A2B9A">
          <w:rPr>
            <w:lang w:val="en-US"/>
          </w:rPr>
          <w:delText>– Referat plata</w:delText>
        </w:r>
        <w:bookmarkEnd w:id="5575"/>
      </w:del>
    </w:p>
    <w:p w14:paraId="0EABE9D7" w14:textId="012E4A67" w:rsidR="009E20C0" w:rsidRPr="005F6C74" w:rsidDel="003A2B9A" w:rsidRDefault="009E20C0">
      <w:pPr>
        <w:ind w:left="720"/>
        <w:jc w:val="both"/>
        <w:rPr>
          <w:del w:id="5577" w:author="Sorin Salagean" w:date="2015-02-02T13:05:00Z"/>
          <w:lang w:val="en-US"/>
          <w:rPrChange w:id="5578" w:author="Sorin Salagean" w:date="2015-01-30T11:48:00Z">
            <w:rPr>
              <w:del w:id="5579" w:author="Sorin Salagean" w:date="2015-02-02T13:05:00Z"/>
              <w:sz w:val="24"/>
              <w:szCs w:val="24"/>
              <w:lang w:val="en-US"/>
            </w:rPr>
          </w:rPrChange>
        </w:rPr>
        <w:pPrChange w:id="5580" w:author="Sorin Salagean" w:date="2015-02-02T13:05:00Z">
          <w:pPr>
            <w:jc w:val="both"/>
          </w:pPr>
        </w:pPrChange>
      </w:pPr>
      <w:del w:id="5581" w:author="Sorin Salagean" w:date="2015-02-02T13:05:00Z">
        <w:r w:rsidRPr="005F6C74" w:rsidDel="003A2B9A">
          <w:rPr>
            <w:lang w:val="en-US"/>
            <w:rPrChange w:id="5582" w:author="Sorin Salagean" w:date="2015-01-30T11:48:00Z">
              <w:rPr>
                <w:sz w:val="24"/>
                <w:szCs w:val="24"/>
                <w:lang w:val="en-US"/>
              </w:rPr>
            </w:rPrChange>
          </w:rPr>
          <w:delText>In aceasta etapa sunt vizualizate toate dosarele care au cereri de tip Referat de plata pe fluxul de aprobari.</w:delText>
        </w:r>
      </w:del>
    </w:p>
    <w:p w14:paraId="0F2F08CE" w14:textId="16478250" w:rsidR="009E20C0" w:rsidRPr="005F6C74" w:rsidDel="003A2B9A" w:rsidRDefault="009E20C0">
      <w:pPr>
        <w:ind w:left="720"/>
        <w:jc w:val="both"/>
        <w:rPr>
          <w:del w:id="5583" w:author="Sorin Salagean" w:date="2015-02-02T13:05:00Z"/>
          <w:lang w:val="en-US"/>
          <w:rPrChange w:id="5584" w:author="Sorin Salagean" w:date="2015-01-30T11:48:00Z">
            <w:rPr>
              <w:del w:id="5585" w:author="Sorin Salagean" w:date="2015-02-02T13:05:00Z"/>
              <w:sz w:val="24"/>
              <w:szCs w:val="24"/>
              <w:lang w:val="en-US"/>
            </w:rPr>
          </w:rPrChange>
        </w:rPr>
        <w:pPrChange w:id="5586" w:author="Sorin Salagean" w:date="2015-02-02T13:05:00Z">
          <w:pPr>
            <w:jc w:val="both"/>
          </w:pPr>
        </w:pPrChange>
      </w:pPr>
      <w:del w:id="5587" w:author="Sorin Salagean" w:date="2015-02-02T13:05:00Z">
        <w:r w:rsidRPr="005F6C74" w:rsidDel="003A2B9A">
          <w:rPr>
            <w:lang w:val="en-US"/>
            <w:rPrChange w:id="5588" w:author="Sorin Salagean" w:date="2015-01-30T11:48:00Z">
              <w:rPr>
                <w:sz w:val="24"/>
                <w:szCs w:val="24"/>
                <w:lang w:val="en-US"/>
              </w:rPr>
            </w:rPrChange>
          </w:rPr>
          <w:delText>Din aceast</w:delText>
        </w:r>
        <w:r w:rsidR="00C00852" w:rsidRPr="005F6C74" w:rsidDel="003A2B9A">
          <w:rPr>
            <w:lang w:val="en-US"/>
            <w:rPrChange w:id="5589" w:author="Sorin Salagean" w:date="2015-01-30T11:48:00Z">
              <w:rPr>
                <w:sz w:val="24"/>
                <w:szCs w:val="24"/>
                <w:lang w:val="en-US"/>
              </w:rPr>
            </w:rPrChange>
          </w:rPr>
          <w:delText>a</w:delText>
        </w:r>
        <w:r w:rsidRPr="005F6C74" w:rsidDel="003A2B9A">
          <w:rPr>
            <w:lang w:val="en-US"/>
            <w:rPrChange w:id="5590" w:author="Sorin Salagean" w:date="2015-01-30T11:48:00Z">
              <w:rPr>
                <w:sz w:val="24"/>
                <w:szCs w:val="24"/>
                <w:lang w:val="en-US"/>
              </w:rPr>
            </w:rPrChange>
          </w:rPr>
          <w:delText xml:space="preserve"> etapa se pot:</w:delText>
        </w:r>
      </w:del>
    </w:p>
    <w:p w14:paraId="6EDCA9E4" w14:textId="505EF27B" w:rsidR="009E20C0" w:rsidRPr="005F6C74" w:rsidDel="003A2B9A" w:rsidRDefault="009E20C0">
      <w:pPr>
        <w:pStyle w:val="ListParagraph"/>
        <w:jc w:val="both"/>
        <w:rPr>
          <w:del w:id="5591" w:author="Sorin Salagean" w:date="2015-02-02T13:05:00Z"/>
          <w:lang w:val="en-US"/>
          <w:rPrChange w:id="5592" w:author="Sorin Salagean" w:date="2015-01-30T11:48:00Z">
            <w:rPr>
              <w:del w:id="5593" w:author="Sorin Salagean" w:date="2015-02-02T13:05:00Z"/>
              <w:sz w:val="24"/>
              <w:szCs w:val="24"/>
              <w:lang w:val="en-US"/>
            </w:rPr>
          </w:rPrChange>
        </w:rPr>
        <w:pPrChange w:id="5594" w:author="Sorin Salagean" w:date="2015-02-02T13:05:00Z">
          <w:pPr>
            <w:pStyle w:val="ListParagraph"/>
            <w:numPr>
              <w:numId w:val="8"/>
            </w:numPr>
            <w:ind w:hanging="360"/>
            <w:jc w:val="both"/>
          </w:pPr>
        </w:pPrChange>
      </w:pPr>
      <w:del w:id="5595" w:author="Sorin Salagean" w:date="2015-02-02T13:05:00Z">
        <w:r w:rsidRPr="005F6C74" w:rsidDel="003A2B9A">
          <w:rPr>
            <w:lang w:val="en-US"/>
            <w:rPrChange w:id="5596" w:author="Sorin Salagean" w:date="2015-01-30T11:48:00Z">
              <w:rPr>
                <w:sz w:val="24"/>
                <w:szCs w:val="24"/>
                <w:lang w:val="en-US"/>
              </w:rPr>
            </w:rPrChange>
          </w:rPr>
          <w:delText>Importa documente la dosar – prin intermediul butonului “ Import document dosar”</w:delText>
        </w:r>
      </w:del>
    </w:p>
    <w:p w14:paraId="7B27CBCF" w14:textId="5BA06DA2" w:rsidR="009E20C0" w:rsidRPr="005F6C74" w:rsidDel="003A2B9A" w:rsidRDefault="009E20C0">
      <w:pPr>
        <w:pStyle w:val="ListParagraph"/>
        <w:jc w:val="both"/>
        <w:rPr>
          <w:del w:id="5597" w:author="Sorin Salagean" w:date="2015-02-02T13:05:00Z"/>
          <w:lang w:val="en-US"/>
          <w:rPrChange w:id="5598" w:author="Sorin Salagean" w:date="2015-01-30T11:48:00Z">
            <w:rPr>
              <w:del w:id="5599" w:author="Sorin Salagean" w:date="2015-02-02T13:05:00Z"/>
              <w:sz w:val="24"/>
              <w:szCs w:val="24"/>
              <w:lang w:val="en-US"/>
            </w:rPr>
          </w:rPrChange>
        </w:rPr>
        <w:pPrChange w:id="5600" w:author="Sorin Salagean" w:date="2015-02-02T13:05:00Z">
          <w:pPr>
            <w:pStyle w:val="ListParagraph"/>
            <w:numPr>
              <w:numId w:val="8"/>
            </w:numPr>
            <w:ind w:hanging="360"/>
            <w:jc w:val="both"/>
          </w:pPr>
        </w:pPrChange>
      </w:pPr>
      <w:del w:id="5601" w:author="Sorin Salagean" w:date="2015-02-02T13:05:00Z">
        <w:r w:rsidRPr="005F6C74" w:rsidDel="003A2B9A">
          <w:rPr>
            <w:lang w:val="en-US"/>
            <w:rPrChange w:id="5602" w:author="Sorin Salagean" w:date="2015-01-30T11:48:00Z">
              <w:rPr>
                <w:sz w:val="24"/>
                <w:szCs w:val="24"/>
                <w:lang w:val="en-US"/>
              </w:rPr>
            </w:rPrChange>
          </w:rPr>
          <w:delText>Crea Referat de plata – prin intermediul butonului ”Creare Referat de plata”</w:delText>
        </w:r>
      </w:del>
    </w:p>
    <w:p w14:paraId="6BA58F3E" w14:textId="349AD5CA" w:rsidR="009E20C0" w:rsidRPr="005F6C74" w:rsidDel="003A2B9A" w:rsidRDefault="009E20C0">
      <w:pPr>
        <w:pStyle w:val="ListParagraph"/>
        <w:jc w:val="both"/>
        <w:rPr>
          <w:del w:id="5603" w:author="Sorin Salagean" w:date="2015-02-02T13:05:00Z"/>
          <w:lang w:val="en-US"/>
          <w:rPrChange w:id="5604" w:author="Sorin Salagean" w:date="2015-01-30T11:48:00Z">
            <w:rPr>
              <w:del w:id="5605" w:author="Sorin Salagean" w:date="2015-02-02T13:05:00Z"/>
              <w:sz w:val="24"/>
              <w:szCs w:val="24"/>
              <w:lang w:val="en-US"/>
            </w:rPr>
          </w:rPrChange>
        </w:rPr>
        <w:pPrChange w:id="5606" w:author="Sorin Salagean" w:date="2015-02-02T13:05:00Z">
          <w:pPr>
            <w:pStyle w:val="ListParagraph"/>
            <w:numPr>
              <w:numId w:val="8"/>
            </w:numPr>
            <w:ind w:hanging="360"/>
            <w:jc w:val="both"/>
          </w:pPr>
        </w:pPrChange>
      </w:pPr>
      <w:del w:id="5607" w:author="Sorin Salagean" w:date="2015-02-02T13:05:00Z">
        <w:r w:rsidRPr="005F6C74" w:rsidDel="003A2B9A">
          <w:rPr>
            <w:lang w:val="en-US"/>
            <w:rPrChange w:id="5608" w:author="Sorin Salagean" w:date="2015-01-30T11:48:00Z">
              <w:rPr>
                <w:sz w:val="24"/>
                <w:szCs w:val="24"/>
                <w:lang w:val="en-US"/>
              </w:rPr>
            </w:rPrChange>
          </w:rPr>
          <w:delText>Trimite dosarul in etapa Lichidator (Asteapta documente)</w:delText>
        </w:r>
      </w:del>
    </w:p>
    <w:p w14:paraId="5BA51E93" w14:textId="33087C7A" w:rsidR="009E20C0" w:rsidDel="001A5562" w:rsidRDefault="009E20C0">
      <w:pPr>
        <w:pStyle w:val="ListParagraph"/>
        <w:jc w:val="both"/>
        <w:rPr>
          <w:del w:id="5609" w:author="Sorin Salagean" w:date="2015-02-02T16:38:00Z"/>
          <w:sz w:val="24"/>
          <w:szCs w:val="24"/>
          <w:lang w:val="en-US"/>
        </w:rPr>
        <w:pPrChange w:id="5610" w:author="Sorin Salagean" w:date="2015-02-02T13:05:00Z">
          <w:pPr>
            <w:pStyle w:val="ListParagraph"/>
            <w:numPr>
              <w:numId w:val="8"/>
            </w:numPr>
            <w:ind w:hanging="360"/>
            <w:jc w:val="both"/>
          </w:pPr>
        </w:pPrChange>
      </w:pPr>
      <w:del w:id="5611" w:author="Sorin Salagean" w:date="2015-02-02T13:05:00Z">
        <w:r w:rsidRPr="005F6C74" w:rsidDel="003A2B9A">
          <w:rPr>
            <w:lang w:val="en-US"/>
            <w:rPrChange w:id="5612" w:author="Sorin Salagean" w:date="2015-01-30T11:48:00Z">
              <w:rPr>
                <w:sz w:val="24"/>
                <w:szCs w:val="24"/>
                <w:lang w:val="en-US"/>
              </w:rPr>
            </w:rPrChange>
          </w:rPr>
          <w:delText>Trimite mesaj nota la unul din grupurile de pe flux</w:delText>
        </w:r>
      </w:del>
    </w:p>
    <w:p w14:paraId="0206C19D" w14:textId="77777777" w:rsidR="009E20C0" w:rsidDel="003A2B9A" w:rsidRDefault="009E20C0" w:rsidP="009E20C0">
      <w:pPr>
        <w:jc w:val="both"/>
        <w:rPr>
          <w:del w:id="5613" w:author="Sorin Salagean" w:date="2015-02-02T13:05:00Z"/>
          <w:sz w:val="24"/>
          <w:szCs w:val="24"/>
          <w:lang w:val="en-US"/>
        </w:rPr>
      </w:pPr>
    </w:p>
    <w:p w14:paraId="01917DB9" w14:textId="77777777" w:rsidR="007B33E2" w:rsidRDefault="007B33E2">
      <w:pPr>
        <w:pStyle w:val="ListParagraph"/>
        <w:jc w:val="both"/>
        <w:rPr>
          <w:lang w:val="en-US"/>
        </w:rPr>
        <w:pPrChange w:id="5614" w:author="Sorin Salagean" w:date="2015-02-02T16:38:00Z">
          <w:pPr>
            <w:pStyle w:val="Heading2"/>
          </w:pPr>
        </w:pPrChange>
      </w:pPr>
      <w:bookmarkStart w:id="5615" w:name="_Toc389553025"/>
      <w:del w:id="5616" w:author="Sorin Salagean" w:date="2015-02-02T13:05:00Z">
        <w:r w:rsidDel="003A2B9A">
          <w:rPr>
            <w:lang w:val="en-US"/>
          </w:rPr>
          <w:delText>Etapa Dosare inchise</w:delText>
        </w:r>
      </w:del>
      <w:bookmarkEnd w:id="5615"/>
    </w:p>
    <w:p w14:paraId="2437FB4A" w14:textId="7E48E02E" w:rsidR="007B33E2" w:rsidRPr="005F6C74" w:rsidRDefault="007B33E2" w:rsidP="007B33E2">
      <w:pPr>
        <w:jc w:val="both"/>
        <w:rPr>
          <w:lang w:val="en-US"/>
          <w:rPrChange w:id="5617" w:author="Sorin Salagean" w:date="2015-01-30T11:48:00Z">
            <w:rPr>
              <w:sz w:val="24"/>
              <w:szCs w:val="24"/>
              <w:lang w:val="en-US"/>
            </w:rPr>
          </w:rPrChange>
        </w:rPr>
      </w:pPr>
      <w:moveFromRangeStart w:id="5618" w:author="Sorin Salagean" w:date="2015-01-30T16:48:00Z" w:name="move410399820"/>
      <w:moveFrom w:id="5619" w:author="Sorin Salagean" w:date="2015-01-30T16:48:00Z">
        <w:r w:rsidRPr="005F6C74" w:rsidDel="00677778">
          <w:rPr>
            <w:lang w:val="en-US"/>
            <w:rPrChange w:id="5620" w:author="Sorin Salagean" w:date="2015-01-30T11:48:00Z">
              <w:rPr>
                <w:sz w:val="24"/>
                <w:szCs w:val="24"/>
                <w:lang w:val="en-US"/>
              </w:rPr>
            </w:rPrChange>
          </w:rPr>
          <w:t>In aceasta etapa ajung dosarele care intrunesc conditia de a fi inchise. Un dosar se inchide in momentul cand toate cererile de pe dosar sunt inchise. In OnBase triger-ul care face ca dosarul sa treaca in etapa Dosare inchise este atunci cand rezerva pe dosar (suma rezervelor pe toate cererile dosarului) este zero. Mai precis campul “Rexerva Insis” din tab-ul Lichidator are valoarea zero.</w:t>
        </w:r>
      </w:moveFrom>
      <w:moveFromRangeEnd w:id="5618"/>
    </w:p>
    <w:p w14:paraId="10C0054F" w14:textId="77777777" w:rsidR="007B33E2" w:rsidRPr="007B33E2" w:rsidRDefault="007B33E2" w:rsidP="007B33E2">
      <w:pPr>
        <w:jc w:val="both"/>
        <w:rPr>
          <w:sz w:val="24"/>
          <w:szCs w:val="24"/>
          <w:lang w:val="en-US"/>
        </w:rPr>
      </w:pPr>
    </w:p>
    <w:p w14:paraId="05B251E0" w14:textId="77777777" w:rsidR="007B33E2" w:rsidRDefault="007B33E2" w:rsidP="009E20C0">
      <w:pPr>
        <w:jc w:val="both"/>
        <w:rPr>
          <w:sz w:val="24"/>
          <w:szCs w:val="24"/>
          <w:lang w:val="en-US"/>
        </w:rPr>
      </w:pPr>
    </w:p>
    <w:p w14:paraId="20FD248F" w14:textId="77777777" w:rsidR="00AB457C" w:rsidRDefault="00AB457C">
      <w:pPr>
        <w:rPr>
          <w:rFonts w:asciiTheme="majorHAnsi" w:eastAsiaTheme="majorEastAsia" w:hAnsiTheme="majorHAnsi" w:cstheme="majorBidi"/>
          <w:color w:val="2E74B5" w:themeColor="accent1" w:themeShade="BF"/>
          <w:sz w:val="32"/>
          <w:szCs w:val="32"/>
          <w:lang w:val="en-US"/>
        </w:rPr>
      </w:pPr>
      <w:r>
        <w:rPr>
          <w:lang w:val="en-US"/>
        </w:rPr>
        <w:br w:type="page"/>
      </w:r>
    </w:p>
    <w:p w14:paraId="31AC98E6" w14:textId="77777777" w:rsidR="007B33E2" w:rsidRPr="007247CF" w:rsidRDefault="007B33E2" w:rsidP="00AB457C">
      <w:pPr>
        <w:pStyle w:val="Heading1"/>
        <w:rPr>
          <w:sz w:val="28"/>
          <w:szCs w:val="28"/>
          <w:lang w:val="en-US"/>
          <w:rPrChange w:id="5621" w:author="Sorin Salagean" w:date="2015-02-09T15:53:00Z">
            <w:rPr>
              <w:lang w:val="en-US"/>
            </w:rPr>
          </w:rPrChange>
        </w:rPr>
      </w:pPr>
      <w:bookmarkStart w:id="5622" w:name="_Toc389553026"/>
      <w:r w:rsidRPr="007247CF">
        <w:rPr>
          <w:sz w:val="28"/>
          <w:szCs w:val="28"/>
          <w:lang w:val="en-US"/>
          <w:rPrChange w:id="5623" w:author="Sorin Salagean" w:date="2015-02-09T15:53:00Z">
            <w:rPr>
              <w:lang w:val="en-US"/>
            </w:rPr>
          </w:rPrChange>
        </w:rPr>
        <w:lastRenderedPageBreak/>
        <w:t>Fluxuri aprobari OnBase:</w:t>
      </w:r>
      <w:bookmarkEnd w:id="5622"/>
    </w:p>
    <w:p w14:paraId="5A724B7B" w14:textId="77777777" w:rsidR="008206FD" w:rsidRDefault="008206FD" w:rsidP="00C309D3">
      <w:pPr>
        <w:jc w:val="both"/>
        <w:rPr>
          <w:ins w:id="5624" w:author="Sorin Salagean" w:date="2015-02-02T17:55:00Z"/>
          <w:lang w:val="en-US"/>
        </w:rPr>
      </w:pPr>
    </w:p>
    <w:p w14:paraId="6753C9CE" w14:textId="77777777" w:rsidR="00663808" w:rsidRPr="005F6C74" w:rsidRDefault="00663808" w:rsidP="00C309D3">
      <w:pPr>
        <w:jc w:val="both"/>
        <w:rPr>
          <w:lang w:val="en-US"/>
          <w:rPrChange w:id="5625" w:author="Sorin Salagean" w:date="2015-01-30T11:49:00Z">
            <w:rPr>
              <w:sz w:val="24"/>
              <w:szCs w:val="24"/>
              <w:lang w:val="en-US"/>
            </w:rPr>
          </w:rPrChange>
        </w:rPr>
      </w:pPr>
      <w:r w:rsidRPr="005F6C74">
        <w:rPr>
          <w:lang w:val="en-US"/>
          <w:rPrChange w:id="5626" w:author="Sorin Salagean" w:date="2015-01-30T11:49:00Z">
            <w:rPr>
              <w:sz w:val="24"/>
              <w:szCs w:val="24"/>
              <w:lang w:val="en-US"/>
            </w:rPr>
          </w:rPrChange>
        </w:rPr>
        <w:t xml:space="preserve">In functie de tipul de document ce este necesar a fi aprobat (Accept de plata, Referat de plata sau Referat de respingere), se vor parcurge fluxuri de aprobare specifice. </w:t>
      </w:r>
    </w:p>
    <w:p w14:paraId="49C0E9C4" w14:textId="77777777" w:rsidR="0001786B" w:rsidRPr="005F6C74" w:rsidRDefault="00FE72D2" w:rsidP="0001786B">
      <w:pPr>
        <w:jc w:val="both"/>
        <w:rPr>
          <w:lang w:val="en-US"/>
          <w:rPrChange w:id="5627" w:author="Sorin Salagean" w:date="2015-01-30T11:49:00Z">
            <w:rPr>
              <w:sz w:val="24"/>
              <w:szCs w:val="24"/>
              <w:lang w:val="en-US"/>
            </w:rPr>
          </w:rPrChange>
        </w:rPr>
      </w:pPr>
      <w:r w:rsidRPr="005F6C74">
        <w:rPr>
          <w:lang w:val="en-US"/>
          <w:rPrChange w:id="5628" w:author="Sorin Salagean" w:date="2015-01-30T11:49:00Z">
            <w:rPr>
              <w:sz w:val="24"/>
              <w:szCs w:val="24"/>
              <w:lang w:val="en-US"/>
            </w:rPr>
          </w:rPrChange>
        </w:rPr>
        <w:t>T</w:t>
      </w:r>
      <w:r w:rsidR="0001786B" w:rsidRPr="005F6C74">
        <w:rPr>
          <w:lang w:val="en-US"/>
          <w:rPrChange w:id="5629" w:author="Sorin Salagean" w:date="2015-01-30T11:49:00Z">
            <w:rPr>
              <w:sz w:val="24"/>
              <w:szCs w:val="24"/>
              <w:lang w:val="en-US"/>
            </w:rPr>
          </w:rPrChange>
        </w:rPr>
        <w:t xml:space="preserve">rebuie inteles ca la fel ca si in Insis, ne referim la aprobare sau respingere a unei cereri pe dosar dauna nu a dosarului. In cazul in care pe dosar exista mai multe cereri, acestea se vor trata individual pana la inchiderea dosarului. Astfel, se vor crea documente de Accept, Referat de plata sau respingere pentru cereri pe dosar. </w:t>
      </w:r>
    </w:p>
    <w:p w14:paraId="2DFDE8AD" w14:textId="77777777" w:rsidR="00663808" w:rsidRPr="005F6C74" w:rsidRDefault="007B33E2" w:rsidP="00C309D3">
      <w:pPr>
        <w:jc w:val="both"/>
        <w:rPr>
          <w:lang w:val="en-US"/>
          <w:rPrChange w:id="5630" w:author="Sorin Salagean" w:date="2015-01-30T11:49:00Z">
            <w:rPr>
              <w:sz w:val="24"/>
              <w:szCs w:val="24"/>
              <w:lang w:val="en-US"/>
            </w:rPr>
          </w:rPrChange>
        </w:rPr>
      </w:pPr>
      <w:r w:rsidRPr="005F6C74">
        <w:rPr>
          <w:lang w:val="en-US"/>
          <w:rPrChange w:id="5631" w:author="Sorin Salagean" w:date="2015-01-30T11:49:00Z">
            <w:rPr>
              <w:sz w:val="24"/>
              <w:szCs w:val="24"/>
              <w:lang w:val="en-US"/>
            </w:rPr>
          </w:rPrChange>
        </w:rPr>
        <w:t>Fluxuri</w:t>
      </w:r>
      <w:r w:rsidR="00663808" w:rsidRPr="005F6C74">
        <w:rPr>
          <w:lang w:val="en-US"/>
          <w:rPrChange w:id="5632" w:author="Sorin Salagean" w:date="2015-01-30T11:49:00Z">
            <w:rPr>
              <w:sz w:val="24"/>
              <w:szCs w:val="24"/>
              <w:lang w:val="en-US"/>
            </w:rPr>
          </w:rPrChange>
        </w:rPr>
        <w:t>:</w:t>
      </w:r>
    </w:p>
    <w:p w14:paraId="1C403EDE" w14:textId="77777777" w:rsidR="00663808" w:rsidRPr="005F6C74" w:rsidRDefault="00663808" w:rsidP="00663808">
      <w:pPr>
        <w:pStyle w:val="ListParagraph"/>
        <w:numPr>
          <w:ilvl w:val="1"/>
          <w:numId w:val="22"/>
        </w:numPr>
        <w:jc w:val="both"/>
        <w:rPr>
          <w:lang w:val="en-US"/>
          <w:rPrChange w:id="5633" w:author="Sorin Salagean" w:date="2015-01-30T11:49:00Z">
            <w:rPr>
              <w:sz w:val="24"/>
              <w:szCs w:val="24"/>
              <w:lang w:val="en-US"/>
            </w:rPr>
          </w:rPrChange>
        </w:rPr>
      </w:pPr>
      <w:r w:rsidRPr="005F6C74">
        <w:rPr>
          <w:lang w:val="en-US"/>
          <w:rPrChange w:id="5634" w:author="Sorin Salagean" w:date="2015-01-30T11:49:00Z">
            <w:rPr>
              <w:sz w:val="24"/>
              <w:szCs w:val="24"/>
              <w:lang w:val="en-US"/>
            </w:rPr>
          </w:rPrChange>
        </w:rPr>
        <w:t>Flux Accept/Referat de plata</w:t>
      </w:r>
    </w:p>
    <w:p w14:paraId="663BBAA2" w14:textId="77777777" w:rsidR="00663808" w:rsidRDefault="00663808" w:rsidP="00663808">
      <w:pPr>
        <w:pStyle w:val="ListParagraph"/>
        <w:numPr>
          <w:ilvl w:val="1"/>
          <w:numId w:val="22"/>
        </w:numPr>
        <w:jc w:val="both"/>
        <w:rPr>
          <w:sz w:val="24"/>
          <w:szCs w:val="24"/>
          <w:lang w:val="en-US"/>
        </w:rPr>
      </w:pPr>
      <w:r w:rsidRPr="005F6C74">
        <w:rPr>
          <w:lang w:val="en-US"/>
          <w:rPrChange w:id="5635" w:author="Sorin Salagean" w:date="2015-01-30T11:49:00Z">
            <w:rPr>
              <w:sz w:val="24"/>
              <w:szCs w:val="24"/>
              <w:lang w:val="en-US"/>
            </w:rPr>
          </w:rPrChange>
        </w:rPr>
        <w:t>Flux Referat de respingere</w:t>
      </w:r>
    </w:p>
    <w:p w14:paraId="3CFEEB58" w14:textId="77777777" w:rsidR="00663808" w:rsidRPr="00663808" w:rsidRDefault="00663808" w:rsidP="00663808">
      <w:pPr>
        <w:jc w:val="both"/>
        <w:rPr>
          <w:sz w:val="24"/>
          <w:szCs w:val="24"/>
          <w:lang w:val="en-US"/>
        </w:rPr>
      </w:pPr>
      <w:r w:rsidRPr="00663808">
        <w:rPr>
          <w:sz w:val="24"/>
          <w:szCs w:val="24"/>
          <w:lang w:val="en-US"/>
        </w:rPr>
        <w:t xml:space="preserve"> </w:t>
      </w:r>
    </w:p>
    <w:p w14:paraId="36E6CA6D" w14:textId="26DCF021" w:rsidR="00663808" w:rsidRPr="007247CF" w:rsidRDefault="00663808" w:rsidP="00AB457C">
      <w:pPr>
        <w:pStyle w:val="Heading2"/>
        <w:rPr>
          <w:rFonts w:asciiTheme="minorHAnsi" w:hAnsiTheme="minorHAnsi"/>
          <w:sz w:val="28"/>
          <w:szCs w:val="28"/>
          <w:lang w:val="en-US"/>
          <w:rPrChange w:id="5636" w:author="Sorin Salagean" w:date="2015-02-09T15:52:00Z">
            <w:rPr>
              <w:lang w:val="en-US"/>
            </w:rPr>
          </w:rPrChange>
        </w:rPr>
      </w:pPr>
      <w:bookmarkStart w:id="5637" w:name="_Toc389553027"/>
      <w:del w:id="5638" w:author="Sorin Salagean" w:date="2015-02-03T11:38:00Z">
        <w:r w:rsidRPr="007247CF" w:rsidDel="00A47273">
          <w:rPr>
            <w:rFonts w:asciiTheme="minorHAnsi" w:hAnsiTheme="minorHAnsi"/>
            <w:sz w:val="28"/>
            <w:szCs w:val="28"/>
            <w:lang w:val="en-US"/>
            <w:rPrChange w:id="5639" w:author="Sorin Salagean" w:date="2015-02-09T15:52:00Z">
              <w:rPr>
                <w:lang w:val="en-US"/>
              </w:rPr>
            </w:rPrChange>
          </w:rPr>
          <w:delText>Flux Accept/Referat de plata</w:delText>
        </w:r>
      </w:del>
      <w:bookmarkEnd w:id="5637"/>
      <w:ins w:id="5640" w:author="Sorin Salagean" w:date="2015-02-03T11:38:00Z">
        <w:r w:rsidR="00A47273" w:rsidRPr="007247CF">
          <w:rPr>
            <w:rFonts w:asciiTheme="minorHAnsi" w:hAnsiTheme="minorHAnsi"/>
            <w:sz w:val="28"/>
            <w:szCs w:val="28"/>
            <w:lang w:val="en-US"/>
            <w:rPrChange w:id="5641" w:author="Sorin Salagean" w:date="2015-02-09T15:52:00Z">
              <w:rPr>
                <w:lang w:val="en-US"/>
              </w:rPr>
            </w:rPrChange>
          </w:rPr>
          <w:t>Etape Flux Accept/Referat de plata</w:t>
        </w:r>
      </w:ins>
    </w:p>
    <w:p w14:paraId="5A23BE1C" w14:textId="77777777" w:rsidR="00773AD1" w:rsidRDefault="00773AD1" w:rsidP="00773AD1">
      <w:pPr>
        <w:jc w:val="both"/>
        <w:rPr>
          <w:b/>
          <w:sz w:val="24"/>
          <w:szCs w:val="24"/>
          <w:lang w:val="en-US"/>
        </w:rPr>
      </w:pPr>
    </w:p>
    <w:p w14:paraId="16098061" w14:textId="12903902" w:rsidR="00773AD1" w:rsidRDefault="00773AD1" w:rsidP="00773AD1">
      <w:pPr>
        <w:jc w:val="both"/>
        <w:rPr>
          <w:b/>
          <w:sz w:val="24"/>
          <w:szCs w:val="24"/>
          <w:lang w:val="en-US"/>
        </w:rPr>
      </w:pPr>
      <w:del w:id="5642" w:author="Sorin Salagean" w:date="2015-02-09T13:14:00Z">
        <w:r w:rsidDel="008662C4">
          <w:rPr>
            <w:noProof/>
            <w:sz w:val="24"/>
            <w:szCs w:val="24"/>
            <w:lang w:eastAsia="ro-RO"/>
          </w:rPr>
          <w:drawing>
            <wp:inline distT="0" distB="0" distL="0" distR="0" wp14:anchorId="64698B12" wp14:editId="41E7AEAF">
              <wp:extent cx="6645910" cy="2237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237520"/>
                      </a:xfrm>
                      <a:prstGeom prst="rect">
                        <a:avLst/>
                      </a:prstGeom>
                      <a:noFill/>
                      <a:ln>
                        <a:noFill/>
                      </a:ln>
                    </pic:spPr>
                  </pic:pic>
                </a:graphicData>
              </a:graphic>
            </wp:inline>
          </w:drawing>
        </w:r>
      </w:del>
    </w:p>
    <w:p w14:paraId="33A85F84" w14:textId="5B808E12" w:rsidR="00773AD1" w:rsidRPr="000A5194" w:rsidRDefault="00773AD1" w:rsidP="00773AD1">
      <w:pPr>
        <w:jc w:val="both"/>
        <w:rPr>
          <w:b/>
          <w:lang w:val="en-US"/>
          <w:rPrChange w:id="5643" w:author="Sorin Salagean" w:date="2015-02-03T11:19:00Z">
            <w:rPr>
              <w:b/>
              <w:sz w:val="24"/>
              <w:szCs w:val="24"/>
              <w:lang w:val="en-US"/>
            </w:rPr>
          </w:rPrChange>
        </w:rPr>
      </w:pPr>
    </w:p>
    <w:p w14:paraId="405AA230" w14:textId="77777777" w:rsidR="00663808" w:rsidRPr="00CB2DBC" w:rsidRDefault="00663808" w:rsidP="00C309D3">
      <w:pPr>
        <w:jc w:val="both"/>
        <w:rPr>
          <w:lang w:val="en-US"/>
          <w:rPrChange w:id="5644" w:author="Sorin Salagean" w:date="2015-01-30T11:49:00Z">
            <w:rPr>
              <w:sz w:val="24"/>
              <w:szCs w:val="24"/>
              <w:lang w:val="en-US"/>
            </w:rPr>
          </w:rPrChange>
        </w:rPr>
      </w:pPr>
      <w:r w:rsidRPr="00CB2DBC">
        <w:rPr>
          <w:lang w:val="en-US"/>
          <w:rPrChange w:id="5645" w:author="Sorin Salagean" w:date="2015-01-30T11:49:00Z">
            <w:rPr>
              <w:sz w:val="24"/>
              <w:szCs w:val="24"/>
              <w:lang w:val="en-US"/>
            </w:rPr>
          </w:rPrChange>
        </w:rPr>
        <w:t>Fluxul Accept d</w:t>
      </w:r>
      <w:r w:rsidR="00EB6100" w:rsidRPr="00CB2DBC">
        <w:rPr>
          <w:lang w:val="en-US"/>
          <w:rPrChange w:id="5646" w:author="Sorin Salagean" w:date="2015-01-30T11:49:00Z">
            <w:rPr>
              <w:sz w:val="24"/>
              <w:szCs w:val="24"/>
              <w:lang w:val="en-US"/>
            </w:rPr>
          </w:rPrChange>
        </w:rPr>
        <w:t>e plata este identic cu cel al R</w:t>
      </w:r>
      <w:r w:rsidRPr="00CB2DBC">
        <w:rPr>
          <w:lang w:val="en-US"/>
          <w:rPrChange w:id="5647" w:author="Sorin Salagean" w:date="2015-01-30T11:49:00Z">
            <w:rPr>
              <w:sz w:val="24"/>
              <w:szCs w:val="24"/>
              <w:lang w:val="en-US"/>
            </w:rPr>
          </w:rPrChange>
        </w:rPr>
        <w:t>eferatului de plata adica se supune acelorasi plafoane</w:t>
      </w:r>
      <w:r w:rsidR="00435229" w:rsidRPr="00CB2DBC">
        <w:rPr>
          <w:lang w:val="en-US"/>
          <w:rPrChange w:id="5648" w:author="Sorin Salagean" w:date="2015-01-30T11:49:00Z">
            <w:rPr>
              <w:sz w:val="24"/>
              <w:szCs w:val="24"/>
              <w:lang w:val="en-US"/>
            </w:rPr>
          </w:rPrChange>
        </w:rPr>
        <w:t xml:space="preserve"> valorice</w:t>
      </w:r>
      <w:r w:rsidRPr="00CB2DBC">
        <w:rPr>
          <w:lang w:val="en-US"/>
          <w:rPrChange w:id="5649" w:author="Sorin Salagean" w:date="2015-01-30T11:49:00Z">
            <w:rPr>
              <w:sz w:val="24"/>
              <w:szCs w:val="24"/>
              <w:lang w:val="en-US"/>
            </w:rPr>
          </w:rPrChange>
        </w:rPr>
        <w:t xml:space="preserve"> de aprobari hotarate de BoD.</w:t>
      </w:r>
      <w:r w:rsidR="00B84E87" w:rsidRPr="00CB2DBC">
        <w:rPr>
          <w:lang w:val="en-US"/>
          <w:rPrChange w:id="5650" w:author="Sorin Salagean" w:date="2015-01-30T11:49:00Z">
            <w:rPr>
              <w:sz w:val="24"/>
              <w:szCs w:val="24"/>
              <w:lang w:val="en-US"/>
            </w:rPr>
          </w:rPrChange>
        </w:rPr>
        <w:t xml:space="preserve"> In afara de urmarirea plafoanelor de aprobare valorice, exista si posibilitatea manuala de a trimit eun Accept sau referat de plata din etapa Lichidator in etapa Director daune si Claim forum.</w:t>
      </w:r>
    </w:p>
    <w:p w14:paraId="3AE09C73" w14:textId="77777777" w:rsidR="00663808" w:rsidRPr="00CB2DBC" w:rsidRDefault="00663808" w:rsidP="00C309D3">
      <w:pPr>
        <w:jc w:val="both"/>
        <w:rPr>
          <w:lang w:val="en-US"/>
          <w:rPrChange w:id="5651" w:author="Sorin Salagean" w:date="2015-01-30T11:49:00Z">
            <w:rPr>
              <w:sz w:val="24"/>
              <w:szCs w:val="24"/>
              <w:lang w:val="en-US"/>
            </w:rPr>
          </w:rPrChange>
        </w:rPr>
      </w:pPr>
      <w:r w:rsidRPr="00CB2DBC">
        <w:rPr>
          <w:lang w:val="en-US"/>
          <w:rPrChange w:id="5652" w:author="Sorin Salagean" w:date="2015-01-30T11:49:00Z">
            <w:rPr>
              <w:sz w:val="24"/>
              <w:szCs w:val="24"/>
              <w:lang w:val="en-US"/>
            </w:rPr>
          </w:rPrChange>
        </w:rPr>
        <w:t xml:space="preserve">Dupa crearea Acceptului sau </w:t>
      </w:r>
      <w:r w:rsidR="00435229" w:rsidRPr="00CB2DBC">
        <w:rPr>
          <w:lang w:val="en-US"/>
          <w:rPrChange w:id="5653" w:author="Sorin Salagean" w:date="2015-01-30T11:49:00Z">
            <w:rPr>
              <w:sz w:val="24"/>
              <w:szCs w:val="24"/>
              <w:lang w:val="en-US"/>
            </w:rPr>
          </w:rPrChange>
        </w:rPr>
        <w:t>R</w:t>
      </w:r>
      <w:r w:rsidRPr="00CB2DBC">
        <w:rPr>
          <w:lang w:val="en-US"/>
          <w:rPrChange w:id="5654" w:author="Sorin Salagean" w:date="2015-01-30T11:49:00Z">
            <w:rPr>
              <w:sz w:val="24"/>
              <w:szCs w:val="24"/>
              <w:lang w:val="en-US"/>
            </w:rPr>
          </w:rPrChange>
        </w:rPr>
        <w:t xml:space="preserve">eferatului de plata, </w:t>
      </w:r>
      <w:r w:rsidR="00D11A18" w:rsidRPr="00CB2DBC">
        <w:rPr>
          <w:lang w:val="en-US"/>
          <w:rPrChange w:id="5655" w:author="Sorin Salagean" w:date="2015-01-30T11:49:00Z">
            <w:rPr>
              <w:sz w:val="24"/>
              <w:szCs w:val="24"/>
              <w:lang w:val="en-US"/>
            </w:rPr>
          </w:rPrChange>
        </w:rPr>
        <w:t>documentul tip Accept sau Referat va ajunge in flux</w:t>
      </w:r>
      <w:r w:rsidR="00AB457C" w:rsidRPr="00CB2DBC">
        <w:rPr>
          <w:lang w:val="en-US"/>
          <w:rPrChange w:id="5656" w:author="Sorin Salagean" w:date="2015-01-30T11:49:00Z">
            <w:rPr>
              <w:sz w:val="24"/>
              <w:szCs w:val="24"/>
              <w:lang w:val="en-US"/>
            </w:rPr>
          </w:rPrChange>
        </w:rPr>
        <w:t>ul de aprobare Accept / Referat</w:t>
      </w:r>
      <w:r w:rsidR="00D11A18" w:rsidRPr="00CB2DBC">
        <w:rPr>
          <w:lang w:val="en-US"/>
          <w:rPrChange w:id="5657" w:author="Sorin Salagean" w:date="2015-01-30T11:49:00Z">
            <w:rPr>
              <w:sz w:val="24"/>
              <w:szCs w:val="24"/>
              <w:lang w:val="en-US"/>
            </w:rPr>
          </w:rPrChange>
        </w:rPr>
        <w:t xml:space="preserve"> de plata</w:t>
      </w:r>
    </w:p>
    <w:tbl>
      <w:tblPr>
        <w:tblStyle w:val="TableGrid"/>
        <w:tblW w:w="10915" w:type="dxa"/>
        <w:tblInd w:w="-5" w:type="dxa"/>
        <w:tblLayout w:type="fixed"/>
        <w:tblLook w:val="04A0" w:firstRow="1" w:lastRow="0" w:firstColumn="1" w:lastColumn="0" w:noHBand="0" w:noVBand="1"/>
        <w:tblPrChange w:id="5658" w:author="Sorin Salagean" w:date="2015-02-03T11:57:00Z">
          <w:tblPr>
            <w:tblStyle w:val="TableGrid"/>
            <w:tblW w:w="10915" w:type="dxa"/>
            <w:tblInd w:w="-5" w:type="dxa"/>
            <w:tblLayout w:type="fixed"/>
            <w:tblLook w:val="04A0" w:firstRow="1" w:lastRow="0" w:firstColumn="1" w:lastColumn="0" w:noHBand="0" w:noVBand="1"/>
          </w:tblPr>
        </w:tblPrChange>
      </w:tblPr>
      <w:tblGrid>
        <w:gridCol w:w="1560"/>
        <w:gridCol w:w="1559"/>
        <w:gridCol w:w="1701"/>
        <w:gridCol w:w="2126"/>
        <w:gridCol w:w="1985"/>
        <w:gridCol w:w="1984"/>
        <w:tblGridChange w:id="5659">
          <w:tblGrid>
            <w:gridCol w:w="1418"/>
            <w:gridCol w:w="142"/>
            <w:gridCol w:w="1134"/>
            <w:gridCol w:w="141"/>
            <w:gridCol w:w="142"/>
            <w:gridCol w:w="1843"/>
            <w:gridCol w:w="2126"/>
            <w:gridCol w:w="1985"/>
            <w:gridCol w:w="1984"/>
          </w:tblGrid>
        </w:tblGridChange>
      </w:tblGrid>
      <w:tr w:rsidR="000A5194" w:rsidRPr="000A5194" w14:paraId="2139E4B6" w14:textId="77777777" w:rsidTr="001E5EFE">
        <w:trPr>
          <w:trHeight w:val="269"/>
          <w:ins w:id="5660" w:author="Sorin Salagean" w:date="2015-02-03T11:20:00Z"/>
          <w:trPrChange w:id="5661" w:author="Sorin Salagean" w:date="2015-02-03T11:57:00Z">
            <w:trPr>
              <w:trHeight w:val="269"/>
            </w:trPr>
          </w:trPrChange>
        </w:trPr>
        <w:tc>
          <w:tcPr>
            <w:tcW w:w="1560" w:type="dxa"/>
            <w:tcBorders>
              <w:top w:val="single" w:sz="4" w:space="0" w:color="auto"/>
              <w:left w:val="single" w:sz="4" w:space="0" w:color="auto"/>
              <w:bottom w:val="single" w:sz="4" w:space="0" w:color="auto"/>
              <w:right w:val="single" w:sz="4" w:space="0" w:color="auto"/>
            </w:tcBorders>
            <w:tcPrChange w:id="5662" w:author="Sorin Salagean" w:date="2015-02-03T11:57:00Z">
              <w:tcPr>
                <w:tcW w:w="1418" w:type="dxa"/>
                <w:tcBorders>
                  <w:top w:val="single" w:sz="4" w:space="0" w:color="auto"/>
                  <w:left w:val="single" w:sz="4" w:space="0" w:color="auto"/>
                  <w:bottom w:val="single" w:sz="4" w:space="0" w:color="auto"/>
                  <w:right w:val="single" w:sz="4" w:space="0" w:color="auto"/>
                </w:tcBorders>
              </w:tcPr>
            </w:tcPrChange>
          </w:tcPr>
          <w:p w14:paraId="00A6808F" w14:textId="77777777" w:rsidR="000A5194" w:rsidRPr="008662C4" w:rsidRDefault="000A5194" w:rsidP="00431A95">
            <w:pPr>
              <w:rPr>
                <w:ins w:id="5663" w:author="Sorin Salagean" w:date="2015-02-03T11:20:00Z"/>
                <w:rFonts w:asciiTheme="minorHAnsi" w:hAnsiTheme="minorHAnsi"/>
                <w:b/>
                <w:noProof/>
                <w:sz w:val="22"/>
                <w:szCs w:val="22"/>
                <w:lang w:val="ro-RO"/>
                <w:rPrChange w:id="5664" w:author="Sorin Salagean" w:date="2015-02-09T13:14:00Z">
                  <w:rPr>
                    <w:ins w:id="5665" w:author="Sorin Salagean" w:date="2015-02-03T11:20:00Z"/>
                    <w:rFonts w:asciiTheme="minorHAnsi" w:hAnsiTheme="minorHAnsi"/>
                    <w:b/>
                    <w:noProof/>
                    <w:lang w:val="ro-RO"/>
                  </w:rPr>
                </w:rPrChange>
              </w:rPr>
            </w:pPr>
            <w:ins w:id="5666" w:author="Sorin Salagean" w:date="2015-02-03T11:20:00Z">
              <w:r w:rsidRPr="008662C4">
                <w:rPr>
                  <w:b/>
                  <w:noProof/>
                </w:rPr>
                <w:t>Etapa 1</w:t>
              </w:r>
            </w:ins>
          </w:p>
        </w:tc>
        <w:tc>
          <w:tcPr>
            <w:tcW w:w="1559" w:type="dxa"/>
            <w:tcBorders>
              <w:top w:val="single" w:sz="4" w:space="0" w:color="auto"/>
              <w:left w:val="single" w:sz="4" w:space="0" w:color="auto"/>
              <w:bottom w:val="single" w:sz="4" w:space="0" w:color="auto"/>
              <w:right w:val="single" w:sz="4" w:space="0" w:color="auto"/>
            </w:tcBorders>
            <w:tcPrChange w:id="5667" w:author="Sorin Salagean" w:date="2015-02-03T11:57:00Z">
              <w:tcPr>
                <w:tcW w:w="1276" w:type="dxa"/>
                <w:gridSpan w:val="2"/>
                <w:tcBorders>
                  <w:top w:val="single" w:sz="4" w:space="0" w:color="auto"/>
                  <w:left w:val="single" w:sz="4" w:space="0" w:color="auto"/>
                  <w:bottom w:val="single" w:sz="4" w:space="0" w:color="auto"/>
                  <w:right w:val="single" w:sz="4" w:space="0" w:color="auto"/>
                </w:tcBorders>
              </w:tcPr>
            </w:tcPrChange>
          </w:tcPr>
          <w:p w14:paraId="0E9EA40D" w14:textId="77777777" w:rsidR="000A5194" w:rsidRPr="008662C4" w:rsidRDefault="000A5194" w:rsidP="00431A95">
            <w:pPr>
              <w:rPr>
                <w:ins w:id="5668" w:author="Sorin Salagean" w:date="2015-02-03T11:20:00Z"/>
                <w:rFonts w:asciiTheme="minorHAnsi" w:hAnsiTheme="minorHAnsi"/>
                <w:b/>
                <w:noProof/>
                <w:sz w:val="22"/>
                <w:szCs w:val="22"/>
                <w:lang w:val="ro-RO"/>
                <w:rPrChange w:id="5669" w:author="Sorin Salagean" w:date="2015-02-09T13:14:00Z">
                  <w:rPr>
                    <w:ins w:id="5670" w:author="Sorin Salagean" w:date="2015-02-03T11:20:00Z"/>
                    <w:rFonts w:asciiTheme="minorHAnsi" w:hAnsiTheme="minorHAnsi"/>
                    <w:b/>
                    <w:noProof/>
                    <w:lang w:val="ro-RO"/>
                  </w:rPr>
                </w:rPrChange>
              </w:rPr>
            </w:pPr>
            <w:ins w:id="5671" w:author="Sorin Salagean" w:date="2015-02-03T11:20:00Z">
              <w:r w:rsidRPr="008662C4">
                <w:rPr>
                  <w:b/>
                  <w:noProof/>
                </w:rPr>
                <w:t>Etapa 2</w:t>
              </w:r>
            </w:ins>
          </w:p>
        </w:tc>
        <w:tc>
          <w:tcPr>
            <w:tcW w:w="1701" w:type="dxa"/>
            <w:tcBorders>
              <w:top w:val="single" w:sz="4" w:space="0" w:color="auto"/>
              <w:left w:val="single" w:sz="4" w:space="0" w:color="auto"/>
              <w:bottom w:val="single" w:sz="4" w:space="0" w:color="auto"/>
              <w:right w:val="single" w:sz="4" w:space="0" w:color="auto"/>
            </w:tcBorders>
            <w:tcPrChange w:id="5672" w:author="Sorin Salagean" w:date="2015-02-03T11:57:00Z">
              <w:tcPr>
                <w:tcW w:w="2126" w:type="dxa"/>
                <w:gridSpan w:val="3"/>
                <w:tcBorders>
                  <w:top w:val="single" w:sz="4" w:space="0" w:color="auto"/>
                  <w:left w:val="single" w:sz="4" w:space="0" w:color="auto"/>
                  <w:bottom w:val="single" w:sz="4" w:space="0" w:color="auto"/>
                  <w:right w:val="single" w:sz="4" w:space="0" w:color="auto"/>
                </w:tcBorders>
              </w:tcPr>
            </w:tcPrChange>
          </w:tcPr>
          <w:p w14:paraId="77083FBE" w14:textId="77777777" w:rsidR="000A5194" w:rsidRPr="008662C4" w:rsidRDefault="000A5194" w:rsidP="00431A95">
            <w:pPr>
              <w:rPr>
                <w:ins w:id="5673" w:author="Sorin Salagean" w:date="2015-02-03T11:20:00Z"/>
                <w:rFonts w:asciiTheme="minorHAnsi" w:hAnsiTheme="minorHAnsi"/>
                <w:b/>
                <w:noProof/>
                <w:sz w:val="22"/>
                <w:szCs w:val="22"/>
                <w:lang w:val="ro-RO"/>
                <w:rPrChange w:id="5674" w:author="Sorin Salagean" w:date="2015-02-09T13:14:00Z">
                  <w:rPr>
                    <w:ins w:id="5675" w:author="Sorin Salagean" w:date="2015-02-03T11:20:00Z"/>
                    <w:rFonts w:asciiTheme="minorHAnsi" w:hAnsiTheme="minorHAnsi"/>
                    <w:b/>
                    <w:noProof/>
                    <w:lang w:val="ro-RO"/>
                  </w:rPr>
                </w:rPrChange>
              </w:rPr>
            </w:pPr>
            <w:ins w:id="5676" w:author="Sorin Salagean" w:date="2015-02-03T11:20:00Z">
              <w:r w:rsidRPr="008662C4">
                <w:rPr>
                  <w:b/>
                  <w:noProof/>
                </w:rPr>
                <w:t>Etapa 3</w:t>
              </w:r>
            </w:ins>
          </w:p>
        </w:tc>
        <w:tc>
          <w:tcPr>
            <w:tcW w:w="2126" w:type="dxa"/>
            <w:tcBorders>
              <w:top w:val="single" w:sz="4" w:space="0" w:color="auto"/>
              <w:left w:val="single" w:sz="4" w:space="0" w:color="auto"/>
              <w:bottom w:val="single" w:sz="4" w:space="0" w:color="auto"/>
              <w:right w:val="single" w:sz="4" w:space="0" w:color="auto"/>
            </w:tcBorders>
            <w:tcPrChange w:id="5677" w:author="Sorin Salagean" w:date="2015-02-03T11:57:00Z">
              <w:tcPr>
                <w:tcW w:w="2126" w:type="dxa"/>
                <w:tcBorders>
                  <w:top w:val="single" w:sz="4" w:space="0" w:color="auto"/>
                  <w:left w:val="single" w:sz="4" w:space="0" w:color="auto"/>
                  <w:bottom w:val="single" w:sz="4" w:space="0" w:color="auto"/>
                  <w:right w:val="single" w:sz="4" w:space="0" w:color="auto"/>
                </w:tcBorders>
              </w:tcPr>
            </w:tcPrChange>
          </w:tcPr>
          <w:p w14:paraId="12824A22" w14:textId="77777777" w:rsidR="000A5194" w:rsidRPr="008662C4" w:rsidRDefault="000A5194" w:rsidP="00431A95">
            <w:pPr>
              <w:rPr>
                <w:ins w:id="5678" w:author="Sorin Salagean" w:date="2015-02-03T11:20:00Z"/>
                <w:rFonts w:asciiTheme="minorHAnsi" w:hAnsiTheme="minorHAnsi"/>
                <w:b/>
                <w:noProof/>
                <w:sz w:val="22"/>
                <w:szCs w:val="22"/>
                <w:lang w:val="ro-RO"/>
                <w:rPrChange w:id="5679" w:author="Sorin Salagean" w:date="2015-02-09T13:14:00Z">
                  <w:rPr>
                    <w:ins w:id="5680" w:author="Sorin Salagean" w:date="2015-02-03T11:20:00Z"/>
                    <w:rFonts w:asciiTheme="minorHAnsi" w:hAnsiTheme="minorHAnsi"/>
                    <w:b/>
                    <w:noProof/>
                    <w:lang w:val="ro-RO"/>
                  </w:rPr>
                </w:rPrChange>
              </w:rPr>
            </w:pPr>
            <w:ins w:id="5681" w:author="Sorin Salagean" w:date="2015-02-03T11:20:00Z">
              <w:r w:rsidRPr="008662C4">
                <w:rPr>
                  <w:b/>
                  <w:noProof/>
                </w:rPr>
                <w:t>Etapa 4</w:t>
              </w:r>
            </w:ins>
          </w:p>
        </w:tc>
        <w:tc>
          <w:tcPr>
            <w:tcW w:w="1985" w:type="dxa"/>
            <w:tcBorders>
              <w:top w:val="single" w:sz="4" w:space="0" w:color="auto"/>
              <w:left w:val="single" w:sz="4" w:space="0" w:color="auto"/>
              <w:bottom w:val="single" w:sz="4" w:space="0" w:color="auto"/>
              <w:right w:val="single" w:sz="4" w:space="0" w:color="auto"/>
            </w:tcBorders>
            <w:tcPrChange w:id="5682" w:author="Sorin Salagean" w:date="2015-02-03T11:57:00Z">
              <w:tcPr>
                <w:tcW w:w="1985" w:type="dxa"/>
                <w:tcBorders>
                  <w:top w:val="single" w:sz="4" w:space="0" w:color="auto"/>
                  <w:left w:val="single" w:sz="4" w:space="0" w:color="auto"/>
                  <w:bottom w:val="single" w:sz="4" w:space="0" w:color="auto"/>
                  <w:right w:val="single" w:sz="4" w:space="0" w:color="auto"/>
                </w:tcBorders>
              </w:tcPr>
            </w:tcPrChange>
          </w:tcPr>
          <w:p w14:paraId="2B62BE03" w14:textId="77777777" w:rsidR="000A5194" w:rsidRPr="008662C4" w:rsidRDefault="000A5194" w:rsidP="00431A95">
            <w:pPr>
              <w:rPr>
                <w:ins w:id="5683" w:author="Sorin Salagean" w:date="2015-02-03T11:20:00Z"/>
                <w:rFonts w:asciiTheme="minorHAnsi" w:hAnsiTheme="minorHAnsi"/>
                <w:b/>
                <w:noProof/>
                <w:sz w:val="22"/>
                <w:szCs w:val="22"/>
                <w:lang w:val="ro-RO"/>
                <w:rPrChange w:id="5684" w:author="Sorin Salagean" w:date="2015-02-09T13:14:00Z">
                  <w:rPr>
                    <w:ins w:id="5685" w:author="Sorin Salagean" w:date="2015-02-03T11:20:00Z"/>
                    <w:rFonts w:asciiTheme="minorHAnsi" w:hAnsiTheme="minorHAnsi"/>
                    <w:b/>
                    <w:noProof/>
                    <w:lang w:val="ro-RO"/>
                  </w:rPr>
                </w:rPrChange>
              </w:rPr>
            </w:pPr>
            <w:ins w:id="5686" w:author="Sorin Salagean" w:date="2015-02-03T11:20:00Z">
              <w:r w:rsidRPr="008662C4">
                <w:rPr>
                  <w:b/>
                  <w:noProof/>
                </w:rPr>
                <w:t>Etapa 5</w:t>
              </w:r>
            </w:ins>
          </w:p>
        </w:tc>
        <w:tc>
          <w:tcPr>
            <w:tcW w:w="1984" w:type="dxa"/>
            <w:tcBorders>
              <w:top w:val="single" w:sz="4" w:space="0" w:color="auto"/>
              <w:left w:val="single" w:sz="4" w:space="0" w:color="auto"/>
              <w:bottom w:val="single" w:sz="4" w:space="0" w:color="auto"/>
              <w:right w:val="single" w:sz="4" w:space="0" w:color="auto"/>
            </w:tcBorders>
            <w:tcPrChange w:id="5687" w:author="Sorin Salagean" w:date="2015-02-03T11:57:00Z">
              <w:tcPr>
                <w:tcW w:w="1984" w:type="dxa"/>
                <w:tcBorders>
                  <w:top w:val="single" w:sz="4" w:space="0" w:color="auto"/>
                  <w:left w:val="single" w:sz="4" w:space="0" w:color="auto"/>
                  <w:bottom w:val="single" w:sz="4" w:space="0" w:color="auto"/>
                  <w:right w:val="single" w:sz="4" w:space="0" w:color="auto"/>
                </w:tcBorders>
              </w:tcPr>
            </w:tcPrChange>
          </w:tcPr>
          <w:p w14:paraId="062053C2" w14:textId="77777777" w:rsidR="000A5194" w:rsidRPr="008662C4" w:rsidRDefault="000A5194" w:rsidP="00431A95">
            <w:pPr>
              <w:rPr>
                <w:ins w:id="5688" w:author="Sorin Salagean" w:date="2015-02-03T11:20:00Z"/>
                <w:rFonts w:asciiTheme="minorHAnsi" w:hAnsiTheme="minorHAnsi"/>
                <w:b/>
                <w:noProof/>
                <w:sz w:val="22"/>
                <w:szCs w:val="22"/>
                <w:lang w:val="ro-RO"/>
                <w:rPrChange w:id="5689" w:author="Sorin Salagean" w:date="2015-02-09T13:14:00Z">
                  <w:rPr>
                    <w:ins w:id="5690" w:author="Sorin Salagean" w:date="2015-02-03T11:20:00Z"/>
                    <w:rFonts w:asciiTheme="minorHAnsi" w:hAnsiTheme="minorHAnsi"/>
                    <w:b/>
                    <w:noProof/>
                    <w:lang w:val="ro-RO"/>
                  </w:rPr>
                </w:rPrChange>
              </w:rPr>
            </w:pPr>
            <w:ins w:id="5691" w:author="Sorin Salagean" w:date="2015-02-03T11:20:00Z">
              <w:r w:rsidRPr="008662C4">
                <w:rPr>
                  <w:b/>
                  <w:noProof/>
                </w:rPr>
                <w:t>Etapa 6</w:t>
              </w:r>
            </w:ins>
          </w:p>
        </w:tc>
      </w:tr>
      <w:tr w:rsidR="000A5194" w:rsidRPr="000A5194" w14:paraId="41139BE1" w14:textId="77777777" w:rsidTr="001E5EFE">
        <w:trPr>
          <w:ins w:id="5692" w:author="Sorin Salagean" w:date="2015-02-03T11:20:00Z"/>
        </w:trPr>
        <w:tc>
          <w:tcPr>
            <w:tcW w:w="1560" w:type="dxa"/>
            <w:tcBorders>
              <w:top w:val="single" w:sz="4" w:space="0" w:color="auto"/>
              <w:left w:val="single" w:sz="4" w:space="0" w:color="auto"/>
              <w:bottom w:val="single" w:sz="4" w:space="0" w:color="auto"/>
              <w:right w:val="single" w:sz="4" w:space="0" w:color="auto"/>
            </w:tcBorders>
            <w:hideMark/>
            <w:tcPrChange w:id="5693" w:author="Sorin Salagean" w:date="2015-02-03T11:57:00Z">
              <w:tcPr>
                <w:tcW w:w="1418" w:type="dxa"/>
                <w:tcBorders>
                  <w:top w:val="single" w:sz="4" w:space="0" w:color="auto"/>
                  <w:left w:val="single" w:sz="4" w:space="0" w:color="auto"/>
                  <w:bottom w:val="single" w:sz="4" w:space="0" w:color="auto"/>
                  <w:right w:val="single" w:sz="4" w:space="0" w:color="auto"/>
                </w:tcBorders>
                <w:hideMark/>
              </w:tcPr>
            </w:tcPrChange>
          </w:tcPr>
          <w:p w14:paraId="4507EC8A" w14:textId="77777777" w:rsidR="000A5194" w:rsidRPr="008662C4" w:rsidRDefault="000A5194" w:rsidP="00431A95">
            <w:pPr>
              <w:rPr>
                <w:ins w:id="5694" w:author="Sorin Salagean" w:date="2015-02-03T11:20:00Z"/>
                <w:rFonts w:asciiTheme="minorHAnsi" w:hAnsiTheme="minorHAnsi"/>
                <w:b/>
                <w:noProof/>
                <w:sz w:val="22"/>
                <w:szCs w:val="22"/>
                <w:lang w:val="ro-RO"/>
                <w:rPrChange w:id="5695" w:author="Sorin Salagean" w:date="2015-02-09T13:14:00Z">
                  <w:rPr>
                    <w:ins w:id="5696" w:author="Sorin Salagean" w:date="2015-02-03T11:20:00Z"/>
                    <w:rFonts w:asciiTheme="minorHAnsi" w:hAnsiTheme="minorHAnsi"/>
                    <w:b/>
                    <w:noProof/>
                    <w:lang w:val="ro-RO"/>
                  </w:rPr>
                </w:rPrChange>
              </w:rPr>
            </w:pPr>
            <w:ins w:id="5697" w:author="Sorin Salagean" w:date="2015-02-03T11:20:00Z">
              <w:r w:rsidRPr="008662C4">
                <w:rPr>
                  <w:b/>
                  <w:noProof/>
                </w:rPr>
                <w:t>Start</w:t>
              </w:r>
            </w:ins>
          </w:p>
        </w:tc>
        <w:tc>
          <w:tcPr>
            <w:tcW w:w="1559" w:type="dxa"/>
            <w:tcBorders>
              <w:top w:val="single" w:sz="4" w:space="0" w:color="auto"/>
              <w:left w:val="single" w:sz="4" w:space="0" w:color="auto"/>
              <w:bottom w:val="single" w:sz="4" w:space="0" w:color="auto"/>
              <w:right w:val="single" w:sz="4" w:space="0" w:color="auto"/>
            </w:tcBorders>
            <w:hideMark/>
            <w:tcPrChange w:id="5698" w:author="Sorin Salagean" w:date="2015-02-03T11:57:00Z">
              <w:tcPr>
                <w:tcW w:w="1276" w:type="dxa"/>
                <w:gridSpan w:val="2"/>
                <w:tcBorders>
                  <w:top w:val="single" w:sz="4" w:space="0" w:color="auto"/>
                  <w:left w:val="single" w:sz="4" w:space="0" w:color="auto"/>
                  <w:bottom w:val="single" w:sz="4" w:space="0" w:color="auto"/>
                  <w:right w:val="single" w:sz="4" w:space="0" w:color="auto"/>
                </w:tcBorders>
                <w:hideMark/>
              </w:tcPr>
            </w:tcPrChange>
          </w:tcPr>
          <w:p w14:paraId="5C0A3C7A" w14:textId="77777777" w:rsidR="000A5194" w:rsidRPr="008662C4" w:rsidRDefault="000A5194" w:rsidP="00431A95">
            <w:pPr>
              <w:rPr>
                <w:ins w:id="5699" w:author="Sorin Salagean" w:date="2015-02-03T11:20:00Z"/>
                <w:rFonts w:asciiTheme="minorHAnsi" w:hAnsiTheme="minorHAnsi"/>
                <w:b/>
                <w:noProof/>
                <w:sz w:val="22"/>
                <w:szCs w:val="22"/>
                <w:lang w:val="ro-RO"/>
                <w:rPrChange w:id="5700" w:author="Sorin Salagean" w:date="2015-02-09T13:14:00Z">
                  <w:rPr>
                    <w:ins w:id="5701" w:author="Sorin Salagean" w:date="2015-02-03T11:20:00Z"/>
                    <w:rFonts w:asciiTheme="minorHAnsi" w:hAnsiTheme="minorHAnsi"/>
                    <w:b/>
                    <w:noProof/>
                    <w:lang w:val="ro-RO"/>
                  </w:rPr>
                </w:rPrChange>
              </w:rPr>
            </w:pPr>
            <w:ins w:id="5702" w:author="Sorin Salagean" w:date="2015-02-03T11:20:00Z">
              <w:r w:rsidRPr="008662C4">
                <w:rPr>
                  <w:b/>
                  <w:noProof/>
                </w:rPr>
                <w:t>Verificari</w:t>
              </w:r>
            </w:ins>
          </w:p>
        </w:tc>
        <w:tc>
          <w:tcPr>
            <w:tcW w:w="1701" w:type="dxa"/>
            <w:tcBorders>
              <w:top w:val="single" w:sz="4" w:space="0" w:color="auto"/>
              <w:left w:val="single" w:sz="4" w:space="0" w:color="auto"/>
              <w:bottom w:val="single" w:sz="4" w:space="0" w:color="auto"/>
              <w:right w:val="single" w:sz="4" w:space="0" w:color="auto"/>
            </w:tcBorders>
            <w:hideMark/>
            <w:tcPrChange w:id="5703" w:author="Sorin Salagean" w:date="2015-02-03T11:57:00Z">
              <w:tcPr>
                <w:tcW w:w="2126" w:type="dxa"/>
                <w:gridSpan w:val="3"/>
                <w:tcBorders>
                  <w:top w:val="single" w:sz="4" w:space="0" w:color="auto"/>
                  <w:left w:val="single" w:sz="4" w:space="0" w:color="auto"/>
                  <w:bottom w:val="single" w:sz="4" w:space="0" w:color="auto"/>
                  <w:right w:val="single" w:sz="4" w:space="0" w:color="auto"/>
                </w:tcBorders>
                <w:hideMark/>
              </w:tcPr>
            </w:tcPrChange>
          </w:tcPr>
          <w:p w14:paraId="0FBF0611" w14:textId="02A3D3E4" w:rsidR="000A5194" w:rsidRPr="008662C4" w:rsidRDefault="000A5194" w:rsidP="00431A95">
            <w:pPr>
              <w:rPr>
                <w:ins w:id="5704" w:author="Sorin Salagean" w:date="2015-02-03T11:20:00Z"/>
                <w:rFonts w:asciiTheme="minorHAnsi" w:hAnsiTheme="minorHAnsi"/>
                <w:b/>
                <w:noProof/>
                <w:sz w:val="22"/>
                <w:szCs w:val="22"/>
                <w:lang w:val="ro-RO"/>
                <w:rPrChange w:id="5705" w:author="Sorin Salagean" w:date="2015-02-09T13:14:00Z">
                  <w:rPr>
                    <w:ins w:id="5706" w:author="Sorin Salagean" w:date="2015-02-03T11:20:00Z"/>
                    <w:rFonts w:asciiTheme="minorHAnsi" w:hAnsiTheme="minorHAnsi"/>
                    <w:b/>
                    <w:noProof/>
                    <w:lang w:val="ro-RO"/>
                  </w:rPr>
                </w:rPrChange>
              </w:rPr>
            </w:pPr>
            <w:ins w:id="5707" w:author="Sorin Salagean" w:date="2015-02-03T11:20:00Z">
              <w:r w:rsidRPr="008662C4">
                <w:rPr>
                  <w:b/>
                  <w:noProof/>
                </w:rPr>
                <w:t>Refuz</w:t>
              </w:r>
            </w:ins>
          </w:p>
        </w:tc>
        <w:tc>
          <w:tcPr>
            <w:tcW w:w="2126" w:type="dxa"/>
            <w:tcBorders>
              <w:top w:val="single" w:sz="4" w:space="0" w:color="auto"/>
              <w:left w:val="single" w:sz="4" w:space="0" w:color="auto"/>
              <w:bottom w:val="single" w:sz="4" w:space="0" w:color="auto"/>
              <w:right w:val="single" w:sz="4" w:space="0" w:color="auto"/>
            </w:tcBorders>
            <w:tcPrChange w:id="5708" w:author="Sorin Salagean" w:date="2015-02-03T11:57:00Z">
              <w:tcPr>
                <w:tcW w:w="2126" w:type="dxa"/>
                <w:tcBorders>
                  <w:top w:val="single" w:sz="4" w:space="0" w:color="auto"/>
                  <w:left w:val="single" w:sz="4" w:space="0" w:color="auto"/>
                  <w:bottom w:val="single" w:sz="4" w:space="0" w:color="auto"/>
                  <w:right w:val="single" w:sz="4" w:space="0" w:color="auto"/>
                </w:tcBorders>
              </w:tcPr>
            </w:tcPrChange>
          </w:tcPr>
          <w:p w14:paraId="2E586350" w14:textId="4AD5CFCB" w:rsidR="000A5194" w:rsidRPr="008662C4" w:rsidRDefault="000A5194" w:rsidP="00431A95">
            <w:pPr>
              <w:rPr>
                <w:ins w:id="5709" w:author="Sorin Salagean" w:date="2015-02-03T11:20:00Z"/>
                <w:rFonts w:asciiTheme="minorHAnsi" w:hAnsiTheme="minorHAnsi"/>
                <w:b/>
                <w:noProof/>
                <w:sz w:val="22"/>
                <w:szCs w:val="22"/>
                <w:lang w:val="ro-RO"/>
                <w:rPrChange w:id="5710" w:author="Sorin Salagean" w:date="2015-02-09T13:14:00Z">
                  <w:rPr>
                    <w:ins w:id="5711" w:author="Sorin Salagean" w:date="2015-02-03T11:20:00Z"/>
                    <w:rFonts w:asciiTheme="minorHAnsi" w:hAnsiTheme="minorHAnsi"/>
                    <w:b/>
                    <w:noProof/>
                    <w:lang w:val="ro-RO"/>
                  </w:rPr>
                </w:rPrChange>
              </w:rPr>
            </w:pPr>
            <w:ins w:id="5712" w:author="Sorin Salagean" w:date="2015-02-03T11:24:00Z">
              <w:r w:rsidRPr="008662C4">
                <w:rPr>
                  <w:b/>
                  <w:noProof/>
                  <w:rPrChange w:id="5713" w:author="Sorin Salagean" w:date="2015-02-09T13:14:00Z">
                    <w:rPr/>
                  </w:rPrChange>
                </w:rPr>
                <w:t>Lichidator</w:t>
              </w:r>
            </w:ins>
          </w:p>
        </w:tc>
        <w:tc>
          <w:tcPr>
            <w:tcW w:w="1985" w:type="dxa"/>
            <w:tcBorders>
              <w:top w:val="single" w:sz="4" w:space="0" w:color="auto"/>
              <w:left w:val="single" w:sz="4" w:space="0" w:color="auto"/>
              <w:bottom w:val="single" w:sz="4" w:space="0" w:color="auto"/>
              <w:right w:val="single" w:sz="4" w:space="0" w:color="auto"/>
            </w:tcBorders>
            <w:hideMark/>
            <w:tcPrChange w:id="5714" w:author="Sorin Salagean" w:date="2015-02-03T11:57:00Z">
              <w:tcPr>
                <w:tcW w:w="1985" w:type="dxa"/>
                <w:tcBorders>
                  <w:top w:val="single" w:sz="4" w:space="0" w:color="auto"/>
                  <w:left w:val="single" w:sz="4" w:space="0" w:color="auto"/>
                  <w:bottom w:val="single" w:sz="4" w:space="0" w:color="auto"/>
                  <w:right w:val="single" w:sz="4" w:space="0" w:color="auto"/>
                </w:tcBorders>
                <w:hideMark/>
              </w:tcPr>
            </w:tcPrChange>
          </w:tcPr>
          <w:p w14:paraId="0FE6C331" w14:textId="4DDAEEBD" w:rsidR="000A5194" w:rsidRPr="008662C4" w:rsidRDefault="000A5194" w:rsidP="00431A95">
            <w:pPr>
              <w:rPr>
                <w:ins w:id="5715" w:author="Sorin Salagean" w:date="2015-02-03T11:20:00Z"/>
                <w:rFonts w:asciiTheme="minorHAnsi" w:hAnsiTheme="minorHAnsi"/>
                <w:b/>
                <w:noProof/>
                <w:sz w:val="22"/>
                <w:szCs w:val="22"/>
                <w:lang w:val="ro-RO"/>
                <w:rPrChange w:id="5716" w:author="Sorin Salagean" w:date="2015-02-09T13:14:00Z">
                  <w:rPr>
                    <w:ins w:id="5717" w:author="Sorin Salagean" w:date="2015-02-03T11:20:00Z"/>
                    <w:rFonts w:asciiTheme="minorHAnsi" w:hAnsiTheme="minorHAnsi"/>
                    <w:b/>
                    <w:noProof/>
                    <w:lang w:val="ro-RO"/>
                  </w:rPr>
                </w:rPrChange>
              </w:rPr>
            </w:pPr>
            <w:ins w:id="5718" w:author="Sorin Salagean" w:date="2015-02-03T11:25:00Z">
              <w:r w:rsidRPr="008662C4">
                <w:rPr>
                  <w:b/>
                  <w:rPrChange w:id="5719" w:author="Sorin Salagean" w:date="2015-02-09T13:14:00Z">
                    <w:rPr/>
                  </w:rPrChange>
                </w:rPr>
                <w:t>Control intern</w:t>
              </w:r>
            </w:ins>
          </w:p>
        </w:tc>
        <w:tc>
          <w:tcPr>
            <w:tcW w:w="1984" w:type="dxa"/>
            <w:tcBorders>
              <w:top w:val="single" w:sz="4" w:space="0" w:color="auto"/>
              <w:left w:val="single" w:sz="4" w:space="0" w:color="auto"/>
              <w:bottom w:val="single" w:sz="4" w:space="0" w:color="auto"/>
              <w:right w:val="single" w:sz="4" w:space="0" w:color="auto"/>
            </w:tcBorders>
            <w:tcPrChange w:id="5720" w:author="Sorin Salagean" w:date="2015-02-03T11:57:00Z">
              <w:tcPr>
                <w:tcW w:w="1984" w:type="dxa"/>
                <w:tcBorders>
                  <w:top w:val="single" w:sz="4" w:space="0" w:color="auto"/>
                  <w:left w:val="single" w:sz="4" w:space="0" w:color="auto"/>
                  <w:bottom w:val="single" w:sz="4" w:space="0" w:color="auto"/>
                  <w:right w:val="single" w:sz="4" w:space="0" w:color="auto"/>
                </w:tcBorders>
              </w:tcPr>
            </w:tcPrChange>
          </w:tcPr>
          <w:p w14:paraId="22DADB16" w14:textId="00C27C6C" w:rsidR="000A5194" w:rsidRPr="008662C4" w:rsidRDefault="000A5194" w:rsidP="00431A95">
            <w:pPr>
              <w:rPr>
                <w:ins w:id="5721" w:author="Sorin Salagean" w:date="2015-02-03T11:20:00Z"/>
                <w:rFonts w:asciiTheme="minorHAnsi" w:hAnsiTheme="minorHAnsi"/>
                <w:b/>
                <w:noProof/>
                <w:sz w:val="22"/>
                <w:szCs w:val="22"/>
                <w:lang w:val="ro-RO"/>
                <w:rPrChange w:id="5722" w:author="Sorin Salagean" w:date="2015-02-09T13:14:00Z">
                  <w:rPr>
                    <w:ins w:id="5723" w:author="Sorin Salagean" w:date="2015-02-03T11:20:00Z"/>
                    <w:rFonts w:asciiTheme="minorHAnsi" w:hAnsiTheme="minorHAnsi"/>
                    <w:b/>
                    <w:noProof/>
                    <w:lang w:val="ro-RO"/>
                  </w:rPr>
                </w:rPrChange>
              </w:rPr>
            </w:pPr>
            <w:ins w:id="5724" w:author="Sorin Salagean" w:date="2015-02-03T11:25:00Z">
              <w:r w:rsidRPr="008662C4">
                <w:rPr>
                  <w:b/>
                  <w:noProof/>
                </w:rPr>
                <w:t>Sef Serviciu Daune</w:t>
              </w:r>
            </w:ins>
          </w:p>
        </w:tc>
      </w:tr>
      <w:tr w:rsidR="000A5194" w:rsidRPr="000A5194" w14:paraId="58C63B34" w14:textId="77777777" w:rsidTr="001E5EFE">
        <w:trPr>
          <w:ins w:id="5725" w:author="Sorin Salagean" w:date="2015-02-03T11:20:00Z"/>
        </w:trPr>
        <w:tc>
          <w:tcPr>
            <w:tcW w:w="1560" w:type="dxa"/>
            <w:tcBorders>
              <w:top w:val="single" w:sz="4" w:space="0" w:color="auto"/>
              <w:left w:val="single" w:sz="4" w:space="0" w:color="auto"/>
              <w:bottom w:val="single" w:sz="4" w:space="0" w:color="auto"/>
              <w:right w:val="single" w:sz="4" w:space="0" w:color="auto"/>
            </w:tcBorders>
            <w:tcPrChange w:id="5726" w:author="Sorin Salagean" w:date="2015-02-03T11:57:00Z">
              <w:tcPr>
                <w:tcW w:w="1418" w:type="dxa"/>
                <w:tcBorders>
                  <w:top w:val="single" w:sz="4" w:space="0" w:color="auto"/>
                  <w:left w:val="single" w:sz="4" w:space="0" w:color="auto"/>
                  <w:bottom w:val="single" w:sz="4" w:space="0" w:color="auto"/>
                  <w:right w:val="single" w:sz="4" w:space="0" w:color="auto"/>
                </w:tcBorders>
              </w:tcPr>
            </w:tcPrChange>
          </w:tcPr>
          <w:p w14:paraId="284FEC1E" w14:textId="77777777" w:rsidR="000A5194" w:rsidRPr="008662C4" w:rsidRDefault="000A5194" w:rsidP="00431A95">
            <w:pPr>
              <w:rPr>
                <w:ins w:id="5727" w:author="Sorin Salagean" w:date="2015-02-03T11:20:00Z"/>
                <w:rFonts w:asciiTheme="minorHAnsi" w:hAnsiTheme="minorHAnsi" w:cs="Arial"/>
                <w:noProof/>
                <w:color w:val="000000"/>
                <w:szCs w:val="22"/>
                <w:lang w:val="ro-RO"/>
              </w:rPr>
            </w:pPr>
            <w:ins w:id="5728" w:author="Sorin Salagean" w:date="2015-02-03T11:20:00Z">
              <w:r w:rsidRPr="008662C4">
                <w:rPr>
                  <w:rFonts w:cs="Arial"/>
                  <w:noProof/>
                  <w:color w:val="000000"/>
                </w:rPr>
                <w:t>Actiuni disponibile pe Workflow OnBase (Ad Hoc User Taks):</w:t>
              </w:r>
            </w:ins>
          </w:p>
          <w:p w14:paraId="1D220B86" w14:textId="77777777" w:rsidR="000A5194" w:rsidRPr="008662C4" w:rsidRDefault="000A5194" w:rsidP="00431A95">
            <w:pPr>
              <w:spacing w:after="200" w:line="276" w:lineRule="auto"/>
              <w:rPr>
                <w:ins w:id="5729" w:author="Sorin Salagean" w:date="2015-02-03T11:20:00Z"/>
                <w:rFonts w:asciiTheme="minorHAnsi" w:hAnsiTheme="minorHAnsi"/>
                <w:noProof/>
                <w:lang w:val="ro-RO"/>
              </w:rPr>
            </w:pPr>
            <w:ins w:id="5730" w:author="Sorin Salagean" w:date="2015-02-03T11:20:00Z">
              <w:r w:rsidRPr="008662C4">
                <w:rPr>
                  <w:noProof/>
                </w:rPr>
                <w:t xml:space="preserve"> </w:t>
              </w:r>
            </w:ins>
          </w:p>
        </w:tc>
        <w:tc>
          <w:tcPr>
            <w:tcW w:w="1559" w:type="dxa"/>
            <w:tcBorders>
              <w:top w:val="single" w:sz="4" w:space="0" w:color="auto"/>
              <w:left w:val="single" w:sz="4" w:space="0" w:color="auto"/>
              <w:bottom w:val="single" w:sz="4" w:space="0" w:color="auto"/>
              <w:right w:val="single" w:sz="4" w:space="0" w:color="auto"/>
            </w:tcBorders>
            <w:tcPrChange w:id="5731" w:author="Sorin Salagean" w:date="2015-02-03T11:57:00Z">
              <w:tcPr>
                <w:tcW w:w="1276" w:type="dxa"/>
                <w:gridSpan w:val="2"/>
                <w:tcBorders>
                  <w:top w:val="single" w:sz="4" w:space="0" w:color="auto"/>
                  <w:left w:val="single" w:sz="4" w:space="0" w:color="auto"/>
                  <w:bottom w:val="single" w:sz="4" w:space="0" w:color="auto"/>
                  <w:right w:val="single" w:sz="4" w:space="0" w:color="auto"/>
                </w:tcBorders>
              </w:tcPr>
            </w:tcPrChange>
          </w:tcPr>
          <w:p w14:paraId="3E20D83D" w14:textId="77777777" w:rsidR="000A5194" w:rsidRPr="008662C4" w:rsidRDefault="000A5194" w:rsidP="00431A95">
            <w:pPr>
              <w:rPr>
                <w:ins w:id="5732" w:author="Sorin Salagean" w:date="2015-02-03T11:20:00Z"/>
                <w:rFonts w:asciiTheme="minorHAnsi" w:hAnsiTheme="minorHAnsi" w:cs="Arial"/>
                <w:noProof/>
                <w:color w:val="000000"/>
                <w:szCs w:val="22"/>
                <w:lang w:val="ro-RO"/>
              </w:rPr>
            </w:pPr>
            <w:ins w:id="5733" w:author="Sorin Salagean" w:date="2015-02-03T11:20:00Z">
              <w:r w:rsidRPr="008662C4">
                <w:rPr>
                  <w:rFonts w:cs="Arial"/>
                  <w:noProof/>
                  <w:color w:val="000000"/>
                </w:rPr>
                <w:t>Actiuni disponibile pe Workflow OnBase (Ad Hoc User Taks):</w:t>
              </w:r>
            </w:ins>
          </w:p>
          <w:p w14:paraId="0D147DB8" w14:textId="77777777" w:rsidR="000A5194" w:rsidRPr="008662C4" w:rsidRDefault="000A5194" w:rsidP="00431A95">
            <w:pPr>
              <w:pStyle w:val="ListParagraph"/>
              <w:spacing w:after="200" w:line="276" w:lineRule="auto"/>
              <w:ind w:left="360"/>
              <w:rPr>
                <w:ins w:id="5734" w:author="Sorin Salagean" w:date="2015-02-03T11:20:00Z"/>
                <w:rFonts w:asciiTheme="minorHAnsi" w:hAnsiTheme="minorHAnsi"/>
                <w:b/>
                <w:noProof/>
                <w:lang w:val="ro-RO"/>
              </w:rPr>
            </w:pPr>
          </w:p>
        </w:tc>
        <w:tc>
          <w:tcPr>
            <w:tcW w:w="1701" w:type="dxa"/>
            <w:tcBorders>
              <w:top w:val="single" w:sz="4" w:space="0" w:color="auto"/>
              <w:left w:val="single" w:sz="4" w:space="0" w:color="auto"/>
              <w:bottom w:val="single" w:sz="4" w:space="0" w:color="auto"/>
              <w:right w:val="single" w:sz="4" w:space="0" w:color="auto"/>
            </w:tcBorders>
            <w:tcPrChange w:id="5735" w:author="Sorin Salagean" w:date="2015-02-03T11:57:00Z">
              <w:tcPr>
                <w:tcW w:w="2126" w:type="dxa"/>
                <w:gridSpan w:val="3"/>
                <w:tcBorders>
                  <w:top w:val="single" w:sz="4" w:space="0" w:color="auto"/>
                  <w:left w:val="single" w:sz="4" w:space="0" w:color="auto"/>
                  <w:bottom w:val="single" w:sz="4" w:space="0" w:color="auto"/>
                  <w:right w:val="single" w:sz="4" w:space="0" w:color="auto"/>
                </w:tcBorders>
              </w:tcPr>
            </w:tcPrChange>
          </w:tcPr>
          <w:p w14:paraId="6627C259" w14:textId="77777777" w:rsidR="000A5194" w:rsidRPr="008662C4" w:rsidRDefault="000A5194" w:rsidP="00431A95">
            <w:pPr>
              <w:rPr>
                <w:ins w:id="5736" w:author="Sorin Salagean" w:date="2015-02-03T11:20:00Z"/>
                <w:rFonts w:asciiTheme="minorHAnsi" w:hAnsiTheme="minorHAnsi" w:cs="Arial"/>
                <w:noProof/>
                <w:color w:val="000000"/>
                <w:szCs w:val="22"/>
                <w:lang w:val="ro-RO"/>
              </w:rPr>
            </w:pPr>
            <w:ins w:id="5737" w:author="Sorin Salagean" w:date="2015-02-03T11:20:00Z">
              <w:r w:rsidRPr="008662C4">
                <w:rPr>
                  <w:rFonts w:cs="Arial"/>
                  <w:noProof/>
                  <w:color w:val="000000"/>
                </w:rPr>
                <w:t>Actiuni disponibile pe Workflow OnBase (Ad Hoc User Taks):</w:t>
              </w:r>
            </w:ins>
          </w:p>
          <w:p w14:paraId="70594E5B" w14:textId="4B2E38BF" w:rsidR="000A5194" w:rsidRPr="008662C4" w:rsidRDefault="000A5194">
            <w:pPr>
              <w:pStyle w:val="ListParagraph"/>
              <w:spacing w:after="200" w:line="276" w:lineRule="auto"/>
              <w:ind w:left="360"/>
              <w:rPr>
                <w:ins w:id="5738" w:author="Sorin Salagean" w:date="2015-02-03T11:20:00Z"/>
                <w:rFonts w:asciiTheme="minorHAnsi" w:hAnsiTheme="minorHAnsi"/>
              </w:rPr>
              <w:pPrChange w:id="5739" w:author="Sorin Salagean" w:date="2015-02-03T11:45:00Z">
                <w:pPr>
                  <w:pStyle w:val="ListParagraph"/>
                  <w:numPr>
                    <w:numId w:val="61"/>
                  </w:numPr>
                  <w:spacing w:after="200" w:line="276" w:lineRule="auto"/>
                  <w:ind w:left="360" w:hanging="360"/>
                </w:pPr>
              </w:pPrChange>
            </w:pPr>
          </w:p>
        </w:tc>
        <w:tc>
          <w:tcPr>
            <w:tcW w:w="2126" w:type="dxa"/>
            <w:tcBorders>
              <w:top w:val="single" w:sz="4" w:space="0" w:color="auto"/>
              <w:left w:val="single" w:sz="4" w:space="0" w:color="auto"/>
              <w:bottom w:val="single" w:sz="4" w:space="0" w:color="auto"/>
              <w:right w:val="single" w:sz="4" w:space="0" w:color="auto"/>
            </w:tcBorders>
            <w:tcPrChange w:id="5740" w:author="Sorin Salagean" w:date="2015-02-03T11:57:00Z">
              <w:tcPr>
                <w:tcW w:w="2126" w:type="dxa"/>
                <w:tcBorders>
                  <w:top w:val="single" w:sz="4" w:space="0" w:color="auto"/>
                  <w:left w:val="single" w:sz="4" w:space="0" w:color="auto"/>
                  <w:bottom w:val="single" w:sz="4" w:space="0" w:color="auto"/>
                  <w:right w:val="single" w:sz="4" w:space="0" w:color="auto"/>
                </w:tcBorders>
              </w:tcPr>
            </w:tcPrChange>
          </w:tcPr>
          <w:p w14:paraId="2D1FD97E" w14:textId="77777777" w:rsidR="000A5194" w:rsidRPr="008662C4" w:rsidRDefault="000A5194" w:rsidP="00431A95">
            <w:pPr>
              <w:rPr>
                <w:ins w:id="5741" w:author="Sorin Salagean" w:date="2015-02-03T11:45:00Z"/>
                <w:rFonts w:asciiTheme="minorHAnsi" w:hAnsiTheme="minorHAnsi" w:cs="Arial"/>
                <w:noProof/>
                <w:color w:val="000000"/>
              </w:rPr>
            </w:pPr>
            <w:ins w:id="5742" w:author="Sorin Salagean" w:date="2015-02-03T11:20:00Z">
              <w:r w:rsidRPr="008662C4">
                <w:rPr>
                  <w:rFonts w:cs="Arial"/>
                  <w:noProof/>
                  <w:color w:val="000000"/>
                </w:rPr>
                <w:t>Actiuni disponibile pe Workflow OnBase (Ad Hoc User Taks):</w:t>
              </w:r>
            </w:ins>
          </w:p>
          <w:p w14:paraId="4743C96F" w14:textId="3AA200FD" w:rsidR="00A47273" w:rsidRPr="008662C4" w:rsidRDefault="00A47273">
            <w:pPr>
              <w:pStyle w:val="ListParagraph"/>
              <w:numPr>
                <w:ilvl w:val="0"/>
                <w:numId w:val="67"/>
              </w:numPr>
              <w:rPr>
                <w:ins w:id="5743" w:author="Sorin Salagean" w:date="2015-02-03T11:20:00Z"/>
                <w:rFonts w:asciiTheme="minorHAnsi" w:hAnsiTheme="minorHAnsi" w:cs="Arial"/>
                <w:noProof/>
                <w:color w:val="000000"/>
                <w:lang w:val="ro-RO"/>
              </w:rPr>
              <w:pPrChange w:id="5744" w:author="Sorin Salagean" w:date="2015-02-03T11:45:00Z">
                <w:pPr/>
              </w:pPrChange>
            </w:pPr>
            <w:ins w:id="5745" w:author="Sorin Salagean" w:date="2015-02-03T11:45:00Z">
              <w:r w:rsidRPr="008662C4">
                <w:rPr>
                  <w:rFonts w:cs="Arial"/>
                  <w:noProof/>
                  <w:color w:val="000000"/>
                </w:rPr>
                <w:t>Aprob</w:t>
              </w:r>
            </w:ins>
          </w:p>
          <w:p w14:paraId="39E787EC" w14:textId="77777777" w:rsidR="000A5194" w:rsidRPr="008662C4" w:rsidRDefault="000A5194" w:rsidP="00431A95">
            <w:pPr>
              <w:pStyle w:val="ListParagraph"/>
              <w:numPr>
                <w:ilvl w:val="0"/>
                <w:numId w:val="61"/>
              </w:numPr>
              <w:spacing w:after="200" w:line="276" w:lineRule="auto"/>
              <w:rPr>
                <w:ins w:id="5746" w:author="Sorin Salagean" w:date="2015-02-03T11:20:00Z"/>
                <w:rFonts w:asciiTheme="minorHAnsi" w:hAnsiTheme="minorHAnsi" w:cs="Arial"/>
                <w:noProof/>
                <w:color w:val="000000"/>
                <w:szCs w:val="22"/>
                <w:lang w:val="ro-RO"/>
              </w:rPr>
            </w:pPr>
            <w:ins w:id="5747" w:author="Sorin Salagean" w:date="2015-02-03T11:20:00Z">
              <w:r w:rsidRPr="008662C4">
                <w:rPr>
                  <w:rFonts w:cs="Arial"/>
                  <w:noProof/>
                  <w:color w:val="000000"/>
                </w:rPr>
                <w:t>Trimite mesaj (nota)</w:t>
              </w:r>
            </w:ins>
          </w:p>
          <w:p w14:paraId="025637B6" w14:textId="77F67584" w:rsidR="000A5194" w:rsidRPr="008662C4" w:rsidRDefault="00A47273" w:rsidP="00431A95">
            <w:pPr>
              <w:pStyle w:val="ListParagraph"/>
              <w:numPr>
                <w:ilvl w:val="0"/>
                <w:numId w:val="61"/>
              </w:numPr>
              <w:spacing w:after="200" w:line="276" w:lineRule="auto"/>
              <w:rPr>
                <w:ins w:id="5748" w:author="Sorin Salagean" w:date="2015-02-03T11:20:00Z"/>
                <w:rFonts w:asciiTheme="minorHAnsi" w:hAnsiTheme="minorHAnsi" w:cs="Arial"/>
                <w:noProof/>
                <w:color w:val="000000"/>
                <w:szCs w:val="22"/>
                <w:lang w:val="ro-RO"/>
              </w:rPr>
            </w:pPr>
            <w:ins w:id="5749" w:author="Sorin Salagean" w:date="2015-02-03T11:46:00Z">
              <w:r w:rsidRPr="008662C4">
                <w:rPr>
                  <w:rFonts w:cs="Arial"/>
                  <w:noProof/>
                  <w:color w:val="000000"/>
                </w:rPr>
                <w:t>Trimite la Accept/Referat refuzat</w:t>
              </w:r>
            </w:ins>
          </w:p>
          <w:p w14:paraId="40A405D4" w14:textId="42422593" w:rsidR="000A5194" w:rsidRPr="008662C4" w:rsidRDefault="000A5194" w:rsidP="00431A95">
            <w:pPr>
              <w:pStyle w:val="ListParagraph"/>
              <w:numPr>
                <w:ilvl w:val="0"/>
                <w:numId w:val="61"/>
              </w:numPr>
              <w:spacing w:after="200" w:line="276" w:lineRule="auto"/>
              <w:rPr>
                <w:ins w:id="5750" w:author="Sorin Salagean" w:date="2015-02-03T11:20:00Z"/>
                <w:rFonts w:asciiTheme="minorHAnsi" w:hAnsiTheme="minorHAnsi" w:cs="Arial"/>
                <w:noProof/>
                <w:color w:val="000000"/>
                <w:szCs w:val="22"/>
                <w:lang w:val="ro-RO"/>
              </w:rPr>
            </w:pPr>
            <w:ins w:id="5751" w:author="Sorin Salagean" w:date="2015-02-03T11:20:00Z">
              <w:r w:rsidRPr="008662C4">
                <w:rPr>
                  <w:rFonts w:cs="Arial"/>
                  <w:noProof/>
                  <w:color w:val="000000"/>
                </w:rPr>
                <w:t xml:space="preserve">Trimite la </w:t>
              </w:r>
            </w:ins>
            <w:ins w:id="5752" w:author="Sorin Salagean" w:date="2015-02-03T11:47:00Z">
              <w:r w:rsidR="00A47273" w:rsidRPr="008662C4">
                <w:rPr>
                  <w:rFonts w:cs="Arial"/>
                  <w:noProof/>
                  <w:color w:val="000000"/>
                </w:rPr>
                <w:t>Sef Serviciu</w:t>
              </w:r>
            </w:ins>
          </w:p>
          <w:p w14:paraId="6F805F25" w14:textId="7EA84619" w:rsidR="000A5194" w:rsidRPr="008662C4" w:rsidRDefault="000A5194">
            <w:pPr>
              <w:pStyle w:val="ListParagraph"/>
              <w:spacing w:after="200" w:line="276" w:lineRule="auto"/>
              <w:ind w:left="360"/>
              <w:rPr>
                <w:ins w:id="5753" w:author="Sorin Salagean" w:date="2015-02-03T11:20:00Z"/>
                <w:rFonts w:asciiTheme="minorHAnsi" w:hAnsiTheme="minorHAnsi" w:cs="Arial"/>
                <w:noProof/>
                <w:color w:val="000000"/>
                <w:szCs w:val="22"/>
                <w:lang w:val="ro-RO"/>
              </w:rPr>
              <w:pPrChange w:id="5754" w:author="Sorin Salagean" w:date="2015-02-03T11:47:00Z">
                <w:pPr>
                  <w:pStyle w:val="ListParagraph"/>
                  <w:numPr>
                    <w:numId w:val="61"/>
                  </w:numPr>
                  <w:spacing w:after="200" w:line="276" w:lineRule="auto"/>
                  <w:ind w:left="360" w:hanging="360"/>
                </w:pPr>
              </w:pPrChange>
            </w:pPr>
          </w:p>
        </w:tc>
        <w:tc>
          <w:tcPr>
            <w:tcW w:w="1985" w:type="dxa"/>
            <w:tcBorders>
              <w:top w:val="single" w:sz="4" w:space="0" w:color="auto"/>
              <w:left w:val="single" w:sz="4" w:space="0" w:color="auto"/>
              <w:bottom w:val="single" w:sz="4" w:space="0" w:color="auto"/>
              <w:right w:val="single" w:sz="4" w:space="0" w:color="auto"/>
            </w:tcBorders>
            <w:tcPrChange w:id="5755" w:author="Sorin Salagean" w:date="2015-02-03T11:57:00Z">
              <w:tcPr>
                <w:tcW w:w="1985" w:type="dxa"/>
                <w:tcBorders>
                  <w:top w:val="single" w:sz="4" w:space="0" w:color="auto"/>
                  <w:left w:val="single" w:sz="4" w:space="0" w:color="auto"/>
                  <w:bottom w:val="single" w:sz="4" w:space="0" w:color="auto"/>
                  <w:right w:val="single" w:sz="4" w:space="0" w:color="auto"/>
                </w:tcBorders>
              </w:tcPr>
            </w:tcPrChange>
          </w:tcPr>
          <w:p w14:paraId="2ACF0A13" w14:textId="77777777" w:rsidR="000A5194" w:rsidRPr="008662C4" w:rsidRDefault="000A5194" w:rsidP="00431A95">
            <w:pPr>
              <w:rPr>
                <w:ins w:id="5756" w:author="Sorin Salagean" w:date="2015-02-03T11:20:00Z"/>
                <w:rFonts w:asciiTheme="minorHAnsi" w:hAnsiTheme="minorHAnsi" w:cs="Arial"/>
                <w:noProof/>
                <w:color w:val="000000"/>
                <w:szCs w:val="22"/>
                <w:lang w:val="ro-RO"/>
              </w:rPr>
            </w:pPr>
            <w:ins w:id="5757" w:author="Sorin Salagean" w:date="2015-02-03T11:20:00Z">
              <w:r w:rsidRPr="008662C4">
                <w:rPr>
                  <w:rFonts w:cs="Arial"/>
                  <w:noProof/>
                  <w:color w:val="000000"/>
                </w:rPr>
                <w:t>Actiuni disponibile pe Workflow OnBase (Ad Hoc User Taks):</w:t>
              </w:r>
            </w:ins>
          </w:p>
          <w:p w14:paraId="63C249A6" w14:textId="32C0B6FC" w:rsidR="000A5194" w:rsidRPr="008662C4" w:rsidRDefault="001E5EFE" w:rsidP="00431A95">
            <w:pPr>
              <w:pStyle w:val="ListParagraph"/>
              <w:numPr>
                <w:ilvl w:val="0"/>
                <w:numId w:val="60"/>
              </w:numPr>
              <w:spacing w:after="200" w:line="276" w:lineRule="auto"/>
              <w:rPr>
                <w:ins w:id="5758" w:author="Sorin Salagean" w:date="2015-02-03T11:20:00Z"/>
                <w:rFonts w:asciiTheme="minorHAnsi" w:hAnsiTheme="minorHAnsi"/>
              </w:rPr>
            </w:pPr>
            <w:ins w:id="5759" w:author="Sorin Salagean" w:date="2015-02-03T11:48:00Z">
              <w:r w:rsidRPr="008662C4">
                <w:rPr>
                  <w:rFonts w:cs="Arial"/>
                  <w:noProof/>
                  <w:color w:val="000000"/>
                </w:rPr>
                <w:t>Aprob</w:t>
              </w:r>
            </w:ins>
          </w:p>
          <w:p w14:paraId="2F9061D6" w14:textId="6D54AC46" w:rsidR="000A5194" w:rsidRPr="008662C4" w:rsidRDefault="001E5EFE" w:rsidP="00431A95">
            <w:pPr>
              <w:pStyle w:val="ListParagraph"/>
              <w:numPr>
                <w:ilvl w:val="0"/>
                <w:numId w:val="60"/>
              </w:numPr>
              <w:spacing w:after="200" w:line="276" w:lineRule="auto"/>
              <w:rPr>
                <w:ins w:id="5760" w:author="Sorin Salagean" w:date="2015-02-03T11:20:00Z"/>
                <w:rFonts w:asciiTheme="minorHAnsi" w:hAnsiTheme="minorHAnsi" w:cstheme="minorBidi"/>
                <w:noProof/>
                <w:lang w:val="ro-RO"/>
              </w:rPr>
            </w:pPr>
            <w:ins w:id="5761" w:author="Sorin Salagean" w:date="2015-02-03T11:48:00Z">
              <w:r w:rsidRPr="008662C4">
                <w:t>Refuz</w:t>
              </w:r>
            </w:ins>
          </w:p>
          <w:p w14:paraId="5106243C" w14:textId="77777777" w:rsidR="000A5194" w:rsidRPr="008662C4" w:rsidRDefault="000A5194" w:rsidP="00431A95">
            <w:pPr>
              <w:pStyle w:val="ListParagraph"/>
              <w:numPr>
                <w:ilvl w:val="0"/>
                <w:numId w:val="60"/>
              </w:numPr>
              <w:spacing w:after="200" w:line="276" w:lineRule="auto"/>
              <w:rPr>
                <w:ins w:id="5762" w:author="Sorin Salagean" w:date="2015-02-03T11:20:00Z"/>
                <w:rFonts w:asciiTheme="minorHAnsi" w:hAnsiTheme="minorHAnsi" w:cstheme="minorBidi"/>
                <w:noProof/>
                <w:lang w:val="ro-RO"/>
              </w:rPr>
            </w:pPr>
            <w:ins w:id="5763" w:author="Sorin Salagean" w:date="2015-02-03T11:20:00Z">
              <w:r w:rsidRPr="008662C4">
                <w:rPr>
                  <w:rFonts w:cs="Arial"/>
                  <w:noProof/>
                  <w:color w:val="000000"/>
                </w:rPr>
                <w:t>Trimite mesaj (nota)</w:t>
              </w:r>
            </w:ins>
          </w:p>
          <w:p w14:paraId="73A8F54C" w14:textId="1ABBAFBE" w:rsidR="000A5194" w:rsidRPr="008662C4" w:rsidRDefault="000A5194">
            <w:pPr>
              <w:pStyle w:val="ListParagraph"/>
              <w:spacing w:after="200" w:line="276" w:lineRule="auto"/>
              <w:ind w:left="360"/>
              <w:rPr>
                <w:ins w:id="5764" w:author="Sorin Salagean" w:date="2015-02-03T11:20:00Z"/>
                <w:rFonts w:asciiTheme="minorHAnsi" w:hAnsiTheme="minorHAnsi" w:cstheme="minorBidi"/>
                <w:noProof/>
                <w:lang w:val="ro-RO"/>
              </w:rPr>
              <w:pPrChange w:id="5765" w:author="Sorin Salagean" w:date="2015-02-03T11:48:00Z">
                <w:pPr>
                  <w:pStyle w:val="ListParagraph"/>
                  <w:numPr>
                    <w:numId w:val="60"/>
                  </w:numPr>
                  <w:spacing w:after="200" w:line="276" w:lineRule="auto"/>
                  <w:ind w:left="360" w:hanging="360"/>
                </w:pPr>
              </w:pPrChange>
            </w:pPr>
          </w:p>
        </w:tc>
        <w:tc>
          <w:tcPr>
            <w:tcW w:w="1984" w:type="dxa"/>
            <w:tcBorders>
              <w:top w:val="single" w:sz="4" w:space="0" w:color="auto"/>
              <w:left w:val="single" w:sz="4" w:space="0" w:color="auto"/>
              <w:bottom w:val="single" w:sz="4" w:space="0" w:color="auto"/>
              <w:right w:val="single" w:sz="4" w:space="0" w:color="auto"/>
            </w:tcBorders>
            <w:tcPrChange w:id="5766" w:author="Sorin Salagean" w:date="2015-02-03T11:57:00Z">
              <w:tcPr>
                <w:tcW w:w="1984" w:type="dxa"/>
                <w:tcBorders>
                  <w:top w:val="single" w:sz="4" w:space="0" w:color="auto"/>
                  <w:left w:val="single" w:sz="4" w:space="0" w:color="auto"/>
                  <w:bottom w:val="single" w:sz="4" w:space="0" w:color="auto"/>
                  <w:right w:val="single" w:sz="4" w:space="0" w:color="auto"/>
                </w:tcBorders>
              </w:tcPr>
            </w:tcPrChange>
          </w:tcPr>
          <w:p w14:paraId="33D76D34" w14:textId="77777777" w:rsidR="000A5194" w:rsidRPr="008662C4" w:rsidRDefault="000A5194" w:rsidP="00431A95">
            <w:pPr>
              <w:rPr>
                <w:ins w:id="5767" w:author="Sorin Salagean" w:date="2015-02-03T11:20:00Z"/>
                <w:rFonts w:asciiTheme="minorHAnsi" w:hAnsiTheme="minorHAnsi" w:cs="Arial"/>
                <w:noProof/>
                <w:color w:val="000000"/>
                <w:szCs w:val="22"/>
                <w:lang w:val="ro-RO"/>
              </w:rPr>
            </w:pPr>
            <w:ins w:id="5768" w:author="Sorin Salagean" w:date="2015-02-03T11:20:00Z">
              <w:r w:rsidRPr="008662C4">
                <w:rPr>
                  <w:rFonts w:cs="Arial"/>
                  <w:noProof/>
                  <w:color w:val="000000"/>
                </w:rPr>
                <w:t>Actiuni disponibile pe Workflow OnBase (Ad Hoc User Taks):</w:t>
              </w:r>
            </w:ins>
          </w:p>
          <w:p w14:paraId="77BA99EB" w14:textId="77777777" w:rsidR="001E5EFE" w:rsidRPr="008662C4" w:rsidRDefault="001E5EFE" w:rsidP="001E5EFE">
            <w:pPr>
              <w:pStyle w:val="ListParagraph"/>
              <w:numPr>
                <w:ilvl w:val="0"/>
                <w:numId w:val="60"/>
              </w:numPr>
              <w:spacing w:after="200" w:line="276" w:lineRule="auto"/>
              <w:rPr>
                <w:ins w:id="5769" w:author="Sorin Salagean" w:date="2015-02-03T11:49:00Z"/>
                <w:rFonts w:asciiTheme="minorHAnsi" w:hAnsiTheme="minorHAnsi"/>
              </w:rPr>
            </w:pPr>
            <w:ins w:id="5770" w:author="Sorin Salagean" w:date="2015-02-03T11:49:00Z">
              <w:r w:rsidRPr="008662C4">
                <w:rPr>
                  <w:rFonts w:cs="Arial"/>
                  <w:noProof/>
                  <w:color w:val="000000"/>
                </w:rPr>
                <w:t>Aprob</w:t>
              </w:r>
            </w:ins>
          </w:p>
          <w:p w14:paraId="4CAFC7B4" w14:textId="77777777" w:rsidR="001E5EFE" w:rsidRPr="008662C4" w:rsidRDefault="001E5EFE" w:rsidP="001E5EFE">
            <w:pPr>
              <w:pStyle w:val="ListParagraph"/>
              <w:numPr>
                <w:ilvl w:val="0"/>
                <w:numId w:val="60"/>
              </w:numPr>
              <w:spacing w:after="200" w:line="276" w:lineRule="auto"/>
              <w:rPr>
                <w:ins w:id="5771" w:author="Sorin Salagean" w:date="2015-02-03T11:49:00Z"/>
                <w:rFonts w:asciiTheme="minorHAnsi" w:hAnsiTheme="minorHAnsi" w:cstheme="minorBidi"/>
                <w:noProof/>
                <w:lang w:val="ro-RO"/>
              </w:rPr>
            </w:pPr>
            <w:ins w:id="5772" w:author="Sorin Salagean" w:date="2015-02-03T11:49:00Z">
              <w:r w:rsidRPr="008662C4">
                <w:t>Refuz</w:t>
              </w:r>
            </w:ins>
          </w:p>
          <w:p w14:paraId="6B9F4927" w14:textId="0E8D1DA2" w:rsidR="000A5194" w:rsidRPr="008662C4" w:rsidRDefault="001E5EFE">
            <w:pPr>
              <w:pStyle w:val="ListParagraph"/>
              <w:numPr>
                <w:ilvl w:val="0"/>
                <w:numId w:val="60"/>
              </w:numPr>
              <w:spacing w:after="200" w:line="276" w:lineRule="auto"/>
              <w:rPr>
                <w:ins w:id="5773" w:author="Sorin Salagean" w:date="2015-02-03T11:20:00Z"/>
                <w:rFonts w:asciiTheme="minorHAnsi" w:hAnsiTheme="minorHAnsi"/>
              </w:rPr>
            </w:pPr>
            <w:ins w:id="5774" w:author="Sorin Salagean" w:date="2015-02-03T11:49:00Z">
              <w:r w:rsidRPr="008662C4">
                <w:rPr>
                  <w:rFonts w:cs="Arial"/>
                  <w:noProof/>
                  <w:color w:val="000000"/>
                </w:rPr>
                <w:t>Trimite mesaj (nota)</w:t>
              </w:r>
            </w:ins>
          </w:p>
        </w:tc>
      </w:tr>
      <w:tr w:rsidR="001E5EFE" w:rsidRPr="00B0053D" w14:paraId="5A6B4AD4" w14:textId="77777777" w:rsidTr="001E5EFE">
        <w:trPr>
          <w:trHeight w:val="269"/>
          <w:ins w:id="5775" w:author="Sorin Salagean" w:date="2015-02-03T11:28:00Z"/>
          <w:trPrChange w:id="5776" w:author="Sorin Salagean" w:date="2015-02-03T11:57:00Z">
            <w:trPr>
              <w:trHeight w:val="269"/>
            </w:trPr>
          </w:trPrChange>
        </w:trPr>
        <w:tc>
          <w:tcPr>
            <w:tcW w:w="1560" w:type="dxa"/>
            <w:tcPrChange w:id="5777" w:author="Sorin Salagean" w:date="2015-02-03T11:57:00Z">
              <w:tcPr>
                <w:tcW w:w="1560" w:type="dxa"/>
                <w:gridSpan w:val="2"/>
              </w:tcPr>
            </w:tcPrChange>
          </w:tcPr>
          <w:p w14:paraId="4ADBADBA" w14:textId="00BA5315" w:rsidR="00374F58" w:rsidRPr="008662C4" w:rsidRDefault="00374F58">
            <w:pPr>
              <w:rPr>
                <w:ins w:id="5778" w:author="Sorin Salagean" w:date="2015-02-03T11:28:00Z"/>
                <w:rFonts w:asciiTheme="minorHAnsi" w:hAnsiTheme="minorHAnsi"/>
                <w:b/>
                <w:noProof/>
                <w:sz w:val="22"/>
                <w:szCs w:val="22"/>
                <w:lang w:val="ro-RO"/>
                <w:rPrChange w:id="5779" w:author="Sorin Salagean" w:date="2015-02-09T13:14:00Z">
                  <w:rPr>
                    <w:ins w:id="5780" w:author="Sorin Salagean" w:date="2015-02-03T11:28:00Z"/>
                    <w:rFonts w:asciiTheme="minorHAnsi" w:hAnsiTheme="minorHAnsi"/>
                    <w:b/>
                    <w:noProof/>
                    <w:lang w:val="ro-RO"/>
                  </w:rPr>
                </w:rPrChange>
              </w:rPr>
            </w:pPr>
            <w:ins w:id="5781" w:author="Sorin Salagean" w:date="2015-02-03T11:28:00Z">
              <w:r w:rsidRPr="008662C4">
                <w:rPr>
                  <w:b/>
                  <w:noProof/>
                </w:rPr>
                <w:t xml:space="preserve">Etapa </w:t>
              </w:r>
            </w:ins>
            <w:ins w:id="5782" w:author="Sorin Salagean" w:date="2015-02-03T11:29:00Z">
              <w:r w:rsidRPr="008662C4">
                <w:rPr>
                  <w:b/>
                  <w:noProof/>
                </w:rPr>
                <w:t>7</w:t>
              </w:r>
            </w:ins>
          </w:p>
        </w:tc>
        <w:tc>
          <w:tcPr>
            <w:tcW w:w="1559" w:type="dxa"/>
            <w:tcPrChange w:id="5783" w:author="Sorin Salagean" w:date="2015-02-03T11:57:00Z">
              <w:tcPr>
                <w:tcW w:w="1417" w:type="dxa"/>
                <w:gridSpan w:val="3"/>
              </w:tcPr>
            </w:tcPrChange>
          </w:tcPr>
          <w:p w14:paraId="68A4904F" w14:textId="570E2F54" w:rsidR="00374F58" w:rsidRPr="008662C4" w:rsidRDefault="00374F58">
            <w:pPr>
              <w:rPr>
                <w:ins w:id="5784" w:author="Sorin Salagean" w:date="2015-02-03T11:28:00Z"/>
                <w:rFonts w:asciiTheme="minorHAnsi" w:hAnsiTheme="minorHAnsi"/>
                <w:b/>
                <w:noProof/>
                <w:sz w:val="22"/>
                <w:szCs w:val="22"/>
                <w:lang w:val="ro-RO"/>
                <w:rPrChange w:id="5785" w:author="Sorin Salagean" w:date="2015-02-09T13:14:00Z">
                  <w:rPr>
                    <w:ins w:id="5786" w:author="Sorin Salagean" w:date="2015-02-03T11:28:00Z"/>
                    <w:rFonts w:asciiTheme="minorHAnsi" w:hAnsiTheme="minorHAnsi"/>
                    <w:b/>
                    <w:noProof/>
                    <w:lang w:val="ro-RO"/>
                  </w:rPr>
                </w:rPrChange>
              </w:rPr>
            </w:pPr>
            <w:ins w:id="5787" w:author="Sorin Salagean" w:date="2015-02-03T11:28:00Z">
              <w:r w:rsidRPr="008662C4">
                <w:rPr>
                  <w:b/>
                  <w:noProof/>
                </w:rPr>
                <w:t xml:space="preserve">Etapa </w:t>
              </w:r>
            </w:ins>
            <w:ins w:id="5788" w:author="Sorin Salagean" w:date="2015-02-03T11:29:00Z">
              <w:r w:rsidRPr="008662C4">
                <w:rPr>
                  <w:b/>
                  <w:noProof/>
                </w:rPr>
                <w:t>8</w:t>
              </w:r>
            </w:ins>
          </w:p>
        </w:tc>
        <w:tc>
          <w:tcPr>
            <w:tcW w:w="1701" w:type="dxa"/>
            <w:tcPrChange w:id="5789" w:author="Sorin Salagean" w:date="2015-02-03T11:57:00Z">
              <w:tcPr>
                <w:tcW w:w="1843" w:type="dxa"/>
              </w:tcPr>
            </w:tcPrChange>
          </w:tcPr>
          <w:p w14:paraId="0C411B71" w14:textId="1E735456" w:rsidR="00374F58" w:rsidRPr="008662C4" w:rsidRDefault="00374F58">
            <w:pPr>
              <w:rPr>
                <w:ins w:id="5790" w:author="Sorin Salagean" w:date="2015-02-03T11:28:00Z"/>
                <w:rFonts w:asciiTheme="minorHAnsi" w:hAnsiTheme="minorHAnsi"/>
                <w:b/>
                <w:noProof/>
                <w:sz w:val="22"/>
                <w:szCs w:val="22"/>
                <w:lang w:val="ro-RO"/>
                <w:rPrChange w:id="5791" w:author="Sorin Salagean" w:date="2015-02-09T13:14:00Z">
                  <w:rPr>
                    <w:ins w:id="5792" w:author="Sorin Salagean" w:date="2015-02-03T11:28:00Z"/>
                    <w:rFonts w:asciiTheme="minorHAnsi" w:hAnsiTheme="minorHAnsi"/>
                    <w:b/>
                    <w:noProof/>
                    <w:lang w:val="ro-RO"/>
                  </w:rPr>
                </w:rPrChange>
              </w:rPr>
            </w:pPr>
            <w:ins w:id="5793" w:author="Sorin Salagean" w:date="2015-02-03T11:28:00Z">
              <w:r w:rsidRPr="008662C4">
                <w:rPr>
                  <w:b/>
                  <w:noProof/>
                </w:rPr>
                <w:t xml:space="preserve">Etapa </w:t>
              </w:r>
            </w:ins>
            <w:ins w:id="5794" w:author="Sorin Salagean" w:date="2015-02-03T11:29:00Z">
              <w:r w:rsidRPr="008662C4">
                <w:rPr>
                  <w:b/>
                  <w:noProof/>
                </w:rPr>
                <w:t>9</w:t>
              </w:r>
            </w:ins>
          </w:p>
        </w:tc>
        <w:tc>
          <w:tcPr>
            <w:tcW w:w="2126" w:type="dxa"/>
            <w:tcPrChange w:id="5795" w:author="Sorin Salagean" w:date="2015-02-03T11:57:00Z">
              <w:tcPr>
                <w:tcW w:w="2126" w:type="dxa"/>
              </w:tcPr>
            </w:tcPrChange>
          </w:tcPr>
          <w:p w14:paraId="38C67161" w14:textId="7099B0CF" w:rsidR="00374F58" w:rsidRPr="008662C4" w:rsidRDefault="00374F58">
            <w:pPr>
              <w:rPr>
                <w:ins w:id="5796" w:author="Sorin Salagean" w:date="2015-02-03T11:28:00Z"/>
                <w:rFonts w:asciiTheme="minorHAnsi" w:hAnsiTheme="minorHAnsi"/>
                <w:b/>
                <w:noProof/>
                <w:sz w:val="22"/>
                <w:szCs w:val="22"/>
                <w:lang w:val="ro-RO"/>
                <w:rPrChange w:id="5797" w:author="Sorin Salagean" w:date="2015-02-09T13:14:00Z">
                  <w:rPr>
                    <w:ins w:id="5798" w:author="Sorin Salagean" w:date="2015-02-03T11:28:00Z"/>
                    <w:rFonts w:asciiTheme="minorHAnsi" w:hAnsiTheme="minorHAnsi"/>
                    <w:b/>
                    <w:noProof/>
                    <w:lang w:val="ro-RO"/>
                  </w:rPr>
                </w:rPrChange>
              </w:rPr>
            </w:pPr>
            <w:ins w:id="5799" w:author="Sorin Salagean" w:date="2015-02-03T11:28:00Z">
              <w:r w:rsidRPr="008662C4">
                <w:rPr>
                  <w:b/>
                  <w:noProof/>
                </w:rPr>
                <w:t xml:space="preserve">Etapa </w:t>
              </w:r>
            </w:ins>
            <w:ins w:id="5800" w:author="Sorin Salagean" w:date="2015-02-03T11:29:00Z">
              <w:r w:rsidRPr="008662C4">
                <w:rPr>
                  <w:b/>
                  <w:noProof/>
                </w:rPr>
                <w:t>10</w:t>
              </w:r>
            </w:ins>
          </w:p>
        </w:tc>
        <w:tc>
          <w:tcPr>
            <w:tcW w:w="1985" w:type="dxa"/>
            <w:tcPrChange w:id="5801" w:author="Sorin Salagean" w:date="2015-02-03T11:57:00Z">
              <w:tcPr>
                <w:tcW w:w="1985" w:type="dxa"/>
              </w:tcPr>
            </w:tcPrChange>
          </w:tcPr>
          <w:p w14:paraId="2FF859FA" w14:textId="039F09CB" w:rsidR="00374F58" w:rsidRPr="008662C4" w:rsidRDefault="00374F58">
            <w:pPr>
              <w:rPr>
                <w:ins w:id="5802" w:author="Sorin Salagean" w:date="2015-02-03T11:28:00Z"/>
                <w:rFonts w:asciiTheme="minorHAnsi" w:hAnsiTheme="minorHAnsi"/>
                <w:b/>
                <w:noProof/>
                <w:sz w:val="22"/>
                <w:szCs w:val="22"/>
                <w:lang w:val="ro-RO"/>
                <w:rPrChange w:id="5803" w:author="Sorin Salagean" w:date="2015-02-09T13:14:00Z">
                  <w:rPr>
                    <w:ins w:id="5804" w:author="Sorin Salagean" w:date="2015-02-03T11:28:00Z"/>
                    <w:rFonts w:asciiTheme="minorHAnsi" w:hAnsiTheme="minorHAnsi"/>
                    <w:b/>
                    <w:noProof/>
                    <w:lang w:val="ro-RO"/>
                  </w:rPr>
                </w:rPrChange>
              </w:rPr>
            </w:pPr>
            <w:ins w:id="5805" w:author="Sorin Salagean" w:date="2015-02-03T11:28:00Z">
              <w:r w:rsidRPr="008662C4">
                <w:rPr>
                  <w:b/>
                  <w:noProof/>
                </w:rPr>
                <w:t xml:space="preserve">Etapa </w:t>
              </w:r>
            </w:ins>
            <w:ins w:id="5806" w:author="Sorin Salagean" w:date="2015-02-03T11:29:00Z">
              <w:r w:rsidRPr="008662C4">
                <w:rPr>
                  <w:b/>
                  <w:noProof/>
                </w:rPr>
                <w:t>11</w:t>
              </w:r>
            </w:ins>
          </w:p>
        </w:tc>
        <w:tc>
          <w:tcPr>
            <w:tcW w:w="1984" w:type="dxa"/>
            <w:tcPrChange w:id="5807" w:author="Sorin Salagean" w:date="2015-02-03T11:57:00Z">
              <w:tcPr>
                <w:tcW w:w="1984" w:type="dxa"/>
              </w:tcPr>
            </w:tcPrChange>
          </w:tcPr>
          <w:p w14:paraId="65A08716" w14:textId="3F580A87" w:rsidR="00374F58" w:rsidRPr="008662C4" w:rsidRDefault="00374F58">
            <w:pPr>
              <w:rPr>
                <w:ins w:id="5808" w:author="Sorin Salagean" w:date="2015-02-03T11:28:00Z"/>
                <w:rFonts w:asciiTheme="minorHAnsi" w:hAnsiTheme="minorHAnsi"/>
                <w:b/>
                <w:noProof/>
                <w:sz w:val="22"/>
                <w:szCs w:val="22"/>
                <w:lang w:val="ro-RO"/>
                <w:rPrChange w:id="5809" w:author="Sorin Salagean" w:date="2015-02-09T13:14:00Z">
                  <w:rPr>
                    <w:ins w:id="5810" w:author="Sorin Salagean" w:date="2015-02-03T11:28:00Z"/>
                    <w:rFonts w:asciiTheme="minorHAnsi" w:hAnsiTheme="minorHAnsi"/>
                    <w:b/>
                    <w:noProof/>
                    <w:lang w:val="ro-RO"/>
                  </w:rPr>
                </w:rPrChange>
              </w:rPr>
            </w:pPr>
            <w:ins w:id="5811" w:author="Sorin Salagean" w:date="2015-02-03T11:28:00Z">
              <w:r w:rsidRPr="008662C4">
                <w:rPr>
                  <w:b/>
                  <w:noProof/>
                </w:rPr>
                <w:t xml:space="preserve">Etapa </w:t>
              </w:r>
            </w:ins>
            <w:ins w:id="5812" w:author="Sorin Salagean" w:date="2015-02-03T11:29:00Z">
              <w:r w:rsidRPr="008662C4">
                <w:rPr>
                  <w:b/>
                  <w:noProof/>
                </w:rPr>
                <w:t>12</w:t>
              </w:r>
            </w:ins>
          </w:p>
        </w:tc>
      </w:tr>
      <w:tr w:rsidR="001E5EFE" w:rsidRPr="00B0053D" w14:paraId="1E8C4E33" w14:textId="77777777" w:rsidTr="001E5EFE">
        <w:trPr>
          <w:ins w:id="5813" w:author="Sorin Salagean" w:date="2015-02-03T11:28:00Z"/>
        </w:trPr>
        <w:tc>
          <w:tcPr>
            <w:tcW w:w="1560" w:type="dxa"/>
            <w:hideMark/>
            <w:tcPrChange w:id="5814" w:author="Sorin Salagean" w:date="2015-02-03T11:57:00Z">
              <w:tcPr>
                <w:tcW w:w="1560" w:type="dxa"/>
                <w:gridSpan w:val="2"/>
                <w:hideMark/>
              </w:tcPr>
            </w:tcPrChange>
          </w:tcPr>
          <w:p w14:paraId="6122A02C" w14:textId="4537036E" w:rsidR="00374F58" w:rsidRPr="008662C4" w:rsidRDefault="00374F58" w:rsidP="00431A95">
            <w:pPr>
              <w:rPr>
                <w:ins w:id="5815" w:author="Sorin Salagean" w:date="2015-02-03T11:28:00Z"/>
                <w:rFonts w:asciiTheme="minorHAnsi" w:hAnsiTheme="minorHAnsi"/>
                <w:b/>
                <w:noProof/>
                <w:sz w:val="22"/>
                <w:szCs w:val="22"/>
                <w:lang w:val="ro-RO"/>
                <w:rPrChange w:id="5816" w:author="Sorin Salagean" w:date="2015-02-09T13:14:00Z">
                  <w:rPr>
                    <w:ins w:id="5817" w:author="Sorin Salagean" w:date="2015-02-03T11:28:00Z"/>
                    <w:rFonts w:asciiTheme="minorHAnsi" w:hAnsiTheme="minorHAnsi"/>
                    <w:b/>
                    <w:noProof/>
                    <w:lang w:val="ro-RO"/>
                  </w:rPr>
                </w:rPrChange>
              </w:rPr>
            </w:pPr>
            <w:ins w:id="5818" w:author="Sorin Salagean" w:date="2015-02-03T11:29:00Z">
              <w:r w:rsidRPr="008662C4">
                <w:rPr>
                  <w:b/>
                  <w:noProof/>
                </w:rPr>
                <w:lastRenderedPageBreak/>
                <w:t>Director daune</w:t>
              </w:r>
            </w:ins>
          </w:p>
        </w:tc>
        <w:tc>
          <w:tcPr>
            <w:tcW w:w="1559" w:type="dxa"/>
            <w:hideMark/>
            <w:tcPrChange w:id="5819" w:author="Sorin Salagean" w:date="2015-02-03T11:57:00Z">
              <w:tcPr>
                <w:tcW w:w="1417" w:type="dxa"/>
                <w:gridSpan w:val="3"/>
                <w:hideMark/>
              </w:tcPr>
            </w:tcPrChange>
          </w:tcPr>
          <w:p w14:paraId="0867AD2D" w14:textId="601685B3" w:rsidR="00374F58" w:rsidRPr="008662C4" w:rsidRDefault="00374F58" w:rsidP="00431A95">
            <w:pPr>
              <w:rPr>
                <w:ins w:id="5820" w:author="Sorin Salagean" w:date="2015-02-03T11:28:00Z"/>
                <w:rFonts w:asciiTheme="minorHAnsi" w:hAnsiTheme="minorHAnsi"/>
                <w:b/>
                <w:noProof/>
                <w:sz w:val="22"/>
                <w:szCs w:val="22"/>
                <w:lang w:val="ro-RO"/>
                <w:rPrChange w:id="5821" w:author="Sorin Salagean" w:date="2015-02-09T13:14:00Z">
                  <w:rPr>
                    <w:ins w:id="5822" w:author="Sorin Salagean" w:date="2015-02-03T11:28:00Z"/>
                    <w:rFonts w:asciiTheme="minorHAnsi" w:hAnsiTheme="minorHAnsi"/>
                    <w:b/>
                    <w:noProof/>
                    <w:lang w:val="ro-RO"/>
                  </w:rPr>
                </w:rPrChange>
              </w:rPr>
            </w:pPr>
            <w:ins w:id="5823" w:author="Sorin Salagean" w:date="2015-02-03T11:29:00Z">
              <w:r w:rsidRPr="008662C4">
                <w:rPr>
                  <w:b/>
                </w:rPr>
                <w:t>Departament Juridic</w:t>
              </w:r>
            </w:ins>
          </w:p>
        </w:tc>
        <w:tc>
          <w:tcPr>
            <w:tcW w:w="1701" w:type="dxa"/>
            <w:hideMark/>
            <w:tcPrChange w:id="5824" w:author="Sorin Salagean" w:date="2015-02-03T11:57:00Z">
              <w:tcPr>
                <w:tcW w:w="1843" w:type="dxa"/>
                <w:hideMark/>
              </w:tcPr>
            </w:tcPrChange>
          </w:tcPr>
          <w:p w14:paraId="0C6B4E20" w14:textId="443E6C4E" w:rsidR="00374F58" w:rsidRPr="008662C4" w:rsidRDefault="00374F58" w:rsidP="00431A95">
            <w:pPr>
              <w:rPr>
                <w:ins w:id="5825" w:author="Sorin Salagean" w:date="2015-02-03T11:28:00Z"/>
                <w:rFonts w:asciiTheme="minorHAnsi" w:hAnsiTheme="minorHAnsi"/>
                <w:b/>
                <w:noProof/>
                <w:sz w:val="22"/>
                <w:szCs w:val="22"/>
                <w:lang w:val="ro-RO"/>
                <w:rPrChange w:id="5826" w:author="Sorin Salagean" w:date="2015-02-09T13:14:00Z">
                  <w:rPr>
                    <w:ins w:id="5827" w:author="Sorin Salagean" w:date="2015-02-03T11:28:00Z"/>
                    <w:rFonts w:asciiTheme="minorHAnsi" w:hAnsiTheme="minorHAnsi"/>
                    <w:b/>
                    <w:noProof/>
                    <w:lang w:val="ro-RO"/>
                  </w:rPr>
                </w:rPrChange>
              </w:rPr>
            </w:pPr>
            <w:ins w:id="5828" w:author="Sorin Salagean" w:date="2015-02-03T11:30:00Z">
              <w:r w:rsidRPr="008662C4">
                <w:rPr>
                  <w:b/>
                </w:rPr>
                <w:t>Claim forum</w:t>
              </w:r>
            </w:ins>
          </w:p>
        </w:tc>
        <w:tc>
          <w:tcPr>
            <w:tcW w:w="2126" w:type="dxa"/>
            <w:tcPrChange w:id="5829" w:author="Sorin Salagean" w:date="2015-02-03T11:57:00Z">
              <w:tcPr>
                <w:tcW w:w="2126" w:type="dxa"/>
              </w:tcPr>
            </w:tcPrChange>
          </w:tcPr>
          <w:p w14:paraId="0BA0CCA3" w14:textId="4359F8C4" w:rsidR="00374F58" w:rsidRPr="008662C4" w:rsidRDefault="00374F58" w:rsidP="00431A95">
            <w:pPr>
              <w:rPr>
                <w:ins w:id="5830" w:author="Sorin Salagean" w:date="2015-02-03T11:28:00Z"/>
                <w:rFonts w:asciiTheme="minorHAnsi" w:hAnsiTheme="minorHAnsi"/>
                <w:b/>
                <w:noProof/>
                <w:sz w:val="22"/>
                <w:szCs w:val="22"/>
                <w:lang w:val="ro-RO"/>
                <w:rPrChange w:id="5831" w:author="Sorin Salagean" w:date="2015-02-09T13:14:00Z">
                  <w:rPr>
                    <w:ins w:id="5832" w:author="Sorin Salagean" w:date="2015-02-03T11:28:00Z"/>
                    <w:rFonts w:asciiTheme="minorHAnsi" w:hAnsiTheme="minorHAnsi"/>
                    <w:b/>
                    <w:noProof/>
                    <w:lang w:val="ro-RO"/>
                  </w:rPr>
                </w:rPrChange>
              </w:rPr>
            </w:pPr>
            <w:ins w:id="5833" w:author="Sorin Salagean" w:date="2015-02-03T11:30:00Z">
              <w:r w:rsidRPr="008662C4">
                <w:rPr>
                  <w:b/>
                </w:rPr>
                <w:t>Validare document Claim forum</w:t>
              </w:r>
            </w:ins>
          </w:p>
        </w:tc>
        <w:tc>
          <w:tcPr>
            <w:tcW w:w="1985" w:type="dxa"/>
            <w:hideMark/>
            <w:tcPrChange w:id="5834" w:author="Sorin Salagean" w:date="2015-02-03T11:57:00Z">
              <w:tcPr>
                <w:tcW w:w="1985" w:type="dxa"/>
                <w:hideMark/>
              </w:tcPr>
            </w:tcPrChange>
          </w:tcPr>
          <w:p w14:paraId="32D746BB" w14:textId="11D59C5A" w:rsidR="00374F58" w:rsidRPr="008662C4" w:rsidRDefault="00374F58" w:rsidP="00431A95">
            <w:pPr>
              <w:rPr>
                <w:ins w:id="5835" w:author="Sorin Salagean" w:date="2015-02-03T11:28:00Z"/>
                <w:rFonts w:asciiTheme="minorHAnsi" w:hAnsiTheme="minorHAnsi"/>
                <w:b/>
                <w:noProof/>
                <w:sz w:val="22"/>
                <w:szCs w:val="22"/>
                <w:lang w:val="ro-RO"/>
                <w:rPrChange w:id="5836" w:author="Sorin Salagean" w:date="2015-02-09T13:14:00Z">
                  <w:rPr>
                    <w:ins w:id="5837" w:author="Sorin Salagean" w:date="2015-02-03T11:28:00Z"/>
                    <w:rFonts w:asciiTheme="minorHAnsi" w:hAnsiTheme="minorHAnsi"/>
                    <w:b/>
                    <w:noProof/>
                    <w:lang w:val="ro-RO"/>
                  </w:rPr>
                </w:rPrChange>
              </w:rPr>
            </w:pPr>
            <w:ins w:id="5838" w:author="Sorin Salagean" w:date="2015-02-03T11:31:00Z">
              <w:r w:rsidRPr="008662C4">
                <w:rPr>
                  <w:b/>
                </w:rPr>
                <w:t>CFP</w:t>
              </w:r>
            </w:ins>
          </w:p>
        </w:tc>
        <w:tc>
          <w:tcPr>
            <w:tcW w:w="1984" w:type="dxa"/>
            <w:tcPrChange w:id="5839" w:author="Sorin Salagean" w:date="2015-02-03T11:57:00Z">
              <w:tcPr>
                <w:tcW w:w="1984" w:type="dxa"/>
              </w:tcPr>
            </w:tcPrChange>
          </w:tcPr>
          <w:p w14:paraId="07C152A6" w14:textId="7EC4AF88" w:rsidR="00374F58" w:rsidRPr="008662C4" w:rsidRDefault="00374F58" w:rsidP="00431A95">
            <w:pPr>
              <w:rPr>
                <w:ins w:id="5840" w:author="Sorin Salagean" w:date="2015-02-03T11:28:00Z"/>
                <w:rFonts w:asciiTheme="minorHAnsi" w:hAnsiTheme="minorHAnsi"/>
                <w:b/>
                <w:noProof/>
                <w:sz w:val="22"/>
                <w:szCs w:val="22"/>
                <w:lang w:val="ro-RO"/>
                <w:rPrChange w:id="5841" w:author="Sorin Salagean" w:date="2015-02-09T13:14:00Z">
                  <w:rPr>
                    <w:ins w:id="5842" w:author="Sorin Salagean" w:date="2015-02-03T11:28:00Z"/>
                    <w:rFonts w:asciiTheme="minorHAnsi" w:hAnsiTheme="minorHAnsi"/>
                    <w:b/>
                    <w:noProof/>
                    <w:lang w:val="ro-RO"/>
                  </w:rPr>
                </w:rPrChange>
              </w:rPr>
            </w:pPr>
            <w:ins w:id="5843" w:author="Sorin Salagean" w:date="2015-02-03T11:32:00Z">
              <w:r w:rsidRPr="008662C4">
                <w:rPr>
                  <w:b/>
                  <w:rPrChange w:id="5844" w:author="Sorin Salagean" w:date="2015-02-09T13:14:00Z">
                    <w:rPr/>
                  </w:rPrChange>
                </w:rPr>
                <w:t>Referate pentru plata</w:t>
              </w:r>
            </w:ins>
          </w:p>
        </w:tc>
      </w:tr>
      <w:tr w:rsidR="001E5EFE" w:rsidRPr="00B0053D" w14:paraId="417877B9" w14:textId="77777777" w:rsidTr="001E5EFE">
        <w:trPr>
          <w:ins w:id="5845" w:author="Sorin Salagean" w:date="2015-02-03T11:28:00Z"/>
        </w:trPr>
        <w:tc>
          <w:tcPr>
            <w:tcW w:w="1560" w:type="dxa"/>
            <w:tcPrChange w:id="5846" w:author="Sorin Salagean" w:date="2015-02-03T11:57:00Z">
              <w:tcPr>
                <w:tcW w:w="1560" w:type="dxa"/>
                <w:gridSpan w:val="2"/>
              </w:tcPr>
            </w:tcPrChange>
          </w:tcPr>
          <w:p w14:paraId="07A0AE3B" w14:textId="7E91CA07" w:rsidR="00374F58" w:rsidRPr="008662C4" w:rsidRDefault="00374F58" w:rsidP="00431A95">
            <w:pPr>
              <w:rPr>
                <w:ins w:id="5847" w:author="Sorin Salagean" w:date="2015-02-03T11:28:00Z"/>
                <w:rFonts w:asciiTheme="minorHAnsi" w:hAnsiTheme="minorHAnsi" w:cs="Arial"/>
                <w:noProof/>
                <w:color w:val="000000"/>
                <w:szCs w:val="22"/>
                <w:lang w:val="ro-RO"/>
              </w:rPr>
            </w:pPr>
            <w:ins w:id="5848" w:author="Sorin Salagean" w:date="2015-02-03T11:28:00Z">
              <w:r w:rsidRPr="008662C4">
                <w:rPr>
                  <w:rFonts w:cs="Arial"/>
                  <w:noProof/>
                  <w:color w:val="000000"/>
                </w:rPr>
                <w:t>Actiuni disponibile pe Workflow OnBase (Ad Hoc User Ta</w:t>
              </w:r>
            </w:ins>
            <w:ins w:id="5849" w:author="Sorin Salagean" w:date="2015-02-03T11:57:00Z">
              <w:r w:rsidR="001E5EFE" w:rsidRPr="008662C4">
                <w:rPr>
                  <w:rFonts w:cs="Arial"/>
                  <w:noProof/>
                  <w:color w:val="000000"/>
                </w:rPr>
                <w:t>s</w:t>
              </w:r>
            </w:ins>
            <w:ins w:id="5850" w:author="Sorin Salagean" w:date="2015-02-03T11:28:00Z">
              <w:r w:rsidRPr="008662C4">
                <w:rPr>
                  <w:rFonts w:cs="Arial"/>
                  <w:noProof/>
                  <w:color w:val="000000"/>
                </w:rPr>
                <w:t>ks):</w:t>
              </w:r>
            </w:ins>
          </w:p>
          <w:p w14:paraId="3E20EB37" w14:textId="6BC1391C" w:rsidR="001E5EFE" w:rsidRPr="008662C4" w:rsidRDefault="001E5EFE" w:rsidP="001E5EFE">
            <w:pPr>
              <w:pStyle w:val="ListParagraph"/>
              <w:numPr>
                <w:ilvl w:val="0"/>
                <w:numId w:val="60"/>
              </w:numPr>
              <w:spacing w:after="200" w:line="276" w:lineRule="auto"/>
              <w:rPr>
                <w:ins w:id="5851" w:author="Sorin Salagean" w:date="2015-02-03T11:54:00Z"/>
                <w:rFonts w:asciiTheme="minorHAnsi" w:hAnsiTheme="minorHAnsi"/>
              </w:rPr>
            </w:pPr>
            <w:ins w:id="5852" w:author="Sorin Salagean" w:date="2015-02-03T11:54:00Z">
              <w:r w:rsidRPr="008662C4">
                <w:rPr>
                  <w:rFonts w:cs="Arial"/>
                  <w:noProof/>
                  <w:color w:val="000000"/>
                </w:rPr>
                <w:t>Aprob</w:t>
              </w:r>
            </w:ins>
          </w:p>
          <w:p w14:paraId="0FEC7D91" w14:textId="77777777" w:rsidR="001E5EFE" w:rsidRPr="008662C4" w:rsidRDefault="001E5EFE" w:rsidP="001E5EFE">
            <w:pPr>
              <w:pStyle w:val="ListParagraph"/>
              <w:numPr>
                <w:ilvl w:val="0"/>
                <w:numId w:val="60"/>
              </w:numPr>
              <w:spacing w:after="200" w:line="276" w:lineRule="auto"/>
              <w:rPr>
                <w:ins w:id="5853" w:author="Sorin Salagean" w:date="2015-02-03T11:54:00Z"/>
                <w:rFonts w:asciiTheme="minorHAnsi" w:hAnsiTheme="minorHAnsi" w:cstheme="minorBidi"/>
                <w:noProof/>
                <w:lang w:val="ro-RO"/>
              </w:rPr>
            </w:pPr>
            <w:ins w:id="5854" w:author="Sorin Salagean" w:date="2015-02-03T11:54:00Z">
              <w:r w:rsidRPr="008662C4">
                <w:t>Refuz</w:t>
              </w:r>
            </w:ins>
          </w:p>
          <w:p w14:paraId="6EB8E520" w14:textId="77777777" w:rsidR="00374F58" w:rsidRPr="008662C4" w:rsidRDefault="001E5EFE">
            <w:pPr>
              <w:pStyle w:val="ListParagraph"/>
              <w:numPr>
                <w:ilvl w:val="0"/>
                <w:numId w:val="60"/>
              </w:numPr>
              <w:spacing w:after="200" w:line="276" w:lineRule="auto"/>
              <w:rPr>
                <w:ins w:id="5855" w:author="Sorin Salagean" w:date="2015-02-03T11:55:00Z"/>
                <w:rFonts w:asciiTheme="minorHAnsi" w:hAnsiTheme="minorHAnsi"/>
                <w:noProof/>
                <w:lang w:val="ro-RO"/>
                <w:rPrChange w:id="5856" w:author="Sorin Salagean" w:date="2015-02-09T13:15:00Z">
                  <w:rPr>
                    <w:ins w:id="5857" w:author="Sorin Salagean" w:date="2015-02-03T11:55:00Z"/>
                    <w:rFonts w:asciiTheme="minorHAnsi" w:hAnsiTheme="minorHAnsi" w:cs="Arial"/>
                    <w:noProof/>
                    <w:color w:val="000000"/>
                    <w:sz w:val="22"/>
                    <w:szCs w:val="22"/>
                  </w:rPr>
                </w:rPrChange>
              </w:rPr>
              <w:pPrChange w:id="5858" w:author="Sorin Salagean" w:date="2015-02-03T11:54:00Z">
                <w:pPr>
                  <w:spacing w:after="200" w:line="276" w:lineRule="auto"/>
                </w:pPr>
              </w:pPrChange>
            </w:pPr>
            <w:ins w:id="5859" w:author="Sorin Salagean" w:date="2015-02-03T11:54:00Z">
              <w:r w:rsidRPr="008662C4">
                <w:rPr>
                  <w:rFonts w:cs="Arial"/>
                  <w:noProof/>
                  <w:color w:val="000000"/>
                  <w:rPrChange w:id="5860" w:author="Sorin Salagean" w:date="2015-02-09T13:15:00Z">
                    <w:rPr>
                      <w:noProof/>
                    </w:rPr>
                  </w:rPrChange>
                </w:rPr>
                <w:t>Trimite mesaj (nota)</w:t>
              </w:r>
            </w:ins>
          </w:p>
          <w:p w14:paraId="3A48CDA6" w14:textId="463AE380" w:rsidR="001E5EFE" w:rsidRPr="008662C4" w:rsidRDefault="001E5EFE">
            <w:pPr>
              <w:pStyle w:val="ListParagraph"/>
              <w:numPr>
                <w:ilvl w:val="0"/>
                <w:numId w:val="60"/>
              </w:numPr>
              <w:spacing w:after="200" w:line="276" w:lineRule="auto"/>
              <w:rPr>
                <w:ins w:id="5861" w:author="Sorin Salagean" w:date="2015-02-03T11:28:00Z"/>
                <w:rFonts w:asciiTheme="minorHAnsi" w:hAnsiTheme="minorHAnsi"/>
                <w:noProof/>
                <w:lang w:val="ro-RO"/>
                <w:rPrChange w:id="5862" w:author="Sorin Salagean" w:date="2015-02-09T13:15:00Z">
                  <w:rPr>
                    <w:ins w:id="5863" w:author="Sorin Salagean" w:date="2015-02-03T11:28:00Z"/>
                    <w:noProof/>
                    <w:lang w:val="ro-RO"/>
                  </w:rPr>
                </w:rPrChange>
              </w:rPr>
              <w:pPrChange w:id="5864" w:author="Sorin Salagean" w:date="2015-02-03T11:54:00Z">
                <w:pPr>
                  <w:spacing w:after="200" w:line="276" w:lineRule="auto"/>
                </w:pPr>
              </w:pPrChange>
            </w:pPr>
            <w:ins w:id="5865" w:author="Sorin Salagean" w:date="2015-02-03T11:55:00Z">
              <w:r w:rsidRPr="008662C4">
                <w:rPr>
                  <w:rFonts w:cs="Arial"/>
                  <w:noProof/>
                  <w:color w:val="000000"/>
                </w:rPr>
                <w:t>Trimite la Claims Forum</w:t>
              </w:r>
            </w:ins>
          </w:p>
        </w:tc>
        <w:tc>
          <w:tcPr>
            <w:tcW w:w="1559" w:type="dxa"/>
            <w:tcPrChange w:id="5866" w:author="Sorin Salagean" w:date="2015-02-03T11:57:00Z">
              <w:tcPr>
                <w:tcW w:w="1417" w:type="dxa"/>
                <w:gridSpan w:val="3"/>
              </w:tcPr>
            </w:tcPrChange>
          </w:tcPr>
          <w:p w14:paraId="16062655" w14:textId="3A007BEF" w:rsidR="00374F58" w:rsidRPr="008662C4" w:rsidRDefault="00374F58" w:rsidP="00431A95">
            <w:pPr>
              <w:rPr>
                <w:ins w:id="5867" w:author="Sorin Salagean" w:date="2015-02-03T11:28:00Z"/>
                <w:rFonts w:asciiTheme="minorHAnsi" w:hAnsiTheme="minorHAnsi" w:cs="Arial"/>
                <w:noProof/>
                <w:color w:val="000000"/>
                <w:szCs w:val="22"/>
                <w:lang w:val="ro-RO"/>
              </w:rPr>
            </w:pPr>
            <w:ins w:id="5868" w:author="Sorin Salagean" w:date="2015-02-03T11:28:00Z">
              <w:r w:rsidRPr="008662C4">
                <w:rPr>
                  <w:rFonts w:cs="Arial"/>
                  <w:noProof/>
                  <w:color w:val="000000"/>
                </w:rPr>
                <w:t>Actiuni disponibile pe Workflow OnBase (Ad Hoc User Ta</w:t>
              </w:r>
            </w:ins>
            <w:ins w:id="5869" w:author="Sorin Salagean" w:date="2015-02-03T11:57:00Z">
              <w:r w:rsidR="001E5EFE" w:rsidRPr="008662C4">
                <w:rPr>
                  <w:rFonts w:cs="Arial"/>
                  <w:noProof/>
                  <w:color w:val="000000"/>
                </w:rPr>
                <w:t>s</w:t>
              </w:r>
            </w:ins>
            <w:ins w:id="5870" w:author="Sorin Salagean" w:date="2015-02-03T11:28:00Z">
              <w:r w:rsidRPr="008662C4">
                <w:rPr>
                  <w:rFonts w:cs="Arial"/>
                  <w:noProof/>
                  <w:color w:val="000000"/>
                </w:rPr>
                <w:t>ks):</w:t>
              </w:r>
            </w:ins>
          </w:p>
          <w:p w14:paraId="4A81D6D8" w14:textId="77777777" w:rsidR="001E5EFE" w:rsidRPr="008662C4" w:rsidRDefault="001E5EFE" w:rsidP="001E5EFE">
            <w:pPr>
              <w:pStyle w:val="ListParagraph"/>
              <w:numPr>
                <w:ilvl w:val="0"/>
                <w:numId w:val="60"/>
              </w:numPr>
              <w:spacing w:after="200" w:line="276" w:lineRule="auto"/>
              <w:rPr>
                <w:ins w:id="5871" w:author="Sorin Salagean" w:date="2015-02-03T11:57:00Z"/>
                <w:rFonts w:asciiTheme="minorHAnsi" w:hAnsiTheme="minorHAnsi"/>
                <w:rPrChange w:id="5872" w:author="Sorin Salagean" w:date="2015-02-09T13:15:00Z">
                  <w:rPr>
                    <w:ins w:id="5873" w:author="Sorin Salagean" w:date="2015-02-03T11:57:00Z"/>
                    <w:rFonts w:asciiTheme="minorHAnsi" w:hAnsiTheme="minorHAnsi"/>
                    <w:sz w:val="22"/>
                    <w:szCs w:val="22"/>
                  </w:rPr>
                </w:rPrChange>
              </w:rPr>
            </w:pPr>
            <w:ins w:id="5874" w:author="Sorin Salagean" w:date="2015-02-03T11:57:00Z">
              <w:r w:rsidRPr="008662C4">
                <w:rPr>
                  <w:rFonts w:cs="Arial"/>
                  <w:noProof/>
                  <w:color w:val="000000"/>
                </w:rPr>
                <w:t>Aprob</w:t>
              </w:r>
            </w:ins>
          </w:p>
          <w:p w14:paraId="721BFBA0" w14:textId="77777777" w:rsidR="001E5EFE" w:rsidRPr="008662C4" w:rsidRDefault="001E5EFE" w:rsidP="001E5EFE">
            <w:pPr>
              <w:pStyle w:val="ListParagraph"/>
              <w:numPr>
                <w:ilvl w:val="0"/>
                <w:numId w:val="60"/>
              </w:numPr>
              <w:spacing w:after="200" w:line="276" w:lineRule="auto"/>
              <w:rPr>
                <w:ins w:id="5875" w:author="Sorin Salagean" w:date="2015-02-03T11:57:00Z"/>
                <w:rFonts w:asciiTheme="minorHAnsi" w:hAnsiTheme="minorHAnsi" w:cstheme="minorBidi"/>
                <w:noProof/>
                <w:lang w:val="ro-RO"/>
                <w:rPrChange w:id="5876" w:author="Sorin Salagean" w:date="2015-02-09T13:15:00Z">
                  <w:rPr>
                    <w:ins w:id="5877" w:author="Sorin Salagean" w:date="2015-02-03T11:57:00Z"/>
                    <w:rFonts w:asciiTheme="minorHAnsi" w:hAnsiTheme="minorHAnsi" w:cstheme="minorBidi"/>
                    <w:noProof/>
                    <w:sz w:val="22"/>
                    <w:szCs w:val="22"/>
                    <w:lang w:val="ro-RO"/>
                  </w:rPr>
                </w:rPrChange>
              </w:rPr>
            </w:pPr>
            <w:ins w:id="5878" w:author="Sorin Salagean" w:date="2015-02-03T11:57:00Z">
              <w:r w:rsidRPr="008662C4">
                <w:t>Refuz</w:t>
              </w:r>
            </w:ins>
          </w:p>
          <w:p w14:paraId="36911D31" w14:textId="77777777" w:rsidR="001E5EFE" w:rsidRPr="008662C4" w:rsidRDefault="001E5EFE" w:rsidP="001E5EFE">
            <w:pPr>
              <w:pStyle w:val="ListParagraph"/>
              <w:numPr>
                <w:ilvl w:val="0"/>
                <w:numId w:val="60"/>
              </w:numPr>
              <w:spacing w:after="200" w:line="276" w:lineRule="auto"/>
              <w:rPr>
                <w:ins w:id="5879" w:author="Sorin Salagean" w:date="2015-02-03T11:57:00Z"/>
                <w:rFonts w:asciiTheme="minorHAnsi" w:hAnsiTheme="minorHAnsi"/>
                <w:noProof/>
                <w:lang w:val="ro-RO"/>
                <w:rPrChange w:id="5880" w:author="Sorin Salagean" w:date="2015-02-09T13:15:00Z">
                  <w:rPr>
                    <w:ins w:id="5881" w:author="Sorin Salagean" w:date="2015-02-03T11:57:00Z"/>
                    <w:noProof/>
                    <w:lang w:val="ro-RO"/>
                  </w:rPr>
                </w:rPrChange>
              </w:rPr>
            </w:pPr>
            <w:ins w:id="5882" w:author="Sorin Salagean" w:date="2015-02-03T11:57:00Z">
              <w:r w:rsidRPr="008662C4">
                <w:rPr>
                  <w:rFonts w:cs="Arial"/>
                  <w:noProof/>
                  <w:color w:val="000000"/>
                </w:rPr>
                <w:t>Trimite mesaj (nota)</w:t>
              </w:r>
            </w:ins>
          </w:p>
          <w:p w14:paraId="04F95A3B" w14:textId="280F08ED" w:rsidR="00374F58" w:rsidRPr="008662C4" w:rsidRDefault="00374F58" w:rsidP="001E5EFE">
            <w:pPr>
              <w:pStyle w:val="ListParagraph"/>
              <w:spacing w:after="200" w:line="276" w:lineRule="auto"/>
              <w:ind w:left="360"/>
              <w:rPr>
                <w:ins w:id="5883" w:author="Sorin Salagean" w:date="2015-02-03T11:28:00Z"/>
                <w:rFonts w:asciiTheme="minorHAnsi" w:hAnsiTheme="minorHAnsi"/>
                <w:b/>
                <w:noProof/>
                <w:lang w:val="ro-RO"/>
              </w:rPr>
            </w:pPr>
          </w:p>
        </w:tc>
        <w:tc>
          <w:tcPr>
            <w:tcW w:w="1701" w:type="dxa"/>
            <w:tcPrChange w:id="5884" w:author="Sorin Salagean" w:date="2015-02-03T11:57:00Z">
              <w:tcPr>
                <w:tcW w:w="1843" w:type="dxa"/>
              </w:tcPr>
            </w:tcPrChange>
          </w:tcPr>
          <w:p w14:paraId="6D074A9E" w14:textId="3837587C" w:rsidR="00374F58" w:rsidRPr="008662C4" w:rsidRDefault="00374F58" w:rsidP="00431A95">
            <w:pPr>
              <w:rPr>
                <w:ins w:id="5885" w:author="Sorin Salagean" w:date="2015-02-03T11:28:00Z"/>
                <w:rFonts w:asciiTheme="minorHAnsi" w:hAnsiTheme="minorHAnsi" w:cs="Arial"/>
                <w:noProof/>
                <w:color w:val="000000"/>
                <w:szCs w:val="22"/>
                <w:lang w:val="ro-RO"/>
              </w:rPr>
            </w:pPr>
            <w:ins w:id="5886" w:author="Sorin Salagean" w:date="2015-02-03T11:28:00Z">
              <w:r w:rsidRPr="008662C4">
                <w:rPr>
                  <w:rFonts w:cs="Arial"/>
                  <w:noProof/>
                  <w:color w:val="000000"/>
                </w:rPr>
                <w:t>Actiuni disponibile pe Workflow OnBase (Ad Hoc User Ta</w:t>
              </w:r>
            </w:ins>
            <w:ins w:id="5887" w:author="Sorin Salagean" w:date="2015-02-03T11:59:00Z">
              <w:r w:rsidR="00536DDA" w:rsidRPr="008662C4">
                <w:rPr>
                  <w:rFonts w:cs="Arial"/>
                  <w:noProof/>
                  <w:color w:val="000000"/>
                </w:rPr>
                <w:t>s</w:t>
              </w:r>
            </w:ins>
            <w:ins w:id="5888" w:author="Sorin Salagean" w:date="2015-02-03T11:28:00Z">
              <w:r w:rsidRPr="008662C4">
                <w:rPr>
                  <w:rFonts w:cs="Arial"/>
                  <w:noProof/>
                  <w:color w:val="000000"/>
                </w:rPr>
                <w:t>k</w:t>
              </w:r>
            </w:ins>
            <w:ins w:id="5889" w:author="Sorin Salagean" w:date="2015-02-03T11:57:00Z">
              <w:r w:rsidR="001E5EFE" w:rsidRPr="008662C4">
                <w:rPr>
                  <w:rFonts w:cs="Arial"/>
                  <w:noProof/>
                  <w:color w:val="000000"/>
                </w:rPr>
                <w:t>s</w:t>
              </w:r>
            </w:ins>
            <w:ins w:id="5890" w:author="Sorin Salagean" w:date="2015-02-03T11:28:00Z">
              <w:r w:rsidRPr="008662C4">
                <w:rPr>
                  <w:rFonts w:cs="Arial"/>
                  <w:noProof/>
                  <w:color w:val="000000"/>
                </w:rPr>
                <w:t>):</w:t>
              </w:r>
            </w:ins>
          </w:p>
          <w:p w14:paraId="4BC690A6" w14:textId="1CF039CB" w:rsidR="00374F58" w:rsidRPr="008662C4" w:rsidRDefault="00FC2ED4" w:rsidP="00431A95">
            <w:pPr>
              <w:pStyle w:val="ListParagraph"/>
              <w:numPr>
                <w:ilvl w:val="0"/>
                <w:numId w:val="61"/>
              </w:numPr>
              <w:spacing w:after="200" w:line="276" w:lineRule="auto"/>
              <w:rPr>
                <w:ins w:id="5891" w:author="Sorin Salagean" w:date="2015-02-03T11:28:00Z"/>
                <w:rFonts w:asciiTheme="minorHAnsi" w:hAnsiTheme="minorHAnsi"/>
              </w:rPr>
            </w:pPr>
            <w:ins w:id="5892" w:author="Sorin Salagean" w:date="2015-02-03T12:00:00Z">
              <w:r w:rsidRPr="008662C4">
                <w:t>Import document semnat de rep</w:t>
              </w:r>
            </w:ins>
            <w:ins w:id="5893" w:author="Sorin Salagean" w:date="2015-02-03T16:34:00Z">
              <w:r w:rsidRPr="008662C4">
                <w:t>r</w:t>
              </w:r>
            </w:ins>
            <w:ins w:id="5894" w:author="Sorin Salagean" w:date="2015-02-03T12:00:00Z">
              <w:r w:rsidR="00536DDA" w:rsidRPr="008662C4">
                <w:t>. Claim Forum</w:t>
              </w:r>
            </w:ins>
          </w:p>
          <w:p w14:paraId="745835EB" w14:textId="77777777" w:rsidR="00374F58" w:rsidRPr="008662C4" w:rsidRDefault="00536DDA" w:rsidP="00431A95">
            <w:pPr>
              <w:pStyle w:val="ListParagraph"/>
              <w:numPr>
                <w:ilvl w:val="0"/>
                <w:numId w:val="61"/>
              </w:numPr>
              <w:spacing w:after="200" w:line="276" w:lineRule="auto"/>
              <w:rPr>
                <w:ins w:id="5895" w:author="Sorin Salagean" w:date="2015-02-03T12:03:00Z"/>
                <w:rFonts w:asciiTheme="minorHAnsi" w:hAnsiTheme="minorHAnsi"/>
              </w:rPr>
            </w:pPr>
            <w:ins w:id="5896" w:author="Sorin Salagean" w:date="2015-02-03T12:03:00Z">
              <w:r w:rsidRPr="008662C4">
                <w:t>Refuz</w:t>
              </w:r>
            </w:ins>
          </w:p>
          <w:p w14:paraId="06887EA3" w14:textId="118F51C7" w:rsidR="00536DDA" w:rsidRPr="008662C4" w:rsidRDefault="00536DDA" w:rsidP="00431A95">
            <w:pPr>
              <w:pStyle w:val="ListParagraph"/>
              <w:numPr>
                <w:ilvl w:val="0"/>
                <w:numId w:val="61"/>
              </w:numPr>
              <w:spacing w:after="200" w:line="276" w:lineRule="auto"/>
              <w:rPr>
                <w:ins w:id="5897" w:author="Sorin Salagean" w:date="2015-02-03T11:28:00Z"/>
                <w:rFonts w:asciiTheme="minorHAnsi" w:hAnsiTheme="minorHAnsi"/>
              </w:rPr>
            </w:pPr>
            <w:ins w:id="5898" w:author="Sorin Salagean" w:date="2015-02-03T12:03:00Z">
              <w:r w:rsidRPr="008662C4">
                <w:rPr>
                  <w:rFonts w:cs="Arial"/>
                  <w:noProof/>
                  <w:color w:val="000000"/>
                </w:rPr>
                <w:t>Trimite mesaj (nota)</w:t>
              </w:r>
            </w:ins>
          </w:p>
        </w:tc>
        <w:tc>
          <w:tcPr>
            <w:tcW w:w="2126" w:type="dxa"/>
            <w:tcPrChange w:id="5899" w:author="Sorin Salagean" w:date="2015-02-03T11:57:00Z">
              <w:tcPr>
                <w:tcW w:w="2126" w:type="dxa"/>
              </w:tcPr>
            </w:tcPrChange>
          </w:tcPr>
          <w:p w14:paraId="3D6EF36E" w14:textId="3E4A4DEF" w:rsidR="00374F58" w:rsidRPr="00B0053D" w:rsidRDefault="00374F58" w:rsidP="00431A95">
            <w:pPr>
              <w:rPr>
                <w:ins w:id="5900" w:author="Sorin Salagean" w:date="2015-02-03T11:28:00Z"/>
                <w:rFonts w:asciiTheme="minorHAnsi" w:hAnsiTheme="minorHAnsi" w:cs="Arial"/>
                <w:noProof/>
                <w:color w:val="000000"/>
                <w:szCs w:val="22"/>
                <w:lang w:val="ro-RO"/>
              </w:rPr>
            </w:pPr>
            <w:ins w:id="5901" w:author="Sorin Salagean" w:date="2015-02-03T11:28:00Z">
              <w:r w:rsidRPr="00B0053D">
                <w:rPr>
                  <w:rFonts w:asciiTheme="minorHAnsi" w:hAnsiTheme="minorHAnsi" w:cs="Arial"/>
                  <w:noProof/>
                  <w:color w:val="000000"/>
                </w:rPr>
                <w:t>Actiuni disponibile pe Workflow OnBase (Ad Hoc User Ta</w:t>
              </w:r>
            </w:ins>
            <w:ins w:id="5902" w:author="Sorin Salagean" w:date="2015-02-03T11:59:00Z">
              <w:r w:rsidR="00536DDA">
                <w:rPr>
                  <w:rFonts w:asciiTheme="minorHAnsi" w:hAnsiTheme="minorHAnsi" w:cs="Arial"/>
                  <w:noProof/>
                  <w:color w:val="000000"/>
                </w:rPr>
                <w:t>s</w:t>
              </w:r>
            </w:ins>
            <w:ins w:id="5903" w:author="Sorin Salagean" w:date="2015-02-03T11:28:00Z">
              <w:r w:rsidRPr="00B0053D">
                <w:rPr>
                  <w:rFonts w:asciiTheme="minorHAnsi" w:hAnsiTheme="minorHAnsi" w:cs="Arial"/>
                  <w:noProof/>
                  <w:color w:val="000000"/>
                </w:rPr>
                <w:t>ks):</w:t>
              </w:r>
            </w:ins>
          </w:p>
          <w:p w14:paraId="2A9B15B8" w14:textId="77777777" w:rsidR="00536DDA" w:rsidRPr="00B0053D" w:rsidRDefault="00536DDA" w:rsidP="00536DDA">
            <w:pPr>
              <w:pStyle w:val="ListParagraph"/>
              <w:numPr>
                <w:ilvl w:val="0"/>
                <w:numId w:val="61"/>
              </w:numPr>
              <w:spacing w:after="200" w:line="276" w:lineRule="auto"/>
              <w:rPr>
                <w:ins w:id="5904" w:author="Sorin Salagean" w:date="2015-02-03T12:05:00Z"/>
                <w:rFonts w:asciiTheme="minorHAnsi" w:hAnsiTheme="minorHAnsi"/>
              </w:rPr>
            </w:pPr>
            <w:ins w:id="5905" w:author="Sorin Salagean" w:date="2015-02-03T12:05:00Z">
              <w:r w:rsidRPr="00B0053D">
                <w:rPr>
                  <w:rFonts w:asciiTheme="minorHAnsi" w:hAnsiTheme="minorHAnsi" w:cs="Arial"/>
                  <w:noProof/>
                  <w:color w:val="000000"/>
                  <w:lang w:val="ro-RO"/>
                </w:rPr>
                <w:t>Aprob</w:t>
              </w:r>
            </w:ins>
          </w:p>
          <w:p w14:paraId="141EE0EF" w14:textId="1A9CEAC5" w:rsidR="00374F58" w:rsidRPr="00B0053D" w:rsidRDefault="00536DDA">
            <w:pPr>
              <w:pStyle w:val="ListParagraph"/>
              <w:numPr>
                <w:ilvl w:val="0"/>
                <w:numId w:val="61"/>
              </w:numPr>
              <w:spacing w:after="200" w:line="276" w:lineRule="auto"/>
              <w:rPr>
                <w:ins w:id="5906" w:author="Sorin Salagean" w:date="2015-02-03T11:28:00Z"/>
                <w:rFonts w:asciiTheme="minorHAnsi" w:hAnsiTheme="minorHAnsi" w:cs="Arial"/>
                <w:noProof/>
                <w:color w:val="000000"/>
                <w:szCs w:val="22"/>
                <w:lang w:val="ro-RO"/>
              </w:rPr>
            </w:pPr>
            <w:ins w:id="5907" w:author="Sorin Salagean" w:date="2015-02-03T12:05:00Z">
              <w:r w:rsidRPr="00B0053D">
                <w:rPr>
                  <w:rFonts w:asciiTheme="minorHAnsi" w:hAnsiTheme="minorHAnsi"/>
                </w:rPr>
                <w:t>Refuz</w:t>
              </w:r>
            </w:ins>
          </w:p>
        </w:tc>
        <w:tc>
          <w:tcPr>
            <w:tcW w:w="1985" w:type="dxa"/>
            <w:tcPrChange w:id="5908" w:author="Sorin Salagean" w:date="2015-02-03T11:57:00Z">
              <w:tcPr>
                <w:tcW w:w="1985" w:type="dxa"/>
              </w:tcPr>
            </w:tcPrChange>
          </w:tcPr>
          <w:p w14:paraId="7FA7F0F6" w14:textId="439CAF34" w:rsidR="00374F58" w:rsidRPr="00B0053D" w:rsidRDefault="00374F58" w:rsidP="00431A95">
            <w:pPr>
              <w:rPr>
                <w:ins w:id="5909" w:author="Sorin Salagean" w:date="2015-02-03T11:28:00Z"/>
                <w:rFonts w:asciiTheme="minorHAnsi" w:hAnsiTheme="minorHAnsi" w:cs="Arial"/>
                <w:noProof/>
                <w:color w:val="000000"/>
                <w:szCs w:val="22"/>
                <w:lang w:val="ro-RO"/>
              </w:rPr>
            </w:pPr>
            <w:ins w:id="5910" w:author="Sorin Salagean" w:date="2015-02-03T11:28:00Z">
              <w:r w:rsidRPr="00B0053D">
                <w:rPr>
                  <w:rFonts w:asciiTheme="minorHAnsi" w:hAnsiTheme="minorHAnsi" w:cs="Arial"/>
                  <w:noProof/>
                  <w:color w:val="000000"/>
                </w:rPr>
                <w:t>Actiuni disponibile pe Workflow OnBase (Ad Hoc User Ta</w:t>
              </w:r>
            </w:ins>
            <w:ins w:id="5911" w:author="Sorin Salagean" w:date="2015-02-03T11:59:00Z">
              <w:r w:rsidR="00536DDA">
                <w:rPr>
                  <w:rFonts w:asciiTheme="minorHAnsi" w:hAnsiTheme="minorHAnsi" w:cs="Arial"/>
                  <w:noProof/>
                  <w:color w:val="000000"/>
                </w:rPr>
                <w:t>s</w:t>
              </w:r>
            </w:ins>
            <w:ins w:id="5912" w:author="Sorin Salagean" w:date="2015-02-03T11:28:00Z">
              <w:r w:rsidRPr="00B0053D">
                <w:rPr>
                  <w:rFonts w:asciiTheme="minorHAnsi" w:hAnsiTheme="minorHAnsi" w:cs="Arial"/>
                  <w:noProof/>
                  <w:color w:val="000000"/>
                </w:rPr>
                <w:t>ks):</w:t>
              </w:r>
            </w:ins>
          </w:p>
          <w:p w14:paraId="387AFFC1" w14:textId="77777777" w:rsidR="00536DDA" w:rsidRPr="00B0053D" w:rsidRDefault="00536DDA" w:rsidP="00536DDA">
            <w:pPr>
              <w:pStyle w:val="ListParagraph"/>
              <w:numPr>
                <w:ilvl w:val="0"/>
                <w:numId w:val="60"/>
              </w:numPr>
              <w:spacing w:after="200" w:line="276" w:lineRule="auto"/>
              <w:rPr>
                <w:ins w:id="5913" w:author="Sorin Salagean" w:date="2015-02-03T12:07:00Z"/>
                <w:rFonts w:asciiTheme="minorHAnsi" w:hAnsiTheme="minorHAnsi"/>
              </w:rPr>
            </w:pPr>
            <w:ins w:id="5914" w:author="Sorin Salagean" w:date="2015-02-03T12:07:00Z">
              <w:r w:rsidRPr="00B0053D">
                <w:rPr>
                  <w:rFonts w:asciiTheme="minorHAnsi" w:hAnsiTheme="minorHAnsi" w:cs="Arial"/>
                  <w:noProof/>
                  <w:color w:val="000000"/>
                  <w:lang w:val="ro-RO"/>
                </w:rPr>
                <w:t>Aprob</w:t>
              </w:r>
            </w:ins>
          </w:p>
          <w:p w14:paraId="61B254DF" w14:textId="77777777" w:rsidR="00536DDA" w:rsidRPr="00B0053D" w:rsidRDefault="00536DDA" w:rsidP="00536DDA">
            <w:pPr>
              <w:pStyle w:val="ListParagraph"/>
              <w:numPr>
                <w:ilvl w:val="0"/>
                <w:numId w:val="60"/>
              </w:numPr>
              <w:spacing w:after="200" w:line="276" w:lineRule="auto"/>
              <w:rPr>
                <w:ins w:id="5915" w:author="Sorin Salagean" w:date="2015-02-03T12:07:00Z"/>
                <w:rFonts w:asciiTheme="minorHAnsi" w:hAnsiTheme="minorHAnsi" w:cstheme="minorBidi"/>
                <w:noProof/>
                <w:lang w:val="ro-RO"/>
              </w:rPr>
            </w:pPr>
            <w:ins w:id="5916" w:author="Sorin Salagean" w:date="2015-02-03T12:07:00Z">
              <w:r>
                <w:rPr>
                  <w:rFonts w:asciiTheme="minorHAnsi" w:hAnsiTheme="minorHAnsi"/>
                </w:rPr>
                <w:t>Refuz</w:t>
              </w:r>
            </w:ins>
          </w:p>
          <w:p w14:paraId="1BD543D1" w14:textId="116ECCFA" w:rsidR="00374F58" w:rsidRPr="00B0053D" w:rsidRDefault="00536DDA" w:rsidP="00536DDA">
            <w:pPr>
              <w:pStyle w:val="ListParagraph"/>
              <w:numPr>
                <w:ilvl w:val="0"/>
                <w:numId w:val="60"/>
              </w:numPr>
              <w:spacing w:after="200" w:line="276" w:lineRule="auto"/>
              <w:rPr>
                <w:ins w:id="5917" w:author="Sorin Salagean" w:date="2015-02-03T11:28:00Z"/>
                <w:rFonts w:asciiTheme="minorHAnsi" w:hAnsiTheme="minorHAnsi" w:cstheme="minorBidi"/>
                <w:noProof/>
                <w:lang w:val="ro-RO"/>
              </w:rPr>
            </w:pPr>
            <w:ins w:id="5918" w:author="Sorin Salagean" w:date="2015-02-03T12:07:00Z">
              <w:r w:rsidRPr="00B0053D">
                <w:rPr>
                  <w:rFonts w:asciiTheme="minorHAnsi" w:hAnsiTheme="minorHAnsi" w:cs="Arial"/>
                  <w:noProof/>
                  <w:color w:val="000000"/>
                </w:rPr>
                <w:t>Trimite mesaj (nota)</w:t>
              </w:r>
            </w:ins>
          </w:p>
        </w:tc>
        <w:tc>
          <w:tcPr>
            <w:tcW w:w="1984" w:type="dxa"/>
            <w:tcPrChange w:id="5919" w:author="Sorin Salagean" w:date="2015-02-03T11:57:00Z">
              <w:tcPr>
                <w:tcW w:w="1984" w:type="dxa"/>
              </w:tcPr>
            </w:tcPrChange>
          </w:tcPr>
          <w:p w14:paraId="5F9757C1" w14:textId="6CFA2E83" w:rsidR="00374F58" w:rsidRPr="00B0053D" w:rsidRDefault="00374F58" w:rsidP="00431A95">
            <w:pPr>
              <w:rPr>
                <w:ins w:id="5920" w:author="Sorin Salagean" w:date="2015-02-03T11:28:00Z"/>
                <w:rFonts w:asciiTheme="minorHAnsi" w:hAnsiTheme="minorHAnsi" w:cs="Arial"/>
                <w:noProof/>
                <w:color w:val="000000"/>
                <w:szCs w:val="22"/>
                <w:lang w:val="ro-RO"/>
              </w:rPr>
            </w:pPr>
            <w:ins w:id="5921" w:author="Sorin Salagean" w:date="2015-02-03T11:28:00Z">
              <w:r w:rsidRPr="00B0053D">
                <w:rPr>
                  <w:rFonts w:asciiTheme="minorHAnsi" w:hAnsiTheme="minorHAnsi" w:cs="Arial"/>
                  <w:noProof/>
                  <w:color w:val="000000"/>
                </w:rPr>
                <w:t>Actiuni disponibile pe Workflow OnBase (Ad Hoc User Ta</w:t>
              </w:r>
            </w:ins>
            <w:ins w:id="5922" w:author="Sorin Salagean" w:date="2015-02-03T11:59:00Z">
              <w:r w:rsidR="00536DDA">
                <w:rPr>
                  <w:rFonts w:asciiTheme="minorHAnsi" w:hAnsiTheme="minorHAnsi" w:cs="Arial"/>
                  <w:noProof/>
                  <w:color w:val="000000"/>
                </w:rPr>
                <w:t>s</w:t>
              </w:r>
            </w:ins>
            <w:ins w:id="5923" w:author="Sorin Salagean" w:date="2015-02-03T11:28:00Z">
              <w:r w:rsidRPr="00B0053D">
                <w:rPr>
                  <w:rFonts w:asciiTheme="minorHAnsi" w:hAnsiTheme="minorHAnsi" w:cs="Arial"/>
                  <w:noProof/>
                  <w:color w:val="000000"/>
                </w:rPr>
                <w:t>ks):</w:t>
              </w:r>
            </w:ins>
          </w:p>
          <w:p w14:paraId="5740A347" w14:textId="77777777" w:rsidR="00374F58" w:rsidRPr="008F4348" w:rsidRDefault="008F4348" w:rsidP="00431A95">
            <w:pPr>
              <w:pStyle w:val="ListParagraph"/>
              <w:numPr>
                <w:ilvl w:val="0"/>
                <w:numId w:val="60"/>
              </w:numPr>
              <w:spacing w:after="200" w:line="276" w:lineRule="auto"/>
              <w:rPr>
                <w:ins w:id="5924" w:author="Sorin Salagean" w:date="2015-02-03T12:07:00Z"/>
                <w:rFonts w:asciiTheme="minorHAnsi" w:hAnsiTheme="minorHAnsi"/>
                <w:rPrChange w:id="5925" w:author="Sorin Salagean" w:date="2015-02-03T12:07:00Z">
                  <w:rPr>
                    <w:ins w:id="5926" w:author="Sorin Salagean" w:date="2015-02-03T12:07:00Z"/>
                    <w:rFonts w:asciiTheme="minorHAnsi" w:hAnsiTheme="minorHAnsi" w:cs="Arial"/>
                    <w:noProof/>
                    <w:color w:val="000000"/>
                  </w:rPr>
                </w:rPrChange>
              </w:rPr>
            </w:pPr>
            <w:ins w:id="5927" w:author="Sorin Salagean" w:date="2015-02-03T12:07:00Z">
              <w:r w:rsidRPr="00B0053D">
                <w:rPr>
                  <w:rFonts w:asciiTheme="minorHAnsi" w:hAnsiTheme="minorHAnsi" w:cs="Arial"/>
                  <w:noProof/>
                  <w:color w:val="000000"/>
                </w:rPr>
                <w:t>Trimite mesaj (nota)</w:t>
              </w:r>
            </w:ins>
          </w:p>
          <w:p w14:paraId="2D9B7F89" w14:textId="65C4CEB4" w:rsidR="008F4348" w:rsidRPr="00B0053D" w:rsidRDefault="008F4348" w:rsidP="00431A95">
            <w:pPr>
              <w:pStyle w:val="ListParagraph"/>
              <w:numPr>
                <w:ilvl w:val="0"/>
                <w:numId w:val="60"/>
              </w:numPr>
              <w:spacing w:after="200" w:line="276" w:lineRule="auto"/>
              <w:rPr>
                <w:ins w:id="5928" w:author="Sorin Salagean" w:date="2015-02-03T11:28:00Z"/>
                <w:rFonts w:asciiTheme="minorHAnsi" w:hAnsiTheme="minorHAnsi"/>
              </w:rPr>
            </w:pPr>
            <w:ins w:id="5929" w:author="Sorin Salagean" w:date="2015-02-03T12:08:00Z">
              <w:r>
                <w:rPr>
                  <w:rFonts w:asciiTheme="minorHAnsi" w:hAnsiTheme="minorHAnsi" w:cs="Arial"/>
                  <w:noProof/>
                  <w:color w:val="000000"/>
                </w:rPr>
                <w:t>Trimite in Referate in curs de plata</w:t>
              </w:r>
            </w:ins>
          </w:p>
        </w:tc>
      </w:tr>
      <w:tr w:rsidR="00374F58" w:rsidRPr="00B0053D" w14:paraId="234441F4" w14:textId="77777777" w:rsidTr="001E5EFE">
        <w:trPr>
          <w:gridAfter w:val="1"/>
          <w:wAfter w:w="1984" w:type="dxa"/>
          <w:trHeight w:val="269"/>
          <w:ins w:id="5930" w:author="Sorin Salagean" w:date="2015-02-03T11:35:00Z"/>
          <w:trPrChange w:id="5931" w:author="Sorin Salagean" w:date="2015-02-03T11:57:00Z">
            <w:trPr>
              <w:gridAfter w:val="1"/>
              <w:wAfter w:w="1984" w:type="dxa"/>
              <w:trHeight w:val="269"/>
            </w:trPr>
          </w:trPrChange>
        </w:trPr>
        <w:tc>
          <w:tcPr>
            <w:tcW w:w="1560" w:type="dxa"/>
            <w:tcPrChange w:id="5932" w:author="Sorin Salagean" w:date="2015-02-03T11:57:00Z">
              <w:tcPr>
                <w:tcW w:w="1418" w:type="dxa"/>
              </w:tcPr>
            </w:tcPrChange>
          </w:tcPr>
          <w:p w14:paraId="2213FB95" w14:textId="54E98918" w:rsidR="00374F58" w:rsidRPr="008662C4" w:rsidRDefault="00374F58">
            <w:pPr>
              <w:rPr>
                <w:ins w:id="5933" w:author="Sorin Salagean" w:date="2015-02-03T11:35:00Z"/>
                <w:rFonts w:asciiTheme="minorHAnsi" w:hAnsiTheme="minorHAnsi"/>
                <w:b/>
                <w:noProof/>
                <w:sz w:val="22"/>
                <w:szCs w:val="22"/>
                <w:lang w:val="ro-RO"/>
                <w:rPrChange w:id="5934" w:author="Sorin Salagean" w:date="2015-02-09T13:16:00Z">
                  <w:rPr>
                    <w:ins w:id="5935" w:author="Sorin Salagean" w:date="2015-02-03T11:35:00Z"/>
                    <w:rFonts w:asciiTheme="minorHAnsi" w:hAnsiTheme="minorHAnsi"/>
                    <w:b/>
                    <w:noProof/>
                    <w:lang w:val="ro-RO"/>
                  </w:rPr>
                </w:rPrChange>
              </w:rPr>
            </w:pPr>
            <w:ins w:id="5936" w:author="Sorin Salagean" w:date="2015-02-03T11:35:00Z">
              <w:r w:rsidRPr="008662C4">
                <w:rPr>
                  <w:b/>
                  <w:noProof/>
                </w:rPr>
                <w:t>Etapa 13</w:t>
              </w:r>
            </w:ins>
          </w:p>
        </w:tc>
        <w:tc>
          <w:tcPr>
            <w:tcW w:w="1559" w:type="dxa"/>
            <w:tcPrChange w:id="5937" w:author="Sorin Salagean" w:date="2015-02-03T11:57:00Z">
              <w:tcPr>
                <w:tcW w:w="1417" w:type="dxa"/>
                <w:gridSpan w:val="3"/>
              </w:tcPr>
            </w:tcPrChange>
          </w:tcPr>
          <w:p w14:paraId="73A74B82" w14:textId="31EDB703" w:rsidR="00374F58" w:rsidRPr="008662C4" w:rsidRDefault="00374F58">
            <w:pPr>
              <w:rPr>
                <w:ins w:id="5938" w:author="Sorin Salagean" w:date="2015-02-03T11:35:00Z"/>
                <w:rFonts w:asciiTheme="minorHAnsi" w:hAnsiTheme="minorHAnsi"/>
                <w:b/>
                <w:noProof/>
                <w:sz w:val="22"/>
                <w:szCs w:val="22"/>
                <w:lang w:val="ro-RO"/>
                <w:rPrChange w:id="5939" w:author="Sorin Salagean" w:date="2015-02-09T13:16:00Z">
                  <w:rPr>
                    <w:ins w:id="5940" w:author="Sorin Salagean" w:date="2015-02-03T11:35:00Z"/>
                    <w:rFonts w:asciiTheme="minorHAnsi" w:hAnsiTheme="minorHAnsi"/>
                    <w:b/>
                    <w:noProof/>
                    <w:lang w:val="ro-RO"/>
                  </w:rPr>
                </w:rPrChange>
              </w:rPr>
            </w:pPr>
            <w:ins w:id="5941" w:author="Sorin Salagean" w:date="2015-02-03T11:35:00Z">
              <w:r w:rsidRPr="008662C4">
                <w:rPr>
                  <w:b/>
                  <w:noProof/>
                </w:rPr>
                <w:t>Etapa 14</w:t>
              </w:r>
            </w:ins>
          </w:p>
        </w:tc>
        <w:tc>
          <w:tcPr>
            <w:tcW w:w="1701" w:type="dxa"/>
            <w:tcPrChange w:id="5942" w:author="Sorin Salagean" w:date="2015-02-03T11:57:00Z">
              <w:tcPr>
                <w:tcW w:w="1985" w:type="dxa"/>
                <w:gridSpan w:val="2"/>
              </w:tcPr>
            </w:tcPrChange>
          </w:tcPr>
          <w:p w14:paraId="7408A5E5" w14:textId="143CF6FC" w:rsidR="00374F58" w:rsidRPr="008662C4" w:rsidRDefault="00374F58">
            <w:pPr>
              <w:rPr>
                <w:ins w:id="5943" w:author="Sorin Salagean" w:date="2015-02-03T11:35:00Z"/>
                <w:rFonts w:asciiTheme="minorHAnsi" w:hAnsiTheme="minorHAnsi"/>
                <w:b/>
                <w:noProof/>
                <w:sz w:val="22"/>
                <w:szCs w:val="22"/>
                <w:lang w:val="ro-RO"/>
                <w:rPrChange w:id="5944" w:author="Sorin Salagean" w:date="2015-02-09T13:16:00Z">
                  <w:rPr>
                    <w:ins w:id="5945" w:author="Sorin Salagean" w:date="2015-02-03T11:35:00Z"/>
                    <w:rFonts w:asciiTheme="minorHAnsi" w:hAnsiTheme="minorHAnsi"/>
                    <w:b/>
                    <w:noProof/>
                    <w:lang w:val="ro-RO"/>
                  </w:rPr>
                </w:rPrChange>
              </w:rPr>
            </w:pPr>
            <w:ins w:id="5946" w:author="Sorin Salagean" w:date="2015-02-03T11:35:00Z">
              <w:r w:rsidRPr="008662C4">
                <w:rPr>
                  <w:b/>
                  <w:noProof/>
                </w:rPr>
                <w:t>Etapa 15</w:t>
              </w:r>
            </w:ins>
          </w:p>
        </w:tc>
        <w:tc>
          <w:tcPr>
            <w:tcW w:w="2126" w:type="dxa"/>
            <w:tcPrChange w:id="5947" w:author="Sorin Salagean" w:date="2015-02-03T11:57:00Z">
              <w:tcPr>
                <w:tcW w:w="2126" w:type="dxa"/>
              </w:tcPr>
            </w:tcPrChange>
          </w:tcPr>
          <w:p w14:paraId="0AD14326" w14:textId="4ECBE07F" w:rsidR="00374F58" w:rsidRPr="008662C4" w:rsidRDefault="00374F58">
            <w:pPr>
              <w:rPr>
                <w:ins w:id="5948" w:author="Sorin Salagean" w:date="2015-02-03T11:35:00Z"/>
                <w:rFonts w:asciiTheme="minorHAnsi" w:hAnsiTheme="minorHAnsi"/>
                <w:b/>
                <w:noProof/>
                <w:sz w:val="22"/>
                <w:szCs w:val="22"/>
                <w:lang w:val="ro-RO"/>
                <w:rPrChange w:id="5949" w:author="Sorin Salagean" w:date="2015-02-09T13:16:00Z">
                  <w:rPr>
                    <w:ins w:id="5950" w:author="Sorin Salagean" w:date="2015-02-03T11:35:00Z"/>
                    <w:rFonts w:asciiTheme="minorHAnsi" w:hAnsiTheme="minorHAnsi"/>
                    <w:b/>
                    <w:noProof/>
                    <w:lang w:val="ro-RO"/>
                  </w:rPr>
                </w:rPrChange>
              </w:rPr>
            </w:pPr>
            <w:ins w:id="5951" w:author="Sorin Salagean" w:date="2015-02-03T11:35:00Z">
              <w:r w:rsidRPr="008662C4">
                <w:rPr>
                  <w:b/>
                  <w:noProof/>
                </w:rPr>
                <w:t xml:space="preserve">Etapa </w:t>
              </w:r>
            </w:ins>
            <w:ins w:id="5952" w:author="Sorin Salagean" w:date="2015-02-03T11:36:00Z">
              <w:r w:rsidRPr="008662C4">
                <w:rPr>
                  <w:b/>
                  <w:noProof/>
                </w:rPr>
                <w:t>16</w:t>
              </w:r>
            </w:ins>
          </w:p>
        </w:tc>
        <w:tc>
          <w:tcPr>
            <w:tcW w:w="1985" w:type="dxa"/>
            <w:tcPrChange w:id="5953" w:author="Sorin Salagean" w:date="2015-02-03T11:57:00Z">
              <w:tcPr>
                <w:tcW w:w="1985" w:type="dxa"/>
              </w:tcPr>
            </w:tcPrChange>
          </w:tcPr>
          <w:p w14:paraId="1909AD26" w14:textId="5C50C180" w:rsidR="00374F58" w:rsidRPr="008662C4" w:rsidRDefault="00374F58">
            <w:pPr>
              <w:rPr>
                <w:ins w:id="5954" w:author="Sorin Salagean" w:date="2015-02-03T11:35:00Z"/>
                <w:rFonts w:asciiTheme="minorHAnsi" w:hAnsiTheme="minorHAnsi"/>
                <w:b/>
                <w:noProof/>
                <w:sz w:val="22"/>
                <w:szCs w:val="22"/>
                <w:lang w:val="ro-RO"/>
                <w:rPrChange w:id="5955" w:author="Sorin Salagean" w:date="2015-02-09T13:16:00Z">
                  <w:rPr>
                    <w:ins w:id="5956" w:author="Sorin Salagean" w:date="2015-02-03T11:35:00Z"/>
                    <w:rFonts w:asciiTheme="minorHAnsi" w:hAnsiTheme="minorHAnsi"/>
                    <w:b/>
                    <w:noProof/>
                    <w:lang w:val="ro-RO"/>
                  </w:rPr>
                </w:rPrChange>
              </w:rPr>
            </w:pPr>
            <w:ins w:id="5957" w:author="Sorin Salagean" w:date="2015-02-03T11:35:00Z">
              <w:r w:rsidRPr="008662C4">
                <w:rPr>
                  <w:b/>
                  <w:noProof/>
                </w:rPr>
                <w:t xml:space="preserve">Etapa </w:t>
              </w:r>
            </w:ins>
            <w:ins w:id="5958" w:author="Sorin Salagean" w:date="2015-02-03T11:36:00Z">
              <w:r w:rsidRPr="008662C4">
                <w:rPr>
                  <w:b/>
                  <w:noProof/>
                </w:rPr>
                <w:t>17</w:t>
              </w:r>
            </w:ins>
          </w:p>
        </w:tc>
      </w:tr>
      <w:tr w:rsidR="00374F58" w:rsidRPr="00B0053D" w14:paraId="5A7864D8" w14:textId="77777777" w:rsidTr="001E5EFE">
        <w:trPr>
          <w:gridAfter w:val="1"/>
          <w:wAfter w:w="1984" w:type="dxa"/>
          <w:ins w:id="5959" w:author="Sorin Salagean" w:date="2015-02-03T11:35:00Z"/>
          <w:trPrChange w:id="5960" w:author="Sorin Salagean" w:date="2015-02-03T11:57:00Z">
            <w:trPr>
              <w:gridAfter w:val="1"/>
              <w:wAfter w:w="1984" w:type="dxa"/>
            </w:trPr>
          </w:trPrChange>
        </w:trPr>
        <w:tc>
          <w:tcPr>
            <w:tcW w:w="1560" w:type="dxa"/>
            <w:hideMark/>
            <w:tcPrChange w:id="5961" w:author="Sorin Salagean" w:date="2015-02-03T11:57:00Z">
              <w:tcPr>
                <w:tcW w:w="1418" w:type="dxa"/>
                <w:hideMark/>
              </w:tcPr>
            </w:tcPrChange>
          </w:tcPr>
          <w:p w14:paraId="0CA2FB7F" w14:textId="4723B694" w:rsidR="00374F58" w:rsidRPr="008662C4" w:rsidRDefault="00A47273" w:rsidP="00431A95">
            <w:pPr>
              <w:rPr>
                <w:ins w:id="5962" w:author="Sorin Salagean" w:date="2015-02-03T11:35:00Z"/>
                <w:rFonts w:asciiTheme="minorHAnsi" w:hAnsiTheme="minorHAnsi"/>
                <w:b/>
                <w:noProof/>
                <w:sz w:val="22"/>
                <w:szCs w:val="22"/>
                <w:lang w:val="ro-RO"/>
                <w:rPrChange w:id="5963" w:author="Sorin Salagean" w:date="2015-02-09T13:16:00Z">
                  <w:rPr>
                    <w:ins w:id="5964" w:author="Sorin Salagean" w:date="2015-02-03T11:35:00Z"/>
                    <w:rFonts w:asciiTheme="minorHAnsi" w:hAnsiTheme="minorHAnsi"/>
                    <w:b/>
                    <w:noProof/>
                    <w:lang w:val="ro-RO"/>
                  </w:rPr>
                </w:rPrChange>
              </w:rPr>
            </w:pPr>
            <w:ins w:id="5965" w:author="Sorin Salagean" w:date="2015-02-03T11:37:00Z">
              <w:r w:rsidRPr="008662C4">
                <w:rPr>
                  <w:b/>
                  <w:rPrChange w:id="5966" w:author="Sorin Salagean" w:date="2015-02-09T13:16:00Z">
                    <w:rPr/>
                  </w:rPrChange>
                </w:rPr>
                <w:t>Referate in curs de plata</w:t>
              </w:r>
            </w:ins>
          </w:p>
        </w:tc>
        <w:tc>
          <w:tcPr>
            <w:tcW w:w="1559" w:type="dxa"/>
            <w:hideMark/>
            <w:tcPrChange w:id="5967" w:author="Sorin Salagean" w:date="2015-02-03T11:57:00Z">
              <w:tcPr>
                <w:tcW w:w="1417" w:type="dxa"/>
                <w:gridSpan w:val="3"/>
                <w:hideMark/>
              </w:tcPr>
            </w:tcPrChange>
          </w:tcPr>
          <w:p w14:paraId="6396E00C" w14:textId="04C1885A" w:rsidR="00374F58" w:rsidRPr="008662C4" w:rsidRDefault="00A47273" w:rsidP="00431A95">
            <w:pPr>
              <w:rPr>
                <w:ins w:id="5968" w:author="Sorin Salagean" w:date="2015-02-03T11:35:00Z"/>
                <w:rFonts w:asciiTheme="minorHAnsi" w:hAnsiTheme="minorHAnsi"/>
                <w:b/>
                <w:noProof/>
                <w:sz w:val="22"/>
                <w:szCs w:val="22"/>
                <w:lang w:val="ro-RO"/>
                <w:rPrChange w:id="5969" w:author="Sorin Salagean" w:date="2015-02-09T13:16:00Z">
                  <w:rPr>
                    <w:ins w:id="5970" w:author="Sorin Salagean" w:date="2015-02-03T11:35:00Z"/>
                    <w:rFonts w:asciiTheme="minorHAnsi" w:hAnsiTheme="minorHAnsi"/>
                    <w:b/>
                    <w:noProof/>
                    <w:lang w:val="ro-RO"/>
                  </w:rPr>
                </w:rPrChange>
              </w:rPr>
            </w:pPr>
            <w:ins w:id="5971" w:author="Sorin Salagean" w:date="2015-02-03T11:37:00Z">
              <w:r w:rsidRPr="008662C4">
                <w:rPr>
                  <w:b/>
                  <w:rPrChange w:id="5972" w:author="Sorin Salagean" w:date="2015-02-09T13:16:00Z">
                    <w:rPr/>
                  </w:rPrChange>
                </w:rPr>
                <w:t>Referate platite</w:t>
              </w:r>
            </w:ins>
          </w:p>
        </w:tc>
        <w:tc>
          <w:tcPr>
            <w:tcW w:w="1701" w:type="dxa"/>
            <w:hideMark/>
            <w:tcPrChange w:id="5973" w:author="Sorin Salagean" w:date="2015-02-03T11:57:00Z">
              <w:tcPr>
                <w:tcW w:w="1985" w:type="dxa"/>
                <w:gridSpan w:val="2"/>
                <w:hideMark/>
              </w:tcPr>
            </w:tcPrChange>
          </w:tcPr>
          <w:p w14:paraId="2E1E0CF2" w14:textId="445023D0" w:rsidR="00374F58" w:rsidRPr="008662C4" w:rsidRDefault="00A47273" w:rsidP="00431A95">
            <w:pPr>
              <w:rPr>
                <w:ins w:id="5974" w:author="Sorin Salagean" w:date="2015-02-03T11:35:00Z"/>
                <w:rFonts w:asciiTheme="minorHAnsi" w:hAnsiTheme="minorHAnsi"/>
                <w:b/>
                <w:noProof/>
                <w:sz w:val="22"/>
                <w:szCs w:val="22"/>
                <w:lang w:val="ro-RO"/>
                <w:rPrChange w:id="5975" w:author="Sorin Salagean" w:date="2015-02-09T13:16:00Z">
                  <w:rPr>
                    <w:ins w:id="5976" w:author="Sorin Salagean" w:date="2015-02-03T11:35:00Z"/>
                    <w:rFonts w:asciiTheme="minorHAnsi" w:hAnsiTheme="minorHAnsi"/>
                    <w:b/>
                    <w:noProof/>
                    <w:lang w:val="ro-RO"/>
                  </w:rPr>
                </w:rPrChange>
              </w:rPr>
            </w:pPr>
            <w:ins w:id="5977" w:author="Sorin Salagean" w:date="2015-02-03T11:37:00Z">
              <w:r w:rsidRPr="008662C4">
                <w:rPr>
                  <w:b/>
                  <w:rPrChange w:id="5978" w:author="Sorin Salagean" w:date="2015-02-09T13:16:00Z">
                    <w:rPr/>
                  </w:rPrChange>
                </w:rPr>
                <w:t>Accepte de plata aprobate</w:t>
              </w:r>
            </w:ins>
          </w:p>
        </w:tc>
        <w:tc>
          <w:tcPr>
            <w:tcW w:w="2126" w:type="dxa"/>
            <w:tcPrChange w:id="5979" w:author="Sorin Salagean" w:date="2015-02-03T11:57:00Z">
              <w:tcPr>
                <w:tcW w:w="2126" w:type="dxa"/>
              </w:tcPr>
            </w:tcPrChange>
          </w:tcPr>
          <w:p w14:paraId="51E3588F" w14:textId="7990F1A0" w:rsidR="00374F58" w:rsidRPr="008662C4" w:rsidRDefault="00A47273" w:rsidP="00431A95">
            <w:pPr>
              <w:rPr>
                <w:ins w:id="5980" w:author="Sorin Salagean" w:date="2015-02-03T11:35:00Z"/>
                <w:rFonts w:asciiTheme="minorHAnsi" w:hAnsiTheme="minorHAnsi"/>
                <w:b/>
                <w:noProof/>
                <w:sz w:val="22"/>
                <w:szCs w:val="22"/>
                <w:lang w:val="ro-RO"/>
                <w:rPrChange w:id="5981" w:author="Sorin Salagean" w:date="2015-02-09T13:16:00Z">
                  <w:rPr>
                    <w:ins w:id="5982" w:author="Sorin Salagean" w:date="2015-02-03T11:35:00Z"/>
                    <w:rFonts w:asciiTheme="minorHAnsi" w:hAnsiTheme="minorHAnsi"/>
                    <w:b/>
                    <w:noProof/>
                    <w:lang w:val="ro-RO"/>
                  </w:rPr>
                </w:rPrChange>
              </w:rPr>
            </w:pPr>
            <w:ins w:id="5983" w:author="Sorin Salagean" w:date="2015-02-03T11:37:00Z">
              <w:r w:rsidRPr="008662C4">
                <w:rPr>
                  <w:b/>
                  <w:rPrChange w:id="5984" w:author="Sorin Salagean" w:date="2015-02-09T13:16:00Z">
                    <w:rPr/>
                  </w:rPrChange>
                </w:rPr>
                <w:t>Accept de plata procesate</w:t>
              </w:r>
            </w:ins>
          </w:p>
        </w:tc>
        <w:tc>
          <w:tcPr>
            <w:tcW w:w="1985" w:type="dxa"/>
            <w:hideMark/>
            <w:tcPrChange w:id="5985" w:author="Sorin Salagean" w:date="2015-02-03T11:57:00Z">
              <w:tcPr>
                <w:tcW w:w="1985" w:type="dxa"/>
                <w:hideMark/>
              </w:tcPr>
            </w:tcPrChange>
          </w:tcPr>
          <w:p w14:paraId="19C94C14" w14:textId="2736DCF7" w:rsidR="00374F58" w:rsidRPr="008662C4" w:rsidRDefault="00A47273" w:rsidP="00431A95">
            <w:pPr>
              <w:rPr>
                <w:ins w:id="5986" w:author="Sorin Salagean" w:date="2015-02-03T11:35:00Z"/>
                <w:rFonts w:asciiTheme="minorHAnsi" w:hAnsiTheme="minorHAnsi"/>
                <w:b/>
                <w:noProof/>
                <w:sz w:val="22"/>
                <w:szCs w:val="22"/>
                <w:lang w:val="ro-RO"/>
                <w:rPrChange w:id="5987" w:author="Sorin Salagean" w:date="2015-02-09T13:16:00Z">
                  <w:rPr>
                    <w:ins w:id="5988" w:author="Sorin Salagean" w:date="2015-02-03T11:35:00Z"/>
                    <w:rFonts w:asciiTheme="minorHAnsi" w:hAnsiTheme="minorHAnsi"/>
                    <w:b/>
                    <w:noProof/>
                    <w:lang w:val="ro-RO"/>
                  </w:rPr>
                </w:rPrChange>
              </w:rPr>
            </w:pPr>
            <w:ins w:id="5989" w:author="Sorin Salagean" w:date="2015-02-03T11:37:00Z">
              <w:r w:rsidRPr="008662C4">
                <w:rPr>
                  <w:b/>
                  <w:rPrChange w:id="5990" w:author="Sorin Salagean" w:date="2015-02-09T13:16:00Z">
                    <w:rPr/>
                  </w:rPrChange>
                </w:rPr>
                <w:t>Accept/Referat de plata refuzat</w:t>
              </w:r>
            </w:ins>
          </w:p>
        </w:tc>
      </w:tr>
      <w:tr w:rsidR="00374F58" w:rsidRPr="00B0053D" w14:paraId="3B2C7D20" w14:textId="77777777" w:rsidTr="001E5EFE">
        <w:trPr>
          <w:gridAfter w:val="1"/>
          <w:wAfter w:w="1984" w:type="dxa"/>
          <w:ins w:id="5991" w:author="Sorin Salagean" w:date="2015-02-03T11:35:00Z"/>
          <w:trPrChange w:id="5992" w:author="Sorin Salagean" w:date="2015-02-03T11:57:00Z">
            <w:trPr>
              <w:gridAfter w:val="1"/>
              <w:wAfter w:w="1984" w:type="dxa"/>
            </w:trPr>
          </w:trPrChange>
        </w:trPr>
        <w:tc>
          <w:tcPr>
            <w:tcW w:w="1560" w:type="dxa"/>
            <w:tcPrChange w:id="5993" w:author="Sorin Salagean" w:date="2015-02-03T11:57:00Z">
              <w:tcPr>
                <w:tcW w:w="1418" w:type="dxa"/>
              </w:tcPr>
            </w:tcPrChange>
          </w:tcPr>
          <w:p w14:paraId="57C19A8B" w14:textId="54D74283" w:rsidR="00374F58" w:rsidRPr="00B0053D" w:rsidRDefault="00374F58" w:rsidP="00431A95">
            <w:pPr>
              <w:rPr>
                <w:ins w:id="5994" w:author="Sorin Salagean" w:date="2015-02-03T11:35:00Z"/>
                <w:rFonts w:asciiTheme="minorHAnsi" w:hAnsiTheme="minorHAnsi" w:cs="Arial"/>
                <w:noProof/>
                <w:color w:val="000000"/>
                <w:szCs w:val="22"/>
                <w:lang w:val="ro-RO"/>
              </w:rPr>
            </w:pPr>
            <w:ins w:id="5995" w:author="Sorin Salagean" w:date="2015-02-03T11:35:00Z">
              <w:r w:rsidRPr="00B0053D">
                <w:rPr>
                  <w:rFonts w:asciiTheme="minorHAnsi" w:hAnsiTheme="minorHAnsi" w:cs="Arial"/>
                  <w:noProof/>
                  <w:color w:val="000000"/>
                </w:rPr>
                <w:t>Actiuni disponibile pe Workflow OnBase (Ad Hoc User Ta</w:t>
              </w:r>
            </w:ins>
            <w:ins w:id="5996" w:author="Sorin Salagean" w:date="2015-02-03T11:59:00Z">
              <w:r w:rsidR="00536DDA">
                <w:rPr>
                  <w:rFonts w:asciiTheme="minorHAnsi" w:hAnsiTheme="minorHAnsi" w:cs="Arial"/>
                  <w:noProof/>
                  <w:color w:val="000000"/>
                </w:rPr>
                <w:t>s</w:t>
              </w:r>
            </w:ins>
            <w:ins w:id="5997" w:author="Sorin Salagean" w:date="2015-02-03T11:35:00Z">
              <w:r w:rsidRPr="00B0053D">
                <w:rPr>
                  <w:rFonts w:asciiTheme="minorHAnsi" w:hAnsiTheme="minorHAnsi" w:cs="Arial"/>
                  <w:noProof/>
                  <w:color w:val="000000"/>
                </w:rPr>
                <w:t>ks):</w:t>
              </w:r>
            </w:ins>
          </w:p>
          <w:p w14:paraId="3952ABCD" w14:textId="2857623D" w:rsidR="00374F58" w:rsidRPr="008662C4" w:rsidRDefault="008F4348">
            <w:pPr>
              <w:pStyle w:val="ListParagraph"/>
              <w:numPr>
                <w:ilvl w:val="0"/>
                <w:numId w:val="68"/>
              </w:numPr>
              <w:spacing w:after="200" w:line="276" w:lineRule="auto"/>
              <w:rPr>
                <w:ins w:id="5998" w:author="Sorin Salagean" w:date="2015-02-03T11:35:00Z"/>
                <w:rFonts w:asciiTheme="minorHAnsi" w:hAnsiTheme="minorHAnsi"/>
                <w:noProof/>
                <w:lang w:val="ro-RO"/>
                <w:rPrChange w:id="5999" w:author="Sorin Salagean" w:date="2015-02-09T13:16:00Z">
                  <w:rPr>
                    <w:ins w:id="6000" w:author="Sorin Salagean" w:date="2015-02-03T11:35:00Z"/>
                    <w:noProof/>
                    <w:lang w:val="ro-RO"/>
                  </w:rPr>
                </w:rPrChange>
              </w:rPr>
              <w:pPrChange w:id="6001" w:author="Sorin Salagean" w:date="2015-02-03T12:09:00Z">
                <w:pPr>
                  <w:spacing w:after="200" w:line="276" w:lineRule="auto"/>
                </w:pPr>
              </w:pPrChange>
            </w:pPr>
            <w:ins w:id="6002" w:author="Sorin Salagean" w:date="2015-02-03T12:09:00Z">
              <w:r w:rsidRPr="008662C4">
                <w:rPr>
                  <w:noProof/>
                </w:rPr>
                <w:t>Status</w:t>
              </w:r>
            </w:ins>
          </w:p>
        </w:tc>
        <w:tc>
          <w:tcPr>
            <w:tcW w:w="1559" w:type="dxa"/>
            <w:tcPrChange w:id="6003" w:author="Sorin Salagean" w:date="2015-02-03T11:57:00Z">
              <w:tcPr>
                <w:tcW w:w="1417" w:type="dxa"/>
                <w:gridSpan w:val="3"/>
              </w:tcPr>
            </w:tcPrChange>
          </w:tcPr>
          <w:p w14:paraId="3395A121" w14:textId="611F7D38" w:rsidR="00374F58" w:rsidRPr="00B0053D" w:rsidRDefault="00374F58" w:rsidP="00431A95">
            <w:pPr>
              <w:rPr>
                <w:ins w:id="6004" w:author="Sorin Salagean" w:date="2015-02-03T11:35:00Z"/>
                <w:rFonts w:asciiTheme="minorHAnsi" w:hAnsiTheme="minorHAnsi" w:cs="Arial"/>
                <w:noProof/>
                <w:color w:val="000000"/>
                <w:szCs w:val="22"/>
                <w:lang w:val="ro-RO"/>
              </w:rPr>
            </w:pPr>
            <w:ins w:id="6005" w:author="Sorin Salagean" w:date="2015-02-03T11:35:00Z">
              <w:r w:rsidRPr="00B0053D">
                <w:rPr>
                  <w:rFonts w:asciiTheme="minorHAnsi" w:hAnsiTheme="minorHAnsi" w:cs="Arial"/>
                  <w:noProof/>
                  <w:color w:val="000000"/>
                </w:rPr>
                <w:t>Actiuni disponibile pe Workflow OnBase (Ad Hoc User Ta</w:t>
              </w:r>
            </w:ins>
            <w:ins w:id="6006" w:author="Sorin Salagean" w:date="2015-02-03T11:59:00Z">
              <w:r w:rsidR="00536DDA">
                <w:rPr>
                  <w:rFonts w:asciiTheme="minorHAnsi" w:hAnsiTheme="minorHAnsi" w:cs="Arial"/>
                  <w:noProof/>
                  <w:color w:val="000000"/>
                </w:rPr>
                <w:t>s</w:t>
              </w:r>
            </w:ins>
            <w:ins w:id="6007" w:author="Sorin Salagean" w:date="2015-02-03T11:35:00Z">
              <w:r w:rsidRPr="00B0053D">
                <w:rPr>
                  <w:rFonts w:asciiTheme="minorHAnsi" w:hAnsiTheme="minorHAnsi" w:cs="Arial"/>
                  <w:noProof/>
                  <w:color w:val="000000"/>
                </w:rPr>
                <w:t>ks):</w:t>
              </w:r>
            </w:ins>
          </w:p>
          <w:p w14:paraId="0E5337AC" w14:textId="77777777" w:rsidR="00374F58" w:rsidRPr="00B0053D" w:rsidRDefault="00374F58" w:rsidP="00431A95">
            <w:pPr>
              <w:pStyle w:val="ListParagraph"/>
              <w:spacing w:after="200" w:line="276" w:lineRule="auto"/>
              <w:ind w:left="360"/>
              <w:rPr>
                <w:ins w:id="6008" w:author="Sorin Salagean" w:date="2015-02-03T11:35:00Z"/>
                <w:rFonts w:asciiTheme="minorHAnsi" w:hAnsiTheme="minorHAnsi"/>
                <w:b/>
                <w:noProof/>
                <w:lang w:val="ro-RO"/>
              </w:rPr>
            </w:pPr>
          </w:p>
        </w:tc>
        <w:tc>
          <w:tcPr>
            <w:tcW w:w="1701" w:type="dxa"/>
            <w:tcPrChange w:id="6009" w:author="Sorin Salagean" w:date="2015-02-03T11:57:00Z">
              <w:tcPr>
                <w:tcW w:w="1985" w:type="dxa"/>
                <w:gridSpan w:val="2"/>
              </w:tcPr>
            </w:tcPrChange>
          </w:tcPr>
          <w:p w14:paraId="298B7C4E" w14:textId="1013C130" w:rsidR="00374F58" w:rsidRPr="00B0053D" w:rsidRDefault="00374F58" w:rsidP="00431A95">
            <w:pPr>
              <w:rPr>
                <w:ins w:id="6010" w:author="Sorin Salagean" w:date="2015-02-03T11:35:00Z"/>
                <w:rFonts w:asciiTheme="minorHAnsi" w:hAnsiTheme="minorHAnsi" w:cs="Arial"/>
                <w:noProof/>
                <w:color w:val="000000"/>
                <w:szCs w:val="22"/>
                <w:lang w:val="ro-RO"/>
              </w:rPr>
            </w:pPr>
            <w:ins w:id="6011" w:author="Sorin Salagean" w:date="2015-02-03T11:35:00Z">
              <w:r w:rsidRPr="00B0053D">
                <w:rPr>
                  <w:rFonts w:asciiTheme="minorHAnsi" w:hAnsiTheme="minorHAnsi" w:cs="Arial"/>
                  <w:noProof/>
                  <w:color w:val="000000"/>
                </w:rPr>
                <w:t>Actiuni disponibile pe Workflow OnBase (Ad Hoc User Ta</w:t>
              </w:r>
            </w:ins>
            <w:ins w:id="6012" w:author="Sorin Salagean" w:date="2015-02-03T11:59:00Z">
              <w:r w:rsidR="00536DDA">
                <w:rPr>
                  <w:rFonts w:asciiTheme="minorHAnsi" w:hAnsiTheme="minorHAnsi" w:cs="Arial"/>
                  <w:noProof/>
                  <w:color w:val="000000"/>
                </w:rPr>
                <w:t>s</w:t>
              </w:r>
            </w:ins>
            <w:ins w:id="6013" w:author="Sorin Salagean" w:date="2015-02-03T11:35:00Z">
              <w:r w:rsidRPr="00B0053D">
                <w:rPr>
                  <w:rFonts w:asciiTheme="minorHAnsi" w:hAnsiTheme="minorHAnsi" w:cs="Arial"/>
                  <w:noProof/>
                  <w:color w:val="000000"/>
                </w:rPr>
                <w:t>ks):</w:t>
              </w:r>
            </w:ins>
          </w:p>
          <w:p w14:paraId="69B58193" w14:textId="308F5EFB" w:rsidR="00374F58" w:rsidRPr="00B0053D" w:rsidRDefault="008F4348" w:rsidP="00431A95">
            <w:pPr>
              <w:pStyle w:val="ListParagraph"/>
              <w:numPr>
                <w:ilvl w:val="0"/>
                <w:numId w:val="61"/>
              </w:numPr>
              <w:spacing w:after="200" w:line="276" w:lineRule="auto"/>
              <w:rPr>
                <w:ins w:id="6014" w:author="Sorin Salagean" w:date="2015-02-03T11:35:00Z"/>
                <w:rFonts w:asciiTheme="minorHAnsi" w:hAnsiTheme="minorHAnsi"/>
              </w:rPr>
            </w:pPr>
            <w:ins w:id="6015" w:author="Sorin Salagean" w:date="2015-02-03T12:10:00Z">
              <w:r>
                <w:rPr>
                  <w:rFonts w:asciiTheme="minorHAnsi" w:hAnsiTheme="minorHAnsi"/>
                </w:rPr>
                <w:t>Print Accept de plata</w:t>
              </w:r>
            </w:ins>
          </w:p>
          <w:p w14:paraId="7338E367" w14:textId="073B7E4E" w:rsidR="00374F58" w:rsidRPr="00B0053D" w:rsidRDefault="008F4348" w:rsidP="00431A95">
            <w:pPr>
              <w:pStyle w:val="ListParagraph"/>
              <w:numPr>
                <w:ilvl w:val="0"/>
                <w:numId w:val="61"/>
              </w:numPr>
              <w:spacing w:after="200" w:line="276" w:lineRule="auto"/>
              <w:rPr>
                <w:ins w:id="6016" w:author="Sorin Salagean" w:date="2015-02-03T11:35:00Z"/>
                <w:rFonts w:asciiTheme="minorHAnsi" w:hAnsiTheme="minorHAnsi"/>
              </w:rPr>
            </w:pPr>
            <w:ins w:id="6017" w:author="Sorin Salagean" w:date="2015-02-03T12:10:00Z">
              <w:r>
                <w:rPr>
                  <w:rFonts w:asciiTheme="minorHAnsi" w:hAnsiTheme="minorHAnsi"/>
                </w:rPr>
                <w:t>Import Accept de plata scanat</w:t>
              </w:r>
            </w:ins>
          </w:p>
        </w:tc>
        <w:tc>
          <w:tcPr>
            <w:tcW w:w="2126" w:type="dxa"/>
            <w:tcPrChange w:id="6018" w:author="Sorin Salagean" w:date="2015-02-03T11:57:00Z">
              <w:tcPr>
                <w:tcW w:w="2126" w:type="dxa"/>
              </w:tcPr>
            </w:tcPrChange>
          </w:tcPr>
          <w:p w14:paraId="6878E20C" w14:textId="60E6FADE" w:rsidR="00374F58" w:rsidRPr="00B0053D" w:rsidRDefault="00374F58" w:rsidP="00431A95">
            <w:pPr>
              <w:rPr>
                <w:ins w:id="6019" w:author="Sorin Salagean" w:date="2015-02-03T11:35:00Z"/>
                <w:rFonts w:asciiTheme="minorHAnsi" w:hAnsiTheme="minorHAnsi" w:cs="Arial"/>
                <w:noProof/>
                <w:color w:val="000000"/>
                <w:szCs w:val="22"/>
                <w:lang w:val="ro-RO"/>
              </w:rPr>
            </w:pPr>
            <w:ins w:id="6020" w:author="Sorin Salagean" w:date="2015-02-03T11:35:00Z">
              <w:r w:rsidRPr="00B0053D">
                <w:rPr>
                  <w:rFonts w:asciiTheme="minorHAnsi" w:hAnsiTheme="minorHAnsi" w:cs="Arial"/>
                  <w:noProof/>
                  <w:color w:val="000000"/>
                </w:rPr>
                <w:t>Actiuni disponibile pe Workflow OnBase (Ad Hoc User Ta</w:t>
              </w:r>
            </w:ins>
            <w:ins w:id="6021" w:author="Sorin Salagean" w:date="2015-02-03T11:59:00Z">
              <w:r w:rsidR="00536DDA">
                <w:rPr>
                  <w:rFonts w:asciiTheme="minorHAnsi" w:hAnsiTheme="minorHAnsi" w:cs="Arial"/>
                  <w:noProof/>
                  <w:color w:val="000000"/>
                </w:rPr>
                <w:t>s</w:t>
              </w:r>
            </w:ins>
            <w:ins w:id="6022" w:author="Sorin Salagean" w:date="2015-02-03T11:35:00Z">
              <w:r w:rsidRPr="00B0053D">
                <w:rPr>
                  <w:rFonts w:asciiTheme="minorHAnsi" w:hAnsiTheme="minorHAnsi" w:cs="Arial"/>
                  <w:noProof/>
                  <w:color w:val="000000"/>
                </w:rPr>
                <w:t>ks):</w:t>
              </w:r>
            </w:ins>
          </w:p>
          <w:p w14:paraId="0D77E9E7" w14:textId="1B5093FD" w:rsidR="00374F58" w:rsidRPr="00D57DD2" w:rsidRDefault="00374F58">
            <w:pPr>
              <w:spacing w:after="200" w:line="276" w:lineRule="auto"/>
              <w:rPr>
                <w:ins w:id="6023" w:author="Sorin Salagean" w:date="2015-02-03T11:35:00Z"/>
                <w:rFonts w:cs="Arial"/>
                <w:noProof/>
                <w:color w:val="000000"/>
                <w:lang w:val="ro-RO"/>
                <w:rPrChange w:id="6024" w:author="Sorin Salagean" w:date="2015-02-03T12:37:00Z">
                  <w:rPr>
                    <w:ins w:id="6025" w:author="Sorin Salagean" w:date="2015-02-03T11:35:00Z"/>
                    <w:noProof/>
                    <w:lang w:val="ro-RO"/>
                  </w:rPr>
                </w:rPrChange>
              </w:rPr>
              <w:pPrChange w:id="6026" w:author="Sorin Salagean" w:date="2015-02-03T12:37:00Z">
                <w:pPr>
                  <w:pStyle w:val="ListParagraph"/>
                  <w:numPr>
                    <w:numId w:val="61"/>
                  </w:numPr>
                  <w:spacing w:after="200" w:line="276" w:lineRule="auto"/>
                  <w:ind w:left="360" w:hanging="360"/>
                </w:pPr>
              </w:pPrChange>
            </w:pPr>
          </w:p>
        </w:tc>
        <w:tc>
          <w:tcPr>
            <w:tcW w:w="1985" w:type="dxa"/>
            <w:tcPrChange w:id="6027" w:author="Sorin Salagean" w:date="2015-02-03T11:57:00Z">
              <w:tcPr>
                <w:tcW w:w="1985" w:type="dxa"/>
              </w:tcPr>
            </w:tcPrChange>
          </w:tcPr>
          <w:p w14:paraId="4C5505D4" w14:textId="18330BD7" w:rsidR="00374F58" w:rsidRPr="00B0053D" w:rsidRDefault="00374F58" w:rsidP="00431A95">
            <w:pPr>
              <w:rPr>
                <w:ins w:id="6028" w:author="Sorin Salagean" w:date="2015-02-03T11:35:00Z"/>
                <w:rFonts w:asciiTheme="minorHAnsi" w:hAnsiTheme="minorHAnsi" w:cs="Arial"/>
                <w:noProof/>
                <w:color w:val="000000"/>
                <w:szCs w:val="22"/>
                <w:lang w:val="ro-RO"/>
              </w:rPr>
            </w:pPr>
            <w:ins w:id="6029" w:author="Sorin Salagean" w:date="2015-02-03T11:35:00Z">
              <w:r w:rsidRPr="00B0053D">
                <w:rPr>
                  <w:rFonts w:asciiTheme="minorHAnsi" w:hAnsiTheme="minorHAnsi" w:cs="Arial"/>
                  <w:noProof/>
                  <w:color w:val="000000"/>
                </w:rPr>
                <w:t>Actiuni disponibile pe Workflow OnBase (Ad Hoc User Ta</w:t>
              </w:r>
            </w:ins>
            <w:ins w:id="6030" w:author="Sorin Salagean" w:date="2015-02-03T11:59:00Z">
              <w:r w:rsidR="00536DDA">
                <w:rPr>
                  <w:rFonts w:asciiTheme="minorHAnsi" w:hAnsiTheme="minorHAnsi" w:cs="Arial"/>
                  <w:noProof/>
                  <w:color w:val="000000"/>
                </w:rPr>
                <w:t>s</w:t>
              </w:r>
            </w:ins>
            <w:ins w:id="6031" w:author="Sorin Salagean" w:date="2015-02-03T11:35:00Z">
              <w:r w:rsidRPr="00B0053D">
                <w:rPr>
                  <w:rFonts w:asciiTheme="minorHAnsi" w:hAnsiTheme="minorHAnsi" w:cs="Arial"/>
                  <w:noProof/>
                  <w:color w:val="000000"/>
                </w:rPr>
                <w:t>ks):</w:t>
              </w:r>
            </w:ins>
          </w:p>
          <w:p w14:paraId="6D644809" w14:textId="681EBE7E" w:rsidR="00374F58" w:rsidRPr="00B0053D" w:rsidRDefault="00374F58">
            <w:pPr>
              <w:pStyle w:val="ListParagraph"/>
              <w:spacing w:after="200" w:line="276" w:lineRule="auto"/>
              <w:ind w:left="360"/>
              <w:rPr>
                <w:ins w:id="6032" w:author="Sorin Salagean" w:date="2015-02-03T11:35:00Z"/>
                <w:rFonts w:asciiTheme="minorHAnsi" w:hAnsiTheme="minorHAnsi" w:cstheme="minorBidi"/>
                <w:noProof/>
                <w:lang w:val="ro-RO"/>
              </w:rPr>
              <w:pPrChange w:id="6033" w:author="Sorin Salagean" w:date="2015-02-03T12:38:00Z">
                <w:pPr>
                  <w:pStyle w:val="ListParagraph"/>
                  <w:numPr>
                    <w:numId w:val="60"/>
                  </w:numPr>
                  <w:spacing w:after="200" w:line="276" w:lineRule="auto"/>
                  <w:ind w:left="360" w:hanging="360"/>
                </w:pPr>
              </w:pPrChange>
            </w:pPr>
          </w:p>
        </w:tc>
      </w:tr>
    </w:tbl>
    <w:p w14:paraId="4049AC9B" w14:textId="77777777" w:rsidR="000A5194" w:rsidRDefault="000A5194" w:rsidP="00C309D3">
      <w:pPr>
        <w:jc w:val="both"/>
        <w:rPr>
          <w:ins w:id="6034" w:author="Sorin Salagean" w:date="2015-02-03T11:28:00Z"/>
          <w:lang w:val="en-US"/>
        </w:rPr>
      </w:pPr>
    </w:p>
    <w:p w14:paraId="2DE4E028" w14:textId="27D63624" w:rsidR="00D11A18" w:rsidRPr="008662C4" w:rsidDel="008662C4" w:rsidRDefault="00D11A18">
      <w:pPr>
        <w:rPr>
          <w:del w:id="6035" w:author="Sorin Salagean" w:date="2015-02-09T13:16:00Z"/>
          <w:lang w:val="en-US"/>
          <w:rPrChange w:id="6036" w:author="Sorin Salagean" w:date="2015-02-09T13:16:00Z">
            <w:rPr>
              <w:del w:id="6037" w:author="Sorin Salagean" w:date="2015-02-09T13:16:00Z"/>
              <w:sz w:val="24"/>
              <w:szCs w:val="24"/>
              <w:lang w:val="en-US"/>
            </w:rPr>
          </w:rPrChange>
        </w:rPr>
        <w:pPrChange w:id="6038" w:author="Sorin Salagean" w:date="2015-02-09T13:16:00Z">
          <w:pPr>
            <w:jc w:val="both"/>
          </w:pPr>
        </w:pPrChange>
      </w:pPr>
      <w:del w:id="6039" w:author="Sorin Salagean" w:date="2015-02-09T13:16:00Z">
        <w:r w:rsidRPr="008662C4" w:rsidDel="008662C4">
          <w:rPr>
            <w:lang w:val="en-US"/>
            <w:rPrChange w:id="6040" w:author="Sorin Salagean" w:date="2015-02-09T13:16:00Z">
              <w:rPr>
                <w:sz w:val="24"/>
                <w:szCs w:val="24"/>
                <w:lang w:val="en-US"/>
              </w:rPr>
            </w:rPrChange>
          </w:rPr>
          <w:delText>Etapele fluxului Accept / Referat de plata</w:delText>
        </w:r>
      </w:del>
    </w:p>
    <w:p w14:paraId="6A905EA1" w14:textId="5D4142E9" w:rsidR="00D11A18" w:rsidRPr="00CB2DBC" w:rsidDel="008662C4" w:rsidRDefault="00D11A18">
      <w:pPr>
        <w:rPr>
          <w:del w:id="6041" w:author="Sorin Salagean" w:date="2015-02-09T13:16:00Z"/>
          <w:lang w:val="en-US"/>
          <w:rPrChange w:id="6042" w:author="Sorin Salagean" w:date="2015-01-30T11:49:00Z">
            <w:rPr>
              <w:del w:id="6043" w:author="Sorin Salagean" w:date="2015-02-09T13:16:00Z"/>
              <w:sz w:val="24"/>
              <w:szCs w:val="24"/>
              <w:lang w:val="en-US"/>
            </w:rPr>
          </w:rPrChange>
        </w:rPr>
        <w:pPrChange w:id="6044" w:author="Sorin Salagean" w:date="2015-02-09T13:16:00Z">
          <w:pPr>
            <w:pStyle w:val="ListParagraph"/>
            <w:numPr>
              <w:numId w:val="27"/>
            </w:numPr>
            <w:ind w:hanging="360"/>
            <w:jc w:val="both"/>
          </w:pPr>
        </w:pPrChange>
      </w:pPr>
      <w:del w:id="6045" w:author="Sorin Salagean" w:date="2015-02-09T13:16:00Z">
        <w:r w:rsidRPr="00CB2DBC" w:rsidDel="008662C4">
          <w:rPr>
            <w:lang w:val="en-US"/>
            <w:rPrChange w:id="6046" w:author="Sorin Salagean" w:date="2015-01-30T11:49:00Z">
              <w:rPr>
                <w:sz w:val="24"/>
                <w:szCs w:val="24"/>
                <w:lang w:val="en-US"/>
              </w:rPr>
            </w:rPrChange>
          </w:rPr>
          <w:delText>Lichidator</w:delText>
        </w:r>
      </w:del>
    </w:p>
    <w:p w14:paraId="2CEC8442" w14:textId="35CBA94C" w:rsidR="00D11A18" w:rsidRPr="00CB2DBC" w:rsidDel="008662C4" w:rsidRDefault="00D11A18">
      <w:pPr>
        <w:rPr>
          <w:del w:id="6047" w:author="Sorin Salagean" w:date="2015-02-09T13:16:00Z"/>
          <w:lang w:val="en-US"/>
          <w:rPrChange w:id="6048" w:author="Sorin Salagean" w:date="2015-01-30T11:49:00Z">
            <w:rPr>
              <w:del w:id="6049" w:author="Sorin Salagean" w:date="2015-02-09T13:16:00Z"/>
              <w:sz w:val="24"/>
              <w:szCs w:val="24"/>
              <w:lang w:val="en-US"/>
            </w:rPr>
          </w:rPrChange>
        </w:rPr>
        <w:pPrChange w:id="6050" w:author="Sorin Salagean" w:date="2015-02-09T13:16:00Z">
          <w:pPr>
            <w:pStyle w:val="ListParagraph"/>
            <w:numPr>
              <w:numId w:val="27"/>
            </w:numPr>
            <w:ind w:hanging="360"/>
            <w:jc w:val="both"/>
          </w:pPr>
        </w:pPrChange>
      </w:pPr>
      <w:del w:id="6051" w:author="Sorin Salagean" w:date="2015-02-09T13:16:00Z">
        <w:r w:rsidRPr="00CB2DBC" w:rsidDel="008662C4">
          <w:rPr>
            <w:lang w:val="en-US"/>
            <w:rPrChange w:id="6052" w:author="Sorin Salagean" w:date="2015-01-30T11:49:00Z">
              <w:rPr>
                <w:sz w:val="24"/>
                <w:szCs w:val="24"/>
                <w:lang w:val="en-US"/>
              </w:rPr>
            </w:rPrChange>
          </w:rPr>
          <w:delText>Contro</w:delText>
        </w:r>
      </w:del>
      <w:del w:id="6053" w:author="Sorin Salagean" w:date="2015-02-03T11:04:00Z">
        <w:r w:rsidRPr="00CB2DBC" w:rsidDel="0041318A">
          <w:rPr>
            <w:lang w:val="en-US"/>
            <w:rPrChange w:id="6054" w:author="Sorin Salagean" w:date="2015-01-30T11:49:00Z">
              <w:rPr>
                <w:sz w:val="24"/>
                <w:szCs w:val="24"/>
                <w:lang w:val="en-US"/>
              </w:rPr>
            </w:rPrChange>
          </w:rPr>
          <w:delText>ling</w:delText>
        </w:r>
      </w:del>
    </w:p>
    <w:p w14:paraId="4B3297BA" w14:textId="4C54C859" w:rsidR="00D11A18" w:rsidRPr="00CB2DBC" w:rsidDel="008662C4" w:rsidRDefault="00D11A18">
      <w:pPr>
        <w:rPr>
          <w:del w:id="6055" w:author="Sorin Salagean" w:date="2015-02-09T13:16:00Z"/>
          <w:lang w:val="en-US"/>
          <w:rPrChange w:id="6056" w:author="Sorin Salagean" w:date="2015-01-30T11:49:00Z">
            <w:rPr>
              <w:del w:id="6057" w:author="Sorin Salagean" w:date="2015-02-09T13:16:00Z"/>
              <w:sz w:val="24"/>
              <w:szCs w:val="24"/>
              <w:lang w:val="en-US"/>
            </w:rPr>
          </w:rPrChange>
        </w:rPr>
        <w:pPrChange w:id="6058" w:author="Sorin Salagean" w:date="2015-02-09T13:16:00Z">
          <w:pPr>
            <w:pStyle w:val="ListParagraph"/>
            <w:numPr>
              <w:numId w:val="27"/>
            </w:numPr>
            <w:ind w:hanging="360"/>
            <w:jc w:val="both"/>
          </w:pPr>
        </w:pPrChange>
      </w:pPr>
      <w:del w:id="6059" w:author="Sorin Salagean" w:date="2015-02-09T13:16:00Z">
        <w:r w:rsidRPr="00CB2DBC" w:rsidDel="008662C4">
          <w:rPr>
            <w:lang w:val="en-US"/>
            <w:rPrChange w:id="6060" w:author="Sorin Salagean" w:date="2015-01-30T11:49:00Z">
              <w:rPr>
                <w:sz w:val="24"/>
                <w:szCs w:val="24"/>
                <w:lang w:val="en-US"/>
              </w:rPr>
            </w:rPrChange>
          </w:rPr>
          <w:delText>Sef serviciu</w:delText>
        </w:r>
      </w:del>
    </w:p>
    <w:p w14:paraId="38C414DF" w14:textId="6B96E1D6" w:rsidR="00D11A18" w:rsidRPr="00CB2DBC" w:rsidDel="008662C4" w:rsidRDefault="00D11A18">
      <w:pPr>
        <w:rPr>
          <w:del w:id="6061" w:author="Sorin Salagean" w:date="2015-02-09T13:16:00Z"/>
          <w:lang w:val="en-US"/>
          <w:rPrChange w:id="6062" w:author="Sorin Salagean" w:date="2015-01-30T11:49:00Z">
            <w:rPr>
              <w:del w:id="6063" w:author="Sorin Salagean" w:date="2015-02-09T13:16:00Z"/>
              <w:sz w:val="24"/>
              <w:szCs w:val="24"/>
              <w:lang w:val="en-US"/>
            </w:rPr>
          </w:rPrChange>
        </w:rPr>
        <w:pPrChange w:id="6064" w:author="Sorin Salagean" w:date="2015-02-09T13:16:00Z">
          <w:pPr>
            <w:pStyle w:val="ListParagraph"/>
            <w:numPr>
              <w:numId w:val="27"/>
            </w:numPr>
            <w:ind w:hanging="360"/>
            <w:jc w:val="both"/>
          </w:pPr>
        </w:pPrChange>
      </w:pPr>
      <w:del w:id="6065" w:author="Sorin Salagean" w:date="2015-02-09T13:16:00Z">
        <w:r w:rsidRPr="00CB2DBC" w:rsidDel="008662C4">
          <w:rPr>
            <w:lang w:val="en-US"/>
            <w:rPrChange w:id="6066" w:author="Sorin Salagean" w:date="2015-01-30T11:49:00Z">
              <w:rPr>
                <w:sz w:val="24"/>
                <w:szCs w:val="24"/>
                <w:lang w:val="en-US"/>
              </w:rPr>
            </w:rPrChange>
          </w:rPr>
          <w:delText>Director daune</w:delText>
        </w:r>
      </w:del>
    </w:p>
    <w:p w14:paraId="3F001509" w14:textId="1662B0FA" w:rsidR="00D11A18" w:rsidRPr="00CB2DBC" w:rsidDel="008662C4" w:rsidRDefault="00D11A18">
      <w:pPr>
        <w:rPr>
          <w:del w:id="6067" w:author="Sorin Salagean" w:date="2015-02-09T13:16:00Z"/>
          <w:lang w:val="en-US"/>
          <w:rPrChange w:id="6068" w:author="Sorin Salagean" w:date="2015-01-30T11:49:00Z">
            <w:rPr>
              <w:del w:id="6069" w:author="Sorin Salagean" w:date="2015-02-09T13:16:00Z"/>
              <w:sz w:val="24"/>
              <w:szCs w:val="24"/>
              <w:lang w:val="en-US"/>
            </w:rPr>
          </w:rPrChange>
        </w:rPr>
        <w:pPrChange w:id="6070" w:author="Sorin Salagean" w:date="2015-02-09T13:16:00Z">
          <w:pPr>
            <w:pStyle w:val="ListParagraph"/>
            <w:numPr>
              <w:numId w:val="27"/>
            </w:numPr>
            <w:ind w:hanging="360"/>
            <w:jc w:val="both"/>
          </w:pPr>
        </w:pPrChange>
      </w:pPr>
      <w:del w:id="6071" w:author="Sorin Salagean" w:date="2015-02-09T13:16:00Z">
        <w:r w:rsidRPr="00CB2DBC" w:rsidDel="008662C4">
          <w:rPr>
            <w:lang w:val="en-US"/>
            <w:rPrChange w:id="6072" w:author="Sorin Salagean" w:date="2015-01-30T11:49:00Z">
              <w:rPr>
                <w:sz w:val="24"/>
                <w:szCs w:val="24"/>
                <w:lang w:val="en-US"/>
              </w:rPr>
            </w:rPrChange>
          </w:rPr>
          <w:delText>Departament Juridic</w:delText>
        </w:r>
      </w:del>
    </w:p>
    <w:p w14:paraId="217FD4A1" w14:textId="632C1F64" w:rsidR="00D11A18" w:rsidRPr="00CB2DBC" w:rsidDel="008662C4" w:rsidRDefault="00D11A18">
      <w:pPr>
        <w:rPr>
          <w:del w:id="6073" w:author="Sorin Salagean" w:date="2015-02-09T13:16:00Z"/>
          <w:lang w:val="en-US"/>
          <w:rPrChange w:id="6074" w:author="Sorin Salagean" w:date="2015-01-30T11:49:00Z">
            <w:rPr>
              <w:del w:id="6075" w:author="Sorin Salagean" w:date="2015-02-09T13:16:00Z"/>
              <w:sz w:val="24"/>
              <w:szCs w:val="24"/>
              <w:lang w:val="en-US"/>
            </w:rPr>
          </w:rPrChange>
        </w:rPr>
        <w:pPrChange w:id="6076" w:author="Sorin Salagean" w:date="2015-02-09T13:16:00Z">
          <w:pPr>
            <w:pStyle w:val="ListParagraph"/>
            <w:numPr>
              <w:numId w:val="27"/>
            </w:numPr>
            <w:ind w:hanging="360"/>
            <w:jc w:val="both"/>
          </w:pPr>
        </w:pPrChange>
      </w:pPr>
      <w:del w:id="6077" w:author="Sorin Salagean" w:date="2015-02-09T13:16:00Z">
        <w:r w:rsidRPr="00CB2DBC" w:rsidDel="008662C4">
          <w:rPr>
            <w:lang w:val="en-US"/>
            <w:rPrChange w:id="6078" w:author="Sorin Salagean" w:date="2015-01-30T11:49:00Z">
              <w:rPr>
                <w:sz w:val="24"/>
                <w:szCs w:val="24"/>
                <w:lang w:val="en-US"/>
              </w:rPr>
            </w:rPrChange>
          </w:rPr>
          <w:delText>Claim forum</w:delText>
        </w:r>
      </w:del>
    </w:p>
    <w:p w14:paraId="20A0FB1B" w14:textId="577E6CDF" w:rsidR="00D11A18" w:rsidRPr="00CB2DBC" w:rsidDel="008662C4" w:rsidRDefault="00D11A18">
      <w:pPr>
        <w:rPr>
          <w:del w:id="6079" w:author="Sorin Salagean" w:date="2015-02-09T13:16:00Z"/>
          <w:lang w:val="en-US"/>
          <w:rPrChange w:id="6080" w:author="Sorin Salagean" w:date="2015-01-30T11:49:00Z">
            <w:rPr>
              <w:del w:id="6081" w:author="Sorin Salagean" w:date="2015-02-09T13:16:00Z"/>
              <w:sz w:val="24"/>
              <w:szCs w:val="24"/>
              <w:lang w:val="en-US"/>
            </w:rPr>
          </w:rPrChange>
        </w:rPr>
        <w:pPrChange w:id="6082" w:author="Sorin Salagean" w:date="2015-02-09T13:16:00Z">
          <w:pPr>
            <w:pStyle w:val="ListParagraph"/>
            <w:numPr>
              <w:numId w:val="27"/>
            </w:numPr>
            <w:ind w:hanging="360"/>
            <w:jc w:val="both"/>
          </w:pPr>
        </w:pPrChange>
      </w:pPr>
      <w:del w:id="6083" w:author="Sorin Salagean" w:date="2015-02-03T11:05:00Z">
        <w:r w:rsidRPr="00CB2DBC" w:rsidDel="0041318A">
          <w:rPr>
            <w:lang w:val="en-US"/>
            <w:rPrChange w:id="6084" w:author="Sorin Salagean" w:date="2015-01-30T11:49:00Z">
              <w:rPr>
                <w:sz w:val="24"/>
                <w:szCs w:val="24"/>
                <w:lang w:val="en-US"/>
              </w:rPr>
            </w:rPrChange>
          </w:rPr>
          <w:delText xml:space="preserve">Aprobare </w:delText>
        </w:r>
      </w:del>
      <w:del w:id="6085" w:author="Sorin Salagean" w:date="2015-02-09T13:16:00Z">
        <w:r w:rsidRPr="00CB2DBC" w:rsidDel="008662C4">
          <w:rPr>
            <w:lang w:val="en-US"/>
            <w:rPrChange w:id="6086" w:author="Sorin Salagean" w:date="2015-01-30T11:49:00Z">
              <w:rPr>
                <w:sz w:val="24"/>
                <w:szCs w:val="24"/>
                <w:lang w:val="en-US"/>
              </w:rPr>
            </w:rPrChange>
          </w:rPr>
          <w:delText>document Claim forum</w:delText>
        </w:r>
      </w:del>
    </w:p>
    <w:p w14:paraId="2A29BDDE" w14:textId="28238FD7" w:rsidR="00D11A18" w:rsidRPr="00CB2DBC" w:rsidDel="008662C4" w:rsidRDefault="00D11A18">
      <w:pPr>
        <w:rPr>
          <w:del w:id="6087" w:author="Sorin Salagean" w:date="2015-02-09T13:16:00Z"/>
          <w:lang w:val="en-US"/>
          <w:rPrChange w:id="6088" w:author="Sorin Salagean" w:date="2015-01-30T11:49:00Z">
            <w:rPr>
              <w:del w:id="6089" w:author="Sorin Salagean" w:date="2015-02-09T13:16:00Z"/>
              <w:sz w:val="24"/>
              <w:szCs w:val="24"/>
              <w:lang w:val="en-US"/>
            </w:rPr>
          </w:rPrChange>
        </w:rPr>
        <w:pPrChange w:id="6090" w:author="Sorin Salagean" w:date="2015-02-09T13:16:00Z">
          <w:pPr>
            <w:pStyle w:val="ListParagraph"/>
            <w:numPr>
              <w:numId w:val="27"/>
            </w:numPr>
            <w:ind w:hanging="360"/>
            <w:jc w:val="both"/>
          </w:pPr>
        </w:pPrChange>
      </w:pPr>
      <w:del w:id="6091" w:author="Sorin Salagean" w:date="2015-02-09T13:16:00Z">
        <w:r w:rsidRPr="00CB2DBC" w:rsidDel="008662C4">
          <w:rPr>
            <w:lang w:val="en-US"/>
            <w:rPrChange w:id="6092" w:author="Sorin Salagean" w:date="2015-01-30T11:49:00Z">
              <w:rPr>
                <w:sz w:val="24"/>
                <w:szCs w:val="24"/>
                <w:lang w:val="en-US"/>
              </w:rPr>
            </w:rPrChange>
          </w:rPr>
          <w:delText>CFP</w:delText>
        </w:r>
      </w:del>
    </w:p>
    <w:p w14:paraId="0434EF51" w14:textId="7751E300" w:rsidR="00D11A18" w:rsidRPr="00CB2DBC" w:rsidDel="008662C4" w:rsidRDefault="00D11A18">
      <w:pPr>
        <w:rPr>
          <w:del w:id="6093" w:author="Sorin Salagean" w:date="2015-02-09T13:16:00Z"/>
          <w:lang w:val="en-US"/>
          <w:rPrChange w:id="6094" w:author="Sorin Salagean" w:date="2015-01-30T11:49:00Z">
            <w:rPr>
              <w:del w:id="6095" w:author="Sorin Salagean" w:date="2015-02-09T13:16:00Z"/>
              <w:sz w:val="24"/>
              <w:szCs w:val="24"/>
              <w:lang w:val="en-US"/>
            </w:rPr>
          </w:rPrChange>
        </w:rPr>
        <w:pPrChange w:id="6096" w:author="Sorin Salagean" w:date="2015-02-09T13:16:00Z">
          <w:pPr>
            <w:pStyle w:val="ListParagraph"/>
            <w:numPr>
              <w:numId w:val="27"/>
            </w:numPr>
            <w:ind w:hanging="360"/>
            <w:jc w:val="both"/>
          </w:pPr>
        </w:pPrChange>
      </w:pPr>
      <w:del w:id="6097" w:author="Sorin Salagean" w:date="2015-02-09T13:16:00Z">
        <w:r w:rsidRPr="00CB2DBC" w:rsidDel="008662C4">
          <w:rPr>
            <w:lang w:val="en-US"/>
            <w:rPrChange w:id="6098" w:author="Sorin Salagean" w:date="2015-01-30T11:49:00Z">
              <w:rPr>
                <w:sz w:val="24"/>
                <w:szCs w:val="24"/>
                <w:lang w:val="en-US"/>
              </w:rPr>
            </w:rPrChange>
          </w:rPr>
          <w:delText>Referate pentru plata</w:delText>
        </w:r>
      </w:del>
    </w:p>
    <w:p w14:paraId="0A1BC460" w14:textId="1B7E642C" w:rsidR="00D11A18" w:rsidRPr="00CB2DBC" w:rsidDel="008662C4" w:rsidRDefault="00D11A18">
      <w:pPr>
        <w:rPr>
          <w:del w:id="6099" w:author="Sorin Salagean" w:date="2015-02-09T13:16:00Z"/>
          <w:lang w:val="en-US"/>
          <w:rPrChange w:id="6100" w:author="Sorin Salagean" w:date="2015-01-30T11:49:00Z">
            <w:rPr>
              <w:del w:id="6101" w:author="Sorin Salagean" w:date="2015-02-09T13:16:00Z"/>
              <w:sz w:val="24"/>
              <w:szCs w:val="24"/>
              <w:lang w:val="en-US"/>
            </w:rPr>
          </w:rPrChange>
        </w:rPr>
        <w:pPrChange w:id="6102" w:author="Sorin Salagean" w:date="2015-02-09T13:16:00Z">
          <w:pPr>
            <w:pStyle w:val="ListParagraph"/>
            <w:numPr>
              <w:numId w:val="27"/>
            </w:numPr>
            <w:ind w:hanging="360"/>
            <w:jc w:val="both"/>
          </w:pPr>
        </w:pPrChange>
      </w:pPr>
      <w:del w:id="6103" w:author="Sorin Salagean" w:date="2015-02-09T13:16:00Z">
        <w:r w:rsidRPr="00CB2DBC" w:rsidDel="008662C4">
          <w:rPr>
            <w:lang w:val="en-US"/>
            <w:rPrChange w:id="6104" w:author="Sorin Salagean" w:date="2015-01-30T11:49:00Z">
              <w:rPr>
                <w:sz w:val="24"/>
                <w:szCs w:val="24"/>
                <w:lang w:val="en-US"/>
              </w:rPr>
            </w:rPrChange>
          </w:rPr>
          <w:delText>Referate in curs de plata</w:delText>
        </w:r>
      </w:del>
    </w:p>
    <w:p w14:paraId="467B1687" w14:textId="5AD5B87C" w:rsidR="00D11A18" w:rsidRPr="00CB2DBC" w:rsidDel="008662C4" w:rsidRDefault="00D11A18">
      <w:pPr>
        <w:rPr>
          <w:del w:id="6105" w:author="Sorin Salagean" w:date="2015-02-09T13:16:00Z"/>
          <w:lang w:val="en-US"/>
          <w:rPrChange w:id="6106" w:author="Sorin Salagean" w:date="2015-01-30T11:49:00Z">
            <w:rPr>
              <w:del w:id="6107" w:author="Sorin Salagean" w:date="2015-02-09T13:16:00Z"/>
              <w:sz w:val="24"/>
              <w:szCs w:val="24"/>
              <w:lang w:val="en-US"/>
            </w:rPr>
          </w:rPrChange>
        </w:rPr>
        <w:pPrChange w:id="6108" w:author="Sorin Salagean" w:date="2015-02-09T13:16:00Z">
          <w:pPr>
            <w:pStyle w:val="ListParagraph"/>
            <w:numPr>
              <w:numId w:val="27"/>
            </w:numPr>
            <w:ind w:hanging="360"/>
            <w:jc w:val="both"/>
          </w:pPr>
        </w:pPrChange>
      </w:pPr>
      <w:del w:id="6109" w:author="Sorin Salagean" w:date="2015-02-09T13:16:00Z">
        <w:r w:rsidRPr="00CB2DBC" w:rsidDel="008662C4">
          <w:rPr>
            <w:lang w:val="en-US"/>
            <w:rPrChange w:id="6110" w:author="Sorin Salagean" w:date="2015-01-30T11:49:00Z">
              <w:rPr>
                <w:sz w:val="24"/>
                <w:szCs w:val="24"/>
                <w:lang w:val="en-US"/>
              </w:rPr>
            </w:rPrChange>
          </w:rPr>
          <w:delText>Referate platite</w:delText>
        </w:r>
      </w:del>
    </w:p>
    <w:p w14:paraId="56695696" w14:textId="23DA8800" w:rsidR="00D11A18" w:rsidRPr="00CB2DBC" w:rsidDel="008662C4" w:rsidRDefault="00D11A18">
      <w:pPr>
        <w:rPr>
          <w:del w:id="6111" w:author="Sorin Salagean" w:date="2015-02-09T13:16:00Z"/>
          <w:lang w:val="en-US"/>
          <w:rPrChange w:id="6112" w:author="Sorin Salagean" w:date="2015-01-30T11:49:00Z">
            <w:rPr>
              <w:del w:id="6113" w:author="Sorin Salagean" w:date="2015-02-09T13:16:00Z"/>
              <w:sz w:val="24"/>
              <w:szCs w:val="24"/>
              <w:lang w:val="en-US"/>
            </w:rPr>
          </w:rPrChange>
        </w:rPr>
        <w:pPrChange w:id="6114" w:author="Sorin Salagean" w:date="2015-02-09T13:16:00Z">
          <w:pPr>
            <w:pStyle w:val="ListParagraph"/>
            <w:numPr>
              <w:numId w:val="27"/>
            </w:numPr>
            <w:ind w:hanging="360"/>
            <w:jc w:val="both"/>
          </w:pPr>
        </w:pPrChange>
      </w:pPr>
      <w:del w:id="6115" w:author="Sorin Salagean" w:date="2015-02-09T13:16:00Z">
        <w:r w:rsidRPr="00CB2DBC" w:rsidDel="008662C4">
          <w:rPr>
            <w:lang w:val="en-US"/>
            <w:rPrChange w:id="6116" w:author="Sorin Salagean" w:date="2015-01-30T11:49:00Z">
              <w:rPr>
                <w:sz w:val="24"/>
                <w:szCs w:val="24"/>
                <w:lang w:val="en-US"/>
              </w:rPr>
            </w:rPrChange>
          </w:rPr>
          <w:delText>Accept de plata aprobat</w:delText>
        </w:r>
      </w:del>
    </w:p>
    <w:p w14:paraId="252C7F2C" w14:textId="2197FE16" w:rsidR="0041318A" w:rsidDel="008662C4" w:rsidRDefault="00D11A18">
      <w:pPr>
        <w:rPr>
          <w:del w:id="6117" w:author="Sorin Salagean" w:date="2015-02-09T13:16:00Z"/>
          <w:sz w:val="24"/>
          <w:szCs w:val="24"/>
          <w:lang w:val="en-US"/>
        </w:rPr>
        <w:pPrChange w:id="6118" w:author="Sorin Salagean" w:date="2015-02-09T13:16:00Z">
          <w:pPr>
            <w:pStyle w:val="ListParagraph"/>
            <w:numPr>
              <w:numId w:val="27"/>
            </w:numPr>
            <w:ind w:hanging="360"/>
            <w:jc w:val="both"/>
          </w:pPr>
        </w:pPrChange>
      </w:pPr>
      <w:del w:id="6119" w:author="Sorin Salagean" w:date="2015-02-09T13:16:00Z">
        <w:r w:rsidRPr="00CB2DBC" w:rsidDel="008662C4">
          <w:rPr>
            <w:lang w:val="en-US"/>
            <w:rPrChange w:id="6120" w:author="Sorin Salagean" w:date="2015-01-30T11:49:00Z">
              <w:rPr>
                <w:sz w:val="24"/>
                <w:szCs w:val="24"/>
                <w:lang w:val="en-US"/>
              </w:rPr>
            </w:rPrChange>
          </w:rPr>
          <w:delText xml:space="preserve">Accept </w:delText>
        </w:r>
      </w:del>
      <w:del w:id="6121" w:author="Sorin Salagean" w:date="2015-02-03T11:08:00Z">
        <w:r w:rsidRPr="00CB2DBC" w:rsidDel="0041318A">
          <w:rPr>
            <w:lang w:val="en-US"/>
            <w:rPrChange w:id="6122" w:author="Sorin Salagean" w:date="2015-01-30T11:49:00Z">
              <w:rPr>
                <w:sz w:val="24"/>
                <w:szCs w:val="24"/>
                <w:lang w:val="en-US"/>
              </w:rPr>
            </w:rPrChange>
          </w:rPr>
          <w:delText>/ Referat de plata refuzat</w:delText>
        </w:r>
      </w:del>
    </w:p>
    <w:p w14:paraId="220C4EC6" w14:textId="77777777" w:rsidR="00D11A18" w:rsidRDefault="00D11A18">
      <w:pPr>
        <w:rPr>
          <w:sz w:val="24"/>
          <w:szCs w:val="24"/>
          <w:lang w:val="en-US"/>
        </w:rPr>
        <w:pPrChange w:id="6123" w:author="Sorin Salagean" w:date="2015-02-09T13:16:00Z">
          <w:pPr>
            <w:jc w:val="both"/>
          </w:pPr>
        </w:pPrChange>
      </w:pPr>
    </w:p>
    <w:p w14:paraId="0ABDFBD3" w14:textId="702C81A3" w:rsidR="00D11A18" w:rsidRPr="00D57DD2" w:rsidRDefault="00FE3B00" w:rsidP="00AB457C">
      <w:pPr>
        <w:pStyle w:val="Heading3"/>
        <w:rPr>
          <w:rFonts w:asciiTheme="minorHAnsi" w:hAnsiTheme="minorHAnsi"/>
          <w:sz w:val="22"/>
          <w:szCs w:val="22"/>
          <w:lang w:val="en-US"/>
          <w:rPrChange w:id="6124" w:author="Sorin Salagean" w:date="2015-02-03T12:39:00Z">
            <w:rPr>
              <w:lang w:val="en-US"/>
            </w:rPr>
          </w:rPrChange>
        </w:rPr>
      </w:pPr>
      <w:bookmarkStart w:id="6125" w:name="_Toc389553028"/>
      <w:ins w:id="6126" w:author="Sorin Salagean" w:date="2015-02-03T13:37:00Z">
        <w:r>
          <w:rPr>
            <w:rFonts w:asciiTheme="minorHAnsi" w:hAnsiTheme="minorHAnsi"/>
            <w:sz w:val="22"/>
            <w:szCs w:val="22"/>
            <w:lang w:val="en-US"/>
          </w:rPr>
          <w:lastRenderedPageBreak/>
          <w:t xml:space="preserve">Etapa 1 - </w:t>
        </w:r>
      </w:ins>
      <w:del w:id="6127" w:author="Sorin Salagean" w:date="2015-02-03T12:39:00Z">
        <w:r w:rsidR="003E0744" w:rsidRPr="00D57DD2" w:rsidDel="00D57DD2">
          <w:rPr>
            <w:rFonts w:asciiTheme="minorHAnsi" w:hAnsiTheme="minorHAnsi"/>
            <w:sz w:val="22"/>
            <w:szCs w:val="22"/>
            <w:lang w:val="en-US"/>
            <w:rPrChange w:id="6128" w:author="Sorin Salagean" w:date="2015-02-03T12:39:00Z">
              <w:rPr>
                <w:lang w:val="en-US"/>
              </w:rPr>
            </w:rPrChange>
          </w:rPr>
          <w:delText>Lichidator</w:delText>
        </w:r>
      </w:del>
      <w:bookmarkEnd w:id="6125"/>
      <w:ins w:id="6129" w:author="Sorin Salagean" w:date="2015-02-03T12:39:00Z">
        <w:r w:rsidR="00D57DD2" w:rsidRPr="00D57DD2">
          <w:rPr>
            <w:rFonts w:asciiTheme="minorHAnsi" w:hAnsiTheme="minorHAnsi"/>
            <w:sz w:val="22"/>
            <w:szCs w:val="22"/>
            <w:lang w:val="en-US"/>
            <w:rPrChange w:id="6130" w:author="Sorin Salagean" w:date="2015-02-03T12:39:00Z">
              <w:rPr>
                <w:lang w:val="en-US"/>
              </w:rPr>
            </w:rPrChange>
          </w:rPr>
          <w:t>Start</w:t>
        </w:r>
      </w:ins>
    </w:p>
    <w:p w14:paraId="35230DEE" w14:textId="7980FFB0" w:rsidR="00D57DD2" w:rsidRDefault="00D57DD2" w:rsidP="003E0744">
      <w:pPr>
        <w:jc w:val="both"/>
        <w:rPr>
          <w:ins w:id="6131" w:author="Sorin Salagean" w:date="2015-02-03T12:41:00Z"/>
          <w:lang w:val="en-US"/>
        </w:rPr>
      </w:pPr>
    </w:p>
    <w:p w14:paraId="64988052" w14:textId="529FE19C" w:rsidR="00D57DD2" w:rsidRPr="007656ED" w:rsidRDefault="00D57DD2">
      <w:pPr>
        <w:spacing w:line="276" w:lineRule="auto"/>
        <w:rPr>
          <w:ins w:id="6132" w:author="Sorin Salagean" w:date="2015-02-03T12:41:00Z"/>
          <w:b/>
          <w:noProof/>
          <w:rPrChange w:id="6133" w:author="Sorin Salagean" w:date="2015-02-03T12:44:00Z">
            <w:rPr>
              <w:ins w:id="6134" w:author="Sorin Salagean" w:date="2015-02-03T12:41:00Z"/>
              <w:sz w:val="24"/>
              <w:szCs w:val="24"/>
              <w:lang w:val="en-US"/>
            </w:rPr>
          </w:rPrChange>
        </w:rPr>
        <w:pPrChange w:id="6135" w:author="Sorin Salagean" w:date="2015-02-03T12:44:00Z">
          <w:pPr>
            <w:jc w:val="both"/>
          </w:pPr>
        </w:pPrChange>
      </w:pPr>
      <w:ins w:id="6136" w:author="Sorin Salagean" w:date="2015-02-03T12:41:00Z">
        <w:r w:rsidRPr="0086384C">
          <w:rPr>
            <w:b/>
            <w:noProof/>
          </w:rPr>
          <w:t>Roluri si permisiuni:</w:t>
        </w:r>
      </w:ins>
    </w:p>
    <w:p w14:paraId="497FC50C" w14:textId="77777777" w:rsidR="00D57DD2" w:rsidRPr="00126240" w:rsidRDefault="00D57DD2" w:rsidP="00D57DD2">
      <w:pPr>
        <w:spacing w:line="276" w:lineRule="auto"/>
        <w:rPr>
          <w:ins w:id="6137" w:author="Sorin Salagean" w:date="2015-02-03T12:41:00Z"/>
          <w:b/>
          <w:noProof/>
        </w:rPr>
      </w:pPr>
      <w:ins w:id="6138" w:author="Sorin Salagean" w:date="2015-02-03T12:41: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D57DD2" w:rsidRPr="00126240" w14:paraId="2627F02E" w14:textId="77777777" w:rsidTr="00431A95">
        <w:trPr>
          <w:cnfStyle w:val="100000000000" w:firstRow="1" w:lastRow="0" w:firstColumn="0" w:lastColumn="0" w:oddVBand="0" w:evenVBand="0" w:oddHBand="0" w:evenHBand="0" w:firstRowFirstColumn="0" w:firstRowLastColumn="0" w:lastRowFirstColumn="0" w:lastRowLastColumn="0"/>
          <w:trHeight w:val="362"/>
          <w:ins w:id="6139" w:author="Sorin Salagean" w:date="2015-02-03T12:41:00Z"/>
        </w:trPr>
        <w:tc>
          <w:tcPr>
            <w:tcW w:w="2898" w:type="dxa"/>
            <w:hideMark/>
          </w:tcPr>
          <w:p w14:paraId="45B72F7B" w14:textId="77777777" w:rsidR="00D57DD2" w:rsidRPr="00417114" w:rsidRDefault="00D57DD2" w:rsidP="00431A95">
            <w:pPr>
              <w:spacing w:line="276" w:lineRule="auto"/>
              <w:rPr>
                <w:ins w:id="6140" w:author="Sorin Salagean" w:date="2015-02-03T12:41:00Z"/>
                <w:rFonts w:asciiTheme="minorHAnsi" w:eastAsiaTheme="minorHAnsi" w:hAnsiTheme="minorHAnsi" w:cstheme="minorBidi"/>
                <w:b/>
                <w:noProof/>
                <w:sz w:val="22"/>
                <w:szCs w:val="22"/>
                <w:lang w:val="ro-RO"/>
              </w:rPr>
            </w:pPr>
            <w:ins w:id="6141" w:author="Sorin Salagean" w:date="2015-02-03T12:41:00Z">
              <w:r w:rsidRPr="00417114">
                <w:rPr>
                  <w:rFonts w:asciiTheme="minorHAnsi" w:eastAsiaTheme="minorHAnsi" w:hAnsiTheme="minorHAnsi" w:cstheme="minorBidi"/>
                  <w:b/>
                  <w:noProof/>
                  <w:sz w:val="22"/>
                  <w:szCs w:val="22"/>
                  <w:lang w:val="ro-RO"/>
                </w:rPr>
                <w:t>Actiune</w:t>
              </w:r>
            </w:ins>
          </w:p>
        </w:tc>
        <w:tc>
          <w:tcPr>
            <w:tcW w:w="7432" w:type="dxa"/>
            <w:hideMark/>
          </w:tcPr>
          <w:p w14:paraId="1FA55E86" w14:textId="77777777" w:rsidR="00D57DD2" w:rsidRPr="00417114" w:rsidRDefault="00D57DD2" w:rsidP="00431A95">
            <w:pPr>
              <w:spacing w:line="276" w:lineRule="auto"/>
              <w:rPr>
                <w:ins w:id="6142" w:author="Sorin Salagean" w:date="2015-02-03T12:41:00Z"/>
                <w:rFonts w:asciiTheme="minorHAnsi" w:eastAsiaTheme="minorHAnsi" w:hAnsiTheme="minorHAnsi" w:cstheme="minorBidi"/>
                <w:b/>
                <w:noProof/>
                <w:sz w:val="22"/>
                <w:szCs w:val="22"/>
                <w:lang w:val="ro-RO"/>
              </w:rPr>
            </w:pPr>
            <w:ins w:id="6143" w:author="Sorin Salagean" w:date="2015-02-03T12:41:00Z">
              <w:r w:rsidRPr="00417114">
                <w:rPr>
                  <w:rFonts w:asciiTheme="minorHAnsi" w:eastAsiaTheme="minorHAnsi" w:hAnsiTheme="minorHAnsi" w:cstheme="minorBidi"/>
                  <w:b/>
                  <w:noProof/>
                  <w:sz w:val="22"/>
                  <w:szCs w:val="22"/>
                  <w:lang w:val="ro-RO"/>
                </w:rPr>
                <w:t>Descriere Actiune</w:t>
              </w:r>
            </w:ins>
          </w:p>
        </w:tc>
      </w:tr>
      <w:tr w:rsidR="00D57DD2" w:rsidRPr="00126240" w14:paraId="4B0897DB" w14:textId="77777777" w:rsidTr="00431A95">
        <w:trPr>
          <w:trHeight w:val="362"/>
          <w:ins w:id="6144" w:author="Sorin Salagean" w:date="2015-02-03T12:41:00Z"/>
        </w:trPr>
        <w:tc>
          <w:tcPr>
            <w:tcW w:w="2898" w:type="dxa"/>
          </w:tcPr>
          <w:p w14:paraId="6535E2B6" w14:textId="54110BC3" w:rsidR="00D57DD2" w:rsidRPr="008662C4" w:rsidRDefault="007656ED" w:rsidP="00431A95">
            <w:pPr>
              <w:spacing w:line="276" w:lineRule="auto"/>
              <w:rPr>
                <w:ins w:id="6145" w:author="Sorin Salagean" w:date="2015-02-03T12:41:00Z"/>
                <w:rFonts w:asciiTheme="minorHAnsi" w:eastAsiaTheme="minorHAnsi" w:hAnsiTheme="minorHAnsi" w:cstheme="minorBidi"/>
                <w:b/>
                <w:noProof/>
                <w:sz w:val="22"/>
                <w:szCs w:val="22"/>
                <w:lang w:val="ro-RO"/>
              </w:rPr>
            </w:pPr>
            <w:ins w:id="6146" w:author="Sorin Salagean" w:date="2015-02-03T12:48:00Z">
              <w:r w:rsidRPr="008662C4">
                <w:rPr>
                  <w:b/>
                  <w:noProof/>
                </w:rPr>
                <w:t>Verifica Document dosar</w:t>
              </w:r>
            </w:ins>
          </w:p>
        </w:tc>
        <w:tc>
          <w:tcPr>
            <w:tcW w:w="7432" w:type="dxa"/>
          </w:tcPr>
          <w:p w14:paraId="5F473D54" w14:textId="692CC1C9" w:rsidR="00D57DD2" w:rsidRPr="008662C4" w:rsidRDefault="00D57DD2">
            <w:pPr>
              <w:spacing w:line="276" w:lineRule="auto"/>
              <w:rPr>
                <w:ins w:id="6147" w:author="Sorin Salagean" w:date="2015-02-03T12:41:00Z"/>
                <w:rFonts w:asciiTheme="minorHAnsi" w:eastAsiaTheme="minorHAnsi" w:hAnsiTheme="minorHAnsi" w:cstheme="minorBidi"/>
                <w:b/>
                <w:noProof/>
                <w:sz w:val="22"/>
                <w:szCs w:val="22"/>
                <w:lang w:val="ro-RO"/>
              </w:rPr>
            </w:pPr>
            <w:ins w:id="6148" w:author="Sorin Salagean" w:date="2015-02-03T12:41:00Z">
              <w:r w:rsidRPr="008662C4">
                <w:rPr>
                  <w:b/>
                  <w:noProof/>
                </w:rPr>
                <w:t xml:space="preserve">Se </w:t>
              </w:r>
            </w:ins>
            <w:ins w:id="6149" w:author="Sorin Salagean" w:date="2015-02-03T12:48:00Z">
              <w:r w:rsidR="007656ED" w:rsidRPr="008662C4">
                <w:rPr>
                  <w:b/>
                  <w:noProof/>
                </w:rPr>
                <w:t xml:space="preserve">verifica daca </w:t>
              </w:r>
            </w:ins>
            <w:ins w:id="6150" w:author="Sorin Salagean" w:date="2015-02-03T12:49:00Z">
              <w:r w:rsidR="007656ED" w:rsidRPr="008662C4">
                <w:rPr>
                  <w:b/>
                  <w:noProof/>
                </w:rPr>
                <w:t>documentul curent este cel specificat – „CL- Document semnat de repr Claim Forum</w:t>
              </w:r>
            </w:ins>
            <w:ins w:id="6151" w:author="Sorin Salagean" w:date="2015-02-03T14:18:00Z">
              <w:r w:rsidR="00442767" w:rsidRPr="008662C4">
                <w:rPr>
                  <w:b/>
                  <w:noProof/>
                </w:rPr>
                <w:t>”</w:t>
              </w:r>
            </w:ins>
            <w:ins w:id="6152" w:author="Sorin Salagean" w:date="2015-02-03T14:29:00Z">
              <w:r w:rsidR="00A332C0" w:rsidRPr="008662C4">
                <w:rPr>
                  <w:b/>
                  <w:noProof/>
                </w:rPr>
                <w:t>; in cazul in care verificare se confirma, au loc doua verificari suplimentare – daca documentul relationat este „</w:t>
              </w:r>
            </w:ins>
            <w:ins w:id="6153" w:author="Sorin Salagean" w:date="2015-02-03T14:30:00Z">
              <w:r w:rsidR="00A332C0" w:rsidRPr="008662C4">
                <w:rPr>
                  <w:b/>
                  <w:noProof/>
                </w:rPr>
                <w:t>CL – Accept de plata” sau „C</w:t>
              </w:r>
            </w:ins>
            <w:ins w:id="6154" w:author="Sorin Salagean" w:date="2015-02-03T14:31:00Z">
              <w:r w:rsidR="00A332C0" w:rsidRPr="008662C4">
                <w:rPr>
                  <w:b/>
                  <w:noProof/>
                </w:rPr>
                <w:t>L</w:t>
              </w:r>
            </w:ins>
            <w:ins w:id="6155" w:author="Sorin Salagean" w:date="2015-02-03T14:30:00Z">
              <w:r w:rsidR="00A332C0" w:rsidRPr="008662C4">
                <w:rPr>
                  <w:b/>
                  <w:noProof/>
                </w:rPr>
                <w:t xml:space="preserve"> – Referat de plata”</w:t>
              </w:r>
            </w:ins>
            <w:ins w:id="6156" w:author="Sorin Salagean" w:date="2015-02-03T14:31:00Z">
              <w:r w:rsidR="00A332C0" w:rsidRPr="008662C4">
                <w:rPr>
                  <w:b/>
                  <w:noProof/>
                </w:rPr>
                <w:t>; documentul va fi trimis in etapa</w:t>
              </w:r>
            </w:ins>
            <w:ins w:id="6157" w:author="Sorin Salagean" w:date="2015-02-03T14:32:00Z">
              <w:r w:rsidR="00A332C0" w:rsidRPr="008662C4">
                <w:rPr>
                  <w:b/>
                  <w:noProof/>
                </w:rPr>
                <w:t xml:space="preserve"> „Validare document Claim Forum” indiferent de tipul documentului relationat.</w:t>
              </w:r>
            </w:ins>
          </w:p>
        </w:tc>
      </w:tr>
      <w:tr w:rsidR="007656ED" w:rsidRPr="007656ED" w14:paraId="04A7C17C" w14:textId="77777777" w:rsidTr="00431A95">
        <w:trPr>
          <w:trHeight w:val="362"/>
          <w:ins w:id="6158" w:author="Sorin Salagean" w:date="2015-02-03T12:49:00Z"/>
        </w:trPr>
        <w:tc>
          <w:tcPr>
            <w:tcW w:w="2898" w:type="dxa"/>
          </w:tcPr>
          <w:p w14:paraId="581E1548" w14:textId="567EA421" w:rsidR="007656ED" w:rsidRPr="008662C4" w:rsidRDefault="007656ED" w:rsidP="00431A95">
            <w:pPr>
              <w:spacing w:line="276" w:lineRule="auto"/>
              <w:rPr>
                <w:ins w:id="6159" w:author="Sorin Salagean" w:date="2015-02-03T12:49:00Z"/>
                <w:rFonts w:asciiTheme="minorHAnsi" w:hAnsiTheme="minorHAnsi"/>
                <w:b/>
                <w:noProof/>
                <w:sz w:val="22"/>
                <w:szCs w:val="22"/>
                <w:rPrChange w:id="6160" w:author="Sorin Salagean" w:date="2015-02-09T13:17:00Z">
                  <w:rPr>
                    <w:ins w:id="6161" w:author="Sorin Salagean" w:date="2015-02-03T12:49:00Z"/>
                    <w:b/>
                    <w:noProof/>
                  </w:rPr>
                </w:rPrChange>
              </w:rPr>
            </w:pPr>
            <w:ins w:id="6162" w:author="Sorin Salagean" w:date="2015-02-03T12:50:00Z">
              <w:r w:rsidRPr="008662C4">
                <w:rPr>
                  <w:b/>
                  <w:noProof/>
                </w:rPr>
                <w:t>Ruleaza Unity Script</w:t>
              </w:r>
            </w:ins>
            <w:ins w:id="6163" w:author="Sorin Salagean" w:date="2015-02-03T14:02:00Z">
              <w:r w:rsidR="0059293A" w:rsidRPr="008662C4">
                <w:rPr>
                  <w:b/>
                  <w:noProof/>
                </w:rPr>
                <w:t xml:space="preserve"> “Agregare valoare”</w:t>
              </w:r>
            </w:ins>
          </w:p>
        </w:tc>
        <w:tc>
          <w:tcPr>
            <w:tcW w:w="7432" w:type="dxa"/>
          </w:tcPr>
          <w:p w14:paraId="15234200" w14:textId="0B6AC29B" w:rsidR="007656ED" w:rsidRPr="008662C4" w:rsidRDefault="007656ED" w:rsidP="007656ED">
            <w:pPr>
              <w:spacing w:line="276" w:lineRule="auto"/>
              <w:rPr>
                <w:ins w:id="6164" w:author="Sorin Salagean" w:date="2015-02-03T12:49:00Z"/>
                <w:rFonts w:asciiTheme="minorHAnsi" w:hAnsiTheme="minorHAnsi"/>
                <w:b/>
                <w:noProof/>
                <w:sz w:val="22"/>
                <w:szCs w:val="22"/>
                <w:rPrChange w:id="6165" w:author="Sorin Salagean" w:date="2015-02-09T13:17:00Z">
                  <w:rPr>
                    <w:ins w:id="6166" w:author="Sorin Salagean" w:date="2015-02-03T12:49:00Z"/>
                    <w:b/>
                    <w:noProof/>
                  </w:rPr>
                </w:rPrChange>
              </w:rPr>
            </w:pPr>
            <w:ins w:id="6167" w:author="Sorin Salagean" w:date="2015-02-03T12:50:00Z">
              <w:r w:rsidRPr="008662C4">
                <w:rPr>
                  <w:b/>
                  <w:noProof/>
                </w:rPr>
                <w:t>Se va rula Unity Script-ul – “Agregare valori accept referat”</w:t>
              </w:r>
            </w:ins>
            <w:ins w:id="6168" w:author="Sorin Salagean" w:date="2015-02-03T14:36:00Z">
              <w:r w:rsidR="00870A38" w:rsidRPr="008662C4">
                <w:rPr>
                  <w:b/>
                  <w:noProof/>
                </w:rPr>
                <w:t xml:space="preserve">; se verifica si daca exista proprietatea </w:t>
              </w:r>
            </w:ins>
            <w:ins w:id="6169" w:author="Sorin Salagean" w:date="2015-02-03T14:37:00Z">
              <w:r w:rsidR="00870A38" w:rsidRPr="008662C4">
                <w:rPr>
                  <w:b/>
                  <w:noProof/>
                </w:rPr>
                <w:t xml:space="preserve">“ValoareRelationate” si </w:t>
              </w:r>
            </w:ins>
            <w:ins w:id="6170" w:author="Sorin Salagean" w:date="2015-02-03T14:38:00Z">
              <w:r w:rsidR="00870A38" w:rsidRPr="008662C4">
                <w:rPr>
                  <w:b/>
                  <w:noProof/>
                </w:rPr>
                <w:t>daca verificarea se confirma, se copiaza aceasta proprietate in kw-ul “Valoare relationate”</w:t>
              </w:r>
            </w:ins>
          </w:p>
        </w:tc>
      </w:tr>
      <w:tr w:rsidR="007656ED" w:rsidRPr="0059293A" w14:paraId="204F9D9F" w14:textId="77777777" w:rsidTr="00431A95">
        <w:trPr>
          <w:trHeight w:val="362"/>
          <w:ins w:id="6171" w:author="Sorin Salagean" w:date="2015-02-03T12:50:00Z"/>
        </w:trPr>
        <w:tc>
          <w:tcPr>
            <w:tcW w:w="2898" w:type="dxa"/>
          </w:tcPr>
          <w:p w14:paraId="78AE2073" w14:textId="169953A8" w:rsidR="007656ED" w:rsidRPr="008662C4" w:rsidRDefault="0059293A" w:rsidP="00431A95">
            <w:pPr>
              <w:spacing w:line="276" w:lineRule="auto"/>
              <w:rPr>
                <w:ins w:id="6172" w:author="Sorin Salagean" w:date="2015-02-03T12:50:00Z"/>
                <w:rFonts w:asciiTheme="minorHAnsi" w:hAnsiTheme="minorHAnsi"/>
                <w:b/>
                <w:noProof/>
                <w:sz w:val="22"/>
                <w:szCs w:val="22"/>
                <w:rPrChange w:id="6173" w:author="Sorin Salagean" w:date="2015-02-09T13:17:00Z">
                  <w:rPr>
                    <w:ins w:id="6174" w:author="Sorin Salagean" w:date="2015-02-03T12:50:00Z"/>
                    <w:b/>
                    <w:noProof/>
                  </w:rPr>
                </w:rPrChange>
              </w:rPr>
            </w:pPr>
            <w:ins w:id="6175" w:author="Sorin Salagean" w:date="2015-02-03T14:03:00Z">
              <w:r w:rsidRPr="008662C4">
                <w:rPr>
                  <w:b/>
                  <w:noProof/>
                </w:rPr>
                <w:t>Setare kw- “Cod WF”</w:t>
              </w:r>
            </w:ins>
          </w:p>
        </w:tc>
        <w:tc>
          <w:tcPr>
            <w:tcW w:w="7432" w:type="dxa"/>
          </w:tcPr>
          <w:p w14:paraId="4B1FDC34" w14:textId="21C6CD9A" w:rsidR="007656ED" w:rsidRPr="008662C4" w:rsidRDefault="0059293A" w:rsidP="007656ED">
            <w:pPr>
              <w:spacing w:line="276" w:lineRule="auto"/>
              <w:rPr>
                <w:ins w:id="6176" w:author="Sorin Salagean" w:date="2015-02-03T12:50:00Z"/>
                <w:rFonts w:asciiTheme="minorHAnsi" w:hAnsiTheme="minorHAnsi"/>
                <w:b/>
                <w:noProof/>
                <w:sz w:val="22"/>
                <w:szCs w:val="22"/>
                <w:rPrChange w:id="6177" w:author="Sorin Salagean" w:date="2015-02-09T13:17:00Z">
                  <w:rPr>
                    <w:ins w:id="6178" w:author="Sorin Salagean" w:date="2015-02-03T12:50:00Z"/>
                    <w:b/>
                    <w:noProof/>
                  </w:rPr>
                </w:rPrChange>
              </w:rPr>
            </w:pPr>
            <w:ins w:id="6179" w:author="Sorin Salagean" w:date="2015-02-03T14:03:00Z">
              <w:r w:rsidRPr="008662C4">
                <w:rPr>
                  <w:b/>
                  <w:noProof/>
                </w:rPr>
                <w:t>Se va seta kw-ul</w:t>
              </w:r>
            </w:ins>
            <w:ins w:id="6180" w:author="Sorin Salagean" w:date="2015-02-03T14:04:00Z">
              <w:r w:rsidRPr="008662C4">
                <w:rPr>
                  <w:b/>
                  <w:noProof/>
                </w:rPr>
                <w:t xml:space="preserve"> “Cod WF” cu valoarea</w:t>
              </w:r>
            </w:ins>
            <w:ins w:id="6181" w:author="Sorin Salagean" w:date="2015-02-03T14:09:00Z">
              <w:r w:rsidR="00442767" w:rsidRPr="008662C4">
                <w:rPr>
                  <w:b/>
                  <w:noProof/>
                </w:rPr>
                <w:t xml:space="preserve"> “V1”</w:t>
              </w:r>
            </w:ins>
          </w:p>
        </w:tc>
      </w:tr>
      <w:tr w:rsidR="00442767" w:rsidRPr="0059293A" w14:paraId="1CB0DCFD" w14:textId="77777777" w:rsidTr="00431A95">
        <w:trPr>
          <w:trHeight w:val="362"/>
          <w:ins w:id="6182" w:author="Sorin Salagean" w:date="2015-02-03T14:10:00Z"/>
        </w:trPr>
        <w:tc>
          <w:tcPr>
            <w:tcW w:w="2898" w:type="dxa"/>
          </w:tcPr>
          <w:p w14:paraId="5ED1F744" w14:textId="4863E6B9" w:rsidR="00442767" w:rsidRPr="008662C4" w:rsidRDefault="00442767" w:rsidP="00431A95">
            <w:pPr>
              <w:spacing w:line="276" w:lineRule="auto"/>
              <w:rPr>
                <w:ins w:id="6183" w:author="Sorin Salagean" w:date="2015-02-03T14:10:00Z"/>
                <w:rFonts w:asciiTheme="minorHAnsi" w:hAnsiTheme="minorHAnsi"/>
                <w:b/>
                <w:noProof/>
                <w:sz w:val="22"/>
                <w:szCs w:val="22"/>
                <w:rPrChange w:id="6184" w:author="Sorin Salagean" w:date="2015-02-09T13:17:00Z">
                  <w:rPr>
                    <w:ins w:id="6185" w:author="Sorin Salagean" w:date="2015-02-03T14:10:00Z"/>
                    <w:b/>
                    <w:noProof/>
                  </w:rPr>
                </w:rPrChange>
              </w:rPr>
            </w:pPr>
            <w:ins w:id="6186" w:author="Sorin Salagean" w:date="2015-02-03T14:10:00Z">
              <w:r w:rsidRPr="008662C4">
                <w:rPr>
                  <w:b/>
                  <w:noProof/>
                </w:rPr>
                <w:t>Verificare “Valoare relationate” &gt; 5.000</w:t>
              </w:r>
            </w:ins>
            <w:ins w:id="6187" w:author="Sorin Salagean" w:date="2015-02-03T14:41:00Z">
              <w:r w:rsidR="00870A38" w:rsidRPr="008662C4">
                <w:rPr>
                  <w:b/>
                  <w:noProof/>
                </w:rPr>
                <w:t>(V2)”</w:t>
              </w:r>
            </w:ins>
          </w:p>
        </w:tc>
        <w:tc>
          <w:tcPr>
            <w:tcW w:w="7432" w:type="dxa"/>
          </w:tcPr>
          <w:p w14:paraId="3807C22C" w14:textId="049BED82" w:rsidR="00442767" w:rsidRPr="008662C4" w:rsidRDefault="00442767">
            <w:pPr>
              <w:spacing w:line="276" w:lineRule="auto"/>
              <w:rPr>
                <w:ins w:id="6188" w:author="Sorin Salagean" w:date="2015-02-03T14:10:00Z"/>
                <w:rFonts w:asciiTheme="minorHAnsi" w:hAnsiTheme="minorHAnsi"/>
                <w:b/>
                <w:noProof/>
                <w:sz w:val="22"/>
                <w:szCs w:val="22"/>
                <w:rPrChange w:id="6189" w:author="Sorin Salagean" w:date="2015-02-09T13:17:00Z">
                  <w:rPr>
                    <w:ins w:id="6190" w:author="Sorin Salagean" w:date="2015-02-03T14:10:00Z"/>
                    <w:b/>
                    <w:noProof/>
                  </w:rPr>
                </w:rPrChange>
              </w:rPr>
            </w:pPr>
            <w:ins w:id="6191" w:author="Sorin Salagean" w:date="2015-02-03T14:11:00Z">
              <w:r w:rsidRPr="008662C4">
                <w:rPr>
                  <w:b/>
                  <w:noProof/>
                </w:rPr>
                <w:t>Se verifica daca valoarea kw-ului “Valoare</w:t>
              </w:r>
            </w:ins>
            <w:ins w:id="6192" w:author="Sorin Salagean" w:date="2015-02-03T14:14:00Z">
              <w:r w:rsidRPr="008662C4">
                <w:rPr>
                  <w:b/>
                  <w:noProof/>
                </w:rPr>
                <w:t xml:space="preserve"> relationate”&gt; 5.000 RON</w:t>
              </w:r>
            </w:ins>
            <w:ins w:id="6193" w:author="Sorin Salagean" w:date="2015-02-03T14:39:00Z">
              <w:r w:rsidR="00870A38" w:rsidRPr="008662C4">
                <w:rPr>
                  <w:b/>
                  <w:noProof/>
                </w:rPr>
                <w:t xml:space="preserve"> si in caz afirmativ, se va seta </w:t>
              </w:r>
            </w:ins>
            <w:ins w:id="6194" w:author="Sorin Salagean" w:date="2015-02-03T14:40:00Z">
              <w:r w:rsidR="00870A38" w:rsidRPr="008662C4">
                <w:rPr>
                  <w:b/>
                  <w:noProof/>
                </w:rPr>
                <w:t>kw-ul “Cod WF” cu valoarea “V2”</w:t>
              </w:r>
            </w:ins>
          </w:p>
        </w:tc>
      </w:tr>
      <w:tr w:rsidR="00442767" w:rsidRPr="0059293A" w14:paraId="27147C7B" w14:textId="77777777" w:rsidTr="00431A95">
        <w:trPr>
          <w:trHeight w:val="362"/>
          <w:ins w:id="6195" w:author="Sorin Salagean" w:date="2015-02-03T14:14:00Z"/>
        </w:trPr>
        <w:tc>
          <w:tcPr>
            <w:tcW w:w="2898" w:type="dxa"/>
          </w:tcPr>
          <w:p w14:paraId="5B206F16" w14:textId="7B1EDC70" w:rsidR="00442767" w:rsidRPr="008662C4" w:rsidRDefault="00442767">
            <w:pPr>
              <w:spacing w:line="276" w:lineRule="auto"/>
              <w:rPr>
                <w:ins w:id="6196" w:author="Sorin Salagean" w:date="2015-02-03T14:14:00Z"/>
                <w:rFonts w:asciiTheme="minorHAnsi" w:hAnsiTheme="minorHAnsi"/>
                <w:b/>
                <w:noProof/>
                <w:sz w:val="22"/>
                <w:szCs w:val="22"/>
                <w:rPrChange w:id="6197" w:author="Sorin Salagean" w:date="2015-02-09T13:17:00Z">
                  <w:rPr>
                    <w:ins w:id="6198" w:author="Sorin Salagean" w:date="2015-02-03T14:14:00Z"/>
                    <w:b/>
                    <w:noProof/>
                  </w:rPr>
                </w:rPrChange>
              </w:rPr>
            </w:pPr>
            <w:ins w:id="6199" w:author="Sorin Salagean" w:date="2015-02-03T14:14:00Z">
              <w:r w:rsidRPr="008662C4">
                <w:rPr>
                  <w:b/>
                  <w:noProof/>
                </w:rPr>
                <w:t xml:space="preserve">Verificare “Valoare relationate” &gt; </w:t>
              </w:r>
            </w:ins>
            <w:ins w:id="6200" w:author="Sorin Salagean" w:date="2015-02-03T14:15:00Z">
              <w:r w:rsidRPr="008662C4">
                <w:rPr>
                  <w:b/>
                  <w:noProof/>
                </w:rPr>
                <w:t>10</w:t>
              </w:r>
            </w:ins>
            <w:ins w:id="6201" w:author="Sorin Salagean" w:date="2015-02-03T14:14:00Z">
              <w:r w:rsidRPr="008662C4">
                <w:rPr>
                  <w:b/>
                  <w:noProof/>
                </w:rPr>
                <w:t>.000</w:t>
              </w:r>
            </w:ins>
            <w:ins w:id="6202" w:author="Sorin Salagean" w:date="2015-02-03T14:41:00Z">
              <w:r w:rsidR="00870A38" w:rsidRPr="008662C4">
                <w:rPr>
                  <w:b/>
                  <w:noProof/>
                </w:rPr>
                <w:t>(V3)”</w:t>
              </w:r>
            </w:ins>
          </w:p>
        </w:tc>
        <w:tc>
          <w:tcPr>
            <w:tcW w:w="7432" w:type="dxa"/>
          </w:tcPr>
          <w:p w14:paraId="06528712" w14:textId="1BCD86FE" w:rsidR="00442767" w:rsidRPr="008662C4" w:rsidRDefault="00442767">
            <w:pPr>
              <w:spacing w:line="276" w:lineRule="auto"/>
              <w:rPr>
                <w:ins w:id="6203" w:author="Sorin Salagean" w:date="2015-02-03T14:14:00Z"/>
                <w:rFonts w:asciiTheme="minorHAnsi" w:hAnsiTheme="minorHAnsi"/>
                <w:b/>
                <w:noProof/>
                <w:sz w:val="22"/>
                <w:szCs w:val="22"/>
                <w:rPrChange w:id="6204" w:author="Sorin Salagean" w:date="2015-02-09T13:17:00Z">
                  <w:rPr>
                    <w:ins w:id="6205" w:author="Sorin Salagean" w:date="2015-02-03T14:14:00Z"/>
                    <w:b/>
                    <w:noProof/>
                  </w:rPr>
                </w:rPrChange>
              </w:rPr>
            </w:pPr>
            <w:ins w:id="6206" w:author="Sorin Salagean" w:date="2015-02-03T14:15:00Z">
              <w:r w:rsidRPr="008662C4">
                <w:rPr>
                  <w:b/>
                  <w:noProof/>
                </w:rPr>
                <w:t>Se verifica daca valoarea kw-ului “Valoare relationate”&gt; 10.000 RON</w:t>
              </w:r>
            </w:ins>
            <w:ins w:id="6207" w:author="Sorin Salagean" w:date="2015-02-03T14:40:00Z">
              <w:r w:rsidR="00870A38" w:rsidRPr="008662C4">
                <w:rPr>
                  <w:b/>
                  <w:noProof/>
                </w:rPr>
                <w:t xml:space="preserve"> si in caz afirmativ, se va seta kw-ul “Cod WF” cu valoarea “V</w:t>
              </w:r>
            </w:ins>
            <w:ins w:id="6208" w:author="Sorin Salagean" w:date="2015-02-03T14:41:00Z">
              <w:r w:rsidR="00870A38" w:rsidRPr="008662C4">
                <w:rPr>
                  <w:b/>
                  <w:noProof/>
                </w:rPr>
                <w:t>3</w:t>
              </w:r>
            </w:ins>
            <w:ins w:id="6209" w:author="Sorin Salagean" w:date="2015-02-03T14:40:00Z">
              <w:r w:rsidR="00870A38" w:rsidRPr="008662C4">
                <w:rPr>
                  <w:b/>
                  <w:noProof/>
                </w:rPr>
                <w:t>”</w:t>
              </w:r>
            </w:ins>
          </w:p>
        </w:tc>
      </w:tr>
      <w:tr w:rsidR="00442767" w:rsidRPr="0059293A" w14:paraId="5FDC07F8" w14:textId="77777777" w:rsidTr="00431A95">
        <w:trPr>
          <w:trHeight w:val="362"/>
          <w:ins w:id="6210" w:author="Sorin Salagean" w:date="2015-02-03T14:14:00Z"/>
        </w:trPr>
        <w:tc>
          <w:tcPr>
            <w:tcW w:w="2898" w:type="dxa"/>
          </w:tcPr>
          <w:p w14:paraId="281D8265" w14:textId="6F106867" w:rsidR="00442767" w:rsidRPr="008662C4" w:rsidRDefault="00442767">
            <w:pPr>
              <w:spacing w:line="276" w:lineRule="auto"/>
              <w:rPr>
                <w:ins w:id="6211" w:author="Sorin Salagean" w:date="2015-02-03T14:14:00Z"/>
                <w:rFonts w:asciiTheme="minorHAnsi" w:hAnsiTheme="minorHAnsi"/>
                <w:b/>
                <w:noProof/>
                <w:sz w:val="22"/>
                <w:szCs w:val="22"/>
                <w:rPrChange w:id="6212" w:author="Sorin Salagean" w:date="2015-02-09T13:17:00Z">
                  <w:rPr>
                    <w:ins w:id="6213" w:author="Sorin Salagean" w:date="2015-02-03T14:14:00Z"/>
                    <w:b/>
                    <w:noProof/>
                  </w:rPr>
                </w:rPrChange>
              </w:rPr>
            </w:pPr>
            <w:ins w:id="6214" w:author="Sorin Salagean" w:date="2015-02-03T14:14:00Z">
              <w:r w:rsidRPr="008662C4">
                <w:rPr>
                  <w:b/>
                  <w:noProof/>
                </w:rPr>
                <w:t xml:space="preserve">Verificare “Valoare relationate” &gt; </w:t>
              </w:r>
            </w:ins>
            <w:ins w:id="6215" w:author="Sorin Salagean" w:date="2015-02-03T14:15:00Z">
              <w:r w:rsidRPr="008662C4">
                <w:rPr>
                  <w:b/>
                  <w:noProof/>
                </w:rPr>
                <w:t>20</w:t>
              </w:r>
            </w:ins>
            <w:ins w:id="6216" w:author="Sorin Salagean" w:date="2015-02-03T14:14:00Z">
              <w:r w:rsidRPr="008662C4">
                <w:rPr>
                  <w:b/>
                  <w:noProof/>
                </w:rPr>
                <w:t>.000</w:t>
              </w:r>
            </w:ins>
            <w:ins w:id="6217" w:author="Sorin Salagean" w:date="2015-02-03T14:41:00Z">
              <w:r w:rsidR="00870A38" w:rsidRPr="008662C4">
                <w:rPr>
                  <w:b/>
                  <w:noProof/>
                </w:rPr>
                <w:t>(V4)”</w:t>
              </w:r>
            </w:ins>
          </w:p>
        </w:tc>
        <w:tc>
          <w:tcPr>
            <w:tcW w:w="7432" w:type="dxa"/>
          </w:tcPr>
          <w:p w14:paraId="0F202945" w14:textId="0F5D09FC" w:rsidR="00442767" w:rsidRPr="008662C4" w:rsidRDefault="00442767">
            <w:pPr>
              <w:spacing w:line="276" w:lineRule="auto"/>
              <w:rPr>
                <w:ins w:id="6218" w:author="Sorin Salagean" w:date="2015-02-03T14:14:00Z"/>
                <w:rFonts w:asciiTheme="minorHAnsi" w:hAnsiTheme="minorHAnsi"/>
                <w:b/>
                <w:noProof/>
                <w:sz w:val="22"/>
                <w:szCs w:val="22"/>
                <w:rPrChange w:id="6219" w:author="Sorin Salagean" w:date="2015-02-09T13:17:00Z">
                  <w:rPr>
                    <w:ins w:id="6220" w:author="Sorin Salagean" w:date="2015-02-03T14:14:00Z"/>
                    <w:b/>
                    <w:noProof/>
                  </w:rPr>
                </w:rPrChange>
              </w:rPr>
            </w:pPr>
            <w:ins w:id="6221" w:author="Sorin Salagean" w:date="2015-02-03T14:15:00Z">
              <w:r w:rsidRPr="008662C4">
                <w:rPr>
                  <w:b/>
                  <w:noProof/>
                </w:rPr>
                <w:t>Se verifica daca valoarea kw-ului “Valoare relationate”&gt; 20.000 RON</w:t>
              </w:r>
            </w:ins>
            <w:ins w:id="6222" w:author="Sorin Salagean" w:date="2015-02-03T14:40:00Z">
              <w:r w:rsidR="00870A38" w:rsidRPr="008662C4">
                <w:rPr>
                  <w:b/>
                  <w:noProof/>
                </w:rPr>
                <w:t xml:space="preserve"> si in caz afirmativ, se va seta kw-ul “Cod WF” cu valoarea “V</w:t>
              </w:r>
            </w:ins>
            <w:ins w:id="6223" w:author="Sorin Salagean" w:date="2015-02-03T14:41:00Z">
              <w:r w:rsidR="00870A38" w:rsidRPr="008662C4">
                <w:rPr>
                  <w:b/>
                  <w:noProof/>
                </w:rPr>
                <w:t>4</w:t>
              </w:r>
            </w:ins>
            <w:ins w:id="6224" w:author="Sorin Salagean" w:date="2015-02-03T14:40:00Z">
              <w:r w:rsidR="00870A38" w:rsidRPr="008662C4">
                <w:rPr>
                  <w:b/>
                  <w:noProof/>
                </w:rPr>
                <w:t>”</w:t>
              </w:r>
            </w:ins>
          </w:p>
        </w:tc>
      </w:tr>
      <w:tr w:rsidR="00442767" w:rsidRPr="0059293A" w14:paraId="08068703" w14:textId="77777777" w:rsidTr="00431A95">
        <w:trPr>
          <w:trHeight w:val="362"/>
          <w:ins w:id="6225" w:author="Sorin Salagean" w:date="2015-02-03T14:15:00Z"/>
        </w:trPr>
        <w:tc>
          <w:tcPr>
            <w:tcW w:w="2898" w:type="dxa"/>
          </w:tcPr>
          <w:p w14:paraId="78712420" w14:textId="192D19D6" w:rsidR="00442767" w:rsidRPr="008662C4" w:rsidRDefault="00442767">
            <w:pPr>
              <w:spacing w:line="276" w:lineRule="auto"/>
              <w:rPr>
                <w:ins w:id="6226" w:author="Sorin Salagean" w:date="2015-02-03T14:15:00Z"/>
                <w:rFonts w:asciiTheme="minorHAnsi" w:hAnsiTheme="minorHAnsi"/>
                <w:b/>
                <w:noProof/>
                <w:sz w:val="22"/>
                <w:szCs w:val="22"/>
                <w:rPrChange w:id="6227" w:author="Sorin Salagean" w:date="2015-02-09T13:17:00Z">
                  <w:rPr>
                    <w:ins w:id="6228" w:author="Sorin Salagean" w:date="2015-02-03T14:15:00Z"/>
                    <w:b/>
                    <w:noProof/>
                  </w:rPr>
                </w:rPrChange>
              </w:rPr>
            </w:pPr>
            <w:ins w:id="6229" w:author="Sorin Salagean" w:date="2015-02-03T14:15:00Z">
              <w:r w:rsidRPr="008662C4">
                <w:rPr>
                  <w:b/>
                  <w:noProof/>
                </w:rPr>
                <w:t>Verificare “Valoare relationate” &gt; 450.000</w:t>
              </w:r>
            </w:ins>
            <w:ins w:id="6230" w:author="Sorin Salagean" w:date="2015-02-03T14:41:00Z">
              <w:r w:rsidR="00870A38" w:rsidRPr="008662C4">
                <w:rPr>
                  <w:b/>
                  <w:noProof/>
                </w:rPr>
                <w:t>(V5)”</w:t>
              </w:r>
            </w:ins>
          </w:p>
        </w:tc>
        <w:tc>
          <w:tcPr>
            <w:tcW w:w="7432" w:type="dxa"/>
          </w:tcPr>
          <w:p w14:paraId="2783D81D" w14:textId="30234A01" w:rsidR="00442767" w:rsidRPr="008662C4" w:rsidRDefault="00442767">
            <w:pPr>
              <w:spacing w:line="276" w:lineRule="auto"/>
              <w:rPr>
                <w:ins w:id="6231" w:author="Sorin Salagean" w:date="2015-02-03T14:15:00Z"/>
                <w:rFonts w:asciiTheme="minorHAnsi" w:hAnsiTheme="minorHAnsi"/>
                <w:b/>
                <w:noProof/>
                <w:sz w:val="22"/>
                <w:szCs w:val="22"/>
                <w:rPrChange w:id="6232" w:author="Sorin Salagean" w:date="2015-02-09T13:17:00Z">
                  <w:rPr>
                    <w:ins w:id="6233" w:author="Sorin Salagean" w:date="2015-02-03T14:15:00Z"/>
                    <w:b/>
                    <w:noProof/>
                  </w:rPr>
                </w:rPrChange>
              </w:rPr>
            </w:pPr>
            <w:ins w:id="6234" w:author="Sorin Salagean" w:date="2015-02-03T14:15:00Z">
              <w:r w:rsidRPr="008662C4">
                <w:rPr>
                  <w:b/>
                  <w:noProof/>
                </w:rPr>
                <w:t>Se verifica daca valoarea kw-ului “Valoare relationate”&gt; 450.000 RON</w:t>
              </w:r>
            </w:ins>
            <w:ins w:id="6235" w:author="Sorin Salagean" w:date="2015-02-03T14:40:00Z">
              <w:r w:rsidR="00870A38" w:rsidRPr="008662C4">
                <w:rPr>
                  <w:b/>
                  <w:noProof/>
                </w:rPr>
                <w:t xml:space="preserve"> si in caz afirmativ, </w:t>
              </w:r>
            </w:ins>
            <w:ins w:id="6236" w:author="Sorin Salagean" w:date="2015-02-03T14:43:00Z">
              <w:r w:rsidR="00870A38" w:rsidRPr="008662C4">
                <w:rPr>
                  <w:b/>
                  <w:noProof/>
                </w:rPr>
                <w:t>se va trimite o notificare “Plafon aprobare depasit”</w:t>
              </w:r>
            </w:ins>
          </w:p>
        </w:tc>
      </w:tr>
      <w:tr w:rsidR="00442767" w:rsidRPr="0059293A" w14:paraId="3051634D" w14:textId="77777777" w:rsidTr="00431A95">
        <w:trPr>
          <w:trHeight w:val="362"/>
          <w:ins w:id="6237" w:author="Sorin Salagean" w:date="2015-02-03T14:16:00Z"/>
        </w:trPr>
        <w:tc>
          <w:tcPr>
            <w:tcW w:w="2898" w:type="dxa"/>
          </w:tcPr>
          <w:p w14:paraId="6A0689CB" w14:textId="22157D25" w:rsidR="00442767" w:rsidRPr="008662C4" w:rsidRDefault="00442767" w:rsidP="00442767">
            <w:pPr>
              <w:spacing w:line="276" w:lineRule="auto"/>
              <w:rPr>
                <w:ins w:id="6238" w:author="Sorin Salagean" w:date="2015-02-03T14:16:00Z"/>
                <w:rFonts w:asciiTheme="minorHAnsi" w:hAnsiTheme="minorHAnsi"/>
                <w:b/>
                <w:noProof/>
                <w:sz w:val="22"/>
                <w:szCs w:val="22"/>
                <w:rPrChange w:id="6239" w:author="Sorin Salagean" w:date="2015-02-09T13:17:00Z">
                  <w:rPr>
                    <w:ins w:id="6240" w:author="Sorin Salagean" w:date="2015-02-03T14:16:00Z"/>
                    <w:b/>
                    <w:noProof/>
                  </w:rPr>
                </w:rPrChange>
              </w:rPr>
            </w:pPr>
            <w:ins w:id="6241" w:author="Sorin Salagean" w:date="2015-02-03T14:16:00Z">
              <w:r w:rsidRPr="008662C4">
                <w:rPr>
                  <w:b/>
                  <w:noProof/>
                </w:rPr>
                <w:t>Verificare Document “Accept plata”</w:t>
              </w:r>
            </w:ins>
          </w:p>
        </w:tc>
        <w:tc>
          <w:tcPr>
            <w:tcW w:w="7432" w:type="dxa"/>
          </w:tcPr>
          <w:p w14:paraId="17E110E2" w14:textId="0B6D695B" w:rsidR="00442767" w:rsidRPr="008662C4" w:rsidRDefault="00442767">
            <w:pPr>
              <w:spacing w:line="276" w:lineRule="auto"/>
              <w:rPr>
                <w:ins w:id="6242" w:author="Sorin Salagean" w:date="2015-02-03T14:16:00Z"/>
                <w:rFonts w:asciiTheme="minorHAnsi" w:hAnsiTheme="minorHAnsi"/>
                <w:b/>
                <w:noProof/>
                <w:sz w:val="22"/>
                <w:szCs w:val="22"/>
                <w:rPrChange w:id="6243" w:author="Sorin Salagean" w:date="2015-02-09T13:17:00Z">
                  <w:rPr>
                    <w:ins w:id="6244" w:author="Sorin Salagean" w:date="2015-02-03T14:16:00Z"/>
                    <w:b/>
                    <w:noProof/>
                  </w:rPr>
                </w:rPrChange>
              </w:rPr>
            </w:pPr>
            <w:ins w:id="6245" w:author="Sorin Salagean" w:date="2015-02-03T14:17:00Z">
              <w:r w:rsidRPr="008662C4">
                <w:rPr>
                  <w:b/>
                  <w:noProof/>
                </w:rPr>
                <w:t>Se verifica daca documentul curent este cel specificat – „CL- Accept de plata”</w:t>
              </w:r>
            </w:ins>
            <w:ins w:id="6246" w:author="Sorin Salagean" w:date="2015-02-03T14:44:00Z">
              <w:r w:rsidR="00870A38" w:rsidRPr="008662C4">
                <w:rPr>
                  <w:b/>
                  <w:noProof/>
                </w:rPr>
                <w:t>; se va seta kw – ul „</w:t>
              </w:r>
            </w:ins>
            <w:ins w:id="6247" w:author="Sorin Salagean" w:date="2015-02-03T14:45:00Z">
              <w:r w:rsidR="00870A38" w:rsidRPr="008662C4">
                <w:rPr>
                  <w:b/>
                  <w:noProof/>
                </w:rPr>
                <w:t>T</w:t>
              </w:r>
            </w:ins>
            <w:ins w:id="6248" w:author="Sorin Salagean" w:date="2015-02-03T14:44:00Z">
              <w:r w:rsidR="00870A38" w:rsidRPr="008662C4">
                <w:rPr>
                  <w:b/>
                  <w:noProof/>
                </w:rPr>
                <w:t>ip document aprobare”</w:t>
              </w:r>
            </w:ins>
            <w:ins w:id="6249" w:author="Sorin Salagean" w:date="2015-02-03T14:45:00Z">
              <w:r w:rsidR="00870A38" w:rsidRPr="008662C4">
                <w:rPr>
                  <w:b/>
                  <w:noProof/>
                </w:rPr>
                <w:t xml:space="preserve"> cu valoarea „CL – Accept de plata” si se va seta si proprietatea </w:t>
              </w:r>
            </w:ins>
            <w:ins w:id="6250" w:author="Sorin Salagean" w:date="2015-02-03T14:46:00Z">
              <w:r w:rsidR="00870A38" w:rsidRPr="008662C4">
                <w:rPr>
                  <w:b/>
                  <w:noProof/>
                </w:rPr>
                <w:t>„DocumentAR” cu valoarea „Aprobare Accept de plata”</w:t>
              </w:r>
            </w:ins>
          </w:p>
        </w:tc>
      </w:tr>
      <w:tr w:rsidR="00442767" w:rsidRPr="00442767" w14:paraId="1081CBF5" w14:textId="77777777" w:rsidTr="00431A95">
        <w:trPr>
          <w:trHeight w:val="362"/>
          <w:ins w:id="6251" w:author="Sorin Salagean" w:date="2015-02-03T14:17:00Z"/>
        </w:trPr>
        <w:tc>
          <w:tcPr>
            <w:tcW w:w="2898" w:type="dxa"/>
          </w:tcPr>
          <w:p w14:paraId="12498EFB" w14:textId="2D259CA7" w:rsidR="00442767" w:rsidRPr="008662C4" w:rsidRDefault="00442767">
            <w:pPr>
              <w:spacing w:line="276" w:lineRule="auto"/>
              <w:rPr>
                <w:ins w:id="6252" w:author="Sorin Salagean" w:date="2015-02-03T14:17:00Z"/>
                <w:rFonts w:asciiTheme="minorHAnsi" w:hAnsiTheme="minorHAnsi"/>
                <w:b/>
                <w:noProof/>
                <w:sz w:val="22"/>
                <w:szCs w:val="22"/>
                <w:rPrChange w:id="6253" w:author="Sorin Salagean" w:date="2015-02-09T13:17:00Z">
                  <w:rPr>
                    <w:ins w:id="6254" w:author="Sorin Salagean" w:date="2015-02-03T14:17:00Z"/>
                    <w:b/>
                    <w:noProof/>
                  </w:rPr>
                </w:rPrChange>
              </w:rPr>
            </w:pPr>
            <w:ins w:id="6255" w:author="Sorin Salagean" w:date="2015-02-03T14:17:00Z">
              <w:r w:rsidRPr="008662C4">
                <w:rPr>
                  <w:b/>
                  <w:noProof/>
                </w:rPr>
                <w:t>Verificare Document “</w:t>
              </w:r>
            </w:ins>
            <w:ins w:id="6256" w:author="Sorin Salagean" w:date="2015-02-03T14:18:00Z">
              <w:r w:rsidRPr="008662C4">
                <w:rPr>
                  <w:b/>
                  <w:noProof/>
                </w:rPr>
                <w:t>Referat de plata</w:t>
              </w:r>
            </w:ins>
            <w:ins w:id="6257" w:author="Sorin Salagean" w:date="2015-02-03T14:17:00Z">
              <w:r w:rsidRPr="008662C4">
                <w:rPr>
                  <w:b/>
                  <w:noProof/>
                </w:rPr>
                <w:t>”</w:t>
              </w:r>
            </w:ins>
          </w:p>
        </w:tc>
        <w:tc>
          <w:tcPr>
            <w:tcW w:w="7432" w:type="dxa"/>
          </w:tcPr>
          <w:p w14:paraId="2AFEEAC8" w14:textId="51026735" w:rsidR="00442767" w:rsidRPr="008662C4" w:rsidRDefault="00442767">
            <w:pPr>
              <w:spacing w:line="276" w:lineRule="auto"/>
              <w:rPr>
                <w:ins w:id="6258" w:author="Sorin Salagean" w:date="2015-02-03T14:17:00Z"/>
                <w:rFonts w:asciiTheme="minorHAnsi" w:hAnsiTheme="minorHAnsi"/>
                <w:b/>
                <w:noProof/>
                <w:sz w:val="22"/>
                <w:szCs w:val="22"/>
                <w:rPrChange w:id="6259" w:author="Sorin Salagean" w:date="2015-02-09T13:17:00Z">
                  <w:rPr>
                    <w:ins w:id="6260" w:author="Sorin Salagean" w:date="2015-02-03T14:17:00Z"/>
                    <w:b/>
                    <w:noProof/>
                  </w:rPr>
                </w:rPrChange>
              </w:rPr>
            </w:pPr>
            <w:ins w:id="6261" w:author="Sorin Salagean" w:date="2015-02-03T14:17:00Z">
              <w:r w:rsidRPr="008662C4">
                <w:rPr>
                  <w:b/>
                  <w:noProof/>
                </w:rPr>
                <w:t xml:space="preserve">Se verifica daca documentul curent este cel specificat – „CL- </w:t>
              </w:r>
            </w:ins>
            <w:ins w:id="6262" w:author="Sorin Salagean" w:date="2015-02-03T14:18:00Z">
              <w:r w:rsidRPr="008662C4">
                <w:rPr>
                  <w:b/>
                  <w:noProof/>
                </w:rPr>
                <w:t>Referat de plata</w:t>
              </w:r>
            </w:ins>
            <w:ins w:id="6263" w:author="Sorin Salagean" w:date="2015-02-03T14:17:00Z">
              <w:r w:rsidRPr="008662C4">
                <w:rPr>
                  <w:b/>
                  <w:noProof/>
                </w:rPr>
                <w:t>”</w:t>
              </w:r>
            </w:ins>
          </w:p>
        </w:tc>
      </w:tr>
      <w:tr w:rsidR="00442767" w:rsidRPr="00442767" w14:paraId="5B9ACDA7" w14:textId="77777777" w:rsidTr="00431A95">
        <w:trPr>
          <w:trHeight w:val="362"/>
          <w:ins w:id="6264" w:author="Sorin Salagean" w:date="2015-02-03T14:21:00Z"/>
        </w:trPr>
        <w:tc>
          <w:tcPr>
            <w:tcW w:w="2898" w:type="dxa"/>
          </w:tcPr>
          <w:p w14:paraId="735A5194" w14:textId="0E63558B" w:rsidR="00442767" w:rsidRPr="008662C4" w:rsidRDefault="00442767" w:rsidP="00442767">
            <w:pPr>
              <w:spacing w:line="276" w:lineRule="auto"/>
              <w:rPr>
                <w:ins w:id="6265" w:author="Sorin Salagean" w:date="2015-02-03T14:21:00Z"/>
                <w:rFonts w:asciiTheme="minorHAnsi" w:hAnsiTheme="minorHAnsi"/>
                <w:b/>
                <w:noProof/>
                <w:sz w:val="22"/>
                <w:szCs w:val="22"/>
                <w:rPrChange w:id="6266" w:author="Sorin Salagean" w:date="2015-02-09T13:17:00Z">
                  <w:rPr>
                    <w:ins w:id="6267" w:author="Sorin Salagean" w:date="2015-02-03T14:21:00Z"/>
                    <w:b/>
                    <w:noProof/>
                  </w:rPr>
                </w:rPrChange>
              </w:rPr>
            </w:pPr>
            <w:ins w:id="6268" w:author="Sorin Salagean" w:date="2015-02-03T14:22:00Z">
              <w:r w:rsidRPr="008662C4">
                <w:rPr>
                  <w:b/>
                  <w:noProof/>
                </w:rPr>
                <w:t>Copiere setari de pe model</w:t>
              </w:r>
            </w:ins>
          </w:p>
        </w:tc>
        <w:tc>
          <w:tcPr>
            <w:tcW w:w="7432" w:type="dxa"/>
          </w:tcPr>
          <w:p w14:paraId="6AF88889" w14:textId="02C42439" w:rsidR="00047542" w:rsidRPr="008662C4" w:rsidRDefault="00A332C0" w:rsidP="00442767">
            <w:pPr>
              <w:spacing w:line="276" w:lineRule="auto"/>
              <w:rPr>
                <w:ins w:id="6269" w:author="Sorin Salagean" w:date="2015-02-03T14:21:00Z"/>
                <w:rFonts w:asciiTheme="minorHAnsi" w:hAnsiTheme="minorHAnsi"/>
                <w:b/>
                <w:noProof/>
                <w:sz w:val="22"/>
                <w:szCs w:val="22"/>
                <w:rPrChange w:id="6270" w:author="Sorin Salagean" w:date="2015-02-09T13:17:00Z">
                  <w:rPr>
                    <w:ins w:id="6271" w:author="Sorin Salagean" w:date="2015-02-03T14:21:00Z"/>
                    <w:b/>
                    <w:noProof/>
                  </w:rPr>
                </w:rPrChange>
              </w:rPr>
            </w:pPr>
            <w:ins w:id="6272" w:author="Sorin Salagean" w:date="2015-02-03T14:22:00Z">
              <w:r w:rsidRPr="008662C4">
                <w:rPr>
                  <w:b/>
                  <w:noProof/>
                </w:rPr>
                <w:t xml:space="preserve">Se vor copia </w:t>
              </w:r>
            </w:ins>
            <w:ins w:id="6273" w:author="Sorin Salagean" w:date="2015-02-03T14:52:00Z">
              <w:r w:rsidR="00047542" w:rsidRPr="008662C4">
                <w:rPr>
                  <w:b/>
                  <w:noProof/>
                </w:rPr>
                <w:t xml:space="preserve">urmatoarele </w:t>
              </w:r>
            </w:ins>
            <w:ins w:id="6274" w:author="Sorin Salagean" w:date="2015-02-03T14:22:00Z">
              <w:r w:rsidR="00047542" w:rsidRPr="008662C4">
                <w:rPr>
                  <w:b/>
                  <w:noProof/>
                </w:rPr>
                <w:t>kw-ur</w:t>
              </w:r>
            </w:ins>
            <w:ins w:id="6275" w:author="Sorin Salagean" w:date="2015-02-03T14:52:00Z">
              <w:r w:rsidR="00047542" w:rsidRPr="008662C4">
                <w:rPr>
                  <w:b/>
                  <w:noProof/>
                </w:rPr>
                <w:t>i</w:t>
              </w:r>
            </w:ins>
            <w:ins w:id="6276" w:author="Sorin Salagean" w:date="2015-02-03T14:22:00Z">
              <w:r w:rsidRPr="008662C4">
                <w:rPr>
                  <w:b/>
                  <w:noProof/>
                </w:rPr>
                <w:t xml:space="preserve"> de pe documentul </w:t>
              </w:r>
            </w:ins>
            <w:ins w:id="6277" w:author="Sorin Salagean" w:date="2015-02-03T14:23:00Z">
              <w:r w:rsidRPr="008662C4">
                <w:rPr>
                  <w:b/>
                  <w:noProof/>
                </w:rPr>
                <w:t>“Setari</w:t>
              </w:r>
            </w:ins>
            <w:ins w:id="6278" w:author="Sorin Salagean" w:date="2015-02-03T14:24:00Z">
              <w:r w:rsidRPr="008662C4">
                <w:rPr>
                  <w:b/>
                  <w:noProof/>
                </w:rPr>
                <w:t xml:space="preserve"> – Nivele de aprobare”</w:t>
              </w:r>
            </w:ins>
            <w:ins w:id="6279" w:author="Sorin Salagean" w:date="2015-02-03T14:52:00Z">
              <w:r w:rsidR="00047542" w:rsidRPr="008662C4">
                <w:rPr>
                  <w:b/>
                  <w:noProof/>
                </w:rPr>
                <w:t xml:space="preserve"> pe documentul curent: “Etapa</w:t>
              </w:r>
            </w:ins>
            <w:ins w:id="6280" w:author="Sorin Salagean" w:date="2015-02-03T14:53:00Z">
              <w:r w:rsidR="00047542" w:rsidRPr="008662C4">
                <w:rPr>
                  <w:b/>
                  <w:noProof/>
                </w:rPr>
                <w:t xml:space="preserve"> Lichidator”, “Etapa Sef</w:t>
              </w:r>
            </w:ins>
            <w:ins w:id="6281" w:author="Sorin Salagean" w:date="2015-02-03T14:54:00Z">
              <w:r w:rsidR="00047542" w:rsidRPr="008662C4">
                <w:rPr>
                  <w:b/>
                  <w:noProof/>
                </w:rPr>
                <w:t xml:space="preserve"> serviciu”, “Etapa Director dauna”, “Etapa Director juridic”, “Etapa </w:t>
              </w:r>
            </w:ins>
            <w:ins w:id="6282" w:author="Sorin Salagean" w:date="2015-02-03T14:55:00Z">
              <w:r w:rsidR="00047542" w:rsidRPr="008662C4">
                <w:rPr>
                  <w:b/>
                  <w:noProof/>
                </w:rPr>
                <w:t>Claim Forum”, “Etapa CFP”, “</w:t>
              </w:r>
            </w:ins>
            <w:ins w:id="6283" w:author="Sorin Salagean" w:date="2015-02-03T14:58:00Z">
              <w:r w:rsidR="00047542" w:rsidRPr="008662C4">
                <w:rPr>
                  <w:b/>
                  <w:noProof/>
                </w:rPr>
                <w:t>Etapa Plata”, “Etapa Controlling”</w:t>
              </w:r>
            </w:ins>
          </w:p>
        </w:tc>
      </w:tr>
      <w:tr w:rsidR="00870A38" w:rsidRPr="00870A38" w14:paraId="0DAD89B6" w14:textId="77777777" w:rsidTr="00431A95">
        <w:trPr>
          <w:trHeight w:val="362"/>
          <w:ins w:id="6284" w:author="Sorin Salagean" w:date="2015-02-03T14:48:00Z"/>
        </w:trPr>
        <w:tc>
          <w:tcPr>
            <w:tcW w:w="2898" w:type="dxa"/>
          </w:tcPr>
          <w:p w14:paraId="71536CF7" w14:textId="7D8296AB" w:rsidR="00870A38" w:rsidRPr="008662C4" w:rsidRDefault="00870A38" w:rsidP="00442767">
            <w:pPr>
              <w:spacing w:line="276" w:lineRule="auto"/>
              <w:rPr>
                <w:ins w:id="6285" w:author="Sorin Salagean" w:date="2015-02-03T14:48:00Z"/>
                <w:rFonts w:asciiTheme="minorHAnsi" w:hAnsiTheme="minorHAnsi"/>
                <w:b/>
                <w:noProof/>
                <w:sz w:val="22"/>
                <w:szCs w:val="22"/>
                <w:rPrChange w:id="6286" w:author="Sorin Salagean" w:date="2015-02-09T13:17:00Z">
                  <w:rPr>
                    <w:ins w:id="6287" w:author="Sorin Salagean" w:date="2015-02-03T14:48:00Z"/>
                    <w:b/>
                    <w:noProof/>
                  </w:rPr>
                </w:rPrChange>
              </w:rPr>
            </w:pPr>
            <w:ins w:id="6288" w:author="Sorin Salagean" w:date="2015-02-03T14:48:00Z">
              <w:r w:rsidRPr="008662C4">
                <w:rPr>
                  <w:b/>
                  <w:noProof/>
                </w:rPr>
                <w:t>Tranzitie in etapa - Verificari</w:t>
              </w:r>
            </w:ins>
          </w:p>
        </w:tc>
        <w:tc>
          <w:tcPr>
            <w:tcW w:w="7432" w:type="dxa"/>
          </w:tcPr>
          <w:p w14:paraId="28883D89" w14:textId="1AF4FD15" w:rsidR="00870A38" w:rsidRPr="008662C4" w:rsidRDefault="00047542" w:rsidP="00442767">
            <w:pPr>
              <w:spacing w:line="276" w:lineRule="auto"/>
              <w:rPr>
                <w:ins w:id="6289" w:author="Sorin Salagean" w:date="2015-02-03T14:48:00Z"/>
                <w:rFonts w:asciiTheme="minorHAnsi" w:hAnsiTheme="minorHAnsi"/>
                <w:b/>
                <w:noProof/>
                <w:sz w:val="22"/>
                <w:szCs w:val="22"/>
                <w:rPrChange w:id="6290" w:author="Sorin Salagean" w:date="2015-02-09T13:17:00Z">
                  <w:rPr>
                    <w:ins w:id="6291" w:author="Sorin Salagean" w:date="2015-02-03T14:48:00Z"/>
                    <w:b/>
                    <w:noProof/>
                  </w:rPr>
                </w:rPrChange>
              </w:rPr>
            </w:pPr>
            <w:ins w:id="6292" w:author="Sorin Salagean" w:date="2015-02-03T14:50:00Z">
              <w:r w:rsidRPr="008662C4">
                <w:rPr>
                  <w:b/>
                  <w:noProof/>
                </w:rPr>
                <w:t>Muta documentul in etapa “Verificari”</w:t>
              </w:r>
            </w:ins>
          </w:p>
        </w:tc>
      </w:tr>
    </w:tbl>
    <w:p w14:paraId="017ED368" w14:textId="77777777" w:rsidR="00D57DD2" w:rsidRDefault="00D57DD2" w:rsidP="003E0744">
      <w:pPr>
        <w:jc w:val="both"/>
        <w:rPr>
          <w:ins w:id="6293" w:author="Sorin Salagean" w:date="2015-02-03T12:39:00Z"/>
          <w:lang w:val="en-US"/>
        </w:rPr>
      </w:pPr>
    </w:p>
    <w:p w14:paraId="1820DAB0" w14:textId="2457ECAC" w:rsidR="003E0744" w:rsidRPr="008662C4" w:rsidDel="00047542" w:rsidRDefault="003E0744">
      <w:pPr>
        <w:rPr>
          <w:del w:id="6294" w:author="Sorin Salagean" w:date="2015-02-03T15:01:00Z"/>
          <w:lang w:val="en-US"/>
          <w:rPrChange w:id="6295" w:author="Sorin Salagean" w:date="2015-02-09T13:17:00Z">
            <w:rPr>
              <w:del w:id="6296" w:author="Sorin Salagean" w:date="2015-02-03T15:01:00Z"/>
              <w:sz w:val="24"/>
              <w:szCs w:val="24"/>
              <w:lang w:val="en-US"/>
            </w:rPr>
          </w:rPrChange>
        </w:rPr>
        <w:pPrChange w:id="6297" w:author="Sorin Salagean" w:date="2015-02-09T13:17:00Z">
          <w:pPr>
            <w:jc w:val="both"/>
          </w:pPr>
        </w:pPrChange>
      </w:pPr>
      <w:del w:id="6298" w:author="Sorin Salagean" w:date="2015-02-03T15:01:00Z">
        <w:r w:rsidRPr="008662C4" w:rsidDel="00047542">
          <w:rPr>
            <w:lang w:val="en-US"/>
            <w:rPrChange w:id="6299" w:author="Sorin Salagean" w:date="2015-02-09T13:17:00Z">
              <w:rPr>
                <w:sz w:val="24"/>
                <w:szCs w:val="24"/>
                <w:lang w:val="en-US"/>
              </w:rPr>
            </w:rPrChange>
          </w:rPr>
          <w:delText>In aceasta etapa ajung toate referatele si acceptele generate de lichidator.</w:delText>
        </w:r>
      </w:del>
    </w:p>
    <w:p w14:paraId="63968A90" w14:textId="7A201215" w:rsidR="003E0744" w:rsidRPr="00CB2DBC" w:rsidDel="00047542" w:rsidRDefault="003E0744">
      <w:pPr>
        <w:rPr>
          <w:del w:id="6300" w:author="Sorin Salagean" w:date="2015-02-03T15:01:00Z"/>
          <w:lang w:val="en-US"/>
          <w:rPrChange w:id="6301" w:author="Sorin Salagean" w:date="2015-01-30T11:50:00Z">
            <w:rPr>
              <w:del w:id="6302" w:author="Sorin Salagean" w:date="2015-02-03T15:01:00Z"/>
              <w:sz w:val="24"/>
              <w:szCs w:val="24"/>
              <w:lang w:val="en-US"/>
            </w:rPr>
          </w:rPrChange>
        </w:rPr>
        <w:pPrChange w:id="6303" w:author="Sorin Salagean" w:date="2015-02-09T13:17:00Z">
          <w:pPr>
            <w:jc w:val="both"/>
          </w:pPr>
        </w:pPrChange>
      </w:pPr>
      <w:del w:id="6304" w:author="Sorin Salagean" w:date="2015-02-03T15:01:00Z">
        <w:r w:rsidRPr="00CB2DBC" w:rsidDel="00047542">
          <w:rPr>
            <w:lang w:val="en-US"/>
            <w:rPrChange w:id="6305" w:author="Sorin Salagean" w:date="2015-01-30T11:50:00Z">
              <w:rPr>
                <w:sz w:val="24"/>
                <w:szCs w:val="24"/>
                <w:lang w:val="en-US"/>
              </w:rPr>
            </w:rPrChange>
          </w:rPr>
          <w:delText>Din aceast</w:delText>
        </w:r>
        <w:r w:rsidR="00C00852" w:rsidRPr="00CB2DBC" w:rsidDel="00047542">
          <w:rPr>
            <w:lang w:val="en-US"/>
            <w:rPrChange w:id="6306" w:author="Sorin Salagean" w:date="2015-01-30T11:50:00Z">
              <w:rPr>
                <w:sz w:val="24"/>
                <w:szCs w:val="24"/>
                <w:lang w:val="en-US"/>
              </w:rPr>
            </w:rPrChange>
          </w:rPr>
          <w:delText>a</w:delText>
        </w:r>
        <w:r w:rsidRPr="00CB2DBC" w:rsidDel="00047542">
          <w:rPr>
            <w:lang w:val="en-US"/>
            <w:rPrChange w:id="6307" w:author="Sorin Salagean" w:date="2015-01-30T11:50:00Z">
              <w:rPr>
                <w:sz w:val="24"/>
                <w:szCs w:val="24"/>
                <w:lang w:val="en-US"/>
              </w:rPr>
            </w:rPrChange>
          </w:rPr>
          <w:delText xml:space="preserve"> etapa se pot:</w:delText>
        </w:r>
      </w:del>
    </w:p>
    <w:p w14:paraId="4C4B0DC1" w14:textId="020320D0" w:rsidR="003E0744" w:rsidRPr="00CB2DBC" w:rsidDel="00047542" w:rsidRDefault="003E0744">
      <w:pPr>
        <w:rPr>
          <w:del w:id="6308" w:author="Sorin Salagean" w:date="2015-02-03T15:01:00Z"/>
          <w:lang w:val="en-US"/>
          <w:rPrChange w:id="6309" w:author="Sorin Salagean" w:date="2015-01-30T11:50:00Z">
            <w:rPr>
              <w:del w:id="6310" w:author="Sorin Salagean" w:date="2015-02-03T15:01:00Z"/>
              <w:sz w:val="24"/>
              <w:szCs w:val="24"/>
              <w:lang w:val="en-US"/>
            </w:rPr>
          </w:rPrChange>
        </w:rPr>
        <w:pPrChange w:id="6311" w:author="Sorin Salagean" w:date="2015-02-09T13:17:00Z">
          <w:pPr>
            <w:pStyle w:val="ListParagraph"/>
            <w:numPr>
              <w:numId w:val="8"/>
            </w:numPr>
            <w:ind w:hanging="360"/>
            <w:jc w:val="both"/>
          </w:pPr>
        </w:pPrChange>
      </w:pPr>
      <w:del w:id="6312" w:author="Sorin Salagean" w:date="2015-02-03T15:01:00Z">
        <w:r w:rsidRPr="00CB2DBC" w:rsidDel="00047542">
          <w:rPr>
            <w:lang w:val="en-US"/>
            <w:rPrChange w:id="6313" w:author="Sorin Salagean" w:date="2015-01-30T11:50:00Z">
              <w:rPr>
                <w:sz w:val="24"/>
                <w:szCs w:val="24"/>
                <w:lang w:val="en-US"/>
              </w:rPr>
            </w:rPrChange>
          </w:rPr>
          <w:delText xml:space="preserve">Aproba – prin </w:delText>
        </w:r>
        <w:r w:rsidR="00E83F60" w:rsidRPr="00CB2DBC" w:rsidDel="00047542">
          <w:rPr>
            <w:lang w:val="en-US"/>
            <w:rPrChange w:id="6314" w:author="Sorin Salagean" w:date="2015-01-30T11:50:00Z">
              <w:rPr>
                <w:sz w:val="24"/>
                <w:szCs w:val="24"/>
                <w:lang w:val="en-US"/>
              </w:rPr>
            </w:rPrChange>
          </w:rPr>
          <w:delText>interm</w:delText>
        </w:r>
        <w:r w:rsidRPr="00CB2DBC" w:rsidDel="00047542">
          <w:rPr>
            <w:lang w:val="en-US"/>
            <w:rPrChange w:id="6315" w:author="Sorin Salagean" w:date="2015-01-30T11:50:00Z">
              <w:rPr>
                <w:sz w:val="24"/>
                <w:szCs w:val="24"/>
                <w:lang w:val="en-US"/>
              </w:rPr>
            </w:rPrChange>
          </w:rPr>
          <w:delText>ediul butonului “Aprob”</w:delText>
        </w:r>
      </w:del>
    </w:p>
    <w:p w14:paraId="1298E696" w14:textId="4D0E8016" w:rsidR="003E0744" w:rsidRPr="00CB2DBC" w:rsidDel="00047542" w:rsidRDefault="003E0744">
      <w:pPr>
        <w:rPr>
          <w:del w:id="6316" w:author="Sorin Salagean" w:date="2015-02-03T15:01:00Z"/>
          <w:lang w:val="en-US"/>
          <w:rPrChange w:id="6317" w:author="Sorin Salagean" w:date="2015-01-30T11:50:00Z">
            <w:rPr>
              <w:del w:id="6318" w:author="Sorin Salagean" w:date="2015-02-03T15:01:00Z"/>
              <w:sz w:val="24"/>
              <w:szCs w:val="24"/>
              <w:lang w:val="en-US"/>
            </w:rPr>
          </w:rPrChange>
        </w:rPr>
        <w:pPrChange w:id="6319" w:author="Sorin Salagean" w:date="2015-02-09T13:17:00Z">
          <w:pPr>
            <w:pStyle w:val="ListParagraph"/>
            <w:numPr>
              <w:numId w:val="8"/>
            </w:numPr>
            <w:ind w:hanging="360"/>
            <w:jc w:val="both"/>
          </w:pPr>
        </w:pPrChange>
      </w:pPr>
      <w:del w:id="6320" w:author="Sorin Salagean" w:date="2015-02-03T15:01:00Z">
        <w:r w:rsidRPr="00CB2DBC" w:rsidDel="00047542">
          <w:rPr>
            <w:lang w:val="en-US"/>
            <w:rPrChange w:id="6321" w:author="Sorin Salagean" w:date="2015-01-30T11:50:00Z">
              <w:rPr>
                <w:sz w:val="24"/>
                <w:szCs w:val="24"/>
                <w:lang w:val="en-US"/>
              </w:rPr>
            </w:rPrChange>
          </w:rPr>
          <w:delText>Trimite mesaj nota la unul din grupurile de pe flux</w:delText>
        </w:r>
      </w:del>
    </w:p>
    <w:p w14:paraId="32459944" w14:textId="0C508F33" w:rsidR="003E0744" w:rsidRPr="00CB2DBC" w:rsidDel="00047542" w:rsidRDefault="003E0744">
      <w:pPr>
        <w:rPr>
          <w:del w:id="6322" w:author="Sorin Salagean" w:date="2015-02-03T15:01:00Z"/>
          <w:lang w:val="en-US"/>
          <w:rPrChange w:id="6323" w:author="Sorin Salagean" w:date="2015-01-30T11:50:00Z">
            <w:rPr>
              <w:del w:id="6324" w:author="Sorin Salagean" w:date="2015-02-03T15:01:00Z"/>
              <w:sz w:val="24"/>
              <w:szCs w:val="24"/>
              <w:lang w:val="en-US"/>
            </w:rPr>
          </w:rPrChange>
        </w:rPr>
        <w:pPrChange w:id="6325" w:author="Sorin Salagean" w:date="2015-02-09T13:17:00Z">
          <w:pPr>
            <w:pStyle w:val="ListParagraph"/>
            <w:numPr>
              <w:numId w:val="8"/>
            </w:numPr>
            <w:ind w:hanging="360"/>
            <w:jc w:val="both"/>
          </w:pPr>
        </w:pPrChange>
      </w:pPr>
      <w:del w:id="6326" w:author="Sorin Salagean" w:date="2015-02-03T15:01:00Z">
        <w:r w:rsidRPr="00CB2DBC" w:rsidDel="00047542">
          <w:rPr>
            <w:lang w:val="en-US"/>
            <w:rPrChange w:id="6327" w:author="Sorin Salagean" w:date="2015-01-30T11:50:00Z">
              <w:rPr>
                <w:sz w:val="24"/>
                <w:szCs w:val="24"/>
                <w:lang w:val="en-US"/>
              </w:rPr>
            </w:rPrChange>
          </w:rPr>
          <w:delText>Trimite la Accept/Referat refuzat – prin intermediul butonului “Trimite la Accept/Referat refuzat</w:delText>
        </w:r>
      </w:del>
    </w:p>
    <w:p w14:paraId="48FEB94B" w14:textId="25FAC034" w:rsidR="003E0744" w:rsidRDefault="003E0744">
      <w:pPr>
        <w:rPr>
          <w:sz w:val="24"/>
          <w:szCs w:val="24"/>
          <w:lang w:val="en-US"/>
        </w:rPr>
        <w:pPrChange w:id="6328" w:author="Sorin Salagean" w:date="2015-02-09T13:17:00Z">
          <w:pPr>
            <w:pStyle w:val="ListParagraph"/>
            <w:numPr>
              <w:numId w:val="8"/>
            </w:numPr>
            <w:ind w:hanging="360"/>
            <w:jc w:val="both"/>
          </w:pPr>
        </w:pPrChange>
      </w:pPr>
      <w:del w:id="6329" w:author="Sorin Salagean" w:date="2015-02-03T15:01:00Z">
        <w:r w:rsidRPr="00CB2DBC" w:rsidDel="00047542">
          <w:rPr>
            <w:lang w:val="en-US"/>
            <w:rPrChange w:id="6330" w:author="Sorin Salagean" w:date="2015-01-30T11:50:00Z">
              <w:rPr>
                <w:sz w:val="24"/>
                <w:szCs w:val="24"/>
                <w:lang w:val="en-US"/>
              </w:rPr>
            </w:rPrChange>
          </w:rPr>
          <w:delText xml:space="preserve">Trimite la etapa </w:delText>
        </w:r>
        <w:r w:rsidR="00FB2BC8" w:rsidRPr="00CB2DBC" w:rsidDel="00047542">
          <w:rPr>
            <w:lang w:val="en-US"/>
            <w:rPrChange w:id="6331" w:author="Sorin Salagean" w:date="2015-01-30T11:50:00Z">
              <w:rPr>
                <w:sz w:val="24"/>
                <w:szCs w:val="24"/>
                <w:lang w:val="en-US"/>
              </w:rPr>
            </w:rPrChange>
          </w:rPr>
          <w:delText>Director D</w:delText>
        </w:r>
        <w:r w:rsidRPr="00CB2DBC" w:rsidDel="00047542">
          <w:rPr>
            <w:lang w:val="en-US"/>
            <w:rPrChange w:id="6332" w:author="Sorin Salagean" w:date="2015-01-30T11:50:00Z">
              <w:rPr>
                <w:sz w:val="24"/>
                <w:szCs w:val="24"/>
                <w:lang w:val="en-US"/>
              </w:rPr>
            </w:rPrChange>
          </w:rPr>
          <w:delText>aune – prin intermediul butonului “Trimite la Director Daune”</w:delText>
        </w:r>
      </w:del>
    </w:p>
    <w:p w14:paraId="3D46A270" w14:textId="77777777" w:rsidR="003E0744" w:rsidRDefault="003E0744" w:rsidP="003E0744">
      <w:pPr>
        <w:jc w:val="both"/>
        <w:rPr>
          <w:sz w:val="24"/>
          <w:szCs w:val="24"/>
          <w:lang w:val="en-US"/>
        </w:rPr>
      </w:pPr>
    </w:p>
    <w:p w14:paraId="51F11EA2" w14:textId="76763044" w:rsidR="003E0744" w:rsidRDefault="00FE3B00" w:rsidP="00AB457C">
      <w:pPr>
        <w:pStyle w:val="Heading3"/>
        <w:rPr>
          <w:ins w:id="6333" w:author="Sorin Salagean" w:date="2015-02-03T12:44:00Z"/>
          <w:rFonts w:asciiTheme="minorHAnsi" w:hAnsiTheme="minorHAnsi"/>
          <w:sz w:val="22"/>
          <w:szCs w:val="22"/>
          <w:lang w:val="en-US"/>
        </w:rPr>
      </w:pPr>
      <w:bookmarkStart w:id="6334" w:name="_Toc389553029"/>
      <w:ins w:id="6335" w:author="Sorin Salagean" w:date="2015-02-03T13:37:00Z">
        <w:r>
          <w:rPr>
            <w:rFonts w:asciiTheme="minorHAnsi" w:hAnsiTheme="minorHAnsi"/>
            <w:sz w:val="22"/>
            <w:szCs w:val="22"/>
            <w:lang w:val="en-US"/>
          </w:rPr>
          <w:t xml:space="preserve">Etapa 2 - </w:t>
        </w:r>
      </w:ins>
      <w:del w:id="6336" w:author="Sorin Salagean" w:date="2015-02-03T12:43:00Z">
        <w:r w:rsidR="00FB2BC8" w:rsidRPr="007656ED" w:rsidDel="007656ED">
          <w:rPr>
            <w:rFonts w:asciiTheme="minorHAnsi" w:hAnsiTheme="minorHAnsi"/>
            <w:sz w:val="22"/>
            <w:szCs w:val="22"/>
            <w:lang w:val="en-US"/>
            <w:rPrChange w:id="6337" w:author="Sorin Salagean" w:date="2015-02-03T12:44:00Z">
              <w:rPr>
                <w:lang w:val="en-US"/>
              </w:rPr>
            </w:rPrChange>
          </w:rPr>
          <w:delText>Controling</w:delText>
        </w:r>
      </w:del>
      <w:bookmarkEnd w:id="6334"/>
      <w:ins w:id="6338" w:author="Sorin Salagean" w:date="2015-02-03T12:43:00Z">
        <w:r w:rsidR="007656ED" w:rsidRPr="007656ED">
          <w:rPr>
            <w:rFonts w:asciiTheme="minorHAnsi" w:hAnsiTheme="minorHAnsi"/>
            <w:sz w:val="22"/>
            <w:szCs w:val="22"/>
            <w:lang w:val="en-US"/>
            <w:rPrChange w:id="6339" w:author="Sorin Salagean" w:date="2015-02-03T12:44:00Z">
              <w:rPr>
                <w:lang w:val="en-US"/>
              </w:rPr>
            </w:rPrChange>
          </w:rPr>
          <w:t>V</w:t>
        </w:r>
      </w:ins>
      <w:ins w:id="6340" w:author="Sorin Salagean" w:date="2015-02-03T12:44:00Z">
        <w:r w:rsidR="007656ED" w:rsidRPr="007656ED">
          <w:rPr>
            <w:rFonts w:asciiTheme="minorHAnsi" w:hAnsiTheme="minorHAnsi"/>
            <w:sz w:val="22"/>
            <w:szCs w:val="22"/>
            <w:lang w:val="en-US"/>
            <w:rPrChange w:id="6341" w:author="Sorin Salagean" w:date="2015-02-03T12:44:00Z">
              <w:rPr>
                <w:lang w:val="en-US"/>
              </w:rPr>
            </w:rPrChange>
          </w:rPr>
          <w:t>erificari</w:t>
        </w:r>
      </w:ins>
    </w:p>
    <w:p w14:paraId="12898A4F" w14:textId="77777777" w:rsidR="007656ED" w:rsidRDefault="007656ED">
      <w:pPr>
        <w:rPr>
          <w:ins w:id="6342" w:author="Sorin Salagean" w:date="2015-02-03T12:44:00Z"/>
          <w:lang w:val="en-US"/>
        </w:rPr>
        <w:pPrChange w:id="6343" w:author="Sorin Salagean" w:date="2015-02-03T12:44:00Z">
          <w:pPr>
            <w:pStyle w:val="Heading3"/>
          </w:pPr>
        </w:pPrChange>
      </w:pPr>
    </w:p>
    <w:p w14:paraId="0A8B3B55" w14:textId="77777777" w:rsidR="007656ED" w:rsidRPr="00126240" w:rsidRDefault="007656ED" w:rsidP="007656ED">
      <w:pPr>
        <w:spacing w:line="276" w:lineRule="auto"/>
        <w:rPr>
          <w:ins w:id="6344" w:author="Sorin Salagean" w:date="2015-02-03T12:44:00Z"/>
          <w:b/>
          <w:noProof/>
        </w:rPr>
      </w:pPr>
      <w:ins w:id="6345" w:author="Sorin Salagean" w:date="2015-02-03T12:44:00Z">
        <w:r w:rsidRPr="0086384C">
          <w:rPr>
            <w:b/>
            <w:noProof/>
          </w:rPr>
          <w:t>Roluri si permisiuni:</w:t>
        </w:r>
      </w:ins>
    </w:p>
    <w:tbl>
      <w:tblPr>
        <w:tblStyle w:val="TableWeb2"/>
        <w:tblW w:w="0" w:type="auto"/>
        <w:tblLook w:val="04A0" w:firstRow="1" w:lastRow="0" w:firstColumn="1" w:lastColumn="0" w:noHBand="0" w:noVBand="1"/>
      </w:tblPr>
      <w:tblGrid>
        <w:gridCol w:w="1619"/>
        <w:gridCol w:w="3734"/>
        <w:gridCol w:w="5097"/>
      </w:tblGrid>
      <w:tr w:rsidR="007656ED" w:rsidRPr="00417114" w14:paraId="4058B209" w14:textId="77777777" w:rsidTr="00431A95">
        <w:trPr>
          <w:cnfStyle w:val="100000000000" w:firstRow="1" w:lastRow="0" w:firstColumn="0" w:lastColumn="0" w:oddVBand="0" w:evenVBand="0" w:oddHBand="0" w:evenHBand="0" w:firstRowFirstColumn="0" w:firstRowLastColumn="0" w:lastRowFirstColumn="0" w:lastRowLastColumn="0"/>
          <w:trHeight w:val="362"/>
          <w:ins w:id="6346" w:author="Sorin Salagean" w:date="2015-02-03T12:44:00Z"/>
        </w:trPr>
        <w:tc>
          <w:tcPr>
            <w:tcW w:w="1626" w:type="dxa"/>
            <w:hideMark/>
          </w:tcPr>
          <w:p w14:paraId="1A6FEBCC" w14:textId="77777777" w:rsidR="007656ED" w:rsidRPr="00417114" w:rsidRDefault="007656ED" w:rsidP="00431A95">
            <w:pPr>
              <w:spacing w:line="276" w:lineRule="auto"/>
              <w:rPr>
                <w:ins w:id="6347" w:author="Sorin Salagean" w:date="2015-02-03T12:44:00Z"/>
                <w:rFonts w:asciiTheme="minorHAnsi" w:eastAsiaTheme="minorHAnsi" w:hAnsiTheme="minorHAnsi" w:cstheme="minorBidi"/>
                <w:b/>
                <w:noProof/>
                <w:sz w:val="22"/>
                <w:szCs w:val="22"/>
                <w:lang w:val="ro-RO"/>
              </w:rPr>
            </w:pPr>
            <w:ins w:id="6348" w:author="Sorin Salagean" w:date="2015-02-03T12:44:00Z">
              <w:r w:rsidRPr="00417114">
                <w:rPr>
                  <w:rFonts w:asciiTheme="minorHAnsi" w:eastAsiaTheme="minorHAnsi" w:hAnsiTheme="minorHAnsi" w:cstheme="minorBidi"/>
                  <w:b/>
                  <w:noProof/>
                  <w:sz w:val="22"/>
                  <w:szCs w:val="22"/>
                  <w:lang w:val="ro-RO"/>
                </w:rPr>
                <w:lastRenderedPageBreak/>
                <w:t>Nume grup</w:t>
              </w:r>
            </w:ins>
          </w:p>
        </w:tc>
        <w:tc>
          <w:tcPr>
            <w:tcW w:w="4116" w:type="dxa"/>
            <w:hideMark/>
          </w:tcPr>
          <w:p w14:paraId="52B5A243" w14:textId="77777777" w:rsidR="007656ED" w:rsidRPr="00417114" w:rsidRDefault="007656ED" w:rsidP="00431A95">
            <w:pPr>
              <w:spacing w:line="276" w:lineRule="auto"/>
              <w:rPr>
                <w:ins w:id="6349" w:author="Sorin Salagean" w:date="2015-02-03T12:44:00Z"/>
                <w:rFonts w:asciiTheme="minorHAnsi" w:eastAsiaTheme="minorHAnsi" w:hAnsiTheme="minorHAnsi" w:cstheme="minorBidi"/>
                <w:b/>
                <w:noProof/>
                <w:sz w:val="22"/>
                <w:szCs w:val="22"/>
                <w:lang w:val="ro-RO"/>
              </w:rPr>
            </w:pPr>
            <w:ins w:id="6350" w:author="Sorin Salagean" w:date="2015-02-03T12:44:00Z">
              <w:r w:rsidRPr="00417114">
                <w:rPr>
                  <w:rFonts w:asciiTheme="minorHAnsi" w:eastAsiaTheme="minorHAnsi" w:hAnsiTheme="minorHAnsi" w:cstheme="minorBidi"/>
                  <w:b/>
                  <w:noProof/>
                  <w:sz w:val="22"/>
                  <w:szCs w:val="22"/>
                  <w:lang w:val="ro-RO"/>
                </w:rPr>
                <w:t>Drepturi</w:t>
              </w:r>
            </w:ins>
          </w:p>
        </w:tc>
        <w:tc>
          <w:tcPr>
            <w:tcW w:w="5846" w:type="dxa"/>
            <w:hideMark/>
          </w:tcPr>
          <w:p w14:paraId="1D1EC42D" w14:textId="77777777" w:rsidR="007656ED" w:rsidRPr="00417114" w:rsidRDefault="007656ED" w:rsidP="00431A95">
            <w:pPr>
              <w:spacing w:line="276" w:lineRule="auto"/>
              <w:rPr>
                <w:ins w:id="6351" w:author="Sorin Salagean" w:date="2015-02-03T12:44:00Z"/>
                <w:rFonts w:asciiTheme="minorHAnsi" w:eastAsiaTheme="minorHAnsi" w:hAnsiTheme="minorHAnsi" w:cstheme="minorBidi"/>
                <w:b/>
                <w:noProof/>
                <w:sz w:val="22"/>
                <w:szCs w:val="22"/>
                <w:lang w:val="ro-RO"/>
              </w:rPr>
            </w:pPr>
            <w:ins w:id="6352" w:author="Sorin Salagean" w:date="2015-02-03T12:44:00Z">
              <w:r w:rsidRPr="00417114">
                <w:rPr>
                  <w:rFonts w:asciiTheme="minorHAnsi" w:eastAsiaTheme="minorHAnsi" w:hAnsiTheme="minorHAnsi" w:cstheme="minorBidi"/>
                  <w:b/>
                  <w:noProof/>
                  <w:sz w:val="22"/>
                  <w:szCs w:val="22"/>
                  <w:lang w:val="ro-RO"/>
                </w:rPr>
                <w:t>Cerinte de sistem</w:t>
              </w:r>
            </w:ins>
          </w:p>
        </w:tc>
      </w:tr>
      <w:tr w:rsidR="007656ED" w:rsidRPr="00417114" w14:paraId="77B4B61A" w14:textId="77777777" w:rsidTr="00431A95">
        <w:trPr>
          <w:trHeight w:val="857"/>
          <w:ins w:id="6353" w:author="Sorin Salagean" w:date="2015-02-03T12:44:00Z"/>
        </w:trPr>
        <w:tc>
          <w:tcPr>
            <w:tcW w:w="1626" w:type="dxa"/>
          </w:tcPr>
          <w:p w14:paraId="25B2EC3F" w14:textId="77777777" w:rsidR="007656ED" w:rsidRPr="00417114" w:rsidRDefault="007656ED" w:rsidP="00431A95">
            <w:pPr>
              <w:rPr>
                <w:ins w:id="6354" w:author="Sorin Salagean" w:date="2015-02-03T12:44:00Z"/>
                <w:rFonts w:asciiTheme="minorHAnsi" w:eastAsiaTheme="minorHAnsi" w:hAnsiTheme="minorHAnsi" w:cstheme="minorBidi"/>
                <w:b/>
                <w:noProof/>
                <w:sz w:val="22"/>
                <w:szCs w:val="22"/>
                <w:lang w:val="ro-RO"/>
              </w:rPr>
            </w:pPr>
            <w:ins w:id="6355" w:author="Sorin Salagean" w:date="2015-02-03T12:44:00Z">
              <w:r>
                <w:rPr>
                  <w:rFonts w:asciiTheme="minorHAnsi" w:eastAsiaTheme="minorHAnsi" w:hAnsiTheme="minorHAnsi" w:cstheme="minorBidi"/>
                  <w:b/>
                  <w:noProof/>
                  <w:sz w:val="22"/>
                  <w:szCs w:val="22"/>
                  <w:lang w:val="ro-RO"/>
                </w:rPr>
                <w:t>Supervizor – All flux</w:t>
              </w:r>
            </w:ins>
          </w:p>
        </w:tc>
        <w:tc>
          <w:tcPr>
            <w:tcW w:w="4116" w:type="dxa"/>
          </w:tcPr>
          <w:p w14:paraId="5C1DF2B8" w14:textId="77777777" w:rsidR="007656ED" w:rsidRPr="00417114" w:rsidRDefault="007656ED" w:rsidP="00431A95">
            <w:pPr>
              <w:rPr>
                <w:ins w:id="6356" w:author="Sorin Salagean" w:date="2015-02-03T12:44:00Z"/>
                <w:rFonts w:asciiTheme="minorHAnsi" w:eastAsiaTheme="minorHAnsi" w:hAnsiTheme="minorHAnsi" w:cstheme="minorBidi"/>
                <w:b/>
                <w:noProof/>
                <w:sz w:val="22"/>
                <w:szCs w:val="22"/>
                <w:lang w:val="ro-RO"/>
              </w:rPr>
            </w:pPr>
            <w:ins w:id="6357" w:author="Sorin Salagean" w:date="2015-02-03T12:44: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 „Verificari”</w:t>
              </w:r>
              <w:r w:rsidRPr="00417114">
                <w:rPr>
                  <w:rFonts w:asciiTheme="minorHAnsi" w:eastAsiaTheme="minorHAnsi" w:hAnsiTheme="minorHAnsi" w:cstheme="minorBidi"/>
                  <w:b/>
                  <w:noProof/>
                  <w:sz w:val="22"/>
                  <w:szCs w:val="22"/>
                  <w:lang w:val="ro-RO"/>
                </w:rPr>
                <w:t>.</w:t>
              </w:r>
            </w:ins>
          </w:p>
        </w:tc>
        <w:tc>
          <w:tcPr>
            <w:tcW w:w="5846" w:type="dxa"/>
          </w:tcPr>
          <w:p w14:paraId="03F561C7" w14:textId="77777777" w:rsidR="007656ED" w:rsidRPr="00417114" w:rsidRDefault="007656ED" w:rsidP="00431A95">
            <w:pPr>
              <w:rPr>
                <w:ins w:id="6358" w:author="Sorin Salagean" w:date="2015-02-03T12:44:00Z"/>
                <w:rFonts w:asciiTheme="minorHAnsi" w:eastAsiaTheme="minorHAnsi" w:hAnsiTheme="minorHAnsi" w:cstheme="minorBidi"/>
                <w:b/>
                <w:noProof/>
                <w:sz w:val="22"/>
                <w:szCs w:val="22"/>
                <w:lang w:val="ro-RO"/>
              </w:rPr>
            </w:pPr>
          </w:p>
        </w:tc>
      </w:tr>
    </w:tbl>
    <w:p w14:paraId="6ABB0718" w14:textId="77777777" w:rsidR="007656ED" w:rsidRDefault="007656ED" w:rsidP="007656ED">
      <w:pPr>
        <w:jc w:val="both"/>
        <w:rPr>
          <w:ins w:id="6359" w:author="Sorin Salagean" w:date="2015-02-03T12:44:00Z"/>
          <w:sz w:val="24"/>
          <w:szCs w:val="24"/>
          <w:lang w:val="en-US"/>
        </w:rPr>
      </w:pPr>
    </w:p>
    <w:p w14:paraId="240C031B" w14:textId="77777777" w:rsidR="007656ED" w:rsidRPr="00126240" w:rsidRDefault="007656ED" w:rsidP="007656ED">
      <w:pPr>
        <w:spacing w:line="276" w:lineRule="auto"/>
        <w:rPr>
          <w:ins w:id="6360" w:author="Sorin Salagean" w:date="2015-02-03T12:44:00Z"/>
          <w:b/>
          <w:noProof/>
        </w:rPr>
      </w:pPr>
      <w:ins w:id="6361" w:author="Sorin Salagean" w:date="2015-02-03T12:44: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7656ED" w:rsidRPr="008662C4" w14:paraId="0D6D167A" w14:textId="77777777" w:rsidTr="00431A95">
        <w:trPr>
          <w:cnfStyle w:val="100000000000" w:firstRow="1" w:lastRow="0" w:firstColumn="0" w:lastColumn="0" w:oddVBand="0" w:evenVBand="0" w:oddHBand="0" w:evenHBand="0" w:firstRowFirstColumn="0" w:firstRowLastColumn="0" w:lastRowFirstColumn="0" w:lastRowLastColumn="0"/>
          <w:trHeight w:val="362"/>
          <w:ins w:id="6362" w:author="Sorin Salagean" w:date="2015-02-03T12:44:00Z"/>
        </w:trPr>
        <w:tc>
          <w:tcPr>
            <w:tcW w:w="2898" w:type="dxa"/>
            <w:hideMark/>
          </w:tcPr>
          <w:p w14:paraId="7BDFDF0C" w14:textId="77777777" w:rsidR="007656ED" w:rsidRPr="008662C4" w:rsidRDefault="007656ED" w:rsidP="00431A95">
            <w:pPr>
              <w:spacing w:line="276" w:lineRule="auto"/>
              <w:rPr>
                <w:ins w:id="6363" w:author="Sorin Salagean" w:date="2015-02-03T12:44:00Z"/>
                <w:rFonts w:asciiTheme="minorHAnsi" w:eastAsiaTheme="minorHAnsi" w:hAnsiTheme="minorHAnsi" w:cstheme="minorBidi"/>
                <w:b/>
                <w:noProof/>
                <w:sz w:val="22"/>
                <w:szCs w:val="22"/>
                <w:lang w:val="ro-RO"/>
              </w:rPr>
            </w:pPr>
            <w:ins w:id="6364" w:author="Sorin Salagean" w:date="2015-02-03T12:44:00Z">
              <w:r w:rsidRPr="008662C4">
                <w:rPr>
                  <w:b/>
                  <w:noProof/>
                </w:rPr>
                <w:t>Actiune</w:t>
              </w:r>
            </w:ins>
          </w:p>
        </w:tc>
        <w:tc>
          <w:tcPr>
            <w:tcW w:w="7432" w:type="dxa"/>
            <w:hideMark/>
          </w:tcPr>
          <w:p w14:paraId="567CD10F" w14:textId="77777777" w:rsidR="007656ED" w:rsidRPr="008662C4" w:rsidRDefault="007656ED" w:rsidP="00431A95">
            <w:pPr>
              <w:spacing w:line="276" w:lineRule="auto"/>
              <w:rPr>
                <w:ins w:id="6365" w:author="Sorin Salagean" w:date="2015-02-03T12:44:00Z"/>
                <w:rFonts w:asciiTheme="minorHAnsi" w:eastAsiaTheme="minorHAnsi" w:hAnsiTheme="minorHAnsi" w:cstheme="minorBidi"/>
                <w:b/>
                <w:noProof/>
                <w:sz w:val="22"/>
                <w:szCs w:val="22"/>
                <w:lang w:val="ro-RO"/>
              </w:rPr>
            </w:pPr>
            <w:ins w:id="6366" w:author="Sorin Salagean" w:date="2015-02-03T12:44:00Z">
              <w:r w:rsidRPr="008662C4">
                <w:rPr>
                  <w:b/>
                  <w:noProof/>
                </w:rPr>
                <w:t>Descriere Actiune</w:t>
              </w:r>
            </w:ins>
          </w:p>
        </w:tc>
      </w:tr>
      <w:tr w:rsidR="007656ED" w:rsidRPr="008662C4" w14:paraId="3599D6D8" w14:textId="77777777" w:rsidTr="00431A95">
        <w:trPr>
          <w:trHeight w:val="362"/>
          <w:ins w:id="6367" w:author="Sorin Salagean" w:date="2015-02-03T12:44:00Z"/>
        </w:trPr>
        <w:tc>
          <w:tcPr>
            <w:tcW w:w="2898" w:type="dxa"/>
          </w:tcPr>
          <w:p w14:paraId="2D03FA9F" w14:textId="6730F9DA" w:rsidR="007656ED" w:rsidRPr="008662C4" w:rsidRDefault="00431A95" w:rsidP="00431A95">
            <w:pPr>
              <w:spacing w:line="276" w:lineRule="auto"/>
              <w:rPr>
                <w:ins w:id="6368" w:author="Sorin Salagean" w:date="2015-02-03T12:44:00Z"/>
                <w:rFonts w:asciiTheme="minorHAnsi" w:eastAsiaTheme="minorHAnsi" w:hAnsiTheme="minorHAnsi" w:cstheme="minorBidi"/>
                <w:b/>
                <w:noProof/>
                <w:sz w:val="22"/>
                <w:szCs w:val="22"/>
                <w:lang w:val="ro-RO"/>
              </w:rPr>
            </w:pPr>
            <w:ins w:id="6369" w:author="Sorin Salagean" w:date="2015-02-03T15:01:00Z">
              <w:r w:rsidRPr="008662C4">
                <w:rPr>
                  <w:b/>
                  <w:noProof/>
                </w:rPr>
                <w:t xml:space="preserve">Verificare „Etapa </w:t>
              </w:r>
            </w:ins>
            <w:ins w:id="6370" w:author="Sorin Salagean" w:date="2015-02-03T15:02:00Z">
              <w:r w:rsidRPr="008662C4">
                <w:rPr>
                  <w:b/>
                  <w:noProof/>
                </w:rPr>
                <w:t>Lichidator” = „DA”</w:t>
              </w:r>
            </w:ins>
          </w:p>
        </w:tc>
        <w:tc>
          <w:tcPr>
            <w:tcW w:w="7432" w:type="dxa"/>
          </w:tcPr>
          <w:p w14:paraId="0CB2775D" w14:textId="39FD4082" w:rsidR="007656ED" w:rsidRPr="008662C4" w:rsidRDefault="007656ED">
            <w:pPr>
              <w:spacing w:line="276" w:lineRule="auto"/>
              <w:rPr>
                <w:ins w:id="6371" w:author="Sorin Salagean" w:date="2015-02-03T12:44:00Z"/>
                <w:rFonts w:asciiTheme="minorHAnsi" w:eastAsiaTheme="minorHAnsi" w:hAnsiTheme="minorHAnsi" w:cstheme="minorBidi"/>
                <w:b/>
                <w:noProof/>
                <w:sz w:val="22"/>
                <w:szCs w:val="22"/>
                <w:lang w:val="ro-RO"/>
              </w:rPr>
            </w:pPr>
            <w:ins w:id="6372" w:author="Sorin Salagean" w:date="2015-02-03T12:44:00Z">
              <w:r w:rsidRPr="008662C4">
                <w:rPr>
                  <w:b/>
                  <w:noProof/>
                </w:rPr>
                <w:t xml:space="preserve">Se </w:t>
              </w:r>
            </w:ins>
            <w:ins w:id="6373" w:author="Sorin Salagean" w:date="2015-02-03T15:02:00Z">
              <w:r w:rsidR="00431A95" w:rsidRPr="008662C4">
                <w:rPr>
                  <w:b/>
                  <w:noProof/>
                </w:rPr>
                <w:t xml:space="preserve">verifica daca valoarea kw-ului „Etapa Lichidator” este „DA”, in acest caz documentul se va trimite in etapa </w:t>
              </w:r>
            </w:ins>
            <w:ins w:id="6374" w:author="Sorin Salagean" w:date="2015-02-03T15:03:00Z">
              <w:r w:rsidR="00431A95" w:rsidRPr="008662C4">
                <w:rPr>
                  <w:b/>
                  <w:noProof/>
                </w:rPr>
                <w:t>„Lichidator”</w:t>
              </w:r>
            </w:ins>
          </w:p>
        </w:tc>
      </w:tr>
      <w:tr w:rsidR="00431A95" w:rsidRPr="008662C4" w14:paraId="45ABED82" w14:textId="77777777" w:rsidTr="00431A95">
        <w:trPr>
          <w:trHeight w:val="362"/>
          <w:ins w:id="6375" w:author="Sorin Salagean" w:date="2015-02-03T15:03:00Z"/>
        </w:trPr>
        <w:tc>
          <w:tcPr>
            <w:tcW w:w="2898" w:type="dxa"/>
          </w:tcPr>
          <w:p w14:paraId="2AD5150F" w14:textId="58122E40" w:rsidR="00431A95" w:rsidRPr="008662C4" w:rsidRDefault="00431A95">
            <w:pPr>
              <w:spacing w:line="276" w:lineRule="auto"/>
              <w:rPr>
                <w:ins w:id="6376" w:author="Sorin Salagean" w:date="2015-02-03T15:03:00Z"/>
                <w:rFonts w:asciiTheme="minorHAnsi" w:hAnsiTheme="minorHAnsi"/>
                <w:b/>
                <w:noProof/>
                <w:sz w:val="22"/>
                <w:szCs w:val="22"/>
                <w:rPrChange w:id="6377" w:author="Sorin Salagean" w:date="2015-02-09T13:17:00Z">
                  <w:rPr>
                    <w:ins w:id="6378" w:author="Sorin Salagean" w:date="2015-02-03T15:03:00Z"/>
                    <w:b/>
                    <w:noProof/>
                  </w:rPr>
                </w:rPrChange>
              </w:rPr>
            </w:pPr>
            <w:ins w:id="6379" w:author="Sorin Salagean" w:date="2015-02-03T15:03:00Z">
              <w:r w:rsidRPr="008662C4">
                <w:rPr>
                  <w:b/>
                  <w:noProof/>
                </w:rPr>
                <w:t xml:space="preserve">Verificare „Etapa </w:t>
              </w:r>
            </w:ins>
            <w:ins w:id="6380" w:author="Sorin Salagean" w:date="2015-02-03T15:04:00Z">
              <w:r w:rsidRPr="008662C4">
                <w:rPr>
                  <w:b/>
                  <w:noProof/>
                </w:rPr>
                <w:t>Controlling</w:t>
              </w:r>
            </w:ins>
            <w:ins w:id="6381" w:author="Sorin Salagean" w:date="2015-02-03T15:03:00Z">
              <w:r w:rsidRPr="008662C4">
                <w:rPr>
                  <w:b/>
                  <w:noProof/>
                </w:rPr>
                <w:t>” = „DA”</w:t>
              </w:r>
            </w:ins>
          </w:p>
        </w:tc>
        <w:tc>
          <w:tcPr>
            <w:tcW w:w="7432" w:type="dxa"/>
          </w:tcPr>
          <w:p w14:paraId="4B959CC4" w14:textId="38325CB3" w:rsidR="00431A95" w:rsidRPr="008662C4" w:rsidRDefault="00431A95">
            <w:pPr>
              <w:spacing w:line="276" w:lineRule="auto"/>
              <w:rPr>
                <w:ins w:id="6382" w:author="Sorin Salagean" w:date="2015-02-03T15:03:00Z"/>
                <w:rFonts w:asciiTheme="minorHAnsi" w:hAnsiTheme="minorHAnsi"/>
                <w:b/>
                <w:noProof/>
                <w:sz w:val="22"/>
                <w:szCs w:val="22"/>
                <w:rPrChange w:id="6383" w:author="Sorin Salagean" w:date="2015-02-09T13:17:00Z">
                  <w:rPr>
                    <w:ins w:id="6384" w:author="Sorin Salagean" w:date="2015-02-03T15:03:00Z"/>
                    <w:b/>
                    <w:noProof/>
                  </w:rPr>
                </w:rPrChange>
              </w:rPr>
            </w:pPr>
            <w:ins w:id="6385" w:author="Sorin Salagean" w:date="2015-02-03T15:04:00Z">
              <w:r w:rsidRPr="008662C4">
                <w:rPr>
                  <w:b/>
                  <w:noProof/>
                </w:rPr>
                <w:t>Se verifica daca valoarea kw-ului „Etapa Controlling” este „DA”, in acest caz documentul se va trimite in etapa „</w:t>
              </w:r>
            </w:ins>
            <w:ins w:id="6386" w:author="Sorin Salagean" w:date="2015-02-03T15:05:00Z">
              <w:r w:rsidRPr="008662C4">
                <w:rPr>
                  <w:b/>
                  <w:noProof/>
                </w:rPr>
                <w:t>Control intern</w:t>
              </w:r>
            </w:ins>
            <w:ins w:id="6387" w:author="Sorin Salagean" w:date="2015-02-03T15:04:00Z">
              <w:r w:rsidRPr="008662C4">
                <w:rPr>
                  <w:b/>
                  <w:noProof/>
                </w:rPr>
                <w:t>”</w:t>
              </w:r>
            </w:ins>
          </w:p>
        </w:tc>
      </w:tr>
      <w:tr w:rsidR="00431A95" w:rsidRPr="008662C4" w14:paraId="63DD7065" w14:textId="77777777" w:rsidTr="00431A95">
        <w:trPr>
          <w:trHeight w:val="362"/>
          <w:ins w:id="6388" w:author="Sorin Salagean" w:date="2015-02-03T15:03:00Z"/>
        </w:trPr>
        <w:tc>
          <w:tcPr>
            <w:tcW w:w="2898" w:type="dxa"/>
          </w:tcPr>
          <w:p w14:paraId="3E39B3E1" w14:textId="7C147A7E" w:rsidR="00431A95" w:rsidRPr="008662C4" w:rsidRDefault="00431A95">
            <w:pPr>
              <w:spacing w:line="276" w:lineRule="auto"/>
              <w:rPr>
                <w:ins w:id="6389" w:author="Sorin Salagean" w:date="2015-02-03T15:03:00Z"/>
                <w:rFonts w:asciiTheme="minorHAnsi" w:hAnsiTheme="minorHAnsi"/>
                <w:b/>
                <w:noProof/>
                <w:sz w:val="22"/>
                <w:szCs w:val="22"/>
                <w:rPrChange w:id="6390" w:author="Sorin Salagean" w:date="2015-02-09T13:17:00Z">
                  <w:rPr>
                    <w:ins w:id="6391" w:author="Sorin Salagean" w:date="2015-02-03T15:03:00Z"/>
                    <w:b/>
                    <w:noProof/>
                  </w:rPr>
                </w:rPrChange>
              </w:rPr>
            </w:pPr>
            <w:ins w:id="6392" w:author="Sorin Salagean" w:date="2015-02-03T15:03:00Z">
              <w:r w:rsidRPr="008662C4">
                <w:rPr>
                  <w:b/>
                  <w:noProof/>
                </w:rPr>
                <w:t xml:space="preserve">Verificare „Etapa </w:t>
              </w:r>
            </w:ins>
            <w:ins w:id="6393" w:author="Sorin Salagean" w:date="2015-02-03T15:05:00Z">
              <w:r w:rsidRPr="008662C4">
                <w:rPr>
                  <w:b/>
                  <w:noProof/>
                </w:rPr>
                <w:t>Sef serviciu</w:t>
              </w:r>
            </w:ins>
            <w:ins w:id="6394" w:author="Sorin Salagean" w:date="2015-02-03T15:03:00Z">
              <w:r w:rsidRPr="008662C4">
                <w:rPr>
                  <w:b/>
                  <w:noProof/>
                </w:rPr>
                <w:t>” = „DA”</w:t>
              </w:r>
            </w:ins>
          </w:p>
        </w:tc>
        <w:tc>
          <w:tcPr>
            <w:tcW w:w="7432" w:type="dxa"/>
          </w:tcPr>
          <w:p w14:paraId="46B68A1E" w14:textId="4F30849C" w:rsidR="00431A95" w:rsidRPr="008662C4" w:rsidRDefault="00431A95">
            <w:pPr>
              <w:spacing w:line="276" w:lineRule="auto"/>
              <w:rPr>
                <w:ins w:id="6395" w:author="Sorin Salagean" w:date="2015-02-03T15:03:00Z"/>
                <w:rFonts w:asciiTheme="minorHAnsi" w:hAnsiTheme="minorHAnsi"/>
                <w:b/>
                <w:noProof/>
                <w:sz w:val="22"/>
                <w:szCs w:val="22"/>
                <w:rPrChange w:id="6396" w:author="Sorin Salagean" w:date="2015-02-09T13:17:00Z">
                  <w:rPr>
                    <w:ins w:id="6397" w:author="Sorin Salagean" w:date="2015-02-03T15:03:00Z"/>
                    <w:b/>
                    <w:noProof/>
                  </w:rPr>
                </w:rPrChange>
              </w:rPr>
            </w:pPr>
            <w:ins w:id="6398" w:author="Sorin Salagean" w:date="2015-02-03T15:05:00Z">
              <w:r w:rsidRPr="008662C4">
                <w:rPr>
                  <w:b/>
                  <w:noProof/>
                </w:rPr>
                <w:t xml:space="preserve">Se verifica daca valoarea kw-ului „Etapa </w:t>
              </w:r>
            </w:ins>
            <w:ins w:id="6399" w:author="Sorin Salagean" w:date="2015-02-03T15:06:00Z">
              <w:r w:rsidRPr="008662C4">
                <w:rPr>
                  <w:b/>
                  <w:noProof/>
                </w:rPr>
                <w:t>Sef serviciu</w:t>
              </w:r>
            </w:ins>
            <w:ins w:id="6400" w:author="Sorin Salagean" w:date="2015-02-03T15:05:00Z">
              <w:r w:rsidRPr="008662C4">
                <w:rPr>
                  <w:b/>
                  <w:noProof/>
                </w:rPr>
                <w:t>” este „DA”, in acest caz documentul se va trimite in etapa „</w:t>
              </w:r>
            </w:ins>
            <w:ins w:id="6401" w:author="Sorin Salagean" w:date="2015-02-03T15:06:00Z">
              <w:r w:rsidRPr="008662C4">
                <w:rPr>
                  <w:b/>
                  <w:noProof/>
                </w:rPr>
                <w:t>Sef serviciu daune</w:t>
              </w:r>
            </w:ins>
            <w:ins w:id="6402" w:author="Sorin Salagean" w:date="2015-02-03T15:05:00Z">
              <w:r w:rsidRPr="008662C4">
                <w:rPr>
                  <w:b/>
                  <w:noProof/>
                </w:rPr>
                <w:t>”</w:t>
              </w:r>
            </w:ins>
          </w:p>
        </w:tc>
      </w:tr>
      <w:tr w:rsidR="00431A95" w:rsidRPr="008662C4" w14:paraId="59DF50E3" w14:textId="77777777" w:rsidTr="00431A95">
        <w:trPr>
          <w:trHeight w:val="362"/>
          <w:ins w:id="6403" w:author="Sorin Salagean" w:date="2015-02-03T15:03:00Z"/>
        </w:trPr>
        <w:tc>
          <w:tcPr>
            <w:tcW w:w="2898" w:type="dxa"/>
          </w:tcPr>
          <w:p w14:paraId="10080D50" w14:textId="3FA36C03" w:rsidR="00431A95" w:rsidRPr="008662C4" w:rsidRDefault="00431A95">
            <w:pPr>
              <w:spacing w:line="276" w:lineRule="auto"/>
              <w:rPr>
                <w:ins w:id="6404" w:author="Sorin Salagean" w:date="2015-02-03T15:03:00Z"/>
                <w:rFonts w:asciiTheme="minorHAnsi" w:hAnsiTheme="minorHAnsi"/>
                <w:b/>
                <w:noProof/>
                <w:sz w:val="22"/>
                <w:szCs w:val="22"/>
                <w:rPrChange w:id="6405" w:author="Sorin Salagean" w:date="2015-02-09T13:17:00Z">
                  <w:rPr>
                    <w:ins w:id="6406" w:author="Sorin Salagean" w:date="2015-02-03T15:03:00Z"/>
                    <w:b/>
                    <w:noProof/>
                  </w:rPr>
                </w:rPrChange>
              </w:rPr>
            </w:pPr>
            <w:ins w:id="6407" w:author="Sorin Salagean" w:date="2015-02-03T15:03:00Z">
              <w:r w:rsidRPr="008662C4">
                <w:rPr>
                  <w:b/>
                  <w:noProof/>
                </w:rPr>
                <w:t xml:space="preserve">Verificare „Etapa </w:t>
              </w:r>
            </w:ins>
            <w:ins w:id="6408" w:author="Sorin Salagean" w:date="2015-02-03T15:06:00Z">
              <w:r w:rsidRPr="008662C4">
                <w:rPr>
                  <w:b/>
                  <w:noProof/>
                </w:rPr>
                <w:t>Director dauna</w:t>
              </w:r>
            </w:ins>
            <w:ins w:id="6409" w:author="Sorin Salagean" w:date="2015-02-03T15:03:00Z">
              <w:r w:rsidRPr="008662C4">
                <w:rPr>
                  <w:b/>
                  <w:noProof/>
                </w:rPr>
                <w:t>” = „DA”</w:t>
              </w:r>
            </w:ins>
          </w:p>
        </w:tc>
        <w:tc>
          <w:tcPr>
            <w:tcW w:w="7432" w:type="dxa"/>
          </w:tcPr>
          <w:p w14:paraId="1FF37514" w14:textId="67F9BE8F" w:rsidR="00431A95" w:rsidRPr="008662C4" w:rsidRDefault="00431A95">
            <w:pPr>
              <w:spacing w:line="276" w:lineRule="auto"/>
              <w:rPr>
                <w:ins w:id="6410" w:author="Sorin Salagean" w:date="2015-02-03T15:03:00Z"/>
                <w:rFonts w:asciiTheme="minorHAnsi" w:hAnsiTheme="minorHAnsi"/>
                <w:b/>
                <w:noProof/>
                <w:sz w:val="22"/>
                <w:szCs w:val="22"/>
                <w:rPrChange w:id="6411" w:author="Sorin Salagean" w:date="2015-02-09T13:17:00Z">
                  <w:rPr>
                    <w:ins w:id="6412" w:author="Sorin Salagean" w:date="2015-02-03T15:03:00Z"/>
                    <w:b/>
                    <w:noProof/>
                  </w:rPr>
                </w:rPrChange>
              </w:rPr>
            </w:pPr>
            <w:ins w:id="6413" w:author="Sorin Salagean" w:date="2015-02-03T15:05:00Z">
              <w:r w:rsidRPr="008662C4">
                <w:rPr>
                  <w:b/>
                  <w:noProof/>
                </w:rPr>
                <w:t xml:space="preserve">Se verifica daca valoarea kw-ului „Etapa </w:t>
              </w:r>
            </w:ins>
            <w:ins w:id="6414" w:author="Sorin Salagean" w:date="2015-02-03T15:07:00Z">
              <w:r w:rsidRPr="008662C4">
                <w:rPr>
                  <w:b/>
                  <w:noProof/>
                </w:rPr>
                <w:t>Director dauna</w:t>
              </w:r>
            </w:ins>
            <w:ins w:id="6415" w:author="Sorin Salagean" w:date="2015-02-03T15:05:00Z">
              <w:r w:rsidRPr="008662C4">
                <w:rPr>
                  <w:b/>
                  <w:noProof/>
                </w:rPr>
                <w:t>” este „DA”, in acest caz documentul se va trimite in etapa „</w:t>
              </w:r>
            </w:ins>
            <w:ins w:id="6416" w:author="Sorin Salagean" w:date="2015-02-03T15:08:00Z">
              <w:r w:rsidRPr="008662C4">
                <w:rPr>
                  <w:b/>
                  <w:noProof/>
                </w:rPr>
                <w:t>Director daune</w:t>
              </w:r>
            </w:ins>
            <w:ins w:id="6417" w:author="Sorin Salagean" w:date="2015-02-03T15:05:00Z">
              <w:r w:rsidRPr="008662C4">
                <w:rPr>
                  <w:b/>
                  <w:noProof/>
                </w:rPr>
                <w:t>”</w:t>
              </w:r>
            </w:ins>
          </w:p>
        </w:tc>
      </w:tr>
      <w:tr w:rsidR="00431A95" w:rsidRPr="008662C4" w14:paraId="67860E82" w14:textId="77777777" w:rsidTr="00431A95">
        <w:trPr>
          <w:trHeight w:val="362"/>
          <w:ins w:id="6418" w:author="Sorin Salagean" w:date="2015-02-03T15:03:00Z"/>
        </w:trPr>
        <w:tc>
          <w:tcPr>
            <w:tcW w:w="2898" w:type="dxa"/>
          </w:tcPr>
          <w:p w14:paraId="08858D31" w14:textId="1A7E9347" w:rsidR="00431A95" w:rsidRPr="008662C4" w:rsidRDefault="00431A95">
            <w:pPr>
              <w:spacing w:line="276" w:lineRule="auto"/>
              <w:rPr>
                <w:ins w:id="6419" w:author="Sorin Salagean" w:date="2015-02-03T15:03:00Z"/>
                <w:rFonts w:asciiTheme="minorHAnsi" w:hAnsiTheme="minorHAnsi"/>
                <w:b/>
                <w:noProof/>
                <w:sz w:val="22"/>
                <w:szCs w:val="22"/>
                <w:rPrChange w:id="6420" w:author="Sorin Salagean" w:date="2015-02-09T13:17:00Z">
                  <w:rPr>
                    <w:ins w:id="6421" w:author="Sorin Salagean" w:date="2015-02-03T15:03:00Z"/>
                    <w:b/>
                    <w:noProof/>
                  </w:rPr>
                </w:rPrChange>
              </w:rPr>
            </w:pPr>
            <w:ins w:id="6422" w:author="Sorin Salagean" w:date="2015-02-03T15:04:00Z">
              <w:r w:rsidRPr="008662C4">
                <w:rPr>
                  <w:b/>
                  <w:noProof/>
                </w:rPr>
                <w:t xml:space="preserve">Verificare „Etapa </w:t>
              </w:r>
            </w:ins>
            <w:ins w:id="6423" w:author="Sorin Salagean" w:date="2015-02-03T15:09:00Z">
              <w:r w:rsidRPr="008662C4">
                <w:rPr>
                  <w:b/>
                  <w:noProof/>
                </w:rPr>
                <w:t>Director juridic</w:t>
              </w:r>
            </w:ins>
            <w:ins w:id="6424" w:author="Sorin Salagean" w:date="2015-02-03T15:04:00Z">
              <w:r w:rsidRPr="008662C4">
                <w:rPr>
                  <w:b/>
                  <w:noProof/>
                </w:rPr>
                <w:t>” = „DA”</w:t>
              </w:r>
            </w:ins>
          </w:p>
        </w:tc>
        <w:tc>
          <w:tcPr>
            <w:tcW w:w="7432" w:type="dxa"/>
          </w:tcPr>
          <w:p w14:paraId="0686415C" w14:textId="426FDFAC" w:rsidR="00431A95" w:rsidRPr="008662C4" w:rsidRDefault="00431A95">
            <w:pPr>
              <w:spacing w:line="276" w:lineRule="auto"/>
              <w:rPr>
                <w:ins w:id="6425" w:author="Sorin Salagean" w:date="2015-02-03T15:03:00Z"/>
                <w:rFonts w:asciiTheme="minorHAnsi" w:hAnsiTheme="minorHAnsi"/>
                <w:b/>
                <w:noProof/>
                <w:sz w:val="22"/>
                <w:szCs w:val="22"/>
                <w:rPrChange w:id="6426" w:author="Sorin Salagean" w:date="2015-02-09T13:17:00Z">
                  <w:rPr>
                    <w:ins w:id="6427" w:author="Sorin Salagean" w:date="2015-02-03T15:03:00Z"/>
                    <w:b/>
                    <w:noProof/>
                  </w:rPr>
                </w:rPrChange>
              </w:rPr>
            </w:pPr>
            <w:ins w:id="6428" w:author="Sorin Salagean" w:date="2015-02-03T15:09:00Z">
              <w:r w:rsidRPr="008662C4">
                <w:rPr>
                  <w:b/>
                  <w:noProof/>
                </w:rPr>
                <w:t>Se verifica daca valoarea kw-ului „Etapa Director juridic” este „DA”, in acest caz documentul se va</w:t>
              </w:r>
              <w:r w:rsidR="0061062C" w:rsidRPr="008662C4">
                <w:rPr>
                  <w:b/>
                  <w:noProof/>
                </w:rPr>
                <w:t xml:space="preserve"> trimite in etapa „Departament </w:t>
              </w:r>
            </w:ins>
            <w:ins w:id="6429" w:author="Sorin Salagean" w:date="2015-02-03T15:11:00Z">
              <w:r w:rsidR="0061062C" w:rsidRPr="008662C4">
                <w:rPr>
                  <w:b/>
                  <w:noProof/>
                </w:rPr>
                <w:t>J</w:t>
              </w:r>
            </w:ins>
            <w:ins w:id="6430" w:author="Sorin Salagean" w:date="2015-02-03T15:09:00Z">
              <w:r w:rsidRPr="008662C4">
                <w:rPr>
                  <w:b/>
                  <w:noProof/>
                </w:rPr>
                <w:t>uridic”</w:t>
              </w:r>
            </w:ins>
          </w:p>
        </w:tc>
      </w:tr>
      <w:tr w:rsidR="0061062C" w:rsidRPr="008662C4" w14:paraId="33231D28" w14:textId="77777777" w:rsidTr="00431A95">
        <w:trPr>
          <w:trHeight w:val="362"/>
          <w:ins w:id="6431" w:author="Sorin Salagean" w:date="2015-02-03T15:03:00Z"/>
        </w:trPr>
        <w:tc>
          <w:tcPr>
            <w:tcW w:w="2898" w:type="dxa"/>
          </w:tcPr>
          <w:p w14:paraId="4B49CE45" w14:textId="57915B11" w:rsidR="0061062C" w:rsidRPr="008662C4" w:rsidRDefault="0061062C">
            <w:pPr>
              <w:spacing w:line="276" w:lineRule="auto"/>
              <w:rPr>
                <w:ins w:id="6432" w:author="Sorin Salagean" w:date="2015-02-03T15:03:00Z"/>
                <w:rFonts w:asciiTheme="minorHAnsi" w:hAnsiTheme="minorHAnsi"/>
                <w:b/>
                <w:noProof/>
                <w:sz w:val="22"/>
                <w:szCs w:val="22"/>
                <w:rPrChange w:id="6433" w:author="Sorin Salagean" w:date="2015-02-09T13:17:00Z">
                  <w:rPr>
                    <w:ins w:id="6434" w:author="Sorin Salagean" w:date="2015-02-03T15:03:00Z"/>
                    <w:b/>
                    <w:noProof/>
                  </w:rPr>
                </w:rPrChange>
              </w:rPr>
            </w:pPr>
            <w:ins w:id="6435" w:author="Sorin Salagean" w:date="2015-02-03T15:12:00Z">
              <w:r w:rsidRPr="008662C4">
                <w:rPr>
                  <w:b/>
                  <w:noProof/>
                </w:rPr>
                <w:t>Verificare „Etapa Claim Forum” = „DA”</w:t>
              </w:r>
            </w:ins>
          </w:p>
        </w:tc>
        <w:tc>
          <w:tcPr>
            <w:tcW w:w="7432" w:type="dxa"/>
          </w:tcPr>
          <w:p w14:paraId="697B1D62" w14:textId="457A012C" w:rsidR="0061062C" w:rsidRPr="008662C4" w:rsidRDefault="0061062C">
            <w:pPr>
              <w:spacing w:line="276" w:lineRule="auto"/>
              <w:rPr>
                <w:ins w:id="6436" w:author="Sorin Salagean" w:date="2015-02-03T15:03:00Z"/>
                <w:rFonts w:asciiTheme="minorHAnsi" w:hAnsiTheme="minorHAnsi"/>
                <w:b/>
                <w:noProof/>
                <w:sz w:val="22"/>
                <w:szCs w:val="22"/>
                <w:rPrChange w:id="6437" w:author="Sorin Salagean" w:date="2015-02-09T13:17:00Z">
                  <w:rPr>
                    <w:ins w:id="6438" w:author="Sorin Salagean" w:date="2015-02-03T15:03:00Z"/>
                    <w:b/>
                    <w:noProof/>
                  </w:rPr>
                </w:rPrChange>
              </w:rPr>
            </w:pPr>
            <w:ins w:id="6439" w:author="Sorin Salagean" w:date="2015-02-03T15:12:00Z">
              <w:r w:rsidRPr="008662C4">
                <w:rPr>
                  <w:b/>
                  <w:noProof/>
                </w:rPr>
                <w:t xml:space="preserve">Se verifica daca valoarea kw-ului „Etapa </w:t>
              </w:r>
            </w:ins>
            <w:ins w:id="6440" w:author="Sorin Salagean" w:date="2015-02-03T15:13:00Z">
              <w:r w:rsidRPr="008662C4">
                <w:rPr>
                  <w:b/>
                  <w:noProof/>
                </w:rPr>
                <w:t>Claim Forum</w:t>
              </w:r>
            </w:ins>
            <w:ins w:id="6441" w:author="Sorin Salagean" w:date="2015-02-03T15:12:00Z">
              <w:r w:rsidRPr="008662C4">
                <w:rPr>
                  <w:b/>
                  <w:noProof/>
                </w:rPr>
                <w:t>” este „DA”, in acest caz documentul se va trimite in etapa „</w:t>
              </w:r>
            </w:ins>
            <w:ins w:id="6442" w:author="Sorin Salagean" w:date="2015-02-03T15:13:00Z">
              <w:r w:rsidRPr="008662C4">
                <w:rPr>
                  <w:b/>
                  <w:noProof/>
                </w:rPr>
                <w:t>Claim Forum</w:t>
              </w:r>
            </w:ins>
            <w:ins w:id="6443" w:author="Sorin Salagean" w:date="2015-02-03T15:12:00Z">
              <w:r w:rsidRPr="008662C4">
                <w:rPr>
                  <w:b/>
                  <w:noProof/>
                </w:rPr>
                <w:t>”</w:t>
              </w:r>
            </w:ins>
          </w:p>
        </w:tc>
      </w:tr>
      <w:tr w:rsidR="0061062C" w:rsidRPr="008662C4" w14:paraId="562391E6" w14:textId="77777777" w:rsidTr="00431A95">
        <w:trPr>
          <w:trHeight w:val="362"/>
          <w:ins w:id="6444" w:author="Sorin Salagean" w:date="2015-02-03T15:12:00Z"/>
        </w:trPr>
        <w:tc>
          <w:tcPr>
            <w:tcW w:w="2898" w:type="dxa"/>
          </w:tcPr>
          <w:p w14:paraId="0FCE6911" w14:textId="585EA742" w:rsidR="0061062C" w:rsidRPr="008662C4" w:rsidRDefault="0061062C">
            <w:pPr>
              <w:spacing w:line="276" w:lineRule="auto"/>
              <w:rPr>
                <w:ins w:id="6445" w:author="Sorin Salagean" w:date="2015-02-03T15:12:00Z"/>
                <w:rFonts w:asciiTheme="minorHAnsi" w:hAnsiTheme="minorHAnsi"/>
                <w:b/>
                <w:noProof/>
                <w:sz w:val="22"/>
                <w:szCs w:val="22"/>
                <w:rPrChange w:id="6446" w:author="Sorin Salagean" w:date="2015-02-09T13:17:00Z">
                  <w:rPr>
                    <w:ins w:id="6447" w:author="Sorin Salagean" w:date="2015-02-03T15:12:00Z"/>
                    <w:b/>
                    <w:noProof/>
                  </w:rPr>
                </w:rPrChange>
              </w:rPr>
            </w:pPr>
            <w:ins w:id="6448" w:author="Sorin Salagean" w:date="2015-02-03T15:12:00Z">
              <w:r w:rsidRPr="008662C4">
                <w:rPr>
                  <w:b/>
                  <w:noProof/>
                </w:rPr>
                <w:t xml:space="preserve">Verificare „Etapa </w:t>
              </w:r>
            </w:ins>
            <w:ins w:id="6449" w:author="Sorin Salagean" w:date="2015-02-03T15:14:00Z">
              <w:r w:rsidRPr="008662C4">
                <w:rPr>
                  <w:b/>
                  <w:noProof/>
                </w:rPr>
                <w:t>CFP</w:t>
              </w:r>
            </w:ins>
            <w:ins w:id="6450" w:author="Sorin Salagean" w:date="2015-02-03T15:12:00Z">
              <w:r w:rsidRPr="008662C4">
                <w:rPr>
                  <w:b/>
                  <w:noProof/>
                </w:rPr>
                <w:t>” = „DA”</w:t>
              </w:r>
            </w:ins>
          </w:p>
        </w:tc>
        <w:tc>
          <w:tcPr>
            <w:tcW w:w="7432" w:type="dxa"/>
          </w:tcPr>
          <w:p w14:paraId="7CA1616D" w14:textId="500FE65F" w:rsidR="0061062C" w:rsidRPr="008662C4" w:rsidRDefault="0061062C">
            <w:pPr>
              <w:spacing w:line="276" w:lineRule="auto"/>
              <w:rPr>
                <w:ins w:id="6451" w:author="Sorin Salagean" w:date="2015-02-03T15:12:00Z"/>
                <w:rFonts w:asciiTheme="minorHAnsi" w:hAnsiTheme="minorHAnsi"/>
                <w:b/>
                <w:noProof/>
                <w:sz w:val="22"/>
                <w:szCs w:val="22"/>
                <w:rPrChange w:id="6452" w:author="Sorin Salagean" w:date="2015-02-09T13:17:00Z">
                  <w:rPr>
                    <w:ins w:id="6453" w:author="Sorin Salagean" w:date="2015-02-03T15:12:00Z"/>
                    <w:b/>
                    <w:noProof/>
                  </w:rPr>
                </w:rPrChange>
              </w:rPr>
            </w:pPr>
            <w:ins w:id="6454" w:author="Sorin Salagean" w:date="2015-02-03T15:12:00Z">
              <w:r w:rsidRPr="008662C4">
                <w:rPr>
                  <w:b/>
                  <w:noProof/>
                </w:rPr>
                <w:t xml:space="preserve">Se verifica daca valoarea kw-ului „Etapa </w:t>
              </w:r>
            </w:ins>
            <w:ins w:id="6455" w:author="Sorin Salagean" w:date="2015-02-03T15:14:00Z">
              <w:r w:rsidRPr="008662C4">
                <w:rPr>
                  <w:b/>
                  <w:noProof/>
                </w:rPr>
                <w:t>CFP</w:t>
              </w:r>
            </w:ins>
            <w:ins w:id="6456" w:author="Sorin Salagean" w:date="2015-02-03T15:12:00Z">
              <w:r w:rsidRPr="008662C4">
                <w:rPr>
                  <w:b/>
                  <w:noProof/>
                </w:rPr>
                <w:t>” este „DA”, in acest caz documentul se va trimite in etapa „</w:t>
              </w:r>
            </w:ins>
            <w:ins w:id="6457" w:author="Sorin Salagean" w:date="2015-02-03T15:14:00Z">
              <w:r w:rsidRPr="008662C4">
                <w:rPr>
                  <w:b/>
                  <w:noProof/>
                </w:rPr>
                <w:t>CFP</w:t>
              </w:r>
            </w:ins>
            <w:ins w:id="6458" w:author="Sorin Salagean" w:date="2015-02-03T15:12:00Z">
              <w:r w:rsidRPr="008662C4">
                <w:rPr>
                  <w:b/>
                  <w:noProof/>
                </w:rPr>
                <w:t>”</w:t>
              </w:r>
            </w:ins>
          </w:p>
        </w:tc>
      </w:tr>
      <w:tr w:rsidR="0061062C" w:rsidRPr="008662C4" w14:paraId="28D2CFD4" w14:textId="77777777" w:rsidTr="00431A95">
        <w:trPr>
          <w:trHeight w:val="362"/>
          <w:ins w:id="6459" w:author="Sorin Salagean" w:date="2015-02-03T15:15:00Z"/>
        </w:trPr>
        <w:tc>
          <w:tcPr>
            <w:tcW w:w="2898" w:type="dxa"/>
          </w:tcPr>
          <w:p w14:paraId="47766FDD" w14:textId="7C01A83A" w:rsidR="0061062C" w:rsidRPr="008662C4" w:rsidRDefault="0061062C" w:rsidP="0061062C">
            <w:pPr>
              <w:spacing w:line="276" w:lineRule="auto"/>
              <w:rPr>
                <w:ins w:id="6460" w:author="Sorin Salagean" w:date="2015-02-03T15:15:00Z"/>
                <w:rFonts w:asciiTheme="minorHAnsi" w:hAnsiTheme="minorHAnsi"/>
                <w:b/>
                <w:noProof/>
                <w:sz w:val="22"/>
                <w:szCs w:val="22"/>
                <w:rPrChange w:id="6461" w:author="Sorin Salagean" w:date="2015-02-09T13:17:00Z">
                  <w:rPr>
                    <w:ins w:id="6462" w:author="Sorin Salagean" w:date="2015-02-03T15:15:00Z"/>
                    <w:b/>
                    <w:noProof/>
                  </w:rPr>
                </w:rPrChange>
              </w:rPr>
            </w:pPr>
            <w:ins w:id="6463" w:author="Sorin Salagean" w:date="2015-02-03T15:15:00Z">
              <w:r w:rsidRPr="008662C4">
                <w:rPr>
                  <w:b/>
                  <w:noProof/>
                </w:rPr>
                <w:t>Verificare Document “</w:t>
              </w:r>
            </w:ins>
            <w:ins w:id="6464" w:author="Sorin Salagean" w:date="2015-02-03T15:16:00Z">
              <w:r w:rsidRPr="008662C4">
                <w:rPr>
                  <w:b/>
                  <w:noProof/>
                </w:rPr>
                <w:t>Referat de plata”</w:t>
              </w:r>
            </w:ins>
          </w:p>
        </w:tc>
        <w:tc>
          <w:tcPr>
            <w:tcW w:w="7432" w:type="dxa"/>
          </w:tcPr>
          <w:p w14:paraId="25AE3FD0" w14:textId="451DB5A4" w:rsidR="0061062C" w:rsidRPr="008662C4" w:rsidRDefault="0061062C" w:rsidP="0061062C">
            <w:pPr>
              <w:spacing w:line="276" w:lineRule="auto"/>
              <w:rPr>
                <w:ins w:id="6465" w:author="Sorin Salagean" w:date="2015-02-03T15:15:00Z"/>
                <w:rFonts w:asciiTheme="minorHAnsi" w:hAnsiTheme="minorHAnsi"/>
                <w:b/>
                <w:noProof/>
                <w:sz w:val="22"/>
                <w:szCs w:val="22"/>
                <w:rPrChange w:id="6466" w:author="Sorin Salagean" w:date="2015-02-09T13:17:00Z">
                  <w:rPr>
                    <w:ins w:id="6467" w:author="Sorin Salagean" w:date="2015-02-03T15:15:00Z"/>
                    <w:b/>
                    <w:noProof/>
                  </w:rPr>
                </w:rPrChange>
              </w:rPr>
            </w:pPr>
            <w:ins w:id="6468" w:author="Sorin Salagean" w:date="2015-02-03T15:16:00Z">
              <w:r w:rsidRPr="008662C4">
                <w:rPr>
                  <w:b/>
                  <w:noProof/>
                </w:rPr>
                <w:t xml:space="preserve">Se verifica daca documentul curent este cel specificat „CL – Referat de plata”, in cazul in care verificare nu se confirma, documentul va fi trimis in etapa </w:t>
              </w:r>
            </w:ins>
            <w:ins w:id="6469" w:author="Sorin Salagean" w:date="2015-02-03T15:17:00Z">
              <w:r w:rsidRPr="008662C4">
                <w:rPr>
                  <w:b/>
                  <w:noProof/>
                </w:rPr>
                <w:t>„</w:t>
              </w:r>
            </w:ins>
            <w:ins w:id="6470" w:author="Sorin Salagean" w:date="2015-02-03T15:18:00Z">
              <w:r w:rsidRPr="008662C4">
                <w:rPr>
                  <w:b/>
                  <w:noProof/>
                </w:rPr>
                <w:t>Accepte de plata aprobate”</w:t>
              </w:r>
            </w:ins>
          </w:p>
        </w:tc>
      </w:tr>
      <w:tr w:rsidR="0061062C" w:rsidRPr="008662C4" w14:paraId="42A989FE" w14:textId="77777777" w:rsidTr="00431A95">
        <w:trPr>
          <w:trHeight w:val="362"/>
          <w:ins w:id="6471" w:author="Sorin Salagean" w:date="2015-02-03T15:19:00Z"/>
        </w:trPr>
        <w:tc>
          <w:tcPr>
            <w:tcW w:w="2898" w:type="dxa"/>
          </w:tcPr>
          <w:p w14:paraId="7B0FC3B9" w14:textId="530A9478" w:rsidR="0061062C" w:rsidRPr="008662C4" w:rsidRDefault="0061062C" w:rsidP="0061062C">
            <w:pPr>
              <w:spacing w:line="276" w:lineRule="auto"/>
              <w:rPr>
                <w:ins w:id="6472" w:author="Sorin Salagean" w:date="2015-02-03T15:19:00Z"/>
                <w:rFonts w:asciiTheme="minorHAnsi" w:hAnsiTheme="minorHAnsi"/>
                <w:b/>
                <w:noProof/>
                <w:sz w:val="22"/>
                <w:szCs w:val="22"/>
                <w:rPrChange w:id="6473" w:author="Sorin Salagean" w:date="2015-02-09T13:17:00Z">
                  <w:rPr>
                    <w:ins w:id="6474" w:author="Sorin Salagean" w:date="2015-02-03T15:19:00Z"/>
                    <w:b/>
                    <w:noProof/>
                  </w:rPr>
                </w:rPrChange>
              </w:rPr>
            </w:pPr>
            <w:ins w:id="6475" w:author="Sorin Salagean" w:date="2015-02-03T15:19:00Z">
              <w:r w:rsidRPr="008662C4">
                <w:rPr>
                  <w:b/>
                  <w:noProof/>
                </w:rPr>
                <w:t>Verificare “Etapa Plata”</w:t>
              </w:r>
            </w:ins>
          </w:p>
        </w:tc>
        <w:tc>
          <w:tcPr>
            <w:tcW w:w="7432" w:type="dxa"/>
          </w:tcPr>
          <w:p w14:paraId="26D48971" w14:textId="6320761D" w:rsidR="0061062C" w:rsidRPr="008662C4" w:rsidRDefault="0061062C" w:rsidP="0061062C">
            <w:pPr>
              <w:spacing w:line="276" w:lineRule="auto"/>
              <w:rPr>
                <w:ins w:id="6476" w:author="Sorin Salagean" w:date="2015-02-03T15:19:00Z"/>
                <w:rFonts w:asciiTheme="minorHAnsi" w:hAnsiTheme="minorHAnsi"/>
                <w:b/>
                <w:noProof/>
                <w:sz w:val="22"/>
                <w:szCs w:val="22"/>
                <w:rPrChange w:id="6477" w:author="Sorin Salagean" w:date="2015-02-09T13:17:00Z">
                  <w:rPr>
                    <w:ins w:id="6478" w:author="Sorin Salagean" w:date="2015-02-03T15:19:00Z"/>
                    <w:b/>
                    <w:noProof/>
                  </w:rPr>
                </w:rPrChange>
              </w:rPr>
            </w:pPr>
            <w:ins w:id="6479" w:author="Sorin Salagean" w:date="2015-02-03T15:19:00Z">
              <w:r w:rsidRPr="008662C4">
                <w:rPr>
                  <w:b/>
                  <w:noProof/>
                </w:rPr>
                <w:t>Se verifica daca valoarea kw-ului “Etapa Plata” este “DA”</w:t>
              </w:r>
            </w:ins>
            <w:ins w:id="6480" w:author="Sorin Salagean" w:date="2015-02-03T15:20:00Z">
              <w:r w:rsidRPr="008662C4">
                <w:rPr>
                  <w:b/>
                  <w:noProof/>
                </w:rPr>
                <w:t>, caz in care documentul se muta in etapa “Referate pentru plata”</w:t>
              </w:r>
            </w:ins>
          </w:p>
        </w:tc>
      </w:tr>
    </w:tbl>
    <w:p w14:paraId="27B4DC5F" w14:textId="77777777" w:rsidR="007656ED" w:rsidRPr="003138AE" w:rsidRDefault="007656ED">
      <w:pPr>
        <w:rPr>
          <w:lang w:val="en-US"/>
        </w:rPr>
        <w:pPrChange w:id="6481" w:author="Sorin Salagean" w:date="2015-02-03T12:44:00Z">
          <w:pPr>
            <w:pStyle w:val="Heading3"/>
          </w:pPr>
        </w:pPrChange>
      </w:pPr>
    </w:p>
    <w:p w14:paraId="37DE95EF" w14:textId="6694B8C2" w:rsidR="00FB2BC8" w:rsidRPr="00CB2DBC" w:rsidDel="000A3F74" w:rsidRDefault="00FB2BC8">
      <w:pPr>
        <w:ind w:left="720"/>
        <w:jc w:val="both"/>
        <w:rPr>
          <w:del w:id="6482" w:author="Sorin Salagean" w:date="2015-02-12T12:11:00Z"/>
          <w:lang w:val="en-US"/>
          <w:rPrChange w:id="6483" w:author="Sorin Salagean" w:date="2015-01-30T11:50:00Z">
            <w:rPr>
              <w:del w:id="6484" w:author="Sorin Salagean" w:date="2015-02-12T12:11:00Z"/>
              <w:sz w:val="24"/>
              <w:szCs w:val="24"/>
              <w:lang w:val="en-US"/>
            </w:rPr>
          </w:rPrChange>
        </w:rPr>
        <w:pPrChange w:id="6485" w:author="Sorin Salagean" w:date="2015-02-12T12:11:00Z">
          <w:pPr>
            <w:jc w:val="both"/>
          </w:pPr>
        </w:pPrChange>
      </w:pPr>
      <w:del w:id="6486" w:author="Sorin Salagean" w:date="2015-02-12T12:11:00Z">
        <w:r w:rsidRPr="00CB2DBC" w:rsidDel="000A3F74">
          <w:rPr>
            <w:lang w:val="en-US"/>
            <w:rPrChange w:id="6487" w:author="Sorin Salagean" w:date="2015-01-30T11:50:00Z">
              <w:rPr>
                <w:sz w:val="24"/>
                <w:szCs w:val="24"/>
                <w:lang w:val="en-US"/>
              </w:rPr>
            </w:rPrChange>
          </w:rPr>
          <w:delText>In aceasta etapa ajung referatele de plata in mod aleator, in functie de regulile stabilite de catre departamentul Control. De exeplu, din trei in trei referate.</w:delText>
        </w:r>
      </w:del>
    </w:p>
    <w:p w14:paraId="35FA1E9E" w14:textId="3D50C362" w:rsidR="00FB2BC8" w:rsidRPr="00CB2DBC" w:rsidDel="000A3F74" w:rsidRDefault="00FB2BC8">
      <w:pPr>
        <w:ind w:left="720"/>
        <w:jc w:val="both"/>
        <w:rPr>
          <w:del w:id="6488" w:author="Sorin Salagean" w:date="2015-02-12T12:11:00Z"/>
          <w:lang w:val="en-US"/>
          <w:rPrChange w:id="6489" w:author="Sorin Salagean" w:date="2015-01-30T11:50:00Z">
            <w:rPr>
              <w:del w:id="6490" w:author="Sorin Salagean" w:date="2015-02-12T12:11:00Z"/>
              <w:sz w:val="24"/>
              <w:szCs w:val="24"/>
              <w:lang w:val="en-US"/>
            </w:rPr>
          </w:rPrChange>
        </w:rPr>
        <w:pPrChange w:id="6491" w:author="Sorin Salagean" w:date="2015-02-12T12:11:00Z">
          <w:pPr>
            <w:jc w:val="both"/>
          </w:pPr>
        </w:pPrChange>
      </w:pPr>
      <w:del w:id="6492" w:author="Sorin Salagean" w:date="2015-02-12T12:11:00Z">
        <w:r w:rsidRPr="00CB2DBC" w:rsidDel="000A3F74">
          <w:rPr>
            <w:lang w:val="en-US"/>
            <w:rPrChange w:id="6493" w:author="Sorin Salagean" w:date="2015-01-30T11:50:00Z">
              <w:rPr>
                <w:sz w:val="24"/>
                <w:szCs w:val="24"/>
                <w:lang w:val="en-US"/>
              </w:rPr>
            </w:rPrChange>
          </w:rPr>
          <w:delText>Din aceast</w:delText>
        </w:r>
        <w:r w:rsidR="00C00852" w:rsidRPr="00CB2DBC" w:rsidDel="000A3F74">
          <w:rPr>
            <w:lang w:val="en-US"/>
            <w:rPrChange w:id="6494" w:author="Sorin Salagean" w:date="2015-01-30T11:50:00Z">
              <w:rPr>
                <w:sz w:val="24"/>
                <w:szCs w:val="24"/>
                <w:lang w:val="en-US"/>
              </w:rPr>
            </w:rPrChange>
          </w:rPr>
          <w:delText>a</w:delText>
        </w:r>
        <w:r w:rsidRPr="00CB2DBC" w:rsidDel="000A3F74">
          <w:rPr>
            <w:lang w:val="en-US"/>
            <w:rPrChange w:id="6495" w:author="Sorin Salagean" w:date="2015-01-30T11:50:00Z">
              <w:rPr>
                <w:sz w:val="24"/>
                <w:szCs w:val="24"/>
                <w:lang w:val="en-US"/>
              </w:rPr>
            </w:rPrChange>
          </w:rPr>
          <w:delText xml:space="preserve"> etapa se pot:</w:delText>
        </w:r>
      </w:del>
    </w:p>
    <w:p w14:paraId="42026397" w14:textId="554289F1" w:rsidR="00FB2BC8" w:rsidRPr="00CB2DBC" w:rsidDel="000A3F74" w:rsidRDefault="00FB2BC8">
      <w:pPr>
        <w:pStyle w:val="ListParagraph"/>
        <w:jc w:val="both"/>
        <w:rPr>
          <w:del w:id="6496" w:author="Sorin Salagean" w:date="2015-02-12T12:11:00Z"/>
          <w:lang w:val="en-US"/>
          <w:rPrChange w:id="6497" w:author="Sorin Salagean" w:date="2015-01-30T11:50:00Z">
            <w:rPr>
              <w:del w:id="6498" w:author="Sorin Salagean" w:date="2015-02-12T12:11:00Z"/>
              <w:sz w:val="24"/>
              <w:szCs w:val="24"/>
              <w:lang w:val="en-US"/>
            </w:rPr>
          </w:rPrChange>
        </w:rPr>
        <w:pPrChange w:id="6499" w:author="Sorin Salagean" w:date="2015-02-12T12:11:00Z">
          <w:pPr>
            <w:pStyle w:val="ListParagraph"/>
            <w:numPr>
              <w:numId w:val="8"/>
            </w:numPr>
            <w:ind w:hanging="360"/>
            <w:jc w:val="both"/>
          </w:pPr>
        </w:pPrChange>
      </w:pPr>
      <w:del w:id="6500" w:author="Sorin Salagean" w:date="2015-02-12T12:11:00Z">
        <w:r w:rsidRPr="00CB2DBC" w:rsidDel="000A3F74">
          <w:rPr>
            <w:lang w:val="en-US"/>
            <w:rPrChange w:id="6501" w:author="Sorin Salagean" w:date="2015-01-30T11:50:00Z">
              <w:rPr>
                <w:sz w:val="24"/>
                <w:szCs w:val="24"/>
                <w:lang w:val="en-US"/>
              </w:rPr>
            </w:rPrChange>
          </w:rPr>
          <w:delText xml:space="preserve">Aproba – prin </w:delText>
        </w:r>
        <w:r w:rsidR="00E83F60" w:rsidRPr="00CB2DBC" w:rsidDel="000A3F74">
          <w:rPr>
            <w:lang w:val="en-US"/>
            <w:rPrChange w:id="6502" w:author="Sorin Salagean" w:date="2015-01-30T11:50:00Z">
              <w:rPr>
                <w:sz w:val="24"/>
                <w:szCs w:val="24"/>
                <w:lang w:val="en-US"/>
              </w:rPr>
            </w:rPrChange>
          </w:rPr>
          <w:delText>interm</w:delText>
        </w:r>
        <w:r w:rsidRPr="00CB2DBC" w:rsidDel="000A3F74">
          <w:rPr>
            <w:lang w:val="en-US"/>
            <w:rPrChange w:id="6503" w:author="Sorin Salagean" w:date="2015-01-30T11:50:00Z">
              <w:rPr>
                <w:sz w:val="24"/>
                <w:szCs w:val="24"/>
                <w:lang w:val="en-US"/>
              </w:rPr>
            </w:rPrChange>
          </w:rPr>
          <w:delText>ediul butonului “Aprob”</w:delText>
        </w:r>
      </w:del>
    </w:p>
    <w:p w14:paraId="7AFC60A8" w14:textId="74B2D7F6" w:rsidR="00FB2BC8" w:rsidRPr="00CB2DBC" w:rsidDel="000A3F74" w:rsidRDefault="00FB2BC8">
      <w:pPr>
        <w:pStyle w:val="ListParagraph"/>
        <w:jc w:val="both"/>
        <w:rPr>
          <w:del w:id="6504" w:author="Sorin Salagean" w:date="2015-02-12T12:11:00Z"/>
          <w:lang w:val="en-US"/>
          <w:rPrChange w:id="6505" w:author="Sorin Salagean" w:date="2015-01-30T11:50:00Z">
            <w:rPr>
              <w:del w:id="6506" w:author="Sorin Salagean" w:date="2015-02-12T12:11:00Z"/>
              <w:sz w:val="24"/>
              <w:szCs w:val="24"/>
              <w:lang w:val="en-US"/>
            </w:rPr>
          </w:rPrChange>
        </w:rPr>
        <w:pPrChange w:id="6507" w:author="Sorin Salagean" w:date="2015-02-12T12:11:00Z">
          <w:pPr>
            <w:pStyle w:val="ListParagraph"/>
            <w:numPr>
              <w:numId w:val="8"/>
            </w:numPr>
            <w:ind w:hanging="360"/>
            <w:jc w:val="both"/>
          </w:pPr>
        </w:pPrChange>
      </w:pPr>
      <w:del w:id="6508" w:author="Sorin Salagean" w:date="2015-02-12T12:11:00Z">
        <w:r w:rsidRPr="00CB2DBC" w:rsidDel="000A3F74">
          <w:rPr>
            <w:lang w:val="en-US"/>
            <w:rPrChange w:id="6509" w:author="Sorin Salagean" w:date="2015-01-30T11:50:00Z">
              <w:rPr>
                <w:sz w:val="24"/>
                <w:szCs w:val="24"/>
                <w:lang w:val="en-US"/>
              </w:rPr>
            </w:rPrChange>
          </w:rPr>
          <w:delText>Trimite mesaj nota la unul din grupurile de pe flux</w:delText>
        </w:r>
      </w:del>
    </w:p>
    <w:p w14:paraId="70BE84B3" w14:textId="0C13EA69" w:rsidR="00E83F60" w:rsidDel="000A3F74" w:rsidRDefault="00E83F60">
      <w:pPr>
        <w:pStyle w:val="ListParagraph"/>
        <w:jc w:val="both"/>
        <w:rPr>
          <w:del w:id="6510" w:author="Sorin Salagean" w:date="2015-02-12T12:11:00Z"/>
          <w:sz w:val="24"/>
          <w:szCs w:val="24"/>
          <w:lang w:val="en-US"/>
        </w:rPr>
        <w:pPrChange w:id="6511" w:author="Sorin Salagean" w:date="2015-02-12T12:11:00Z">
          <w:pPr>
            <w:pStyle w:val="ListParagraph"/>
            <w:numPr>
              <w:numId w:val="8"/>
            </w:numPr>
            <w:ind w:hanging="360"/>
            <w:jc w:val="both"/>
          </w:pPr>
        </w:pPrChange>
      </w:pPr>
      <w:del w:id="6512" w:author="Sorin Salagean" w:date="2015-02-12T12:11:00Z">
        <w:r w:rsidRPr="00CB2DBC" w:rsidDel="000A3F74">
          <w:rPr>
            <w:lang w:val="en-US"/>
            <w:rPrChange w:id="6513" w:author="Sorin Salagean" w:date="2015-01-30T11:50:00Z">
              <w:rPr>
                <w:sz w:val="24"/>
                <w:szCs w:val="24"/>
                <w:lang w:val="en-US"/>
              </w:rPr>
            </w:rPrChange>
          </w:rPr>
          <w:delText>Refuza – prin intermediul butonului “Refuz”</w:delText>
        </w:r>
      </w:del>
    </w:p>
    <w:p w14:paraId="1AB7FBE2" w14:textId="77777777" w:rsidR="00E83F60" w:rsidDel="000A3F74" w:rsidRDefault="00E83F60">
      <w:pPr>
        <w:pStyle w:val="ListParagraph"/>
        <w:jc w:val="both"/>
        <w:rPr>
          <w:del w:id="6514" w:author="Sorin Salagean" w:date="2015-02-12T12:12:00Z"/>
          <w:lang w:val="en-US"/>
        </w:rPr>
        <w:pPrChange w:id="6515" w:author="Sorin Salagean" w:date="2015-02-12T12:11:00Z">
          <w:pPr>
            <w:jc w:val="both"/>
          </w:pPr>
        </w:pPrChange>
      </w:pPr>
    </w:p>
    <w:p w14:paraId="78A26975" w14:textId="793D5B03" w:rsidR="00E83F60" w:rsidRPr="00FE3B00" w:rsidRDefault="00E83F60" w:rsidP="00AB457C">
      <w:pPr>
        <w:pStyle w:val="Heading3"/>
        <w:rPr>
          <w:ins w:id="6516" w:author="Sorin Salagean" w:date="2015-02-03T13:37:00Z"/>
          <w:rFonts w:asciiTheme="minorHAnsi" w:hAnsiTheme="minorHAnsi"/>
          <w:sz w:val="22"/>
          <w:szCs w:val="22"/>
          <w:lang w:val="en-US"/>
          <w:rPrChange w:id="6517" w:author="Sorin Salagean" w:date="2015-02-03T13:39:00Z">
            <w:rPr>
              <w:ins w:id="6518" w:author="Sorin Salagean" w:date="2015-02-03T13:37:00Z"/>
              <w:lang w:val="en-US"/>
            </w:rPr>
          </w:rPrChange>
        </w:rPr>
      </w:pPr>
      <w:bookmarkStart w:id="6519" w:name="_Toc389553030"/>
      <w:del w:id="6520" w:author="Sorin Salagean" w:date="2015-02-03T13:38:00Z">
        <w:r w:rsidRPr="00FE3B00" w:rsidDel="00FE3B00">
          <w:rPr>
            <w:rFonts w:asciiTheme="minorHAnsi" w:hAnsiTheme="minorHAnsi"/>
            <w:sz w:val="22"/>
            <w:szCs w:val="22"/>
            <w:lang w:val="en-US"/>
            <w:rPrChange w:id="6521" w:author="Sorin Salagean" w:date="2015-02-03T13:39:00Z">
              <w:rPr>
                <w:lang w:val="en-US"/>
              </w:rPr>
            </w:rPrChange>
          </w:rPr>
          <w:delText>Sef serviciu</w:delText>
        </w:r>
      </w:del>
      <w:bookmarkEnd w:id="6519"/>
      <w:ins w:id="6522" w:author="Sorin Salagean" w:date="2015-02-03T13:38:00Z">
        <w:r w:rsidR="00FE3B00" w:rsidRPr="00FE3B00">
          <w:rPr>
            <w:rFonts w:asciiTheme="minorHAnsi" w:hAnsiTheme="minorHAnsi"/>
            <w:sz w:val="22"/>
            <w:szCs w:val="22"/>
            <w:lang w:val="en-US"/>
            <w:rPrChange w:id="6523" w:author="Sorin Salagean" w:date="2015-02-03T13:39:00Z">
              <w:rPr>
                <w:lang w:val="en-US"/>
              </w:rPr>
            </w:rPrChange>
          </w:rPr>
          <w:t>Etapa 3 - Refuz</w:t>
        </w:r>
      </w:ins>
    </w:p>
    <w:p w14:paraId="67A4F797" w14:textId="77777777" w:rsidR="0059293A" w:rsidRDefault="0059293A" w:rsidP="0059293A">
      <w:pPr>
        <w:spacing w:line="276" w:lineRule="auto"/>
        <w:rPr>
          <w:ins w:id="6524" w:author="Sorin Salagean" w:date="2015-02-03T13:58:00Z"/>
          <w:lang w:val="en-US"/>
        </w:rPr>
      </w:pPr>
    </w:p>
    <w:p w14:paraId="0806AF53" w14:textId="3EBB4D72" w:rsidR="0059293A" w:rsidRPr="00126240" w:rsidRDefault="0059293A" w:rsidP="0059293A">
      <w:pPr>
        <w:spacing w:line="276" w:lineRule="auto"/>
        <w:rPr>
          <w:ins w:id="6525" w:author="Sorin Salagean" w:date="2015-02-03T13:58:00Z"/>
          <w:b/>
          <w:noProof/>
        </w:rPr>
      </w:pPr>
      <w:ins w:id="6526" w:author="Sorin Salagean" w:date="2015-02-03T13:58:00Z">
        <w:r w:rsidRPr="0086384C">
          <w:rPr>
            <w:b/>
            <w:noProof/>
          </w:rPr>
          <w:t>Roluri si permisiuni:</w:t>
        </w:r>
      </w:ins>
    </w:p>
    <w:tbl>
      <w:tblPr>
        <w:tblStyle w:val="TableWeb2"/>
        <w:tblW w:w="0" w:type="auto"/>
        <w:tblLook w:val="04A0" w:firstRow="1" w:lastRow="0" w:firstColumn="1" w:lastColumn="0" w:noHBand="0" w:noVBand="1"/>
      </w:tblPr>
      <w:tblGrid>
        <w:gridCol w:w="1619"/>
        <w:gridCol w:w="3734"/>
        <w:gridCol w:w="5097"/>
      </w:tblGrid>
      <w:tr w:rsidR="0059293A" w:rsidRPr="00417114" w14:paraId="4E7F61AA" w14:textId="77777777" w:rsidTr="00431A95">
        <w:trPr>
          <w:cnfStyle w:val="100000000000" w:firstRow="1" w:lastRow="0" w:firstColumn="0" w:lastColumn="0" w:oddVBand="0" w:evenVBand="0" w:oddHBand="0" w:evenHBand="0" w:firstRowFirstColumn="0" w:firstRowLastColumn="0" w:lastRowFirstColumn="0" w:lastRowLastColumn="0"/>
          <w:trHeight w:val="362"/>
          <w:ins w:id="6527" w:author="Sorin Salagean" w:date="2015-02-03T13:58:00Z"/>
        </w:trPr>
        <w:tc>
          <w:tcPr>
            <w:tcW w:w="1626" w:type="dxa"/>
            <w:hideMark/>
          </w:tcPr>
          <w:p w14:paraId="0380A9AB" w14:textId="77777777" w:rsidR="0059293A" w:rsidRPr="00417114" w:rsidRDefault="0059293A" w:rsidP="00431A95">
            <w:pPr>
              <w:spacing w:line="276" w:lineRule="auto"/>
              <w:rPr>
                <w:ins w:id="6528" w:author="Sorin Salagean" w:date="2015-02-03T13:58:00Z"/>
                <w:rFonts w:asciiTheme="minorHAnsi" w:eastAsiaTheme="minorHAnsi" w:hAnsiTheme="minorHAnsi" w:cstheme="minorBidi"/>
                <w:b/>
                <w:noProof/>
                <w:sz w:val="22"/>
                <w:szCs w:val="22"/>
                <w:lang w:val="ro-RO"/>
              </w:rPr>
            </w:pPr>
            <w:ins w:id="6529" w:author="Sorin Salagean" w:date="2015-02-03T13:58:00Z">
              <w:r w:rsidRPr="00417114">
                <w:rPr>
                  <w:rFonts w:asciiTheme="minorHAnsi" w:eastAsiaTheme="minorHAnsi" w:hAnsiTheme="minorHAnsi" w:cstheme="minorBidi"/>
                  <w:b/>
                  <w:noProof/>
                  <w:sz w:val="22"/>
                  <w:szCs w:val="22"/>
                  <w:lang w:val="ro-RO"/>
                </w:rPr>
                <w:t>Nume grup</w:t>
              </w:r>
            </w:ins>
          </w:p>
        </w:tc>
        <w:tc>
          <w:tcPr>
            <w:tcW w:w="4116" w:type="dxa"/>
            <w:hideMark/>
          </w:tcPr>
          <w:p w14:paraId="79F9C688" w14:textId="77777777" w:rsidR="0059293A" w:rsidRPr="00417114" w:rsidRDefault="0059293A" w:rsidP="00431A95">
            <w:pPr>
              <w:spacing w:line="276" w:lineRule="auto"/>
              <w:rPr>
                <w:ins w:id="6530" w:author="Sorin Salagean" w:date="2015-02-03T13:58:00Z"/>
                <w:rFonts w:asciiTheme="minorHAnsi" w:eastAsiaTheme="minorHAnsi" w:hAnsiTheme="minorHAnsi" w:cstheme="minorBidi"/>
                <w:b/>
                <w:noProof/>
                <w:sz w:val="22"/>
                <w:szCs w:val="22"/>
                <w:lang w:val="ro-RO"/>
              </w:rPr>
            </w:pPr>
            <w:ins w:id="6531" w:author="Sorin Salagean" w:date="2015-02-03T13:58:00Z">
              <w:r w:rsidRPr="00417114">
                <w:rPr>
                  <w:rFonts w:asciiTheme="minorHAnsi" w:eastAsiaTheme="minorHAnsi" w:hAnsiTheme="minorHAnsi" w:cstheme="minorBidi"/>
                  <w:b/>
                  <w:noProof/>
                  <w:sz w:val="22"/>
                  <w:szCs w:val="22"/>
                  <w:lang w:val="ro-RO"/>
                </w:rPr>
                <w:t>Drepturi</w:t>
              </w:r>
            </w:ins>
          </w:p>
        </w:tc>
        <w:tc>
          <w:tcPr>
            <w:tcW w:w="5846" w:type="dxa"/>
            <w:hideMark/>
          </w:tcPr>
          <w:p w14:paraId="7E423F32" w14:textId="77777777" w:rsidR="0059293A" w:rsidRPr="00417114" w:rsidRDefault="0059293A" w:rsidP="00431A95">
            <w:pPr>
              <w:spacing w:line="276" w:lineRule="auto"/>
              <w:rPr>
                <w:ins w:id="6532" w:author="Sorin Salagean" w:date="2015-02-03T13:58:00Z"/>
                <w:rFonts w:asciiTheme="minorHAnsi" w:eastAsiaTheme="minorHAnsi" w:hAnsiTheme="minorHAnsi" w:cstheme="minorBidi"/>
                <w:b/>
                <w:noProof/>
                <w:sz w:val="22"/>
                <w:szCs w:val="22"/>
                <w:lang w:val="ro-RO"/>
              </w:rPr>
            </w:pPr>
            <w:ins w:id="6533" w:author="Sorin Salagean" w:date="2015-02-03T13:58:00Z">
              <w:r w:rsidRPr="00417114">
                <w:rPr>
                  <w:rFonts w:asciiTheme="minorHAnsi" w:eastAsiaTheme="minorHAnsi" w:hAnsiTheme="minorHAnsi" w:cstheme="minorBidi"/>
                  <w:b/>
                  <w:noProof/>
                  <w:sz w:val="22"/>
                  <w:szCs w:val="22"/>
                  <w:lang w:val="ro-RO"/>
                </w:rPr>
                <w:t>Cerinte de sistem</w:t>
              </w:r>
            </w:ins>
          </w:p>
        </w:tc>
      </w:tr>
      <w:tr w:rsidR="0059293A" w:rsidRPr="00417114" w14:paraId="3F0F4C1E" w14:textId="77777777" w:rsidTr="00431A95">
        <w:trPr>
          <w:trHeight w:val="857"/>
          <w:ins w:id="6534" w:author="Sorin Salagean" w:date="2015-02-03T13:58:00Z"/>
        </w:trPr>
        <w:tc>
          <w:tcPr>
            <w:tcW w:w="1626" w:type="dxa"/>
          </w:tcPr>
          <w:p w14:paraId="07D2A462" w14:textId="77777777" w:rsidR="0059293A" w:rsidRPr="00417114" w:rsidRDefault="0059293A" w:rsidP="00431A95">
            <w:pPr>
              <w:rPr>
                <w:ins w:id="6535" w:author="Sorin Salagean" w:date="2015-02-03T13:58:00Z"/>
                <w:rFonts w:asciiTheme="minorHAnsi" w:eastAsiaTheme="minorHAnsi" w:hAnsiTheme="minorHAnsi" w:cstheme="minorBidi"/>
                <w:b/>
                <w:noProof/>
                <w:sz w:val="22"/>
                <w:szCs w:val="22"/>
                <w:lang w:val="ro-RO"/>
              </w:rPr>
            </w:pPr>
            <w:ins w:id="6536" w:author="Sorin Salagean" w:date="2015-02-03T13:58:00Z">
              <w:r>
                <w:rPr>
                  <w:rFonts w:asciiTheme="minorHAnsi" w:eastAsiaTheme="minorHAnsi" w:hAnsiTheme="minorHAnsi" w:cstheme="minorBidi"/>
                  <w:b/>
                  <w:noProof/>
                  <w:sz w:val="22"/>
                  <w:szCs w:val="22"/>
                  <w:lang w:val="ro-RO"/>
                </w:rPr>
                <w:t>Supervizor – All flux</w:t>
              </w:r>
            </w:ins>
          </w:p>
        </w:tc>
        <w:tc>
          <w:tcPr>
            <w:tcW w:w="4116" w:type="dxa"/>
          </w:tcPr>
          <w:p w14:paraId="36F8ED1D" w14:textId="77777777" w:rsidR="0059293A" w:rsidRPr="00417114" w:rsidRDefault="0059293A" w:rsidP="00431A95">
            <w:pPr>
              <w:rPr>
                <w:ins w:id="6537" w:author="Sorin Salagean" w:date="2015-02-03T13:58:00Z"/>
                <w:rFonts w:asciiTheme="minorHAnsi" w:eastAsiaTheme="minorHAnsi" w:hAnsiTheme="minorHAnsi" w:cstheme="minorBidi"/>
                <w:b/>
                <w:noProof/>
                <w:sz w:val="22"/>
                <w:szCs w:val="22"/>
                <w:lang w:val="ro-RO"/>
              </w:rPr>
            </w:pPr>
            <w:ins w:id="6538" w:author="Sorin Salagean" w:date="2015-02-03T13:58: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 „Verificari”</w:t>
              </w:r>
              <w:r w:rsidRPr="00417114">
                <w:rPr>
                  <w:rFonts w:asciiTheme="minorHAnsi" w:eastAsiaTheme="minorHAnsi" w:hAnsiTheme="minorHAnsi" w:cstheme="minorBidi"/>
                  <w:b/>
                  <w:noProof/>
                  <w:sz w:val="22"/>
                  <w:szCs w:val="22"/>
                  <w:lang w:val="ro-RO"/>
                </w:rPr>
                <w:t>.</w:t>
              </w:r>
            </w:ins>
          </w:p>
        </w:tc>
        <w:tc>
          <w:tcPr>
            <w:tcW w:w="5846" w:type="dxa"/>
          </w:tcPr>
          <w:p w14:paraId="06AD3D24" w14:textId="77777777" w:rsidR="0059293A" w:rsidRPr="00417114" w:rsidRDefault="0059293A" w:rsidP="00431A95">
            <w:pPr>
              <w:rPr>
                <w:ins w:id="6539" w:author="Sorin Salagean" w:date="2015-02-03T13:58:00Z"/>
                <w:rFonts w:asciiTheme="minorHAnsi" w:eastAsiaTheme="minorHAnsi" w:hAnsiTheme="minorHAnsi" w:cstheme="minorBidi"/>
                <w:b/>
                <w:noProof/>
                <w:sz w:val="22"/>
                <w:szCs w:val="22"/>
                <w:lang w:val="ro-RO"/>
              </w:rPr>
            </w:pPr>
          </w:p>
        </w:tc>
      </w:tr>
    </w:tbl>
    <w:p w14:paraId="48E80406" w14:textId="77777777" w:rsidR="0059293A" w:rsidRDefault="0059293A" w:rsidP="0059293A">
      <w:pPr>
        <w:jc w:val="both"/>
        <w:rPr>
          <w:ins w:id="6540" w:author="Sorin Salagean" w:date="2015-02-03T13:58:00Z"/>
          <w:sz w:val="24"/>
          <w:szCs w:val="24"/>
          <w:lang w:val="en-US"/>
        </w:rPr>
      </w:pPr>
    </w:p>
    <w:p w14:paraId="07EF2DF4" w14:textId="77777777" w:rsidR="0059293A" w:rsidRPr="00126240" w:rsidRDefault="0059293A" w:rsidP="0059293A">
      <w:pPr>
        <w:spacing w:line="276" w:lineRule="auto"/>
        <w:rPr>
          <w:ins w:id="6541" w:author="Sorin Salagean" w:date="2015-02-03T13:58:00Z"/>
          <w:b/>
          <w:noProof/>
        </w:rPr>
      </w:pPr>
      <w:ins w:id="6542" w:author="Sorin Salagean" w:date="2015-02-03T13:58: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59293A" w:rsidRPr="00126240" w14:paraId="6F76C745" w14:textId="77777777" w:rsidTr="00431A95">
        <w:trPr>
          <w:cnfStyle w:val="100000000000" w:firstRow="1" w:lastRow="0" w:firstColumn="0" w:lastColumn="0" w:oddVBand="0" w:evenVBand="0" w:oddHBand="0" w:evenHBand="0" w:firstRowFirstColumn="0" w:firstRowLastColumn="0" w:lastRowFirstColumn="0" w:lastRowLastColumn="0"/>
          <w:trHeight w:val="362"/>
          <w:ins w:id="6543" w:author="Sorin Salagean" w:date="2015-02-03T13:58:00Z"/>
        </w:trPr>
        <w:tc>
          <w:tcPr>
            <w:tcW w:w="2898" w:type="dxa"/>
            <w:hideMark/>
          </w:tcPr>
          <w:p w14:paraId="7DC29FF6" w14:textId="77777777" w:rsidR="0059293A" w:rsidRPr="00417114" w:rsidRDefault="0059293A" w:rsidP="00431A95">
            <w:pPr>
              <w:spacing w:line="276" w:lineRule="auto"/>
              <w:rPr>
                <w:ins w:id="6544" w:author="Sorin Salagean" w:date="2015-02-03T13:58:00Z"/>
                <w:rFonts w:asciiTheme="minorHAnsi" w:eastAsiaTheme="minorHAnsi" w:hAnsiTheme="minorHAnsi" w:cstheme="minorBidi"/>
                <w:b/>
                <w:noProof/>
                <w:sz w:val="22"/>
                <w:szCs w:val="22"/>
                <w:lang w:val="ro-RO"/>
              </w:rPr>
            </w:pPr>
            <w:ins w:id="6545" w:author="Sorin Salagean" w:date="2015-02-03T13:58:00Z">
              <w:r w:rsidRPr="00417114">
                <w:rPr>
                  <w:rFonts w:asciiTheme="minorHAnsi" w:eastAsiaTheme="minorHAnsi" w:hAnsiTheme="minorHAnsi" w:cstheme="minorBidi"/>
                  <w:b/>
                  <w:noProof/>
                  <w:sz w:val="22"/>
                  <w:szCs w:val="22"/>
                  <w:lang w:val="ro-RO"/>
                </w:rPr>
                <w:lastRenderedPageBreak/>
                <w:t>Actiune</w:t>
              </w:r>
            </w:ins>
          </w:p>
        </w:tc>
        <w:tc>
          <w:tcPr>
            <w:tcW w:w="7432" w:type="dxa"/>
            <w:hideMark/>
          </w:tcPr>
          <w:p w14:paraId="2E7F94A8" w14:textId="77777777" w:rsidR="0059293A" w:rsidRPr="00417114" w:rsidRDefault="0059293A" w:rsidP="00431A95">
            <w:pPr>
              <w:spacing w:line="276" w:lineRule="auto"/>
              <w:rPr>
                <w:ins w:id="6546" w:author="Sorin Salagean" w:date="2015-02-03T13:58:00Z"/>
                <w:rFonts w:asciiTheme="minorHAnsi" w:eastAsiaTheme="minorHAnsi" w:hAnsiTheme="minorHAnsi" w:cstheme="minorBidi"/>
                <w:b/>
                <w:noProof/>
                <w:sz w:val="22"/>
                <w:szCs w:val="22"/>
                <w:lang w:val="ro-RO"/>
              </w:rPr>
            </w:pPr>
            <w:ins w:id="6547" w:author="Sorin Salagean" w:date="2015-02-03T13:58:00Z">
              <w:r w:rsidRPr="00417114">
                <w:rPr>
                  <w:rFonts w:asciiTheme="minorHAnsi" w:eastAsiaTheme="minorHAnsi" w:hAnsiTheme="minorHAnsi" w:cstheme="minorBidi"/>
                  <w:b/>
                  <w:noProof/>
                  <w:sz w:val="22"/>
                  <w:szCs w:val="22"/>
                  <w:lang w:val="ro-RO"/>
                </w:rPr>
                <w:t>Descriere Actiune</w:t>
              </w:r>
            </w:ins>
          </w:p>
        </w:tc>
      </w:tr>
      <w:tr w:rsidR="0059293A" w:rsidRPr="00126240" w14:paraId="5D811FF6" w14:textId="77777777" w:rsidTr="00431A95">
        <w:trPr>
          <w:trHeight w:val="362"/>
          <w:ins w:id="6548" w:author="Sorin Salagean" w:date="2015-02-03T13:58:00Z"/>
        </w:trPr>
        <w:tc>
          <w:tcPr>
            <w:tcW w:w="2898" w:type="dxa"/>
          </w:tcPr>
          <w:p w14:paraId="3AC7A4E4" w14:textId="1E08DBAB" w:rsidR="0059293A" w:rsidRPr="008662C4" w:rsidRDefault="00E6019A" w:rsidP="00431A95">
            <w:pPr>
              <w:spacing w:line="276" w:lineRule="auto"/>
              <w:rPr>
                <w:ins w:id="6549" w:author="Sorin Salagean" w:date="2015-02-03T13:58:00Z"/>
                <w:rFonts w:asciiTheme="minorHAnsi" w:eastAsiaTheme="minorHAnsi" w:hAnsiTheme="minorHAnsi" w:cstheme="minorBidi"/>
                <w:b/>
                <w:noProof/>
                <w:sz w:val="22"/>
                <w:szCs w:val="22"/>
                <w:lang w:val="ro-RO"/>
              </w:rPr>
            </w:pPr>
            <w:ins w:id="6550" w:author="Sorin Salagean" w:date="2015-02-03T15:25:00Z">
              <w:r w:rsidRPr="008662C4">
                <w:rPr>
                  <w:b/>
                  <w:noProof/>
                </w:rPr>
                <w:t xml:space="preserve">Sterge Document „CL </w:t>
              </w:r>
            </w:ins>
            <w:ins w:id="6551" w:author="Sorin Salagean" w:date="2015-02-03T15:26:00Z">
              <w:r w:rsidRPr="008662C4">
                <w:rPr>
                  <w:b/>
                  <w:noProof/>
                </w:rPr>
                <w:t>–</w:t>
              </w:r>
            </w:ins>
            <w:ins w:id="6552" w:author="Sorin Salagean" w:date="2015-02-03T15:25:00Z">
              <w:r w:rsidRPr="008662C4">
                <w:rPr>
                  <w:b/>
                  <w:noProof/>
                </w:rPr>
                <w:t xml:space="preserve"> </w:t>
              </w:r>
            </w:ins>
            <w:ins w:id="6553" w:author="Sorin Salagean" w:date="2015-02-03T15:26:00Z">
              <w:r w:rsidRPr="008662C4">
                <w:rPr>
                  <w:b/>
                  <w:noProof/>
                </w:rPr>
                <w:t>Nivele de aprobare CASCO”</w:t>
              </w:r>
            </w:ins>
          </w:p>
        </w:tc>
        <w:tc>
          <w:tcPr>
            <w:tcW w:w="7432" w:type="dxa"/>
          </w:tcPr>
          <w:p w14:paraId="180D9E5D" w14:textId="7E27FAB7" w:rsidR="0059293A" w:rsidRPr="008662C4" w:rsidRDefault="00E6019A" w:rsidP="00431A95">
            <w:pPr>
              <w:spacing w:line="276" w:lineRule="auto"/>
              <w:rPr>
                <w:ins w:id="6554" w:author="Sorin Salagean" w:date="2015-02-03T13:58:00Z"/>
                <w:rFonts w:asciiTheme="minorHAnsi" w:eastAsiaTheme="minorHAnsi" w:hAnsiTheme="minorHAnsi" w:cstheme="minorBidi"/>
                <w:b/>
                <w:noProof/>
                <w:sz w:val="22"/>
                <w:szCs w:val="22"/>
                <w:lang w:val="ro-RO"/>
              </w:rPr>
            </w:pPr>
            <w:ins w:id="6555" w:author="Sorin Salagean" w:date="2015-02-03T15:26:00Z">
              <w:r w:rsidRPr="008662C4">
                <w:rPr>
                  <w:b/>
                  <w:noProof/>
                </w:rPr>
                <w:t>Se va sterge documentul relationat „CL – Nivele de aprobare CASCO”</w:t>
              </w:r>
            </w:ins>
          </w:p>
        </w:tc>
      </w:tr>
      <w:tr w:rsidR="00E6019A" w:rsidRPr="00126240" w14:paraId="4EEA3F30" w14:textId="77777777" w:rsidTr="00431A95">
        <w:trPr>
          <w:trHeight w:val="362"/>
          <w:ins w:id="6556" w:author="Sorin Salagean" w:date="2015-02-03T15:27:00Z"/>
        </w:trPr>
        <w:tc>
          <w:tcPr>
            <w:tcW w:w="2898" w:type="dxa"/>
          </w:tcPr>
          <w:p w14:paraId="4AB4D8CF" w14:textId="0B86E1B1" w:rsidR="00E6019A" w:rsidRPr="008662C4" w:rsidRDefault="00E6019A" w:rsidP="00431A95">
            <w:pPr>
              <w:spacing w:line="276" w:lineRule="auto"/>
              <w:rPr>
                <w:ins w:id="6557" w:author="Sorin Salagean" w:date="2015-02-03T15:27:00Z"/>
                <w:rFonts w:asciiTheme="minorHAnsi" w:hAnsiTheme="minorHAnsi"/>
                <w:b/>
                <w:noProof/>
                <w:sz w:val="22"/>
                <w:szCs w:val="22"/>
                <w:rPrChange w:id="6558" w:author="Sorin Salagean" w:date="2015-02-09T13:18:00Z">
                  <w:rPr>
                    <w:ins w:id="6559" w:author="Sorin Salagean" w:date="2015-02-03T15:27:00Z"/>
                    <w:b/>
                    <w:noProof/>
                  </w:rPr>
                </w:rPrChange>
              </w:rPr>
            </w:pPr>
            <w:ins w:id="6560" w:author="Sorin Salagean" w:date="2015-02-03T15:27:00Z">
              <w:r w:rsidRPr="008662C4">
                <w:rPr>
                  <w:b/>
                  <w:noProof/>
                </w:rPr>
                <w:t>Trimite Notificare</w:t>
              </w:r>
            </w:ins>
          </w:p>
        </w:tc>
        <w:tc>
          <w:tcPr>
            <w:tcW w:w="7432" w:type="dxa"/>
          </w:tcPr>
          <w:p w14:paraId="16EE4C1A" w14:textId="3D06C789" w:rsidR="00E6019A" w:rsidRPr="008662C4" w:rsidRDefault="00E6019A" w:rsidP="00431A95">
            <w:pPr>
              <w:spacing w:line="276" w:lineRule="auto"/>
              <w:rPr>
                <w:ins w:id="6561" w:author="Sorin Salagean" w:date="2015-02-03T15:27:00Z"/>
                <w:rFonts w:asciiTheme="minorHAnsi" w:hAnsiTheme="minorHAnsi"/>
                <w:b/>
                <w:noProof/>
                <w:sz w:val="22"/>
                <w:szCs w:val="22"/>
                <w:rPrChange w:id="6562" w:author="Sorin Salagean" w:date="2015-02-09T13:18:00Z">
                  <w:rPr>
                    <w:ins w:id="6563" w:author="Sorin Salagean" w:date="2015-02-03T15:27:00Z"/>
                    <w:b/>
                    <w:noProof/>
                  </w:rPr>
                </w:rPrChange>
              </w:rPr>
            </w:pPr>
            <w:ins w:id="6564" w:author="Sorin Salagean" w:date="2015-02-03T15:27:00Z">
              <w:r w:rsidRPr="008662C4">
                <w:rPr>
                  <w:b/>
                  <w:noProof/>
                </w:rPr>
                <w:t xml:space="preserve">Se va trimite o notificare </w:t>
              </w:r>
            </w:ins>
            <w:ins w:id="6565" w:author="Sorin Salagean" w:date="2015-02-03T15:30:00Z">
              <w:r w:rsidRPr="008662C4">
                <w:rPr>
                  <w:b/>
                  <w:noProof/>
                </w:rPr>
                <w:t>catre grupurile – Director Daune si Juridic, prin care sunt instiintati ca dosarul respectiv a fost respins.</w:t>
              </w:r>
            </w:ins>
          </w:p>
        </w:tc>
      </w:tr>
    </w:tbl>
    <w:p w14:paraId="2F2689D4" w14:textId="77777777" w:rsidR="00FE3B00" w:rsidRPr="003138AE" w:rsidDel="00E6019A" w:rsidRDefault="00FE3B00">
      <w:pPr>
        <w:rPr>
          <w:del w:id="6566" w:author="Sorin Salagean" w:date="2015-02-03T15:30:00Z"/>
          <w:lang w:val="en-US"/>
        </w:rPr>
        <w:pPrChange w:id="6567" w:author="Sorin Salagean" w:date="2015-02-03T13:37:00Z">
          <w:pPr>
            <w:pStyle w:val="Heading3"/>
          </w:pPr>
        </w:pPrChange>
      </w:pPr>
    </w:p>
    <w:p w14:paraId="5B86A949" w14:textId="5AE14D10" w:rsidR="00E83F60" w:rsidRPr="00E6019A" w:rsidDel="00E6019A" w:rsidRDefault="00E83F60">
      <w:pPr>
        <w:rPr>
          <w:del w:id="6568" w:author="Sorin Salagean" w:date="2015-02-03T15:23:00Z"/>
          <w:lang w:val="en-US"/>
          <w:rPrChange w:id="6569" w:author="Sorin Salagean" w:date="2015-02-03T15:24:00Z">
            <w:rPr>
              <w:del w:id="6570" w:author="Sorin Salagean" w:date="2015-02-03T15:23:00Z"/>
              <w:sz w:val="24"/>
              <w:szCs w:val="24"/>
              <w:lang w:val="en-US"/>
            </w:rPr>
          </w:rPrChange>
        </w:rPr>
        <w:pPrChange w:id="6571" w:author="Sorin Salagean" w:date="2015-02-03T15:24:00Z">
          <w:pPr>
            <w:jc w:val="both"/>
          </w:pPr>
        </w:pPrChange>
      </w:pPr>
      <w:del w:id="6572" w:author="Sorin Salagean" w:date="2015-02-03T15:23:00Z">
        <w:r w:rsidRPr="00E6019A" w:rsidDel="00E6019A">
          <w:rPr>
            <w:lang w:val="en-US"/>
            <w:rPrChange w:id="6573" w:author="Sorin Salagean" w:date="2015-02-03T15:24:00Z">
              <w:rPr>
                <w:sz w:val="24"/>
                <w:szCs w:val="24"/>
                <w:lang w:val="en-US"/>
              </w:rPr>
            </w:rPrChange>
          </w:rPr>
          <w:delText xml:space="preserve">In aceasta etapa ajung acceptele sau referatele aprobate in etapele anterioare in functie de valoarea lor </w:delText>
        </w:r>
        <w:r w:rsidR="00580C1E" w:rsidRPr="00E6019A" w:rsidDel="00E6019A">
          <w:rPr>
            <w:lang w:val="en-US"/>
            <w:rPrChange w:id="6574" w:author="Sorin Salagean" w:date="2015-02-03T15:24:00Z">
              <w:rPr>
                <w:sz w:val="24"/>
                <w:szCs w:val="24"/>
                <w:lang w:val="en-US"/>
              </w:rPr>
            </w:rPrChange>
          </w:rPr>
          <w:delText xml:space="preserve">si </w:delText>
        </w:r>
        <w:r w:rsidRPr="00E6019A" w:rsidDel="00E6019A">
          <w:rPr>
            <w:lang w:val="en-US"/>
            <w:rPrChange w:id="6575" w:author="Sorin Salagean" w:date="2015-02-03T15:24:00Z">
              <w:rPr>
                <w:sz w:val="24"/>
                <w:szCs w:val="24"/>
                <w:lang w:val="en-US"/>
              </w:rPr>
            </w:rPrChange>
          </w:rPr>
          <w:delText xml:space="preserve">coroborat cu plafoanele de aprobari ale BoD. Astazi </w:delText>
        </w:r>
        <w:r w:rsidR="00580C1E" w:rsidRPr="00E6019A" w:rsidDel="00E6019A">
          <w:rPr>
            <w:lang w:val="en-US"/>
            <w:rPrChange w:id="6576" w:author="Sorin Salagean" w:date="2015-02-03T15:24:00Z">
              <w:rPr>
                <w:sz w:val="24"/>
                <w:szCs w:val="24"/>
                <w:lang w:val="en-US"/>
              </w:rPr>
            </w:rPrChange>
          </w:rPr>
          <w:delText>aceasta etapa este sarita de OnBase pentru ca nu exista persoana angajata pe acest post.</w:delText>
        </w:r>
      </w:del>
    </w:p>
    <w:p w14:paraId="2E8207B4" w14:textId="1ED1FE3D" w:rsidR="00580C1E" w:rsidRPr="00CB2DBC" w:rsidDel="00E6019A" w:rsidRDefault="00580C1E">
      <w:pPr>
        <w:rPr>
          <w:del w:id="6577" w:author="Sorin Salagean" w:date="2015-02-03T15:23:00Z"/>
          <w:lang w:val="en-US"/>
          <w:rPrChange w:id="6578" w:author="Sorin Salagean" w:date="2015-01-30T11:50:00Z">
            <w:rPr>
              <w:del w:id="6579" w:author="Sorin Salagean" w:date="2015-02-03T15:23:00Z"/>
              <w:sz w:val="24"/>
              <w:szCs w:val="24"/>
              <w:lang w:val="en-US"/>
            </w:rPr>
          </w:rPrChange>
        </w:rPr>
        <w:pPrChange w:id="6580" w:author="Sorin Salagean" w:date="2015-02-03T15:24:00Z">
          <w:pPr>
            <w:jc w:val="both"/>
          </w:pPr>
        </w:pPrChange>
      </w:pPr>
      <w:del w:id="6581" w:author="Sorin Salagean" w:date="2015-02-03T15:23:00Z">
        <w:r w:rsidRPr="00CB2DBC" w:rsidDel="00E6019A">
          <w:rPr>
            <w:lang w:val="en-US"/>
            <w:rPrChange w:id="6582" w:author="Sorin Salagean" w:date="2015-01-30T11:50:00Z">
              <w:rPr>
                <w:sz w:val="24"/>
                <w:szCs w:val="24"/>
                <w:lang w:val="en-US"/>
              </w:rPr>
            </w:rPrChange>
          </w:rPr>
          <w:delText>Din aceast</w:delText>
        </w:r>
        <w:r w:rsidR="00C00852" w:rsidRPr="00CB2DBC" w:rsidDel="00E6019A">
          <w:rPr>
            <w:lang w:val="en-US"/>
            <w:rPrChange w:id="6583" w:author="Sorin Salagean" w:date="2015-01-30T11:50:00Z">
              <w:rPr>
                <w:sz w:val="24"/>
                <w:szCs w:val="24"/>
                <w:lang w:val="en-US"/>
              </w:rPr>
            </w:rPrChange>
          </w:rPr>
          <w:delText>a</w:delText>
        </w:r>
        <w:r w:rsidRPr="00CB2DBC" w:rsidDel="00E6019A">
          <w:rPr>
            <w:lang w:val="en-US"/>
            <w:rPrChange w:id="6584" w:author="Sorin Salagean" w:date="2015-01-30T11:50:00Z">
              <w:rPr>
                <w:sz w:val="24"/>
                <w:szCs w:val="24"/>
                <w:lang w:val="en-US"/>
              </w:rPr>
            </w:rPrChange>
          </w:rPr>
          <w:delText xml:space="preserve"> etapa se pot:</w:delText>
        </w:r>
      </w:del>
    </w:p>
    <w:p w14:paraId="40472F5C" w14:textId="79133A68" w:rsidR="00580C1E" w:rsidRPr="00CB2DBC" w:rsidDel="00E6019A" w:rsidRDefault="00580C1E">
      <w:pPr>
        <w:rPr>
          <w:del w:id="6585" w:author="Sorin Salagean" w:date="2015-02-03T15:23:00Z"/>
          <w:lang w:val="en-US"/>
          <w:rPrChange w:id="6586" w:author="Sorin Salagean" w:date="2015-01-30T11:50:00Z">
            <w:rPr>
              <w:del w:id="6587" w:author="Sorin Salagean" w:date="2015-02-03T15:23:00Z"/>
              <w:sz w:val="24"/>
              <w:szCs w:val="24"/>
              <w:lang w:val="en-US"/>
            </w:rPr>
          </w:rPrChange>
        </w:rPr>
        <w:pPrChange w:id="6588" w:author="Sorin Salagean" w:date="2015-02-03T15:24:00Z">
          <w:pPr>
            <w:pStyle w:val="ListParagraph"/>
            <w:numPr>
              <w:numId w:val="8"/>
            </w:numPr>
            <w:ind w:hanging="360"/>
            <w:jc w:val="both"/>
          </w:pPr>
        </w:pPrChange>
      </w:pPr>
      <w:del w:id="6589" w:author="Sorin Salagean" w:date="2015-02-03T15:23:00Z">
        <w:r w:rsidRPr="00CB2DBC" w:rsidDel="00E6019A">
          <w:rPr>
            <w:lang w:val="en-US"/>
            <w:rPrChange w:id="6590" w:author="Sorin Salagean" w:date="2015-01-30T11:50:00Z">
              <w:rPr>
                <w:sz w:val="24"/>
                <w:szCs w:val="24"/>
                <w:lang w:val="en-US"/>
              </w:rPr>
            </w:rPrChange>
          </w:rPr>
          <w:delText>Aproba – prin intermediul butonului “Aprob”</w:delText>
        </w:r>
      </w:del>
    </w:p>
    <w:p w14:paraId="3DC0AF16" w14:textId="71B49639" w:rsidR="00580C1E" w:rsidRPr="00CB2DBC" w:rsidDel="00E6019A" w:rsidRDefault="00580C1E">
      <w:pPr>
        <w:rPr>
          <w:del w:id="6591" w:author="Sorin Salagean" w:date="2015-02-03T15:23:00Z"/>
          <w:lang w:val="en-US"/>
          <w:rPrChange w:id="6592" w:author="Sorin Salagean" w:date="2015-01-30T11:50:00Z">
            <w:rPr>
              <w:del w:id="6593" w:author="Sorin Salagean" w:date="2015-02-03T15:23:00Z"/>
              <w:sz w:val="24"/>
              <w:szCs w:val="24"/>
              <w:lang w:val="en-US"/>
            </w:rPr>
          </w:rPrChange>
        </w:rPr>
        <w:pPrChange w:id="6594" w:author="Sorin Salagean" w:date="2015-02-03T15:24:00Z">
          <w:pPr>
            <w:pStyle w:val="ListParagraph"/>
            <w:numPr>
              <w:numId w:val="8"/>
            </w:numPr>
            <w:ind w:hanging="360"/>
            <w:jc w:val="both"/>
          </w:pPr>
        </w:pPrChange>
      </w:pPr>
      <w:del w:id="6595" w:author="Sorin Salagean" w:date="2015-02-03T15:23:00Z">
        <w:r w:rsidRPr="00CB2DBC" w:rsidDel="00E6019A">
          <w:rPr>
            <w:lang w:val="en-US"/>
            <w:rPrChange w:id="6596" w:author="Sorin Salagean" w:date="2015-01-30T11:50:00Z">
              <w:rPr>
                <w:sz w:val="24"/>
                <w:szCs w:val="24"/>
                <w:lang w:val="en-US"/>
              </w:rPr>
            </w:rPrChange>
          </w:rPr>
          <w:delText>Trimite mesaj nota la unul din grupurile de pe flux</w:delText>
        </w:r>
      </w:del>
    </w:p>
    <w:p w14:paraId="7114BFF1" w14:textId="37F3FF05" w:rsidR="00580C1E" w:rsidDel="00E6019A" w:rsidRDefault="00580C1E">
      <w:pPr>
        <w:rPr>
          <w:del w:id="6597" w:author="Sorin Salagean" w:date="2015-02-03T15:30:00Z"/>
          <w:sz w:val="24"/>
          <w:szCs w:val="24"/>
          <w:lang w:val="en-US"/>
        </w:rPr>
        <w:pPrChange w:id="6598" w:author="Sorin Salagean" w:date="2015-02-03T15:24:00Z">
          <w:pPr>
            <w:pStyle w:val="ListParagraph"/>
            <w:numPr>
              <w:numId w:val="8"/>
            </w:numPr>
            <w:ind w:hanging="360"/>
            <w:jc w:val="both"/>
          </w:pPr>
        </w:pPrChange>
      </w:pPr>
      <w:del w:id="6599" w:author="Sorin Salagean" w:date="2015-02-03T15:23:00Z">
        <w:r w:rsidRPr="00CB2DBC" w:rsidDel="00E6019A">
          <w:rPr>
            <w:lang w:val="en-US"/>
            <w:rPrChange w:id="6600" w:author="Sorin Salagean" w:date="2015-01-30T11:50:00Z">
              <w:rPr>
                <w:sz w:val="24"/>
                <w:szCs w:val="24"/>
                <w:lang w:val="en-US"/>
              </w:rPr>
            </w:rPrChange>
          </w:rPr>
          <w:delText>Refuza – prin intermediul butonului “Refuz”</w:delText>
        </w:r>
      </w:del>
    </w:p>
    <w:p w14:paraId="551A3D5A" w14:textId="77777777" w:rsidR="00580C1E" w:rsidRDefault="00580C1E">
      <w:pPr>
        <w:rPr>
          <w:sz w:val="24"/>
          <w:szCs w:val="24"/>
          <w:lang w:val="en-US"/>
        </w:rPr>
        <w:pPrChange w:id="6601" w:author="Sorin Salagean" w:date="2015-02-03T15:30:00Z">
          <w:pPr>
            <w:jc w:val="both"/>
          </w:pPr>
        </w:pPrChange>
      </w:pPr>
    </w:p>
    <w:p w14:paraId="365EE5FE" w14:textId="12059DF0" w:rsidR="00580C1E" w:rsidRPr="00FE3B00" w:rsidRDefault="00580C1E" w:rsidP="00AB457C">
      <w:pPr>
        <w:pStyle w:val="Heading3"/>
        <w:rPr>
          <w:ins w:id="6602" w:author="Sorin Salagean" w:date="2015-02-03T13:38:00Z"/>
          <w:rFonts w:asciiTheme="minorHAnsi" w:hAnsiTheme="minorHAnsi"/>
          <w:sz w:val="22"/>
          <w:szCs w:val="22"/>
          <w:lang w:val="en-US"/>
          <w:rPrChange w:id="6603" w:author="Sorin Salagean" w:date="2015-02-03T13:38:00Z">
            <w:rPr>
              <w:ins w:id="6604" w:author="Sorin Salagean" w:date="2015-02-03T13:38:00Z"/>
              <w:lang w:val="en-US"/>
            </w:rPr>
          </w:rPrChange>
        </w:rPr>
      </w:pPr>
      <w:bookmarkStart w:id="6605" w:name="_Toc389553031"/>
      <w:del w:id="6606" w:author="Sorin Salagean" w:date="2015-02-03T13:38:00Z">
        <w:r w:rsidRPr="00FE3B00" w:rsidDel="00FE3B00">
          <w:rPr>
            <w:rFonts w:asciiTheme="minorHAnsi" w:hAnsiTheme="minorHAnsi"/>
            <w:sz w:val="22"/>
            <w:szCs w:val="22"/>
            <w:lang w:val="en-US"/>
            <w:rPrChange w:id="6607" w:author="Sorin Salagean" w:date="2015-02-03T13:38:00Z">
              <w:rPr>
                <w:lang w:val="en-US"/>
              </w:rPr>
            </w:rPrChange>
          </w:rPr>
          <w:delText>Director Daune</w:delText>
        </w:r>
      </w:del>
      <w:bookmarkEnd w:id="6605"/>
      <w:ins w:id="6608" w:author="Sorin Salagean" w:date="2015-02-03T13:38:00Z">
        <w:r w:rsidR="00FE3B00" w:rsidRPr="00FE3B00">
          <w:rPr>
            <w:rFonts w:asciiTheme="minorHAnsi" w:hAnsiTheme="minorHAnsi"/>
            <w:sz w:val="22"/>
            <w:szCs w:val="22"/>
            <w:lang w:val="en-US"/>
            <w:rPrChange w:id="6609" w:author="Sorin Salagean" w:date="2015-02-03T13:38:00Z">
              <w:rPr>
                <w:lang w:val="en-US"/>
              </w:rPr>
            </w:rPrChange>
          </w:rPr>
          <w:t>Etapa 4 - Lichidator</w:t>
        </w:r>
      </w:ins>
    </w:p>
    <w:p w14:paraId="56D7A2FA" w14:textId="49D043BB" w:rsidR="00FE3B00" w:rsidRDefault="00FE3B00">
      <w:pPr>
        <w:rPr>
          <w:ins w:id="6610" w:author="Sorin Salagean" w:date="2015-02-03T15:31:00Z"/>
          <w:lang w:val="en-US"/>
        </w:rPr>
        <w:pPrChange w:id="6611" w:author="Sorin Salagean" w:date="2015-02-03T13:38:00Z">
          <w:pPr>
            <w:pStyle w:val="Heading3"/>
          </w:pPr>
        </w:pPrChange>
      </w:pPr>
    </w:p>
    <w:p w14:paraId="30638181" w14:textId="77777777" w:rsidR="00E6019A" w:rsidRPr="00126240" w:rsidRDefault="00E6019A" w:rsidP="00E6019A">
      <w:pPr>
        <w:spacing w:line="276" w:lineRule="auto"/>
        <w:rPr>
          <w:ins w:id="6612" w:author="Sorin Salagean" w:date="2015-02-03T15:31:00Z"/>
          <w:b/>
          <w:noProof/>
        </w:rPr>
      </w:pPr>
      <w:ins w:id="6613" w:author="Sorin Salagean" w:date="2015-02-03T15:31:00Z">
        <w:r w:rsidRPr="0086384C">
          <w:rPr>
            <w:b/>
            <w:noProof/>
          </w:rPr>
          <w:t>Roluri si permisiuni:</w:t>
        </w:r>
      </w:ins>
    </w:p>
    <w:tbl>
      <w:tblPr>
        <w:tblStyle w:val="TableWeb2"/>
        <w:tblW w:w="0" w:type="auto"/>
        <w:tblLook w:val="04A0" w:firstRow="1" w:lastRow="0" w:firstColumn="1" w:lastColumn="0" w:noHBand="0" w:noVBand="1"/>
        <w:tblPrChange w:id="6614" w:author="Sorin Salagean" w:date="2015-02-03T15:42:00Z">
          <w:tblPr>
            <w:tblStyle w:val="TableWeb2"/>
            <w:tblW w:w="0" w:type="auto"/>
            <w:tblLook w:val="04A0" w:firstRow="1" w:lastRow="0" w:firstColumn="1" w:lastColumn="0" w:noHBand="0" w:noVBand="1"/>
          </w:tblPr>
        </w:tblPrChange>
      </w:tblPr>
      <w:tblGrid>
        <w:gridCol w:w="1835"/>
        <w:gridCol w:w="3827"/>
        <w:gridCol w:w="4788"/>
        <w:tblGridChange w:id="6615">
          <w:tblGrid>
            <w:gridCol w:w="1610"/>
            <w:gridCol w:w="225"/>
            <w:gridCol w:w="3512"/>
            <w:gridCol w:w="315"/>
            <w:gridCol w:w="4788"/>
          </w:tblGrid>
        </w:tblGridChange>
      </w:tblGrid>
      <w:tr w:rsidR="00E6019A" w:rsidRPr="00417114" w14:paraId="6D40CB21" w14:textId="77777777" w:rsidTr="00273D34">
        <w:trPr>
          <w:cnfStyle w:val="100000000000" w:firstRow="1" w:lastRow="0" w:firstColumn="0" w:lastColumn="0" w:oddVBand="0" w:evenVBand="0" w:oddHBand="0" w:evenHBand="0" w:firstRowFirstColumn="0" w:firstRowLastColumn="0" w:lastRowFirstColumn="0" w:lastRowLastColumn="0"/>
          <w:trHeight w:val="362"/>
          <w:ins w:id="6616" w:author="Sorin Salagean" w:date="2015-02-03T15:31:00Z"/>
          <w:trPrChange w:id="6617" w:author="Sorin Salagean" w:date="2015-02-03T15:42:00Z">
            <w:trPr>
              <w:trHeight w:val="362"/>
            </w:trPr>
          </w:trPrChange>
        </w:trPr>
        <w:tc>
          <w:tcPr>
            <w:tcW w:w="1775" w:type="dxa"/>
            <w:hideMark/>
            <w:tcPrChange w:id="6618" w:author="Sorin Salagean" w:date="2015-02-03T15:42:00Z">
              <w:tcPr>
                <w:tcW w:w="1626" w:type="dxa"/>
                <w:hideMark/>
              </w:tcPr>
            </w:tcPrChange>
          </w:tcPr>
          <w:p w14:paraId="746C0D93" w14:textId="77777777" w:rsidR="00E6019A" w:rsidRPr="00417114" w:rsidRDefault="00E6019A" w:rsidP="000F2B72">
            <w:pPr>
              <w:spacing w:line="276" w:lineRule="auto"/>
              <w:cnfStyle w:val="100000000000" w:firstRow="1" w:lastRow="0" w:firstColumn="0" w:lastColumn="0" w:oddVBand="0" w:evenVBand="0" w:oddHBand="0" w:evenHBand="0" w:firstRowFirstColumn="0" w:firstRowLastColumn="0" w:lastRowFirstColumn="0" w:lastRowLastColumn="0"/>
              <w:rPr>
                <w:ins w:id="6619" w:author="Sorin Salagean" w:date="2015-02-03T15:31:00Z"/>
                <w:rFonts w:asciiTheme="minorHAnsi" w:eastAsiaTheme="minorHAnsi" w:hAnsiTheme="minorHAnsi" w:cstheme="minorBidi"/>
                <w:b/>
                <w:noProof/>
                <w:sz w:val="22"/>
                <w:szCs w:val="22"/>
                <w:lang w:val="ro-RO"/>
              </w:rPr>
            </w:pPr>
            <w:ins w:id="6620" w:author="Sorin Salagean" w:date="2015-02-03T15:31:00Z">
              <w:r w:rsidRPr="00417114">
                <w:rPr>
                  <w:rFonts w:asciiTheme="minorHAnsi" w:eastAsiaTheme="minorHAnsi" w:hAnsiTheme="minorHAnsi" w:cstheme="minorBidi"/>
                  <w:b/>
                  <w:noProof/>
                  <w:sz w:val="22"/>
                  <w:szCs w:val="22"/>
                  <w:lang w:val="ro-RO"/>
                </w:rPr>
                <w:t>Nume grup</w:t>
              </w:r>
            </w:ins>
          </w:p>
        </w:tc>
        <w:tc>
          <w:tcPr>
            <w:tcW w:w="3787" w:type="dxa"/>
            <w:hideMark/>
            <w:tcPrChange w:id="6621" w:author="Sorin Salagean" w:date="2015-02-03T15:42:00Z">
              <w:tcPr>
                <w:tcW w:w="4116" w:type="dxa"/>
                <w:gridSpan w:val="2"/>
                <w:hideMark/>
              </w:tcPr>
            </w:tcPrChange>
          </w:tcPr>
          <w:p w14:paraId="7051A6D4" w14:textId="77777777" w:rsidR="00E6019A" w:rsidRPr="00417114" w:rsidRDefault="00E6019A" w:rsidP="000F2B72">
            <w:pPr>
              <w:spacing w:line="276" w:lineRule="auto"/>
              <w:cnfStyle w:val="100000000000" w:firstRow="1" w:lastRow="0" w:firstColumn="0" w:lastColumn="0" w:oddVBand="0" w:evenVBand="0" w:oddHBand="0" w:evenHBand="0" w:firstRowFirstColumn="0" w:firstRowLastColumn="0" w:lastRowFirstColumn="0" w:lastRowLastColumn="0"/>
              <w:rPr>
                <w:ins w:id="6622" w:author="Sorin Salagean" w:date="2015-02-03T15:31:00Z"/>
                <w:rFonts w:asciiTheme="minorHAnsi" w:eastAsiaTheme="minorHAnsi" w:hAnsiTheme="minorHAnsi" w:cstheme="minorBidi"/>
                <w:b/>
                <w:noProof/>
                <w:sz w:val="22"/>
                <w:szCs w:val="22"/>
                <w:lang w:val="ro-RO"/>
              </w:rPr>
            </w:pPr>
            <w:ins w:id="6623" w:author="Sorin Salagean" w:date="2015-02-03T15:31:00Z">
              <w:r w:rsidRPr="00417114">
                <w:rPr>
                  <w:rFonts w:asciiTheme="minorHAnsi" w:eastAsiaTheme="minorHAnsi" w:hAnsiTheme="minorHAnsi" w:cstheme="minorBidi"/>
                  <w:b/>
                  <w:noProof/>
                  <w:sz w:val="22"/>
                  <w:szCs w:val="22"/>
                  <w:lang w:val="ro-RO"/>
                </w:rPr>
                <w:t>Drepturi</w:t>
              </w:r>
            </w:ins>
          </w:p>
        </w:tc>
        <w:tc>
          <w:tcPr>
            <w:tcW w:w="4728" w:type="dxa"/>
            <w:hideMark/>
            <w:tcPrChange w:id="6624" w:author="Sorin Salagean" w:date="2015-02-03T15:42:00Z">
              <w:tcPr>
                <w:tcW w:w="5846" w:type="dxa"/>
                <w:gridSpan w:val="2"/>
                <w:hideMark/>
              </w:tcPr>
            </w:tcPrChange>
          </w:tcPr>
          <w:p w14:paraId="0779F88C" w14:textId="77777777" w:rsidR="00E6019A" w:rsidRPr="00417114" w:rsidRDefault="00E6019A" w:rsidP="000F2B72">
            <w:pPr>
              <w:spacing w:line="276" w:lineRule="auto"/>
              <w:cnfStyle w:val="100000000000" w:firstRow="1" w:lastRow="0" w:firstColumn="0" w:lastColumn="0" w:oddVBand="0" w:evenVBand="0" w:oddHBand="0" w:evenHBand="0" w:firstRowFirstColumn="0" w:firstRowLastColumn="0" w:lastRowFirstColumn="0" w:lastRowLastColumn="0"/>
              <w:rPr>
                <w:ins w:id="6625" w:author="Sorin Salagean" w:date="2015-02-03T15:31:00Z"/>
                <w:rFonts w:asciiTheme="minorHAnsi" w:eastAsiaTheme="minorHAnsi" w:hAnsiTheme="minorHAnsi" w:cstheme="minorBidi"/>
                <w:b/>
                <w:noProof/>
                <w:sz w:val="22"/>
                <w:szCs w:val="22"/>
                <w:lang w:val="ro-RO"/>
              </w:rPr>
            </w:pPr>
            <w:ins w:id="6626" w:author="Sorin Salagean" w:date="2015-02-03T15:31:00Z">
              <w:r w:rsidRPr="00417114">
                <w:rPr>
                  <w:rFonts w:asciiTheme="minorHAnsi" w:eastAsiaTheme="minorHAnsi" w:hAnsiTheme="minorHAnsi" w:cstheme="minorBidi"/>
                  <w:b/>
                  <w:noProof/>
                  <w:sz w:val="22"/>
                  <w:szCs w:val="22"/>
                  <w:lang w:val="ro-RO"/>
                </w:rPr>
                <w:t>Cerinte de sistem</w:t>
              </w:r>
            </w:ins>
          </w:p>
        </w:tc>
      </w:tr>
      <w:tr w:rsidR="00E6019A" w:rsidRPr="00417114" w14:paraId="6C85804E" w14:textId="77777777" w:rsidTr="00273D34">
        <w:trPr>
          <w:trHeight w:val="857"/>
          <w:ins w:id="6627" w:author="Sorin Salagean" w:date="2015-02-03T15:31:00Z"/>
          <w:trPrChange w:id="6628" w:author="Sorin Salagean" w:date="2015-02-03T15:42:00Z">
            <w:trPr>
              <w:trHeight w:val="857"/>
            </w:trPr>
          </w:trPrChange>
        </w:trPr>
        <w:tc>
          <w:tcPr>
            <w:tcW w:w="1775" w:type="dxa"/>
            <w:tcPrChange w:id="6629" w:author="Sorin Salagean" w:date="2015-02-03T15:42:00Z">
              <w:tcPr>
                <w:tcW w:w="1626" w:type="dxa"/>
              </w:tcPr>
            </w:tcPrChange>
          </w:tcPr>
          <w:p w14:paraId="69BD9AA3" w14:textId="37C16061" w:rsidR="00E6019A" w:rsidRPr="00417114" w:rsidRDefault="00273D34" w:rsidP="000F2B72">
            <w:pPr>
              <w:rPr>
                <w:ins w:id="6630" w:author="Sorin Salagean" w:date="2015-02-03T15:31:00Z"/>
                <w:rFonts w:asciiTheme="minorHAnsi" w:eastAsiaTheme="minorHAnsi" w:hAnsiTheme="minorHAnsi" w:cstheme="minorBidi"/>
                <w:b/>
                <w:noProof/>
                <w:sz w:val="22"/>
                <w:szCs w:val="22"/>
                <w:lang w:val="ro-RO"/>
              </w:rPr>
            </w:pPr>
            <w:ins w:id="6631" w:author="Sorin Salagean" w:date="2015-02-03T15:41:00Z">
              <w:r>
                <w:rPr>
                  <w:rFonts w:asciiTheme="minorHAnsi" w:eastAsiaTheme="minorHAnsi" w:hAnsiTheme="minorHAnsi" w:cstheme="minorBidi"/>
                  <w:b/>
                  <w:noProof/>
                  <w:sz w:val="22"/>
                  <w:szCs w:val="22"/>
                  <w:lang w:val="ro-RO"/>
                </w:rPr>
                <w:t>Lichidator corporate</w:t>
              </w:r>
            </w:ins>
          </w:p>
        </w:tc>
        <w:tc>
          <w:tcPr>
            <w:tcW w:w="3787" w:type="dxa"/>
            <w:tcPrChange w:id="6632" w:author="Sorin Salagean" w:date="2015-02-03T15:42:00Z">
              <w:tcPr>
                <w:tcW w:w="4116" w:type="dxa"/>
                <w:gridSpan w:val="2"/>
              </w:tcPr>
            </w:tcPrChange>
          </w:tcPr>
          <w:p w14:paraId="29E23D8D" w14:textId="1F2B8761" w:rsidR="00E6019A" w:rsidRPr="00417114" w:rsidRDefault="00E6019A">
            <w:pPr>
              <w:rPr>
                <w:ins w:id="6633" w:author="Sorin Salagean" w:date="2015-02-03T15:31:00Z"/>
                <w:rFonts w:asciiTheme="minorHAnsi" w:eastAsiaTheme="minorHAnsi" w:hAnsiTheme="minorHAnsi" w:cstheme="minorBidi"/>
                <w:b/>
                <w:noProof/>
                <w:sz w:val="22"/>
                <w:szCs w:val="22"/>
                <w:lang w:val="ro-RO"/>
              </w:rPr>
            </w:pPr>
            <w:ins w:id="6634" w:author="Sorin Salagean" w:date="2015-02-03T15:31: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4728" w:type="dxa"/>
            <w:tcPrChange w:id="6635" w:author="Sorin Salagean" w:date="2015-02-03T15:42:00Z">
              <w:tcPr>
                <w:tcW w:w="5846" w:type="dxa"/>
                <w:gridSpan w:val="2"/>
              </w:tcPr>
            </w:tcPrChange>
          </w:tcPr>
          <w:p w14:paraId="676017FF" w14:textId="5E58AA0C" w:rsidR="00E6019A" w:rsidRPr="00417114" w:rsidRDefault="00273D34" w:rsidP="000F2B72">
            <w:pPr>
              <w:rPr>
                <w:ins w:id="6636" w:author="Sorin Salagean" w:date="2015-02-03T15:31:00Z"/>
                <w:rFonts w:asciiTheme="minorHAnsi" w:eastAsiaTheme="minorHAnsi" w:hAnsiTheme="minorHAnsi" w:cstheme="minorBidi"/>
                <w:b/>
                <w:noProof/>
                <w:sz w:val="22"/>
                <w:szCs w:val="22"/>
                <w:lang w:val="ro-RO"/>
              </w:rPr>
            </w:pPr>
            <w:ins w:id="6637" w:author="Sorin Salagean" w:date="2015-02-03T15:43:00Z">
              <w:r>
                <w:rPr>
                  <w:rFonts w:asciiTheme="minorHAnsi" w:eastAsiaTheme="minorHAnsi" w:hAnsiTheme="minorHAnsi" w:cstheme="minorBidi"/>
                  <w:b/>
                  <w:noProof/>
                  <w:sz w:val="22"/>
                  <w:szCs w:val="22"/>
                  <w:lang w:val="ro-RO"/>
                </w:rPr>
                <w:t>N/A</w:t>
              </w:r>
            </w:ins>
          </w:p>
        </w:tc>
      </w:tr>
      <w:tr w:rsidR="00273D34" w:rsidRPr="00417114" w14:paraId="4A40F9E6" w14:textId="77777777" w:rsidTr="00273D34">
        <w:trPr>
          <w:trHeight w:val="857"/>
          <w:ins w:id="6638" w:author="Sorin Salagean" w:date="2015-02-03T15:41:00Z"/>
          <w:trPrChange w:id="6639" w:author="Sorin Salagean" w:date="2015-02-03T15:42:00Z">
            <w:trPr>
              <w:trHeight w:val="857"/>
            </w:trPr>
          </w:trPrChange>
        </w:trPr>
        <w:tc>
          <w:tcPr>
            <w:tcW w:w="1775" w:type="dxa"/>
            <w:tcPrChange w:id="6640" w:author="Sorin Salagean" w:date="2015-02-03T15:42:00Z">
              <w:tcPr>
                <w:tcW w:w="1626" w:type="dxa"/>
              </w:tcPr>
            </w:tcPrChange>
          </w:tcPr>
          <w:p w14:paraId="768CEB70" w14:textId="53B4008F" w:rsidR="00273D34" w:rsidRPr="00273D34" w:rsidRDefault="00273D34" w:rsidP="000F2B72">
            <w:pPr>
              <w:rPr>
                <w:ins w:id="6641" w:author="Sorin Salagean" w:date="2015-02-03T15:41:00Z"/>
                <w:rFonts w:asciiTheme="minorHAnsi" w:hAnsiTheme="minorHAnsi"/>
                <w:b/>
                <w:noProof/>
                <w:sz w:val="22"/>
                <w:szCs w:val="22"/>
                <w:rPrChange w:id="6642" w:author="Sorin Salagean" w:date="2015-02-03T15:41:00Z">
                  <w:rPr>
                    <w:ins w:id="6643" w:author="Sorin Salagean" w:date="2015-02-03T15:41:00Z"/>
                    <w:b/>
                    <w:noProof/>
                  </w:rPr>
                </w:rPrChange>
              </w:rPr>
            </w:pPr>
            <w:ins w:id="6644" w:author="Sorin Salagean" w:date="2015-02-03T15:41:00Z">
              <w:r>
                <w:rPr>
                  <w:rFonts w:asciiTheme="minorHAnsi" w:hAnsiTheme="minorHAnsi"/>
                  <w:b/>
                  <w:noProof/>
                  <w:sz w:val="22"/>
                  <w:szCs w:val="22"/>
                </w:rPr>
                <w:t>Lichidator retail grupa 1</w:t>
              </w:r>
            </w:ins>
          </w:p>
        </w:tc>
        <w:tc>
          <w:tcPr>
            <w:tcW w:w="3787" w:type="dxa"/>
            <w:tcPrChange w:id="6645" w:author="Sorin Salagean" w:date="2015-02-03T15:42:00Z">
              <w:tcPr>
                <w:tcW w:w="4116" w:type="dxa"/>
                <w:gridSpan w:val="2"/>
              </w:tcPr>
            </w:tcPrChange>
          </w:tcPr>
          <w:p w14:paraId="17311EFA" w14:textId="7F3741E7" w:rsidR="00273D34" w:rsidRPr="00273D34" w:rsidRDefault="00273D34" w:rsidP="00273D34">
            <w:pPr>
              <w:rPr>
                <w:ins w:id="6646" w:author="Sorin Salagean" w:date="2015-02-03T15:41:00Z"/>
                <w:rFonts w:asciiTheme="minorHAnsi" w:hAnsiTheme="minorHAnsi"/>
                <w:b/>
                <w:noProof/>
                <w:sz w:val="22"/>
                <w:szCs w:val="22"/>
                <w:rPrChange w:id="6647" w:author="Sorin Salagean" w:date="2015-02-03T15:41:00Z">
                  <w:rPr>
                    <w:ins w:id="6648" w:author="Sorin Salagean" w:date="2015-02-03T15:41:00Z"/>
                    <w:b/>
                    <w:noProof/>
                  </w:rPr>
                </w:rPrChange>
              </w:rPr>
            </w:pPr>
            <w:ins w:id="6649" w:author="Sorin Salagean" w:date="2015-02-03T15:42: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4728" w:type="dxa"/>
            <w:tcPrChange w:id="6650" w:author="Sorin Salagean" w:date="2015-02-03T15:42:00Z">
              <w:tcPr>
                <w:tcW w:w="5846" w:type="dxa"/>
                <w:gridSpan w:val="2"/>
              </w:tcPr>
            </w:tcPrChange>
          </w:tcPr>
          <w:p w14:paraId="527E16E4" w14:textId="58B09A9E" w:rsidR="00273D34" w:rsidRPr="00273D34" w:rsidRDefault="00273D34" w:rsidP="000F2B72">
            <w:pPr>
              <w:rPr>
                <w:ins w:id="6651" w:author="Sorin Salagean" w:date="2015-02-03T15:41:00Z"/>
                <w:rFonts w:asciiTheme="minorHAnsi" w:hAnsiTheme="minorHAnsi"/>
                <w:b/>
                <w:noProof/>
                <w:sz w:val="22"/>
                <w:szCs w:val="22"/>
                <w:rPrChange w:id="6652" w:author="Sorin Salagean" w:date="2015-02-03T15:41:00Z">
                  <w:rPr>
                    <w:ins w:id="6653" w:author="Sorin Salagean" w:date="2015-02-03T15:41:00Z"/>
                    <w:b/>
                    <w:noProof/>
                  </w:rPr>
                </w:rPrChange>
              </w:rPr>
            </w:pPr>
            <w:ins w:id="6654" w:author="Sorin Salagean" w:date="2015-02-03T15:44:00Z">
              <w:r w:rsidRPr="00417114">
                <w:rPr>
                  <w:rFonts w:asciiTheme="minorHAnsi" w:eastAsiaTheme="minorHAnsi" w:hAnsiTheme="minorHAnsi" w:cstheme="minorBidi"/>
                  <w:b/>
                  <w:noProof/>
                  <w:sz w:val="22"/>
                  <w:szCs w:val="22"/>
                  <w:lang w:val="ro-RO"/>
                </w:rPr>
                <w:t xml:space="preserve">Filtrarea se face folosind keyword-ul </w:t>
              </w:r>
              <w:r>
                <w:rPr>
                  <w:rFonts w:asciiTheme="minorHAnsi" w:eastAsiaTheme="minorHAnsi" w:hAnsiTheme="minorHAnsi" w:cstheme="minorBidi"/>
                  <w:b/>
                  <w:noProof/>
                  <w:sz w:val="22"/>
                  <w:szCs w:val="22"/>
                  <w:lang w:val="ro-RO"/>
                </w:rPr>
                <w:t>„utilizator operare lichidare dauna”</w:t>
              </w:r>
            </w:ins>
          </w:p>
        </w:tc>
      </w:tr>
      <w:tr w:rsidR="00273D34" w:rsidRPr="00417114" w14:paraId="6B6E226E" w14:textId="77777777" w:rsidTr="00273D34">
        <w:trPr>
          <w:trHeight w:val="857"/>
          <w:ins w:id="6655" w:author="Sorin Salagean" w:date="2015-02-03T15:41:00Z"/>
          <w:trPrChange w:id="6656" w:author="Sorin Salagean" w:date="2015-02-03T15:42:00Z">
            <w:trPr>
              <w:trHeight w:val="857"/>
            </w:trPr>
          </w:trPrChange>
        </w:trPr>
        <w:tc>
          <w:tcPr>
            <w:tcW w:w="1775" w:type="dxa"/>
            <w:tcPrChange w:id="6657" w:author="Sorin Salagean" w:date="2015-02-03T15:42:00Z">
              <w:tcPr>
                <w:tcW w:w="1626" w:type="dxa"/>
              </w:tcPr>
            </w:tcPrChange>
          </w:tcPr>
          <w:p w14:paraId="12D7DB22" w14:textId="373AC1C7" w:rsidR="00273D34" w:rsidRPr="00273D34" w:rsidRDefault="00273D34">
            <w:pPr>
              <w:rPr>
                <w:ins w:id="6658" w:author="Sorin Salagean" w:date="2015-02-03T15:41:00Z"/>
                <w:rFonts w:asciiTheme="minorHAnsi" w:hAnsiTheme="minorHAnsi"/>
                <w:b/>
                <w:noProof/>
                <w:sz w:val="22"/>
                <w:szCs w:val="22"/>
                <w:rPrChange w:id="6659" w:author="Sorin Salagean" w:date="2015-02-03T15:41:00Z">
                  <w:rPr>
                    <w:ins w:id="6660" w:author="Sorin Salagean" w:date="2015-02-03T15:41:00Z"/>
                    <w:b/>
                    <w:noProof/>
                  </w:rPr>
                </w:rPrChange>
              </w:rPr>
            </w:pPr>
            <w:ins w:id="6661" w:author="Sorin Salagean" w:date="2015-02-03T15:42:00Z">
              <w:r>
                <w:rPr>
                  <w:rFonts w:asciiTheme="minorHAnsi" w:hAnsiTheme="minorHAnsi"/>
                  <w:b/>
                  <w:noProof/>
                  <w:sz w:val="22"/>
                  <w:szCs w:val="22"/>
                </w:rPr>
                <w:t>Lichidator retail grupa 2</w:t>
              </w:r>
            </w:ins>
          </w:p>
        </w:tc>
        <w:tc>
          <w:tcPr>
            <w:tcW w:w="3787" w:type="dxa"/>
            <w:tcPrChange w:id="6662" w:author="Sorin Salagean" w:date="2015-02-03T15:42:00Z">
              <w:tcPr>
                <w:tcW w:w="4116" w:type="dxa"/>
                <w:gridSpan w:val="2"/>
              </w:tcPr>
            </w:tcPrChange>
          </w:tcPr>
          <w:p w14:paraId="7DFE6D42" w14:textId="05E832CF" w:rsidR="00273D34" w:rsidRPr="00273D34" w:rsidRDefault="00273D34" w:rsidP="00273D34">
            <w:pPr>
              <w:rPr>
                <w:ins w:id="6663" w:author="Sorin Salagean" w:date="2015-02-03T15:41:00Z"/>
                <w:rFonts w:asciiTheme="minorHAnsi" w:hAnsiTheme="minorHAnsi"/>
                <w:b/>
                <w:noProof/>
                <w:sz w:val="22"/>
                <w:szCs w:val="22"/>
                <w:rPrChange w:id="6664" w:author="Sorin Salagean" w:date="2015-02-03T15:41:00Z">
                  <w:rPr>
                    <w:ins w:id="6665" w:author="Sorin Salagean" w:date="2015-02-03T15:41:00Z"/>
                    <w:b/>
                    <w:noProof/>
                  </w:rPr>
                </w:rPrChange>
              </w:rPr>
            </w:pPr>
            <w:ins w:id="6666" w:author="Sorin Salagean" w:date="2015-02-03T15:42: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4728" w:type="dxa"/>
            <w:tcPrChange w:id="6667" w:author="Sorin Salagean" w:date="2015-02-03T15:42:00Z">
              <w:tcPr>
                <w:tcW w:w="5846" w:type="dxa"/>
                <w:gridSpan w:val="2"/>
              </w:tcPr>
            </w:tcPrChange>
          </w:tcPr>
          <w:p w14:paraId="24B268E0" w14:textId="0A289723" w:rsidR="00273D34" w:rsidRPr="00273D34" w:rsidRDefault="00273D34" w:rsidP="000F2B72">
            <w:pPr>
              <w:rPr>
                <w:ins w:id="6668" w:author="Sorin Salagean" w:date="2015-02-03T15:41:00Z"/>
                <w:rFonts w:asciiTheme="minorHAnsi" w:hAnsiTheme="minorHAnsi"/>
                <w:b/>
                <w:noProof/>
                <w:sz w:val="22"/>
                <w:szCs w:val="22"/>
                <w:rPrChange w:id="6669" w:author="Sorin Salagean" w:date="2015-02-03T15:41:00Z">
                  <w:rPr>
                    <w:ins w:id="6670" w:author="Sorin Salagean" w:date="2015-02-03T15:41:00Z"/>
                    <w:b/>
                    <w:noProof/>
                  </w:rPr>
                </w:rPrChange>
              </w:rPr>
            </w:pPr>
            <w:ins w:id="6671" w:author="Sorin Salagean" w:date="2015-02-03T15:44:00Z">
              <w:r w:rsidRPr="00417114">
                <w:rPr>
                  <w:rFonts w:asciiTheme="minorHAnsi" w:eastAsiaTheme="minorHAnsi" w:hAnsiTheme="minorHAnsi" w:cstheme="minorBidi"/>
                  <w:b/>
                  <w:noProof/>
                  <w:sz w:val="22"/>
                  <w:szCs w:val="22"/>
                  <w:lang w:val="ro-RO"/>
                </w:rPr>
                <w:t xml:space="preserve">Filtrarea se face folosind keyword-ul </w:t>
              </w:r>
              <w:r>
                <w:rPr>
                  <w:rFonts w:asciiTheme="minorHAnsi" w:eastAsiaTheme="minorHAnsi" w:hAnsiTheme="minorHAnsi" w:cstheme="minorBidi"/>
                  <w:b/>
                  <w:noProof/>
                  <w:sz w:val="22"/>
                  <w:szCs w:val="22"/>
                  <w:lang w:val="ro-RO"/>
                </w:rPr>
                <w:t>„utilizator operare lichidare dauna”</w:t>
              </w:r>
            </w:ins>
          </w:p>
        </w:tc>
      </w:tr>
      <w:tr w:rsidR="00273D34" w:rsidRPr="00417114" w14:paraId="635E7884" w14:textId="77777777" w:rsidTr="00273D34">
        <w:trPr>
          <w:trHeight w:val="857"/>
          <w:ins w:id="6672" w:author="Sorin Salagean" w:date="2015-02-03T15:42:00Z"/>
        </w:trPr>
        <w:tc>
          <w:tcPr>
            <w:tcW w:w="1775" w:type="dxa"/>
          </w:tcPr>
          <w:p w14:paraId="601ACC71" w14:textId="0C48A890" w:rsidR="00273D34" w:rsidRDefault="00273D34">
            <w:pPr>
              <w:rPr>
                <w:ins w:id="6673" w:author="Sorin Salagean" w:date="2015-02-03T15:42:00Z"/>
                <w:b/>
                <w:noProof/>
              </w:rPr>
            </w:pPr>
            <w:ins w:id="6674" w:author="Sorin Salagean" w:date="2015-02-03T15:42:00Z">
              <w:r>
                <w:rPr>
                  <w:rFonts w:asciiTheme="minorHAnsi" w:hAnsiTheme="minorHAnsi"/>
                  <w:b/>
                  <w:noProof/>
                  <w:sz w:val="22"/>
                  <w:szCs w:val="22"/>
                </w:rPr>
                <w:t>Lichidator retail grupa 3</w:t>
              </w:r>
            </w:ins>
          </w:p>
        </w:tc>
        <w:tc>
          <w:tcPr>
            <w:tcW w:w="3787" w:type="dxa"/>
          </w:tcPr>
          <w:p w14:paraId="7F21EE1A" w14:textId="37F1D44A" w:rsidR="00273D34" w:rsidRPr="00273D34" w:rsidRDefault="00273D34" w:rsidP="00273D34">
            <w:pPr>
              <w:rPr>
                <w:ins w:id="6675" w:author="Sorin Salagean" w:date="2015-02-03T15:42:00Z"/>
                <w:b/>
                <w:noProof/>
              </w:rPr>
            </w:pPr>
            <w:ins w:id="6676" w:author="Sorin Salagean" w:date="2015-02-03T15:43: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4728" w:type="dxa"/>
          </w:tcPr>
          <w:p w14:paraId="53B86098" w14:textId="523AD73B" w:rsidR="00273D34" w:rsidRPr="00273D34" w:rsidRDefault="00273D34" w:rsidP="000F2B72">
            <w:pPr>
              <w:rPr>
                <w:ins w:id="6677" w:author="Sorin Salagean" w:date="2015-02-03T15:42:00Z"/>
                <w:b/>
                <w:noProof/>
              </w:rPr>
            </w:pPr>
            <w:ins w:id="6678" w:author="Sorin Salagean" w:date="2015-02-03T15:44:00Z">
              <w:r w:rsidRPr="00417114">
                <w:rPr>
                  <w:rFonts w:asciiTheme="minorHAnsi" w:eastAsiaTheme="minorHAnsi" w:hAnsiTheme="minorHAnsi" w:cstheme="minorBidi"/>
                  <w:b/>
                  <w:noProof/>
                  <w:sz w:val="22"/>
                  <w:szCs w:val="22"/>
                  <w:lang w:val="ro-RO"/>
                </w:rPr>
                <w:t xml:space="preserve">Filtrarea se face folosind keyword-ul </w:t>
              </w:r>
              <w:r>
                <w:rPr>
                  <w:rFonts w:asciiTheme="minorHAnsi" w:eastAsiaTheme="minorHAnsi" w:hAnsiTheme="minorHAnsi" w:cstheme="minorBidi"/>
                  <w:b/>
                  <w:noProof/>
                  <w:sz w:val="22"/>
                  <w:szCs w:val="22"/>
                  <w:lang w:val="ro-RO"/>
                </w:rPr>
                <w:t>„utilizator operare lichidare dauna”</w:t>
              </w:r>
            </w:ins>
          </w:p>
        </w:tc>
      </w:tr>
      <w:tr w:rsidR="00273D34" w:rsidRPr="00417114" w14:paraId="35CB73B5" w14:textId="77777777" w:rsidTr="00273D34">
        <w:trPr>
          <w:trHeight w:val="857"/>
          <w:ins w:id="6679" w:author="Sorin Salagean" w:date="2015-02-03T15:43:00Z"/>
        </w:trPr>
        <w:tc>
          <w:tcPr>
            <w:tcW w:w="1775" w:type="dxa"/>
          </w:tcPr>
          <w:p w14:paraId="5579776F" w14:textId="09FF350D" w:rsidR="00273D34" w:rsidRPr="00273D34" w:rsidRDefault="00273D34" w:rsidP="00273D34">
            <w:pPr>
              <w:rPr>
                <w:ins w:id="6680" w:author="Sorin Salagean" w:date="2015-02-03T15:43:00Z"/>
                <w:rFonts w:asciiTheme="minorHAnsi" w:hAnsiTheme="minorHAnsi"/>
                <w:b/>
                <w:noProof/>
                <w:sz w:val="22"/>
                <w:szCs w:val="22"/>
                <w:rPrChange w:id="6681" w:author="Sorin Salagean" w:date="2015-02-03T15:43:00Z">
                  <w:rPr>
                    <w:ins w:id="6682" w:author="Sorin Salagean" w:date="2015-02-03T15:43:00Z"/>
                    <w:b/>
                    <w:noProof/>
                  </w:rPr>
                </w:rPrChange>
              </w:rPr>
            </w:pPr>
            <w:ins w:id="6683" w:author="Sorin Salagean" w:date="2015-02-03T15:43:00Z">
              <w:r>
                <w:rPr>
                  <w:rFonts w:asciiTheme="minorHAnsi" w:hAnsiTheme="minorHAnsi"/>
                  <w:b/>
                  <w:noProof/>
                  <w:sz w:val="22"/>
                  <w:szCs w:val="22"/>
                </w:rPr>
                <w:t>Supervizor – All flux</w:t>
              </w:r>
            </w:ins>
          </w:p>
        </w:tc>
        <w:tc>
          <w:tcPr>
            <w:tcW w:w="3787" w:type="dxa"/>
          </w:tcPr>
          <w:p w14:paraId="2FE7D1FD" w14:textId="5097FFDE" w:rsidR="00273D34" w:rsidRPr="00273D34" w:rsidRDefault="00273D34" w:rsidP="00273D34">
            <w:pPr>
              <w:rPr>
                <w:ins w:id="6684" w:author="Sorin Salagean" w:date="2015-02-03T15:43:00Z"/>
                <w:rFonts w:asciiTheme="minorHAnsi" w:hAnsiTheme="minorHAnsi"/>
                <w:b/>
                <w:noProof/>
                <w:sz w:val="22"/>
                <w:szCs w:val="22"/>
                <w:rPrChange w:id="6685" w:author="Sorin Salagean" w:date="2015-02-03T15:43:00Z">
                  <w:rPr>
                    <w:ins w:id="6686" w:author="Sorin Salagean" w:date="2015-02-03T15:43:00Z"/>
                    <w:b/>
                    <w:noProof/>
                  </w:rPr>
                </w:rPrChange>
              </w:rPr>
            </w:pPr>
            <w:ins w:id="6687" w:author="Sorin Salagean" w:date="2015-02-03T15:44: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4728" w:type="dxa"/>
          </w:tcPr>
          <w:p w14:paraId="6B6FA9A1" w14:textId="06F680BB" w:rsidR="00273D34" w:rsidRPr="00273D34" w:rsidRDefault="00273D34" w:rsidP="000F2B72">
            <w:pPr>
              <w:rPr>
                <w:ins w:id="6688" w:author="Sorin Salagean" w:date="2015-02-03T15:43:00Z"/>
                <w:rFonts w:asciiTheme="minorHAnsi" w:hAnsiTheme="minorHAnsi"/>
                <w:b/>
                <w:noProof/>
                <w:sz w:val="22"/>
                <w:szCs w:val="22"/>
                <w:rPrChange w:id="6689" w:author="Sorin Salagean" w:date="2015-02-03T15:43:00Z">
                  <w:rPr>
                    <w:ins w:id="6690" w:author="Sorin Salagean" w:date="2015-02-03T15:43:00Z"/>
                    <w:b/>
                    <w:noProof/>
                  </w:rPr>
                </w:rPrChange>
              </w:rPr>
            </w:pPr>
            <w:ins w:id="6691" w:author="Sorin Salagean" w:date="2015-02-03T15:45:00Z">
              <w:r>
                <w:rPr>
                  <w:rFonts w:asciiTheme="minorHAnsi" w:eastAsiaTheme="minorHAnsi" w:hAnsiTheme="minorHAnsi" w:cstheme="minorBidi"/>
                  <w:b/>
                  <w:noProof/>
                  <w:sz w:val="22"/>
                  <w:szCs w:val="22"/>
                  <w:lang w:val="ro-RO"/>
                </w:rPr>
                <w:t>N/A</w:t>
              </w:r>
            </w:ins>
          </w:p>
        </w:tc>
      </w:tr>
    </w:tbl>
    <w:p w14:paraId="5898150A" w14:textId="77777777" w:rsidR="00E6019A" w:rsidRDefault="00E6019A" w:rsidP="00E6019A">
      <w:pPr>
        <w:jc w:val="both"/>
        <w:rPr>
          <w:ins w:id="6692" w:author="Sorin Salagean" w:date="2015-02-03T15:31:00Z"/>
          <w:sz w:val="24"/>
          <w:szCs w:val="24"/>
          <w:lang w:val="en-US"/>
        </w:rPr>
      </w:pPr>
    </w:p>
    <w:p w14:paraId="5D6BFF44" w14:textId="77777777" w:rsidR="00E6019A" w:rsidRPr="00126240" w:rsidRDefault="00E6019A" w:rsidP="00E6019A">
      <w:pPr>
        <w:spacing w:line="276" w:lineRule="auto"/>
        <w:rPr>
          <w:ins w:id="6693" w:author="Sorin Salagean" w:date="2015-02-03T15:31:00Z"/>
          <w:b/>
          <w:noProof/>
        </w:rPr>
      </w:pPr>
      <w:ins w:id="6694" w:author="Sorin Salagean" w:date="2015-02-03T15:31: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E6019A" w:rsidRPr="00126240" w14:paraId="75C6B4F0" w14:textId="77777777" w:rsidTr="000F2B72">
        <w:trPr>
          <w:cnfStyle w:val="100000000000" w:firstRow="1" w:lastRow="0" w:firstColumn="0" w:lastColumn="0" w:oddVBand="0" w:evenVBand="0" w:oddHBand="0" w:evenHBand="0" w:firstRowFirstColumn="0" w:firstRowLastColumn="0" w:lastRowFirstColumn="0" w:lastRowLastColumn="0"/>
          <w:trHeight w:val="362"/>
          <w:ins w:id="6695" w:author="Sorin Salagean" w:date="2015-02-03T15:31:00Z"/>
        </w:trPr>
        <w:tc>
          <w:tcPr>
            <w:tcW w:w="2898" w:type="dxa"/>
            <w:hideMark/>
          </w:tcPr>
          <w:p w14:paraId="132CBD5B" w14:textId="77777777" w:rsidR="00E6019A" w:rsidRPr="00417114" w:rsidRDefault="00E6019A" w:rsidP="000F2B72">
            <w:pPr>
              <w:spacing w:line="276" w:lineRule="auto"/>
              <w:rPr>
                <w:ins w:id="6696" w:author="Sorin Salagean" w:date="2015-02-03T15:31:00Z"/>
                <w:rFonts w:asciiTheme="minorHAnsi" w:eastAsiaTheme="minorHAnsi" w:hAnsiTheme="minorHAnsi" w:cstheme="minorBidi"/>
                <w:b/>
                <w:noProof/>
                <w:sz w:val="22"/>
                <w:szCs w:val="22"/>
                <w:lang w:val="ro-RO"/>
              </w:rPr>
            </w:pPr>
            <w:ins w:id="6697" w:author="Sorin Salagean" w:date="2015-02-03T15:31:00Z">
              <w:r w:rsidRPr="00417114">
                <w:rPr>
                  <w:rFonts w:asciiTheme="minorHAnsi" w:eastAsiaTheme="minorHAnsi" w:hAnsiTheme="minorHAnsi" w:cstheme="minorBidi"/>
                  <w:b/>
                  <w:noProof/>
                  <w:sz w:val="22"/>
                  <w:szCs w:val="22"/>
                  <w:lang w:val="ro-RO"/>
                </w:rPr>
                <w:t>Actiune</w:t>
              </w:r>
            </w:ins>
          </w:p>
        </w:tc>
        <w:tc>
          <w:tcPr>
            <w:tcW w:w="7432" w:type="dxa"/>
            <w:hideMark/>
          </w:tcPr>
          <w:p w14:paraId="366903E2" w14:textId="77777777" w:rsidR="00E6019A" w:rsidRPr="00417114" w:rsidRDefault="00E6019A" w:rsidP="000F2B72">
            <w:pPr>
              <w:spacing w:line="276" w:lineRule="auto"/>
              <w:rPr>
                <w:ins w:id="6698" w:author="Sorin Salagean" w:date="2015-02-03T15:31:00Z"/>
                <w:rFonts w:asciiTheme="minorHAnsi" w:eastAsiaTheme="minorHAnsi" w:hAnsiTheme="minorHAnsi" w:cstheme="minorBidi"/>
                <w:b/>
                <w:noProof/>
                <w:sz w:val="22"/>
                <w:szCs w:val="22"/>
                <w:lang w:val="ro-RO"/>
              </w:rPr>
            </w:pPr>
            <w:ins w:id="6699" w:author="Sorin Salagean" w:date="2015-02-03T15:31:00Z">
              <w:r w:rsidRPr="00417114">
                <w:rPr>
                  <w:rFonts w:asciiTheme="minorHAnsi" w:eastAsiaTheme="minorHAnsi" w:hAnsiTheme="minorHAnsi" w:cstheme="minorBidi"/>
                  <w:b/>
                  <w:noProof/>
                  <w:sz w:val="22"/>
                  <w:szCs w:val="22"/>
                  <w:lang w:val="ro-RO"/>
                </w:rPr>
                <w:t>Descriere Actiune</w:t>
              </w:r>
            </w:ins>
          </w:p>
        </w:tc>
      </w:tr>
      <w:tr w:rsidR="00273D34" w:rsidRPr="00126240" w14:paraId="58F0B7D1" w14:textId="77777777" w:rsidTr="000F2B72">
        <w:trPr>
          <w:trHeight w:val="362"/>
          <w:ins w:id="6700" w:author="Sorin Salagean" w:date="2015-02-03T15:31:00Z"/>
        </w:trPr>
        <w:tc>
          <w:tcPr>
            <w:tcW w:w="2898" w:type="dxa"/>
          </w:tcPr>
          <w:p w14:paraId="63185219" w14:textId="430256F2" w:rsidR="00273D34" w:rsidRPr="008662C4" w:rsidRDefault="00273D34">
            <w:pPr>
              <w:spacing w:line="276" w:lineRule="auto"/>
              <w:rPr>
                <w:ins w:id="6701" w:author="Sorin Salagean" w:date="2015-02-03T15:31:00Z"/>
                <w:rFonts w:asciiTheme="minorHAnsi" w:eastAsiaTheme="minorHAnsi" w:hAnsiTheme="minorHAnsi" w:cstheme="minorBidi"/>
                <w:b/>
                <w:noProof/>
                <w:sz w:val="22"/>
                <w:szCs w:val="22"/>
                <w:lang w:val="ro-RO"/>
              </w:rPr>
            </w:pPr>
            <w:ins w:id="6702" w:author="Sorin Salagean" w:date="2015-02-03T15:47:00Z">
              <w:r w:rsidRPr="008662C4">
                <w:rPr>
                  <w:b/>
                  <w:noProof/>
                </w:rPr>
                <w:t>Verificare Document “Accept de plata”</w:t>
              </w:r>
            </w:ins>
          </w:p>
        </w:tc>
        <w:tc>
          <w:tcPr>
            <w:tcW w:w="7432" w:type="dxa"/>
          </w:tcPr>
          <w:p w14:paraId="561216F2" w14:textId="77777777" w:rsidR="00273D34" w:rsidRPr="008662C4" w:rsidRDefault="00273D34">
            <w:pPr>
              <w:spacing w:line="276" w:lineRule="auto"/>
              <w:rPr>
                <w:ins w:id="6703" w:author="Sorin Salagean" w:date="2015-02-03T16:09:00Z"/>
                <w:rFonts w:asciiTheme="minorHAnsi" w:eastAsiaTheme="minorHAnsi" w:hAnsiTheme="minorHAnsi" w:cstheme="minorBidi"/>
                <w:b/>
                <w:noProof/>
                <w:sz w:val="22"/>
                <w:szCs w:val="22"/>
                <w:lang w:val="ro-RO"/>
              </w:rPr>
            </w:pPr>
            <w:ins w:id="6704" w:author="Sorin Salagean" w:date="2015-02-03T15:47:00Z">
              <w:r w:rsidRPr="008662C4">
                <w:rPr>
                  <w:b/>
                  <w:noProof/>
                </w:rPr>
                <w:t xml:space="preserve">Se verifica daca documentul curent este cel specificat „CL – Accept de plata”, in cazul in care verificare se confirma, </w:t>
              </w:r>
            </w:ins>
            <w:ins w:id="6705" w:author="Sorin Salagean" w:date="2015-02-03T16:08:00Z">
              <w:r w:rsidR="00A13191" w:rsidRPr="008662C4">
                <w:rPr>
                  <w:b/>
                  <w:noProof/>
                </w:rPr>
                <w:t>se vor s</w:t>
              </w:r>
            </w:ins>
            <w:ins w:id="6706" w:author="Sorin Salagean" w:date="2015-02-03T16:09:00Z">
              <w:r w:rsidR="00A13191" w:rsidRPr="008662C4">
                <w:rPr>
                  <w:b/>
                  <w:noProof/>
                </w:rPr>
                <w:t>eta urmatoarele actiuni:</w:t>
              </w:r>
            </w:ins>
          </w:p>
          <w:p w14:paraId="583F57C1" w14:textId="77777777" w:rsidR="00A13191" w:rsidRPr="008662C4" w:rsidRDefault="00A13191">
            <w:pPr>
              <w:pStyle w:val="ListParagraph"/>
              <w:numPr>
                <w:ilvl w:val="0"/>
                <w:numId w:val="8"/>
              </w:numPr>
              <w:spacing w:line="276" w:lineRule="auto"/>
              <w:rPr>
                <w:ins w:id="6707" w:author="Sorin Salagean" w:date="2015-02-03T18:07:00Z"/>
                <w:rFonts w:asciiTheme="minorHAnsi" w:eastAsiaTheme="minorHAnsi" w:hAnsiTheme="minorHAnsi"/>
                <w:b/>
                <w:noProof/>
                <w:sz w:val="22"/>
                <w:szCs w:val="22"/>
                <w:lang w:val="ro-RO"/>
              </w:rPr>
              <w:pPrChange w:id="6708" w:author="Sorin Salagean" w:date="2015-02-03T16:09:00Z">
                <w:pPr>
                  <w:spacing w:line="276" w:lineRule="auto"/>
                </w:pPr>
              </w:pPrChange>
            </w:pPr>
            <w:ins w:id="6709" w:author="Sorin Salagean" w:date="2015-02-03T16:09:00Z">
              <w:r w:rsidRPr="008662C4">
                <w:rPr>
                  <w:b/>
                  <w:noProof/>
                </w:rPr>
                <w:t>Setare Proprietate „</w:t>
              </w:r>
            </w:ins>
            <w:ins w:id="6710" w:author="Sorin Salagean" w:date="2015-02-03T16:10:00Z">
              <w:r w:rsidRPr="008662C4">
                <w:rPr>
                  <w:b/>
                  <w:noProof/>
                </w:rPr>
                <w:t>EtapaDosar</w:t>
              </w:r>
              <w:r w:rsidR="005710C9" w:rsidRPr="008662C4">
                <w:rPr>
                  <w:b/>
                  <w:noProof/>
                </w:rPr>
                <w:t>” cu valoarea</w:t>
              </w:r>
            </w:ins>
            <w:ins w:id="6711" w:author="Sorin Salagean" w:date="2015-02-03T18:07:00Z">
              <w:r w:rsidR="006C4E98" w:rsidRPr="008662C4">
                <w:rPr>
                  <w:b/>
                  <w:noProof/>
                </w:rPr>
                <w:t xml:space="preserve"> „Aprobare Accept de plata – Lichidator”</w:t>
              </w:r>
            </w:ins>
          </w:p>
          <w:p w14:paraId="39DA1F80" w14:textId="77777777" w:rsidR="006C4E98" w:rsidRPr="008662C4" w:rsidRDefault="006C4E98">
            <w:pPr>
              <w:pStyle w:val="ListParagraph"/>
              <w:numPr>
                <w:ilvl w:val="0"/>
                <w:numId w:val="8"/>
              </w:numPr>
              <w:spacing w:line="276" w:lineRule="auto"/>
              <w:rPr>
                <w:ins w:id="6712" w:author="Sorin Salagean" w:date="2015-02-03T18:09:00Z"/>
                <w:rFonts w:asciiTheme="minorHAnsi" w:eastAsiaTheme="minorHAnsi" w:hAnsiTheme="minorHAnsi"/>
                <w:b/>
                <w:noProof/>
                <w:sz w:val="22"/>
                <w:szCs w:val="22"/>
                <w:lang w:val="ro-RO"/>
              </w:rPr>
              <w:pPrChange w:id="6713" w:author="Sorin Salagean" w:date="2015-02-03T16:09:00Z">
                <w:pPr>
                  <w:spacing w:line="276" w:lineRule="auto"/>
                </w:pPr>
              </w:pPrChange>
            </w:pPr>
            <w:ins w:id="6714" w:author="Sorin Salagean" w:date="2015-02-03T18:07:00Z">
              <w:r w:rsidRPr="008662C4">
                <w:rPr>
                  <w:b/>
                  <w:noProof/>
                </w:rPr>
                <w:t>Setare</w:t>
              </w:r>
            </w:ins>
            <w:ins w:id="6715" w:author="Sorin Salagean" w:date="2015-02-03T18:08:00Z">
              <w:r w:rsidRPr="008662C4">
                <w:rPr>
                  <w:b/>
                  <w:noProof/>
                </w:rPr>
                <w:t xml:space="preserve"> kw „Etapa dosar” cu valoarea </w:t>
              </w:r>
            </w:ins>
            <w:ins w:id="6716" w:author="Sorin Salagean" w:date="2015-02-03T18:09:00Z">
              <w:r w:rsidRPr="008662C4">
                <w:rPr>
                  <w:b/>
                  <w:noProof/>
                </w:rPr>
                <w:t>Proprietatii „EtapaDosar”</w:t>
              </w:r>
            </w:ins>
          </w:p>
          <w:p w14:paraId="1C5D3B2C" w14:textId="22B18E1C" w:rsidR="006C4E98" w:rsidRPr="008662C4" w:rsidRDefault="006C4E98">
            <w:pPr>
              <w:pStyle w:val="ListParagraph"/>
              <w:numPr>
                <w:ilvl w:val="0"/>
                <w:numId w:val="8"/>
              </w:numPr>
              <w:spacing w:line="276" w:lineRule="auto"/>
              <w:rPr>
                <w:ins w:id="6717" w:author="Sorin Salagean" w:date="2015-02-03T18:10:00Z"/>
                <w:rFonts w:asciiTheme="minorHAnsi" w:eastAsiaTheme="minorHAnsi" w:hAnsiTheme="minorHAnsi"/>
                <w:b/>
                <w:noProof/>
                <w:sz w:val="22"/>
                <w:szCs w:val="22"/>
                <w:lang w:val="ro-RO"/>
              </w:rPr>
              <w:pPrChange w:id="6718" w:author="Sorin Salagean" w:date="2015-02-03T16:09:00Z">
                <w:pPr>
                  <w:spacing w:line="276" w:lineRule="auto"/>
                </w:pPr>
              </w:pPrChange>
            </w:pPr>
            <w:ins w:id="6719" w:author="Sorin Salagean" w:date="2015-02-03T18:10:00Z">
              <w:r w:rsidRPr="008662C4">
                <w:rPr>
                  <w:b/>
                  <w:noProof/>
                </w:rPr>
                <w:t>Sterge kw „Etapa dosar” pe documentul relationat</w:t>
              </w:r>
            </w:ins>
            <w:ins w:id="6720" w:author="Sorin Salagean" w:date="2015-02-03T18:12:00Z">
              <w:r w:rsidRPr="008662C4">
                <w:rPr>
                  <w:b/>
                  <w:noProof/>
                </w:rPr>
                <w:t xml:space="preserve"> „CL – Dosar dauna auto CASCO”</w:t>
              </w:r>
            </w:ins>
          </w:p>
          <w:p w14:paraId="10A58D8F" w14:textId="77777777" w:rsidR="006C4E98" w:rsidRPr="008662C4" w:rsidRDefault="006C4E98">
            <w:pPr>
              <w:pStyle w:val="ListParagraph"/>
              <w:numPr>
                <w:ilvl w:val="0"/>
                <w:numId w:val="8"/>
              </w:numPr>
              <w:spacing w:line="276" w:lineRule="auto"/>
              <w:rPr>
                <w:ins w:id="6721" w:author="Sorin Salagean" w:date="2015-02-03T18:12:00Z"/>
                <w:rFonts w:asciiTheme="minorHAnsi" w:eastAsiaTheme="minorHAnsi" w:hAnsiTheme="minorHAnsi"/>
                <w:b/>
                <w:noProof/>
                <w:sz w:val="22"/>
                <w:szCs w:val="22"/>
                <w:lang w:val="ro-RO"/>
              </w:rPr>
              <w:pPrChange w:id="6722" w:author="Sorin Salagean" w:date="2015-02-03T16:09:00Z">
                <w:pPr>
                  <w:spacing w:line="276" w:lineRule="auto"/>
                </w:pPr>
              </w:pPrChange>
            </w:pPr>
            <w:ins w:id="6723" w:author="Sorin Salagean" w:date="2015-02-03T18:10:00Z">
              <w:r w:rsidRPr="008662C4">
                <w:rPr>
                  <w:b/>
                  <w:noProof/>
                </w:rPr>
                <w:lastRenderedPageBreak/>
                <w:t xml:space="preserve">Copiaza kw </w:t>
              </w:r>
            </w:ins>
            <w:ins w:id="6724" w:author="Sorin Salagean" w:date="2015-02-03T18:11:00Z">
              <w:r w:rsidRPr="008662C4">
                <w:rPr>
                  <w:b/>
                  <w:noProof/>
                </w:rPr>
                <w:t>„Etapa dosar” pe documentul relationat „CL – Dosar dauna auto CASCO</w:t>
              </w:r>
            </w:ins>
            <w:ins w:id="6725" w:author="Sorin Salagean" w:date="2015-02-03T18:12:00Z">
              <w:r w:rsidRPr="008662C4">
                <w:rPr>
                  <w:b/>
                  <w:noProof/>
                </w:rPr>
                <w:t>”</w:t>
              </w:r>
            </w:ins>
          </w:p>
          <w:p w14:paraId="0C33BCB2" w14:textId="77777777" w:rsidR="006C4E98" w:rsidRPr="008662C4" w:rsidRDefault="006C4E98">
            <w:pPr>
              <w:spacing w:line="276" w:lineRule="auto"/>
              <w:rPr>
                <w:ins w:id="6726" w:author="Sorin Salagean" w:date="2015-02-03T18:13:00Z"/>
                <w:rFonts w:asciiTheme="minorHAnsi" w:eastAsiaTheme="minorHAnsi" w:hAnsiTheme="minorHAnsi"/>
                <w:b/>
                <w:noProof/>
                <w:sz w:val="22"/>
                <w:szCs w:val="22"/>
                <w:lang w:val="ro-RO"/>
              </w:rPr>
            </w:pPr>
            <w:ins w:id="6727" w:author="Sorin Salagean" w:date="2015-02-03T18:12:00Z">
              <w:r w:rsidRPr="008662C4">
                <w:rPr>
                  <w:b/>
                  <w:noProof/>
                </w:rPr>
                <w:t xml:space="preserve">In cazul in care documentul curent nu este </w:t>
              </w:r>
            </w:ins>
            <w:ins w:id="6728" w:author="Sorin Salagean" w:date="2015-02-03T18:13:00Z">
              <w:r w:rsidRPr="008662C4">
                <w:rPr>
                  <w:b/>
                  <w:noProof/>
                </w:rPr>
                <w:t>„CL – Accept de plata”, au loc urmatoarele actiuni:</w:t>
              </w:r>
            </w:ins>
          </w:p>
          <w:p w14:paraId="49EE2A77" w14:textId="77777777" w:rsidR="006C4E98" w:rsidRPr="008662C4" w:rsidRDefault="006C4E98">
            <w:pPr>
              <w:pStyle w:val="ListParagraph"/>
              <w:numPr>
                <w:ilvl w:val="0"/>
                <w:numId w:val="8"/>
              </w:numPr>
              <w:spacing w:line="276" w:lineRule="auto"/>
              <w:rPr>
                <w:ins w:id="6729" w:author="Sorin Salagean" w:date="2015-02-03T18:14:00Z"/>
                <w:rFonts w:asciiTheme="minorHAnsi" w:eastAsiaTheme="minorHAnsi" w:hAnsiTheme="minorHAnsi"/>
                <w:b/>
                <w:noProof/>
                <w:sz w:val="22"/>
                <w:szCs w:val="22"/>
                <w:lang w:val="ro-RO"/>
              </w:rPr>
              <w:pPrChange w:id="6730" w:author="Sorin Salagean" w:date="2015-02-03T18:14:00Z">
                <w:pPr>
                  <w:spacing w:line="276" w:lineRule="auto"/>
                </w:pPr>
              </w:pPrChange>
            </w:pPr>
            <w:ins w:id="6731" w:author="Sorin Salagean" w:date="2015-02-03T18:14:00Z">
              <w:r w:rsidRPr="008662C4">
                <w:rPr>
                  <w:b/>
                  <w:noProof/>
                </w:rPr>
                <w:t>Setare Proprietate „EtapaDosar” cu valoarea „Aprobare Referat de plata – Lichidator”</w:t>
              </w:r>
            </w:ins>
          </w:p>
          <w:p w14:paraId="50E0024D" w14:textId="77777777" w:rsidR="006C4E98" w:rsidRPr="008662C4" w:rsidRDefault="006C4E98" w:rsidP="006C4E98">
            <w:pPr>
              <w:pStyle w:val="ListParagraph"/>
              <w:numPr>
                <w:ilvl w:val="0"/>
                <w:numId w:val="8"/>
              </w:numPr>
              <w:spacing w:line="276" w:lineRule="auto"/>
              <w:rPr>
                <w:ins w:id="6732" w:author="Sorin Salagean" w:date="2015-02-03T18:14:00Z"/>
                <w:rFonts w:asciiTheme="minorHAnsi" w:eastAsiaTheme="minorHAnsi" w:hAnsiTheme="minorHAnsi"/>
                <w:b/>
                <w:noProof/>
                <w:sz w:val="22"/>
                <w:szCs w:val="22"/>
                <w:lang w:val="ro-RO"/>
                <w:rPrChange w:id="6733" w:author="Sorin Salagean" w:date="2015-02-09T13:18:00Z">
                  <w:rPr>
                    <w:ins w:id="6734" w:author="Sorin Salagean" w:date="2015-02-03T18:14:00Z"/>
                    <w:rFonts w:eastAsiaTheme="minorHAnsi"/>
                    <w:b/>
                    <w:noProof/>
                    <w:lang w:val="ro-RO"/>
                  </w:rPr>
                </w:rPrChange>
              </w:rPr>
            </w:pPr>
            <w:ins w:id="6735" w:author="Sorin Salagean" w:date="2015-02-03T18:14:00Z">
              <w:r w:rsidRPr="008662C4">
                <w:rPr>
                  <w:b/>
                  <w:noProof/>
                </w:rPr>
                <w:t>Setare kw „Etapa dosar” cu valoarea Proprietatii „EtapaDosar”</w:t>
              </w:r>
            </w:ins>
          </w:p>
          <w:p w14:paraId="3CC53377" w14:textId="77777777" w:rsidR="006C4E98" w:rsidRPr="008662C4" w:rsidRDefault="006C4E98" w:rsidP="006C4E98">
            <w:pPr>
              <w:pStyle w:val="ListParagraph"/>
              <w:numPr>
                <w:ilvl w:val="0"/>
                <w:numId w:val="8"/>
              </w:numPr>
              <w:spacing w:line="276" w:lineRule="auto"/>
              <w:rPr>
                <w:ins w:id="6736" w:author="Sorin Salagean" w:date="2015-02-03T18:14:00Z"/>
                <w:rFonts w:asciiTheme="minorHAnsi" w:eastAsiaTheme="minorHAnsi" w:hAnsiTheme="minorHAnsi"/>
                <w:b/>
                <w:noProof/>
                <w:sz w:val="22"/>
                <w:szCs w:val="22"/>
                <w:lang w:val="ro-RO"/>
                <w:rPrChange w:id="6737" w:author="Sorin Salagean" w:date="2015-02-09T13:18:00Z">
                  <w:rPr>
                    <w:ins w:id="6738" w:author="Sorin Salagean" w:date="2015-02-03T18:14:00Z"/>
                    <w:rFonts w:eastAsiaTheme="minorHAnsi"/>
                    <w:b/>
                    <w:noProof/>
                    <w:lang w:val="ro-RO"/>
                  </w:rPr>
                </w:rPrChange>
              </w:rPr>
            </w:pPr>
            <w:ins w:id="6739" w:author="Sorin Salagean" w:date="2015-02-03T18:14:00Z">
              <w:r w:rsidRPr="008662C4">
                <w:rPr>
                  <w:b/>
                  <w:noProof/>
                </w:rPr>
                <w:t>Sterge kw „Etapa dosar” pe documentul relationat „CL – Dosar dauna auto CASCO”</w:t>
              </w:r>
            </w:ins>
          </w:p>
          <w:p w14:paraId="37126D1D" w14:textId="745440DB" w:rsidR="006C4E98" w:rsidRPr="008662C4" w:rsidRDefault="006C4E98">
            <w:pPr>
              <w:pStyle w:val="ListParagraph"/>
              <w:numPr>
                <w:ilvl w:val="0"/>
                <w:numId w:val="8"/>
              </w:numPr>
              <w:spacing w:line="276" w:lineRule="auto"/>
              <w:rPr>
                <w:ins w:id="6740" w:author="Sorin Salagean" w:date="2015-02-03T15:31:00Z"/>
                <w:rFonts w:asciiTheme="minorHAnsi" w:eastAsiaTheme="minorHAnsi" w:hAnsiTheme="minorHAnsi"/>
                <w:b/>
                <w:noProof/>
                <w:sz w:val="22"/>
                <w:szCs w:val="22"/>
                <w:lang w:val="ro-RO"/>
                <w:rPrChange w:id="6741" w:author="Sorin Salagean" w:date="2015-02-09T13:18:00Z">
                  <w:rPr>
                    <w:ins w:id="6742" w:author="Sorin Salagean" w:date="2015-02-03T15:31:00Z"/>
                    <w:rFonts w:eastAsiaTheme="minorHAnsi"/>
                    <w:noProof/>
                    <w:lang w:val="ro-RO"/>
                  </w:rPr>
                </w:rPrChange>
              </w:rPr>
              <w:pPrChange w:id="6743" w:author="Sorin Salagean" w:date="2015-02-03T18:14:00Z">
                <w:pPr>
                  <w:spacing w:line="276" w:lineRule="auto"/>
                </w:pPr>
              </w:pPrChange>
            </w:pPr>
            <w:ins w:id="6744" w:author="Sorin Salagean" w:date="2015-02-03T18:14:00Z">
              <w:r w:rsidRPr="008662C4">
                <w:rPr>
                  <w:b/>
                  <w:noProof/>
                </w:rPr>
                <w:t>Copiaza kw „Etapa dosar” pe documentul relationat „CL – Dosar dauna auto CASCO”</w:t>
              </w:r>
            </w:ins>
          </w:p>
        </w:tc>
      </w:tr>
      <w:tr w:rsidR="00273D34" w:rsidRPr="00126240" w14:paraId="75166F8D" w14:textId="77777777" w:rsidTr="000F2B72">
        <w:trPr>
          <w:trHeight w:val="362"/>
          <w:ins w:id="6745" w:author="Sorin Salagean" w:date="2015-02-03T15:31:00Z"/>
        </w:trPr>
        <w:tc>
          <w:tcPr>
            <w:tcW w:w="2898" w:type="dxa"/>
          </w:tcPr>
          <w:p w14:paraId="25C8B54E" w14:textId="79617E99" w:rsidR="00273D34" w:rsidRPr="00B0053D" w:rsidRDefault="006C4E98" w:rsidP="00273D34">
            <w:pPr>
              <w:spacing w:line="276" w:lineRule="auto"/>
              <w:rPr>
                <w:ins w:id="6746" w:author="Sorin Salagean" w:date="2015-02-03T15:31:00Z"/>
                <w:rFonts w:asciiTheme="minorHAnsi" w:hAnsiTheme="minorHAnsi"/>
                <w:b/>
                <w:noProof/>
                <w:sz w:val="22"/>
                <w:szCs w:val="22"/>
              </w:rPr>
            </w:pPr>
            <w:ins w:id="6747" w:author="Sorin Salagean" w:date="2015-02-03T18:15:00Z">
              <w:r>
                <w:rPr>
                  <w:rFonts w:asciiTheme="minorHAnsi" w:hAnsiTheme="minorHAnsi"/>
                  <w:b/>
                  <w:noProof/>
                  <w:sz w:val="22"/>
                  <w:szCs w:val="22"/>
                </w:rPr>
                <w:lastRenderedPageBreak/>
                <w:t xml:space="preserve">Trimite notificare </w:t>
              </w:r>
            </w:ins>
          </w:p>
        </w:tc>
        <w:tc>
          <w:tcPr>
            <w:tcW w:w="7432" w:type="dxa"/>
          </w:tcPr>
          <w:p w14:paraId="1FE025CA" w14:textId="2C42B4FC" w:rsidR="00273D34" w:rsidRPr="00B0053D" w:rsidRDefault="006C4E98" w:rsidP="00273D34">
            <w:pPr>
              <w:spacing w:line="276" w:lineRule="auto"/>
              <w:rPr>
                <w:ins w:id="6748" w:author="Sorin Salagean" w:date="2015-02-03T15:31:00Z"/>
                <w:rFonts w:asciiTheme="minorHAnsi" w:hAnsiTheme="minorHAnsi"/>
                <w:b/>
                <w:noProof/>
                <w:sz w:val="22"/>
                <w:szCs w:val="22"/>
              </w:rPr>
            </w:pPr>
            <w:ins w:id="6749" w:author="Sorin Salagean" w:date="2015-02-03T18:16:00Z">
              <w:r>
                <w:rPr>
                  <w:rFonts w:asciiTheme="minorHAnsi" w:hAnsiTheme="minorHAnsi"/>
                  <w:b/>
                  <w:noProof/>
                  <w:sz w:val="22"/>
                  <w:szCs w:val="22"/>
                </w:rPr>
                <w:t>Se va trimite o notificare catre grupurile de utilizatori prin care sunt instiintati ca Acceptul/Referatul, este in etapa Lichidator</w:t>
              </w:r>
            </w:ins>
          </w:p>
        </w:tc>
      </w:tr>
    </w:tbl>
    <w:p w14:paraId="4D45E7BA" w14:textId="77777777" w:rsidR="00DA22E4" w:rsidRPr="00126240" w:rsidRDefault="00DA22E4" w:rsidP="00DA22E4">
      <w:pPr>
        <w:spacing w:line="276" w:lineRule="auto"/>
        <w:rPr>
          <w:ins w:id="6750" w:author="Sorin Salagean" w:date="2015-02-03T16:20:00Z"/>
          <w:b/>
          <w:noProof/>
        </w:rPr>
      </w:pPr>
      <w:ins w:id="6751" w:author="Sorin Salagean" w:date="2015-02-03T16:20: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Change w:id="6752" w:author="Sorin Salagean" w:date="2015-02-03T16:22:00Z">
          <w:tblPr>
            <w:tblStyle w:val="TableWeb2"/>
            <w:tblW w:w="0" w:type="auto"/>
            <w:tblLook w:val="04A0" w:firstRow="1" w:lastRow="0" w:firstColumn="1" w:lastColumn="0" w:noHBand="0" w:noVBand="1"/>
          </w:tblPr>
        </w:tblPrChange>
      </w:tblPr>
      <w:tblGrid>
        <w:gridCol w:w="2302"/>
        <w:gridCol w:w="5065"/>
        <w:gridCol w:w="1130"/>
        <w:gridCol w:w="1953"/>
        <w:tblGridChange w:id="6753">
          <w:tblGrid>
            <w:gridCol w:w="2302"/>
            <w:gridCol w:w="5065"/>
            <w:gridCol w:w="1130"/>
            <w:gridCol w:w="1953"/>
          </w:tblGrid>
        </w:tblGridChange>
      </w:tblGrid>
      <w:tr w:rsidR="00DA22E4" w:rsidRPr="00126240" w14:paraId="7F527763" w14:textId="77777777" w:rsidTr="00DA22E4">
        <w:trPr>
          <w:cnfStyle w:val="100000000000" w:firstRow="1" w:lastRow="0" w:firstColumn="0" w:lastColumn="0" w:oddVBand="0" w:evenVBand="0" w:oddHBand="0" w:evenHBand="0" w:firstRowFirstColumn="0" w:firstRowLastColumn="0" w:lastRowFirstColumn="0" w:lastRowLastColumn="0"/>
          <w:trHeight w:val="362"/>
          <w:ins w:id="6754" w:author="Sorin Salagean" w:date="2015-02-03T16:20:00Z"/>
          <w:trPrChange w:id="6755" w:author="Sorin Salagean" w:date="2015-02-03T16:22:00Z">
            <w:trPr>
              <w:trHeight w:val="362"/>
            </w:trPr>
          </w:trPrChange>
        </w:trPr>
        <w:tc>
          <w:tcPr>
            <w:tcW w:w="2242" w:type="dxa"/>
            <w:hideMark/>
            <w:tcPrChange w:id="6756" w:author="Sorin Salagean" w:date="2015-02-03T16:22:00Z">
              <w:tcPr>
                <w:tcW w:w="2803" w:type="dxa"/>
                <w:hideMark/>
              </w:tcPr>
            </w:tcPrChange>
          </w:tcPr>
          <w:p w14:paraId="0DD7BC2A" w14:textId="77777777" w:rsidR="00DA22E4" w:rsidRPr="00417114" w:rsidRDefault="00DA22E4" w:rsidP="000F2B72">
            <w:pPr>
              <w:spacing w:line="276" w:lineRule="auto"/>
              <w:cnfStyle w:val="100000000000" w:firstRow="1" w:lastRow="0" w:firstColumn="0" w:lastColumn="0" w:oddVBand="0" w:evenVBand="0" w:oddHBand="0" w:evenHBand="0" w:firstRowFirstColumn="0" w:firstRowLastColumn="0" w:lastRowFirstColumn="0" w:lastRowLastColumn="0"/>
              <w:rPr>
                <w:ins w:id="6757" w:author="Sorin Salagean" w:date="2015-02-03T16:20:00Z"/>
                <w:rFonts w:asciiTheme="minorHAnsi" w:eastAsiaTheme="minorHAnsi" w:hAnsiTheme="minorHAnsi" w:cstheme="minorBidi"/>
                <w:b/>
                <w:noProof/>
                <w:sz w:val="22"/>
                <w:szCs w:val="22"/>
                <w:lang w:val="ro-RO"/>
              </w:rPr>
            </w:pPr>
            <w:ins w:id="6758" w:author="Sorin Salagean" w:date="2015-02-03T16:20:00Z">
              <w:r w:rsidRPr="00417114">
                <w:rPr>
                  <w:rFonts w:asciiTheme="minorHAnsi" w:eastAsiaTheme="minorHAnsi" w:hAnsiTheme="minorHAnsi" w:cstheme="minorBidi"/>
                  <w:b/>
                  <w:noProof/>
                  <w:sz w:val="22"/>
                  <w:szCs w:val="22"/>
                  <w:lang w:val="ro-RO"/>
                </w:rPr>
                <w:t>Nume task</w:t>
              </w:r>
            </w:ins>
          </w:p>
        </w:tc>
        <w:tc>
          <w:tcPr>
            <w:tcW w:w="5025" w:type="dxa"/>
            <w:hideMark/>
            <w:tcPrChange w:id="6759" w:author="Sorin Salagean" w:date="2015-02-03T16:22:00Z">
              <w:tcPr>
                <w:tcW w:w="8690" w:type="dxa"/>
                <w:hideMark/>
              </w:tcPr>
            </w:tcPrChange>
          </w:tcPr>
          <w:p w14:paraId="285A58D2" w14:textId="77777777" w:rsidR="00DA22E4" w:rsidRPr="00417114" w:rsidRDefault="00DA22E4" w:rsidP="000F2B72">
            <w:pPr>
              <w:spacing w:line="276" w:lineRule="auto"/>
              <w:cnfStyle w:val="100000000000" w:firstRow="1" w:lastRow="0" w:firstColumn="0" w:lastColumn="0" w:oddVBand="0" w:evenVBand="0" w:oddHBand="0" w:evenHBand="0" w:firstRowFirstColumn="0" w:firstRowLastColumn="0" w:lastRowFirstColumn="0" w:lastRowLastColumn="0"/>
              <w:rPr>
                <w:ins w:id="6760" w:author="Sorin Salagean" w:date="2015-02-03T16:20:00Z"/>
                <w:rFonts w:asciiTheme="minorHAnsi" w:eastAsiaTheme="minorHAnsi" w:hAnsiTheme="minorHAnsi" w:cstheme="minorBidi"/>
                <w:b/>
                <w:noProof/>
                <w:sz w:val="22"/>
                <w:szCs w:val="22"/>
                <w:lang w:val="ro-RO"/>
              </w:rPr>
            </w:pPr>
            <w:ins w:id="6761" w:author="Sorin Salagean" w:date="2015-02-03T16:20:00Z">
              <w:r w:rsidRPr="00417114">
                <w:rPr>
                  <w:rFonts w:asciiTheme="minorHAnsi" w:eastAsiaTheme="minorHAnsi" w:hAnsiTheme="minorHAnsi" w:cstheme="minorBidi"/>
                  <w:b/>
                  <w:noProof/>
                  <w:sz w:val="22"/>
                  <w:szCs w:val="22"/>
                  <w:lang w:val="ro-RO"/>
                </w:rPr>
                <w:t>Descriere</w:t>
              </w:r>
            </w:ins>
          </w:p>
        </w:tc>
        <w:tc>
          <w:tcPr>
            <w:tcW w:w="1090" w:type="dxa"/>
            <w:hideMark/>
            <w:tcPrChange w:id="6762" w:author="Sorin Salagean" w:date="2015-02-03T16:22:00Z">
              <w:tcPr>
                <w:tcW w:w="1220" w:type="dxa"/>
                <w:hideMark/>
              </w:tcPr>
            </w:tcPrChange>
          </w:tcPr>
          <w:p w14:paraId="2D0E47A8" w14:textId="77777777" w:rsidR="00DA22E4" w:rsidRPr="00417114" w:rsidRDefault="00DA22E4" w:rsidP="000F2B72">
            <w:pPr>
              <w:spacing w:line="276" w:lineRule="auto"/>
              <w:cnfStyle w:val="100000000000" w:firstRow="1" w:lastRow="0" w:firstColumn="0" w:lastColumn="0" w:oddVBand="0" w:evenVBand="0" w:oddHBand="0" w:evenHBand="0" w:firstRowFirstColumn="0" w:firstRowLastColumn="0" w:lastRowFirstColumn="0" w:lastRowLastColumn="0"/>
              <w:rPr>
                <w:ins w:id="6763" w:author="Sorin Salagean" w:date="2015-02-03T16:20:00Z"/>
                <w:rFonts w:asciiTheme="minorHAnsi" w:eastAsiaTheme="minorHAnsi" w:hAnsiTheme="minorHAnsi" w:cstheme="minorBidi"/>
                <w:b/>
                <w:noProof/>
                <w:sz w:val="22"/>
                <w:szCs w:val="22"/>
                <w:lang w:val="ro-RO"/>
              </w:rPr>
            </w:pPr>
            <w:ins w:id="6764" w:author="Sorin Salagean" w:date="2015-02-03T16:20:00Z">
              <w:r w:rsidRPr="00417114">
                <w:rPr>
                  <w:rFonts w:asciiTheme="minorHAnsi" w:eastAsiaTheme="minorHAnsi" w:hAnsiTheme="minorHAnsi" w:cstheme="minorBidi"/>
                  <w:b/>
                  <w:noProof/>
                  <w:sz w:val="22"/>
                  <w:szCs w:val="22"/>
                  <w:lang w:val="ro-RO"/>
                </w:rPr>
                <w:t>Validari</w:t>
              </w:r>
            </w:ins>
          </w:p>
        </w:tc>
        <w:tc>
          <w:tcPr>
            <w:tcW w:w="1893" w:type="dxa"/>
            <w:tcPrChange w:id="6765" w:author="Sorin Salagean" w:date="2015-02-03T16:22:00Z">
              <w:tcPr>
                <w:tcW w:w="2812" w:type="dxa"/>
              </w:tcPr>
            </w:tcPrChange>
          </w:tcPr>
          <w:p w14:paraId="17DFC9EE" w14:textId="77777777" w:rsidR="00DA22E4" w:rsidRPr="00417114" w:rsidRDefault="00DA22E4" w:rsidP="000F2B72">
            <w:pPr>
              <w:spacing w:line="276" w:lineRule="auto"/>
              <w:cnfStyle w:val="100000000000" w:firstRow="1" w:lastRow="0" w:firstColumn="0" w:lastColumn="0" w:oddVBand="0" w:evenVBand="0" w:oddHBand="0" w:evenHBand="0" w:firstRowFirstColumn="0" w:firstRowLastColumn="0" w:lastRowFirstColumn="0" w:lastRowLastColumn="0"/>
              <w:rPr>
                <w:ins w:id="6766" w:author="Sorin Salagean" w:date="2015-02-03T16:20:00Z"/>
                <w:rFonts w:asciiTheme="minorHAnsi" w:eastAsiaTheme="minorHAnsi" w:hAnsiTheme="minorHAnsi" w:cstheme="minorBidi"/>
                <w:b/>
                <w:noProof/>
                <w:sz w:val="22"/>
                <w:szCs w:val="22"/>
                <w:lang w:val="ro-RO"/>
              </w:rPr>
            </w:pPr>
            <w:ins w:id="6767" w:author="Sorin Salagean" w:date="2015-02-03T16:20:00Z">
              <w:r w:rsidRPr="00417114">
                <w:rPr>
                  <w:rFonts w:asciiTheme="minorHAnsi" w:eastAsiaTheme="minorHAnsi" w:hAnsiTheme="minorHAnsi" w:cstheme="minorBidi"/>
                  <w:b/>
                  <w:noProof/>
                  <w:sz w:val="22"/>
                  <w:szCs w:val="22"/>
                  <w:lang w:val="ro-RO"/>
                </w:rPr>
                <w:t>Cerinte sistem</w:t>
              </w:r>
            </w:ins>
          </w:p>
        </w:tc>
      </w:tr>
      <w:tr w:rsidR="00DA22E4" w:rsidRPr="00B0053D" w14:paraId="24C376DB" w14:textId="77777777" w:rsidTr="00DA22E4">
        <w:trPr>
          <w:trHeight w:val="362"/>
          <w:ins w:id="6768" w:author="Sorin Salagean" w:date="2015-02-03T16:20:00Z"/>
          <w:trPrChange w:id="6769" w:author="Sorin Salagean" w:date="2015-02-03T16:22:00Z">
            <w:trPr>
              <w:trHeight w:val="362"/>
            </w:trPr>
          </w:trPrChange>
        </w:trPr>
        <w:tc>
          <w:tcPr>
            <w:tcW w:w="2242" w:type="dxa"/>
            <w:tcPrChange w:id="6770" w:author="Sorin Salagean" w:date="2015-02-03T16:22:00Z">
              <w:tcPr>
                <w:tcW w:w="2803" w:type="dxa"/>
              </w:tcPr>
            </w:tcPrChange>
          </w:tcPr>
          <w:p w14:paraId="19BB1F8E" w14:textId="398C5377" w:rsidR="00DA22E4" w:rsidRPr="008662C4" w:rsidRDefault="00DA22E4" w:rsidP="000F2B72">
            <w:pPr>
              <w:spacing w:line="276" w:lineRule="auto"/>
              <w:rPr>
                <w:ins w:id="6771" w:author="Sorin Salagean" w:date="2015-02-03T16:20:00Z"/>
                <w:rFonts w:asciiTheme="minorHAnsi" w:hAnsiTheme="minorHAnsi"/>
                <w:b/>
                <w:noProof/>
                <w:sz w:val="22"/>
                <w:szCs w:val="22"/>
              </w:rPr>
            </w:pPr>
            <w:ins w:id="6772" w:author="Sorin Salagean" w:date="2015-02-03T16:21:00Z">
              <w:r w:rsidRPr="008662C4">
                <w:rPr>
                  <w:b/>
                  <w:noProof/>
                </w:rPr>
                <w:t>Aprob</w:t>
              </w:r>
            </w:ins>
          </w:p>
        </w:tc>
        <w:tc>
          <w:tcPr>
            <w:tcW w:w="5025" w:type="dxa"/>
            <w:tcPrChange w:id="6773" w:author="Sorin Salagean" w:date="2015-02-03T16:22:00Z">
              <w:tcPr>
                <w:tcW w:w="8690" w:type="dxa"/>
              </w:tcPr>
            </w:tcPrChange>
          </w:tcPr>
          <w:p w14:paraId="1625F5B3" w14:textId="77777777" w:rsidR="00DA22E4" w:rsidRPr="008662C4" w:rsidRDefault="006C4E98" w:rsidP="000F2B72">
            <w:pPr>
              <w:spacing w:line="276" w:lineRule="auto"/>
              <w:rPr>
                <w:ins w:id="6774" w:author="Sorin Salagean" w:date="2015-02-03T18:18:00Z"/>
                <w:rFonts w:asciiTheme="minorHAnsi" w:hAnsiTheme="minorHAnsi"/>
                <w:noProof/>
                <w:sz w:val="22"/>
                <w:szCs w:val="22"/>
                <w:rPrChange w:id="6775" w:author="Sorin Salagean" w:date="2015-02-09T13:18:00Z">
                  <w:rPr>
                    <w:ins w:id="6776" w:author="Sorin Salagean" w:date="2015-02-03T18:18:00Z"/>
                    <w:rFonts w:asciiTheme="minorHAnsi" w:hAnsiTheme="minorHAnsi"/>
                    <w:b/>
                    <w:noProof/>
                    <w:sz w:val="22"/>
                    <w:szCs w:val="22"/>
                  </w:rPr>
                </w:rPrChange>
              </w:rPr>
            </w:pPr>
            <w:ins w:id="6777" w:author="Sorin Salagean" w:date="2015-02-03T18:18:00Z">
              <w:r w:rsidRPr="008662C4">
                <w:rPr>
                  <w:noProof/>
                  <w:rPrChange w:id="6778" w:author="Sorin Salagean" w:date="2015-02-09T13:18:00Z">
                    <w:rPr>
                      <w:b/>
                      <w:noProof/>
                    </w:rPr>
                  </w:rPrChange>
                </w:rPr>
                <w:t>La apasarea butonului se intampla urmatoarele actiuni:</w:t>
              </w:r>
            </w:ins>
          </w:p>
          <w:p w14:paraId="26C42C9D" w14:textId="77777777" w:rsidR="006C4E98" w:rsidRPr="008662C4" w:rsidRDefault="006C4E98">
            <w:pPr>
              <w:pStyle w:val="ListParagraph"/>
              <w:numPr>
                <w:ilvl w:val="0"/>
                <w:numId w:val="8"/>
              </w:numPr>
              <w:spacing w:line="276" w:lineRule="auto"/>
              <w:rPr>
                <w:ins w:id="6779" w:author="Sorin Salagean" w:date="2015-02-03T18:19:00Z"/>
                <w:rFonts w:asciiTheme="minorHAnsi" w:hAnsiTheme="minorHAnsi"/>
                <w:noProof/>
                <w:sz w:val="22"/>
                <w:szCs w:val="22"/>
                <w:rPrChange w:id="6780" w:author="Sorin Salagean" w:date="2015-02-09T13:18:00Z">
                  <w:rPr>
                    <w:ins w:id="6781" w:author="Sorin Salagean" w:date="2015-02-03T18:19:00Z"/>
                    <w:b/>
                    <w:noProof/>
                  </w:rPr>
                </w:rPrChange>
              </w:rPr>
              <w:pPrChange w:id="6782" w:author="Sorin Salagean" w:date="2015-02-03T18:18:00Z">
                <w:pPr>
                  <w:spacing w:line="276" w:lineRule="auto"/>
                </w:pPr>
              </w:pPrChange>
            </w:pPr>
            <w:ins w:id="6783" w:author="Sorin Salagean" w:date="2015-02-03T18:19:00Z">
              <w:r w:rsidRPr="008662C4">
                <w:rPr>
                  <w:noProof/>
                  <w:rPrChange w:id="6784" w:author="Sorin Salagean" w:date="2015-02-09T13:18:00Z">
                    <w:rPr>
                      <w:b/>
                      <w:noProof/>
                    </w:rPr>
                  </w:rPrChange>
                </w:rPr>
                <w:t>Sterge kw “Nume aprobator”</w:t>
              </w:r>
            </w:ins>
          </w:p>
          <w:p w14:paraId="684A2D71" w14:textId="77777777" w:rsidR="006C4E98" w:rsidRPr="008662C4" w:rsidRDefault="006C4E98">
            <w:pPr>
              <w:pStyle w:val="ListParagraph"/>
              <w:numPr>
                <w:ilvl w:val="0"/>
                <w:numId w:val="8"/>
              </w:numPr>
              <w:spacing w:line="276" w:lineRule="auto"/>
              <w:rPr>
                <w:ins w:id="6785" w:author="Sorin Salagean" w:date="2015-02-03T18:20:00Z"/>
                <w:rFonts w:asciiTheme="minorHAnsi" w:hAnsiTheme="minorHAnsi"/>
                <w:noProof/>
                <w:sz w:val="22"/>
                <w:szCs w:val="22"/>
                <w:rPrChange w:id="6786" w:author="Sorin Salagean" w:date="2015-02-09T13:18:00Z">
                  <w:rPr>
                    <w:ins w:id="6787" w:author="Sorin Salagean" w:date="2015-02-03T18:20:00Z"/>
                    <w:rFonts w:asciiTheme="minorHAnsi" w:hAnsiTheme="minorHAnsi"/>
                    <w:b/>
                    <w:noProof/>
                    <w:sz w:val="22"/>
                    <w:szCs w:val="22"/>
                  </w:rPr>
                </w:rPrChange>
              </w:rPr>
              <w:pPrChange w:id="6788" w:author="Sorin Salagean" w:date="2015-02-03T18:18:00Z">
                <w:pPr>
                  <w:spacing w:line="276" w:lineRule="auto"/>
                </w:pPr>
              </w:pPrChange>
            </w:pPr>
            <w:ins w:id="6789" w:author="Sorin Salagean" w:date="2015-02-03T18:19:00Z">
              <w:r w:rsidRPr="008662C4">
                <w:rPr>
                  <w:noProof/>
                  <w:rPrChange w:id="6790" w:author="Sorin Salagean" w:date="2015-02-09T13:18:00Z">
                    <w:rPr>
                      <w:b/>
                      <w:noProof/>
                    </w:rPr>
                  </w:rPrChange>
                </w:rPr>
                <w:t>Sterge kw “Data aprobare”</w:t>
              </w:r>
            </w:ins>
          </w:p>
          <w:p w14:paraId="0070FB00" w14:textId="77777777" w:rsidR="000F2B72" w:rsidRPr="008662C4" w:rsidRDefault="000F2B72">
            <w:pPr>
              <w:pStyle w:val="ListParagraph"/>
              <w:numPr>
                <w:ilvl w:val="0"/>
                <w:numId w:val="8"/>
              </w:numPr>
              <w:spacing w:line="276" w:lineRule="auto"/>
              <w:rPr>
                <w:ins w:id="6791" w:author="Sorin Salagean" w:date="2015-02-03T18:26:00Z"/>
                <w:rFonts w:asciiTheme="minorHAnsi" w:hAnsiTheme="minorHAnsi"/>
                <w:noProof/>
                <w:sz w:val="22"/>
                <w:szCs w:val="22"/>
                <w:rPrChange w:id="6792" w:author="Sorin Salagean" w:date="2015-02-09T13:18:00Z">
                  <w:rPr>
                    <w:ins w:id="6793" w:author="Sorin Salagean" w:date="2015-02-03T18:26:00Z"/>
                    <w:rFonts w:asciiTheme="minorHAnsi" w:hAnsiTheme="minorHAnsi"/>
                    <w:b/>
                    <w:noProof/>
                    <w:sz w:val="22"/>
                    <w:szCs w:val="22"/>
                  </w:rPr>
                </w:rPrChange>
              </w:rPr>
              <w:pPrChange w:id="6794" w:author="Sorin Salagean" w:date="2015-02-03T18:24:00Z">
                <w:pPr>
                  <w:spacing w:line="276" w:lineRule="auto"/>
                </w:pPr>
              </w:pPrChange>
            </w:pPr>
            <w:ins w:id="6795" w:author="Sorin Salagean" w:date="2015-02-03T18:20:00Z">
              <w:r w:rsidRPr="008662C4">
                <w:rPr>
                  <w:noProof/>
                  <w:rPrChange w:id="6796" w:author="Sorin Salagean" w:date="2015-02-09T13:18:00Z">
                    <w:rPr>
                      <w:b/>
                      <w:noProof/>
                    </w:rPr>
                  </w:rPrChange>
                </w:rPr>
                <w:t>Se verifica daca documentul se afla in etapa “Lichidator</w:t>
              </w:r>
            </w:ins>
            <w:ins w:id="6797" w:author="Sorin Salagean" w:date="2015-02-03T18:21:00Z">
              <w:r w:rsidRPr="008662C4">
                <w:rPr>
                  <w:noProof/>
                  <w:rPrChange w:id="6798" w:author="Sorin Salagean" w:date="2015-02-09T13:18:00Z">
                    <w:rPr>
                      <w:b/>
                      <w:noProof/>
                    </w:rPr>
                  </w:rPrChange>
                </w:rPr>
                <w:t>”; in cazul in care verificare se confirma, se va seta kw –ul “</w:t>
              </w:r>
            </w:ins>
            <w:ins w:id="6799" w:author="Sorin Salagean" w:date="2015-02-03T18:23:00Z">
              <w:r w:rsidRPr="008662C4">
                <w:rPr>
                  <w:noProof/>
                  <w:rPrChange w:id="6800" w:author="Sorin Salagean" w:date="2015-02-09T13:18:00Z">
                    <w:rPr>
                      <w:b/>
                      <w:noProof/>
                    </w:rPr>
                  </w:rPrChange>
                </w:rPr>
                <w:t xml:space="preserve">Etapa </w:t>
              </w:r>
            </w:ins>
            <w:ins w:id="6801" w:author="Sorin Salagean" w:date="2015-02-03T18:24:00Z">
              <w:r w:rsidRPr="008662C4">
                <w:rPr>
                  <w:noProof/>
                  <w:rPrChange w:id="6802" w:author="Sorin Salagean" w:date="2015-02-09T13:18:00Z">
                    <w:rPr>
                      <w:b/>
                      <w:noProof/>
                    </w:rPr>
                  </w:rPrChange>
                </w:rPr>
                <w:t xml:space="preserve">Lichidator” cu valoarea “NU” si se trimite documentul in etapa </w:t>
              </w:r>
            </w:ins>
            <w:ins w:id="6803" w:author="Sorin Salagean" w:date="2015-02-03T18:25:00Z">
              <w:r w:rsidRPr="008662C4">
                <w:rPr>
                  <w:noProof/>
                  <w:rPrChange w:id="6804" w:author="Sorin Salagean" w:date="2015-02-09T13:18:00Z">
                    <w:rPr>
                      <w:b/>
                      <w:noProof/>
                    </w:rPr>
                  </w:rPrChange>
                </w:rPr>
                <w:t>“Verificari</w:t>
              </w:r>
            </w:ins>
            <w:ins w:id="6805" w:author="Sorin Salagean" w:date="2015-02-03T18:26:00Z">
              <w:r w:rsidRPr="008662C4">
                <w:rPr>
                  <w:noProof/>
                  <w:rPrChange w:id="6806" w:author="Sorin Salagean" w:date="2015-02-09T13:18:00Z">
                    <w:rPr>
                      <w:b/>
                      <w:noProof/>
                    </w:rPr>
                  </w:rPrChange>
                </w:rPr>
                <w:t>”;</w:t>
              </w:r>
            </w:ins>
          </w:p>
          <w:p w14:paraId="78A2D42D" w14:textId="77777777" w:rsidR="000F2B72" w:rsidRPr="008662C4" w:rsidRDefault="000F2B72">
            <w:pPr>
              <w:pStyle w:val="ListParagraph"/>
              <w:numPr>
                <w:ilvl w:val="0"/>
                <w:numId w:val="8"/>
              </w:numPr>
              <w:spacing w:line="276" w:lineRule="auto"/>
              <w:rPr>
                <w:ins w:id="6807" w:author="Sorin Salagean" w:date="2015-02-03T18:27:00Z"/>
                <w:rFonts w:asciiTheme="minorHAnsi" w:hAnsiTheme="minorHAnsi"/>
                <w:noProof/>
                <w:sz w:val="22"/>
                <w:szCs w:val="22"/>
                <w:rPrChange w:id="6808" w:author="Sorin Salagean" w:date="2015-02-09T13:18:00Z">
                  <w:rPr>
                    <w:ins w:id="6809" w:author="Sorin Salagean" w:date="2015-02-03T18:27:00Z"/>
                    <w:rFonts w:asciiTheme="minorHAnsi" w:hAnsiTheme="minorHAnsi"/>
                    <w:b/>
                    <w:noProof/>
                    <w:sz w:val="22"/>
                    <w:szCs w:val="22"/>
                  </w:rPr>
                </w:rPrChange>
              </w:rPr>
              <w:pPrChange w:id="6810" w:author="Sorin Salagean" w:date="2015-02-03T18:26:00Z">
                <w:pPr>
                  <w:spacing w:line="276" w:lineRule="auto"/>
                </w:pPr>
              </w:pPrChange>
            </w:pPr>
            <w:ins w:id="6811" w:author="Sorin Salagean" w:date="2015-02-03T18:26:00Z">
              <w:r w:rsidRPr="008662C4">
                <w:rPr>
                  <w:noProof/>
                  <w:rPrChange w:id="6812" w:author="Sorin Salagean" w:date="2015-02-09T13:18:00Z">
                    <w:rPr>
                      <w:b/>
                      <w:noProof/>
                    </w:rPr>
                  </w:rPrChange>
                </w:rPr>
                <w:t>Se verifica daca documentul se afla in etapa “Control intern”; in cazul in care verificare se confirma, se va seta kw –ul “Etapa Controlling” cu valoarea “NU” si se trimite documentul in etapa “Verificari”</w:t>
              </w:r>
            </w:ins>
          </w:p>
          <w:p w14:paraId="13E94346" w14:textId="77777777" w:rsidR="000F2B72" w:rsidRPr="008662C4" w:rsidRDefault="000F2B72">
            <w:pPr>
              <w:pStyle w:val="ListParagraph"/>
              <w:numPr>
                <w:ilvl w:val="0"/>
                <w:numId w:val="8"/>
              </w:numPr>
              <w:spacing w:line="276" w:lineRule="auto"/>
              <w:rPr>
                <w:ins w:id="6813" w:author="Sorin Salagean" w:date="2015-02-03T18:27:00Z"/>
                <w:rFonts w:asciiTheme="minorHAnsi" w:hAnsiTheme="minorHAnsi"/>
                <w:noProof/>
                <w:sz w:val="22"/>
                <w:szCs w:val="22"/>
                <w:rPrChange w:id="6814" w:author="Sorin Salagean" w:date="2015-02-09T13:18:00Z">
                  <w:rPr>
                    <w:ins w:id="6815" w:author="Sorin Salagean" w:date="2015-02-03T18:27:00Z"/>
                    <w:rFonts w:asciiTheme="minorHAnsi" w:hAnsiTheme="minorHAnsi"/>
                    <w:b/>
                    <w:noProof/>
                    <w:sz w:val="22"/>
                    <w:szCs w:val="22"/>
                  </w:rPr>
                </w:rPrChange>
              </w:rPr>
              <w:pPrChange w:id="6816" w:author="Sorin Salagean" w:date="2015-02-03T18:27:00Z">
                <w:pPr>
                  <w:spacing w:line="276" w:lineRule="auto"/>
                </w:pPr>
              </w:pPrChange>
            </w:pPr>
            <w:ins w:id="6817" w:author="Sorin Salagean" w:date="2015-02-03T18:27:00Z">
              <w:r w:rsidRPr="008662C4">
                <w:rPr>
                  <w:noProof/>
                  <w:rPrChange w:id="6818" w:author="Sorin Salagean" w:date="2015-02-09T13:18:00Z">
                    <w:rPr>
                      <w:b/>
                      <w:noProof/>
                    </w:rPr>
                  </w:rPrChange>
                </w:rPr>
                <w:t>Se verifica daca documentul se afla in etapa “Sef serviciu daune”; in cazul in care verificare se confirma, se va seta kw –ul “Etapa Sef serviciu” cu valoarea “NU” si se trimite documentul in etapa “Verificari”;</w:t>
              </w:r>
            </w:ins>
          </w:p>
          <w:p w14:paraId="032D2BAC" w14:textId="77777777" w:rsidR="000F2B72" w:rsidRPr="008662C4" w:rsidRDefault="000F2B72">
            <w:pPr>
              <w:pStyle w:val="ListParagraph"/>
              <w:numPr>
                <w:ilvl w:val="0"/>
                <w:numId w:val="8"/>
              </w:numPr>
              <w:spacing w:line="276" w:lineRule="auto"/>
              <w:rPr>
                <w:ins w:id="6819" w:author="Sorin Salagean" w:date="2015-02-03T18:28:00Z"/>
                <w:rFonts w:asciiTheme="minorHAnsi" w:hAnsiTheme="minorHAnsi"/>
                <w:noProof/>
                <w:sz w:val="22"/>
                <w:szCs w:val="22"/>
                <w:rPrChange w:id="6820" w:author="Sorin Salagean" w:date="2015-02-09T13:18:00Z">
                  <w:rPr>
                    <w:ins w:id="6821" w:author="Sorin Salagean" w:date="2015-02-03T18:28:00Z"/>
                    <w:rFonts w:asciiTheme="minorHAnsi" w:hAnsiTheme="minorHAnsi"/>
                    <w:b/>
                    <w:noProof/>
                    <w:sz w:val="22"/>
                    <w:szCs w:val="22"/>
                  </w:rPr>
                </w:rPrChange>
              </w:rPr>
              <w:pPrChange w:id="6822" w:author="Sorin Salagean" w:date="2015-02-03T18:28:00Z">
                <w:pPr>
                  <w:spacing w:line="276" w:lineRule="auto"/>
                </w:pPr>
              </w:pPrChange>
            </w:pPr>
            <w:ins w:id="6823" w:author="Sorin Salagean" w:date="2015-02-03T18:28:00Z">
              <w:r w:rsidRPr="008662C4">
                <w:rPr>
                  <w:noProof/>
                  <w:rPrChange w:id="6824" w:author="Sorin Salagean" w:date="2015-02-09T13:18:00Z">
                    <w:rPr>
                      <w:b/>
                      <w:noProof/>
                    </w:rPr>
                  </w:rPrChange>
                </w:rPr>
                <w:t>Se verifica daca documentul se afla in etapa “Director daune”; in cazul in care verificare se confirma, se va seta kw –ul “Etapa Director dauna” cu valoarea “NU” si se trimite documentul in etapa “Verificari”;</w:t>
              </w:r>
            </w:ins>
          </w:p>
          <w:p w14:paraId="4D5461F9" w14:textId="77777777" w:rsidR="000F2B72" w:rsidRPr="008662C4" w:rsidRDefault="000F2B72">
            <w:pPr>
              <w:pStyle w:val="ListParagraph"/>
              <w:numPr>
                <w:ilvl w:val="0"/>
                <w:numId w:val="8"/>
              </w:numPr>
              <w:spacing w:line="276" w:lineRule="auto"/>
              <w:rPr>
                <w:ins w:id="6825" w:author="Sorin Salagean" w:date="2015-02-03T18:29:00Z"/>
                <w:rFonts w:asciiTheme="minorHAnsi" w:hAnsiTheme="minorHAnsi"/>
                <w:noProof/>
                <w:sz w:val="22"/>
                <w:szCs w:val="22"/>
                <w:rPrChange w:id="6826" w:author="Sorin Salagean" w:date="2015-02-09T13:18:00Z">
                  <w:rPr>
                    <w:ins w:id="6827" w:author="Sorin Salagean" w:date="2015-02-03T18:29:00Z"/>
                    <w:rFonts w:asciiTheme="minorHAnsi" w:hAnsiTheme="minorHAnsi"/>
                    <w:b/>
                    <w:noProof/>
                    <w:sz w:val="22"/>
                    <w:szCs w:val="22"/>
                  </w:rPr>
                </w:rPrChange>
              </w:rPr>
              <w:pPrChange w:id="6828" w:author="Sorin Salagean" w:date="2015-02-03T18:29:00Z">
                <w:pPr>
                  <w:spacing w:line="276" w:lineRule="auto"/>
                </w:pPr>
              </w:pPrChange>
            </w:pPr>
            <w:ins w:id="6829" w:author="Sorin Salagean" w:date="2015-02-03T18:29:00Z">
              <w:r w:rsidRPr="008662C4">
                <w:rPr>
                  <w:noProof/>
                  <w:rPrChange w:id="6830" w:author="Sorin Salagean" w:date="2015-02-09T13:18:00Z">
                    <w:rPr>
                      <w:b/>
                      <w:noProof/>
                    </w:rPr>
                  </w:rPrChange>
                </w:rPr>
                <w:t>Se verifica daca documentul se afla in etapa “Departament juridic”; in cazul in care verificare se confirma, se va seta kw –ul “Etapa Director juridic” cu valoarea “NU” si se trimite documentul in etapa “Verificari”;</w:t>
              </w:r>
            </w:ins>
          </w:p>
          <w:p w14:paraId="6DD12BBB" w14:textId="77777777" w:rsidR="000F2B72" w:rsidRPr="008662C4" w:rsidRDefault="000F2B72">
            <w:pPr>
              <w:pStyle w:val="ListParagraph"/>
              <w:numPr>
                <w:ilvl w:val="0"/>
                <w:numId w:val="8"/>
              </w:numPr>
              <w:spacing w:line="276" w:lineRule="auto"/>
              <w:rPr>
                <w:ins w:id="6831" w:author="Sorin Salagean" w:date="2015-02-04T10:04:00Z"/>
                <w:rFonts w:asciiTheme="minorHAnsi" w:hAnsiTheme="minorHAnsi"/>
                <w:noProof/>
                <w:sz w:val="22"/>
                <w:szCs w:val="22"/>
                <w:rPrChange w:id="6832" w:author="Sorin Salagean" w:date="2015-02-09T13:18:00Z">
                  <w:rPr>
                    <w:ins w:id="6833" w:author="Sorin Salagean" w:date="2015-02-04T10:04:00Z"/>
                    <w:rFonts w:asciiTheme="minorHAnsi" w:hAnsiTheme="minorHAnsi"/>
                    <w:b/>
                    <w:noProof/>
                    <w:sz w:val="22"/>
                    <w:szCs w:val="22"/>
                  </w:rPr>
                </w:rPrChange>
              </w:rPr>
              <w:pPrChange w:id="6834" w:author="Sorin Salagean" w:date="2015-02-03T18:31:00Z">
                <w:pPr>
                  <w:spacing w:line="276" w:lineRule="auto"/>
                </w:pPr>
              </w:pPrChange>
            </w:pPr>
            <w:ins w:id="6835" w:author="Sorin Salagean" w:date="2015-02-03T18:29:00Z">
              <w:r w:rsidRPr="008662C4">
                <w:rPr>
                  <w:noProof/>
                  <w:rPrChange w:id="6836" w:author="Sorin Salagean" w:date="2015-02-09T13:18:00Z">
                    <w:rPr>
                      <w:b/>
                      <w:noProof/>
                    </w:rPr>
                  </w:rPrChange>
                </w:rPr>
                <w:t xml:space="preserve">Se verifica daca documentul se afla in etapa “Claim Forum”; </w:t>
              </w:r>
            </w:ins>
            <w:ins w:id="6837" w:author="Sorin Salagean" w:date="2015-02-03T18:30:00Z">
              <w:r w:rsidRPr="008662C4">
                <w:rPr>
                  <w:noProof/>
                  <w:rPrChange w:id="6838" w:author="Sorin Salagean" w:date="2015-02-09T13:18:00Z">
                    <w:rPr>
                      <w:b/>
                      <w:noProof/>
                    </w:rPr>
                  </w:rPrChange>
                </w:rPr>
                <w:t>se mai face o verificare suplimentara – daca documentul relationat – “</w:t>
              </w:r>
            </w:ins>
            <w:ins w:id="6839" w:author="Sorin Salagean" w:date="2015-02-03T18:31:00Z">
              <w:r w:rsidR="0036257A" w:rsidRPr="008662C4">
                <w:rPr>
                  <w:noProof/>
                  <w:rPrChange w:id="6840" w:author="Sorin Salagean" w:date="2015-02-09T13:18:00Z">
                    <w:rPr>
                      <w:b/>
                      <w:noProof/>
                    </w:rPr>
                  </w:rPrChange>
                </w:rPr>
                <w:t xml:space="preserve">CL – Document semnat de repr. Claim Forum” exista si in acest caz, </w:t>
              </w:r>
            </w:ins>
            <w:ins w:id="6841" w:author="Sorin Salagean" w:date="2015-02-03T18:29:00Z">
              <w:r w:rsidRPr="008662C4">
                <w:rPr>
                  <w:noProof/>
                  <w:rPrChange w:id="6842" w:author="Sorin Salagean" w:date="2015-02-09T13:18:00Z">
                    <w:rPr>
                      <w:b/>
                      <w:noProof/>
                    </w:rPr>
                  </w:rPrChange>
                </w:rPr>
                <w:t xml:space="preserve">se va seta kw –ul “Etapa </w:t>
              </w:r>
            </w:ins>
            <w:ins w:id="6843" w:author="Sorin Salagean" w:date="2015-02-03T18:31:00Z">
              <w:r w:rsidR="0036257A" w:rsidRPr="008662C4">
                <w:rPr>
                  <w:noProof/>
                  <w:rPrChange w:id="6844" w:author="Sorin Salagean" w:date="2015-02-09T13:18:00Z">
                    <w:rPr>
                      <w:b/>
                      <w:noProof/>
                    </w:rPr>
                  </w:rPrChange>
                </w:rPr>
                <w:t>Claim Forum</w:t>
              </w:r>
            </w:ins>
            <w:ins w:id="6845" w:author="Sorin Salagean" w:date="2015-02-03T18:29:00Z">
              <w:r w:rsidRPr="008662C4">
                <w:rPr>
                  <w:noProof/>
                  <w:rPrChange w:id="6846" w:author="Sorin Salagean" w:date="2015-02-09T13:18:00Z">
                    <w:rPr>
                      <w:b/>
                      <w:noProof/>
                    </w:rPr>
                  </w:rPrChange>
                </w:rPr>
                <w:t>” cu valoarea “NU” si se trimite documentul in etapa “Verificari”</w:t>
              </w:r>
            </w:ins>
            <w:ins w:id="6847" w:author="Sorin Salagean" w:date="2015-02-04T10:04:00Z">
              <w:r w:rsidR="003138AE" w:rsidRPr="008662C4">
                <w:rPr>
                  <w:noProof/>
                  <w:rPrChange w:id="6848" w:author="Sorin Salagean" w:date="2015-02-09T13:18:00Z">
                    <w:rPr>
                      <w:b/>
                      <w:noProof/>
                    </w:rPr>
                  </w:rPrChange>
                </w:rPr>
                <w:t>.</w:t>
              </w:r>
            </w:ins>
          </w:p>
          <w:p w14:paraId="197AE978" w14:textId="6B316436" w:rsidR="003138AE" w:rsidRPr="008662C4" w:rsidRDefault="003138AE" w:rsidP="003138AE">
            <w:pPr>
              <w:pStyle w:val="ListParagraph"/>
              <w:numPr>
                <w:ilvl w:val="0"/>
                <w:numId w:val="8"/>
              </w:numPr>
              <w:spacing w:line="276" w:lineRule="auto"/>
              <w:rPr>
                <w:ins w:id="6849" w:author="Sorin Salagean" w:date="2015-02-04T10:06:00Z"/>
                <w:rFonts w:asciiTheme="minorHAnsi" w:hAnsiTheme="minorHAnsi"/>
                <w:noProof/>
                <w:sz w:val="22"/>
                <w:szCs w:val="22"/>
                <w:rPrChange w:id="6850" w:author="Sorin Salagean" w:date="2015-02-09T13:18:00Z">
                  <w:rPr>
                    <w:ins w:id="6851" w:author="Sorin Salagean" w:date="2015-02-04T10:06:00Z"/>
                    <w:b/>
                    <w:noProof/>
                  </w:rPr>
                </w:rPrChange>
              </w:rPr>
            </w:pPr>
            <w:ins w:id="6852" w:author="Sorin Salagean" w:date="2015-02-04T10:06:00Z">
              <w:r w:rsidRPr="008662C4">
                <w:rPr>
                  <w:noProof/>
                  <w:rPrChange w:id="6853" w:author="Sorin Salagean" w:date="2015-02-09T13:18:00Z">
                    <w:rPr>
                      <w:b/>
                      <w:noProof/>
                    </w:rPr>
                  </w:rPrChange>
                </w:rPr>
                <w:t xml:space="preserve">Se verifica daca documentul se afla in etapa “Claim Forum”; in cazul in care verificare se confirma, se va seta kw –ul “Etapa CFP” cu </w:t>
              </w:r>
              <w:r w:rsidRPr="008662C4">
                <w:rPr>
                  <w:noProof/>
                  <w:rPrChange w:id="6854" w:author="Sorin Salagean" w:date="2015-02-09T13:18:00Z">
                    <w:rPr>
                      <w:b/>
                      <w:noProof/>
                    </w:rPr>
                  </w:rPrChange>
                </w:rPr>
                <w:lastRenderedPageBreak/>
                <w:t>valoarea “NU” si se trimite documentul in etapa “Verificari”;</w:t>
              </w:r>
            </w:ins>
          </w:p>
          <w:p w14:paraId="60DE5783" w14:textId="6A48C5E5" w:rsidR="003138AE" w:rsidRPr="008662C4" w:rsidRDefault="003138AE" w:rsidP="003138AE">
            <w:pPr>
              <w:pStyle w:val="ListParagraph"/>
              <w:numPr>
                <w:ilvl w:val="0"/>
                <w:numId w:val="8"/>
              </w:numPr>
              <w:spacing w:line="276" w:lineRule="auto"/>
              <w:rPr>
                <w:ins w:id="6855" w:author="Sorin Salagean" w:date="2015-02-04T10:07:00Z"/>
                <w:rFonts w:asciiTheme="minorHAnsi" w:hAnsiTheme="minorHAnsi"/>
                <w:b/>
                <w:noProof/>
                <w:sz w:val="22"/>
                <w:szCs w:val="22"/>
                <w:rPrChange w:id="6856" w:author="Sorin Salagean" w:date="2015-02-09T13:18:00Z">
                  <w:rPr>
                    <w:ins w:id="6857" w:author="Sorin Salagean" w:date="2015-02-04T10:07:00Z"/>
                    <w:b/>
                    <w:noProof/>
                  </w:rPr>
                </w:rPrChange>
              </w:rPr>
            </w:pPr>
            <w:ins w:id="6858" w:author="Sorin Salagean" w:date="2015-02-04T10:07:00Z">
              <w:r w:rsidRPr="008662C4">
                <w:rPr>
                  <w:noProof/>
                  <w:rPrChange w:id="6859" w:author="Sorin Salagean" w:date="2015-02-09T13:18:00Z">
                    <w:rPr>
                      <w:b/>
                      <w:noProof/>
                    </w:rPr>
                  </w:rPrChange>
                </w:rPr>
                <w:t>Se verifica daca documentul se afla in etapa “Referate pentru plata”; in cazul in care verificare se confirma, se va seta kw –ul “Etapa Plata” cu valoarea “NU” si se trimite documentul in etapa “Verificari”;</w:t>
              </w:r>
            </w:ins>
          </w:p>
          <w:p w14:paraId="3AB6578A" w14:textId="0C87890B" w:rsidR="003138AE" w:rsidRPr="008662C4" w:rsidRDefault="003138AE">
            <w:pPr>
              <w:pStyle w:val="ListParagraph"/>
              <w:spacing w:line="276" w:lineRule="auto"/>
              <w:rPr>
                <w:ins w:id="6860" w:author="Sorin Salagean" w:date="2015-02-03T16:20:00Z"/>
                <w:rFonts w:asciiTheme="minorHAnsi" w:hAnsiTheme="minorHAnsi"/>
                <w:b/>
                <w:noProof/>
                <w:sz w:val="22"/>
                <w:szCs w:val="22"/>
                <w:rPrChange w:id="6861" w:author="Sorin Salagean" w:date="2015-02-09T13:18:00Z">
                  <w:rPr>
                    <w:ins w:id="6862" w:author="Sorin Salagean" w:date="2015-02-03T16:20:00Z"/>
                    <w:noProof/>
                  </w:rPr>
                </w:rPrChange>
              </w:rPr>
              <w:pPrChange w:id="6863" w:author="Sorin Salagean" w:date="2015-02-04T10:07:00Z">
                <w:pPr>
                  <w:spacing w:line="276" w:lineRule="auto"/>
                </w:pPr>
              </w:pPrChange>
            </w:pPr>
          </w:p>
        </w:tc>
        <w:tc>
          <w:tcPr>
            <w:tcW w:w="1090" w:type="dxa"/>
            <w:tcPrChange w:id="6864" w:author="Sorin Salagean" w:date="2015-02-03T16:22:00Z">
              <w:tcPr>
                <w:tcW w:w="1220" w:type="dxa"/>
              </w:tcPr>
            </w:tcPrChange>
          </w:tcPr>
          <w:p w14:paraId="00491185" w14:textId="77777777" w:rsidR="00DA22E4" w:rsidRPr="00B0053D" w:rsidRDefault="00DA22E4" w:rsidP="000F2B72">
            <w:pPr>
              <w:spacing w:line="276" w:lineRule="auto"/>
              <w:rPr>
                <w:ins w:id="6865" w:author="Sorin Salagean" w:date="2015-02-03T16:20:00Z"/>
                <w:rFonts w:asciiTheme="minorHAnsi" w:hAnsiTheme="minorHAnsi"/>
                <w:b/>
                <w:noProof/>
                <w:sz w:val="22"/>
                <w:szCs w:val="22"/>
              </w:rPr>
            </w:pPr>
          </w:p>
        </w:tc>
        <w:tc>
          <w:tcPr>
            <w:tcW w:w="1893" w:type="dxa"/>
            <w:tcPrChange w:id="6866" w:author="Sorin Salagean" w:date="2015-02-03T16:22:00Z">
              <w:tcPr>
                <w:tcW w:w="2812" w:type="dxa"/>
              </w:tcPr>
            </w:tcPrChange>
          </w:tcPr>
          <w:p w14:paraId="0E31BA44" w14:textId="27873FF2" w:rsidR="00DA22E4" w:rsidRPr="00B0053D" w:rsidRDefault="006618E7" w:rsidP="000F2B72">
            <w:pPr>
              <w:spacing w:line="276" w:lineRule="auto"/>
              <w:rPr>
                <w:ins w:id="6867" w:author="Sorin Salagean" w:date="2015-02-03T16:20:00Z"/>
                <w:rFonts w:asciiTheme="minorHAnsi" w:hAnsiTheme="minorHAnsi"/>
                <w:noProof/>
                <w:sz w:val="22"/>
                <w:szCs w:val="22"/>
              </w:rPr>
            </w:pPr>
            <w:ins w:id="6868" w:author="Sorin Salagean" w:date="2015-02-04T10:41:00Z">
              <w:r>
                <w:rPr>
                  <w:rFonts w:asciiTheme="minorHAnsi" w:hAnsiTheme="minorHAnsi"/>
                  <w:noProof/>
                  <w:sz w:val="22"/>
                  <w:szCs w:val="22"/>
                </w:rPr>
                <w:t xml:space="preserve">Muta documentul in </w:t>
              </w:r>
              <w:r w:rsidRPr="00B73426">
                <w:rPr>
                  <w:rFonts w:asciiTheme="minorHAnsi" w:hAnsiTheme="minorHAnsi"/>
                  <w:b/>
                  <w:noProof/>
                  <w:sz w:val="22"/>
                  <w:szCs w:val="22"/>
                </w:rPr>
                <w:t>Etapa – “Verificari”</w:t>
              </w:r>
            </w:ins>
          </w:p>
        </w:tc>
      </w:tr>
      <w:tr w:rsidR="00DA22E4" w:rsidRPr="00126240" w14:paraId="70389D71" w14:textId="77777777" w:rsidTr="00DA22E4">
        <w:trPr>
          <w:trHeight w:val="362"/>
          <w:ins w:id="6869" w:author="Sorin Salagean" w:date="2015-02-03T16:20:00Z"/>
          <w:trPrChange w:id="6870" w:author="Sorin Salagean" w:date="2015-02-03T16:22:00Z">
            <w:trPr>
              <w:trHeight w:val="362"/>
            </w:trPr>
          </w:trPrChange>
        </w:trPr>
        <w:tc>
          <w:tcPr>
            <w:tcW w:w="2242" w:type="dxa"/>
            <w:tcPrChange w:id="6871" w:author="Sorin Salagean" w:date="2015-02-03T16:22:00Z">
              <w:tcPr>
                <w:tcW w:w="2803" w:type="dxa"/>
              </w:tcPr>
            </w:tcPrChange>
          </w:tcPr>
          <w:p w14:paraId="22634160" w14:textId="393F6D97" w:rsidR="00DA22E4" w:rsidRPr="00B0053D" w:rsidRDefault="00DA22E4" w:rsidP="000F2B72">
            <w:pPr>
              <w:spacing w:line="276" w:lineRule="auto"/>
              <w:rPr>
                <w:ins w:id="6872" w:author="Sorin Salagean" w:date="2015-02-03T16:20:00Z"/>
                <w:rFonts w:asciiTheme="minorHAnsi" w:hAnsiTheme="minorHAnsi"/>
                <w:b/>
                <w:noProof/>
                <w:sz w:val="22"/>
                <w:szCs w:val="22"/>
              </w:rPr>
            </w:pPr>
            <w:ins w:id="6873" w:author="Sorin Salagean" w:date="2015-02-03T16:20:00Z">
              <w:r w:rsidRPr="00B0053D">
                <w:rPr>
                  <w:rFonts w:asciiTheme="minorHAnsi" w:hAnsiTheme="minorHAnsi"/>
                  <w:b/>
                  <w:noProof/>
                  <w:sz w:val="22"/>
                  <w:szCs w:val="22"/>
                </w:rPr>
                <w:lastRenderedPageBreak/>
                <w:t>Trimite mesaj (nota)</w:t>
              </w:r>
            </w:ins>
          </w:p>
        </w:tc>
        <w:tc>
          <w:tcPr>
            <w:tcW w:w="5025" w:type="dxa"/>
            <w:tcPrChange w:id="6874" w:author="Sorin Salagean" w:date="2015-02-03T16:22:00Z">
              <w:tcPr>
                <w:tcW w:w="8690" w:type="dxa"/>
              </w:tcPr>
            </w:tcPrChange>
          </w:tcPr>
          <w:p w14:paraId="54CFCB67" w14:textId="2286787E" w:rsidR="00DA22E4" w:rsidRPr="00B0053D" w:rsidRDefault="00DA22E4">
            <w:pPr>
              <w:spacing w:line="276" w:lineRule="auto"/>
              <w:rPr>
                <w:ins w:id="6875" w:author="Sorin Salagean" w:date="2015-02-03T16:20:00Z"/>
                <w:rFonts w:asciiTheme="minorHAnsi" w:hAnsiTheme="minorHAnsi"/>
                <w:sz w:val="22"/>
                <w:szCs w:val="22"/>
              </w:rPr>
            </w:pPr>
            <w:ins w:id="6876" w:author="Sorin Salagean" w:date="2015-02-03T16:20:00Z">
              <w:r w:rsidRPr="00B0053D">
                <w:rPr>
                  <w:rFonts w:asciiTheme="minorHAnsi" w:hAnsiTheme="minorHAnsi"/>
                  <w:sz w:val="22"/>
                  <w:szCs w:val="22"/>
                </w:rPr>
                <w:t>Se poate trimite un mesaj Nota catre oricare din grupuri.</w:t>
              </w:r>
            </w:ins>
            <w:ins w:id="6877" w:author="Sorin Salagean" w:date="2015-02-04T10:08:00Z">
              <w:r w:rsidR="003138AE">
                <w:rPr>
                  <w:rFonts w:asciiTheme="minorHAnsi" w:hAnsiTheme="minorHAnsi"/>
                  <w:sz w:val="22"/>
                  <w:szCs w:val="22"/>
                </w:rPr>
                <w:t xml:space="preserve"> </w:t>
              </w:r>
            </w:ins>
          </w:p>
        </w:tc>
        <w:tc>
          <w:tcPr>
            <w:tcW w:w="1090" w:type="dxa"/>
            <w:tcPrChange w:id="6878" w:author="Sorin Salagean" w:date="2015-02-03T16:22:00Z">
              <w:tcPr>
                <w:tcW w:w="1220" w:type="dxa"/>
              </w:tcPr>
            </w:tcPrChange>
          </w:tcPr>
          <w:p w14:paraId="42BB0BDB" w14:textId="77777777" w:rsidR="00DA22E4" w:rsidRPr="00B0053D" w:rsidRDefault="00DA22E4" w:rsidP="000F2B72">
            <w:pPr>
              <w:spacing w:line="276" w:lineRule="auto"/>
              <w:rPr>
                <w:ins w:id="6879" w:author="Sorin Salagean" w:date="2015-02-03T16:20:00Z"/>
                <w:rFonts w:asciiTheme="minorHAnsi" w:hAnsiTheme="minorHAnsi"/>
                <w:b/>
                <w:noProof/>
                <w:sz w:val="22"/>
                <w:szCs w:val="22"/>
              </w:rPr>
            </w:pPr>
          </w:p>
        </w:tc>
        <w:tc>
          <w:tcPr>
            <w:tcW w:w="1893" w:type="dxa"/>
            <w:tcPrChange w:id="6880" w:author="Sorin Salagean" w:date="2015-02-03T16:22:00Z">
              <w:tcPr>
                <w:tcW w:w="2812" w:type="dxa"/>
              </w:tcPr>
            </w:tcPrChange>
          </w:tcPr>
          <w:p w14:paraId="1CC29771" w14:textId="77777777" w:rsidR="00DA22E4" w:rsidRPr="00B0053D" w:rsidRDefault="00DA22E4" w:rsidP="000F2B72">
            <w:pPr>
              <w:spacing w:line="276" w:lineRule="auto"/>
              <w:rPr>
                <w:ins w:id="6881" w:author="Sorin Salagean" w:date="2015-02-03T16:20:00Z"/>
                <w:rFonts w:asciiTheme="minorHAnsi" w:hAnsiTheme="minorHAnsi"/>
                <w:sz w:val="22"/>
                <w:szCs w:val="22"/>
              </w:rPr>
            </w:pPr>
            <w:ins w:id="6882" w:author="Sorin Salagean" w:date="2015-02-03T16:20:00Z">
              <w:r w:rsidRPr="00B0053D">
                <w:rPr>
                  <w:rFonts w:asciiTheme="minorHAnsi" w:hAnsiTheme="minorHAnsi"/>
                  <w:sz w:val="22"/>
                  <w:szCs w:val="22"/>
                </w:rPr>
                <w:t>Create Note</w:t>
              </w:r>
            </w:ins>
          </w:p>
        </w:tc>
      </w:tr>
      <w:tr w:rsidR="00DA22E4" w:rsidRPr="00126240" w14:paraId="7F8F6FE0" w14:textId="77777777" w:rsidTr="00DA22E4">
        <w:trPr>
          <w:trHeight w:val="362"/>
          <w:ins w:id="6883" w:author="Sorin Salagean" w:date="2015-02-03T16:20:00Z"/>
          <w:trPrChange w:id="6884" w:author="Sorin Salagean" w:date="2015-02-03T16:22:00Z">
            <w:trPr>
              <w:trHeight w:val="362"/>
            </w:trPr>
          </w:trPrChange>
        </w:trPr>
        <w:tc>
          <w:tcPr>
            <w:tcW w:w="2242" w:type="dxa"/>
            <w:tcPrChange w:id="6885" w:author="Sorin Salagean" w:date="2015-02-03T16:22:00Z">
              <w:tcPr>
                <w:tcW w:w="2803" w:type="dxa"/>
              </w:tcPr>
            </w:tcPrChange>
          </w:tcPr>
          <w:p w14:paraId="46FCFE9F" w14:textId="34B80F59" w:rsidR="00DA22E4" w:rsidRPr="008662C4" w:rsidRDefault="00DA22E4" w:rsidP="000F2B72">
            <w:pPr>
              <w:spacing w:line="276" w:lineRule="auto"/>
              <w:rPr>
                <w:ins w:id="6886" w:author="Sorin Salagean" w:date="2015-02-03T16:20:00Z"/>
                <w:rFonts w:asciiTheme="minorHAnsi" w:hAnsiTheme="minorHAnsi"/>
                <w:b/>
                <w:noProof/>
                <w:sz w:val="22"/>
                <w:szCs w:val="22"/>
              </w:rPr>
            </w:pPr>
            <w:ins w:id="6887" w:author="Sorin Salagean" w:date="2015-02-03T16:22:00Z">
              <w:r w:rsidRPr="008662C4">
                <w:rPr>
                  <w:rFonts w:cstheme="minorBidi"/>
                  <w:b/>
                  <w:noProof/>
                  <w:rPrChange w:id="6888" w:author="Sorin Salagean" w:date="2015-02-09T13:18:00Z">
                    <w:rPr>
                      <w:rFonts w:cs="Arial"/>
                      <w:noProof/>
                      <w:color w:val="000000"/>
                    </w:rPr>
                  </w:rPrChange>
                </w:rPr>
                <w:t>Trimite la Accept/Referat refuzat</w:t>
              </w:r>
            </w:ins>
          </w:p>
        </w:tc>
        <w:tc>
          <w:tcPr>
            <w:tcW w:w="5025" w:type="dxa"/>
            <w:tcPrChange w:id="6889" w:author="Sorin Salagean" w:date="2015-02-03T16:22:00Z">
              <w:tcPr>
                <w:tcW w:w="8690" w:type="dxa"/>
              </w:tcPr>
            </w:tcPrChange>
          </w:tcPr>
          <w:p w14:paraId="709B9D9D" w14:textId="219A2DD0" w:rsidR="00DA22E4" w:rsidRPr="008662C4" w:rsidRDefault="00DA22E4" w:rsidP="000F2B72">
            <w:pPr>
              <w:spacing w:line="276" w:lineRule="auto"/>
              <w:rPr>
                <w:ins w:id="6890" w:author="Sorin Salagean" w:date="2015-02-03T16:20:00Z"/>
                <w:rFonts w:asciiTheme="minorHAnsi" w:hAnsiTheme="minorHAnsi"/>
                <w:sz w:val="22"/>
                <w:szCs w:val="22"/>
              </w:rPr>
            </w:pPr>
          </w:p>
        </w:tc>
        <w:tc>
          <w:tcPr>
            <w:tcW w:w="1090" w:type="dxa"/>
            <w:tcPrChange w:id="6891" w:author="Sorin Salagean" w:date="2015-02-03T16:22:00Z">
              <w:tcPr>
                <w:tcW w:w="1220" w:type="dxa"/>
              </w:tcPr>
            </w:tcPrChange>
          </w:tcPr>
          <w:p w14:paraId="1CFA7E42" w14:textId="77777777" w:rsidR="00DA22E4" w:rsidRPr="008662C4" w:rsidRDefault="00DA22E4" w:rsidP="000F2B72">
            <w:pPr>
              <w:spacing w:line="276" w:lineRule="auto"/>
              <w:rPr>
                <w:ins w:id="6892" w:author="Sorin Salagean" w:date="2015-02-03T16:20:00Z"/>
                <w:rFonts w:asciiTheme="minorHAnsi" w:hAnsiTheme="minorHAnsi"/>
                <w:b/>
                <w:noProof/>
                <w:sz w:val="22"/>
                <w:szCs w:val="22"/>
              </w:rPr>
            </w:pPr>
          </w:p>
        </w:tc>
        <w:tc>
          <w:tcPr>
            <w:tcW w:w="1893" w:type="dxa"/>
            <w:tcPrChange w:id="6893" w:author="Sorin Salagean" w:date="2015-02-03T16:22:00Z">
              <w:tcPr>
                <w:tcW w:w="2812" w:type="dxa"/>
              </w:tcPr>
            </w:tcPrChange>
          </w:tcPr>
          <w:p w14:paraId="50CA64F2" w14:textId="1F24C99A" w:rsidR="00DA22E4" w:rsidRPr="008662C4" w:rsidRDefault="003138AE" w:rsidP="000F2B72">
            <w:pPr>
              <w:spacing w:line="276" w:lineRule="auto"/>
              <w:rPr>
                <w:ins w:id="6894" w:author="Sorin Salagean" w:date="2015-02-03T16:20:00Z"/>
                <w:rFonts w:asciiTheme="minorHAnsi" w:hAnsiTheme="minorHAnsi"/>
                <w:sz w:val="22"/>
                <w:szCs w:val="22"/>
              </w:rPr>
            </w:pPr>
            <w:ins w:id="6895" w:author="Sorin Salagean" w:date="2015-02-04T10:09:00Z">
              <w:r w:rsidRPr="008662C4">
                <w:t xml:space="preserve">Muta documentul in </w:t>
              </w:r>
              <w:r w:rsidRPr="008662C4">
                <w:rPr>
                  <w:b/>
                  <w:rPrChange w:id="6896" w:author="Sorin Salagean" w:date="2015-02-09T13:18:00Z">
                    <w:rPr/>
                  </w:rPrChange>
                </w:rPr>
                <w:t>Etapa – “Accept/Referat de plata refuzat”</w:t>
              </w:r>
            </w:ins>
          </w:p>
        </w:tc>
      </w:tr>
      <w:tr w:rsidR="00DA22E4" w:rsidRPr="00126240" w14:paraId="2355A8FD" w14:textId="77777777" w:rsidTr="00DA22E4">
        <w:trPr>
          <w:trHeight w:val="362"/>
          <w:ins w:id="6897" w:author="Sorin Salagean" w:date="2015-02-03T16:23:00Z"/>
        </w:trPr>
        <w:tc>
          <w:tcPr>
            <w:tcW w:w="2242" w:type="dxa"/>
          </w:tcPr>
          <w:p w14:paraId="730B2938" w14:textId="2840AB88" w:rsidR="00DA22E4" w:rsidRPr="008662C4" w:rsidRDefault="00DA22E4" w:rsidP="000F2B72">
            <w:pPr>
              <w:spacing w:line="276" w:lineRule="auto"/>
              <w:rPr>
                <w:ins w:id="6898" w:author="Sorin Salagean" w:date="2015-02-03T16:23:00Z"/>
                <w:rFonts w:asciiTheme="minorHAnsi" w:hAnsiTheme="minorHAnsi"/>
                <w:b/>
                <w:noProof/>
                <w:sz w:val="22"/>
                <w:szCs w:val="22"/>
                <w:rPrChange w:id="6899" w:author="Sorin Salagean" w:date="2015-02-09T13:19:00Z">
                  <w:rPr>
                    <w:ins w:id="6900" w:author="Sorin Salagean" w:date="2015-02-03T16:23:00Z"/>
                    <w:b/>
                    <w:noProof/>
                  </w:rPr>
                </w:rPrChange>
              </w:rPr>
            </w:pPr>
            <w:ins w:id="6901" w:author="Sorin Salagean" w:date="2015-02-03T16:23:00Z">
              <w:r w:rsidRPr="008662C4">
                <w:rPr>
                  <w:rFonts w:cs="Arial"/>
                  <w:b/>
                  <w:noProof/>
                  <w:color w:val="000000"/>
                  <w:rPrChange w:id="6902" w:author="Sorin Salagean" w:date="2015-02-09T13:19:00Z">
                    <w:rPr>
                      <w:rFonts w:cs="Arial"/>
                      <w:noProof/>
                      <w:color w:val="000000"/>
                    </w:rPr>
                  </w:rPrChange>
                </w:rPr>
                <w:t>Trimite la Sef Serviciu</w:t>
              </w:r>
            </w:ins>
          </w:p>
        </w:tc>
        <w:tc>
          <w:tcPr>
            <w:tcW w:w="5025" w:type="dxa"/>
          </w:tcPr>
          <w:p w14:paraId="0E392D60" w14:textId="3D3215DB" w:rsidR="00DA22E4" w:rsidRPr="008662C4" w:rsidRDefault="003138AE" w:rsidP="000F2B72">
            <w:pPr>
              <w:spacing w:line="276" w:lineRule="auto"/>
              <w:rPr>
                <w:ins w:id="6903" w:author="Sorin Salagean" w:date="2015-02-03T16:23:00Z"/>
                <w:rFonts w:asciiTheme="minorHAnsi" w:hAnsiTheme="minorHAnsi"/>
                <w:sz w:val="22"/>
                <w:szCs w:val="22"/>
                <w:rPrChange w:id="6904" w:author="Sorin Salagean" w:date="2015-02-09T13:19:00Z">
                  <w:rPr>
                    <w:ins w:id="6905" w:author="Sorin Salagean" w:date="2015-02-03T16:23:00Z"/>
                  </w:rPr>
                </w:rPrChange>
              </w:rPr>
            </w:pPr>
            <w:ins w:id="6906" w:author="Sorin Salagean" w:date="2015-02-04T10:10:00Z">
              <w:r w:rsidRPr="008662C4">
                <w:t xml:space="preserve">Creeaza un mesaj (nota) pentru grupul de utilizatori </w:t>
              </w:r>
            </w:ins>
            <w:ins w:id="6907" w:author="Sorin Salagean" w:date="2015-02-04T10:11:00Z">
              <w:r w:rsidRPr="008662C4">
                <w:t>“Sef Serviciu”, dupa care muta documentul in aceasta etapa</w:t>
              </w:r>
            </w:ins>
          </w:p>
        </w:tc>
        <w:tc>
          <w:tcPr>
            <w:tcW w:w="1090" w:type="dxa"/>
          </w:tcPr>
          <w:p w14:paraId="428E823C" w14:textId="77777777" w:rsidR="00DA22E4" w:rsidRPr="008662C4" w:rsidRDefault="00DA22E4" w:rsidP="000F2B72">
            <w:pPr>
              <w:spacing w:line="276" w:lineRule="auto"/>
              <w:rPr>
                <w:ins w:id="6908" w:author="Sorin Salagean" w:date="2015-02-03T16:23:00Z"/>
                <w:rFonts w:asciiTheme="minorHAnsi" w:hAnsiTheme="minorHAnsi"/>
                <w:b/>
                <w:noProof/>
                <w:sz w:val="22"/>
                <w:szCs w:val="22"/>
                <w:rPrChange w:id="6909" w:author="Sorin Salagean" w:date="2015-02-09T13:19:00Z">
                  <w:rPr>
                    <w:ins w:id="6910" w:author="Sorin Salagean" w:date="2015-02-03T16:23:00Z"/>
                    <w:b/>
                    <w:noProof/>
                  </w:rPr>
                </w:rPrChange>
              </w:rPr>
            </w:pPr>
          </w:p>
        </w:tc>
        <w:tc>
          <w:tcPr>
            <w:tcW w:w="1893" w:type="dxa"/>
          </w:tcPr>
          <w:p w14:paraId="702700C6" w14:textId="6732ACC7" w:rsidR="00DA22E4" w:rsidRPr="008662C4" w:rsidRDefault="003138AE" w:rsidP="000F2B72">
            <w:pPr>
              <w:spacing w:line="276" w:lineRule="auto"/>
              <w:rPr>
                <w:ins w:id="6911" w:author="Sorin Salagean" w:date="2015-02-03T16:23:00Z"/>
                <w:rFonts w:asciiTheme="minorHAnsi" w:hAnsiTheme="minorHAnsi"/>
                <w:sz w:val="22"/>
                <w:szCs w:val="22"/>
                <w:rPrChange w:id="6912" w:author="Sorin Salagean" w:date="2015-02-09T13:19:00Z">
                  <w:rPr>
                    <w:ins w:id="6913" w:author="Sorin Salagean" w:date="2015-02-03T16:23:00Z"/>
                  </w:rPr>
                </w:rPrChange>
              </w:rPr>
            </w:pPr>
            <w:ins w:id="6914" w:author="Sorin Salagean" w:date="2015-02-04T10:11:00Z">
              <w:r w:rsidRPr="008662C4">
                <w:t xml:space="preserve">Muta documentul in </w:t>
              </w:r>
              <w:r w:rsidRPr="008662C4">
                <w:rPr>
                  <w:b/>
                  <w:rPrChange w:id="6915" w:author="Sorin Salagean" w:date="2015-02-09T13:19:00Z">
                    <w:rPr/>
                  </w:rPrChange>
                </w:rPr>
                <w:t>Etapa – “Sef serviciu daune”</w:t>
              </w:r>
            </w:ins>
          </w:p>
        </w:tc>
      </w:tr>
    </w:tbl>
    <w:p w14:paraId="4F0339E1" w14:textId="77777777" w:rsidR="00E6019A" w:rsidRPr="003138AE" w:rsidRDefault="00E6019A">
      <w:pPr>
        <w:rPr>
          <w:lang w:val="en-US"/>
        </w:rPr>
        <w:pPrChange w:id="6916" w:author="Sorin Salagean" w:date="2015-02-03T13:38:00Z">
          <w:pPr>
            <w:pStyle w:val="Heading3"/>
          </w:pPr>
        </w:pPrChange>
      </w:pPr>
    </w:p>
    <w:p w14:paraId="6B73E66A" w14:textId="7E082FDD" w:rsidR="00580C1E" w:rsidRPr="00CB2DBC" w:rsidDel="008662C4" w:rsidRDefault="00580C1E" w:rsidP="00580C1E">
      <w:pPr>
        <w:jc w:val="both"/>
        <w:rPr>
          <w:del w:id="6917" w:author="Sorin Salagean" w:date="2015-02-09T13:19:00Z"/>
          <w:lang w:val="en-US"/>
          <w:rPrChange w:id="6918" w:author="Sorin Salagean" w:date="2015-01-30T11:50:00Z">
            <w:rPr>
              <w:del w:id="6919" w:author="Sorin Salagean" w:date="2015-02-09T13:19:00Z"/>
              <w:sz w:val="24"/>
              <w:szCs w:val="24"/>
              <w:lang w:val="en-US"/>
            </w:rPr>
          </w:rPrChange>
        </w:rPr>
      </w:pPr>
      <w:del w:id="6920" w:author="Sorin Salagean" w:date="2015-02-09T13:19:00Z">
        <w:r w:rsidRPr="00CB2DBC" w:rsidDel="008662C4">
          <w:rPr>
            <w:lang w:val="en-US"/>
            <w:rPrChange w:id="6921" w:author="Sorin Salagean" w:date="2015-01-30T11:50:00Z">
              <w:rPr>
                <w:sz w:val="24"/>
                <w:szCs w:val="24"/>
                <w:lang w:val="en-US"/>
              </w:rPr>
            </w:rPrChange>
          </w:rPr>
          <w:delText xml:space="preserve">In aceasta etapa ajung acceptele sau referatele aprobate in etapele anterioare in functie de valoarea lor si coroborat cu plafoanele de aprobari ale BoD. </w:delText>
        </w:r>
      </w:del>
    </w:p>
    <w:p w14:paraId="51BFF045" w14:textId="6465CF4B" w:rsidR="00580C1E" w:rsidRPr="00CB2DBC" w:rsidDel="008662C4" w:rsidRDefault="00C00852" w:rsidP="00580C1E">
      <w:pPr>
        <w:jc w:val="both"/>
        <w:rPr>
          <w:del w:id="6922" w:author="Sorin Salagean" w:date="2015-02-09T13:19:00Z"/>
          <w:lang w:val="en-US"/>
          <w:rPrChange w:id="6923" w:author="Sorin Salagean" w:date="2015-01-30T11:50:00Z">
            <w:rPr>
              <w:del w:id="6924" w:author="Sorin Salagean" w:date="2015-02-09T13:19:00Z"/>
              <w:sz w:val="24"/>
              <w:szCs w:val="24"/>
              <w:lang w:val="en-US"/>
            </w:rPr>
          </w:rPrChange>
        </w:rPr>
      </w:pPr>
      <w:del w:id="6925" w:author="Sorin Salagean" w:date="2015-02-09T13:19:00Z">
        <w:r w:rsidRPr="00CB2DBC" w:rsidDel="008662C4">
          <w:rPr>
            <w:lang w:val="en-US"/>
            <w:rPrChange w:id="6926" w:author="Sorin Salagean" w:date="2015-01-30T11:50:00Z">
              <w:rPr>
                <w:sz w:val="24"/>
                <w:szCs w:val="24"/>
                <w:lang w:val="en-US"/>
              </w:rPr>
            </w:rPrChange>
          </w:rPr>
          <w:delText>Din aceasta</w:delText>
        </w:r>
        <w:r w:rsidR="00580C1E" w:rsidRPr="00CB2DBC" w:rsidDel="008662C4">
          <w:rPr>
            <w:lang w:val="en-US"/>
            <w:rPrChange w:id="6927" w:author="Sorin Salagean" w:date="2015-01-30T11:50:00Z">
              <w:rPr>
                <w:sz w:val="24"/>
                <w:szCs w:val="24"/>
                <w:lang w:val="en-US"/>
              </w:rPr>
            </w:rPrChange>
          </w:rPr>
          <w:delText xml:space="preserve"> etapa se pot:</w:delText>
        </w:r>
      </w:del>
    </w:p>
    <w:p w14:paraId="64327D3E" w14:textId="03935D3E" w:rsidR="00580C1E" w:rsidRPr="008662C4" w:rsidDel="008662C4" w:rsidRDefault="00580C1E">
      <w:pPr>
        <w:rPr>
          <w:del w:id="6928" w:author="Sorin Salagean" w:date="2015-02-09T13:19:00Z"/>
          <w:lang w:val="en-US"/>
          <w:rPrChange w:id="6929" w:author="Sorin Salagean" w:date="2015-02-09T13:19:00Z">
            <w:rPr>
              <w:del w:id="6930" w:author="Sorin Salagean" w:date="2015-02-09T13:19:00Z"/>
              <w:sz w:val="24"/>
              <w:szCs w:val="24"/>
              <w:lang w:val="en-US"/>
            </w:rPr>
          </w:rPrChange>
        </w:rPr>
        <w:pPrChange w:id="6931" w:author="Sorin Salagean" w:date="2015-02-09T13:19:00Z">
          <w:pPr>
            <w:pStyle w:val="ListParagraph"/>
            <w:numPr>
              <w:numId w:val="8"/>
            </w:numPr>
            <w:ind w:hanging="360"/>
            <w:jc w:val="both"/>
          </w:pPr>
        </w:pPrChange>
      </w:pPr>
      <w:del w:id="6932" w:author="Sorin Salagean" w:date="2015-02-09T13:19:00Z">
        <w:r w:rsidRPr="008662C4" w:rsidDel="008662C4">
          <w:rPr>
            <w:lang w:val="en-US"/>
            <w:rPrChange w:id="6933" w:author="Sorin Salagean" w:date="2015-02-09T13:19:00Z">
              <w:rPr>
                <w:sz w:val="24"/>
                <w:szCs w:val="24"/>
                <w:lang w:val="en-US"/>
              </w:rPr>
            </w:rPrChange>
          </w:rPr>
          <w:delText>Aproba – prin intermediul butonului “Aprob”</w:delText>
        </w:r>
      </w:del>
    </w:p>
    <w:p w14:paraId="005C2974" w14:textId="476CBD69" w:rsidR="00580C1E" w:rsidRPr="00CB2DBC" w:rsidDel="008662C4" w:rsidRDefault="00580C1E">
      <w:pPr>
        <w:rPr>
          <w:del w:id="6934" w:author="Sorin Salagean" w:date="2015-02-09T13:19:00Z"/>
          <w:lang w:val="en-US"/>
          <w:rPrChange w:id="6935" w:author="Sorin Salagean" w:date="2015-01-30T11:50:00Z">
            <w:rPr>
              <w:del w:id="6936" w:author="Sorin Salagean" w:date="2015-02-09T13:19:00Z"/>
              <w:sz w:val="24"/>
              <w:szCs w:val="24"/>
              <w:lang w:val="en-US"/>
            </w:rPr>
          </w:rPrChange>
        </w:rPr>
        <w:pPrChange w:id="6937" w:author="Sorin Salagean" w:date="2015-02-09T13:19:00Z">
          <w:pPr>
            <w:pStyle w:val="ListParagraph"/>
            <w:numPr>
              <w:numId w:val="8"/>
            </w:numPr>
            <w:ind w:hanging="360"/>
            <w:jc w:val="both"/>
          </w:pPr>
        </w:pPrChange>
      </w:pPr>
      <w:del w:id="6938" w:author="Sorin Salagean" w:date="2015-02-09T13:19:00Z">
        <w:r w:rsidRPr="00CB2DBC" w:rsidDel="008662C4">
          <w:rPr>
            <w:lang w:val="en-US"/>
            <w:rPrChange w:id="6939" w:author="Sorin Salagean" w:date="2015-01-30T11:50:00Z">
              <w:rPr>
                <w:sz w:val="24"/>
                <w:szCs w:val="24"/>
                <w:lang w:val="en-US"/>
              </w:rPr>
            </w:rPrChange>
          </w:rPr>
          <w:delText>Trimite mesaj nota la unul din grupurile de pe flux</w:delText>
        </w:r>
      </w:del>
    </w:p>
    <w:p w14:paraId="0782DB08" w14:textId="31AB2D3A" w:rsidR="00580C1E" w:rsidRPr="00CB2DBC" w:rsidDel="008662C4" w:rsidRDefault="00580C1E">
      <w:pPr>
        <w:rPr>
          <w:del w:id="6940" w:author="Sorin Salagean" w:date="2015-02-09T13:19:00Z"/>
          <w:lang w:val="en-US"/>
          <w:rPrChange w:id="6941" w:author="Sorin Salagean" w:date="2015-01-30T11:50:00Z">
            <w:rPr>
              <w:del w:id="6942" w:author="Sorin Salagean" w:date="2015-02-09T13:19:00Z"/>
              <w:sz w:val="24"/>
              <w:szCs w:val="24"/>
              <w:lang w:val="en-US"/>
            </w:rPr>
          </w:rPrChange>
        </w:rPr>
        <w:pPrChange w:id="6943" w:author="Sorin Salagean" w:date="2015-02-09T13:19:00Z">
          <w:pPr>
            <w:pStyle w:val="ListParagraph"/>
            <w:numPr>
              <w:numId w:val="8"/>
            </w:numPr>
            <w:ind w:hanging="360"/>
            <w:jc w:val="both"/>
          </w:pPr>
        </w:pPrChange>
      </w:pPr>
      <w:del w:id="6944" w:author="Sorin Salagean" w:date="2015-02-09T13:19:00Z">
        <w:r w:rsidRPr="00CB2DBC" w:rsidDel="008662C4">
          <w:rPr>
            <w:lang w:val="en-US"/>
            <w:rPrChange w:id="6945" w:author="Sorin Salagean" w:date="2015-01-30T11:50:00Z">
              <w:rPr>
                <w:sz w:val="24"/>
                <w:szCs w:val="24"/>
                <w:lang w:val="en-US"/>
              </w:rPr>
            </w:rPrChange>
          </w:rPr>
          <w:delText>Refuza – prin intermediul butonului “Refuz”</w:delText>
        </w:r>
      </w:del>
    </w:p>
    <w:p w14:paraId="631EDA7D" w14:textId="0EF2D9DF" w:rsidR="00615B5E" w:rsidDel="008662C4" w:rsidRDefault="00615B5E">
      <w:pPr>
        <w:jc w:val="both"/>
        <w:rPr>
          <w:del w:id="6946" w:author="Sorin Salagean" w:date="2015-02-09T13:19:00Z"/>
          <w:sz w:val="24"/>
          <w:szCs w:val="24"/>
          <w:lang w:val="en-US"/>
        </w:rPr>
        <w:pPrChange w:id="6947" w:author="Sorin Salagean" w:date="2015-02-09T13:19:00Z">
          <w:pPr>
            <w:pStyle w:val="ListParagraph"/>
            <w:numPr>
              <w:numId w:val="8"/>
            </w:numPr>
            <w:ind w:hanging="360"/>
            <w:jc w:val="both"/>
          </w:pPr>
        </w:pPrChange>
      </w:pPr>
      <w:del w:id="6948" w:author="Sorin Salagean" w:date="2015-02-09T13:19:00Z">
        <w:r w:rsidRPr="00CB2DBC" w:rsidDel="008662C4">
          <w:rPr>
            <w:lang w:val="en-US"/>
            <w:rPrChange w:id="6949" w:author="Sorin Salagean" w:date="2015-01-30T11:50:00Z">
              <w:rPr>
                <w:sz w:val="24"/>
                <w:szCs w:val="24"/>
                <w:lang w:val="en-US"/>
              </w:rPr>
            </w:rPrChange>
          </w:rPr>
          <w:delText>Trimite la claim forum – prin intermediul butonului “Trimite la Claim forum”</w:delText>
        </w:r>
      </w:del>
    </w:p>
    <w:p w14:paraId="3FA52564" w14:textId="77777777" w:rsidR="00580C1E" w:rsidRPr="00580C1E" w:rsidRDefault="00580C1E" w:rsidP="00580C1E">
      <w:pPr>
        <w:jc w:val="both"/>
        <w:rPr>
          <w:sz w:val="24"/>
          <w:szCs w:val="24"/>
          <w:lang w:val="en-US"/>
        </w:rPr>
      </w:pPr>
    </w:p>
    <w:p w14:paraId="6782D225" w14:textId="18B8D360" w:rsidR="003E0744" w:rsidRDefault="00580C1E" w:rsidP="00AB457C">
      <w:pPr>
        <w:pStyle w:val="Heading3"/>
        <w:rPr>
          <w:ins w:id="6950" w:author="Sorin Salagean" w:date="2015-02-03T16:19:00Z"/>
          <w:rFonts w:asciiTheme="minorHAnsi" w:hAnsiTheme="minorHAnsi"/>
          <w:sz w:val="22"/>
          <w:szCs w:val="22"/>
          <w:lang w:val="en-US"/>
        </w:rPr>
      </w:pPr>
      <w:bookmarkStart w:id="6951" w:name="_Toc389553032"/>
      <w:del w:id="6952" w:author="Sorin Salagean" w:date="2015-02-03T13:39:00Z">
        <w:r w:rsidRPr="00FE3B00" w:rsidDel="00FE3B00">
          <w:rPr>
            <w:rFonts w:asciiTheme="minorHAnsi" w:hAnsiTheme="minorHAnsi"/>
            <w:sz w:val="22"/>
            <w:szCs w:val="22"/>
            <w:lang w:val="en-US"/>
            <w:rPrChange w:id="6953" w:author="Sorin Salagean" w:date="2015-02-03T13:39:00Z">
              <w:rPr>
                <w:lang w:val="en-US"/>
              </w:rPr>
            </w:rPrChange>
          </w:rPr>
          <w:delText>Departament Juridic</w:delText>
        </w:r>
      </w:del>
      <w:bookmarkEnd w:id="6951"/>
      <w:ins w:id="6954" w:author="Sorin Salagean" w:date="2015-02-03T13:39:00Z">
        <w:r w:rsidR="00FE3B00" w:rsidRPr="00FE3B00">
          <w:rPr>
            <w:rFonts w:asciiTheme="minorHAnsi" w:hAnsiTheme="minorHAnsi"/>
            <w:sz w:val="22"/>
            <w:szCs w:val="22"/>
            <w:lang w:val="en-US"/>
            <w:rPrChange w:id="6955" w:author="Sorin Salagean" w:date="2015-02-03T13:39:00Z">
              <w:rPr>
                <w:lang w:val="en-US"/>
              </w:rPr>
            </w:rPrChange>
          </w:rPr>
          <w:t>Etapa 5</w:t>
        </w:r>
      </w:ins>
      <w:ins w:id="6956" w:author="Sorin Salagean" w:date="2015-02-03T17:07:00Z">
        <w:r w:rsidR="006A1A68">
          <w:rPr>
            <w:rFonts w:asciiTheme="minorHAnsi" w:hAnsiTheme="minorHAnsi"/>
            <w:sz w:val="22"/>
            <w:szCs w:val="22"/>
            <w:lang w:val="en-US"/>
          </w:rPr>
          <w:t xml:space="preserve"> - </w:t>
        </w:r>
      </w:ins>
      <w:ins w:id="6957" w:author="Sorin Salagean" w:date="2015-02-03T13:39:00Z">
        <w:r w:rsidR="00FE3B00" w:rsidRPr="00FE3B00">
          <w:rPr>
            <w:rFonts w:asciiTheme="minorHAnsi" w:hAnsiTheme="minorHAnsi"/>
            <w:sz w:val="22"/>
            <w:szCs w:val="22"/>
            <w:lang w:val="en-US"/>
            <w:rPrChange w:id="6958" w:author="Sorin Salagean" w:date="2015-02-03T13:39:00Z">
              <w:rPr>
                <w:lang w:val="en-US"/>
              </w:rPr>
            </w:rPrChange>
          </w:rPr>
          <w:t>Control intern</w:t>
        </w:r>
      </w:ins>
    </w:p>
    <w:p w14:paraId="40898C72" w14:textId="77777777" w:rsidR="005710C9" w:rsidRDefault="005710C9">
      <w:pPr>
        <w:rPr>
          <w:ins w:id="6959" w:author="Sorin Salagean" w:date="2015-02-03T16:19:00Z"/>
          <w:lang w:val="en-US"/>
        </w:rPr>
        <w:pPrChange w:id="6960" w:author="Sorin Salagean" w:date="2015-02-03T16:19:00Z">
          <w:pPr>
            <w:pStyle w:val="Heading3"/>
          </w:pPr>
        </w:pPrChange>
      </w:pPr>
    </w:p>
    <w:p w14:paraId="692C3D1D" w14:textId="77777777" w:rsidR="005710C9" w:rsidRPr="00126240" w:rsidRDefault="005710C9" w:rsidP="005710C9">
      <w:pPr>
        <w:spacing w:line="276" w:lineRule="auto"/>
        <w:rPr>
          <w:ins w:id="6961" w:author="Sorin Salagean" w:date="2015-02-03T16:19:00Z"/>
          <w:b/>
          <w:noProof/>
        </w:rPr>
      </w:pPr>
      <w:ins w:id="6962" w:author="Sorin Salagean" w:date="2015-02-03T16:19:00Z">
        <w:r w:rsidRPr="0086384C">
          <w:rPr>
            <w:b/>
            <w:noProof/>
          </w:rPr>
          <w:t>Roluri si permisiuni:</w:t>
        </w:r>
      </w:ins>
    </w:p>
    <w:tbl>
      <w:tblPr>
        <w:tblStyle w:val="TableWeb2"/>
        <w:tblW w:w="0" w:type="auto"/>
        <w:tblLook w:val="04A0" w:firstRow="1" w:lastRow="0" w:firstColumn="1" w:lastColumn="0" w:noHBand="0" w:noVBand="1"/>
      </w:tblPr>
      <w:tblGrid>
        <w:gridCol w:w="1628"/>
        <w:gridCol w:w="3678"/>
        <w:gridCol w:w="5144"/>
      </w:tblGrid>
      <w:tr w:rsidR="005710C9" w:rsidRPr="00417114" w14:paraId="7B20E1B0" w14:textId="77777777" w:rsidTr="0078054A">
        <w:trPr>
          <w:cnfStyle w:val="100000000000" w:firstRow="1" w:lastRow="0" w:firstColumn="0" w:lastColumn="0" w:oddVBand="0" w:evenVBand="0" w:oddHBand="0" w:evenHBand="0" w:firstRowFirstColumn="0" w:firstRowLastColumn="0" w:lastRowFirstColumn="0" w:lastRowLastColumn="0"/>
          <w:trHeight w:val="362"/>
          <w:ins w:id="6963" w:author="Sorin Salagean" w:date="2015-02-03T16:19:00Z"/>
        </w:trPr>
        <w:tc>
          <w:tcPr>
            <w:tcW w:w="1568" w:type="dxa"/>
            <w:hideMark/>
          </w:tcPr>
          <w:p w14:paraId="61316C15" w14:textId="77777777" w:rsidR="005710C9" w:rsidRPr="00417114" w:rsidRDefault="005710C9" w:rsidP="000F2B72">
            <w:pPr>
              <w:spacing w:line="276" w:lineRule="auto"/>
              <w:rPr>
                <w:ins w:id="6964" w:author="Sorin Salagean" w:date="2015-02-03T16:19:00Z"/>
                <w:rFonts w:asciiTheme="minorHAnsi" w:eastAsiaTheme="minorHAnsi" w:hAnsiTheme="minorHAnsi" w:cstheme="minorBidi"/>
                <w:b/>
                <w:noProof/>
                <w:sz w:val="22"/>
                <w:szCs w:val="22"/>
                <w:lang w:val="ro-RO"/>
              </w:rPr>
            </w:pPr>
            <w:ins w:id="6965" w:author="Sorin Salagean" w:date="2015-02-03T16:19:00Z">
              <w:r w:rsidRPr="00417114">
                <w:rPr>
                  <w:rFonts w:asciiTheme="minorHAnsi" w:eastAsiaTheme="minorHAnsi" w:hAnsiTheme="minorHAnsi" w:cstheme="minorBidi"/>
                  <w:b/>
                  <w:noProof/>
                  <w:sz w:val="22"/>
                  <w:szCs w:val="22"/>
                  <w:lang w:val="ro-RO"/>
                </w:rPr>
                <w:t>Nume grup</w:t>
              </w:r>
            </w:ins>
          </w:p>
        </w:tc>
        <w:tc>
          <w:tcPr>
            <w:tcW w:w="3638" w:type="dxa"/>
            <w:hideMark/>
          </w:tcPr>
          <w:p w14:paraId="400C46B5" w14:textId="77777777" w:rsidR="005710C9" w:rsidRPr="00417114" w:rsidRDefault="005710C9" w:rsidP="000F2B72">
            <w:pPr>
              <w:spacing w:line="276" w:lineRule="auto"/>
              <w:rPr>
                <w:ins w:id="6966" w:author="Sorin Salagean" w:date="2015-02-03T16:19:00Z"/>
                <w:rFonts w:asciiTheme="minorHAnsi" w:eastAsiaTheme="minorHAnsi" w:hAnsiTheme="minorHAnsi" w:cstheme="minorBidi"/>
                <w:b/>
                <w:noProof/>
                <w:sz w:val="22"/>
                <w:szCs w:val="22"/>
                <w:lang w:val="ro-RO"/>
              </w:rPr>
            </w:pPr>
            <w:ins w:id="6967" w:author="Sorin Salagean" w:date="2015-02-03T16:19:00Z">
              <w:r w:rsidRPr="00417114">
                <w:rPr>
                  <w:rFonts w:asciiTheme="minorHAnsi" w:eastAsiaTheme="minorHAnsi" w:hAnsiTheme="minorHAnsi" w:cstheme="minorBidi"/>
                  <w:b/>
                  <w:noProof/>
                  <w:sz w:val="22"/>
                  <w:szCs w:val="22"/>
                  <w:lang w:val="ro-RO"/>
                </w:rPr>
                <w:t>Drepturi</w:t>
              </w:r>
            </w:ins>
          </w:p>
        </w:tc>
        <w:tc>
          <w:tcPr>
            <w:tcW w:w="5084" w:type="dxa"/>
            <w:hideMark/>
          </w:tcPr>
          <w:p w14:paraId="320168DE" w14:textId="77777777" w:rsidR="005710C9" w:rsidRPr="00417114" w:rsidRDefault="005710C9" w:rsidP="000F2B72">
            <w:pPr>
              <w:spacing w:line="276" w:lineRule="auto"/>
              <w:rPr>
                <w:ins w:id="6968" w:author="Sorin Salagean" w:date="2015-02-03T16:19:00Z"/>
                <w:rFonts w:asciiTheme="minorHAnsi" w:eastAsiaTheme="minorHAnsi" w:hAnsiTheme="minorHAnsi" w:cstheme="minorBidi"/>
                <w:b/>
                <w:noProof/>
                <w:sz w:val="22"/>
                <w:szCs w:val="22"/>
                <w:lang w:val="ro-RO"/>
              </w:rPr>
            </w:pPr>
            <w:ins w:id="6969" w:author="Sorin Salagean" w:date="2015-02-03T16:19:00Z">
              <w:r w:rsidRPr="00417114">
                <w:rPr>
                  <w:rFonts w:asciiTheme="minorHAnsi" w:eastAsiaTheme="minorHAnsi" w:hAnsiTheme="minorHAnsi" w:cstheme="minorBidi"/>
                  <w:b/>
                  <w:noProof/>
                  <w:sz w:val="22"/>
                  <w:szCs w:val="22"/>
                  <w:lang w:val="ro-RO"/>
                </w:rPr>
                <w:t>Cerinte de sistem</w:t>
              </w:r>
            </w:ins>
          </w:p>
        </w:tc>
      </w:tr>
      <w:tr w:rsidR="005710C9" w:rsidRPr="00417114" w14:paraId="5D63C1EA" w14:textId="77777777" w:rsidTr="0078054A">
        <w:trPr>
          <w:trHeight w:val="857"/>
          <w:ins w:id="6970" w:author="Sorin Salagean" w:date="2015-02-03T16:19:00Z"/>
        </w:trPr>
        <w:tc>
          <w:tcPr>
            <w:tcW w:w="1568" w:type="dxa"/>
          </w:tcPr>
          <w:p w14:paraId="377F235C" w14:textId="4DA6F750" w:rsidR="005710C9" w:rsidRPr="00417114" w:rsidRDefault="003138AE" w:rsidP="000F2B72">
            <w:pPr>
              <w:rPr>
                <w:ins w:id="6971" w:author="Sorin Salagean" w:date="2015-02-03T16:19:00Z"/>
                <w:rFonts w:asciiTheme="minorHAnsi" w:eastAsiaTheme="minorHAnsi" w:hAnsiTheme="minorHAnsi" w:cstheme="minorBidi"/>
                <w:b/>
                <w:noProof/>
                <w:sz w:val="22"/>
                <w:szCs w:val="22"/>
                <w:lang w:val="ro-RO"/>
              </w:rPr>
            </w:pPr>
            <w:ins w:id="6972" w:author="Sorin Salagean" w:date="2015-02-04T10:13:00Z">
              <w:r>
                <w:rPr>
                  <w:rFonts w:asciiTheme="minorHAnsi" w:eastAsiaTheme="minorHAnsi" w:hAnsiTheme="minorHAnsi" w:cstheme="minorBidi"/>
                  <w:b/>
                  <w:noProof/>
                  <w:sz w:val="22"/>
                  <w:szCs w:val="22"/>
                  <w:lang w:val="ro-RO"/>
                </w:rPr>
                <w:t>GT - Controlling</w:t>
              </w:r>
            </w:ins>
          </w:p>
        </w:tc>
        <w:tc>
          <w:tcPr>
            <w:tcW w:w="3638" w:type="dxa"/>
          </w:tcPr>
          <w:p w14:paraId="237C552B" w14:textId="35DCAA9D" w:rsidR="005710C9" w:rsidRPr="00417114" w:rsidRDefault="0078054A">
            <w:pPr>
              <w:rPr>
                <w:ins w:id="6973" w:author="Sorin Salagean" w:date="2015-02-03T16:19:00Z"/>
                <w:rFonts w:asciiTheme="minorHAnsi" w:eastAsiaTheme="minorHAnsi" w:hAnsiTheme="minorHAnsi" w:cstheme="minorBidi"/>
                <w:b/>
                <w:noProof/>
                <w:sz w:val="22"/>
                <w:szCs w:val="22"/>
                <w:lang w:val="ro-RO"/>
              </w:rPr>
            </w:pPr>
            <w:ins w:id="6974" w:author="Sorin Salagean" w:date="2015-02-04T10:14: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ins w:id="6975" w:author="Sorin Salagean" w:date="2015-02-04T10:16:00Z">
              <w:r>
                <w:rPr>
                  <w:rFonts w:asciiTheme="minorHAnsi" w:eastAsiaTheme="minorHAnsi" w:hAnsiTheme="minorHAnsi" w:cstheme="minorBidi"/>
                  <w:b/>
                  <w:noProof/>
                  <w:sz w:val="22"/>
                  <w:szCs w:val="22"/>
                  <w:lang w:val="ro-RO"/>
                </w:rPr>
                <w:t>.</w:t>
              </w:r>
            </w:ins>
          </w:p>
        </w:tc>
        <w:tc>
          <w:tcPr>
            <w:tcW w:w="5084" w:type="dxa"/>
          </w:tcPr>
          <w:p w14:paraId="73DC16CE" w14:textId="3C8D85D2" w:rsidR="005710C9" w:rsidRPr="00417114" w:rsidRDefault="0078054A" w:rsidP="000F2B72">
            <w:pPr>
              <w:rPr>
                <w:ins w:id="6976" w:author="Sorin Salagean" w:date="2015-02-03T16:19:00Z"/>
                <w:rFonts w:asciiTheme="minorHAnsi" w:eastAsiaTheme="minorHAnsi" w:hAnsiTheme="minorHAnsi" w:cstheme="minorBidi"/>
                <w:b/>
                <w:noProof/>
                <w:sz w:val="22"/>
                <w:szCs w:val="22"/>
                <w:lang w:val="ro-RO"/>
              </w:rPr>
            </w:pPr>
            <w:ins w:id="6977" w:author="Sorin Salagean" w:date="2015-02-04T10:16:00Z">
              <w:r>
                <w:rPr>
                  <w:rFonts w:asciiTheme="minorHAnsi" w:eastAsiaTheme="minorHAnsi" w:hAnsiTheme="minorHAnsi" w:cstheme="minorBidi"/>
                  <w:b/>
                  <w:noProof/>
                  <w:sz w:val="22"/>
                  <w:szCs w:val="22"/>
                  <w:lang w:val="ro-RO"/>
                </w:rPr>
                <w:t>N/A</w:t>
              </w:r>
            </w:ins>
          </w:p>
        </w:tc>
      </w:tr>
      <w:tr w:rsidR="0078054A" w:rsidRPr="00417114" w14:paraId="569F0A78" w14:textId="77777777" w:rsidTr="0078054A">
        <w:trPr>
          <w:trHeight w:val="857"/>
          <w:ins w:id="6978" w:author="Sorin Salagean" w:date="2015-02-04T10:13:00Z"/>
        </w:trPr>
        <w:tc>
          <w:tcPr>
            <w:tcW w:w="1568" w:type="dxa"/>
          </w:tcPr>
          <w:p w14:paraId="071BAB12" w14:textId="1021CCDB" w:rsidR="0078054A" w:rsidRPr="003138AE" w:rsidRDefault="0078054A" w:rsidP="0078054A">
            <w:pPr>
              <w:rPr>
                <w:ins w:id="6979" w:author="Sorin Salagean" w:date="2015-02-04T10:13:00Z"/>
                <w:rFonts w:asciiTheme="minorHAnsi" w:hAnsiTheme="minorHAnsi"/>
                <w:b/>
                <w:noProof/>
                <w:sz w:val="22"/>
                <w:szCs w:val="22"/>
                <w:rPrChange w:id="6980" w:author="Sorin Salagean" w:date="2015-02-04T10:13:00Z">
                  <w:rPr>
                    <w:ins w:id="6981" w:author="Sorin Salagean" w:date="2015-02-04T10:13:00Z"/>
                    <w:b/>
                    <w:noProof/>
                  </w:rPr>
                </w:rPrChange>
              </w:rPr>
            </w:pPr>
            <w:ins w:id="6982" w:author="Sorin Salagean" w:date="2015-02-04T10:14:00Z">
              <w:r>
                <w:rPr>
                  <w:rFonts w:asciiTheme="minorHAnsi" w:eastAsiaTheme="minorHAnsi" w:hAnsiTheme="minorHAnsi" w:cstheme="minorBidi"/>
                  <w:b/>
                  <w:noProof/>
                  <w:sz w:val="22"/>
                  <w:szCs w:val="22"/>
                  <w:lang w:val="ro-RO"/>
                </w:rPr>
                <w:t>Supervizor – All flux</w:t>
              </w:r>
            </w:ins>
          </w:p>
        </w:tc>
        <w:tc>
          <w:tcPr>
            <w:tcW w:w="3638" w:type="dxa"/>
          </w:tcPr>
          <w:p w14:paraId="4B7E7D73" w14:textId="28C6353E" w:rsidR="0078054A" w:rsidRPr="003138AE" w:rsidRDefault="0078054A" w:rsidP="0078054A">
            <w:pPr>
              <w:rPr>
                <w:ins w:id="6983" w:author="Sorin Salagean" w:date="2015-02-04T10:13:00Z"/>
                <w:rFonts w:asciiTheme="minorHAnsi" w:hAnsiTheme="minorHAnsi"/>
                <w:b/>
                <w:noProof/>
                <w:sz w:val="22"/>
                <w:szCs w:val="22"/>
                <w:rPrChange w:id="6984" w:author="Sorin Salagean" w:date="2015-02-04T10:13:00Z">
                  <w:rPr>
                    <w:ins w:id="6985" w:author="Sorin Salagean" w:date="2015-02-04T10:13:00Z"/>
                    <w:b/>
                    <w:noProof/>
                  </w:rPr>
                </w:rPrChange>
              </w:rPr>
            </w:pPr>
            <w:ins w:id="6986" w:author="Sorin Salagean" w:date="2015-02-04T10:16: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084" w:type="dxa"/>
          </w:tcPr>
          <w:p w14:paraId="4E9F76D8" w14:textId="425212AA" w:rsidR="0078054A" w:rsidRPr="003138AE" w:rsidRDefault="0078054A">
            <w:pPr>
              <w:rPr>
                <w:ins w:id="6987" w:author="Sorin Salagean" w:date="2015-02-04T10:13:00Z"/>
                <w:rFonts w:asciiTheme="minorHAnsi" w:hAnsiTheme="minorHAnsi"/>
                <w:b/>
                <w:noProof/>
                <w:sz w:val="22"/>
                <w:szCs w:val="22"/>
                <w:rPrChange w:id="6988" w:author="Sorin Salagean" w:date="2015-02-04T10:13:00Z">
                  <w:rPr>
                    <w:ins w:id="6989" w:author="Sorin Salagean" w:date="2015-02-04T10:13:00Z"/>
                    <w:b/>
                    <w:noProof/>
                  </w:rPr>
                </w:rPrChange>
              </w:rPr>
            </w:pPr>
            <w:ins w:id="6990" w:author="Sorin Salagean" w:date="2015-02-04T10:16:00Z">
              <w:r>
                <w:rPr>
                  <w:rFonts w:asciiTheme="minorHAnsi" w:eastAsiaTheme="minorHAnsi" w:hAnsiTheme="minorHAnsi" w:cstheme="minorBidi"/>
                  <w:b/>
                  <w:noProof/>
                  <w:sz w:val="22"/>
                  <w:szCs w:val="22"/>
                  <w:lang w:val="ro-RO"/>
                </w:rPr>
                <w:t>N/A</w:t>
              </w:r>
            </w:ins>
          </w:p>
        </w:tc>
      </w:tr>
    </w:tbl>
    <w:p w14:paraId="57130932" w14:textId="77777777" w:rsidR="005710C9" w:rsidRDefault="005710C9" w:rsidP="005710C9">
      <w:pPr>
        <w:jc w:val="both"/>
        <w:rPr>
          <w:ins w:id="6991" w:author="Sorin Salagean" w:date="2015-02-03T16:19:00Z"/>
          <w:sz w:val="24"/>
          <w:szCs w:val="24"/>
          <w:lang w:val="en-US"/>
        </w:rPr>
      </w:pPr>
    </w:p>
    <w:p w14:paraId="10549F2E" w14:textId="77777777" w:rsidR="005710C9" w:rsidRPr="00126240" w:rsidRDefault="005710C9" w:rsidP="005710C9">
      <w:pPr>
        <w:spacing w:line="276" w:lineRule="auto"/>
        <w:rPr>
          <w:ins w:id="6992" w:author="Sorin Salagean" w:date="2015-02-03T16:19:00Z"/>
          <w:b/>
          <w:noProof/>
        </w:rPr>
      </w:pPr>
      <w:ins w:id="6993" w:author="Sorin Salagean" w:date="2015-02-03T16:19: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5710C9" w:rsidRPr="00126240" w14:paraId="15F52A81" w14:textId="77777777" w:rsidTr="000F2B72">
        <w:trPr>
          <w:cnfStyle w:val="100000000000" w:firstRow="1" w:lastRow="0" w:firstColumn="0" w:lastColumn="0" w:oddVBand="0" w:evenVBand="0" w:oddHBand="0" w:evenHBand="0" w:firstRowFirstColumn="0" w:firstRowLastColumn="0" w:lastRowFirstColumn="0" w:lastRowLastColumn="0"/>
          <w:trHeight w:val="362"/>
          <w:ins w:id="6994" w:author="Sorin Salagean" w:date="2015-02-03T16:19:00Z"/>
        </w:trPr>
        <w:tc>
          <w:tcPr>
            <w:tcW w:w="2898" w:type="dxa"/>
            <w:hideMark/>
          </w:tcPr>
          <w:p w14:paraId="196B5D4A" w14:textId="77777777" w:rsidR="005710C9" w:rsidRPr="00417114" w:rsidRDefault="005710C9" w:rsidP="000F2B72">
            <w:pPr>
              <w:spacing w:line="276" w:lineRule="auto"/>
              <w:rPr>
                <w:ins w:id="6995" w:author="Sorin Salagean" w:date="2015-02-03T16:19:00Z"/>
                <w:rFonts w:asciiTheme="minorHAnsi" w:eastAsiaTheme="minorHAnsi" w:hAnsiTheme="minorHAnsi" w:cstheme="minorBidi"/>
                <w:b/>
                <w:noProof/>
                <w:sz w:val="22"/>
                <w:szCs w:val="22"/>
                <w:lang w:val="ro-RO"/>
              </w:rPr>
            </w:pPr>
            <w:ins w:id="6996" w:author="Sorin Salagean" w:date="2015-02-03T16:19:00Z">
              <w:r w:rsidRPr="00417114">
                <w:rPr>
                  <w:rFonts w:asciiTheme="minorHAnsi" w:eastAsiaTheme="minorHAnsi" w:hAnsiTheme="minorHAnsi" w:cstheme="minorBidi"/>
                  <w:b/>
                  <w:noProof/>
                  <w:sz w:val="22"/>
                  <w:szCs w:val="22"/>
                  <w:lang w:val="ro-RO"/>
                </w:rPr>
                <w:t>Actiune</w:t>
              </w:r>
            </w:ins>
          </w:p>
        </w:tc>
        <w:tc>
          <w:tcPr>
            <w:tcW w:w="7432" w:type="dxa"/>
            <w:hideMark/>
          </w:tcPr>
          <w:p w14:paraId="46E68E7D" w14:textId="77777777" w:rsidR="005710C9" w:rsidRPr="00417114" w:rsidRDefault="005710C9" w:rsidP="000F2B72">
            <w:pPr>
              <w:spacing w:line="276" w:lineRule="auto"/>
              <w:rPr>
                <w:ins w:id="6997" w:author="Sorin Salagean" w:date="2015-02-03T16:19:00Z"/>
                <w:rFonts w:asciiTheme="minorHAnsi" w:eastAsiaTheme="minorHAnsi" w:hAnsiTheme="minorHAnsi" w:cstheme="minorBidi"/>
                <w:b/>
                <w:noProof/>
                <w:sz w:val="22"/>
                <w:szCs w:val="22"/>
                <w:lang w:val="ro-RO"/>
              </w:rPr>
            </w:pPr>
            <w:ins w:id="6998" w:author="Sorin Salagean" w:date="2015-02-03T16:19:00Z">
              <w:r w:rsidRPr="00417114">
                <w:rPr>
                  <w:rFonts w:asciiTheme="minorHAnsi" w:eastAsiaTheme="minorHAnsi" w:hAnsiTheme="minorHAnsi" w:cstheme="minorBidi"/>
                  <w:b/>
                  <w:noProof/>
                  <w:sz w:val="22"/>
                  <w:szCs w:val="22"/>
                  <w:lang w:val="ro-RO"/>
                </w:rPr>
                <w:t>Descriere Actiune</w:t>
              </w:r>
            </w:ins>
          </w:p>
        </w:tc>
      </w:tr>
      <w:tr w:rsidR="005710C9" w:rsidRPr="00126240" w14:paraId="5285F1E6" w14:textId="77777777" w:rsidTr="000F2B72">
        <w:trPr>
          <w:trHeight w:val="362"/>
          <w:ins w:id="6999" w:author="Sorin Salagean" w:date="2015-02-03T16:19:00Z"/>
        </w:trPr>
        <w:tc>
          <w:tcPr>
            <w:tcW w:w="2898" w:type="dxa"/>
          </w:tcPr>
          <w:p w14:paraId="796C4936" w14:textId="0E98C2E9" w:rsidR="005710C9" w:rsidRPr="00417114" w:rsidRDefault="0078054A" w:rsidP="000F2B72">
            <w:pPr>
              <w:spacing w:line="276" w:lineRule="auto"/>
              <w:rPr>
                <w:ins w:id="7000" w:author="Sorin Salagean" w:date="2015-02-03T16:19:00Z"/>
                <w:rFonts w:asciiTheme="minorHAnsi" w:eastAsiaTheme="minorHAnsi" w:hAnsiTheme="minorHAnsi" w:cstheme="minorBidi"/>
                <w:b/>
                <w:noProof/>
                <w:sz w:val="22"/>
                <w:szCs w:val="22"/>
                <w:lang w:val="ro-RO"/>
              </w:rPr>
            </w:pPr>
            <w:ins w:id="7001" w:author="Sorin Salagean" w:date="2015-02-04T10:18:00Z">
              <w:r>
                <w:rPr>
                  <w:rFonts w:asciiTheme="minorHAnsi" w:eastAsiaTheme="minorHAnsi" w:hAnsiTheme="minorHAnsi" w:cstheme="minorBidi"/>
                  <w:b/>
                  <w:noProof/>
                  <w:sz w:val="22"/>
                  <w:szCs w:val="22"/>
                  <w:lang w:val="ro-RO"/>
                </w:rPr>
                <w:t>Setare „Control Intern”</w:t>
              </w:r>
            </w:ins>
          </w:p>
        </w:tc>
        <w:tc>
          <w:tcPr>
            <w:tcW w:w="7432" w:type="dxa"/>
          </w:tcPr>
          <w:p w14:paraId="3ECBDFF6" w14:textId="075654CC" w:rsidR="0078054A" w:rsidRPr="0078054A" w:rsidRDefault="0078054A">
            <w:pPr>
              <w:spacing w:line="276" w:lineRule="auto"/>
              <w:rPr>
                <w:ins w:id="7002" w:author="Sorin Salagean" w:date="2015-02-04T10:19:00Z"/>
                <w:rFonts w:asciiTheme="minorHAnsi" w:eastAsiaTheme="minorHAnsi" w:hAnsiTheme="minorHAnsi"/>
                <w:b/>
                <w:noProof/>
                <w:sz w:val="22"/>
                <w:szCs w:val="22"/>
                <w:lang w:val="ro-RO"/>
                <w:rPrChange w:id="7003" w:author="Sorin Salagean" w:date="2015-02-04T10:19:00Z">
                  <w:rPr>
                    <w:ins w:id="7004" w:author="Sorin Salagean" w:date="2015-02-04T10:19:00Z"/>
                    <w:rFonts w:asciiTheme="minorHAnsi" w:hAnsiTheme="minorHAnsi"/>
                    <w:b/>
                    <w:noProof/>
                    <w:sz w:val="22"/>
                    <w:szCs w:val="22"/>
                  </w:rPr>
                </w:rPrChange>
              </w:rPr>
              <w:pPrChange w:id="7005" w:author="Sorin Salagean" w:date="2015-02-04T10:19:00Z">
                <w:pPr>
                  <w:pStyle w:val="ListParagraph"/>
                  <w:numPr>
                    <w:numId w:val="8"/>
                  </w:numPr>
                  <w:spacing w:line="276" w:lineRule="auto"/>
                  <w:ind w:hanging="360"/>
                </w:pPr>
              </w:pPrChange>
            </w:pPr>
            <w:ins w:id="7006" w:author="Sorin Salagean" w:date="2015-02-04T10:19:00Z">
              <w:r w:rsidRPr="0078054A">
                <w:rPr>
                  <w:b/>
                  <w:noProof/>
                  <w:rPrChange w:id="7007" w:author="Sorin Salagean" w:date="2015-02-04T10:19:00Z">
                    <w:rPr>
                      <w:noProof/>
                    </w:rPr>
                  </w:rPrChange>
                </w:rPr>
                <w:t>Se vor seta urmatoarele actiuni:</w:t>
              </w:r>
            </w:ins>
          </w:p>
          <w:p w14:paraId="6CA2D579" w14:textId="423AF5B9" w:rsidR="0078054A" w:rsidRPr="00B73426" w:rsidRDefault="0078054A" w:rsidP="0078054A">
            <w:pPr>
              <w:pStyle w:val="ListParagraph"/>
              <w:numPr>
                <w:ilvl w:val="0"/>
                <w:numId w:val="8"/>
              </w:numPr>
              <w:spacing w:line="276" w:lineRule="auto"/>
              <w:rPr>
                <w:ins w:id="7008" w:author="Sorin Salagean" w:date="2015-02-04T10:19:00Z"/>
                <w:rFonts w:asciiTheme="minorHAnsi" w:eastAsiaTheme="minorHAnsi" w:hAnsiTheme="minorHAnsi"/>
                <w:b/>
                <w:noProof/>
                <w:sz w:val="22"/>
                <w:szCs w:val="22"/>
                <w:lang w:val="ro-RO"/>
              </w:rPr>
            </w:pPr>
            <w:ins w:id="7009" w:author="Sorin Salagean" w:date="2015-02-04T10:19:00Z">
              <w:r w:rsidRPr="00B73426">
                <w:rPr>
                  <w:rFonts w:asciiTheme="minorHAnsi" w:hAnsiTheme="minorHAnsi"/>
                  <w:b/>
                  <w:noProof/>
                  <w:sz w:val="22"/>
                  <w:szCs w:val="22"/>
                </w:rPr>
                <w:t>Setare Proprietate „EtapaDosar” cu valoarea</w:t>
              </w:r>
              <w:r w:rsidRPr="00B73426">
                <w:rPr>
                  <w:rFonts w:asciiTheme="minorHAnsi" w:eastAsiaTheme="minorHAnsi" w:hAnsiTheme="minorHAnsi"/>
                  <w:b/>
                  <w:noProof/>
                  <w:sz w:val="22"/>
                  <w:szCs w:val="22"/>
                  <w:lang w:val="ro-RO"/>
                </w:rPr>
                <w:t xml:space="preserve"> „Aprobare Accept de plata – </w:t>
              </w:r>
              <w:r>
                <w:rPr>
                  <w:rFonts w:asciiTheme="minorHAnsi" w:eastAsiaTheme="minorHAnsi" w:hAnsiTheme="minorHAnsi"/>
                  <w:b/>
                  <w:noProof/>
                  <w:sz w:val="22"/>
                  <w:szCs w:val="22"/>
                  <w:lang w:val="ro-RO"/>
                </w:rPr>
                <w:t>Control intern</w:t>
              </w:r>
              <w:r w:rsidRPr="00B73426">
                <w:rPr>
                  <w:rFonts w:asciiTheme="minorHAnsi" w:eastAsiaTheme="minorHAnsi" w:hAnsiTheme="minorHAnsi"/>
                  <w:b/>
                  <w:noProof/>
                  <w:sz w:val="22"/>
                  <w:szCs w:val="22"/>
                  <w:lang w:val="ro-RO"/>
                </w:rPr>
                <w:t>”</w:t>
              </w:r>
            </w:ins>
          </w:p>
          <w:p w14:paraId="3DE47393" w14:textId="77777777" w:rsidR="0078054A" w:rsidRPr="00B73426" w:rsidRDefault="0078054A" w:rsidP="0078054A">
            <w:pPr>
              <w:pStyle w:val="ListParagraph"/>
              <w:numPr>
                <w:ilvl w:val="0"/>
                <w:numId w:val="8"/>
              </w:numPr>
              <w:spacing w:line="276" w:lineRule="auto"/>
              <w:rPr>
                <w:ins w:id="7010" w:author="Sorin Salagean" w:date="2015-02-04T10:19:00Z"/>
                <w:rFonts w:eastAsiaTheme="minorHAnsi"/>
                <w:b/>
                <w:noProof/>
                <w:lang w:val="ro-RO"/>
              </w:rPr>
            </w:pPr>
            <w:ins w:id="7011" w:author="Sorin Salagean" w:date="2015-02-04T10:19:00Z">
              <w:r>
                <w:rPr>
                  <w:rFonts w:asciiTheme="minorHAnsi" w:eastAsiaTheme="minorHAnsi" w:hAnsiTheme="minorHAnsi"/>
                  <w:b/>
                  <w:noProof/>
                  <w:sz w:val="22"/>
                  <w:szCs w:val="22"/>
                  <w:lang w:val="ro-RO"/>
                </w:rPr>
                <w:t>Setare kw „Etapa dosar” cu valoarea Proprietatii „EtapaDosar”</w:t>
              </w:r>
            </w:ins>
          </w:p>
          <w:p w14:paraId="0032A88C" w14:textId="77777777" w:rsidR="0078054A" w:rsidRPr="00B73426" w:rsidRDefault="0078054A" w:rsidP="0078054A">
            <w:pPr>
              <w:pStyle w:val="ListParagraph"/>
              <w:numPr>
                <w:ilvl w:val="0"/>
                <w:numId w:val="8"/>
              </w:numPr>
              <w:spacing w:line="276" w:lineRule="auto"/>
              <w:rPr>
                <w:ins w:id="7012" w:author="Sorin Salagean" w:date="2015-02-04T10:19:00Z"/>
                <w:rFonts w:asciiTheme="minorHAnsi" w:eastAsiaTheme="minorHAnsi" w:hAnsiTheme="minorHAnsi"/>
                <w:b/>
                <w:noProof/>
                <w:sz w:val="22"/>
                <w:szCs w:val="22"/>
                <w:lang w:val="ro-RO"/>
              </w:rPr>
            </w:pPr>
            <w:ins w:id="7013" w:author="Sorin Salagean" w:date="2015-02-04T10:19:00Z">
              <w:r w:rsidRPr="00B73426">
                <w:rPr>
                  <w:rFonts w:asciiTheme="minorHAnsi" w:eastAsiaTheme="minorHAnsi" w:hAnsiTheme="minorHAnsi"/>
                  <w:b/>
                  <w:noProof/>
                  <w:sz w:val="22"/>
                  <w:szCs w:val="22"/>
                  <w:lang w:val="ro-RO"/>
                </w:rPr>
                <w:lastRenderedPageBreak/>
                <w:t>Sterge kw „Etapa dosar” pe documentul relationat „CL – Dosar dauna auto CASCO”</w:t>
              </w:r>
            </w:ins>
          </w:p>
          <w:p w14:paraId="4A419F38" w14:textId="5036C8A0" w:rsidR="005710C9" w:rsidRPr="0078054A" w:rsidRDefault="0078054A">
            <w:pPr>
              <w:pStyle w:val="ListParagraph"/>
              <w:numPr>
                <w:ilvl w:val="0"/>
                <w:numId w:val="8"/>
              </w:numPr>
              <w:spacing w:line="276" w:lineRule="auto"/>
              <w:rPr>
                <w:ins w:id="7014" w:author="Sorin Salagean" w:date="2015-02-03T16:19:00Z"/>
                <w:rFonts w:asciiTheme="minorHAnsi" w:eastAsiaTheme="minorHAnsi" w:hAnsiTheme="minorHAnsi" w:cstheme="minorBidi"/>
                <w:b/>
                <w:noProof/>
                <w:sz w:val="22"/>
                <w:szCs w:val="22"/>
                <w:lang w:val="ro-RO"/>
                <w:rPrChange w:id="7015" w:author="Sorin Salagean" w:date="2015-02-04T10:20:00Z">
                  <w:rPr>
                    <w:ins w:id="7016" w:author="Sorin Salagean" w:date="2015-02-03T16:19:00Z"/>
                    <w:rFonts w:eastAsiaTheme="minorHAnsi" w:cstheme="minorBidi"/>
                    <w:noProof/>
                    <w:lang w:val="ro-RO"/>
                  </w:rPr>
                </w:rPrChange>
              </w:rPr>
              <w:pPrChange w:id="7017" w:author="Sorin Salagean" w:date="2015-02-04T10:20:00Z">
                <w:pPr>
                  <w:spacing w:line="276" w:lineRule="auto"/>
                </w:pPr>
              </w:pPrChange>
            </w:pPr>
            <w:ins w:id="7018" w:author="Sorin Salagean" w:date="2015-02-04T10:19:00Z">
              <w:r w:rsidRPr="0078054A">
                <w:rPr>
                  <w:b/>
                  <w:noProof/>
                  <w:rPrChange w:id="7019" w:author="Sorin Salagean" w:date="2015-02-04T10:20:00Z">
                    <w:rPr>
                      <w:noProof/>
                    </w:rPr>
                  </w:rPrChange>
                </w:rPr>
                <w:t>Copiaza kw „Etapa dosar” pe documentul relationat „CL – Dosar dauna auto CASCO</w:t>
              </w:r>
            </w:ins>
          </w:p>
        </w:tc>
      </w:tr>
      <w:tr w:rsidR="005710C9" w:rsidRPr="00126240" w14:paraId="30A5103B" w14:textId="77777777" w:rsidTr="000F2B72">
        <w:trPr>
          <w:trHeight w:val="362"/>
          <w:ins w:id="7020" w:author="Sorin Salagean" w:date="2015-02-03T16:19:00Z"/>
        </w:trPr>
        <w:tc>
          <w:tcPr>
            <w:tcW w:w="2898" w:type="dxa"/>
          </w:tcPr>
          <w:p w14:paraId="779DD420" w14:textId="10A185E3" w:rsidR="005710C9" w:rsidRPr="00B0053D" w:rsidRDefault="0078054A" w:rsidP="000F2B72">
            <w:pPr>
              <w:spacing w:line="276" w:lineRule="auto"/>
              <w:rPr>
                <w:ins w:id="7021" w:author="Sorin Salagean" w:date="2015-02-03T16:19:00Z"/>
                <w:rFonts w:asciiTheme="minorHAnsi" w:hAnsiTheme="minorHAnsi"/>
                <w:b/>
                <w:noProof/>
                <w:sz w:val="22"/>
                <w:szCs w:val="22"/>
              </w:rPr>
            </w:pPr>
            <w:ins w:id="7022" w:author="Sorin Salagean" w:date="2015-02-04T10:21:00Z">
              <w:r>
                <w:rPr>
                  <w:rFonts w:asciiTheme="minorHAnsi" w:hAnsiTheme="minorHAnsi"/>
                  <w:b/>
                  <w:noProof/>
                  <w:sz w:val="22"/>
                  <w:szCs w:val="22"/>
                </w:rPr>
                <w:lastRenderedPageBreak/>
                <w:t>Trimite notificare</w:t>
              </w:r>
            </w:ins>
          </w:p>
        </w:tc>
        <w:tc>
          <w:tcPr>
            <w:tcW w:w="7432" w:type="dxa"/>
          </w:tcPr>
          <w:p w14:paraId="7CDFCC14" w14:textId="1CAEF02E" w:rsidR="005710C9" w:rsidRPr="00B0053D" w:rsidRDefault="0078054A" w:rsidP="000F2B72">
            <w:pPr>
              <w:spacing w:line="276" w:lineRule="auto"/>
              <w:rPr>
                <w:ins w:id="7023" w:author="Sorin Salagean" w:date="2015-02-03T16:19:00Z"/>
                <w:rFonts w:asciiTheme="minorHAnsi" w:hAnsiTheme="minorHAnsi"/>
                <w:b/>
                <w:noProof/>
                <w:sz w:val="22"/>
                <w:szCs w:val="22"/>
              </w:rPr>
            </w:pPr>
            <w:ins w:id="7024" w:author="Sorin Salagean" w:date="2015-02-04T10:21:00Z">
              <w:r>
                <w:rPr>
                  <w:rFonts w:asciiTheme="minorHAnsi" w:hAnsiTheme="minorHAnsi"/>
                  <w:b/>
                  <w:noProof/>
                  <w:sz w:val="22"/>
                  <w:szCs w:val="22"/>
                </w:rPr>
                <w:t>Se va trimite o notificare catre grupul de utilizatori “GT- Controlling</w:t>
              </w:r>
            </w:ins>
          </w:p>
        </w:tc>
      </w:tr>
    </w:tbl>
    <w:p w14:paraId="103BEBC6" w14:textId="77777777" w:rsidR="005710C9" w:rsidRPr="003138AE" w:rsidRDefault="005710C9">
      <w:pPr>
        <w:rPr>
          <w:lang w:val="en-US"/>
        </w:rPr>
        <w:pPrChange w:id="7025" w:author="Sorin Salagean" w:date="2015-02-03T16:19:00Z">
          <w:pPr>
            <w:pStyle w:val="Heading3"/>
          </w:pPr>
        </w:pPrChange>
      </w:pPr>
    </w:p>
    <w:p w14:paraId="3F87C533" w14:textId="77777777" w:rsidR="00DA22E4" w:rsidRDefault="00DA22E4" w:rsidP="00580C1E">
      <w:pPr>
        <w:jc w:val="both"/>
        <w:rPr>
          <w:ins w:id="7026" w:author="Sorin Salagean" w:date="2015-02-03T16:24:00Z"/>
          <w:lang w:val="en-US"/>
        </w:rPr>
      </w:pPr>
    </w:p>
    <w:p w14:paraId="300FDC17" w14:textId="77777777" w:rsidR="00DA22E4" w:rsidRPr="00126240" w:rsidRDefault="00DA22E4" w:rsidP="00DA22E4">
      <w:pPr>
        <w:spacing w:line="276" w:lineRule="auto"/>
        <w:rPr>
          <w:ins w:id="7027" w:author="Sorin Salagean" w:date="2015-02-03T16:24:00Z"/>
          <w:b/>
          <w:noProof/>
        </w:rPr>
      </w:pPr>
      <w:ins w:id="7028" w:author="Sorin Salagean" w:date="2015-02-03T16:24: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302"/>
        <w:gridCol w:w="5065"/>
        <w:gridCol w:w="1130"/>
        <w:gridCol w:w="1953"/>
      </w:tblGrid>
      <w:tr w:rsidR="00DA22E4" w:rsidRPr="00126240" w14:paraId="24FF55BB" w14:textId="77777777" w:rsidTr="000F2B72">
        <w:trPr>
          <w:cnfStyle w:val="100000000000" w:firstRow="1" w:lastRow="0" w:firstColumn="0" w:lastColumn="0" w:oddVBand="0" w:evenVBand="0" w:oddHBand="0" w:evenHBand="0" w:firstRowFirstColumn="0" w:firstRowLastColumn="0" w:lastRowFirstColumn="0" w:lastRowLastColumn="0"/>
          <w:trHeight w:val="362"/>
          <w:ins w:id="7029" w:author="Sorin Salagean" w:date="2015-02-03T16:24:00Z"/>
        </w:trPr>
        <w:tc>
          <w:tcPr>
            <w:tcW w:w="2242" w:type="dxa"/>
            <w:hideMark/>
          </w:tcPr>
          <w:p w14:paraId="6B7B2DED" w14:textId="77777777" w:rsidR="00DA22E4" w:rsidRPr="00417114" w:rsidRDefault="00DA22E4" w:rsidP="000F2B72">
            <w:pPr>
              <w:spacing w:line="276" w:lineRule="auto"/>
              <w:rPr>
                <w:ins w:id="7030" w:author="Sorin Salagean" w:date="2015-02-03T16:24:00Z"/>
                <w:rFonts w:asciiTheme="minorHAnsi" w:eastAsiaTheme="minorHAnsi" w:hAnsiTheme="minorHAnsi" w:cstheme="minorBidi"/>
                <w:b/>
                <w:noProof/>
                <w:sz w:val="22"/>
                <w:szCs w:val="22"/>
                <w:lang w:val="ro-RO"/>
              </w:rPr>
            </w:pPr>
            <w:ins w:id="7031" w:author="Sorin Salagean" w:date="2015-02-03T16:24:00Z">
              <w:r w:rsidRPr="00417114">
                <w:rPr>
                  <w:rFonts w:asciiTheme="minorHAnsi" w:eastAsiaTheme="minorHAnsi" w:hAnsiTheme="minorHAnsi" w:cstheme="minorBidi"/>
                  <w:b/>
                  <w:noProof/>
                  <w:sz w:val="22"/>
                  <w:szCs w:val="22"/>
                  <w:lang w:val="ro-RO"/>
                </w:rPr>
                <w:t>Nume task</w:t>
              </w:r>
            </w:ins>
          </w:p>
        </w:tc>
        <w:tc>
          <w:tcPr>
            <w:tcW w:w="5025" w:type="dxa"/>
            <w:hideMark/>
          </w:tcPr>
          <w:p w14:paraId="6F9DD98D" w14:textId="77777777" w:rsidR="00DA22E4" w:rsidRPr="00417114" w:rsidRDefault="00DA22E4" w:rsidP="000F2B72">
            <w:pPr>
              <w:spacing w:line="276" w:lineRule="auto"/>
              <w:rPr>
                <w:ins w:id="7032" w:author="Sorin Salagean" w:date="2015-02-03T16:24:00Z"/>
                <w:rFonts w:asciiTheme="minorHAnsi" w:eastAsiaTheme="minorHAnsi" w:hAnsiTheme="minorHAnsi" w:cstheme="minorBidi"/>
                <w:b/>
                <w:noProof/>
                <w:sz w:val="22"/>
                <w:szCs w:val="22"/>
                <w:lang w:val="ro-RO"/>
              </w:rPr>
            </w:pPr>
            <w:ins w:id="7033" w:author="Sorin Salagean" w:date="2015-02-03T16:24:00Z">
              <w:r w:rsidRPr="00417114">
                <w:rPr>
                  <w:rFonts w:asciiTheme="minorHAnsi" w:eastAsiaTheme="minorHAnsi" w:hAnsiTheme="minorHAnsi" w:cstheme="minorBidi"/>
                  <w:b/>
                  <w:noProof/>
                  <w:sz w:val="22"/>
                  <w:szCs w:val="22"/>
                  <w:lang w:val="ro-RO"/>
                </w:rPr>
                <w:t>Descriere</w:t>
              </w:r>
            </w:ins>
          </w:p>
        </w:tc>
        <w:tc>
          <w:tcPr>
            <w:tcW w:w="1090" w:type="dxa"/>
            <w:hideMark/>
          </w:tcPr>
          <w:p w14:paraId="15AFEB30" w14:textId="77777777" w:rsidR="00DA22E4" w:rsidRPr="00417114" w:rsidRDefault="00DA22E4" w:rsidP="000F2B72">
            <w:pPr>
              <w:spacing w:line="276" w:lineRule="auto"/>
              <w:rPr>
                <w:ins w:id="7034" w:author="Sorin Salagean" w:date="2015-02-03T16:24:00Z"/>
                <w:rFonts w:asciiTheme="minorHAnsi" w:eastAsiaTheme="minorHAnsi" w:hAnsiTheme="minorHAnsi" w:cstheme="minorBidi"/>
                <w:b/>
                <w:noProof/>
                <w:sz w:val="22"/>
                <w:szCs w:val="22"/>
                <w:lang w:val="ro-RO"/>
              </w:rPr>
            </w:pPr>
            <w:ins w:id="7035" w:author="Sorin Salagean" w:date="2015-02-03T16:24:00Z">
              <w:r w:rsidRPr="00417114">
                <w:rPr>
                  <w:rFonts w:asciiTheme="minorHAnsi" w:eastAsiaTheme="minorHAnsi" w:hAnsiTheme="minorHAnsi" w:cstheme="minorBidi"/>
                  <w:b/>
                  <w:noProof/>
                  <w:sz w:val="22"/>
                  <w:szCs w:val="22"/>
                  <w:lang w:val="ro-RO"/>
                </w:rPr>
                <w:t>Validari</w:t>
              </w:r>
            </w:ins>
          </w:p>
        </w:tc>
        <w:tc>
          <w:tcPr>
            <w:tcW w:w="1893" w:type="dxa"/>
          </w:tcPr>
          <w:p w14:paraId="18DE58BF" w14:textId="77777777" w:rsidR="00DA22E4" w:rsidRPr="00417114" w:rsidRDefault="00DA22E4" w:rsidP="000F2B72">
            <w:pPr>
              <w:spacing w:line="276" w:lineRule="auto"/>
              <w:rPr>
                <w:ins w:id="7036" w:author="Sorin Salagean" w:date="2015-02-03T16:24:00Z"/>
                <w:rFonts w:asciiTheme="minorHAnsi" w:eastAsiaTheme="minorHAnsi" w:hAnsiTheme="minorHAnsi" w:cstheme="minorBidi"/>
                <w:b/>
                <w:noProof/>
                <w:sz w:val="22"/>
                <w:szCs w:val="22"/>
                <w:lang w:val="ro-RO"/>
              </w:rPr>
            </w:pPr>
            <w:ins w:id="7037" w:author="Sorin Salagean" w:date="2015-02-03T16:24:00Z">
              <w:r w:rsidRPr="00417114">
                <w:rPr>
                  <w:rFonts w:asciiTheme="minorHAnsi" w:eastAsiaTheme="minorHAnsi" w:hAnsiTheme="minorHAnsi" w:cstheme="minorBidi"/>
                  <w:b/>
                  <w:noProof/>
                  <w:sz w:val="22"/>
                  <w:szCs w:val="22"/>
                  <w:lang w:val="ro-RO"/>
                </w:rPr>
                <w:t>Cerinte sistem</w:t>
              </w:r>
            </w:ins>
          </w:p>
        </w:tc>
      </w:tr>
      <w:tr w:rsidR="00DA22E4" w:rsidRPr="00B0053D" w14:paraId="766028C3" w14:textId="77777777" w:rsidTr="000F2B72">
        <w:trPr>
          <w:trHeight w:val="362"/>
          <w:ins w:id="7038" w:author="Sorin Salagean" w:date="2015-02-03T16:24:00Z"/>
        </w:trPr>
        <w:tc>
          <w:tcPr>
            <w:tcW w:w="2242" w:type="dxa"/>
          </w:tcPr>
          <w:p w14:paraId="72889F34" w14:textId="77777777" w:rsidR="00DA22E4" w:rsidRPr="00B0053D" w:rsidRDefault="00DA22E4" w:rsidP="000F2B72">
            <w:pPr>
              <w:spacing w:line="276" w:lineRule="auto"/>
              <w:rPr>
                <w:ins w:id="7039" w:author="Sorin Salagean" w:date="2015-02-03T16:24:00Z"/>
                <w:rFonts w:asciiTheme="minorHAnsi" w:hAnsiTheme="minorHAnsi"/>
                <w:b/>
                <w:noProof/>
                <w:sz w:val="22"/>
                <w:szCs w:val="22"/>
              </w:rPr>
            </w:pPr>
            <w:ins w:id="7040" w:author="Sorin Salagean" w:date="2015-02-03T16:24:00Z">
              <w:r>
                <w:rPr>
                  <w:rFonts w:asciiTheme="minorHAnsi" w:hAnsiTheme="minorHAnsi"/>
                  <w:b/>
                  <w:noProof/>
                  <w:sz w:val="22"/>
                  <w:szCs w:val="22"/>
                </w:rPr>
                <w:t>Aprob</w:t>
              </w:r>
            </w:ins>
          </w:p>
        </w:tc>
        <w:tc>
          <w:tcPr>
            <w:tcW w:w="5025" w:type="dxa"/>
          </w:tcPr>
          <w:p w14:paraId="33287EA5" w14:textId="77777777" w:rsidR="0078054A" w:rsidRPr="008662C4" w:rsidRDefault="0078054A" w:rsidP="0078054A">
            <w:pPr>
              <w:spacing w:line="276" w:lineRule="auto"/>
              <w:rPr>
                <w:ins w:id="7041" w:author="Sorin Salagean" w:date="2015-02-04T10:23:00Z"/>
                <w:rFonts w:asciiTheme="minorHAnsi" w:hAnsiTheme="minorHAnsi"/>
                <w:noProof/>
                <w:sz w:val="22"/>
                <w:szCs w:val="22"/>
                <w:rPrChange w:id="7042" w:author="Sorin Salagean" w:date="2015-02-09T13:19:00Z">
                  <w:rPr>
                    <w:ins w:id="7043" w:author="Sorin Salagean" w:date="2015-02-04T10:23:00Z"/>
                    <w:rFonts w:asciiTheme="minorHAnsi" w:hAnsiTheme="minorHAnsi"/>
                    <w:b/>
                    <w:noProof/>
                    <w:sz w:val="22"/>
                    <w:szCs w:val="22"/>
                  </w:rPr>
                </w:rPrChange>
              </w:rPr>
            </w:pPr>
            <w:ins w:id="7044" w:author="Sorin Salagean" w:date="2015-02-04T10:23:00Z">
              <w:r w:rsidRPr="008662C4">
                <w:rPr>
                  <w:noProof/>
                  <w:rPrChange w:id="7045" w:author="Sorin Salagean" w:date="2015-02-09T13:19:00Z">
                    <w:rPr>
                      <w:b/>
                      <w:noProof/>
                    </w:rPr>
                  </w:rPrChange>
                </w:rPr>
                <w:t>La apasarea butonului se intampla urmatoarele actiuni:</w:t>
              </w:r>
            </w:ins>
          </w:p>
          <w:p w14:paraId="338F5B0E" w14:textId="77777777" w:rsidR="0078054A" w:rsidRPr="008662C4" w:rsidRDefault="0078054A" w:rsidP="0078054A">
            <w:pPr>
              <w:pStyle w:val="ListParagraph"/>
              <w:numPr>
                <w:ilvl w:val="0"/>
                <w:numId w:val="8"/>
              </w:numPr>
              <w:spacing w:line="276" w:lineRule="auto"/>
              <w:rPr>
                <w:ins w:id="7046" w:author="Sorin Salagean" w:date="2015-02-04T10:23:00Z"/>
                <w:rFonts w:asciiTheme="minorHAnsi" w:hAnsiTheme="minorHAnsi"/>
                <w:noProof/>
                <w:sz w:val="22"/>
                <w:szCs w:val="22"/>
                <w:rPrChange w:id="7047" w:author="Sorin Salagean" w:date="2015-02-09T13:19:00Z">
                  <w:rPr>
                    <w:ins w:id="7048" w:author="Sorin Salagean" w:date="2015-02-04T10:23:00Z"/>
                    <w:rFonts w:asciiTheme="minorHAnsi" w:hAnsiTheme="minorHAnsi"/>
                    <w:b/>
                    <w:noProof/>
                    <w:sz w:val="22"/>
                    <w:szCs w:val="22"/>
                  </w:rPr>
                </w:rPrChange>
              </w:rPr>
            </w:pPr>
            <w:ins w:id="7049" w:author="Sorin Salagean" w:date="2015-02-04T10:23:00Z">
              <w:r w:rsidRPr="008662C4">
                <w:rPr>
                  <w:noProof/>
                  <w:rPrChange w:id="7050" w:author="Sorin Salagean" w:date="2015-02-09T13:19:00Z">
                    <w:rPr>
                      <w:b/>
                      <w:noProof/>
                    </w:rPr>
                  </w:rPrChange>
                </w:rPr>
                <w:t>Sterge kw “Nume aprobator”</w:t>
              </w:r>
            </w:ins>
          </w:p>
          <w:p w14:paraId="1DA4FD22" w14:textId="77777777" w:rsidR="0078054A" w:rsidRPr="008662C4" w:rsidRDefault="0078054A" w:rsidP="0078054A">
            <w:pPr>
              <w:pStyle w:val="ListParagraph"/>
              <w:numPr>
                <w:ilvl w:val="0"/>
                <w:numId w:val="8"/>
              </w:numPr>
              <w:spacing w:line="276" w:lineRule="auto"/>
              <w:rPr>
                <w:ins w:id="7051" w:author="Sorin Salagean" w:date="2015-02-04T10:23:00Z"/>
                <w:rFonts w:asciiTheme="minorHAnsi" w:hAnsiTheme="minorHAnsi"/>
                <w:noProof/>
                <w:sz w:val="22"/>
                <w:szCs w:val="22"/>
                <w:rPrChange w:id="7052" w:author="Sorin Salagean" w:date="2015-02-09T13:19:00Z">
                  <w:rPr>
                    <w:ins w:id="7053" w:author="Sorin Salagean" w:date="2015-02-04T10:23:00Z"/>
                    <w:rFonts w:asciiTheme="minorHAnsi" w:hAnsiTheme="minorHAnsi"/>
                    <w:b/>
                    <w:noProof/>
                    <w:sz w:val="22"/>
                    <w:szCs w:val="22"/>
                  </w:rPr>
                </w:rPrChange>
              </w:rPr>
            </w:pPr>
            <w:ins w:id="7054" w:author="Sorin Salagean" w:date="2015-02-04T10:23:00Z">
              <w:r w:rsidRPr="008662C4">
                <w:rPr>
                  <w:noProof/>
                  <w:rPrChange w:id="7055" w:author="Sorin Salagean" w:date="2015-02-09T13:19:00Z">
                    <w:rPr>
                      <w:b/>
                      <w:noProof/>
                    </w:rPr>
                  </w:rPrChange>
                </w:rPr>
                <w:t>Sterge kw “Data aprobare”</w:t>
              </w:r>
            </w:ins>
          </w:p>
          <w:p w14:paraId="5D8FBB0B" w14:textId="77777777" w:rsidR="0078054A" w:rsidRPr="008662C4" w:rsidRDefault="0078054A" w:rsidP="0078054A">
            <w:pPr>
              <w:pStyle w:val="ListParagraph"/>
              <w:numPr>
                <w:ilvl w:val="0"/>
                <w:numId w:val="8"/>
              </w:numPr>
              <w:spacing w:line="276" w:lineRule="auto"/>
              <w:rPr>
                <w:ins w:id="7056" w:author="Sorin Salagean" w:date="2015-02-04T10:23:00Z"/>
                <w:rFonts w:asciiTheme="minorHAnsi" w:hAnsiTheme="minorHAnsi"/>
                <w:noProof/>
                <w:sz w:val="22"/>
                <w:szCs w:val="22"/>
                <w:rPrChange w:id="7057" w:author="Sorin Salagean" w:date="2015-02-09T13:19:00Z">
                  <w:rPr>
                    <w:ins w:id="7058" w:author="Sorin Salagean" w:date="2015-02-04T10:23:00Z"/>
                    <w:b/>
                    <w:noProof/>
                  </w:rPr>
                </w:rPrChange>
              </w:rPr>
            </w:pPr>
            <w:ins w:id="7059" w:author="Sorin Salagean" w:date="2015-02-04T10:23:00Z">
              <w:r w:rsidRPr="008662C4">
                <w:rPr>
                  <w:noProof/>
                  <w:rPrChange w:id="7060" w:author="Sorin Salagean" w:date="2015-02-09T13:19:00Z">
                    <w:rPr>
                      <w:b/>
                      <w:noProof/>
                    </w:rPr>
                  </w:rPrChange>
                </w:rPr>
                <w:t>Se verifica daca documentul se afla in etapa “Lichidator”; in cazul in care verificare se confirma, se va seta kw –ul “Etapa Lichidator” cu valoarea “NU” si se trimite documentul in etapa “Verificari”;</w:t>
              </w:r>
            </w:ins>
          </w:p>
          <w:p w14:paraId="6E078FF3" w14:textId="77777777" w:rsidR="0078054A" w:rsidRPr="008662C4" w:rsidRDefault="0078054A" w:rsidP="0078054A">
            <w:pPr>
              <w:pStyle w:val="ListParagraph"/>
              <w:numPr>
                <w:ilvl w:val="0"/>
                <w:numId w:val="8"/>
              </w:numPr>
              <w:spacing w:line="276" w:lineRule="auto"/>
              <w:rPr>
                <w:ins w:id="7061" w:author="Sorin Salagean" w:date="2015-02-04T10:23:00Z"/>
                <w:rFonts w:asciiTheme="minorHAnsi" w:hAnsiTheme="minorHAnsi"/>
                <w:noProof/>
                <w:sz w:val="22"/>
                <w:szCs w:val="22"/>
                <w:rPrChange w:id="7062" w:author="Sorin Salagean" w:date="2015-02-09T13:19:00Z">
                  <w:rPr>
                    <w:ins w:id="7063" w:author="Sorin Salagean" w:date="2015-02-04T10:23:00Z"/>
                    <w:b/>
                    <w:noProof/>
                  </w:rPr>
                </w:rPrChange>
              </w:rPr>
            </w:pPr>
            <w:ins w:id="7064" w:author="Sorin Salagean" w:date="2015-02-04T10:23:00Z">
              <w:r w:rsidRPr="008662C4">
                <w:rPr>
                  <w:noProof/>
                  <w:rPrChange w:id="7065" w:author="Sorin Salagean" w:date="2015-02-09T13:19:00Z">
                    <w:rPr>
                      <w:b/>
                      <w:noProof/>
                    </w:rPr>
                  </w:rPrChange>
                </w:rPr>
                <w:t>Se verifica daca documentul se afla in etapa “Control intern”; in cazul in care verificare se confirma, se va seta kw –ul “Etapa Controlling” cu valoarea “NU” si se trimite documentul in etapa “Verificari”</w:t>
              </w:r>
            </w:ins>
          </w:p>
          <w:p w14:paraId="332A6041" w14:textId="77777777" w:rsidR="0078054A" w:rsidRPr="008662C4" w:rsidRDefault="0078054A" w:rsidP="0078054A">
            <w:pPr>
              <w:pStyle w:val="ListParagraph"/>
              <w:numPr>
                <w:ilvl w:val="0"/>
                <w:numId w:val="8"/>
              </w:numPr>
              <w:spacing w:line="276" w:lineRule="auto"/>
              <w:rPr>
                <w:ins w:id="7066" w:author="Sorin Salagean" w:date="2015-02-04T10:23:00Z"/>
                <w:rFonts w:asciiTheme="minorHAnsi" w:hAnsiTheme="minorHAnsi"/>
                <w:noProof/>
                <w:sz w:val="22"/>
                <w:szCs w:val="22"/>
                <w:rPrChange w:id="7067" w:author="Sorin Salagean" w:date="2015-02-09T13:19:00Z">
                  <w:rPr>
                    <w:ins w:id="7068" w:author="Sorin Salagean" w:date="2015-02-04T10:23:00Z"/>
                    <w:b/>
                    <w:noProof/>
                  </w:rPr>
                </w:rPrChange>
              </w:rPr>
            </w:pPr>
            <w:ins w:id="7069" w:author="Sorin Salagean" w:date="2015-02-04T10:23:00Z">
              <w:r w:rsidRPr="008662C4">
                <w:rPr>
                  <w:noProof/>
                  <w:rPrChange w:id="7070" w:author="Sorin Salagean" w:date="2015-02-09T13:19:00Z">
                    <w:rPr>
                      <w:b/>
                      <w:noProof/>
                    </w:rPr>
                  </w:rPrChange>
                </w:rPr>
                <w:t>Se verifica daca documentul se afla in etapa “Sef serviciu daune”; in cazul in care verificare se confirma, se va seta kw –ul “Etapa Sef serviciu” cu valoarea “NU” si se trimite documentul in etapa “Verificari”;</w:t>
              </w:r>
            </w:ins>
          </w:p>
          <w:p w14:paraId="7BBB6491" w14:textId="77777777" w:rsidR="0078054A" w:rsidRPr="008662C4" w:rsidRDefault="0078054A" w:rsidP="0078054A">
            <w:pPr>
              <w:pStyle w:val="ListParagraph"/>
              <w:numPr>
                <w:ilvl w:val="0"/>
                <w:numId w:val="8"/>
              </w:numPr>
              <w:spacing w:line="276" w:lineRule="auto"/>
              <w:rPr>
                <w:ins w:id="7071" w:author="Sorin Salagean" w:date="2015-02-04T10:23:00Z"/>
                <w:rFonts w:asciiTheme="minorHAnsi" w:hAnsiTheme="minorHAnsi"/>
                <w:noProof/>
                <w:sz w:val="22"/>
                <w:szCs w:val="22"/>
                <w:rPrChange w:id="7072" w:author="Sorin Salagean" w:date="2015-02-09T13:19:00Z">
                  <w:rPr>
                    <w:ins w:id="7073" w:author="Sorin Salagean" w:date="2015-02-04T10:23:00Z"/>
                    <w:b/>
                    <w:noProof/>
                  </w:rPr>
                </w:rPrChange>
              </w:rPr>
            </w:pPr>
            <w:ins w:id="7074" w:author="Sorin Salagean" w:date="2015-02-04T10:23:00Z">
              <w:r w:rsidRPr="008662C4">
                <w:rPr>
                  <w:noProof/>
                  <w:rPrChange w:id="7075" w:author="Sorin Salagean" w:date="2015-02-09T13:19:00Z">
                    <w:rPr>
                      <w:b/>
                      <w:noProof/>
                    </w:rPr>
                  </w:rPrChange>
                </w:rPr>
                <w:t>Se verifica daca documentul se afla in etapa “Director daune”; in cazul in care verificare se confirma, se va seta kw –ul “Etapa</w:t>
              </w:r>
              <w:r w:rsidRPr="008662C4">
                <w:rPr>
                  <w:b/>
                  <w:noProof/>
                </w:rPr>
                <w:t xml:space="preserve"> </w:t>
              </w:r>
              <w:r w:rsidRPr="008662C4">
                <w:rPr>
                  <w:noProof/>
                  <w:rPrChange w:id="7076" w:author="Sorin Salagean" w:date="2015-02-09T13:19:00Z">
                    <w:rPr>
                      <w:b/>
                      <w:noProof/>
                    </w:rPr>
                  </w:rPrChange>
                </w:rPr>
                <w:t>Director dauna” cu valoarea “NU” si se trimite documentul in etapa “Verificari”;</w:t>
              </w:r>
            </w:ins>
          </w:p>
          <w:p w14:paraId="5F0E0F67" w14:textId="77777777" w:rsidR="0078054A" w:rsidRPr="008662C4" w:rsidRDefault="0078054A" w:rsidP="0078054A">
            <w:pPr>
              <w:pStyle w:val="ListParagraph"/>
              <w:numPr>
                <w:ilvl w:val="0"/>
                <w:numId w:val="8"/>
              </w:numPr>
              <w:spacing w:line="276" w:lineRule="auto"/>
              <w:rPr>
                <w:ins w:id="7077" w:author="Sorin Salagean" w:date="2015-02-04T10:23:00Z"/>
                <w:rFonts w:asciiTheme="minorHAnsi" w:hAnsiTheme="minorHAnsi"/>
                <w:noProof/>
                <w:sz w:val="22"/>
                <w:szCs w:val="22"/>
                <w:rPrChange w:id="7078" w:author="Sorin Salagean" w:date="2015-02-09T13:19:00Z">
                  <w:rPr>
                    <w:ins w:id="7079" w:author="Sorin Salagean" w:date="2015-02-04T10:23:00Z"/>
                    <w:b/>
                    <w:noProof/>
                  </w:rPr>
                </w:rPrChange>
              </w:rPr>
            </w:pPr>
            <w:ins w:id="7080" w:author="Sorin Salagean" w:date="2015-02-04T10:23:00Z">
              <w:r w:rsidRPr="008662C4">
                <w:rPr>
                  <w:noProof/>
                  <w:rPrChange w:id="7081" w:author="Sorin Salagean" w:date="2015-02-09T13:19:00Z">
                    <w:rPr>
                      <w:b/>
                      <w:noProof/>
                    </w:rPr>
                  </w:rPrChange>
                </w:rPr>
                <w:t>Se verifica daca documentul se afla in etapa “Departament juridic”; in cazul in care verificare se confirma, se va seta kw –ul “Etapa Director juridic” cu valoarea “NU” si se trimite documentul in etapa “Verificari”;</w:t>
              </w:r>
            </w:ins>
          </w:p>
          <w:p w14:paraId="3971BEA8" w14:textId="77777777" w:rsidR="0078054A" w:rsidRPr="008662C4" w:rsidRDefault="0078054A" w:rsidP="0078054A">
            <w:pPr>
              <w:pStyle w:val="ListParagraph"/>
              <w:numPr>
                <w:ilvl w:val="0"/>
                <w:numId w:val="8"/>
              </w:numPr>
              <w:spacing w:line="276" w:lineRule="auto"/>
              <w:rPr>
                <w:ins w:id="7082" w:author="Sorin Salagean" w:date="2015-02-04T10:23:00Z"/>
                <w:rFonts w:asciiTheme="minorHAnsi" w:hAnsiTheme="minorHAnsi"/>
                <w:noProof/>
                <w:sz w:val="22"/>
                <w:szCs w:val="22"/>
                <w:rPrChange w:id="7083" w:author="Sorin Salagean" w:date="2015-02-09T13:19:00Z">
                  <w:rPr>
                    <w:ins w:id="7084" w:author="Sorin Salagean" w:date="2015-02-04T10:23:00Z"/>
                    <w:b/>
                    <w:noProof/>
                  </w:rPr>
                </w:rPrChange>
              </w:rPr>
            </w:pPr>
            <w:ins w:id="7085" w:author="Sorin Salagean" w:date="2015-02-04T10:23:00Z">
              <w:r w:rsidRPr="008662C4">
                <w:rPr>
                  <w:noProof/>
                  <w:rPrChange w:id="7086" w:author="Sorin Salagean" w:date="2015-02-09T13:19:00Z">
                    <w:rPr>
                      <w:b/>
                      <w:noProof/>
                    </w:rPr>
                  </w:rPrChange>
                </w:rPr>
                <w:t>Se verifica daca documentul se afla in etapa “Claim Forum”; se mai face o verificare suplimentara – daca documentul relationat – “CL – Document semnat de repr. Claim Forum” exista si in acest caz, se va seta kw –ul “Etapa Claim Forum” cu valoarea “NU” si se trimite documentul in etapa “Verificari”.</w:t>
              </w:r>
            </w:ins>
          </w:p>
          <w:p w14:paraId="5BABFD82" w14:textId="77777777" w:rsidR="0078054A" w:rsidRPr="008662C4" w:rsidRDefault="0078054A" w:rsidP="0078054A">
            <w:pPr>
              <w:pStyle w:val="ListParagraph"/>
              <w:numPr>
                <w:ilvl w:val="0"/>
                <w:numId w:val="8"/>
              </w:numPr>
              <w:spacing w:line="276" w:lineRule="auto"/>
              <w:rPr>
                <w:ins w:id="7087" w:author="Sorin Salagean" w:date="2015-02-04T10:23:00Z"/>
                <w:rFonts w:asciiTheme="minorHAnsi" w:hAnsiTheme="minorHAnsi"/>
                <w:noProof/>
                <w:sz w:val="22"/>
                <w:szCs w:val="22"/>
                <w:rPrChange w:id="7088" w:author="Sorin Salagean" w:date="2015-02-09T13:19:00Z">
                  <w:rPr>
                    <w:ins w:id="7089" w:author="Sorin Salagean" w:date="2015-02-04T10:23:00Z"/>
                    <w:b/>
                    <w:noProof/>
                  </w:rPr>
                </w:rPrChange>
              </w:rPr>
            </w:pPr>
            <w:ins w:id="7090" w:author="Sorin Salagean" w:date="2015-02-04T10:23:00Z">
              <w:r w:rsidRPr="008662C4">
                <w:rPr>
                  <w:noProof/>
                  <w:rPrChange w:id="7091" w:author="Sorin Salagean" w:date="2015-02-09T13:19:00Z">
                    <w:rPr>
                      <w:b/>
                      <w:noProof/>
                    </w:rPr>
                  </w:rPrChange>
                </w:rPr>
                <w:t>Se verifica daca documentul se afla in etapa “Claim Forum”; in cazul in care verificare se confirma, se va seta kw –ul “Etapa CFP” cu valoarea “NU” si se trimite documentul in etapa “Verificari”;</w:t>
              </w:r>
            </w:ins>
          </w:p>
          <w:p w14:paraId="7E507789" w14:textId="79C8EF93" w:rsidR="00DA22E4" w:rsidRPr="0078054A" w:rsidRDefault="0078054A">
            <w:pPr>
              <w:pStyle w:val="ListParagraph"/>
              <w:numPr>
                <w:ilvl w:val="0"/>
                <w:numId w:val="8"/>
              </w:numPr>
              <w:spacing w:line="276" w:lineRule="auto"/>
              <w:rPr>
                <w:ins w:id="7092" w:author="Sorin Salagean" w:date="2015-02-03T16:24:00Z"/>
                <w:rFonts w:asciiTheme="minorHAnsi" w:hAnsiTheme="minorHAnsi"/>
                <w:b/>
                <w:noProof/>
                <w:sz w:val="22"/>
                <w:szCs w:val="22"/>
                <w:rPrChange w:id="7093" w:author="Sorin Salagean" w:date="2015-02-04T10:24:00Z">
                  <w:rPr>
                    <w:ins w:id="7094" w:author="Sorin Salagean" w:date="2015-02-03T16:24:00Z"/>
                    <w:noProof/>
                  </w:rPr>
                </w:rPrChange>
              </w:rPr>
              <w:pPrChange w:id="7095" w:author="Sorin Salagean" w:date="2015-02-04T10:23:00Z">
                <w:pPr>
                  <w:spacing w:line="276" w:lineRule="auto"/>
                </w:pPr>
              </w:pPrChange>
            </w:pPr>
            <w:ins w:id="7096" w:author="Sorin Salagean" w:date="2015-02-04T10:23:00Z">
              <w:r w:rsidRPr="008662C4">
                <w:rPr>
                  <w:noProof/>
                </w:rPr>
                <w:t xml:space="preserve">Se verifica daca documentul se afla in etapa “Referate pentru plata”; in cazul in care verificare se confirma, se va seta kw –ul “Etapa Plata” cu </w:t>
              </w:r>
              <w:r w:rsidRPr="008662C4">
                <w:rPr>
                  <w:noProof/>
                </w:rPr>
                <w:lastRenderedPageBreak/>
                <w:t>valoarea “NU” si se trimite documentul in etapa “Verificari”;</w:t>
              </w:r>
            </w:ins>
          </w:p>
        </w:tc>
        <w:tc>
          <w:tcPr>
            <w:tcW w:w="1090" w:type="dxa"/>
          </w:tcPr>
          <w:p w14:paraId="7006C777" w14:textId="77777777" w:rsidR="00DA22E4" w:rsidRPr="00B0053D" w:rsidRDefault="00DA22E4" w:rsidP="000F2B72">
            <w:pPr>
              <w:spacing w:line="276" w:lineRule="auto"/>
              <w:rPr>
                <w:ins w:id="7097" w:author="Sorin Salagean" w:date="2015-02-03T16:24:00Z"/>
                <w:rFonts w:asciiTheme="minorHAnsi" w:hAnsiTheme="minorHAnsi"/>
                <w:b/>
                <w:noProof/>
                <w:sz w:val="22"/>
                <w:szCs w:val="22"/>
              </w:rPr>
            </w:pPr>
          </w:p>
        </w:tc>
        <w:tc>
          <w:tcPr>
            <w:tcW w:w="1893" w:type="dxa"/>
          </w:tcPr>
          <w:p w14:paraId="4F1F1472" w14:textId="18D9CA99" w:rsidR="00DA22E4" w:rsidRPr="00B0053D" w:rsidRDefault="006618E7" w:rsidP="000F2B72">
            <w:pPr>
              <w:spacing w:line="276" w:lineRule="auto"/>
              <w:rPr>
                <w:ins w:id="7098" w:author="Sorin Salagean" w:date="2015-02-03T16:24:00Z"/>
                <w:rFonts w:asciiTheme="minorHAnsi" w:hAnsiTheme="minorHAnsi"/>
                <w:noProof/>
                <w:sz w:val="22"/>
                <w:szCs w:val="22"/>
              </w:rPr>
            </w:pPr>
            <w:ins w:id="7099" w:author="Sorin Salagean" w:date="2015-02-04T10:40:00Z">
              <w:r>
                <w:rPr>
                  <w:rFonts w:asciiTheme="minorHAnsi" w:hAnsiTheme="minorHAnsi"/>
                  <w:noProof/>
                  <w:sz w:val="22"/>
                  <w:szCs w:val="22"/>
                </w:rPr>
                <w:t xml:space="preserve">Muta documentul in </w:t>
              </w:r>
              <w:r w:rsidRPr="00B73426">
                <w:rPr>
                  <w:rFonts w:asciiTheme="minorHAnsi" w:hAnsiTheme="minorHAnsi"/>
                  <w:b/>
                  <w:noProof/>
                  <w:sz w:val="22"/>
                  <w:szCs w:val="22"/>
                </w:rPr>
                <w:t>Etapa – “Verificari”</w:t>
              </w:r>
            </w:ins>
          </w:p>
        </w:tc>
      </w:tr>
      <w:tr w:rsidR="00DA22E4" w:rsidRPr="00126240" w14:paraId="5FE93926" w14:textId="77777777" w:rsidTr="000F2B72">
        <w:trPr>
          <w:trHeight w:val="362"/>
          <w:ins w:id="7100" w:author="Sorin Salagean" w:date="2015-02-03T16:24:00Z"/>
        </w:trPr>
        <w:tc>
          <w:tcPr>
            <w:tcW w:w="2242" w:type="dxa"/>
          </w:tcPr>
          <w:p w14:paraId="6208A864" w14:textId="2394573C" w:rsidR="00DA22E4" w:rsidRPr="00B0053D" w:rsidRDefault="00DA22E4" w:rsidP="000F2B72">
            <w:pPr>
              <w:spacing w:line="276" w:lineRule="auto"/>
              <w:rPr>
                <w:ins w:id="7101" w:author="Sorin Salagean" w:date="2015-02-03T16:24:00Z"/>
                <w:rFonts w:asciiTheme="minorHAnsi" w:hAnsiTheme="minorHAnsi"/>
                <w:b/>
                <w:noProof/>
                <w:sz w:val="22"/>
                <w:szCs w:val="22"/>
              </w:rPr>
            </w:pPr>
            <w:ins w:id="7102" w:author="Sorin Salagean" w:date="2015-02-03T16:25:00Z">
              <w:r>
                <w:rPr>
                  <w:rFonts w:asciiTheme="minorHAnsi" w:hAnsiTheme="minorHAnsi"/>
                  <w:b/>
                  <w:noProof/>
                  <w:sz w:val="22"/>
                  <w:szCs w:val="22"/>
                </w:rPr>
                <w:lastRenderedPageBreak/>
                <w:t>Refuz</w:t>
              </w:r>
            </w:ins>
          </w:p>
        </w:tc>
        <w:tc>
          <w:tcPr>
            <w:tcW w:w="5025" w:type="dxa"/>
          </w:tcPr>
          <w:p w14:paraId="0130DF5F" w14:textId="75592284" w:rsidR="00DA22E4" w:rsidRPr="00B0053D" w:rsidRDefault="00421690">
            <w:pPr>
              <w:spacing w:line="276" w:lineRule="auto"/>
              <w:rPr>
                <w:ins w:id="7103" w:author="Sorin Salagean" w:date="2015-02-03T16:24:00Z"/>
                <w:rFonts w:asciiTheme="minorHAnsi" w:hAnsiTheme="minorHAnsi"/>
                <w:sz w:val="22"/>
                <w:szCs w:val="22"/>
              </w:rPr>
            </w:pPr>
            <w:ins w:id="7104" w:author="Sorin Salagean" w:date="2015-02-04T10:26:00Z">
              <w:r>
                <w:rPr>
                  <w:rFonts w:asciiTheme="minorHAnsi" w:hAnsiTheme="minorHAnsi"/>
                  <w:sz w:val="22"/>
                  <w:szCs w:val="22"/>
                </w:rPr>
                <w:t xml:space="preserve">La apasarea butonului se va crea un mesaj nota, dupa care documentul se va muta in Etapa </w:t>
              </w:r>
            </w:ins>
            <w:ins w:id="7105" w:author="Sorin Salagean" w:date="2015-02-04T10:27:00Z">
              <w:r>
                <w:rPr>
                  <w:rFonts w:asciiTheme="minorHAnsi" w:hAnsiTheme="minorHAnsi"/>
                  <w:sz w:val="22"/>
                  <w:szCs w:val="22"/>
                </w:rPr>
                <w:t>–</w:t>
              </w:r>
            </w:ins>
            <w:ins w:id="7106" w:author="Sorin Salagean" w:date="2015-02-04T10:26:00Z">
              <w:r>
                <w:rPr>
                  <w:rFonts w:asciiTheme="minorHAnsi" w:hAnsiTheme="minorHAnsi"/>
                  <w:sz w:val="22"/>
                  <w:szCs w:val="22"/>
                </w:rPr>
                <w:t xml:space="preserve"> Lichidator.</w:t>
              </w:r>
            </w:ins>
          </w:p>
        </w:tc>
        <w:tc>
          <w:tcPr>
            <w:tcW w:w="1090" w:type="dxa"/>
          </w:tcPr>
          <w:p w14:paraId="4AF5E739" w14:textId="77777777" w:rsidR="00DA22E4" w:rsidRPr="00B0053D" w:rsidRDefault="00DA22E4" w:rsidP="000F2B72">
            <w:pPr>
              <w:spacing w:line="276" w:lineRule="auto"/>
              <w:rPr>
                <w:ins w:id="7107" w:author="Sorin Salagean" w:date="2015-02-03T16:24:00Z"/>
                <w:rFonts w:asciiTheme="minorHAnsi" w:hAnsiTheme="minorHAnsi"/>
                <w:b/>
                <w:noProof/>
                <w:sz w:val="22"/>
                <w:szCs w:val="22"/>
              </w:rPr>
            </w:pPr>
          </w:p>
        </w:tc>
        <w:tc>
          <w:tcPr>
            <w:tcW w:w="1893" w:type="dxa"/>
          </w:tcPr>
          <w:p w14:paraId="56B459E3" w14:textId="2929C707" w:rsidR="00DA22E4" w:rsidRPr="008662C4" w:rsidRDefault="00421690" w:rsidP="000F2B72">
            <w:pPr>
              <w:spacing w:line="276" w:lineRule="auto"/>
              <w:rPr>
                <w:ins w:id="7108" w:author="Sorin Salagean" w:date="2015-02-03T16:24:00Z"/>
                <w:rFonts w:asciiTheme="minorHAnsi" w:hAnsiTheme="minorHAnsi"/>
                <w:sz w:val="22"/>
                <w:szCs w:val="22"/>
              </w:rPr>
            </w:pPr>
            <w:ins w:id="7109" w:author="Sorin Salagean" w:date="2015-02-04T10:27:00Z">
              <w:r w:rsidRPr="008662C4">
                <w:t xml:space="preserve">Muta documentul in </w:t>
              </w:r>
              <w:r w:rsidRPr="008662C4">
                <w:rPr>
                  <w:b/>
                  <w:rPrChange w:id="7110" w:author="Sorin Salagean" w:date="2015-02-09T13:20:00Z">
                    <w:rPr/>
                  </w:rPrChange>
                </w:rPr>
                <w:t>Etapa – “Lichidator”</w:t>
              </w:r>
            </w:ins>
          </w:p>
        </w:tc>
      </w:tr>
      <w:tr w:rsidR="00DA22E4" w:rsidRPr="00126240" w14:paraId="261A1EEB" w14:textId="77777777" w:rsidTr="000F2B72">
        <w:trPr>
          <w:trHeight w:val="362"/>
          <w:ins w:id="7111" w:author="Sorin Salagean" w:date="2015-02-03T16:24:00Z"/>
        </w:trPr>
        <w:tc>
          <w:tcPr>
            <w:tcW w:w="2242" w:type="dxa"/>
          </w:tcPr>
          <w:p w14:paraId="11423EEC" w14:textId="67EC1533" w:rsidR="00DA22E4" w:rsidRPr="00B0053D" w:rsidRDefault="00DA22E4" w:rsidP="00DA22E4">
            <w:pPr>
              <w:spacing w:line="276" w:lineRule="auto"/>
              <w:rPr>
                <w:ins w:id="7112" w:author="Sorin Salagean" w:date="2015-02-03T16:24:00Z"/>
                <w:rFonts w:asciiTheme="minorHAnsi" w:hAnsiTheme="minorHAnsi"/>
                <w:b/>
                <w:noProof/>
                <w:sz w:val="22"/>
                <w:szCs w:val="22"/>
              </w:rPr>
            </w:pPr>
            <w:ins w:id="7113" w:author="Sorin Salagean" w:date="2015-02-03T16:25:00Z">
              <w:r w:rsidRPr="00B0053D">
                <w:rPr>
                  <w:rFonts w:asciiTheme="minorHAnsi" w:hAnsiTheme="minorHAnsi"/>
                  <w:b/>
                  <w:noProof/>
                  <w:sz w:val="22"/>
                  <w:szCs w:val="22"/>
                </w:rPr>
                <w:t>Trimite mesaj (nota)</w:t>
              </w:r>
            </w:ins>
          </w:p>
        </w:tc>
        <w:tc>
          <w:tcPr>
            <w:tcW w:w="5025" w:type="dxa"/>
          </w:tcPr>
          <w:p w14:paraId="3574AE97" w14:textId="66F626A2" w:rsidR="00DA22E4" w:rsidRPr="00B0053D" w:rsidRDefault="00DA22E4" w:rsidP="00DA22E4">
            <w:pPr>
              <w:spacing w:line="276" w:lineRule="auto"/>
              <w:rPr>
                <w:ins w:id="7114" w:author="Sorin Salagean" w:date="2015-02-03T16:24:00Z"/>
                <w:rFonts w:asciiTheme="minorHAnsi" w:hAnsiTheme="minorHAnsi"/>
                <w:sz w:val="22"/>
                <w:szCs w:val="22"/>
              </w:rPr>
            </w:pPr>
            <w:ins w:id="7115" w:author="Sorin Salagean" w:date="2015-02-03T16:25:00Z">
              <w:r w:rsidRPr="00B0053D">
                <w:rPr>
                  <w:rFonts w:asciiTheme="minorHAnsi" w:hAnsiTheme="minorHAnsi"/>
                  <w:sz w:val="22"/>
                  <w:szCs w:val="22"/>
                </w:rPr>
                <w:t>Se poate trimite un mesaj Nota catre oricare din grupuri.</w:t>
              </w:r>
            </w:ins>
          </w:p>
        </w:tc>
        <w:tc>
          <w:tcPr>
            <w:tcW w:w="1090" w:type="dxa"/>
          </w:tcPr>
          <w:p w14:paraId="585A9BF0" w14:textId="77777777" w:rsidR="00DA22E4" w:rsidRPr="00B0053D" w:rsidRDefault="00DA22E4" w:rsidP="00DA22E4">
            <w:pPr>
              <w:spacing w:line="276" w:lineRule="auto"/>
              <w:rPr>
                <w:ins w:id="7116" w:author="Sorin Salagean" w:date="2015-02-03T16:24:00Z"/>
                <w:rFonts w:asciiTheme="minorHAnsi" w:hAnsiTheme="minorHAnsi"/>
                <w:b/>
                <w:noProof/>
                <w:sz w:val="22"/>
                <w:szCs w:val="22"/>
              </w:rPr>
            </w:pPr>
          </w:p>
        </w:tc>
        <w:tc>
          <w:tcPr>
            <w:tcW w:w="1893" w:type="dxa"/>
          </w:tcPr>
          <w:p w14:paraId="271D3229" w14:textId="0C34FE47" w:rsidR="00DA22E4" w:rsidRPr="00B0053D" w:rsidRDefault="00DA22E4" w:rsidP="00DA22E4">
            <w:pPr>
              <w:spacing w:line="276" w:lineRule="auto"/>
              <w:rPr>
                <w:ins w:id="7117" w:author="Sorin Salagean" w:date="2015-02-03T16:24:00Z"/>
                <w:rFonts w:asciiTheme="minorHAnsi" w:hAnsiTheme="minorHAnsi"/>
                <w:sz w:val="22"/>
                <w:szCs w:val="22"/>
              </w:rPr>
            </w:pPr>
            <w:ins w:id="7118" w:author="Sorin Salagean" w:date="2015-02-03T16:25:00Z">
              <w:r w:rsidRPr="00B0053D">
                <w:rPr>
                  <w:rFonts w:asciiTheme="minorHAnsi" w:hAnsiTheme="minorHAnsi"/>
                  <w:sz w:val="22"/>
                  <w:szCs w:val="22"/>
                </w:rPr>
                <w:t>Create Note</w:t>
              </w:r>
            </w:ins>
          </w:p>
        </w:tc>
      </w:tr>
    </w:tbl>
    <w:p w14:paraId="45D6E847" w14:textId="10256E7F" w:rsidR="00580C1E" w:rsidRPr="008662C4" w:rsidDel="008662C4" w:rsidRDefault="00580C1E">
      <w:pPr>
        <w:rPr>
          <w:del w:id="7119" w:author="Sorin Salagean" w:date="2015-02-09T13:20:00Z"/>
          <w:lang w:val="en-US"/>
          <w:rPrChange w:id="7120" w:author="Sorin Salagean" w:date="2015-02-09T13:20:00Z">
            <w:rPr>
              <w:del w:id="7121" w:author="Sorin Salagean" w:date="2015-02-09T13:20:00Z"/>
              <w:sz w:val="24"/>
              <w:szCs w:val="24"/>
              <w:lang w:val="en-US"/>
            </w:rPr>
          </w:rPrChange>
        </w:rPr>
        <w:pPrChange w:id="7122" w:author="Sorin Salagean" w:date="2015-02-09T13:20:00Z">
          <w:pPr>
            <w:jc w:val="both"/>
          </w:pPr>
        </w:pPrChange>
      </w:pPr>
      <w:del w:id="7123" w:author="Sorin Salagean" w:date="2015-02-09T13:20:00Z">
        <w:r w:rsidRPr="008662C4" w:rsidDel="008662C4">
          <w:rPr>
            <w:lang w:val="en-US"/>
            <w:rPrChange w:id="7124" w:author="Sorin Salagean" w:date="2015-02-09T13:20:00Z">
              <w:rPr>
                <w:sz w:val="24"/>
                <w:szCs w:val="24"/>
                <w:lang w:val="en-US"/>
              </w:rPr>
            </w:rPrChange>
          </w:rPr>
          <w:delText xml:space="preserve">In aceasta etapa ajung acceptele sau referatele aprobate in etapele anterioare in functie de valoarea lor si coroborat cu plafoanele de aprobari ale BoD. </w:delText>
        </w:r>
      </w:del>
    </w:p>
    <w:p w14:paraId="0CDCFB97" w14:textId="31C1DC34" w:rsidR="00580C1E" w:rsidRPr="00CB2DBC" w:rsidDel="008662C4" w:rsidRDefault="00580C1E">
      <w:pPr>
        <w:rPr>
          <w:del w:id="7125" w:author="Sorin Salagean" w:date="2015-02-09T13:20:00Z"/>
          <w:lang w:val="en-US"/>
          <w:rPrChange w:id="7126" w:author="Sorin Salagean" w:date="2015-01-30T11:50:00Z">
            <w:rPr>
              <w:del w:id="7127" w:author="Sorin Salagean" w:date="2015-02-09T13:20:00Z"/>
              <w:sz w:val="24"/>
              <w:szCs w:val="24"/>
              <w:lang w:val="en-US"/>
            </w:rPr>
          </w:rPrChange>
        </w:rPr>
        <w:pPrChange w:id="7128" w:author="Sorin Salagean" w:date="2015-02-09T13:20:00Z">
          <w:pPr>
            <w:jc w:val="both"/>
          </w:pPr>
        </w:pPrChange>
      </w:pPr>
      <w:del w:id="7129" w:author="Sorin Salagean" w:date="2015-02-09T13:20:00Z">
        <w:r w:rsidRPr="00CB2DBC" w:rsidDel="008662C4">
          <w:rPr>
            <w:lang w:val="en-US"/>
            <w:rPrChange w:id="7130" w:author="Sorin Salagean" w:date="2015-01-30T11:50:00Z">
              <w:rPr>
                <w:sz w:val="24"/>
                <w:szCs w:val="24"/>
                <w:lang w:val="en-US"/>
              </w:rPr>
            </w:rPrChange>
          </w:rPr>
          <w:delText>Din aceast</w:delText>
        </w:r>
        <w:r w:rsidR="00C00852" w:rsidRPr="00CB2DBC" w:rsidDel="008662C4">
          <w:rPr>
            <w:lang w:val="en-US"/>
            <w:rPrChange w:id="7131" w:author="Sorin Salagean" w:date="2015-01-30T11:50:00Z">
              <w:rPr>
                <w:sz w:val="24"/>
                <w:szCs w:val="24"/>
                <w:lang w:val="en-US"/>
              </w:rPr>
            </w:rPrChange>
          </w:rPr>
          <w:delText>a</w:delText>
        </w:r>
        <w:r w:rsidRPr="00CB2DBC" w:rsidDel="008662C4">
          <w:rPr>
            <w:lang w:val="en-US"/>
            <w:rPrChange w:id="7132" w:author="Sorin Salagean" w:date="2015-01-30T11:50:00Z">
              <w:rPr>
                <w:sz w:val="24"/>
                <w:szCs w:val="24"/>
                <w:lang w:val="en-US"/>
              </w:rPr>
            </w:rPrChange>
          </w:rPr>
          <w:delText xml:space="preserve"> etapa se pot:</w:delText>
        </w:r>
      </w:del>
    </w:p>
    <w:p w14:paraId="1AF29C92" w14:textId="75298902" w:rsidR="00580C1E" w:rsidRPr="00CB2DBC" w:rsidDel="008662C4" w:rsidRDefault="00580C1E">
      <w:pPr>
        <w:rPr>
          <w:del w:id="7133" w:author="Sorin Salagean" w:date="2015-02-09T13:20:00Z"/>
          <w:lang w:val="en-US"/>
          <w:rPrChange w:id="7134" w:author="Sorin Salagean" w:date="2015-01-30T11:50:00Z">
            <w:rPr>
              <w:del w:id="7135" w:author="Sorin Salagean" w:date="2015-02-09T13:20:00Z"/>
              <w:sz w:val="24"/>
              <w:szCs w:val="24"/>
              <w:lang w:val="en-US"/>
            </w:rPr>
          </w:rPrChange>
        </w:rPr>
        <w:pPrChange w:id="7136" w:author="Sorin Salagean" w:date="2015-02-09T13:20:00Z">
          <w:pPr>
            <w:pStyle w:val="ListParagraph"/>
            <w:numPr>
              <w:numId w:val="8"/>
            </w:numPr>
            <w:ind w:hanging="360"/>
            <w:jc w:val="both"/>
          </w:pPr>
        </w:pPrChange>
      </w:pPr>
      <w:del w:id="7137" w:author="Sorin Salagean" w:date="2015-02-09T13:20:00Z">
        <w:r w:rsidRPr="00CB2DBC" w:rsidDel="008662C4">
          <w:rPr>
            <w:lang w:val="en-US"/>
            <w:rPrChange w:id="7138" w:author="Sorin Salagean" w:date="2015-01-30T11:50:00Z">
              <w:rPr>
                <w:sz w:val="24"/>
                <w:szCs w:val="24"/>
                <w:lang w:val="en-US"/>
              </w:rPr>
            </w:rPrChange>
          </w:rPr>
          <w:delText>Aproba – prin intermediul butonului “Aprob”</w:delText>
        </w:r>
      </w:del>
    </w:p>
    <w:p w14:paraId="2C28CE9A" w14:textId="557A14ED" w:rsidR="00580C1E" w:rsidRPr="00CB2DBC" w:rsidDel="008662C4" w:rsidRDefault="00580C1E">
      <w:pPr>
        <w:rPr>
          <w:del w:id="7139" w:author="Sorin Salagean" w:date="2015-02-09T13:20:00Z"/>
          <w:lang w:val="en-US"/>
          <w:rPrChange w:id="7140" w:author="Sorin Salagean" w:date="2015-01-30T11:50:00Z">
            <w:rPr>
              <w:del w:id="7141" w:author="Sorin Salagean" w:date="2015-02-09T13:20:00Z"/>
              <w:sz w:val="24"/>
              <w:szCs w:val="24"/>
              <w:lang w:val="en-US"/>
            </w:rPr>
          </w:rPrChange>
        </w:rPr>
        <w:pPrChange w:id="7142" w:author="Sorin Salagean" w:date="2015-02-09T13:20:00Z">
          <w:pPr>
            <w:pStyle w:val="ListParagraph"/>
            <w:numPr>
              <w:numId w:val="8"/>
            </w:numPr>
            <w:ind w:hanging="360"/>
            <w:jc w:val="both"/>
          </w:pPr>
        </w:pPrChange>
      </w:pPr>
      <w:del w:id="7143" w:author="Sorin Salagean" w:date="2015-02-09T13:20:00Z">
        <w:r w:rsidRPr="00CB2DBC" w:rsidDel="008662C4">
          <w:rPr>
            <w:lang w:val="en-US"/>
            <w:rPrChange w:id="7144" w:author="Sorin Salagean" w:date="2015-01-30T11:50:00Z">
              <w:rPr>
                <w:sz w:val="24"/>
                <w:szCs w:val="24"/>
                <w:lang w:val="en-US"/>
              </w:rPr>
            </w:rPrChange>
          </w:rPr>
          <w:delText>Trimite mesaj nota la unul din grupurile de pe flux</w:delText>
        </w:r>
      </w:del>
    </w:p>
    <w:p w14:paraId="4202E36C" w14:textId="537EC23D" w:rsidR="00580C1E" w:rsidDel="008662C4" w:rsidRDefault="00580C1E">
      <w:pPr>
        <w:rPr>
          <w:del w:id="7145" w:author="Sorin Salagean" w:date="2015-02-09T13:20:00Z"/>
          <w:sz w:val="24"/>
          <w:szCs w:val="24"/>
          <w:lang w:val="en-US"/>
        </w:rPr>
        <w:pPrChange w:id="7146" w:author="Sorin Salagean" w:date="2015-02-09T13:20:00Z">
          <w:pPr>
            <w:pStyle w:val="ListParagraph"/>
            <w:numPr>
              <w:numId w:val="8"/>
            </w:numPr>
            <w:ind w:hanging="360"/>
            <w:jc w:val="both"/>
          </w:pPr>
        </w:pPrChange>
      </w:pPr>
      <w:del w:id="7147" w:author="Sorin Salagean" w:date="2015-02-09T13:20:00Z">
        <w:r w:rsidRPr="00CB2DBC" w:rsidDel="008662C4">
          <w:rPr>
            <w:lang w:val="en-US"/>
            <w:rPrChange w:id="7148" w:author="Sorin Salagean" w:date="2015-01-30T11:50:00Z">
              <w:rPr>
                <w:sz w:val="24"/>
                <w:szCs w:val="24"/>
                <w:lang w:val="en-US"/>
              </w:rPr>
            </w:rPrChange>
          </w:rPr>
          <w:delText>Refuza – prin intermediul butonului “Refuz”</w:delText>
        </w:r>
      </w:del>
    </w:p>
    <w:p w14:paraId="3272F5D0" w14:textId="77777777" w:rsidR="00580C1E" w:rsidDel="008662C4" w:rsidRDefault="00580C1E" w:rsidP="00580C1E">
      <w:pPr>
        <w:pStyle w:val="ListParagraph"/>
        <w:jc w:val="both"/>
        <w:rPr>
          <w:del w:id="7149" w:author="Sorin Salagean" w:date="2015-02-09T13:20:00Z"/>
          <w:sz w:val="24"/>
          <w:szCs w:val="24"/>
          <w:lang w:val="en-US"/>
        </w:rPr>
      </w:pPr>
    </w:p>
    <w:p w14:paraId="675D51C2" w14:textId="77777777" w:rsidR="00580C1E" w:rsidRPr="008662C4" w:rsidRDefault="00580C1E">
      <w:pPr>
        <w:rPr>
          <w:sz w:val="24"/>
          <w:szCs w:val="24"/>
          <w:lang w:val="en-US"/>
          <w:rPrChange w:id="7150" w:author="Sorin Salagean" w:date="2015-02-09T13:20:00Z">
            <w:rPr>
              <w:lang w:val="en-US"/>
            </w:rPr>
          </w:rPrChange>
        </w:rPr>
        <w:pPrChange w:id="7151" w:author="Sorin Salagean" w:date="2015-02-09T13:20:00Z">
          <w:pPr>
            <w:pStyle w:val="ListParagraph"/>
            <w:jc w:val="both"/>
          </w:pPr>
        </w:pPrChange>
      </w:pPr>
    </w:p>
    <w:p w14:paraId="2DC1BB9A" w14:textId="1929B8B5" w:rsidR="00580C1E" w:rsidRPr="00FE3B00" w:rsidRDefault="00580C1E" w:rsidP="00AB457C">
      <w:pPr>
        <w:pStyle w:val="Heading3"/>
        <w:rPr>
          <w:rFonts w:asciiTheme="minorHAnsi" w:hAnsiTheme="minorHAnsi"/>
          <w:sz w:val="22"/>
          <w:szCs w:val="22"/>
          <w:lang w:val="en-US"/>
          <w:rPrChange w:id="7152" w:author="Sorin Salagean" w:date="2015-02-03T13:40:00Z">
            <w:rPr>
              <w:lang w:val="en-US"/>
            </w:rPr>
          </w:rPrChange>
        </w:rPr>
      </w:pPr>
      <w:bookmarkStart w:id="7153" w:name="_Toc389553033"/>
      <w:del w:id="7154" w:author="Sorin Salagean" w:date="2015-02-03T13:40:00Z">
        <w:r w:rsidRPr="00FE3B00" w:rsidDel="00FE3B00">
          <w:rPr>
            <w:rFonts w:asciiTheme="minorHAnsi" w:hAnsiTheme="minorHAnsi"/>
            <w:sz w:val="22"/>
            <w:szCs w:val="22"/>
            <w:lang w:val="en-US"/>
            <w:rPrChange w:id="7155" w:author="Sorin Salagean" w:date="2015-02-03T13:40:00Z">
              <w:rPr>
                <w:lang w:val="en-US"/>
              </w:rPr>
            </w:rPrChange>
          </w:rPr>
          <w:delText>Claim Forum</w:delText>
        </w:r>
      </w:del>
      <w:bookmarkEnd w:id="7153"/>
      <w:ins w:id="7156" w:author="Sorin Salagean" w:date="2015-02-03T13:40:00Z">
        <w:r w:rsidR="001C5C94">
          <w:rPr>
            <w:rFonts w:asciiTheme="minorHAnsi" w:hAnsiTheme="minorHAnsi"/>
            <w:sz w:val="22"/>
            <w:szCs w:val="22"/>
            <w:lang w:val="en-US"/>
          </w:rPr>
          <w:t>Etapa 6</w:t>
        </w:r>
      </w:ins>
      <w:ins w:id="7157" w:author="Sorin Salagean" w:date="2015-02-03T16:55:00Z">
        <w:r w:rsidR="001C5C94">
          <w:rPr>
            <w:rFonts w:asciiTheme="minorHAnsi" w:hAnsiTheme="minorHAnsi"/>
            <w:sz w:val="22"/>
            <w:szCs w:val="22"/>
            <w:lang w:val="en-US"/>
          </w:rPr>
          <w:t xml:space="preserve"> - </w:t>
        </w:r>
      </w:ins>
      <w:ins w:id="7158" w:author="Sorin Salagean" w:date="2015-02-03T13:40:00Z">
        <w:r w:rsidR="00FE3B00" w:rsidRPr="00FE3B00">
          <w:rPr>
            <w:rFonts w:asciiTheme="minorHAnsi" w:hAnsiTheme="minorHAnsi"/>
            <w:noProof/>
            <w:sz w:val="22"/>
            <w:szCs w:val="22"/>
            <w:rPrChange w:id="7159" w:author="Sorin Salagean" w:date="2015-02-03T13:40:00Z">
              <w:rPr>
                <w:rFonts w:asciiTheme="minorHAnsi" w:hAnsiTheme="minorHAnsi"/>
                <w:b/>
                <w:noProof/>
              </w:rPr>
            </w:rPrChange>
          </w:rPr>
          <w:t>Sef Serviciu Daune</w:t>
        </w:r>
        <w:r w:rsidR="00FE3B00" w:rsidRPr="00FE3B00">
          <w:rPr>
            <w:rFonts w:asciiTheme="minorHAnsi" w:hAnsiTheme="minorHAnsi"/>
            <w:sz w:val="22"/>
            <w:szCs w:val="22"/>
            <w:lang w:val="en-US"/>
            <w:rPrChange w:id="7160" w:author="Sorin Salagean" w:date="2015-02-03T13:40:00Z">
              <w:rPr>
                <w:lang w:val="en-US"/>
              </w:rPr>
            </w:rPrChange>
          </w:rPr>
          <w:t xml:space="preserve"> </w:t>
        </w:r>
      </w:ins>
    </w:p>
    <w:p w14:paraId="17D167FA" w14:textId="77777777" w:rsidR="00DA22E4" w:rsidRDefault="00DA22E4" w:rsidP="00E6019A">
      <w:pPr>
        <w:jc w:val="both"/>
        <w:rPr>
          <w:ins w:id="7161" w:author="Sorin Salagean" w:date="2015-02-03T16:26:00Z"/>
          <w:lang w:val="en-US"/>
        </w:rPr>
      </w:pPr>
    </w:p>
    <w:p w14:paraId="135B0DBE" w14:textId="578E9419" w:rsidR="00E6019A" w:rsidRPr="00B0053D" w:rsidRDefault="00E6019A" w:rsidP="00E6019A">
      <w:pPr>
        <w:jc w:val="both"/>
        <w:rPr>
          <w:ins w:id="7162" w:author="Sorin Salagean" w:date="2015-02-03T15:23:00Z"/>
          <w:lang w:val="en-US"/>
        </w:rPr>
      </w:pPr>
      <w:ins w:id="7163" w:author="Sorin Salagean" w:date="2015-02-03T15:23:00Z">
        <w:r>
          <w:rPr>
            <w:lang w:val="en-US"/>
          </w:rPr>
          <w:t xml:space="preserve">Sef Serviciu - </w:t>
        </w:r>
        <w:r w:rsidRPr="00B0053D">
          <w:rPr>
            <w:lang w:val="en-US"/>
          </w:rPr>
          <w:t>In aceasta etapa ajung acceptele sau referatele aprobate in etapele anterioare in functie de valoarea lor si coroborat cu plafoanele de aprobari ale BoD. Astazi aceasta etapa este sarita de OnBase pentru ca nu exista persoana angajata pe acest post.</w:t>
        </w:r>
      </w:ins>
    </w:p>
    <w:p w14:paraId="2B304B5F" w14:textId="77777777" w:rsidR="00DA22E4" w:rsidRPr="00126240" w:rsidRDefault="00DA22E4" w:rsidP="00DA22E4">
      <w:pPr>
        <w:spacing w:line="276" w:lineRule="auto"/>
        <w:rPr>
          <w:ins w:id="7164" w:author="Sorin Salagean" w:date="2015-02-03T16:26:00Z"/>
          <w:b/>
          <w:noProof/>
        </w:rPr>
      </w:pPr>
      <w:ins w:id="7165" w:author="Sorin Salagean" w:date="2015-02-03T16:26:00Z">
        <w:r w:rsidRPr="0086384C">
          <w:rPr>
            <w:b/>
            <w:noProof/>
          </w:rPr>
          <w:t>Roluri si permisiuni:</w:t>
        </w:r>
      </w:ins>
    </w:p>
    <w:tbl>
      <w:tblPr>
        <w:tblStyle w:val="TableWeb2"/>
        <w:tblW w:w="0" w:type="auto"/>
        <w:tblLook w:val="04A0" w:firstRow="1" w:lastRow="0" w:firstColumn="1" w:lastColumn="0" w:noHBand="0" w:noVBand="1"/>
      </w:tblPr>
      <w:tblGrid>
        <w:gridCol w:w="1565"/>
        <w:gridCol w:w="3702"/>
        <w:gridCol w:w="5183"/>
      </w:tblGrid>
      <w:tr w:rsidR="00DA22E4" w:rsidRPr="00417114" w14:paraId="5724087F" w14:textId="77777777" w:rsidTr="00421690">
        <w:trPr>
          <w:cnfStyle w:val="100000000000" w:firstRow="1" w:lastRow="0" w:firstColumn="0" w:lastColumn="0" w:oddVBand="0" w:evenVBand="0" w:oddHBand="0" w:evenHBand="0" w:firstRowFirstColumn="0" w:firstRowLastColumn="0" w:lastRowFirstColumn="0" w:lastRowLastColumn="0"/>
          <w:trHeight w:val="362"/>
          <w:ins w:id="7166" w:author="Sorin Salagean" w:date="2015-02-03T16:26:00Z"/>
        </w:trPr>
        <w:tc>
          <w:tcPr>
            <w:tcW w:w="1505" w:type="dxa"/>
            <w:hideMark/>
          </w:tcPr>
          <w:p w14:paraId="76C84A55" w14:textId="77777777" w:rsidR="00DA22E4" w:rsidRPr="00417114" w:rsidRDefault="00DA22E4" w:rsidP="000F2B72">
            <w:pPr>
              <w:spacing w:line="276" w:lineRule="auto"/>
              <w:rPr>
                <w:ins w:id="7167" w:author="Sorin Salagean" w:date="2015-02-03T16:26:00Z"/>
                <w:rFonts w:asciiTheme="minorHAnsi" w:eastAsiaTheme="minorHAnsi" w:hAnsiTheme="minorHAnsi" w:cstheme="minorBidi"/>
                <w:b/>
                <w:noProof/>
                <w:sz w:val="22"/>
                <w:szCs w:val="22"/>
                <w:lang w:val="ro-RO"/>
              </w:rPr>
            </w:pPr>
            <w:ins w:id="7168" w:author="Sorin Salagean" w:date="2015-02-03T16:26:00Z">
              <w:r w:rsidRPr="00417114">
                <w:rPr>
                  <w:rFonts w:asciiTheme="minorHAnsi" w:eastAsiaTheme="minorHAnsi" w:hAnsiTheme="minorHAnsi" w:cstheme="minorBidi"/>
                  <w:b/>
                  <w:noProof/>
                  <w:sz w:val="22"/>
                  <w:szCs w:val="22"/>
                  <w:lang w:val="ro-RO"/>
                </w:rPr>
                <w:t>Nume grup</w:t>
              </w:r>
            </w:ins>
          </w:p>
        </w:tc>
        <w:tc>
          <w:tcPr>
            <w:tcW w:w="3662" w:type="dxa"/>
            <w:hideMark/>
          </w:tcPr>
          <w:p w14:paraId="7CD8A260" w14:textId="77777777" w:rsidR="00DA22E4" w:rsidRPr="00417114" w:rsidRDefault="00DA22E4" w:rsidP="000F2B72">
            <w:pPr>
              <w:spacing w:line="276" w:lineRule="auto"/>
              <w:rPr>
                <w:ins w:id="7169" w:author="Sorin Salagean" w:date="2015-02-03T16:26:00Z"/>
                <w:rFonts w:asciiTheme="minorHAnsi" w:eastAsiaTheme="minorHAnsi" w:hAnsiTheme="minorHAnsi" w:cstheme="minorBidi"/>
                <w:b/>
                <w:noProof/>
                <w:sz w:val="22"/>
                <w:szCs w:val="22"/>
                <w:lang w:val="ro-RO"/>
              </w:rPr>
            </w:pPr>
            <w:ins w:id="7170" w:author="Sorin Salagean" w:date="2015-02-03T16:26:00Z">
              <w:r w:rsidRPr="00417114">
                <w:rPr>
                  <w:rFonts w:asciiTheme="minorHAnsi" w:eastAsiaTheme="minorHAnsi" w:hAnsiTheme="minorHAnsi" w:cstheme="minorBidi"/>
                  <w:b/>
                  <w:noProof/>
                  <w:sz w:val="22"/>
                  <w:szCs w:val="22"/>
                  <w:lang w:val="ro-RO"/>
                </w:rPr>
                <w:t>Drepturi</w:t>
              </w:r>
            </w:ins>
          </w:p>
        </w:tc>
        <w:tc>
          <w:tcPr>
            <w:tcW w:w="5123" w:type="dxa"/>
            <w:hideMark/>
          </w:tcPr>
          <w:p w14:paraId="1DDA34B0" w14:textId="77777777" w:rsidR="00DA22E4" w:rsidRPr="00417114" w:rsidRDefault="00DA22E4" w:rsidP="000F2B72">
            <w:pPr>
              <w:spacing w:line="276" w:lineRule="auto"/>
              <w:rPr>
                <w:ins w:id="7171" w:author="Sorin Salagean" w:date="2015-02-03T16:26:00Z"/>
                <w:rFonts w:asciiTheme="minorHAnsi" w:eastAsiaTheme="minorHAnsi" w:hAnsiTheme="minorHAnsi" w:cstheme="minorBidi"/>
                <w:b/>
                <w:noProof/>
                <w:sz w:val="22"/>
                <w:szCs w:val="22"/>
                <w:lang w:val="ro-RO"/>
              </w:rPr>
            </w:pPr>
            <w:ins w:id="7172" w:author="Sorin Salagean" w:date="2015-02-03T16:26:00Z">
              <w:r w:rsidRPr="00417114">
                <w:rPr>
                  <w:rFonts w:asciiTheme="minorHAnsi" w:eastAsiaTheme="minorHAnsi" w:hAnsiTheme="minorHAnsi" w:cstheme="minorBidi"/>
                  <w:b/>
                  <w:noProof/>
                  <w:sz w:val="22"/>
                  <w:szCs w:val="22"/>
                  <w:lang w:val="ro-RO"/>
                </w:rPr>
                <w:t>Cerinte de sistem</w:t>
              </w:r>
            </w:ins>
          </w:p>
        </w:tc>
      </w:tr>
      <w:tr w:rsidR="00421690" w:rsidRPr="00417114" w14:paraId="36BCC25E" w14:textId="77777777" w:rsidTr="00421690">
        <w:trPr>
          <w:trHeight w:val="857"/>
          <w:ins w:id="7173" w:author="Sorin Salagean" w:date="2015-02-03T16:26:00Z"/>
        </w:trPr>
        <w:tc>
          <w:tcPr>
            <w:tcW w:w="1505" w:type="dxa"/>
          </w:tcPr>
          <w:p w14:paraId="1C66D1B2" w14:textId="61F09AD0" w:rsidR="00421690" w:rsidRPr="00417114" w:rsidRDefault="00421690">
            <w:pPr>
              <w:rPr>
                <w:ins w:id="7174" w:author="Sorin Salagean" w:date="2015-02-03T16:26:00Z"/>
                <w:rFonts w:asciiTheme="minorHAnsi" w:eastAsiaTheme="minorHAnsi" w:hAnsiTheme="minorHAnsi" w:cstheme="minorBidi"/>
                <w:b/>
                <w:noProof/>
                <w:sz w:val="22"/>
                <w:szCs w:val="22"/>
                <w:lang w:val="ro-RO"/>
              </w:rPr>
            </w:pPr>
            <w:ins w:id="7175" w:author="Sorin Salagean" w:date="2015-02-04T10:31:00Z">
              <w:r>
                <w:rPr>
                  <w:rFonts w:asciiTheme="minorHAnsi" w:eastAsiaTheme="minorHAnsi" w:hAnsiTheme="minorHAnsi" w:cstheme="minorBidi"/>
                  <w:b/>
                  <w:noProof/>
                  <w:sz w:val="22"/>
                  <w:szCs w:val="22"/>
                  <w:lang w:val="ro-RO"/>
                </w:rPr>
                <w:t xml:space="preserve">GT </w:t>
              </w:r>
            </w:ins>
            <w:ins w:id="7176" w:author="Sorin Salagean" w:date="2015-02-04T10:42:00Z">
              <w:r w:rsidR="006618E7">
                <w:rPr>
                  <w:rFonts w:asciiTheme="minorHAnsi" w:eastAsiaTheme="minorHAnsi" w:hAnsiTheme="minorHAnsi" w:cstheme="minorBidi"/>
                  <w:b/>
                  <w:noProof/>
                  <w:sz w:val="22"/>
                  <w:szCs w:val="22"/>
                  <w:lang w:val="ro-RO"/>
                </w:rPr>
                <w:t>–</w:t>
              </w:r>
            </w:ins>
            <w:ins w:id="7177" w:author="Sorin Salagean" w:date="2015-02-04T10:31:00Z">
              <w:r>
                <w:rPr>
                  <w:rFonts w:asciiTheme="minorHAnsi" w:eastAsiaTheme="minorHAnsi" w:hAnsiTheme="minorHAnsi" w:cstheme="minorBidi"/>
                  <w:b/>
                  <w:noProof/>
                  <w:sz w:val="22"/>
                  <w:szCs w:val="22"/>
                  <w:lang w:val="ro-RO"/>
                </w:rPr>
                <w:t xml:space="preserve"> </w:t>
              </w:r>
            </w:ins>
            <w:ins w:id="7178" w:author="Sorin Salagean" w:date="2015-02-04T10:42:00Z">
              <w:r w:rsidR="006618E7">
                <w:rPr>
                  <w:rFonts w:asciiTheme="minorHAnsi" w:eastAsiaTheme="minorHAnsi" w:hAnsiTheme="minorHAnsi" w:cstheme="minorBidi"/>
                  <w:b/>
                  <w:noProof/>
                  <w:sz w:val="22"/>
                  <w:szCs w:val="22"/>
                  <w:lang w:val="ro-RO"/>
                </w:rPr>
                <w:t>Sef Serviciu</w:t>
              </w:r>
            </w:ins>
          </w:p>
        </w:tc>
        <w:tc>
          <w:tcPr>
            <w:tcW w:w="3662" w:type="dxa"/>
          </w:tcPr>
          <w:p w14:paraId="2F87602C" w14:textId="5EE7126C" w:rsidR="00421690" w:rsidRPr="00417114" w:rsidRDefault="00421690" w:rsidP="00421690">
            <w:pPr>
              <w:rPr>
                <w:ins w:id="7179" w:author="Sorin Salagean" w:date="2015-02-03T16:26:00Z"/>
                <w:rFonts w:asciiTheme="minorHAnsi" w:eastAsiaTheme="minorHAnsi" w:hAnsiTheme="minorHAnsi" w:cstheme="minorBidi"/>
                <w:b/>
                <w:noProof/>
                <w:sz w:val="22"/>
                <w:szCs w:val="22"/>
                <w:lang w:val="ro-RO"/>
              </w:rPr>
            </w:pPr>
            <w:ins w:id="7180" w:author="Sorin Salagean" w:date="2015-02-04T10:31: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77814EE6" w14:textId="61BA959F" w:rsidR="00421690" w:rsidRPr="00417114" w:rsidRDefault="00421690" w:rsidP="00421690">
            <w:pPr>
              <w:rPr>
                <w:ins w:id="7181" w:author="Sorin Salagean" w:date="2015-02-03T16:26:00Z"/>
                <w:rFonts w:asciiTheme="minorHAnsi" w:eastAsiaTheme="minorHAnsi" w:hAnsiTheme="minorHAnsi" w:cstheme="minorBidi"/>
                <w:b/>
                <w:noProof/>
                <w:sz w:val="22"/>
                <w:szCs w:val="22"/>
                <w:lang w:val="ro-RO"/>
              </w:rPr>
            </w:pPr>
            <w:ins w:id="7182" w:author="Sorin Salagean" w:date="2015-02-04T10:31:00Z">
              <w:r>
                <w:rPr>
                  <w:rFonts w:asciiTheme="minorHAnsi" w:eastAsiaTheme="minorHAnsi" w:hAnsiTheme="minorHAnsi" w:cstheme="minorBidi"/>
                  <w:b/>
                  <w:noProof/>
                  <w:sz w:val="22"/>
                  <w:szCs w:val="22"/>
                  <w:lang w:val="ro-RO"/>
                </w:rPr>
                <w:t>N/A</w:t>
              </w:r>
            </w:ins>
          </w:p>
        </w:tc>
      </w:tr>
      <w:tr w:rsidR="00421690" w:rsidRPr="00417114" w14:paraId="08D13CDF" w14:textId="77777777" w:rsidTr="00421690">
        <w:trPr>
          <w:trHeight w:val="857"/>
          <w:ins w:id="7183" w:author="Sorin Salagean" w:date="2015-02-04T10:31:00Z"/>
        </w:trPr>
        <w:tc>
          <w:tcPr>
            <w:tcW w:w="1505" w:type="dxa"/>
          </w:tcPr>
          <w:p w14:paraId="3AFB5A34" w14:textId="19A2E0C9" w:rsidR="00421690" w:rsidRDefault="00421690" w:rsidP="00421690">
            <w:pPr>
              <w:rPr>
                <w:ins w:id="7184" w:author="Sorin Salagean" w:date="2015-02-04T10:31:00Z"/>
                <w:b/>
                <w:noProof/>
              </w:rPr>
            </w:pPr>
            <w:ins w:id="7185" w:author="Sorin Salagean" w:date="2015-02-04T10:31:00Z">
              <w:r>
                <w:rPr>
                  <w:rFonts w:asciiTheme="minorHAnsi" w:eastAsiaTheme="minorHAnsi" w:hAnsiTheme="minorHAnsi" w:cstheme="minorBidi"/>
                  <w:b/>
                  <w:noProof/>
                  <w:sz w:val="22"/>
                  <w:szCs w:val="22"/>
                  <w:lang w:val="ro-RO"/>
                </w:rPr>
                <w:t>Supervizor – All flux</w:t>
              </w:r>
            </w:ins>
          </w:p>
        </w:tc>
        <w:tc>
          <w:tcPr>
            <w:tcW w:w="3662" w:type="dxa"/>
          </w:tcPr>
          <w:p w14:paraId="57C04FC3" w14:textId="67B54AFC" w:rsidR="00421690" w:rsidRPr="00417114" w:rsidRDefault="00421690" w:rsidP="00421690">
            <w:pPr>
              <w:rPr>
                <w:ins w:id="7186" w:author="Sorin Salagean" w:date="2015-02-04T10:31:00Z"/>
                <w:b/>
                <w:noProof/>
              </w:rPr>
            </w:pPr>
            <w:ins w:id="7187" w:author="Sorin Salagean" w:date="2015-02-04T10:31: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07C0C1A3" w14:textId="5975DCC2" w:rsidR="00421690" w:rsidRDefault="00421690" w:rsidP="00421690">
            <w:pPr>
              <w:rPr>
                <w:ins w:id="7188" w:author="Sorin Salagean" w:date="2015-02-04T10:31:00Z"/>
                <w:b/>
                <w:noProof/>
              </w:rPr>
            </w:pPr>
            <w:ins w:id="7189" w:author="Sorin Salagean" w:date="2015-02-04T10:31:00Z">
              <w:r>
                <w:rPr>
                  <w:rFonts w:asciiTheme="minorHAnsi" w:eastAsiaTheme="minorHAnsi" w:hAnsiTheme="minorHAnsi" w:cstheme="minorBidi"/>
                  <w:b/>
                  <w:noProof/>
                  <w:sz w:val="22"/>
                  <w:szCs w:val="22"/>
                  <w:lang w:val="ro-RO"/>
                </w:rPr>
                <w:t>N/A</w:t>
              </w:r>
            </w:ins>
          </w:p>
        </w:tc>
      </w:tr>
    </w:tbl>
    <w:p w14:paraId="027970E3" w14:textId="77777777" w:rsidR="00DA22E4" w:rsidRDefault="00DA22E4" w:rsidP="00DA22E4">
      <w:pPr>
        <w:jc w:val="both"/>
        <w:rPr>
          <w:ins w:id="7190" w:author="Sorin Salagean" w:date="2015-02-03T16:26:00Z"/>
          <w:sz w:val="24"/>
          <w:szCs w:val="24"/>
          <w:lang w:val="en-US"/>
        </w:rPr>
      </w:pPr>
    </w:p>
    <w:p w14:paraId="07EC54B0" w14:textId="77777777" w:rsidR="00DA22E4" w:rsidRPr="00126240" w:rsidRDefault="00DA22E4" w:rsidP="00DA22E4">
      <w:pPr>
        <w:spacing w:line="276" w:lineRule="auto"/>
        <w:rPr>
          <w:ins w:id="7191" w:author="Sorin Salagean" w:date="2015-02-03T16:26:00Z"/>
          <w:b/>
          <w:noProof/>
        </w:rPr>
      </w:pPr>
      <w:ins w:id="7192" w:author="Sorin Salagean" w:date="2015-02-03T16:26: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DA22E4" w:rsidRPr="00126240" w14:paraId="5A782384" w14:textId="77777777" w:rsidTr="000F2B72">
        <w:trPr>
          <w:cnfStyle w:val="100000000000" w:firstRow="1" w:lastRow="0" w:firstColumn="0" w:lastColumn="0" w:oddVBand="0" w:evenVBand="0" w:oddHBand="0" w:evenHBand="0" w:firstRowFirstColumn="0" w:firstRowLastColumn="0" w:lastRowFirstColumn="0" w:lastRowLastColumn="0"/>
          <w:trHeight w:val="362"/>
          <w:ins w:id="7193" w:author="Sorin Salagean" w:date="2015-02-03T16:26:00Z"/>
        </w:trPr>
        <w:tc>
          <w:tcPr>
            <w:tcW w:w="2898" w:type="dxa"/>
            <w:hideMark/>
          </w:tcPr>
          <w:p w14:paraId="10799B77" w14:textId="77777777" w:rsidR="00DA22E4" w:rsidRPr="00417114" w:rsidRDefault="00DA22E4" w:rsidP="000F2B72">
            <w:pPr>
              <w:spacing w:line="276" w:lineRule="auto"/>
              <w:rPr>
                <w:ins w:id="7194" w:author="Sorin Salagean" w:date="2015-02-03T16:26:00Z"/>
                <w:rFonts w:asciiTheme="minorHAnsi" w:eastAsiaTheme="minorHAnsi" w:hAnsiTheme="minorHAnsi" w:cstheme="minorBidi"/>
                <w:b/>
                <w:noProof/>
                <w:sz w:val="22"/>
                <w:szCs w:val="22"/>
                <w:lang w:val="ro-RO"/>
              </w:rPr>
            </w:pPr>
            <w:ins w:id="7195" w:author="Sorin Salagean" w:date="2015-02-03T16:26:00Z">
              <w:r w:rsidRPr="00417114">
                <w:rPr>
                  <w:rFonts w:asciiTheme="minorHAnsi" w:eastAsiaTheme="minorHAnsi" w:hAnsiTheme="minorHAnsi" w:cstheme="minorBidi"/>
                  <w:b/>
                  <w:noProof/>
                  <w:sz w:val="22"/>
                  <w:szCs w:val="22"/>
                  <w:lang w:val="ro-RO"/>
                </w:rPr>
                <w:t>Actiune</w:t>
              </w:r>
            </w:ins>
          </w:p>
        </w:tc>
        <w:tc>
          <w:tcPr>
            <w:tcW w:w="7432" w:type="dxa"/>
            <w:hideMark/>
          </w:tcPr>
          <w:p w14:paraId="244DDF31" w14:textId="77777777" w:rsidR="00DA22E4" w:rsidRPr="00417114" w:rsidRDefault="00DA22E4" w:rsidP="000F2B72">
            <w:pPr>
              <w:spacing w:line="276" w:lineRule="auto"/>
              <w:rPr>
                <w:ins w:id="7196" w:author="Sorin Salagean" w:date="2015-02-03T16:26:00Z"/>
                <w:rFonts w:asciiTheme="minorHAnsi" w:eastAsiaTheme="minorHAnsi" w:hAnsiTheme="minorHAnsi" w:cstheme="minorBidi"/>
                <w:b/>
                <w:noProof/>
                <w:sz w:val="22"/>
                <w:szCs w:val="22"/>
                <w:lang w:val="ro-RO"/>
              </w:rPr>
            </w:pPr>
            <w:ins w:id="7197" w:author="Sorin Salagean" w:date="2015-02-03T16:26:00Z">
              <w:r w:rsidRPr="00417114">
                <w:rPr>
                  <w:rFonts w:asciiTheme="minorHAnsi" w:eastAsiaTheme="minorHAnsi" w:hAnsiTheme="minorHAnsi" w:cstheme="minorBidi"/>
                  <w:b/>
                  <w:noProof/>
                  <w:sz w:val="22"/>
                  <w:szCs w:val="22"/>
                  <w:lang w:val="ro-RO"/>
                </w:rPr>
                <w:t>Descriere Actiune</w:t>
              </w:r>
            </w:ins>
          </w:p>
        </w:tc>
      </w:tr>
      <w:tr w:rsidR="00421690" w:rsidRPr="00126240" w14:paraId="65335C89" w14:textId="77777777" w:rsidTr="000F2B72">
        <w:trPr>
          <w:trHeight w:val="362"/>
          <w:ins w:id="7198" w:author="Sorin Salagean" w:date="2015-02-03T16:26:00Z"/>
        </w:trPr>
        <w:tc>
          <w:tcPr>
            <w:tcW w:w="2898" w:type="dxa"/>
          </w:tcPr>
          <w:p w14:paraId="4DF776CD" w14:textId="4EA1132D" w:rsidR="00421690" w:rsidRPr="00417114" w:rsidRDefault="00421690" w:rsidP="00421690">
            <w:pPr>
              <w:spacing w:line="276" w:lineRule="auto"/>
              <w:rPr>
                <w:ins w:id="7199" w:author="Sorin Salagean" w:date="2015-02-03T16:26:00Z"/>
                <w:rFonts w:asciiTheme="minorHAnsi" w:eastAsiaTheme="minorHAnsi" w:hAnsiTheme="minorHAnsi" w:cstheme="minorBidi"/>
                <w:b/>
                <w:noProof/>
                <w:sz w:val="22"/>
                <w:szCs w:val="22"/>
                <w:lang w:val="ro-RO"/>
              </w:rPr>
            </w:pPr>
            <w:ins w:id="7200" w:author="Sorin Salagean" w:date="2015-02-04T10:33:00Z">
              <w:r w:rsidRPr="00B0053D">
                <w:rPr>
                  <w:rFonts w:asciiTheme="minorHAnsi" w:hAnsiTheme="minorHAnsi"/>
                  <w:b/>
                  <w:noProof/>
                  <w:sz w:val="22"/>
                  <w:szCs w:val="22"/>
                </w:rPr>
                <w:t>Verificare</w:t>
              </w:r>
              <w:r>
                <w:rPr>
                  <w:rFonts w:asciiTheme="minorHAnsi" w:hAnsiTheme="minorHAnsi"/>
                  <w:b/>
                  <w:noProof/>
                  <w:sz w:val="22"/>
                  <w:szCs w:val="22"/>
                </w:rPr>
                <w:t xml:space="preserve"> Document “Accept de plata”</w:t>
              </w:r>
            </w:ins>
          </w:p>
        </w:tc>
        <w:tc>
          <w:tcPr>
            <w:tcW w:w="7432" w:type="dxa"/>
          </w:tcPr>
          <w:p w14:paraId="146978E5" w14:textId="77777777" w:rsidR="00421690" w:rsidRPr="00B73426" w:rsidRDefault="00421690" w:rsidP="00421690">
            <w:pPr>
              <w:spacing w:line="276" w:lineRule="auto"/>
              <w:rPr>
                <w:ins w:id="7201" w:author="Sorin Salagean" w:date="2015-02-04T10:33:00Z"/>
                <w:rFonts w:asciiTheme="minorHAnsi" w:eastAsiaTheme="minorHAnsi" w:hAnsiTheme="minorHAnsi" w:cstheme="minorBidi"/>
                <w:b/>
                <w:noProof/>
                <w:sz w:val="22"/>
                <w:szCs w:val="22"/>
                <w:lang w:val="ro-RO"/>
              </w:rPr>
            </w:pPr>
            <w:ins w:id="7202" w:author="Sorin Salagean" w:date="2015-02-04T10:33:00Z">
              <w:r w:rsidRPr="00B73426">
                <w:rPr>
                  <w:rFonts w:asciiTheme="minorHAnsi" w:hAnsiTheme="minorHAnsi"/>
                  <w:b/>
                  <w:noProof/>
                  <w:sz w:val="22"/>
                  <w:szCs w:val="22"/>
                </w:rPr>
                <w:t>Se verifica daca documentul curent este cel specificat „CL – Accept de plata”, in cazul in care verificare se confirma, se vor seta urmatoarele actiuni:</w:t>
              </w:r>
            </w:ins>
          </w:p>
          <w:p w14:paraId="2D4FB0F9" w14:textId="7AE51671" w:rsidR="00421690" w:rsidRPr="00B73426" w:rsidRDefault="00421690" w:rsidP="00421690">
            <w:pPr>
              <w:pStyle w:val="ListParagraph"/>
              <w:numPr>
                <w:ilvl w:val="0"/>
                <w:numId w:val="8"/>
              </w:numPr>
              <w:spacing w:line="276" w:lineRule="auto"/>
              <w:rPr>
                <w:ins w:id="7203" w:author="Sorin Salagean" w:date="2015-02-04T10:33:00Z"/>
                <w:rFonts w:asciiTheme="minorHAnsi" w:eastAsiaTheme="minorHAnsi" w:hAnsiTheme="minorHAnsi"/>
                <w:b/>
                <w:noProof/>
                <w:sz w:val="22"/>
                <w:szCs w:val="22"/>
                <w:lang w:val="ro-RO"/>
              </w:rPr>
            </w:pPr>
            <w:ins w:id="7204" w:author="Sorin Salagean" w:date="2015-02-04T10:33:00Z">
              <w:r w:rsidRPr="00B73426">
                <w:rPr>
                  <w:rFonts w:asciiTheme="minorHAnsi" w:hAnsiTheme="minorHAnsi"/>
                  <w:b/>
                  <w:noProof/>
                  <w:sz w:val="22"/>
                  <w:szCs w:val="22"/>
                </w:rPr>
                <w:t>Setare Proprietate „EtapaDosar” cu valoarea</w:t>
              </w:r>
              <w:r w:rsidRPr="00B73426">
                <w:rPr>
                  <w:rFonts w:asciiTheme="minorHAnsi" w:eastAsiaTheme="minorHAnsi" w:hAnsiTheme="minorHAnsi"/>
                  <w:b/>
                  <w:noProof/>
                  <w:sz w:val="22"/>
                  <w:szCs w:val="22"/>
                  <w:lang w:val="ro-RO"/>
                </w:rPr>
                <w:t xml:space="preserve"> „Aprobare Accept de plata – </w:t>
              </w:r>
              <w:r>
                <w:rPr>
                  <w:rFonts w:asciiTheme="minorHAnsi" w:eastAsiaTheme="minorHAnsi" w:hAnsiTheme="minorHAnsi"/>
                  <w:b/>
                  <w:noProof/>
                  <w:sz w:val="22"/>
                  <w:szCs w:val="22"/>
                  <w:lang w:val="ro-RO"/>
                </w:rPr>
                <w:t xml:space="preserve">Sef </w:t>
              </w:r>
            </w:ins>
            <w:ins w:id="7205" w:author="Sorin Salagean" w:date="2015-02-04T10:34:00Z">
              <w:r>
                <w:rPr>
                  <w:rFonts w:asciiTheme="minorHAnsi" w:eastAsiaTheme="minorHAnsi" w:hAnsiTheme="minorHAnsi"/>
                  <w:b/>
                  <w:noProof/>
                  <w:sz w:val="22"/>
                  <w:szCs w:val="22"/>
                  <w:lang w:val="ro-RO"/>
                </w:rPr>
                <w:t>S</w:t>
              </w:r>
            </w:ins>
            <w:ins w:id="7206" w:author="Sorin Salagean" w:date="2015-02-04T10:33:00Z">
              <w:r>
                <w:rPr>
                  <w:rFonts w:asciiTheme="minorHAnsi" w:eastAsiaTheme="minorHAnsi" w:hAnsiTheme="minorHAnsi"/>
                  <w:b/>
                  <w:noProof/>
                  <w:sz w:val="22"/>
                  <w:szCs w:val="22"/>
                  <w:lang w:val="ro-RO"/>
                </w:rPr>
                <w:t>erviciu</w:t>
              </w:r>
              <w:r w:rsidRPr="00B73426">
                <w:rPr>
                  <w:rFonts w:asciiTheme="minorHAnsi" w:eastAsiaTheme="minorHAnsi" w:hAnsiTheme="minorHAnsi"/>
                  <w:b/>
                  <w:noProof/>
                  <w:sz w:val="22"/>
                  <w:szCs w:val="22"/>
                  <w:lang w:val="ro-RO"/>
                </w:rPr>
                <w:t>”</w:t>
              </w:r>
            </w:ins>
          </w:p>
          <w:p w14:paraId="65451ABE" w14:textId="77777777" w:rsidR="00421690" w:rsidRPr="00B73426" w:rsidRDefault="00421690" w:rsidP="00421690">
            <w:pPr>
              <w:pStyle w:val="ListParagraph"/>
              <w:numPr>
                <w:ilvl w:val="0"/>
                <w:numId w:val="8"/>
              </w:numPr>
              <w:spacing w:line="276" w:lineRule="auto"/>
              <w:rPr>
                <w:ins w:id="7207" w:author="Sorin Salagean" w:date="2015-02-04T10:33:00Z"/>
                <w:rFonts w:eastAsiaTheme="minorHAnsi"/>
                <w:b/>
                <w:noProof/>
                <w:lang w:val="ro-RO"/>
              </w:rPr>
            </w:pPr>
            <w:ins w:id="7208" w:author="Sorin Salagean" w:date="2015-02-04T10:33:00Z">
              <w:r>
                <w:rPr>
                  <w:rFonts w:asciiTheme="minorHAnsi" w:eastAsiaTheme="minorHAnsi" w:hAnsiTheme="minorHAnsi"/>
                  <w:b/>
                  <w:noProof/>
                  <w:sz w:val="22"/>
                  <w:szCs w:val="22"/>
                  <w:lang w:val="ro-RO"/>
                </w:rPr>
                <w:t>Setare kw „Etapa dosar” cu valoarea Proprietatii „EtapaDosar”</w:t>
              </w:r>
            </w:ins>
          </w:p>
          <w:p w14:paraId="271FE682" w14:textId="77777777" w:rsidR="00421690" w:rsidRPr="00B73426" w:rsidRDefault="00421690" w:rsidP="00421690">
            <w:pPr>
              <w:pStyle w:val="ListParagraph"/>
              <w:numPr>
                <w:ilvl w:val="0"/>
                <w:numId w:val="8"/>
              </w:numPr>
              <w:spacing w:line="276" w:lineRule="auto"/>
              <w:rPr>
                <w:ins w:id="7209" w:author="Sorin Salagean" w:date="2015-02-04T10:33:00Z"/>
                <w:rFonts w:asciiTheme="minorHAnsi" w:eastAsiaTheme="minorHAnsi" w:hAnsiTheme="minorHAnsi"/>
                <w:b/>
                <w:noProof/>
                <w:sz w:val="22"/>
                <w:szCs w:val="22"/>
                <w:lang w:val="ro-RO"/>
              </w:rPr>
            </w:pPr>
            <w:ins w:id="7210" w:author="Sorin Salagean" w:date="2015-02-04T10:33:00Z">
              <w:r w:rsidRPr="00B73426">
                <w:rPr>
                  <w:rFonts w:asciiTheme="minorHAnsi" w:eastAsiaTheme="minorHAnsi" w:hAnsiTheme="minorHAnsi"/>
                  <w:b/>
                  <w:noProof/>
                  <w:sz w:val="22"/>
                  <w:szCs w:val="22"/>
                  <w:lang w:val="ro-RO"/>
                </w:rPr>
                <w:t>Sterge kw „Etapa dosar” pe documentul relationat „CL – Dosar dauna auto CASCO”</w:t>
              </w:r>
            </w:ins>
          </w:p>
          <w:p w14:paraId="0DDAC9E5" w14:textId="77777777" w:rsidR="00421690" w:rsidRPr="00B73426" w:rsidRDefault="00421690" w:rsidP="00421690">
            <w:pPr>
              <w:pStyle w:val="ListParagraph"/>
              <w:numPr>
                <w:ilvl w:val="0"/>
                <w:numId w:val="8"/>
              </w:numPr>
              <w:spacing w:line="276" w:lineRule="auto"/>
              <w:rPr>
                <w:ins w:id="7211" w:author="Sorin Salagean" w:date="2015-02-04T10:33:00Z"/>
                <w:rFonts w:asciiTheme="minorHAnsi" w:eastAsiaTheme="minorHAnsi" w:hAnsiTheme="minorHAnsi"/>
                <w:b/>
                <w:noProof/>
                <w:sz w:val="22"/>
                <w:szCs w:val="22"/>
                <w:lang w:val="ro-RO"/>
              </w:rPr>
            </w:pPr>
            <w:ins w:id="7212" w:author="Sorin Salagean" w:date="2015-02-04T10:33:00Z">
              <w:r w:rsidRPr="00B73426">
                <w:rPr>
                  <w:rFonts w:asciiTheme="minorHAnsi" w:eastAsiaTheme="minorHAnsi" w:hAnsiTheme="minorHAnsi"/>
                  <w:b/>
                  <w:noProof/>
                  <w:sz w:val="22"/>
                  <w:szCs w:val="22"/>
                  <w:lang w:val="ro-RO"/>
                </w:rPr>
                <w:t>Copiaza kw „Etapa dosar” pe documentul relationat „CL – Dosar dauna auto CASCO”</w:t>
              </w:r>
            </w:ins>
          </w:p>
          <w:p w14:paraId="1D80004E" w14:textId="77777777" w:rsidR="00421690" w:rsidRPr="00B73426" w:rsidRDefault="00421690" w:rsidP="00421690">
            <w:pPr>
              <w:spacing w:line="276" w:lineRule="auto"/>
              <w:rPr>
                <w:ins w:id="7213" w:author="Sorin Salagean" w:date="2015-02-04T10:33:00Z"/>
                <w:rFonts w:asciiTheme="minorHAnsi" w:eastAsiaTheme="minorHAnsi" w:hAnsiTheme="minorHAnsi"/>
                <w:b/>
                <w:noProof/>
                <w:sz w:val="22"/>
                <w:szCs w:val="22"/>
                <w:lang w:val="ro-RO"/>
              </w:rPr>
            </w:pPr>
            <w:ins w:id="7214" w:author="Sorin Salagean" w:date="2015-02-04T10:33:00Z">
              <w:r w:rsidRPr="00B73426">
                <w:rPr>
                  <w:rFonts w:asciiTheme="minorHAnsi" w:hAnsiTheme="minorHAnsi"/>
                  <w:b/>
                  <w:noProof/>
                  <w:sz w:val="22"/>
                  <w:szCs w:val="22"/>
                </w:rPr>
                <w:lastRenderedPageBreak/>
                <w:t>In cazul in care documentul curent nu este „CL – Accept de plata”</w:t>
              </w:r>
              <w:r w:rsidRPr="00B73426">
                <w:rPr>
                  <w:rFonts w:asciiTheme="minorHAnsi" w:eastAsiaTheme="minorHAnsi" w:hAnsiTheme="minorHAnsi"/>
                  <w:b/>
                  <w:noProof/>
                  <w:sz w:val="22"/>
                  <w:szCs w:val="22"/>
                  <w:lang w:val="ro-RO"/>
                </w:rPr>
                <w:t>, au loc urmatoarele actiuni:</w:t>
              </w:r>
            </w:ins>
          </w:p>
          <w:p w14:paraId="529866F5" w14:textId="11227F44" w:rsidR="00421690" w:rsidRPr="00B73426" w:rsidRDefault="00421690" w:rsidP="00421690">
            <w:pPr>
              <w:pStyle w:val="ListParagraph"/>
              <w:numPr>
                <w:ilvl w:val="0"/>
                <w:numId w:val="8"/>
              </w:numPr>
              <w:spacing w:line="276" w:lineRule="auto"/>
              <w:rPr>
                <w:ins w:id="7215" w:author="Sorin Salagean" w:date="2015-02-04T10:33:00Z"/>
                <w:rFonts w:asciiTheme="minorHAnsi" w:eastAsiaTheme="minorHAnsi" w:hAnsiTheme="minorHAnsi"/>
                <w:b/>
                <w:noProof/>
                <w:sz w:val="22"/>
                <w:szCs w:val="22"/>
                <w:lang w:val="ro-RO"/>
              </w:rPr>
            </w:pPr>
            <w:ins w:id="7216" w:author="Sorin Salagean" w:date="2015-02-04T10:33:00Z">
              <w:r w:rsidRPr="00B73426">
                <w:rPr>
                  <w:rFonts w:asciiTheme="minorHAnsi" w:eastAsiaTheme="minorHAnsi" w:hAnsiTheme="minorHAnsi"/>
                  <w:b/>
                  <w:noProof/>
                  <w:sz w:val="22"/>
                  <w:szCs w:val="22"/>
                  <w:lang w:val="ro-RO"/>
                </w:rPr>
                <w:t xml:space="preserve">Setare Proprietate „EtapaDosar” cu valoarea „Aprobare Referat de plata – </w:t>
              </w:r>
            </w:ins>
            <w:ins w:id="7217" w:author="Sorin Salagean" w:date="2015-02-04T10:35:00Z">
              <w:r w:rsidR="006618E7">
                <w:rPr>
                  <w:rFonts w:asciiTheme="minorHAnsi" w:eastAsiaTheme="minorHAnsi" w:hAnsiTheme="minorHAnsi"/>
                  <w:b/>
                  <w:noProof/>
                  <w:sz w:val="22"/>
                  <w:szCs w:val="22"/>
                  <w:lang w:val="ro-RO"/>
                </w:rPr>
                <w:t>Sef Serviciu</w:t>
              </w:r>
            </w:ins>
            <w:ins w:id="7218" w:author="Sorin Salagean" w:date="2015-02-04T10:33:00Z">
              <w:r w:rsidRPr="00B73426">
                <w:rPr>
                  <w:rFonts w:asciiTheme="minorHAnsi" w:eastAsiaTheme="minorHAnsi" w:hAnsiTheme="minorHAnsi"/>
                  <w:b/>
                  <w:noProof/>
                  <w:sz w:val="22"/>
                  <w:szCs w:val="22"/>
                  <w:lang w:val="ro-RO"/>
                </w:rPr>
                <w:t>”</w:t>
              </w:r>
            </w:ins>
          </w:p>
          <w:p w14:paraId="3BB2AECE" w14:textId="77777777" w:rsidR="00421690" w:rsidRPr="00B73426" w:rsidRDefault="00421690" w:rsidP="00421690">
            <w:pPr>
              <w:pStyle w:val="ListParagraph"/>
              <w:numPr>
                <w:ilvl w:val="0"/>
                <w:numId w:val="8"/>
              </w:numPr>
              <w:spacing w:line="276" w:lineRule="auto"/>
              <w:rPr>
                <w:ins w:id="7219" w:author="Sorin Salagean" w:date="2015-02-04T10:33:00Z"/>
                <w:rFonts w:asciiTheme="minorHAnsi" w:eastAsiaTheme="minorHAnsi" w:hAnsiTheme="minorHAnsi"/>
                <w:b/>
                <w:noProof/>
                <w:sz w:val="22"/>
                <w:szCs w:val="22"/>
                <w:lang w:val="ro-RO"/>
              </w:rPr>
            </w:pPr>
            <w:ins w:id="7220" w:author="Sorin Salagean" w:date="2015-02-04T10:33:00Z">
              <w:r w:rsidRPr="00B73426">
                <w:rPr>
                  <w:rFonts w:asciiTheme="minorHAnsi" w:eastAsiaTheme="minorHAnsi" w:hAnsiTheme="minorHAnsi"/>
                  <w:b/>
                  <w:noProof/>
                  <w:sz w:val="22"/>
                  <w:szCs w:val="22"/>
                  <w:lang w:val="ro-RO"/>
                </w:rPr>
                <w:t>Setare kw „Etapa dosar” cu valoarea Proprietatii „EtapaDosar”</w:t>
              </w:r>
            </w:ins>
          </w:p>
          <w:p w14:paraId="50E8DA98" w14:textId="77777777" w:rsidR="00421690" w:rsidRPr="00B73426" w:rsidRDefault="00421690" w:rsidP="00421690">
            <w:pPr>
              <w:pStyle w:val="ListParagraph"/>
              <w:numPr>
                <w:ilvl w:val="0"/>
                <w:numId w:val="8"/>
              </w:numPr>
              <w:spacing w:line="276" w:lineRule="auto"/>
              <w:rPr>
                <w:ins w:id="7221" w:author="Sorin Salagean" w:date="2015-02-04T10:33:00Z"/>
                <w:rFonts w:asciiTheme="minorHAnsi" w:eastAsiaTheme="minorHAnsi" w:hAnsiTheme="minorHAnsi"/>
                <w:b/>
                <w:noProof/>
                <w:sz w:val="22"/>
                <w:szCs w:val="22"/>
                <w:lang w:val="ro-RO"/>
              </w:rPr>
            </w:pPr>
            <w:ins w:id="7222" w:author="Sorin Salagean" w:date="2015-02-04T10:33:00Z">
              <w:r w:rsidRPr="00B73426">
                <w:rPr>
                  <w:rFonts w:asciiTheme="minorHAnsi" w:eastAsiaTheme="minorHAnsi" w:hAnsiTheme="minorHAnsi"/>
                  <w:b/>
                  <w:noProof/>
                  <w:sz w:val="22"/>
                  <w:szCs w:val="22"/>
                  <w:lang w:val="ro-RO"/>
                </w:rPr>
                <w:t>Sterge kw „Etapa dosar” pe documentul relationat „CL – Dosar dauna auto CASCO”</w:t>
              </w:r>
            </w:ins>
          </w:p>
          <w:p w14:paraId="29957196" w14:textId="08F7D4A4" w:rsidR="00421690" w:rsidRPr="006618E7" w:rsidRDefault="00421690">
            <w:pPr>
              <w:pStyle w:val="ListParagraph"/>
              <w:numPr>
                <w:ilvl w:val="0"/>
                <w:numId w:val="8"/>
              </w:numPr>
              <w:spacing w:line="276" w:lineRule="auto"/>
              <w:rPr>
                <w:ins w:id="7223" w:author="Sorin Salagean" w:date="2015-02-03T16:26:00Z"/>
                <w:rFonts w:asciiTheme="minorHAnsi" w:eastAsiaTheme="minorHAnsi" w:hAnsiTheme="minorHAnsi" w:cstheme="minorBidi"/>
                <w:b/>
                <w:noProof/>
                <w:sz w:val="22"/>
                <w:szCs w:val="22"/>
                <w:lang w:val="ro-RO"/>
                <w:rPrChange w:id="7224" w:author="Sorin Salagean" w:date="2015-02-04T10:36:00Z">
                  <w:rPr>
                    <w:ins w:id="7225" w:author="Sorin Salagean" w:date="2015-02-03T16:26:00Z"/>
                    <w:rFonts w:eastAsiaTheme="minorHAnsi" w:cstheme="minorBidi"/>
                    <w:noProof/>
                    <w:lang w:val="ro-RO"/>
                  </w:rPr>
                </w:rPrChange>
              </w:rPr>
              <w:pPrChange w:id="7226" w:author="Sorin Salagean" w:date="2015-02-04T10:36:00Z">
                <w:pPr>
                  <w:spacing w:line="276" w:lineRule="auto"/>
                </w:pPr>
              </w:pPrChange>
            </w:pPr>
            <w:ins w:id="7227" w:author="Sorin Salagean" w:date="2015-02-04T10:33:00Z">
              <w:r w:rsidRPr="006618E7">
                <w:rPr>
                  <w:b/>
                  <w:noProof/>
                  <w:rPrChange w:id="7228" w:author="Sorin Salagean" w:date="2015-02-04T10:36:00Z">
                    <w:rPr>
                      <w:noProof/>
                    </w:rPr>
                  </w:rPrChange>
                </w:rPr>
                <w:t>Copiaza kw „Etapa dosar” pe documentul relationat „CL – Dosar dauna auto CASCO”</w:t>
              </w:r>
            </w:ins>
          </w:p>
        </w:tc>
      </w:tr>
      <w:tr w:rsidR="00CB1774" w:rsidRPr="00126240" w14:paraId="0AF45D0C" w14:textId="77777777" w:rsidTr="000F2B72">
        <w:trPr>
          <w:trHeight w:val="362"/>
          <w:ins w:id="7229" w:author="Sorin Salagean" w:date="2015-02-04T11:20:00Z"/>
        </w:trPr>
        <w:tc>
          <w:tcPr>
            <w:tcW w:w="2898" w:type="dxa"/>
          </w:tcPr>
          <w:p w14:paraId="64B1E3DC" w14:textId="52E7D5AE" w:rsidR="00CB1774" w:rsidRPr="00CB1774" w:rsidRDefault="00CB1774" w:rsidP="00CB1774">
            <w:pPr>
              <w:spacing w:line="276" w:lineRule="auto"/>
              <w:rPr>
                <w:ins w:id="7230" w:author="Sorin Salagean" w:date="2015-02-04T11:20:00Z"/>
                <w:rFonts w:asciiTheme="minorHAnsi" w:hAnsiTheme="minorHAnsi"/>
                <w:b/>
                <w:noProof/>
                <w:sz w:val="22"/>
                <w:szCs w:val="22"/>
                <w:rPrChange w:id="7231" w:author="Sorin Salagean" w:date="2015-02-04T11:20:00Z">
                  <w:rPr>
                    <w:ins w:id="7232" w:author="Sorin Salagean" w:date="2015-02-04T11:20:00Z"/>
                    <w:b/>
                    <w:noProof/>
                  </w:rPr>
                </w:rPrChange>
              </w:rPr>
            </w:pPr>
            <w:ins w:id="7233" w:author="Sorin Salagean" w:date="2015-02-04T11:20:00Z">
              <w:r w:rsidRPr="00CB1774">
                <w:rPr>
                  <w:b/>
                  <w:noProof/>
                </w:rPr>
                <w:lastRenderedPageBreak/>
                <w:t xml:space="preserve">Trimite notificare </w:t>
              </w:r>
            </w:ins>
          </w:p>
        </w:tc>
        <w:tc>
          <w:tcPr>
            <w:tcW w:w="7432" w:type="dxa"/>
          </w:tcPr>
          <w:p w14:paraId="177F5534" w14:textId="2FA7C972" w:rsidR="00CB1774" w:rsidRPr="00CB1774" w:rsidRDefault="00CB1774" w:rsidP="00CB1774">
            <w:pPr>
              <w:spacing w:line="276" w:lineRule="auto"/>
              <w:rPr>
                <w:ins w:id="7234" w:author="Sorin Salagean" w:date="2015-02-04T11:20:00Z"/>
                <w:rFonts w:asciiTheme="minorHAnsi" w:hAnsiTheme="minorHAnsi"/>
                <w:b/>
                <w:noProof/>
                <w:sz w:val="22"/>
                <w:szCs w:val="22"/>
                <w:rPrChange w:id="7235" w:author="Sorin Salagean" w:date="2015-02-04T11:20:00Z">
                  <w:rPr>
                    <w:ins w:id="7236" w:author="Sorin Salagean" w:date="2015-02-04T11:20:00Z"/>
                    <w:b/>
                    <w:noProof/>
                  </w:rPr>
                </w:rPrChange>
              </w:rPr>
            </w:pPr>
            <w:ins w:id="7237" w:author="Sorin Salagean" w:date="2015-02-04T11:20:00Z">
              <w:r w:rsidRPr="00CB1774">
                <w:rPr>
                  <w:b/>
                  <w:noProof/>
                </w:rPr>
                <w:t>Se va trimite o notificare catre grupurile de utilizatori prin care sunt instiintati ca Acceptul/Referatul, este in etapa “Director Juridic”</w:t>
              </w:r>
            </w:ins>
          </w:p>
        </w:tc>
      </w:tr>
    </w:tbl>
    <w:p w14:paraId="105D006D" w14:textId="77777777" w:rsidR="00DA22E4" w:rsidRPr="00B0053D" w:rsidRDefault="00DA22E4" w:rsidP="00DA22E4">
      <w:pPr>
        <w:rPr>
          <w:ins w:id="7238" w:author="Sorin Salagean" w:date="2015-02-03T16:26:00Z"/>
          <w:lang w:val="en-US"/>
        </w:rPr>
      </w:pPr>
    </w:p>
    <w:p w14:paraId="5AE60C72" w14:textId="77777777" w:rsidR="00DA22E4" w:rsidRDefault="00DA22E4" w:rsidP="00DA22E4">
      <w:pPr>
        <w:jc w:val="both"/>
        <w:rPr>
          <w:ins w:id="7239" w:author="Sorin Salagean" w:date="2015-02-03T16:26:00Z"/>
          <w:lang w:val="en-US"/>
        </w:rPr>
      </w:pPr>
    </w:p>
    <w:p w14:paraId="467849C1" w14:textId="77777777" w:rsidR="00DA22E4" w:rsidRPr="00126240" w:rsidRDefault="00DA22E4" w:rsidP="00DA22E4">
      <w:pPr>
        <w:spacing w:line="276" w:lineRule="auto"/>
        <w:rPr>
          <w:ins w:id="7240" w:author="Sorin Salagean" w:date="2015-02-03T16:26:00Z"/>
          <w:b/>
          <w:noProof/>
        </w:rPr>
      </w:pPr>
      <w:ins w:id="7241" w:author="Sorin Salagean" w:date="2015-02-03T16:26: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302"/>
        <w:gridCol w:w="5065"/>
        <w:gridCol w:w="1130"/>
        <w:gridCol w:w="1953"/>
      </w:tblGrid>
      <w:tr w:rsidR="00DA22E4" w:rsidRPr="00126240" w14:paraId="712E220D" w14:textId="77777777" w:rsidTr="000F2B72">
        <w:trPr>
          <w:cnfStyle w:val="100000000000" w:firstRow="1" w:lastRow="0" w:firstColumn="0" w:lastColumn="0" w:oddVBand="0" w:evenVBand="0" w:oddHBand="0" w:evenHBand="0" w:firstRowFirstColumn="0" w:firstRowLastColumn="0" w:lastRowFirstColumn="0" w:lastRowLastColumn="0"/>
          <w:trHeight w:val="362"/>
          <w:ins w:id="7242" w:author="Sorin Salagean" w:date="2015-02-03T16:26:00Z"/>
        </w:trPr>
        <w:tc>
          <w:tcPr>
            <w:tcW w:w="2242" w:type="dxa"/>
            <w:hideMark/>
          </w:tcPr>
          <w:p w14:paraId="0FB250E0" w14:textId="77777777" w:rsidR="00DA22E4" w:rsidRPr="00417114" w:rsidRDefault="00DA22E4" w:rsidP="000F2B72">
            <w:pPr>
              <w:spacing w:line="276" w:lineRule="auto"/>
              <w:rPr>
                <w:ins w:id="7243" w:author="Sorin Salagean" w:date="2015-02-03T16:26:00Z"/>
                <w:rFonts w:asciiTheme="minorHAnsi" w:eastAsiaTheme="minorHAnsi" w:hAnsiTheme="minorHAnsi" w:cstheme="minorBidi"/>
                <w:b/>
                <w:noProof/>
                <w:sz w:val="22"/>
                <w:szCs w:val="22"/>
                <w:lang w:val="ro-RO"/>
              </w:rPr>
            </w:pPr>
            <w:ins w:id="7244" w:author="Sorin Salagean" w:date="2015-02-03T16:26:00Z">
              <w:r w:rsidRPr="00417114">
                <w:rPr>
                  <w:rFonts w:asciiTheme="minorHAnsi" w:eastAsiaTheme="minorHAnsi" w:hAnsiTheme="minorHAnsi" w:cstheme="minorBidi"/>
                  <w:b/>
                  <w:noProof/>
                  <w:sz w:val="22"/>
                  <w:szCs w:val="22"/>
                  <w:lang w:val="ro-RO"/>
                </w:rPr>
                <w:t>Nume task</w:t>
              </w:r>
            </w:ins>
          </w:p>
        </w:tc>
        <w:tc>
          <w:tcPr>
            <w:tcW w:w="5025" w:type="dxa"/>
            <w:hideMark/>
          </w:tcPr>
          <w:p w14:paraId="46D55A18" w14:textId="77777777" w:rsidR="00DA22E4" w:rsidRPr="00417114" w:rsidRDefault="00DA22E4" w:rsidP="000F2B72">
            <w:pPr>
              <w:spacing w:line="276" w:lineRule="auto"/>
              <w:rPr>
                <w:ins w:id="7245" w:author="Sorin Salagean" w:date="2015-02-03T16:26:00Z"/>
                <w:rFonts w:asciiTheme="minorHAnsi" w:eastAsiaTheme="minorHAnsi" w:hAnsiTheme="minorHAnsi" w:cstheme="minorBidi"/>
                <w:b/>
                <w:noProof/>
                <w:sz w:val="22"/>
                <w:szCs w:val="22"/>
                <w:lang w:val="ro-RO"/>
              </w:rPr>
            </w:pPr>
            <w:ins w:id="7246" w:author="Sorin Salagean" w:date="2015-02-03T16:26:00Z">
              <w:r w:rsidRPr="00417114">
                <w:rPr>
                  <w:rFonts w:asciiTheme="minorHAnsi" w:eastAsiaTheme="minorHAnsi" w:hAnsiTheme="minorHAnsi" w:cstheme="minorBidi"/>
                  <w:b/>
                  <w:noProof/>
                  <w:sz w:val="22"/>
                  <w:szCs w:val="22"/>
                  <w:lang w:val="ro-RO"/>
                </w:rPr>
                <w:t>Descriere</w:t>
              </w:r>
            </w:ins>
          </w:p>
        </w:tc>
        <w:tc>
          <w:tcPr>
            <w:tcW w:w="1090" w:type="dxa"/>
            <w:hideMark/>
          </w:tcPr>
          <w:p w14:paraId="01EE37D2" w14:textId="77777777" w:rsidR="00DA22E4" w:rsidRPr="00417114" w:rsidRDefault="00DA22E4" w:rsidP="000F2B72">
            <w:pPr>
              <w:spacing w:line="276" w:lineRule="auto"/>
              <w:rPr>
                <w:ins w:id="7247" w:author="Sorin Salagean" w:date="2015-02-03T16:26:00Z"/>
                <w:rFonts w:asciiTheme="minorHAnsi" w:eastAsiaTheme="minorHAnsi" w:hAnsiTheme="minorHAnsi" w:cstheme="minorBidi"/>
                <w:b/>
                <w:noProof/>
                <w:sz w:val="22"/>
                <w:szCs w:val="22"/>
                <w:lang w:val="ro-RO"/>
              </w:rPr>
            </w:pPr>
            <w:ins w:id="7248" w:author="Sorin Salagean" w:date="2015-02-03T16:26:00Z">
              <w:r w:rsidRPr="00417114">
                <w:rPr>
                  <w:rFonts w:asciiTheme="minorHAnsi" w:eastAsiaTheme="minorHAnsi" w:hAnsiTheme="minorHAnsi" w:cstheme="minorBidi"/>
                  <w:b/>
                  <w:noProof/>
                  <w:sz w:val="22"/>
                  <w:szCs w:val="22"/>
                  <w:lang w:val="ro-RO"/>
                </w:rPr>
                <w:t>Validari</w:t>
              </w:r>
            </w:ins>
          </w:p>
        </w:tc>
        <w:tc>
          <w:tcPr>
            <w:tcW w:w="1893" w:type="dxa"/>
          </w:tcPr>
          <w:p w14:paraId="2AE01263" w14:textId="77777777" w:rsidR="00DA22E4" w:rsidRPr="00417114" w:rsidRDefault="00DA22E4" w:rsidP="000F2B72">
            <w:pPr>
              <w:spacing w:line="276" w:lineRule="auto"/>
              <w:rPr>
                <w:ins w:id="7249" w:author="Sorin Salagean" w:date="2015-02-03T16:26:00Z"/>
                <w:rFonts w:asciiTheme="minorHAnsi" w:eastAsiaTheme="minorHAnsi" w:hAnsiTheme="minorHAnsi" w:cstheme="minorBidi"/>
                <w:b/>
                <w:noProof/>
                <w:sz w:val="22"/>
                <w:szCs w:val="22"/>
                <w:lang w:val="ro-RO"/>
              </w:rPr>
            </w:pPr>
            <w:ins w:id="7250" w:author="Sorin Salagean" w:date="2015-02-03T16:26:00Z">
              <w:r w:rsidRPr="00417114">
                <w:rPr>
                  <w:rFonts w:asciiTheme="minorHAnsi" w:eastAsiaTheme="minorHAnsi" w:hAnsiTheme="minorHAnsi" w:cstheme="minorBidi"/>
                  <w:b/>
                  <w:noProof/>
                  <w:sz w:val="22"/>
                  <w:szCs w:val="22"/>
                  <w:lang w:val="ro-RO"/>
                </w:rPr>
                <w:t>Cerinte sistem</w:t>
              </w:r>
            </w:ins>
          </w:p>
        </w:tc>
      </w:tr>
      <w:tr w:rsidR="00DA22E4" w:rsidRPr="008662C4" w14:paraId="7BE5ED65" w14:textId="77777777" w:rsidTr="000F2B72">
        <w:trPr>
          <w:trHeight w:val="362"/>
          <w:ins w:id="7251" w:author="Sorin Salagean" w:date="2015-02-03T16:26:00Z"/>
        </w:trPr>
        <w:tc>
          <w:tcPr>
            <w:tcW w:w="2242" w:type="dxa"/>
          </w:tcPr>
          <w:p w14:paraId="11DD4583" w14:textId="77777777" w:rsidR="00DA22E4" w:rsidRPr="00B0053D" w:rsidRDefault="00DA22E4" w:rsidP="000F2B72">
            <w:pPr>
              <w:spacing w:line="276" w:lineRule="auto"/>
              <w:rPr>
                <w:ins w:id="7252" w:author="Sorin Salagean" w:date="2015-02-03T16:26:00Z"/>
                <w:rFonts w:asciiTheme="minorHAnsi" w:hAnsiTheme="minorHAnsi"/>
                <w:b/>
                <w:noProof/>
                <w:sz w:val="22"/>
                <w:szCs w:val="22"/>
              </w:rPr>
            </w:pPr>
            <w:ins w:id="7253" w:author="Sorin Salagean" w:date="2015-02-03T16:26:00Z">
              <w:r>
                <w:rPr>
                  <w:rFonts w:asciiTheme="minorHAnsi" w:hAnsiTheme="minorHAnsi"/>
                  <w:b/>
                  <w:noProof/>
                  <w:sz w:val="22"/>
                  <w:szCs w:val="22"/>
                </w:rPr>
                <w:t>Aprob</w:t>
              </w:r>
            </w:ins>
          </w:p>
        </w:tc>
        <w:tc>
          <w:tcPr>
            <w:tcW w:w="5025" w:type="dxa"/>
          </w:tcPr>
          <w:p w14:paraId="32CD820B" w14:textId="77777777" w:rsidR="006618E7" w:rsidRPr="008662C4" w:rsidRDefault="006618E7" w:rsidP="006618E7">
            <w:pPr>
              <w:spacing w:line="276" w:lineRule="auto"/>
              <w:rPr>
                <w:ins w:id="7254" w:author="Sorin Salagean" w:date="2015-02-04T10:38:00Z"/>
                <w:rFonts w:asciiTheme="minorHAnsi" w:hAnsiTheme="minorHAnsi"/>
                <w:noProof/>
                <w:sz w:val="22"/>
                <w:szCs w:val="22"/>
                <w:rPrChange w:id="7255" w:author="Sorin Salagean" w:date="2015-02-09T13:20:00Z">
                  <w:rPr>
                    <w:ins w:id="7256" w:author="Sorin Salagean" w:date="2015-02-04T10:38:00Z"/>
                    <w:rFonts w:asciiTheme="minorHAnsi" w:hAnsiTheme="minorHAnsi"/>
                    <w:b/>
                    <w:noProof/>
                    <w:sz w:val="22"/>
                    <w:szCs w:val="22"/>
                  </w:rPr>
                </w:rPrChange>
              </w:rPr>
            </w:pPr>
            <w:ins w:id="7257" w:author="Sorin Salagean" w:date="2015-02-04T10:38:00Z">
              <w:r w:rsidRPr="008662C4">
                <w:rPr>
                  <w:noProof/>
                  <w:rPrChange w:id="7258" w:author="Sorin Salagean" w:date="2015-02-09T13:20:00Z">
                    <w:rPr>
                      <w:b/>
                      <w:noProof/>
                    </w:rPr>
                  </w:rPrChange>
                </w:rPr>
                <w:t>La apasarea butonului se intampla urmatoarele actiuni:</w:t>
              </w:r>
            </w:ins>
          </w:p>
          <w:p w14:paraId="1102B6C4" w14:textId="77777777" w:rsidR="006618E7" w:rsidRPr="008662C4" w:rsidRDefault="006618E7" w:rsidP="006618E7">
            <w:pPr>
              <w:pStyle w:val="ListParagraph"/>
              <w:numPr>
                <w:ilvl w:val="0"/>
                <w:numId w:val="8"/>
              </w:numPr>
              <w:spacing w:line="276" w:lineRule="auto"/>
              <w:rPr>
                <w:ins w:id="7259" w:author="Sorin Salagean" w:date="2015-02-04T10:38:00Z"/>
                <w:rFonts w:asciiTheme="minorHAnsi" w:hAnsiTheme="minorHAnsi"/>
                <w:noProof/>
                <w:sz w:val="22"/>
                <w:szCs w:val="22"/>
                <w:rPrChange w:id="7260" w:author="Sorin Salagean" w:date="2015-02-09T13:20:00Z">
                  <w:rPr>
                    <w:ins w:id="7261" w:author="Sorin Salagean" w:date="2015-02-04T10:38:00Z"/>
                    <w:rFonts w:asciiTheme="minorHAnsi" w:hAnsiTheme="minorHAnsi"/>
                    <w:b/>
                    <w:noProof/>
                    <w:sz w:val="22"/>
                    <w:szCs w:val="22"/>
                  </w:rPr>
                </w:rPrChange>
              </w:rPr>
            </w:pPr>
            <w:ins w:id="7262" w:author="Sorin Salagean" w:date="2015-02-04T10:38:00Z">
              <w:r w:rsidRPr="008662C4">
                <w:rPr>
                  <w:noProof/>
                  <w:rPrChange w:id="7263" w:author="Sorin Salagean" w:date="2015-02-09T13:20:00Z">
                    <w:rPr>
                      <w:b/>
                      <w:noProof/>
                    </w:rPr>
                  </w:rPrChange>
                </w:rPr>
                <w:t>Sterge kw “Nume aprobator”</w:t>
              </w:r>
            </w:ins>
          </w:p>
          <w:p w14:paraId="302A3DB8" w14:textId="77777777" w:rsidR="006618E7" w:rsidRPr="008662C4" w:rsidRDefault="006618E7" w:rsidP="006618E7">
            <w:pPr>
              <w:pStyle w:val="ListParagraph"/>
              <w:numPr>
                <w:ilvl w:val="0"/>
                <w:numId w:val="8"/>
              </w:numPr>
              <w:spacing w:line="276" w:lineRule="auto"/>
              <w:rPr>
                <w:ins w:id="7264" w:author="Sorin Salagean" w:date="2015-02-04T10:38:00Z"/>
                <w:rFonts w:asciiTheme="minorHAnsi" w:hAnsiTheme="minorHAnsi"/>
                <w:noProof/>
                <w:sz w:val="22"/>
                <w:szCs w:val="22"/>
                <w:rPrChange w:id="7265" w:author="Sorin Salagean" w:date="2015-02-09T13:20:00Z">
                  <w:rPr>
                    <w:ins w:id="7266" w:author="Sorin Salagean" w:date="2015-02-04T10:38:00Z"/>
                    <w:rFonts w:asciiTheme="minorHAnsi" w:hAnsiTheme="minorHAnsi"/>
                    <w:b/>
                    <w:noProof/>
                    <w:sz w:val="22"/>
                    <w:szCs w:val="22"/>
                  </w:rPr>
                </w:rPrChange>
              </w:rPr>
            </w:pPr>
            <w:ins w:id="7267" w:author="Sorin Salagean" w:date="2015-02-04T10:38:00Z">
              <w:r w:rsidRPr="008662C4">
                <w:rPr>
                  <w:noProof/>
                  <w:rPrChange w:id="7268" w:author="Sorin Salagean" w:date="2015-02-09T13:20:00Z">
                    <w:rPr>
                      <w:b/>
                      <w:noProof/>
                    </w:rPr>
                  </w:rPrChange>
                </w:rPr>
                <w:t>Sterge kw “Data aprobare”</w:t>
              </w:r>
            </w:ins>
          </w:p>
          <w:p w14:paraId="5F8E7E61" w14:textId="77777777" w:rsidR="006618E7" w:rsidRPr="008662C4" w:rsidRDefault="006618E7" w:rsidP="006618E7">
            <w:pPr>
              <w:pStyle w:val="ListParagraph"/>
              <w:numPr>
                <w:ilvl w:val="0"/>
                <w:numId w:val="8"/>
              </w:numPr>
              <w:spacing w:line="276" w:lineRule="auto"/>
              <w:rPr>
                <w:ins w:id="7269" w:author="Sorin Salagean" w:date="2015-02-04T10:38:00Z"/>
                <w:rFonts w:asciiTheme="minorHAnsi" w:hAnsiTheme="minorHAnsi"/>
                <w:noProof/>
                <w:sz w:val="22"/>
                <w:szCs w:val="22"/>
                <w:rPrChange w:id="7270" w:author="Sorin Salagean" w:date="2015-02-09T13:20:00Z">
                  <w:rPr>
                    <w:ins w:id="7271" w:author="Sorin Salagean" w:date="2015-02-04T10:38:00Z"/>
                    <w:b/>
                    <w:noProof/>
                  </w:rPr>
                </w:rPrChange>
              </w:rPr>
            </w:pPr>
            <w:ins w:id="7272" w:author="Sorin Salagean" w:date="2015-02-04T10:38:00Z">
              <w:r w:rsidRPr="008662C4">
                <w:rPr>
                  <w:noProof/>
                  <w:rPrChange w:id="7273" w:author="Sorin Salagean" w:date="2015-02-09T13:20:00Z">
                    <w:rPr>
                      <w:b/>
                      <w:noProof/>
                    </w:rPr>
                  </w:rPrChange>
                </w:rPr>
                <w:t>Se verifica daca documentul se afla in etapa “Lichidator”; in cazul in care verificare se confirma, se va seta kw –ul “Etapa Lichidator” cu valoarea “NU” si se trimite documentul in etapa “Verificari”;</w:t>
              </w:r>
            </w:ins>
          </w:p>
          <w:p w14:paraId="78933477" w14:textId="77777777" w:rsidR="006618E7" w:rsidRPr="008662C4" w:rsidRDefault="006618E7" w:rsidP="006618E7">
            <w:pPr>
              <w:pStyle w:val="ListParagraph"/>
              <w:numPr>
                <w:ilvl w:val="0"/>
                <w:numId w:val="8"/>
              </w:numPr>
              <w:spacing w:line="276" w:lineRule="auto"/>
              <w:rPr>
                <w:ins w:id="7274" w:author="Sorin Salagean" w:date="2015-02-04T10:38:00Z"/>
                <w:rFonts w:asciiTheme="minorHAnsi" w:hAnsiTheme="minorHAnsi"/>
                <w:noProof/>
                <w:sz w:val="22"/>
                <w:szCs w:val="22"/>
                <w:rPrChange w:id="7275" w:author="Sorin Salagean" w:date="2015-02-09T13:20:00Z">
                  <w:rPr>
                    <w:ins w:id="7276" w:author="Sorin Salagean" w:date="2015-02-04T10:38:00Z"/>
                    <w:b/>
                    <w:noProof/>
                  </w:rPr>
                </w:rPrChange>
              </w:rPr>
            </w:pPr>
            <w:ins w:id="7277" w:author="Sorin Salagean" w:date="2015-02-04T10:38:00Z">
              <w:r w:rsidRPr="008662C4">
                <w:rPr>
                  <w:noProof/>
                  <w:rPrChange w:id="7278" w:author="Sorin Salagean" w:date="2015-02-09T13:20:00Z">
                    <w:rPr>
                      <w:b/>
                      <w:noProof/>
                    </w:rPr>
                  </w:rPrChange>
                </w:rPr>
                <w:t>Se verifica daca documentul se afla in etapa “Control intern”; in cazul in care verificare se confirma, se va seta kw –ul “Etapa Controlling” cu valoarea “NU” si se trimite documentul in etapa “Verificari”</w:t>
              </w:r>
            </w:ins>
          </w:p>
          <w:p w14:paraId="4250A248" w14:textId="77777777" w:rsidR="006618E7" w:rsidRPr="008662C4" w:rsidRDefault="006618E7" w:rsidP="006618E7">
            <w:pPr>
              <w:pStyle w:val="ListParagraph"/>
              <w:numPr>
                <w:ilvl w:val="0"/>
                <w:numId w:val="8"/>
              </w:numPr>
              <w:spacing w:line="276" w:lineRule="auto"/>
              <w:rPr>
                <w:ins w:id="7279" w:author="Sorin Salagean" w:date="2015-02-04T10:38:00Z"/>
                <w:rFonts w:asciiTheme="minorHAnsi" w:hAnsiTheme="minorHAnsi"/>
                <w:noProof/>
                <w:sz w:val="22"/>
                <w:szCs w:val="22"/>
                <w:rPrChange w:id="7280" w:author="Sorin Salagean" w:date="2015-02-09T13:20:00Z">
                  <w:rPr>
                    <w:ins w:id="7281" w:author="Sorin Salagean" w:date="2015-02-04T10:38:00Z"/>
                    <w:b/>
                    <w:noProof/>
                  </w:rPr>
                </w:rPrChange>
              </w:rPr>
            </w:pPr>
            <w:ins w:id="7282" w:author="Sorin Salagean" w:date="2015-02-04T10:38:00Z">
              <w:r w:rsidRPr="008662C4">
                <w:rPr>
                  <w:noProof/>
                  <w:rPrChange w:id="7283" w:author="Sorin Salagean" w:date="2015-02-09T13:20:00Z">
                    <w:rPr>
                      <w:b/>
                      <w:noProof/>
                    </w:rPr>
                  </w:rPrChange>
                </w:rPr>
                <w:t>Se verifica daca documentul se afla in etapa “Sef serviciu daune”; in cazul in care verificare se confirma, se va seta kw –ul “Etapa Sef serviciu” cu valoarea “NU” si se trimite documentul in etapa “Verificari”;</w:t>
              </w:r>
            </w:ins>
          </w:p>
          <w:p w14:paraId="2A6E711C" w14:textId="77777777" w:rsidR="006618E7" w:rsidRPr="008662C4" w:rsidRDefault="006618E7" w:rsidP="006618E7">
            <w:pPr>
              <w:pStyle w:val="ListParagraph"/>
              <w:numPr>
                <w:ilvl w:val="0"/>
                <w:numId w:val="8"/>
              </w:numPr>
              <w:spacing w:line="276" w:lineRule="auto"/>
              <w:rPr>
                <w:ins w:id="7284" w:author="Sorin Salagean" w:date="2015-02-04T10:38:00Z"/>
                <w:rFonts w:asciiTheme="minorHAnsi" w:hAnsiTheme="minorHAnsi"/>
                <w:noProof/>
                <w:sz w:val="22"/>
                <w:szCs w:val="22"/>
                <w:rPrChange w:id="7285" w:author="Sorin Salagean" w:date="2015-02-09T13:20:00Z">
                  <w:rPr>
                    <w:ins w:id="7286" w:author="Sorin Salagean" w:date="2015-02-04T10:38:00Z"/>
                    <w:b/>
                    <w:noProof/>
                  </w:rPr>
                </w:rPrChange>
              </w:rPr>
            </w:pPr>
            <w:ins w:id="7287" w:author="Sorin Salagean" w:date="2015-02-04T10:38:00Z">
              <w:r w:rsidRPr="008662C4">
                <w:rPr>
                  <w:noProof/>
                  <w:rPrChange w:id="7288" w:author="Sorin Salagean" w:date="2015-02-09T13:20:00Z">
                    <w:rPr>
                      <w:b/>
                      <w:noProof/>
                    </w:rPr>
                  </w:rPrChange>
                </w:rPr>
                <w:t>Se verifica daca documentul se afla in etapa “Director daune”; in cazul in care verificare se confirma, se va seta kw –ul “Etapa Director dauna” cu valoarea “NU” si se trimite documentul in etapa “Verificari”;</w:t>
              </w:r>
            </w:ins>
          </w:p>
          <w:p w14:paraId="69F6078D" w14:textId="77777777" w:rsidR="006618E7" w:rsidRPr="008662C4" w:rsidRDefault="006618E7" w:rsidP="006618E7">
            <w:pPr>
              <w:pStyle w:val="ListParagraph"/>
              <w:numPr>
                <w:ilvl w:val="0"/>
                <w:numId w:val="8"/>
              </w:numPr>
              <w:spacing w:line="276" w:lineRule="auto"/>
              <w:rPr>
                <w:ins w:id="7289" w:author="Sorin Salagean" w:date="2015-02-04T10:38:00Z"/>
                <w:rFonts w:asciiTheme="minorHAnsi" w:hAnsiTheme="minorHAnsi"/>
                <w:noProof/>
                <w:sz w:val="22"/>
                <w:szCs w:val="22"/>
                <w:rPrChange w:id="7290" w:author="Sorin Salagean" w:date="2015-02-09T13:20:00Z">
                  <w:rPr>
                    <w:ins w:id="7291" w:author="Sorin Salagean" w:date="2015-02-04T10:38:00Z"/>
                    <w:b/>
                    <w:noProof/>
                  </w:rPr>
                </w:rPrChange>
              </w:rPr>
            </w:pPr>
            <w:ins w:id="7292" w:author="Sorin Salagean" w:date="2015-02-04T10:38:00Z">
              <w:r w:rsidRPr="008662C4">
                <w:rPr>
                  <w:noProof/>
                  <w:rPrChange w:id="7293" w:author="Sorin Salagean" w:date="2015-02-09T13:20:00Z">
                    <w:rPr>
                      <w:b/>
                      <w:noProof/>
                    </w:rPr>
                  </w:rPrChange>
                </w:rPr>
                <w:t>Se verifica daca documentul se afla in etapa “Departament juridic”; in cazul in care verificare se confirma, se va seta kw –ul “Etapa Director juridic” cu valoarea “NU” si se trimite documentul in etapa “Verificari”;</w:t>
              </w:r>
            </w:ins>
          </w:p>
          <w:p w14:paraId="1E8C97E6" w14:textId="77777777" w:rsidR="006618E7" w:rsidRPr="008662C4" w:rsidRDefault="006618E7" w:rsidP="006618E7">
            <w:pPr>
              <w:pStyle w:val="ListParagraph"/>
              <w:numPr>
                <w:ilvl w:val="0"/>
                <w:numId w:val="8"/>
              </w:numPr>
              <w:spacing w:line="276" w:lineRule="auto"/>
              <w:rPr>
                <w:ins w:id="7294" w:author="Sorin Salagean" w:date="2015-02-04T10:38:00Z"/>
                <w:rFonts w:asciiTheme="minorHAnsi" w:hAnsiTheme="minorHAnsi"/>
                <w:noProof/>
                <w:sz w:val="22"/>
                <w:szCs w:val="22"/>
                <w:rPrChange w:id="7295" w:author="Sorin Salagean" w:date="2015-02-09T13:20:00Z">
                  <w:rPr>
                    <w:ins w:id="7296" w:author="Sorin Salagean" w:date="2015-02-04T10:38:00Z"/>
                    <w:b/>
                    <w:noProof/>
                  </w:rPr>
                </w:rPrChange>
              </w:rPr>
            </w:pPr>
            <w:ins w:id="7297" w:author="Sorin Salagean" w:date="2015-02-04T10:38:00Z">
              <w:r w:rsidRPr="008662C4">
                <w:rPr>
                  <w:noProof/>
                  <w:rPrChange w:id="7298" w:author="Sorin Salagean" w:date="2015-02-09T13:20:00Z">
                    <w:rPr>
                      <w:b/>
                      <w:noProof/>
                    </w:rPr>
                  </w:rPrChange>
                </w:rPr>
                <w:t>Se verifica daca documentul se afla in etapa “Claim Forum”; se mai face o verificare suplimentara – daca documentul relationat – “CL – Document semnat de repr. Claim Forum” exista si in acest caz, se va seta kw –ul “Etapa Claim Forum” cu valoarea “NU” si se trimite documentul in etapa “Verificari”.</w:t>
              </w:r>
            </w:ins>
          </w:p>
          <w:p w14:paraId="12AC06B5" w14:textId="77777777" w:rsidR="006618E7" w:rsidRPr="008662C4" w:rsidRDefault="006618E7" w:rsidP="006618E7">
            <w:pPr>
              <w:pStyle w:val="ListParagraph"/>
              <w:numPr>
                <w:ilvl w:val="0"/>
                <w:numId w:val="8"/>
              </w:numPr>
              <w:spacing w:line="276" w:lineRule="auto"/>
              <w:rPr>
                <w:ins w:id="7299" w:author="Sorin Salagean" w:date="2015-02-04T10:38:00Z"/>
                <w:rFonts w:asciiTheme="minorHAnsi" w:hAnsiTheme="minorHAnsi"/>
                <w:noProof/>
                <w:sz w:val="22"/>
                <w:szCs w:val="22"/>
                <w:rPrChange w:id="7300" w:author="Sorin Salagean" w:date="2015-02-09T13:20:00Z">
                  <w:rPr>
                    <w:ins w:id="7301" w:author="Sorin Salagean" w:date="2015-02-04T10:38:00Z"/>
                    <w:b/>
                    <w:noProof/>
                  </w:rPr>
                </w:rPrChange>
              </w:rPr>
            </w:pPr>
            <w:ins w:id="7302" w:author="Sorin Salagean" w:date="2015-02-04T10:38:00Z">
              <w:r w:rsidRPr="008662C4">
                <w:rPr>
                  <w:noProof/>
                  <w:rPrChange w:id="7303" w:author="Sorin Salagean" w:date="2015-02-09T13:20:00Z">
                    <w:rPr>
                      <w:b/>
                      <w:noProof/>
                    </w:rPr>
                  </w:rPrChange>
                </w:rPr>
                <w:lastRenderedPageBreak/>
                <w:t>Se verifica daca documentul se afla in etapa “Claim Forum”; in cazul in care verificare se confirma, se va seta kw –ul “Etapa CFP” cu valoarea “NU” si se trimite documentul in etapa “Verificari”;</w:t>
              </w:r>
            </w:ins>
          </w:p>
          <w:p w14:paraId="70C05E92" w14:textId="6145835F" w:rsidR="00DA22E4" w:rsidRPr="008662C4" w:rsidRDefault="006618E7">
            <w:pPr>
              <w:pStyle w:val="ListParagraph"/>
              <w:numPr>
                <w:ilvl w:val="0"/>
                <w:numId w:val="8"/>
              </w:numPr>
              <w:spacing w:line="276" w:lineRule="auto"/>
              <w:rPr>
                <w:ins w:id="7304" w:author="Sorin Salagean" w:date="2015-02-03T16:26:00Z"/>
                <w:rFonts w:asciiTheme="minorHAnsi" w:hAnsiTheme="minorHAnsi"/>
                <w:b/>
                <w:noProof/>
                <w:sz w:val="22"/>
                <w:szCs w:val="22"/>
                <w:rPrChange w:id="7305" w:author="Sorin Salagean" w:date="2015-02-09T13:20:00Z">
                  <w:rPr>
                    <w:ins w:id="7306" w:author="Sorin Salagean" w:date="2015-02-03T16:26:00Z"/>
                    <w:noProof/>
                  </w:rPr>
                </w:rPrChange>
              </w:rPr>
              <w:pPrChange w:id="7307" w:author="Sorin Salagean" w:date="2015-02-04T10:39:00Z">
                <w:pPr>
                  <w:spacing w:line="276" w:lineRule="auto"/>
                </w:pPr>
              </w:pPrChange>
            </w:pPr>
            <w:ins w:id="7308" w:author="Sorin Salagean" w:date="2015-02-04T10:38:00Z">
              <w:r w:rsidRPr="008662C4">
                <w:rPr>
                  <w:noProof/>
                </w:rPr>
                <w:t>Se verifica daca documentul se afla in etapa “Referate pentru plata”; in cazul in care verificare se confirma, se va seta kw –ul “Etapa Plata” cu valoarea “NU” si se trimite documentul in etapa “Verificari”;</w:t>
              </w:r>
            </w:ins>
          </w:p>
        </w:tc>
        <w:tc>
          <w:tcPr>
            <w:tcW w:w="1090" w:type="dxa"/>
          </w:tcPr>
          <w:p w14:paraId="1EF8F8C8" w14:textId="77777777" w:rsidR="00DA22E4" w:rsidRPr="008662C4" w:rsidRDefault="00DA22E4" w:rsidP="000F2B72">
            <w:pPr>
              <w:spacing w:line="276" w:lineRule="auto"/>
              <w:rPr>
                <w:ins w:id="7309" w:author="Sorin Salagean" w:date="2015-02-03T16:26:00Z"/>
                <w:rFonts w:asciiTheme="minorHAnsi" w:hAnsiTheme="minorHAnsi"/>
                <w:b/>
                <w:noProof/>
                <w:sz w:val="22"/>
                <w:szCs w:val="22"/>
              </w:rPr>
            </w:pPr>
          </w:p>
        </w:tc>
        <w:tc>
          <w:tcPr>
            <w:tcW w:w="1893" w:type="dxa"/>
          </w:tcPr>
          <w:p w14:paraId="506CE04E" w14:textId="0C7D7926" w:rsidR="00DA22E4" w:rsidRPr="008662C4" w:rsidRDefault="006618E7" w:rsidP="000F2B72">
            <w:pPr>
              <w:spacing w:line="276" w:lineRule="auto"/>
              <w:rPr>
                <w:ins w:id="7310" w:author="Sorin Salagean" w:date="2015-02-03T16:26:00Z"/>
                <w:rFonts w:asciiTheme="minorHAnsi" w:hAnsiTheme="minorHAnsi"/>
                <w:noProof/>
                <w:sz w:val="22"/>
                <w:szCs w:val="22"/>
              </w:rPr>
            </w:pPr>
            <w:ins w:id="7311" w:author="Sorin Salagean" w:date="2015-02-04T10:40:00Z">
              <w:r w:rsidRPr="008662C4">
                <w:rPr>
                  <w:noProof/>
                </w:rPr>
                <w:t xml:space="preserve">Muta documentul in </w:t>
              </w:r>
              <w:r w:rsidRPr="008662C4">
                <w:rPr>
                  <w:b/>
                  <w:noProof/>
                  <w:rPrChange w:id="7312" w:author="Sorin Salagean" w:date="2015-02-09T13:20:00Z">
                    <w:rPr>
                      <w:noProof/>
                    </w:rPr>
                  </w:rPrChange>
                </w:rPr>
                <w:t>Etapa – “Verificari”</w:t>
              </w:r>
            </w:ins>
          </w:p>
        </w:tc>
      </w:tr>
      <w:tr w:rsidR="006618E7" w:rsidRPr="00126240" w14:paraId="2D3E59D9" w14:textId="77777777" w:rsidTr="000F2B72">
        <w:trPr>
          <w:trHeight w:val="362"/>
          <w:ins w:id="7313" w:author="Sorin Salagean" w:date="2015-02-03T16:26:00Z"/>
        </w:trPr>
        <w:tc>
          <w:tcPr>
            <w:tcW w:w="2242" w:type="dxa"/>
          </w:tcPr>
          <w:p w14:paraId="3ED12C75" w14:textId="77777777" w:rsidR="006618E7" w:rsidRPr="00B0053D" w:rsidRDefault="006618E7" w:rsidP="006618E7">
            <w:pPr>
              <w:spacing w:line="276" w:lineRule="auto"/>
              <w:rPr>
                <w:ins w:id="7314" w:author="Sorin Salagean" w:date="2015-02-03T16:26:00Z"/>
                <w:rFonts w:asciiTheme="minorHAnsi" w:hAnsiTheme="minorHAnsi"/>
                <w:b/>
                <w:noProof/>
                <w:sz w:val="22"/>
                <w:szCs w:val="22"/>
              </w:rPr>
            </w:pPr>
            <w:ins w:id="7315" w:author="Sorin Salagean" w:date="2015-02-03T16:26:00Z">
              <w:r>
                <w:rPr>
                  <w:rFonts w:asciiTheme="minorHAnsi" w:hAnsiTheme="minorHAnsi"/>
                  <w:b/>
                  <w:noProof/>
                  <w:sz w:val="22"/>
                  <w:szCs w:val="22"/>
                </w:rPr>
                <w:lastRenderedPageBreak/>
                <w:t>Refuz</w:t>
              </w:r>
            </w:ins>
          </w:p>
        </w:tc>
        <w:tc>
          <w:tcPr>
            <w:tcW w:w="5025" w:type="dxa"/>
          </w:tcPr>
          <w:p w14:paraId="79A36C93" w14:textId="74A76501" w:rsidR="006618E7" w:rsidRPr="00B0053D" w:rsidRDefault="006618E7" w:rsidP="006618E7">
            <w:pPr>
              <w:spacing w:line="276" w:lineRule="auto"/>
              <w:rPr>
                <w:ins w:id="7316" w:author="Sorin Salagean" w:date="2015-02-03T16:26:00Z"/>
                <w:rFonts w:asciiTheme="minorHAnsi" w:hAnsiTheme="minorHAnsi"/>
                <w:sz w:val="22"/>
                <w:szCs w:val="22"/>
              </w:rPr>
            </w:pPr>
            <w:ins w:id="7317" w:author="Sorin Salagean" w:date="2015-02-04T10:40:00Z">
              <w:r>
                <w:rPr>
                  <w:rFonts w:asciiTheme="minorHAnsi" w:hAnsiTheme="minorHAnsi"/>
                  <w:sz w:val="22"/>
                  <w:szCs w:val="22"/>
                </w:rPr>
                <w:t>La apasarea butonului se va crea un mesaj nota, dupa care documentul se va muta in Etapa – Lichidator.</w:t>
              </w:r>
            </w:ins>
          </w:p>
        </w:tc>
        <w:tc>
          <w:tcPr>
            <w:tcW w:w="1090" w:type="dxa"/>
          </w:tcPr>
          <w:p w14:paraId="0D894F12" w14:textId="77777777" w:rsidR="006618E7" w:rsidRPr="00B0053D" w:rsidRDefault="006618E7" w:rsidP="006618E7">
            <w:pPr>
              <w:spacing w:line="276" w:lineRule="auto"/>
              <w:rPr>
                <w:ins w:id="7318" w:author="Sorin Salagean" w:date="2015-02-03T16:26:00Z"/>
                <w:rFonts w:asciiTheme="minorHAnsi" w:hAnsiTheme="minorHAnsi"/>
                <w:b/>
                <w:noProof/>
                <w:sz w:val="22"/>
                <w:szCs w:val="22"/>
              </w:rPr>
            </w:pPr>
          </w:p>
        </w:tc>
        <w:tc>
          <w:tcPr>
            <w:tcW w:w="1893" w:type="dxa"/>
          </w:tcPr>
          <w:p w14:paraId="67AB2F31" w14:textId="54DACFEC" w:rsidR="006618E7" w:rsidRPr="00B0053D" w:rsidRDefault="006618E7" w:rsidP="006618E7">
            <w:pPr>
              <w:spacing w:line="276" w:lineRule="auto"/>
              <w:rPr>
                <w:ins w:id="7319" w:author="Sorin Salagean" w:date="2015-02-03T16:26:00Z"/>
                <w:rFonts w:asciiTheme="minorHAnsi" w:hAnsiTheme="minorHAnsi"/>
                <w:sz w:val="22"/>
                <w:szCs w:val="22"/>
              </w:rPr>
            </w:pPr>
            <w:ins w:id="7320" w:author="Sorin Salagean" w:date="2015-02-04T10:40:00Z">
              <w:r>
                <w:rPr>
                  <w:rFonts w:asciiTheme="minorHAnsi" w:hAnsiTheme="minorHAnsi"/>
                  <w:sz w:val="22"/>
                  <w:szCs w:val="22"/>
                </w:rPr>
                <w:t xml:space="preserve">Muta documentul in </w:t>
              </w:r>
              <w:r w:rsidRPr="00B73426">
                <w:rPr>
                  <w:rFonts w:asciiTheme="minorHAnsi" w:hAnsiTheme="minorHAnsi"/>
                  <w:b/>
                  <w:sz w:val="22"/>
                  <w:szCs w:val="22"/>
                </w:rPr>
                <w:t>Etapa – “Lichidator”</w:t>
              </w:r>
            </w:ins>
          </w:p>
        </w:tc>
      </w:tr>
      <w:tr w:rsidR="006618E7" w:rsidRPr="00126240" w14:paraId="4EEDE75B" w14:textId="77777777" w:rsidTr="000F2B72">
        <w:trPr>
          <w:trHeight w:val="362"/>
          <w:ins w:id="7321" w:author="Sorin Salagean" w:date="2015-02-03T16:26:00Z"/>
        </w:trPr>
        <w:tc>
          <w:tcPr>
            <w:tcW w:w="2242" w:type="dxa"/>
          </w:tcPr>
          <w:p w14:paraId="4C0994A6" w14:textId="77777777" w:rsidR="006618E7" w:rsidRPr="00B0053D" w:rsidRDefault="006618E7" w:rsidP="006618E7">
            <w:pPr>
              <w:spacing w:line="276" w:lineRule="auto"/>
              <w:rPr>
                <w:ins w:id="7322" w:author="Sorin Salagean" w:date="2015-02-03T16:26:00Z"/>
                <w:rFonts w:asciiTheme="minorHAnsi" w:hAnsiTheme="minorHAnsi"/>
                <w:b/>
                <w:noProof/>
                <w:sz w:val="22"/>
                <w:szCs w:val="22"/>
              </w:rPr>
            </w:pPr>
            <w:ins w:id="7323" w:author="Sorin Salagean" w:date="2015-02-03T16:26:00Z">
              <w:r w:rsidRPr="00B0053D">
                <w:rPr>
                  <w:rFonts w:asciiTheme="minorHAnsi" w:hAnsiTheme="minorHAnsi"/>
                  <w:b/>
                  <w:noProof/>
                  <w:sz w:val="22"/>
                  <w:szCs w:val="22"/>
                </w:rPr>
                <w:t>Trimite mesaj (nota)</w:t>
              </w:r>
            </w:ins>
          </w:p>
        </w:tc>
        <w:tc>
          <w:tcPr>
            <w:tcW w:w="5025" w:type="dxa"/>
          </w:tcPr>
          <w:p w14:paraId="269894B3" w14:textId="77777777" w:rsidR="006618E7" w:rsidRPr="00B0053D" w:rsidRDefault="006618E7" w:rsidP="006618E7">
            <w:pPr>
              <w:spacing w:line="276" w:lineRule="auto"/>
              <w:rPr>
                <w:ins w:id="7324" w:author="Sorin Salagean" w:date="2015-02-03T16:26:00Z"/>
                <w:rFonts w:asciiTheme="minorHAnsi" w:hAnsiTheme="minorHAnsi"/>
                <w:sz w:val="22"/>
                <w:szCs w:val="22"/>
              </w:rPr>
            </w:pPr>
            <w:ins w:id="7325" w:author="Sorin Salagean" w:date="2015-02-03T16:26:00Z">
              <w:r w:rsidRPr="00B0053D">
                <w:rPr>
                  <w:rFonts w:asciiTheme="minorHAnsi" w:hAnsiTheme="minorHAnsi"/>
                  <w:sz w:val="22"/>
                  <w:szCs w:val="22"/>
                </w:rPr>
                <w:t>Se poate trimite un mesaj Nota catre oricare din grupuri.</w:t>
              </w:r>
            </w:ins>
          </w:p>
        </w:tc>
        <w:tc>
          <w:tcPr>
            <w:tcW w:w="1090" w:type="dxa"/>
          </w:tcPr>
          <w:p w14:paraId="468D5C30" w14:textId="77777777" w:rsidR="006618E7" w:rsidRPr="00B0053D" w:rsidRDefault="006618E7" w:rsidP="006618E7">
            <w:pPr>
              <w:spacing w:line="276" w:lineRule="auto"/>
              <w:rPr>
                <w:ins w:id="7326" w:author="Sorin Salagean" w:date="2015-02-03T16:26:00Z"/>
                <w:rFonts w:asciiTheme="minorHAnsi" w:hAnsiTheme="minorHAnsi"/>
                <w:b/>
                <w:noProof/>
                <w:sz w:val="22"/>
                <w:szCs w:val="22"/>
              </w:rPr>
            </w:pPr>
          </w:p>
        </w:tc>
        <w:tc>
          <w:tcPr>
            <w:tcW w:w="1893" w:type="dxa"/>
          </w:tcPr>
          <w:p w14:paraId="38166A04" w14:textId="77777777" w:rsidR="006618E7" w:rsidRPr="00B0053D" w:rsidRDefault="006618E7" w:rsidP="006618E7">
            <w:pPr>
              <w:spacing w:line="276" w:lineRule="auto"/>
              <w:rPr>
                <w:ins w:id="7327" w:author="Sorin Salagean" w:date="2015-02-03T16:26:00Z"/>
                <w:rFonts w:asciiTheme="minorHAnsi" w:hAnsiTheme="minorHAnsi"/>
                <w:sz w:val="22"/>
                <w:szCs w:val="22"/>
              </w:rPr>
            </w:pPr>
            <w:ins w:id="7328" w:author="Sorin Salagean" w:date="2015-02-03T16:26:00Z">
              <w:r w:rsidRPr="00B0053D">
                <w:rPr>
                  <w:rFonts w:asciiTheme="minorHAnsi" w:hAnsiTheme="minorHAnsi"/>
                  <w:sz w:val="22"/>
                  <w:szCs w:val="22"/>
                </w:rPr>
                <w:t>Create Note</w:t>
              </w:r>
            </w:ins>
          </w:p>
        </w:tc>
      </w:tr>
    </w:tbl>
    <w:p w14:paraId="089B032F" w14:textId="318B9148" w:rsidR="00580C1E" w:rsidRPr="00DA22E4" w:rsidDel="00E6019A" w:rsidRDefault="00580C1E">
      <w:pPr>
        <w:rPr>
          <w:del w:id="7329" w:author="Sorin Salagean" w:date="2015-02-03T15:23:00Z"/>
          <w:lang w:val="en-US"/>
          <w:rPrChange w:id="7330" w:author="Sorin Salagean" w:date="2015-02-03T16:29:00Z">
            <w:rPr>
              <w:del w:id="7331" w:author="Sorin Salagean" w:date="2015-02-03T15:23:00Z"/>
              <w:sz w:val="24"/>
              <w:szCs w:val="24"/>
              <w:lang w:val="en-US"/>
            </w:rPr>
          </w:rPrChange>
        </w:rPr>
        <w:pPrChange w:id="7332" w:author="Sorin Salagean" w:date="2015-02-03T16:29:00Z">
          <w:pPr>
            <w:jc w:val="both"/>
          </w:pPr>
        </w:pPrChange>
      </w:pPr>
      <w:del w:id="7333" w:author="Sorin Salagean" w:date="2015-02-03T15:23:00Z">
        <w:r w:rsidRPr="00DA22E4" w:rsidDel="00E6019A">
          <w:rPr>
            <w:lang w:val="en-US"/>
            <w:rPrChange w:id="7334" w:author="Sorin Salagean" w:date="2015-02-03T16:29:00Z">
              <w:rPr>
                <w:sz w:val="24"/>
                <w:szCs w:val="24"/>
                <w:lang w:val="en-US"/>
              </w:rPr>
            </w:rPrChange>
          </w:rPr>
          <w:delText>In aceasta etapa ajung acceptele sau referatele aprobate in etapele anterioare in functie de valoarea lor si coroborat cu plafoanele de aprobari ale BoD. Pentru ca docume</w:delText>
        </w:r>
        <w:r w:rsidR="00BB53E9" w:rsidRPr="00DA22E4" w:rsidDel="00E6019A">
          <w:rPr>
            <w:lang w:val="en-US"/>
            <w:rPrChange w:id="7335" w:author="Sorin Salagean" w:date="2015-02-03T16:29:00Z">
              <w:rPr>
                <w:sz w:val="24"/>
                <w:szCs w:val="24"/>
                <w:lang w:val="en-US"/>
              </w:rPr>
            </w:rPrChange>
          </w:rPr>
          <w:delText>n</w:delText>
        </w:r>
        <w:r w:rsidRPr="00DA22E4" w:rsidDel="00E6019A">
          <w:rPr>
            <w:lang w:val="en-US"/>
            <w:rPrChange w:id="7336" w:author="Sorin Salagean" w:date="2015-02-03T16:29:00Z">
              <w:rPr>
                <w:sz w:val="24"/>
                <w:szCs w:val="24"/>
                <w:lang w:val="en-US"/>
              </w:rPr>
            </w:rPrChange>
          </w:rPr>
          <w:delText>tul Accep</w:delText>
        </w:r>
        <w:r w:rsidR="00BB53E9" w:rsidRPr="00DA22E4" w:rsidDel="00E6019A">
          <w:rPr>
            <w:lang w:val="en-US"/>
            <w:rPrChange w:id="7337" w:author="Sorin Salagean" w:date="2015-02-03T16:29:00Z">
              <w:rPr>
                <w:sz w:val="24"/>
                <w:szCs w:val="24"/>
                <w:lang w:val="en-US"/>
              </w:rPr>
            </w:rPrChange>
          </w:rPr>
          <w:delText>t</w:delText>
        </w:r>
        <w:r w:rsidRPr="00DA22E4" w:rsidDel="00E6019A">
          <w:rPr>
            <w:lang w:val="en-US"/>
            <w:rPrChange w:id="7338" w:author="Sorin Salagean" w:date="2015-02-03T16:29:00Z">
              <w:rPr>
                <w:sz w:val="24"/>
                <w:szCs w:val="24"/>
                <w:lang w:val="en-US"/>
              </w:rPr>
            </w:rPrChange>
          </w:rPr>
          <w:delText xml:space="preserve"> sau </w:delText>
        </w:r>
        <w:r w:rsidR="00BB53E9" w:rsidRPr="00DA22E4" w:rsidDel="00E6019A">
          <w:rPr>
            <w:lang w:val="en-US"/>
            <w:rPrChange w:id="7339" w:author="Sorin Salagean" w:date="2015-02-03T16:29:00Z">
              <w:rPr>
                <w:sz w:val="24"/>
                <w:szCs w:val="24"/>
                <w:lang w:val="en-US"/>
              </w:rPr>
            </w:rPrChange>
          </w:rPr>
          <w:delText>R</w:delText>
        </w:r>
        <w:r w:rsidRPr="00DA22E4" w:rsidDel="00E6019A">
          <w:rPr>
            <w:lang w:val="en-US"/>
            <w:rPrChange w:id="7340" w:author="Sorin Salagean" w:date="2015-02-03T16:29:00Z">
              <w:rPr>
                <w:sz w:val="24"/>
                <w:szCs w:val="24"/>
                <w:lang w:val="en-US"/>
              </w:rPr>
            </w:rPrChange>
          </w:rPr>
          <w:delText xml:space="preserve">eferat de plata sa treaca de aceasta etapa trebuie sa se incarce documentul semnat de reprezentantii comisiei </w:delText>
        </w:r>
        <w:r w:rsidR="00363C93" w:rsidRPr="00DA22E4" w:rsidDel="00E6019A">
          <w:rPr>
            <w:lang w:val="en-US"/>
            <w:rPrChange w:id="7341" w:author="Sorin Salagean" w:date="2015-02-03T16:29:00Z">
              <w:rPr>
                <w:sz w:val="24"/>
                <w:szCs w:val="24"/>
                <w:lang w:val="en-US"/>
              </w:rPr>
            </w:rPrChange>
          </w:rPr>
          <w:delText>Claim f</w:delText>
        </w:r>
        <w:r w:rsidRPr="00DA22E4" w:rsidDel="00E6019A">
          <w:rPr>
            <w:lang w:val="en-US"/>
            <w:rPrChange w:id="7342" w:author="Sorin Salagean" w:date="2015-02-03T16:29:00Z">
              <w:rPr>
                <w:sz w:val="24"/>
                <w:szCs w:val="24"/>
                <w:lang w:val="en-US"/>
              </w:rPr>
            </w:rPrChange>
          </w:rPr>
          <w:delText>orum.</w:delText>
        </w:r>
      </w:del>
    </w:p>
    <w:p w14:paraId="64E626DC" w14:textId="58D3E47B" w:rsidR="00580C1E" w:rsidRPr="00CB2DBC" w:rsidDel="00E6019A" w:rsidRDefault="00580C1E">
      <w:pPr>
        <w:rPr>
          <w:del w:id="7343" w:author="Sorin Salagean" w:date="2015-02-03T15:23:00Z"/>
          <w:lang w:val="en-US"/>
          <w:rPrChange w:id="7344" w:author="Sorin Salagean" w:date="2015-01-30T11:50:00Z">
            <w:rPr>
              <w:del w:id="7345" w:author="Sorin Salagean" w:date="2015-02-03T15:23:00Z"/>
              <w:sz w:val="24"/>
              <w:szCs w:val="24"/>
              <w:lang w:val="en-US"/>
            </w:rPr>
          </w:rPrChange>
        </w:rPr>
        <w:pPrChange w:id="7346" w:author="Sorin Salagean" w:date="2015-02-03T16:29:00Z">
          <w:pPr>
            <w:jc w:val="both"/>
          </w:pPr>
        </w:pPrChange>
      </w:pPr>
      <w:del w:id="7347" w:author="Sorin Salagean" w:date="2015-02-03T15:23:00Z">
        <w:r w:rsidRPr="00CB2DBC" w:rsidDel="00E6019A">
          <w:rPr>
            <w:lang w:val="en-US"/>
            <w:rPrChange w:id="7348" w:author="Sorin Salagean" w:date="2015-01-30T11:50:00Z">
              <w:rPr>
                <w:sz w:val="24"/>
                <w:szCs w:val="24"/>
                <w:lang w:val="en-US"/>
              </w:rPr>
            </w:rPrChange>
          </w:rPr>
          <w:delText>Din aceast</w:delText>
        </w:r>
        <w:r w:rsidR="00C00852" w:rsidRPr="00CB2DBC" w:rsidDel="00E6019A">
          <w:rPr>
            <w:lang w:val="en-US"/>
            <w:rPrChange w:id="7349" w:author="Sorin Salagean" w:date="2015-01-30T11:50:00Z">
              <w:rPr>
                <w:sz w:val="24"/>
                <w:szCs w:val="24"/>
                <w:lang w:val="en-US"/>
              </w:rPr>
            </w:rPrChange>
          </w:rPr>
          <w:delText>a</w:delText>
        </w:r>
        <w:r w:rsidRPr="00CB2DBC" w:rsidDel="00E6019A">
          <w:rPr>
            <w:lang w:val="en-US"/>
            <w:rPrChange w:id="7350" w:author="Sorin Salagean" w:date="2015-01-30T11:50:00Z">
              <w:rPr>
                <w:sz w:val="24"/>
                <w:szCs w:val="24"/>
                <w:lang w:val="en-US"/>
              </w:rPr>
            </w:rPrChange>
          </w:rPr>
          <w:delText xml:space="preserve"> etapa se pot:</w:delText>
        </w:r>
      </w:del>
    </w:p>
    <w:p w14:paraId="2D49BC31" w14:textId="53F12FB4" w:rsidR="00580C1E" w:rsidRPr="00CB2DBC" w:rsidDel="00E6019A" w:rsidRDefault="00580C1E">
      <w:pPr>
        <w:rPr>
          <w:del w:id="7351" w:author="Sorin Salagean" w:date="2015-02-03T15:23:00Z"/>
          <w:lang w:val="en-US"/>
          <w:rPrChange w:id="7352" w:author="Sorin Salagean" w:date="2015-01-30T11:50:00Z">
            <w:rPr>
              <w:del w:id="7353" w:author="Sorin Salagean" w:date="2015-02-03T15:23:00Z"/>
              <w:sz w:val="24"/>
              <w:szCs w:val="24"/>
              <w:lang w:val="en-US"/>
            </w:rPr>
          </w:rPrChange>
        </w:rPr>
        <w:pPrChange w:id="7354" w:author="Sorin Salagean" w:date="2015-02-03T16:29:00Z">
          <w:pPr>
            <w:pStyle w:val="ListParagraph"/>
            <w:numPr>
              <w:numId w:val="8"/>
            </w:numPr>
            <w:ind w:hanging="360"/>
            <w:jc w:val="both"/>
          </w:pPr>
        </w:pPrChange>
      </w:pPr>
      <w:del w:id="7355" w:author="Sorin Salagean" w:date="2015-02-03T15:23:00Z">
        <w:r w:rsidRPr="00CB2DBC" w:rsidDel="00E6019A">
          <w:rPr>
            <w:lang w:val="en-US"/>
            <w:rPrChange w:id="7356" w:author="Sorin Salagean" w:date="2015-01-30T11:50:00Z">
              <w:rPr>
                <w:sz w:val="24"/>
                <w:szCs w:val="24"/>
                <w:lang w:val="en-US"/>
              </w:rPr>
            </w:rPrChange>
          </w:rPr>
          <w:delText>Importa documentul semnat de repr Clam Forum – prin intermediul butonului “Import document semnat repr. Claim Forum”</w:delText>
        </w:r>
      </w:del>
    </w:p>
    <w:p w14:paraId="5AFB659F" w14:textId="66BFF13E" w:rsidR="00580C1E" w:rsidRPr="00CB2DBC" w:rsidDel="00E6019A" w:rsidRDefault="00580C1E">
      <w:pPr>
        <w:rPr>
          <w:del w:id="7357" w:author="Sorin Salagean" w:date="2015-02-03T15:23:00Z"/>
          <w:lang w:val="en-US"/>
          <w:rPrChange w:id="7358" w:author="Sorin Salagean" w:date="2015-01-30T11:50:00Z">
            <w:rPr>
              <w:del w:id="7359" w:author="Sorin Salagean" w:date="2015-02-03T15:23:00Z"/>
              <w:sz w:val="24"/>
              <w:szCs w:val="24"/>
              <w:lang w:val="en-US"/>
            </w:rPr>
          </w:rPrChange>
        </w:rPr>
        <w:pPrChange w:id="7360" w:author="Sorin Salagean" w:date="2015-02-03T16:29:00Z">
          <w:pPr>
            <w:pStyle w:val="ListParagraph"/>
            <w:numPr>
              <w:numId w:val="8"/>
            </w:numPr>
            <w:ind w:hanging="360"/>
            <w:jc w:val="both"/>
          </w:pPr>
        </w:pPrChange>
      </w:pPr>
      <w:del w:id="7361" w:author="Sorin Salagean" w:date="2015-02-03T15:23:00Z">
        <w:r w:rsidRPr="00CB2DBC" w:rsidDel="00E6019A">
          <w:rPr>
            <w:lang w:val="en-US"/>
            <w:rPrChange w:id="7362" w:author="Sorin Salagean" w:date="2015-01-30T11:50:00Z">
              <w:rPr>
                <w:sz w:val="24"/>
                <w:szCs w:val="24"/>
                <w:lang w:val="en-US"/>
              </w:rPr>
            </w:rPrChange>
          </w:rPr>
          <w:delText>Trimite mesaj nota la unul din grupurile de pe flux</w:delText>
        </w:r>
      </w:del>
    </w:p>
    <w:p w14:paraId="135401CB" w14:textId="6EEDAE1F" w:rsidR="00580C1E" w:rsidDel="00DA22E4" w:rsidRDefault="00580C1E">
      <w:pPr>
        <w:rPr>
          <w:del w:id="7363" w:author="Sorin Salagean" w:date="2015-02-03T16:29:00Z"/>
          <w:sz w:val="24"/>
          <w:szCs w:val="24"/>
          <w:lang w:val="en-US"/>
        </w:rPr>
        <w:pPrChange w:id="7364" w:author="Sorin Salagean" w:date="2015-02-03T16:29:00Z">
          <w:pPr>
            <w:pStyle w:val="ListParagraph"/>
            <w:numPr>
              <w:numId w:val="8"/>
            </w:numPr>
            <w:ind w:hanging="360"/>
            <w:jc w:val="both"/>
          </w:pPr>
        </w:pPrChange>
      </w:pPr>
      <w:del w:id="7365" w:author="Sorin Salagean" w:date="2015-02-03T15:23:00Z">
        <w:r w:rsidRPr="00CB2DBC" w:rsidDel="00E6019A">
          <w:rPr>
            <w:lang w:val="en-US"/>
            <w:rPrChange w:id="7366" w:author="Sorin Salagean" w:date="2015-01-30T11:50:00Z">
              <w:rPr>
                <w:sz w:val="24"/>
                <w:szCs w:val="24"/>
                <w:lang w:val="en-US"/>
              </w:rPr>
            </w:rPrChange>
          </w:rPr>
          <w:delText>Refuza – prin intermediul butonului “Refuz”</w:delText>
        </w:r>
      </w:del>
    </w:p>
    <w:p w14:paraId="02C9F641" w14:textId="77777777" w:rsidR="00580C1E" w:rsidRDefault="00580C1E">
      <w:pPr>
        <w:rPr>
          <w:sz w:val="24"/>
          <w:szCs w:val="24"/>
          <w:lang w:val="en-US"/>
        </w:rPr>
        <w:pPrChange w:id="7367" w:author="Sorin Salagean" w:date="2015-02-03T16:29:00Z">
          <w:pPr>
            <w:jc w:val="both"/>
          </w:pPr>
        </w:pPrChange>
      </w:pPr>
    </w:p>
    <w:p w14:paraId="7CFDB171" w14:textId="52291133" w:rsidR="00580C1E" w:rsidRDefault="00580C1E" w:rsidP="00AB457C">
      <w:pPr>
        <w:pStyle w:val="Heading3"/>
        <w:rPr>
          <w:ins w:id="7368" w:author="Sorin Salagean" w:date="2015-02-03T13:41:00Z"/>
          <w:rFonts w:asciiTheme="minorHAnsi" w:hAnsiTheme="minorHAnsi"/>
          <w:sz w:val="22"/>
          <w:szCs w:val="22"/>
          <w:lang w:val="en-US"/>
        </w:rPr>
      </w:pPr>
      <w:bookmarkStart w:id="7369" w:name="_Toc389553034"/>
      <w:del w:id="7370" w:author="Sorin Salagean" w:date="2015-02-03T13:41:00Z">
        <w:r w:rsidRPr="00FE3B00" w:rsidDel="00FE3B00">
          <w:rPr>
            <w:rFonts w:asciiTheme="minorHAnsi" w:hAnsiTheme="minorHAnsi"/>
            <w:sz w:val="22"/>
            <w:szCs w:val="22"/>
            <w:lang w:val="en-US"/>
            <w:rPrChange w:id="7371" w:author="Sorin Salagean" w:date="2015-02-03T13:41:00Z">
              <w:rPr>
                <w:lang w:val="en-US"/>
              </w:rPr>
            </w:rPrChange>
          </w:rPr>
          <w:delText>Aprobare document Claim forum</w:delText>
        </w:r>
      </w:del>
      <w:bookmarkEnd w:id="7369"/>
      <w:ins w:id="7372" w:author="Sorin Salagean" w:date="2015-02-03T13:41:00Z">
        <w:r w:rsidR="001C5C94">
          <w:rPr>
            <w:rFonts w:asciiTheme="minorHAnsi" w:hAnsiTheme="minorHAnsi"/>
            <w:sz w:val="22"/>
            <w:szCs w:val="22"/>
            <w:lang w:val="en-US"/>
          </w:rPr>
          <w:t>Etapa 7</w:t>
        </w:r>
      </w:ins>
      <w:ins w:id="7373" w:author="Sorin Salagean" w:date="2015-02-03T16:55:00Z">
        <w:r w:rsidR="001C5C94">
          <w:rPr>
            <w:rFonts w:asciiTheme="minorHAnsi" w:hAnsiTheme="minorHAnsi"/>
            <w:sz w:val="22"/>
            <w:szCs w:val="22"/>
            <w:lang w:val="en-US"/>
          </w:rPr>
          <w:t xml:space="preserve"> - </w:t>
        </w:r>
      </w:ins>
      <w:ins w:id="7374" w:author="Sorin Salagean" w:date="2015-02-03T13:41:00Z">
        <w:r w:rsidR="00FE3B00" w:rsidRPr="00FE3B00">
          <w:rPr>
            <w:rFonts w:asciiTheme="minorHAnsi" w:hAnsiTheme="minorHAnsi"/>
            <w:sz w:val="22"/>
            <w:szCs w:val="22"/>
            <w:lang w:val="en-US"/>
            <w:rPrChange w:id="7375" w:author="Sorin Salagean" w:date="2015-02-03T13:41:00Z">
              <w:rPr>
                <w:lang w:val="en-US"/>
              </w:rPr>
            </w:rPrChange>
          </w:rPr>
          <w:t>Director daune</w:t>
        </w:r>
      </w:ins>
    </w:p>
    <w:p w14:paraId="445F915A" w14:textId="77777777" w:rsidR="00FE3B00" w:rsidRDefault="00FE3B00">
      <w:pPr>
        <w:rPr>
          <w:ins w:id="7376" w:author="Sorin Salagean" w:date="2015-02-03T16:30:00Z"/>
          <w:lang w:val="en-US"/>
        </w:rPr>
        <w:pPrChange w:id="7377" w:author="Sorin Salagean" w:date="2015-02-03T13:41:00Z">
          <w:pPr>
            <w:pStyle w:val="Heading3"/>
          </w:pPr>
        </w:pPrChange>
      </w:pPr>
    </w:p>
    <w:p w14:paraId="2B511681" w14:textId="77777777" w:rsidR="00DA22E4" w:rsidRPr="00126240" w:rsidRDefault="00DA22E4" w:rsidP="00DA22E4">
      <w:pPr>
        <w:spacing w:line="276" w:lineRule="auto"/>
        <w:rPr>
          <w:ins w:id="7378" w:author="Sorin Salagean" w:date="2015-02-03T16:30:00Z"/>
          <w:b/>
          <w:noProof/>
        </w:rPr>
      </w:pPr>
      <w:ins w:id="7379" w:author="Sorin Salagean" w:date="2015-02-03T16:30:00Z">
        <w:r w:rsidRPr="0086384C">
          <w:rPr>
            <w:b/>
            <w:noProof/>
          </w:rPr>
          <w:t>Roluri si permisiuni:</w:t>
        </w:r>
      </w:ins>
    </w:p>
    <w:tbl>
      <w:tblPr>
        <w:tblStyle w:val="TableWeb2"/>
        <w:tblW w:w="0" w:type="auto"/>
        <w:tblLook w:val="04A0" w:firstRow="1" w:lastRow="0" w:firstColumn="1" w:lastColumn="0" w:noHBand="0" w:noVBand="1"/>
      </w:tblPr>
      <w:tblGrid>
        <w:gridCol w:w="1591"/>
        <w:gridCol w:w="3692"/>
        <w:gridCol w:w="5167"/>
      </w:tblGrid>
      <w:tr w:rsidR="00DA22E4" w:rsidRPr="00417114" w14:paraId="595F3E52" w14:textId="77777777" w:rsidTr="006618E7">
        <w:trPr>
          <w:cnfStyle w:val="100000000000" w:firstRow="1" w:lastRow="0" w:firstColumn="0" w:lastColumn="0" w:oddVBand="0" w:evenVBand="0" w:oddHBand="0" w:evenHBand="0" w:firstRowFirstColumn="0" w:firstRowLastColumn="0" w:lastRowFirstColumn="0" w:lastRowLastColumn="0"/>
          <w:trHeight w:val="362"/>
          <w:ins w:id="7380" w:author="Sorin Salagean" w:date="2015-02-03T16:30:00Z"/>
        </w:trPr>
        <w:tc>
          <w:tcPr>
            <w:tcW w:w="1531" w:type="dxa"/>
            <w:hideMark/>
          </w:tcPr>
          <w:p w14:paraId="60D92210" w14:textId="77777777" w:rsidR="00DA22E4" w:rsidRPr="00417114" w:rsidRDefault="00DA22E4" w:rsidP="000F2B72">
            <w:pPr>
              <w:spacing w:line="276" w:lineRule="auto"/>
              <w:rPr>
                <w:ins w:id="7381" w:author="Sorin Salagean" w:date="2015-02-03T16:30:00Z"/>
                <w:rFonts w:asciiTheme="minorHAnsi" w:eastAsiaTheme="minorHAnsi" w:hAnsiTheme="minorHAnsi" w:cstheme="minorBidi"/>
                <w:b/>
                <w:noProof/>
                <w:sz w:val="22"/>
                <w:szCs w:val="22"/>
                <w:lang w:val="ro-RO"/>
              </w:rPr>
            </w:pPr>
            <w:ins w:id="7382" w:author="Sorin Salagean" w:date="2015-02-03T16:30:00Z">
              <w:r w:rsidRPr="00417114">
                <w:rPr>
                  <w:rFonts w:asciiTheme="minorHAnsi" w:eastAsiaTheme="minorHAnsi" w:hAnsiTheme="minorHAnsi" w:cstheme="minorBidi"/>
                  <w:b/>
                  <w:noProof/>
                  <w:sz w:val="22"/>
                  <w:szCs w:val="22"/>
                  <w:lang w:val="ro-RO"/>
                </w:rPr>
                <w:t>Nume grup</w:t>
              </w:r>
            </w:ins>
          </w:p>
        </w:tc>
        <w:tc>
          <w:tcPr>
            <w:tcW w:w="3652" w:type="dxa"/>
            <w:hideMark/>
          </w:tcPr>
          <w:p w14:paraId="04FC996E" w14:textId="77777777" w:rsidR="00DA22E4" w:rsidRPr="00417114" w:rsidRDefault="00DA22E4" w:rsidP="000F2B72">
            <w:pPr>
              <w:spacing w:line="276" w:lineRule="auto"/>
              <w:rPr>
                <w:ins w:id="7383" w:author="Sorin Salagean" w:date="2015-02-03T16:30:00Z"/>
                <w:rFonts w:asciiTheme="minorHAnsi" w:eastAsiaTheme="minorHAnsi" w:hAnsiTheme="minorHAnsi" w:cstheme="minorBidi"/>
                <w:b/>
                <w:noProof/>
                <w:sz w:val="22"/>
                <w:szCs w:val="22"/>
                <w:lang w:val="ro-RO"/>
              </w:rPr>
            </w:pPr>
            <w:ins w:id="7384" w:author="Sorin Salagean" w:date="2015-02-03T16:30:00Z">
              <w:r w:rsidRPr="00417114">
                <w:rPr>
                  <w:rFonts w:asciiTheme="minorHAnsi" w:eastAsiaTheme="minorHAnsi" w:hAnsiTheme="minorHAnsi" w:cstheme="minorBidi"/>
                  <w:b/>
                  <w:noProof/>
                  <w:sz w:val="22"/>
                  <w:szCs w:val="22"/>
                  <w:lang w:val="ro-RO"/>
                </w:rPr>
                <w:t>Drepturi</w:t>
              </w:r>
            </w:ins>
          </w:p>
        </w:tc>
        <w:tc>
          <w:tcPr>
            <w:tcW w:w="5107" w:type="dxa"/>
            <w:hideMark/>
          </w:tcPr>
          <w:p w14:paraId="6996CDBA" w14:textId="77777777" w:rsidR="00DA22E4" w:rsidRPr="00417114" w:rsidRDefault="00DA22E4" w:rsidP="000F2B72">
            <w:pPr>
              <w:spacing w:line="276" w:lineRule="auto"/>
              <w:rPr>
                <w:ins w:id="7385" w:author="Sorin Salagean" w:date="2015-02-03T16:30:00Z"/>
                <w:rFonts w:asciiTheme="minorHAnsi" w:eastAsiaTheme="minorHAnsi" w:hAnsiTheme="minorHAnsi" w:cstheme="minorBidi"/>
                <w:b/>
                <w:noProof/>
                <w:sz w:val="22"/>
                <w:szCs w:val="22"/>
                <w:lang w:val="ro-RO"/>
              </w:rPr>
            </w:pPr>
            <w:ins w:id="7386" w:author="Sorin Salagean" w:date="2015-02-03T16:30:00Z">
              <w:r w:rsidRPr="00417114">
                <w:rPr>
                  <w:rFonts w:asciiTheme="minorHAnsi" w:eastAsiaTheme="minorHAnsi" w:hAnsiTheme="minorHAnsi" w:cstheme="minorBidi"/>
                  <w:b/>
                  <w:noProof/>
                  <w:sz w:val="22"/>
                  <w:szCs w:val="22"/>
                  <w:lang w:val="ro-RO"/>
                </w:rPr>
                <w:t>Cerinte de sistem</w:t>
              </w:r>
            </w:ins>
          </w:p>
        </w:tc>
      </w:tr>
      <w:tr w:rsidR="006618E7" w:rsidRPr="00417114" w14:paraId="5BDA792A" w14:textId="77777777" w:rsidTr="006618E7">
        <w:trPr>
          <w:trHeight w:val="857"/>
          <w:ins w:id="7387" w:author="Sorin Salagean" w:date="2015-02-03T16:30:00Z"/>
        </w:trPr>
        <w:tc>
          <w:tcPr>
            <w:tcW w:w="1531" w:type="dxa"/>
          </w:tcPr>
          <w:p w14:paraId="35E6C341" w14:textId="13A933E9" w:rsidR="006618E7" w:rsidRPr="00417114" w:rsidRDefault="006618E7" w:rsidP="006618E7">
            <w:pPr>
              <w:rPr>
                <w:ins w:id="7388" w:author="Sorin Salagean" w:date="2015-02-03T16:30:00Z"/>
                <w:rFonts w:asciiTheme="minorHAnsi" w:eastAsiaTheme="minorHAnsi" w:hAnsiTheme="minorHAnsi" w:cstheme="minorBidi"/>
                <w:b/>
                <w:noProof/>
                <w:sz w:val="22"/>
                <w:szCs w:val="22"/>
                <w:lang w:val="ro-RO"/>
              </w:rPr>
            </w:pPr>
            <w:ins w:id="7389" w:author="Sorin Salagean" w:date="2015-02-04T10:43:00Z">
              <w:r>
                <w:rPr>
                  <w:rFonts w:asciiTheme="minorHAnsi" w:eastAsiaTheme="minorHAnsi" w:hAnsiTheme="minorHAnsi" w:cstheme="minorBidi"/>
                  <w:b/>
                  <w:noProof/>
                  <w:sz w:val="22"/>
                  <w:szCs w:val="22"/>
                  <w:lang w:val="ro-RO"/>
                </w:rPr>
                <w:t>GT – Director daune</w:t>
              </w:r>
            </w:ins>
          </w:p>
        </w:tc>
        <w:tc>
          <w:tcPr>
            <w:tcW w:w="3652" w:type="dxa"/>
          </w:tcPr>
          <w:p w14:paraId="70DD6AEE" w14:textId="71C709B4" w:rsidR="006618E7" w:rsidRPr="00417114" w:rsidRDefault="006618E7" w:rsidP="006618E7">
            <w:pPr>
              <w:rPr>
                <w:ins w:id="7390" w:author="Sorin Salagean" w:date="2015-02-03T16:30:00Z"/>
                <w:rFonts w:asciiTheme="minorHAnsi" w:eastAsiaTheme="minorHAnsi" w:hAnsiTheme="minorHAnsi" w:cstheme="minorBidi"/>
                <w:b/>
                <w:noProof/>
                <w:sz w:val="22"/>
                <w:szCs w:val="22"/>
                <w:lang w:val="ro-RO"/>
              </w:rPr>
            </w:pPr>
            <w:ins w:id="7391" w:author="Sorin Salagean" w:date="2015-02-04T10:4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07" w:type="dxa"/>
          </w:tcPr>
          <w:p w14:paraId="795C0FE3" w14:textId="7BCC45EF" w:rsidR="006618E7" w:rsidRPr="00417114" w:rsidRDefault="006618E7" w:rsidP="006618E7">
            <w:pPr>
              <w:rPr>
                <w:ins w:id="7392" w:author="Sorin Salagean" w:date="2015-02-03T16:30:00Z"/>
                <w:rFonts w:asciiTheme="minorHAnsi" w:eastAsiaTheme="minorHAnsi" w:hAnsiTheme="minorHAnsi" w:cstheme="minorBidi"/>
                <w:b/>
                <w:noProof/>
                <w:sz w:val="22"/>
                <w:szCs w:val="22"/>
                <w:lang w:val="ro-RO"/>
              </w:rPr>
            </w:pPr>
            <w:ins w:id="7393" w:author="Sorin Salagean" w:date="2015-02-04T10:43:00Z">
              <w:r>
                <w:rPr>
                  <w:rFonts w:asciiTheme="minorHAnsi" w:eastAsiaTheme="minorHAnsi" w:hAnsiTheme="minorHAnsi" w:cstheme="minorBidi"/>
                  <w:b/>
                  <w:noProof/>
                  <w:sz w:val="22"/>
                  <w:szCs w:val="22"/>
                  <w:lang w:val="ro-RO"/>
                </w:rPr>
                <w:t>N/A</w:t>
              </w:r>
            </w:ins>
          </w:p>
        </w:tc>
      </w:tr>
      <w:tr w:rsidR="006618E7" w:rsidRPr="00417114" w14:paraId="3E4DFE2A" w14:textId="77777777" w:rsidTr="006618E7">
        <w:trPr>
          <w:trHeight w:val="857"/>
          <w:ins w:id="7394" w:author="Sorin Salagean" w:date="2015-02-04T10:43:00Z"/>
        </w:trPr>
        <w:tc>
          <w:tcPr>
            <w:tcW w:w="1531" w:type="dxa"/>
          </w:tcPr>
          <w:p w14:paraId="31CCB222" w14:textId="5212D7F9" w:rsidR="006618E7" w:rsidRDefault="006618E7" w:rsidP="006618E7">
            <w:pPr>
              <w:rPr>
                <w:ins w:id="7395" w:author="Sorin Salagean" w:date="2015-02-04T10:43:00Z"/>
                <w:b/>
                <w:noProof/>
              </w:rPr>
            </w:pPr>
            <w:ins w:id="7396" w:author="Sorin Salagean" w:date="2015-02-04T10:43:00Z">
              <w:r>
                <w:rPr>
                  <w:rFonts w:asciiTheme="minorHAnsi" w:eastAsiaTheme="minorHAnsi" w:hAnsiTheme="minorHAnsi" w:cstheme="minorBidi"/>
                  <w:b/>
                  <w:noProof/>
                  <w:sz w:val="22"/>
                  <w:szCs w:val="22"/>
                  <w:lang w:val="ro-RO"/>
                </w:rPr>
                <w:t>Supervizor – All flux</w:t>
              </w:r>
            </w:ins>
          </w:p>
        </w:tc>
        <w:tc>
          <w:tcPr>
            <w:tcW w:w="3652" w:type="dxa"/>
          </w:tcPr>
          <w:p w14:paraId="14DA8664" w14:textId="78945251" w:rsidR="006618E7" w:rsidRPr="00417114" w:rsidRDefault="006618E7" w:rsidP="006618E7">
            <w:pPr>
              <w:rPr>
                <w:ins w:id="7397" w:author="Sorin Salagean" w:date="2015-02-04T10:43:00Z"/>
                <w:b/>
                <w:noProof/>
              </w:rPr>
            </w:pPr>
            <w:ins w:id="7398" w:author="Sorin Salagean" w:date="2015-02-04T10:4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07" w:type="dxa"/>
          </w:tcPr>
          <w:p w14:paraId="1E625B1C" w14:textId="0433CB81" w:rsidR="006618E7" w:rsidRDefault="006618E7" w:rsidP="006618E7">
            <w:pPr>
              <w:rPr>
                <w:ins w:id="7399" w:author="Sorin Salagean" w:date="2015-02-04T10:43:00Z"/>
                <w:b/>
                <w:noProof/>
              </w:rPr>
            </w:pPr>
            <w:ins w:id="7400" w:author="Sorin Salagean" w:date="2015-02-04T10:43:00Z">
              <w:r>
                <w:rPr>
                  <w:rFonts w:asciiTheme="minorHAnsi" w:eastAsiaTheme="minorHAnsi" w:hAnsiTheme="minorHAnsi" w:cstheme="minorBidi"/>
                  <w:b/>
                  <w:noProof/>
                  <w:sz w:val="22"/>
                  <w:szCs w:val="22"/>
                  <w:lang w:val="ro-RO"/>
                </w:rPr>
                <w:t>N/A</w:t>
              </w:r>
            </w:ins>
          </w:p>
        </w:tc>
      </w:tr>
    </w:tbl>
    <w:p w14:paraId="67672A47" w14:textId="77777777" w:rsidR="00DA22E4" w:rsidRDefault="00DA22E4" w:rsidP="00DA22E4">
      <w:pPr>
        <w:jc w:val="both"/>
        <w:rPr>
          <w:ins w:id="7401" w:author="Sorin Salagean" w:date="2015-02-03T16:30:00Z"/>
          <w:sz w:val="24"/>
          <w:szCs w:val="24"/>
          <w:lang w:val="en-US"/>
        </w:rPr>
      </w:pPr>
    </w:p>
    <w:p w14:paraId="7BCDE6D1" w14:textId="77777777" w:rsidR="00DA22E4" w:rsidRPr="00126240" w:rsidRDefault="00DA22E4" w:rsidP="00DA22E4">
      <w:pPr>
        <w:spacing w:line="276" w:lineRule="auto"/>
        <w:rPr>
          <w:ins w:id="7402" w:author="Sorin Salagean" w:date="2015-02-03T16:30:00Z"/>
          <w:b/>
          <w:noProof/>
        </w:rPr>
      </w:pPr>
      <w:ins w:id="7403" w:author="Sorin Salagean" w:date="2015-02-03T16:30: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DA22E4" w:rsidRPr="00126240" w14:paraId="465943AF" w14:textId="77777777" w:rsidTr="000F2B72">
        <w:trPr>
          <w:cnfStyle w:val="100000000000" w:firstRow="1" w:lastRow="0" w:firstColumn="0" w:lastColumn="0" w:oddVBand="0" w:evenVBand="0" w:oddHBand="0" w:evenHBand="0" w:firstRowFirstColumn="0" w:firstRowLastColumn="0" w:lastRowFirstColumn="0" w:lastRowLastColumn="0"/>
          <w:trHeight w:val="362"/>
          <w:ins w:id="7404" w:author="Sorin Salagean" w:date="2015-02-03T16:30:00Z"/>
        </w:trPr>
        <w:tc>
          <w:tcPr>
            <w:tcW w:w="2898" w:type="dxa"/>
            <w:hideMark/>
          </w:tcPr>
          <w:p w14:paraId="251CD7E3" w14:textId="77777777" w:rsidR="00DA22E4" w:rsidRPr="00417114" w:rsidRDefault="00DA22E4" w:rsidP="000F2B72">
            <w:pPr>
              <w:spacing w:line="276" w:lineRule="auto"/>
              <w:rPr>
                <w:ins w:id="7405" w:author="Sorin Salagean" w:date="2015-02-03T16:30:00Z"/>
                <w:rFonts w:asciiTheme="minorHAnsi" w:eastAsiaTheme="minorHAnsi" w:hAnsiTheme="minorHAnsi" w:cstheme="minorBidi"/>
                <w:b/>
                <w:noProof/>
                <w:sz w:val="22"/>
                <w:szCs w:val="22"/>
                <w:lang w:val="ro-RO"/>
              </w:rPr>
            </w:pPr>
            <w:ins w:id="7406" w:author="Sorin Salagean" w:date="2015-02-03T16:30:00Z">
              <w:r w:rsidRPr="00417114">
                <w:rPr>
                  <w:rFonts w:asciiTheme="minorHAnsi" w:eastAsiaTheme="minorHAnsi" w:hAnsiTheme="minorHAnsi" w:cstheme="minorBidi"/>
                  <w:b/>
                  <w:noProof/>
                  <w:sz w:val="22"/>
                  <w:szCs w:val="22"/>
                  <w:lang w:val="ro-RO"/>
                </w:rPr>
                <w:t>Actiune</w:t>
              </w:r>
            </w:ins>
          </w:p>
        </w:tc>
        <w:tc>
          <w:tcPr>
            <w:tcW w:w="7432" w:type="dxa"/>
            <w:hideMark/>
          </w:tcPr>
          <w:p w14:paraId="5E92F1F6" w14:textId="77777777" w:rsidR="00DA22E4" w:rsidRPr="00417114" w:rsidRDefault="00DA22E4" w:rsidP="000F2B72">
            <w:pPr>
              <w:spacing w:line="276" w:lineRule="auto"/>
              <w:rPr>
                <w:ins w:id="7407" w:author="Sorin Salagean" w:date="2015-02-03T16:30:00Z"/>
                <w:rFonts w:asciiTheme="minorHAnsi" w:eastAsiaTheme="minorHAnsi" w:hAnsiTheme="minorHAnsi" w:cstheme="minorBidi"/>
                <w:b/>
                <w:noProof/>
                <w:sz w:val="22"/>
                <w:szCs w:val="22"/>
                <w:lang w:val="ro-RO"/>
              </w:rPr>
            </w:pPr>
            <w:ins w:id="7408" w:author="Sorin Salagean" w:date="2015-02-03T16:30:00Z">
              <w:r w:rsidRPr="00417114">
                <w:rPr>
                  <w:rFonts w:asciiTheme="minorHAnsi" w:eastAsiaTheme="minorHAnsi" w:hAnsiTheme="minorHAnsi" w:cstheme="minorBidi"/>
                  <w:b/>
                  <w:noProof/>
                  <w:sz w:val="22"/>
                  <w:szCs w:val="22"/>
                  <w:lang w:val="ro-RO"/>
                </w:rPr>
                <w:t>Descriere Actiune</w:t>
              </w:r>
            </w:ins>
          </w:p>
        </w:tc>
      </w:tr>
      <w:tr w:rsidR="00DA22E4" w:rsidRPr="00126240" w14:paraId="0FCDC738" w14:textId="77777777" w:rsidTr="000F2B72">
        <w:trPr>
          <w:trHeight w:val="362"/>
          <w:ins w:id="7409" w:author="Sorin Salagean" w:date="2015-02-03T16:30:00Z"/>
        </w:trPr>
        <w:tc>
          <w:tcPr>
            <w:tcW w:w="2898" w:type="dxa"/>
          </w:tcPr>
          <w:p w14:paraId="698657D4" w14:textId="6C7F67EF" w:rsidR="00DA22E4" w:rsidRPr="00417114" w:rsidRDefault="002C2B71" w:rsidP="000F2B72">
            <w:pPr>
              <w:spacing w:line="276" w:lineRule="auto"/>
              <w:rPr>
                <w:ins w:id="7410" w:author="Sorin Salagean" w:date="2015-02-03T16:30:00Z"/>
                <w:rFonts w:asciiTheme="minorHAnsi" w:eastAsiaTheme="minorHAnsi" w:hAnsiTheme="minorHAnsi" w:cstheme="minorBidi"/>
                <w:b/>
                <w:noProof/>
                <w:sz w:val="22"/>
                <w:szCs w:val="22"/>
                <w:lang w:val="ro-RO"/>
              </w:rPr>
            </w:pPr>
            <w:ins w:id="7411" w:author="Sorin Salagean" w:date="2015-02-04T10:46:00Z">
              <w:r>
                <w:rPr>
                  <w:rFonts w:asciiTheme="minorHAnsi" w:eastAsiaTheme="minorHAnsi" w:hAnsiTheme="minorHAnsi" w:cstheme="minorBidi"/>
                  <w:b/>
                  <w:noProof/>
                  <w:sz w:val="22"/>
                  <w:szCs w:val="22"/>
                  <w:lang w:val="ro-RO"/>
                </w:rPr>
                <w:t>Verificare Document „CL – Accept de plata”</w:t>
              </w:r>
            </w:ins>
          </w:p>
        </w:tc>
        <w:tc>
          <w:tcPr>
            <w:tcW w:w="7432" w:type="dxa"/>
          </w:tcPr>
          <w:p w14:paraId="6EC32865" w14:textId="73682009" w:rsidR="002C2B71" w:rsidRPr="008662C4" w:rsidRDefault="002C2B71" w:rsidP="002C2B71">
            <w:pPr>
              <w:spacing w:line="276" w:lineRule="auto"/>
              <w:rPr>
                <w:ins w:id="7412" w:author="Sorin Salagean" w:date="2015-02-04T10:47:00Z"/>
                <w:rFonts w:asciiTheme="minorHAnsi" w:hAnsiTheme="minorHAnsi"/>
                <w:b/>
                <w:noProof/>
                <w:sz w:val="22"/>
                <w:szCs w:val="22"/>
              </w:rPr>
            </w:pPr>
            <w:ins w:id="7413" w:author="Sorin Salagean" w:date="2015-02-04T10:46:00Z">
              <w:r w:rsidRPr="008662C4">
                <w:rPr>
                  <w:b/>
                  <w:noProof/>
                </w:rPr>
                <w:t xml:space="preserve">Se verifica daca documetul curent este </w:t>
              </w:r>
            </w:ins>
            <w:ins w:id="7414" w:author="Sorin Salagean" w:date="2015-02-04T10:47:00Z">
              <w:r w:rsidRPr="008662C4">
                <w:rPr>
                  <w:b/>
                  <w:noProof/>
                </w:rPr>
                <w:t>“CL – Accept de plata</w:t>
              </w:r>
            </w:ins>
            <w:ins w:id="7415" w:author="Sorin Salagean" w:date="2015-02-04T10:48:00Z">
              <w:r w:rsidRPr="008662C4">
                <w:rPr>
                  <w:b/>
                  <w:noProof/>
                </w:rPr>
                <w:t>”</w:t>
              </w:r>
            </w:ins>
          </w:p>
          <w:p w14:paraId="182F03EB" w14:textId="16CEFF81" w:rsidR="002C2B71" w:rsidRPr="008662C4" w:rsidRDefault="002C2B71" w:rsidP="002C2B71">
            <w:pPr>
              <w:spacing w:line="276" w:lineRule="auto"/>
              <w:rPr>
                <w:ins w:id="7416" w:author="Sorin Salagean" w:date="2015-02-04T10:46:00Z"/>
                <w:rFonts w:asciiTheme="minorHAnsi" w:hAnsiTheme="minorHAnsi"/>
                <w:b/>
                <w:noProof/>
                <w:sz w:val="22"/>
                <w:szCs w:val="22"/>
                <w:rPrChange w:id="7417" w:author="Sorin Salagean" w:date="2015-02-09T13:21:00Z">
                  <w:rPr>
                    <w:ins w:id="7418" w:author="Sorin Salagean" w:date="2015-02-04T10:46:00Z"/>
                    <w:rFonts w:asciiTheme="minorHAnsi" w:eastAsiaTheme="minorHAnsi" w:hAnsiTheme="minorHAnsi"/>
                    <w:b/>
                    <w:noProof/>
                    <w:sz w:val="22"/>
                    <w:szCs w:val="22"/>
                    <w:lang w:val="ro-RO"/>
                  </w:rPr>
                </w:rPrChange>
              </w:rPr>
            </w:pPr>
            <w:ins w:id="7419" w:author="Sorin Salagean" w:date="2015-02-04T10:47:00Z">
              <w:r w:rsidRPr="008662C4">
                <w:rPr>
                  <w:b/>
                  <w:noProof/>
                </w:rPr>
                <w:t>In</w:t>
              </w:r>
            </w:ins>
            <w:ins w:id="7420" w:author="Sorin Salagean" w:date="2015-02-04T10:50:00Z">
              <w:r w:rsidRPr="008662C4">
                <w:rPr>
                  <w:b/>
                  <w:noProof/>
                </w:rPr>
                <w:t xml:space="preserve"> cazul in care verificare se confirma se vor seta urmatoarele actiuni:</w:t>
              </w:r>
            </w:ins>
          </w:p>
          <w:p w14:paraId="5EB5FA81" w14:textId="03FA9ADE" w:rsidR="002C2B71" w:rsidRPr="008662C4" w:rsidRDefault="002C2B71" w:rsidP="002C2B71">
            <w:pPr>
              <w:pStyle w:val="ListParagraph"/>
              <w:numPr>
                <w:ilvl w:val="0"/>
                <w:numId w:val="8"/>
              </w:numPr>
              <w:spacing w:line="276" w:lineRule="auto"/>
              <w:rPr>
                <w:ins w:id="7421" w:author="Sorin Salagean" w:date="2015-02-04T10:46:00Z"/>
                <w:rFonts w:asciiTheme="minorHAnsi" w:eastAsiaTheme="minorHAnsi" w:hAnsiTheme="minorHAnsi"/>
                <w:b/>
                <w:noProof/>
                <w:sz w:val="22"/>
                <w:szCs w:val="22"/>
                <w:lang w:val="ro-RO"/>
              </w:rPr>
            </w:pPr>
            <w:ins w:id="7422" w:author="Sorin Salagean" w:date="2015-02-04T10:46:00Z">
              <w:r w:rsidRPr="008662C4">
                <w:rPr>
                  <w:b/>
                  <w:noProof/>
                </w:rPr>
                <w:t xml:space="preserve">Setare Proprietate „EtapaDosar” cu valoarea „Aprobare Accept de plata – </w:t>
              </w:r>
            </w:ins>
            <w:ins w:id="7423" w:author="Sorin Salagean" w:date="2015-02-04T10:50:00Z">
              <w:r w:rsidRPr="008662C4">
                <w:rPr>
                  <w:b/>
                  <w:noProof/>
                </w:rPr>
                <w:t>Director Daune</w:t>
              </w:r>
            </w:ins>
            <w:ins w:id="7424" w:author="Sorin Salagean" w:date="2015-02-04T10:46:00Z">
              <w:r w:rsidRPr="008662C4">
                <w:rPr>
                  <w:b/>
                  <w:noProof/>
                </w:rPr>
                <w:t>”</w:t>
              </w:r>
            </w:ins>
          </w:p>
          <w:p w14:paraId="0658002F" w14:textId="77777777" w:rsidR="002C2B71" w:rsidRPr="008662C4" w:rsidRDefault="002C2B71" w:rsidP="002C2B71">
            <w:pPr>
              <w:pStyle w:val="ListParagraph"/>
              <w:numPr>
                <w:ilvl w:val="0"/>
                <w:numId w:val="8"/>
              </w:numPr>
              <w:spacing w:line="276" w:lineRule="auto"/>
              <w:rPr>
                <w:ins w:id="7425" w:author="Sorin Salagean" w:date="2015-02-04T10:46:00Z"/>
                <w:rFonts w:asciiTheme="minorHAnsi" w:eastAsiaTheme="minorHAnsi" w:hAnsiTheme="minorHAnsi"/>
                <w:b/>
                <w:noProof/>
                <w:sz w:val="22"/>
                <w:szCs w:val="22"/>
                <w:lang w:val="ro-RO"/>
                <w:rPrChange w:id="7426" w:author="Sorin Salagean" w:date="2015-02-09T13:21:00Z">
                  <w:rPr>
                    <w:ins w:id="7427" w:author="Sorin Salagean" w:date="2015-02-04T10:46:00Z"/>
                    <w:rFonts w:eastAsiaTheme="minorHAnsi"/>
                    <w:b/>
                    <w:noProof/>
                    <w:lang w:val="ro-RO"/>
                  </w:rPr>
                </w:rPrChange>
              </w:rPr>
            </w:pPr>
            <w:ins w:id="7428" w:author="Sorin Salagean" w:date="2015-02-04T10:46:00Z">
              <w:r w:rsidRPr="008662C4">
                <w:rPr>
                  <w:b/>
                  <w:noProof/>
                </w:rPr>
                <w:t>Setare kw „Etapa dosar” cu valoarea Proprietatii „EtapaDosar”</w:t>
              </w:r>
            </w:ins>
          </w:p>
          <w:p w14:paraId="790BABF7" w14:textId="77777777" w:rsidR="002C2B71" w:rsidRPr="008662C4" w:rsidRDefault="002C2B71" w:rsidP="002C2B71">
            <w:pPr>
              <w:pStyle w:val="ListParagraph"/>
              <w:numPr>
                <w:ilvl w:val="0"/>
                <w:numId w:val="8"/>
              </w:numPr>
              <w:spacing w:line="276" w:lineRule="auto"/>
              <w:rPr>
                <w:ins w:id="7429" w:author="Sorin Salagean" w:date="2015-02-04T10:46:00Z"/>
                <w:rFonts w:asciiTheme="minorHAnsi" w:eastAsiaTheme="minorHAnsi" w:hAnsiTheme="minorHAnsi"/>
                <w:b/>
                <w:noProof/>
                <w:sz w:val="22"/>
                <w:szCs w:val="22"/>
                <w:lang w:val="ro-RO"/>
              </w:rPr>
            </w:pPr>
            <w:ins w:id="7430" w:author="Sorin Salagean" w:date="2015-02-04T10:46:00Z">
              <w:r w:rsidRPr="008662C4">
                <w:rPr>
                  <w:b/>
                  <w:noProof/>
                </w:rPr>
                <w:t>Sterge kw „Etapa dosar” pe documentul relationat „CL – Dosar dauna auto CASCO”</w:t>
              </w:r>
            </w:ins>
          </w:p>
          <w:p w14:paraId="5B2AC04D" w14:textId="77777777" w:rsidR="002C2B71" w:rsidRPr="008662C4" w:rsidRDefault="002C2B71">
            <w:pPr>
              <w:pStyle w:val="ListParagraph"/>
              <w:numPr>
                <w:ilvl w:val="0"/>
                <w:numId w:val="8"/>
              </w:numPr>
              <w:spacing w:line="276" w:lineRule="auto"/>
              <w:rPr>
                <w:ins w:id="7431" w:author="Sorin Salagean" w:date="2015-02-04T10:52:00Z"/>
                <w:rFonts w:asciiTheme="minorHAnsi" w:eastAsiaTheme="minorHAnsi" w:hAnsiTheme="minorHAnsi" w:cstheme="minorBidi"/>
                <w:b/>
                <w:noProof/>
                <w:sz w:val="22"/>
                <w:szCs w:val="22"/>
                <w:lang w:val="ro-RO"/>
              </w:rPr>
              <w:pPrChange w:id="7432" w:author="Sorin Salagean" w:date="2015-02-04T10:46:00Z">
                <w:pPr>
                  <w:spacing w:line="276" w:lineRule="auto"/>
                </w:pPr>
              </w:pPrChange>
            </w:pPr>
            <w:ins w:id="7433" w:author="Sorin Salagean" w:date="2015-02-04T10:46:00Z">
              <w:r w:rsidRPr="008662C4">
                <w:rPr>
                  <w:b/>
                  <w:noProof/>
                  <w:rPrChange w:id="7434" w:author="Sorin Salagean" w:date="2015-02-09T13:21:00Z">
                    <w:rPr>
                      <w:noProof/>
                    </w:rPr>
                  </w:rPrChange>
                </w:rPr>
                <w:lastRenderedPageBreak/>
                <w:t>Copiaza kw „Etapa dosar” pe documentul relationat „CL – Dosar dauna auto CASCO</w:t>
              </w:r>
            </w:ins>
          </w:p>
          <w:p w14:paraId="255102C0" w14:textId="77777777" w:rsidR="002C2B71" w:rsidRPr="008662C4" w:rsidRDefault="002C2B71" w:rsidP="002C2B71">
            <w:pPr>
              <w:spacing w:line="276" w:lineRule="auto"/>
              <w:rPr>
                <w:ins w:id="7435" w:author="Sorin Salagean" w:date="2015-02-04T10:52:00Z"/>
                <w:rFonts w:asciiTheme="minorHAnsi" w:eastAsiaTheme="minorHAnsi" w:hAnsiTheme="minorHAnsi"/>
                <w:b/>
                <w:noProof/>
                <w:sz w:val="22"/>
                <w:szCs w:val="22"/>
                <w:lang w:val="ro-RO"/>
              </w:rPr>
            </w:pPr>
            <w:ins w:id="7436" w:author="Sorin Salagean" w:date="2015-02-04T10:52:00Z">
              <w:r w:rsidRPr="008662C4">
                <w:rPr>
                  <w:b/>
                  <w:noProof/>
                </w:rPr>
                <w:t>In cazul in care documentul curent nu este „CL – Accept de plata”, au loc urmatoarele actiuni:</w:t>
              </w:r>
            </w:ins>
          </w:p>
          <w:p w14:paraId="2FE33A32" w14:textId="07E6F98B" w:rsidR="002C2B71" w:rsidRPr="008662C4" w:rsidRDefault="002C2B71" w:rsidP="002C2B71">
            <w:pPr>
              <w:pStyle w:val="ListParagraph"/>
              <w:numPr>
                <w:ilvl w:val="0"/>
                <w:numId w:val="8"/>
              </w:numPr>
              <w:spacing w:line="276" w:lineRule="auto"/>
              <w:rPr>
                <w:ins w:id="7437" w:author="Sorin Salagean" w:date="2015-02-04T10:52:00Z"/>
                <w:rFonts w:asciiTheme="minorHAnsi" w:eastAsiaTheme="minorHAnsi" w:hAnsiTheme="minorHAnsi"/>
                <w:b/>
                <w:noProof/>
                <w:sz w:val="22"/>
                <w:szCs w:val="22"/>
                <w:lang w:val="ro-RO"/>
              </w:rPr>
            </w:pPr>
            <w:ins w:id="7438" w:author="Sorin Salagean" w:date="2015-02-04T10:52:00Z">
              <w:r w:rsidRPr="008662C4">
                <w:rPr>
                  <w:b/>
                  <w:noProof/>
                </w:rPr>
                <w:t xml:space="preserve">Setare Proprietate „EtapaDosar” cu valoarea „Aprobare Referat de plata – </w:t>
              </w:r>
            </w:ins>
            <w:ins w:id="7439" w:author="Sorin Salagean" w:date="2015-02-04T10:54:00Z">
              <w:r w:rsidRPr="008662C4">
                <w:rPr>
                  <w:b/>
                  <w:noProof/>
                </w:rPr>
                <w:t>Director Daune</w:t>
              </w:r>
            </w:ins>
            <w:ins w:id="7440" w:author="Sorin Salagean" w:date="2015-02-04T10:52:00Z">
              <w:r w:rsidRPr="008662C4">
                <w:rPr>
                  <w:b/>
                  <w:noProof/>
                </w:rPr>
                <w:t>”</w:t>
              </w:r>
            </w:ins>
          </w:p>
          <w:p w14:paraId="3B3C5DB7" w14:textId="77777777" w:rsidR="002C2B71" w:rsidRPr="008662C4" w:rsidRDefault="002C2B71" w:rsidP="002C2B71">
            <w:pPr>
              <w:pStyle w:val="ListParagraph"/>
              <w:numPr>
                <w:ilvl w:val="0"/>
                <w:numId w:val="8"/>
              </w:numPr>
              <w:spacing w:line="276" w:lineRule="auto"/>
              <w:rPr>
                <w:ins w:id="7441" w:author="Sorin Salagean" w:date="2015-02-04T10:52:00Z"/>
                <w:rFonts w:asciiTheme="minorHAnsi" w:eastAsiaTheme="minorHAnsi" w:hAnsiTheme="minorHAnsi"/>
                <w:b/>
                <w:noProof/>
                <w:sz w:val="22"/>
                <w:szCs w:val="22"/>
                <w:lang w:val="ro-RO"/>
              </w:rPr>
            </w:pPr>
            <w:ins w:id="7442" w:author="Sorin Salagean" w:date="2015-02-04T10:52:00Z">
              <w:r w:rsidRPr="008662C4">
                <w:rPr>
                  <w:b/>
                  <w:noProof/>
                </w:rPr>
                <w:t>Setare kw „Etapa dosar” cu valoarea Proprietatii „EtapaDosar”</w:t>
              </w:r>
            </w:ins>
          </w:p>
          <w:p w14:paraId="15E40F3F" w14:textId="77777777" w:rsidR="002C2B71" w:rsidRPr="008662C4" w:rsidRDefault="002C2B71" w:rsidP="002C2B71">
            <w:pPr>
              <w:pStyle w:val="ListParagraph"/>
              <w:numPr>
                <w:ilvl w:val="0"/>
                <w:numId w:val="8"/>
              </w:numPr>
              <w:spacing w:line="276" w:lineRule="auto"/>
              <w:rPr>
                <w:ins w:id="7443" w:author="Sorin Salagean" w:date="2015-02-04T10:52:00Z"/>
                <w:rFonts w:asciiTheme="minorHAnsi" w:eastAsiaTheme="minorHAnsi" w:hAnsiTheme="minorHAnsi"/>
                <w:b/>
                <w:noProof/>
                <w:sz w:val="22"/>
                <w:szCs w:val="22"/>
                <w:lang w:val="ro-RO"/>
              </w:rPr>
            </w:pPr>
            <w:ins w:id="7444" w:author="Sorin Salagean" w:date="2015-02-04T10:52:00Z">
              <w:r w:rsidRPr="008662C4">
                <w:rPr>
                  <w:b/>
                  <w:noProof/>
                </w:rPr>
                <w:t>Sterge kw „Etapa dosar” pe documentul relationat „CL – Dosar dauna auto CASCO”</w:t>
              </w:r>
            </w:ins>
          </w:p>
          <w:p w14:paraId="61E45640" w14:textId="2BB85C59" w:rsidR="00DA22E4" w:rsidRPr="002C2B71" w:rsidRDefault="002C2B71">
            <w:pPr>
              <w:pStyle w:val="ListParagraph"/>
              <w:numPr>
                <w:ilvl w:val="0"/>
                <w:numId w:val="8"/>
              </w:numPr>
              <w:spacing w:line="276" w:lineRule="auto"/>
              <w:rPr>
                <w:ins w:id="7445" w:author="Sorin Salagean" w:date="2015-02-03T16:30:00Z"/>
                <w:rFonts w:asciiTheme="minorHAnsi" w:eastAsiaTheme="minorHAnsi" w:hAnsiTheme="minorHAnsi" w:cstheme="minorBidi"/>
                <w:b/>
                <w:noProof/>
                <w:sz w:val="22"/>
                <w:szCs w:val="22"/>
                <w:lang w:val="ro-RO"/>
                <w:rPrChange w:id="7446" w:author="Sorin Salagean" w:date="2015-02-04T10:53:00Z">
                  <w:rPr>
                    <w:ins w:id="7447" w:author="Sorin Salagean" w:date="2015-02-03T16:30:00Z"/>
                    <w:rFonts w:eastAsiaTheme="minorHAnsi" w:cstheme="minorBidi"/>
                    <w:noProof/>
                    <w:lang w:val="ro-RO"/>
                  </w:rPr>
                </w:rPrChange>
              </w:rPr>
              <w:pPrChange w:id="7448" w:author="Sorin Salagean" w:date="2015-02-04T10:53:00Z">
                <w:pPr>
                  <w:spacing w:line="276" w:lineRule="auto"/>
                </w:pPr>
              </w:pPrChange>
            </w:pPr>
            <w:ins w:id="7449" w:author="Sorin Salagean" w:date="2015-02-04T10:52:00Z">
              <w:r w:rsidRPr="008662C4">
                <w:rPr>
                  <w:b/>
                  <w:noProof/>
                  <w:rPrChange w:id="7450" w:author="Sorin Salagean" w:date="2015-02-09T13:21:00Z">
                    <w:rPr>
                      <w:noProof/>
                    </w:rPr>
                  </w:rPrChange>
                </w:rPr>
                <w:t>Copiaza kw „Etapa dosar” pe documentul relationat „CL – Dosar dauna auto CASCO”</w:t>
              </w:r>
            </w:ins>
          </w:p>
        </w:tc>
      </w:tr>
      <w:tr w:rsidR="00735457" w:rsidRPr="00126240" w14:paraId="5FED8057" w14:textId="77777777" w:rsidTr="000F2B72">
        <w:trPr>
          <w:trHeight w:val="362"/>
          <w:ins w:id="7451" w:author="Sorin Salagean" w:date="2015-02-03T16:30:00Z"/>
        </w:trPr>
        <w:tc>
          <w:tcPr>
            <w:tcW w:w="2898" w:type="dxa"/>
          </w:tcPr>
          <w:p w14:paraId="64606D62" w14:textId="5819321C" w:rsidR="00735457" w:rsidRPr="00B0053D" w:rsidRDefault="00735457" w:rsidP="00735457">
            <w:pPr>
              <w:spacing w:line="276" w:lineRule="auto"/>
              <w:rPr>
                <w:ins w:id="7452" w:author="Sorin Salagean" w:date="2015-02-03T16:30:00Z"/>
                <w:rFonts w:asciiTheme="minorHAnsi" w:hAnsiTheme="minorHAnsi"/>
                <w:b/>
                <w:noProof/>
                <w:sz w:val="22"/>
                <w:szCs w:val="22"/>
              </w:rPr>
            </w:pPr>
            <w:ins w:id="7453" w:author="Sorin Salagean" w:date="2015-02-04T10:55:00Z">
              <w:r>
                <w:rPr>
                  <w:rFonts w:asciiTheme="minorHAnsi" w:hAnsiTheme="minorHAnsi"/>
                  <w:b/>
                  <w:noProof/>
                  <w:sz w:val="22"/>
                  <w:szCs w:val="22"/>
                </w:rPr>
                <w:lastRenderedPageBreak/>
                <w:t xml:space="preserve">Trimite notificare </w:t>
              </w:r>
            </w:ins>
          </w:p>
        </w:tc>
        <w:tc>
          <w:tcPr>
            <w:tcW w:w="7432" w:type="dxa"/>
          </w:tcPr>
          <w:p w14:paraId="625131B9" w14:textId="15DE8FD3" w:rsidR="00735457" w:rsidRPr="00B0053D" w:rsidRDefault="00735457">
            <w:pPr>
              <w:spacing w:line="276" w:lineRule="auto"/>
              <w:rPr>
                <w:ins w:id="7454" w:author="Sorin Salagean" w:date="2015-02-03T16:30:00Z"/>
                <w:rFonts w:asciiTheme="minorHAnsi" w:hAnsiTheme="minorHAnsi"/>
                <w:b/>
                <w:noProof/>
                <w:sz w:val="22"/>
                <w:szCs w:val="22"/>
              </w:rPr>
            </w:pPr>
            <w:ins w:id="7455" w:author="Sorin Salagean" w:date="2015-02-04T10:55:00Z">
              <w:r>
                <w:rPr>
                  <w:rFonts w:asciiTheme="minorHAnsi" w:hAnsiTheme="minorHAnsi"/>
                  <w:b/>
                  <w:noProof/>
                  <w:sz w:val="22"/>
                  <w:szCs w:val="22"/>
                </w:rPr>
                <w:t xml:space="preserve">Se va trimite o notificare catre grupurile de utilizatori prin care sunt instiintati ca Acceptul/Referatul, este in etapa </w:t>
              </w:r>
            </w:ins>
            <w:ins w:id="7456" w:author="Sorin Salagean" w:date="2015-02-04T10:56:00Z">
              <w:r>
                <w:rPr>
                  <w:rFonts w:asciiTheme="minorHAnsi" w:hAnsiTheme="minorHAnsi"/>
                  <w:b/>
                  <w:noProof/>
                  <w:sz w:val="22"/>
                  <w:szCs w:val="22"/>
                </w:rPr>
                <w:t>“</w:t>
              </w:r>
            </w:ins>
            <w:ins w:id="7457" w:author="Sorin Salagean" w:date="2015-02-04T10:55:00Z">
              <w:r>
                <w:rPr>
                  <w:rFonts w:asciiTheme="minorHAnsi" w:hAnsiTheme="minorHAnsi"/>
                  <w:b/>
                  <w:noProof/>
                  <w:sz w:val="22"/>
                  <w:szCs w:val="22"/>
                </w:rPr>
                <w:t>Director daune</w:t>
              </w:r>
            </w:ins>
            <w:ins w:id="7458" w:author="Sorin Salagean" w:date="2015-02-04T10:56:00Z">
              <w:r>
                <w:rPr>
                  <w:rFonts w:asciiTheme="minorHAnsi" w:hAnsiTheme="minorHAnsi"/>
                  <w:b/>
                  <w:noProof/>
                  <w:sz w:val="22"/>
                  <w:szCs w:val="22"/>
                </w:rPr>
                <w:t>”</w:t>
              </w:r>
            </w:ins>
          </w:p>
        </w:tc>
      </w:tr>
    </w:tbl>
    <w:p w14:paraId="749E192B" w14:textId="77777777" w:rsidR="00DA22E4" w:rsidRDefault="00DA22E4" w:rsidP="00DA22E4">
      <w:pPr>
        <w:jc w:val="both"/>
        <w:rPr>
          <w:ins w:id="7459" w:author="Sorin Salagean" w:date="2015-02-03T16:30:00Z"/>
          <w:lang w:val="en-US"/>
        </w:rPr>
      </w:pPr>
    </w:p>
    <w:p w14:paraId="70388339" w14:textId="77777777" w:rsidR="00DA22E4" w:rsidRPr="00126240" w:rsidRDefault="00DA22E4" w:rsidP="00DA22E4">
      <w:pPr>
        <w:spacing w:line="276" w:lineRule="auto"/>
        <w:rPr>
          <w:ins w:id="7460" w:author="Sorin Salagean" w:date="2015-02-03T16:30:00Z"/>
          <w:b/>
          <w:noProof/>
        </w:rPr>
      </w:pPr>
      <w:ins w:id="7461" w:author="Sorin Salagean" w:date="2015-02-03T16:30: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302"/>
        <w:gridCol w:w="5065"/>
        <w:gridCol w:w="1130"/>
        <w:gridCol w:w="1953"/>
      </w:tblGrid>
      <w:tr w:rsidR="00DA22E4" w:rsidRPr="00126240" w14:paraId="71DE5668" w14:textId="77777777" w:rsidTr="000F2B72">
        <w:trPr>
          <w:cnfStyle w:val="100000000000" w:firstRow="1" w:lastRow="0" w:firstColumn="0" w:lastColumn="0" w:oddVBand="0" w:evenVBand="0" w:oddHBand="0" w:evenHBand="0" w:firstRowFirstColumn="0" w:firstRowLastColumn="0" w:lastRowFirstColumn="0" w:lastRowLastColumn="0"/>
          <w:trHeight w:val="362"/>
          <w:ins w:id="7462" w:author="Sorin Salagean" w:date="2015-02-03T16:30:00Z"/>
        </w:trPr>
        <w:tc>
          <w:tcPr>
            <w:tcW w:w="2242" w:type="dxa"/>
            <w:hideMark/>
          </w:tcPr>
          <w:p w14:paraId="430F249B" w14:textId="77777777" w:rsidR="00DA22E4" w:rsidRPr="00417114" w:rsidRDefault="00DA22E4" w:rsidP="000F2B72">
            <w:pPr>
              <w:spacing w:line="276" w:lineRule="auto"/>
              <w:rPr>
                <w:ins w:id="7463" w:author="Sorin Salagean" w:date="2015-02-03T16:30:00Z"/>
                <w:rFonts w:asciiTheme="minorHAnsi" w:eastAsiaTheme="minorHAnsi" w:hAnsiTheme="minorHAnsi" w:cstheme="minorBidi"/>
                <w:b/>
                <w:noProof/>
                <w:sz w:val="22"/>
                <w:szCs w:val="22"/>
                <w:lang w:val="ro-RO"/>
              </w:rPr>
            </w:pPr>
            <w:ins w:id="7464" w:author="Sorin Salagean" w:date="2015-02-03T16:30:00Z">
              <w:r w:rsidRPr="00417114">
                <w:rPr>
                  <w:rFonts w:asciiTheme="minorHAnsi" w:eastAsiaTheme="minorHAnsi" w:hAnsiTheme="minorHAnsi" w:cstheme="minorBidi"/>
                  <w:b/>
                  <w:noProof/>
                  <w:sz w:val="22"/>
                  <w:szCs w:val="22"/>
                  <w:lang w:val="ro-RO"/>
                </w:rPr>
                <w:t>Nume task</w:t>
              </w:r>
            </w:ins>
          </w:p>
        </w:tc>
        <w:tc>
          <w:tcPr>
            <w:tcW w:w="5025" w:type="dxa"/>
            <w:hideMark/>
          </w:tcPr>
          <w:p w14:paraId="36FC34BD" w14:textId="77777777" w:rsidR="00DA22E4" w:rsidRPr="00417114" w:rsidRDefault="00DA22E4" w:rsidP="000F2B72">
            <w:pPr>
              <w:spacing w:line="276" w:lineRule="auto"/>
              <w:rPr>
                <w:ins w:id="7465" w:author="Sorin Salagean" w:date="2015-02-03T16:30:00Z"/>
                <w:rFonts w:asciiTheme="minorHAnsi" w:eastAsiaTheme="minorHAnsi" w:hAnsiTheme="minorHAnsi" w:cstheme="minorBidi"/>
                <w:b/>
                <w:noProof/>
                <w:sz w:val="22"/>
                <w:szCs w:val="22"/>
                <w:lang w:val="ro-RO"/>
              </w:rPr>
            </w:pPr>
            <w:ins w:id="7466" w:author="Sorin Salagean" w:date="2015-02-03T16:30:00Z">
              <w:r w:rsidRPr="00417114">
                <w:rPr>
                  <w:rFonts w:asciiTheme="minorHAnsi" w:eastAsiaTheme="minorHAnsi" w:hAnsiTheme="minorHAnsi" w:cstheme="minorBidi"/>
                  <w:b/>
                  <w:noProof/>
                  <w:sz w:val="22"/>
                  <w:szCs w:val="22"/>
                  <w:lang w:val="ro-RO"/>
                </w:rPr>
                <w:t>Descriere</w:t>
              </w:r>
            </w:ins>
          </w:p>
        </w:tc>
        <w:tc>
          <w:tcPr>
            <w:tcW w:w="1090" w:type="dxa"/>
            <w:hideMark/>
          </w:tcPr>
          <w:p w14:paraId="047FF5C1" w14:textId="77777777" w:rsidR="00DA22E4" w:rsidRPr="00417114" w:rsidRDefault="00DA22E4" w:rsidP="000F2B72">
            <w:pPr>
              <w:spacing w:line="276" w:lineRule="auto"/>
              <w:rPr>
                <w:ins w:id="7467" w:author="Sorin Salagean" w:date="2015-02-03T16:30:00Z"/>
                <w:rFonts w:asciiTheme="minorHAnsi" w:eastAsiaTheme="minorHAnsi" w:hAnsiTheme="minorHAnsi" w:cstheme="minorBidi"/>
                <w:b/>
                <w:noProof/>
                <w:sz w:val="22"/>
                <w:szCs w:val="22"/>
                <w:lang w:val="ro-RO"/>
              </w:rPr>
            </w:pPr>
            <w:ins w:id="7468" w:author="Sorin Salagean" w:date="2015-02-03T16:30:00Z">
              <w:r w:rsidRPr="00417114">
                <w:rPr>
                  <w:rFonts w:asciiTheme="minorHAnsi" w:eastAsiaTheme="minorHAnsi" w:hAnsiTheme="minorHAnsi" w:cstheme="minorBidi"/>
                  <w:b/>
                  <w:noProof/>
                  <w:sz w:val="22"/>
                  <w:szCs w:val="22"/>
                  <w:lang w:val="ro-RO"/>
                </w:rPr>
                <w:t>Validari</w:t>
              </w:r>
            </w:ins>
          </w:p>
        </w:tc>
        <w:tc>
          <w:tcPr>
            <w:tcW w:w="1893" w:type="dxa"/>
          </w:tcPr>
          <w:p w14:paraId="3C039E57" w14:textId="77777777" w:rsidR="00DA22E4" w:rsidRPr="00417114" w:rsidRDefault="00DA22E4" w:rsidP="000F2B72">
            <w:pPr>
              <w:spacing w:line="276" w:lineRule="auto"/>
              <w:rPr>
                <w:ins w:id="7469" w:author="Sorin Salagean" w:date="2015-02-03T16:30:00Z"/>
                <w:rFonts w:asciiTheme="minorHAnsi" w:eastAsiaTheme="minorHAnsi" w:hAnsiTheme="minorHAnsi" w:cstheme="minorBidi"/>
                <w:b/>
                <w:noProof/>
                <w:sz w:val="22"/>
                <w:szCs w:val="22"/>
                <w:lang w:val="ro-RO"/>
              </w:rPr>
            </w:pPr>
            <w:ins w:id="7470" w:author="Sorin Salagean" w:date="2015-02-03T16:30:00Z">
              <w:r w:rsidRPr="00417114">
                <w:rPr>
                  <w:rFonts w:asciiTheme="minorHAnsi" w:eastAsiaTheme="minorHAnsi" w:hAnsiTheme="minorHAnsi" w:cstheme="minorBidi"/>
                  <w:b/>
                  <w:noProof/>
                  <w:sz w:val="22"/>
                  <w:szCs w:val="22"/>
                  <w:lang w:val="ro-RO"/>
                </w:rPr>
                <w:t>Cerinte sistem</w:t>
              </w:r>
            </w:ins>
          </w:p>
        </w:tc>
      </w:tr>
      <w:tr w:rsidR="00DA22E4" w:rsidRPr="00B0053D" w14:paraId="423F9C74" w14:textId="77777777" w:rsidTr="000F2B72">
        <w:trPr>
          <w:trHeight w:val="362"/>
          <w:ins w:id="7471" w:author="Sorin Salagean" w:date="2015-02-03T16:30:00Z"/>
        </w:trPr>
        <w:tc>
          <w:tcPr>
            <w:tcW w:w="2242" w:type="dxa"/>
          </w:tcPr>
          <w:p w14:paraId="79A5B5B6" w14:textId="77777777" w:rsidR="00DA22E4" w:rsidRPr="008662C4" w:rsidRDefault="00DA22E4" w:rsidP="000F2B72">
            <w:pPr>
              <w:spacing w:line="276" w:lineRule="auto"/>
              <w:rPr>
                <w:ins w:id="7472" w:author="Sorin Salagean" w:date="2015-02-03T16:30:00Z"/>
                <w:rFonts w:asciiTheme="minorHAnsi" w:hAnsiTheme="minorHAnsi"/>
                <w:b/>
                <w:noProof/>
                <w:sz w:val="22"/>
                <w:szCs w:val="22"/>
              </w:rPr>
            </w:pPr>
            <w:ins w:id="7473" w:author="Sorin Salagean" w:date="2015-02-03T16:30:00Z">
              <w:r w:rsidRPr="008662C4">
                <w:rPr>
                  <w:b/>
                  <w:noProof/>
                </w:rPr>
                <w:t>Aprob</w:t>
              </w:r>
            </w:ins>
          </w:p>
        </w:tc>
        <w:tc>
          <w:tcPr>
            <w:tcW w:w="5025" w:type="dxa"/>
          </w:tcPr>
          <w:p w14:paraId="5A7506A7" w14:textId="77777777" w:rsidR="00735457" w:rsidRPr="008662C4" w:rsidRDefault="00735457" w:rsidP="00735457">
            <w:pPr>
              <w:spacing w:line="276" w:lineRule="auto"/>
              <w:rPr>
                <w:ins w:id="7474" w:author="Sorin Salagean" w:date="2015-02-04T10:59:00Z"/>
                <w:rFonts w:asciiTheme="minorHAnsi" w:hAnsiTheme="minorHAnsi"/>
                <w:noProof/>
                <w:sz w:val="22"/>
                <w:szCs w:val="22"/>
                <w:rPrChange w:id="7475" w:author="Sorin Salagean" w:date="2015-02-09T13:21:00Z">
                  <w:rPr>
                    <w:ins w:id="7476" w:author="Sorin Salagean" w:date="2015-02-04T10:59:00Z"/>
                    <w:rFonts w:asciiTheme="minorHAnsi" w:hAnsiTheme="minorHAnsi"/>
                    <w:b/>
                    <w:noProof/>
                    <w:sz w:val="22"/>
                    <w:szCs w:val="22"/>
                  </w:rPr>
                </w:rPrChange>
              </w:rPr>
            </w:pPr>
            <w:ins w:id="7477" w:author="Sorin Salagean" w:date="2015-02-04T10:59:00Z">
              <w:r w:rsidRPr="008662C4">
                <w:rPr>
                  <w:noProof/>
                  <w:rPrChange w:id="7478" w:author="Sorin Salagean" w:date="2015-02-09T13:21:00Z">
                    <w:rPr>
                      <w:b/>
                      <w:noProof/>
                    </w:rPr>
                  </w:rPrChange>
                </w:rPr>
                <w:t>La apasarea butonului se intampla urmatoarele actiuni:</w:t>
              </w:r>
            </w:ins>
          </w:p>
          <w:p w14:paraId="568D0DD5" w14:textId="77777777" w:rsidR="00735457" w:rsidRPr="008662C4" w:rsidRDefault="00735457" w:rsidP="00735457">
            <w:pPr>
              <w:pStyle w:val="ListParagraph"/>
              <w:numPr>
                <w:ilvl w:val="0"/>
                <w:numId w:val="8"/>
              </w:numPr>
              <w:spacing w:line="276" w:lineRule="auto"/>
              <w:rPr>
                <w:ins w:id="7479" w:author="Sorin Salagean" w:date="2015-02-04T10:59:00Z"/>
                <w:rFonts w:asciiTheme="minorHAnsi" w:hAnsiTheme="minorHAnsi"/>
                <w:noProof/>
                <w:sz w:val="22"/>
                <w:szCs w:val="22"/>
                <w:rPrChange w:id="7480" w:author="Sorin Salagean" w:date="2015-02-09T13:21:00Z">
                  <w:rPr>
                    <w:ins w:id="7481" w:author="Sorin Salagean" w:date="2015-02-04T10:59:00Z"/>
                    <w:rFonts w:asciiTheme="minorHAnsi" w:hAnsiTheme="minorHAnsi"/>
                    <w:b/>
                    <w:noProof/>
                    <w:sz w:val="22"/>
                    <w:szCs w:val="22"/>
                  </w:rPr>
                </w:rPrChange>
              </w:rPr>
            </w:pPr>
            <w:ins w:id="7482" w:author="Sorin Salagean" w:date="2015-02-04T10:59:00Z">
              <w:r w:rsidRPr="008662C4">
                <w:rPr>
                  <w:noProof/>
                  <w:rPrChange w:id="7483" w:author="Sorin Salagean" w:date="2015-02-09T13:21:00Z">
                    <w:rPr>
                      <w:b/>
                      <w:noProof/>
                    </w:rPr>
                  </w:rPrChange>
                </w:rPr>
                <w:t>Sterge kw “Nume aprobator”</w:t>
              </w:r>
            </w:ins>
          </w:p>
          <w:p w14:paraId="7C58840F" w14:textId="77777777" w:rsidR="00735457" w:rsidRPr="008662C4" w:rsidRDefault="00735457" w:rsidP="00735457">
            <w:pPr>
              <w:pStyle w:val="ListParagraph"/>
              <w:numPr>
                <w:ilvl w:val="0"/>
                <w:numId w:val="8"/>
              </w:numPr>
              <w:spacing w:line="276" w:lineRule="auto"/>
              <w:rPr>
                <w:ins w:id="7484" w:author="Sorin Salagean" w:date="2015-02-04T10:59:00Z"/>
                <w:rFonts w:asciiTheme="minorHAnsi" w:hAnsiTheme="minorHAnsi"/>
                <w:noProof/>
                <w:sz w:val="22"/>
                <w:szCs w:val="22"/>
                <w:rPrChange w:id="7485" w:author="Sorin Salagean" w:date="2015-02-09T13:21:00Z">
                  <w:rPr>
                    <w:ins w:id="7486" w:author="Sorin Salagean" w:date="2015-02-04T10:59:00Z"/>
                    <w:rFonts w:asciiTheme="minorHAnsi" w:hAnsiTheme="minorHAnsi"/>
                    <w:b/>
                    <w:noProof/>
                    <w:sz w:val="22"/>
                    <w:szCs w:val="22"/>
                  </w:rPr>
                </w:rPrChange>
              </w:rPr>
            </w:pPr>
            <w:ins w:id="7487" w:author="Sorin Salagean" w:date="2015-02-04T10:59:00Z">
              <w:r w:rsidRPr="008662C4">
                <w:rPr>
                  <w:noProof/>
                  <w:rPrChange w:id="7488" w:author="Sorin Salagean" w:date="2015-02-09T13:21:00Z">
                    <w:rPr>
                      <w:b/>
                      <w:noProof/>
                    </w:rPr>
                  </w:rPrChange>
                </w:rPr>
                <w:t>Sterge kw “Data aprobare”</w:t>
              </w:r>
            </w:ins>
          </w:p>
          <w:p w14:paraId="6ACF31ED" w14:textId="77777777" w:rsidR="00735457" w:rsidRPr="008662C4" w:rsidRDefault="00735457" w:rsidP="00735457">
            <w:pPr>
              <w:pStyle w:val="ListParagraph"/>
              <w:numPr>
                <w:ilvl w:val="0"/>
                <w:numId w:val="8"/>
              </w:numPr>
              <w:spacing w:line="276" w:lineRule="auto"/>
              <w:rPr>
                <w:ins w:id="7489" w:author="Sorin Salagean" w:date="2015-02-04T10:59:00Z"/>
                <w:rFonts w:asciiTheme="minorHAnsi" w:hAnsiTheme="minorHAnsi"/>
                <w:noProof/>
                <w:sz w:val="22"/>
                <w:szCs w:val="22"/>
                <w:rPrChange w:id="7490" w:author="Sorin Salagean" w:date="2015-02-09T13:21:00Z">
                  <w:rPr>
                    <w:ins w:id="7491" w:author="Sorin Salagean" w:date="2015-02-04T10:59:00Z"/>
                    <w:b/>
                    <w:noProof/>
                  </w:rPr>
                </w:rPrChange>
              </w:rPr>
            </w:pPr>
            <w:ins w:id="7492" w:author="Sorin Salagean" w:date="2015-02-04T10:59:00Z">
              <w:r w:rsidRPr="008662C4">
                <w:rPr>
                  <w:noProof/>
                  <w:rPrChange w:id="7493" w:author="Sorin Salagean" w:date="2015-02-09T13:21:00Z">
                    <w:rPr>
                      <w:b/>
                      <w:noProof/>
                    </w:rPr>
                  </w:rPrChange>
                </w:rPr>
                <w:t>Se verifica daca documentul se afla in etapa “Lichidator”; in cazul in care verificare se confirma, se va seta kw –ul “Etapa Lichidator” cu valoarea “NU” si se trimite documentul in etapa “Verificari”;</w:t>
              </w:r>
            </w:ins>
          </w:p>
          <w:p w14:paraId="29BB4251" w14:textId="77777777" w:rsidR="00735457" w:rsidRPr="008662C4" w:rsidRDefault="00735457" w:rsidP="00735457">
            <w:pPr>
              <w:pStyle w:val="ListParagraph"/>
              <w:numPr>
                <w:ilvl w:val="0"/>
                <w:numId w:val="8"/>
              </w:numPr>
              <w:spacing w:line="276" w:lineRule="auto"/>
              <w:rPr>
                <w:ins w:id="7494" w:author="Sorin Salagean" w:date="2015-02-04T10:59:00Z"/>
                <w:rFonts w:asciiTheme="minorHAnsi" w:hAnsiTheme="minorHAnsi"/>
                <w:noProof/>
                <w:sz w:val="22"/>
                <w:szCs w:val="22"/>
                <w:rPrChange w:id="7495" w:author="Sorin Salagean" w:date="2015-02-09T13:21:00Z">
                  <w:rPr>
                    <w:ins w:id="7496" w:author="Sorin Salagean" w:date="2015-02-04T10:59:00Z"/>
                    <w:b/>
                    <w:noProof/>
                  </w:rPr>
                </w:rPrChange>
              </w:rPr>
            </w:pPr>
            <w:ins w:id="7497" w:author="Sorin Salagean" w:date="2015-02-04T10:59:00Z">
              <w:r w:rsidRPr="008662C4">
                <w:rPr>
                  <w:noProof/>
                  <w:rPrChange w:id="7498" w:author="Sorin Salagean" w:date="2015-02-09T13:21:00Z">
                    <w:rPr>
                      <w:b/>
                      <w:noProof/>
                    </w:rPr>
                  </w:rPrChange>
                </w:rPr>
                <w:t>Se verifica daca documentul se afla in etapa “Control intern”; in cazul in care verificare se confirma, se va seta kw –ul “Etapa</w:t>
              </w:r>
              <w:r w:rsidRPr="008662C4">
                <w:rPr>
                  <w:b/>
                  <w:noProof/>
                </w:rPr>
                <w:t xml:space="preserve"> </w:t>
              </w:r>
              <w:r w:rsidRPr="008662C4">
                <w:rPr>
                  <w:noProof/>
                  <w:rPrChange w:id="7499" w:author="Sorin Salagean" w:date="2015-02-09T13:21:00Z">
                    <w:rPr>
                      <w:b/>
                      <w:noProof/>
                    </w:rPr>
                  </w:rPrChange>
                </w:rPr>
                <w:t>Controlling” cu valoarea “NU” si se trimite documentul in etapa “Verificari”</w:t>
              </w:r>
            </w:ins>
          </w:p>
          <w:p w14:paraId="0FEBE296" w14:textId="77777777" w:rsidR="00735457" w:rsidRPr="008662C4" w:rsidRDefault="00735457" w:rsidP="00735457">
            <w:pPr>
              <w:pStyle w:val="ListParagraph"/>
              <w:numPr>
                <w:ilvl w:val="0"/>
                <w:numId w:val="8"/>
              </w:numPr>
              <w:spacing w:line="276" w:lineRule="auto"/>
              <w:rPr>
                <w:ins w:id="7500" w:author="Sorin Salagean" w:date="2015-02-04T10:59:00Z"/>
                <w:rFonts w:asciiTheme="minorHAnsi" w:hAnsiTheme="minorHAnsi"/>
                <w:noProof/>
                <w:sz w:val="22"/>
                <w:szCs w:val="22"/>
                <w:rPrChange w:id="7501" w:author="Sorin Salagean" w:date="2015-02-09T13:21:00Z">
                  <w:rPr>
                    <w:ins w:id="7502" w:author="Sorin Salagean" w:date="2015-02-04T10:59:00Z"/>
                    <w:b/>
                    <w:noProof/>
                  </w:rPr>
                </w:rPrChange>
              </w:rPr>
            </w:pPr>
            <w:ins w:id="7503" w:author="Sorin Salagean" w:date="2015-02-04T10:59:00Z">
              <w:r w:rsidRPr="008662C4">
                <w:rPr>
                  <w:noProof/>
                  <w:rPrChange w:id="7504" w:author="Sorin Salagean" w:date="2015-02-09T13:21:00Z">
                    <w:rPr>
                      <w:b/>
                      <w:noProof/>
                    </w:rPr>
                  </w:rPrChange>
                </w:rPr>
                <w:t>Se verifica daca documentul se afla in etapa “Sef serviciu daune”; in cazul in care verificare se confirma, se va seta kw –ul “Etapa Sef serviciu” cu valoarea “NU” si se trimite documentul in etapa “Verificari”;</w:t>
              </w:r>
            </w:ins>
          </w:p>
          <w:p w14:paraId="67606111" w14:textId="77777777" w:rsidR="00735457" w:rsidRPr="008662C4" w:rsidRDefault="00735457" w:rsidP="00735457">
            <w:pPr>
              <w:pStyle w:val="ListParagraph"/>
              <w:numPr>
                <w:ilvl w:val="0"/>
                <w:numId w:val="8"/>
              </w:numPr>
              <w:spacing w:line="276" w:lineRule="auto"/>
              <w:rPr>
                <w:ins w:id="7505" w:author="Sorin Salagean" w:date="2015-02-04T10:59:00Z"/>
                <w:rFonts w:asciiTheme="minorHAnsi" w:hAnsiTheme="minorHAnsi"/>
                <w:noProof/>
                <w:sz w:val="22"/>
                <w:szCs w:val="22"/>
                <w:rPrChange w:id="7506" w:author="Sorin Salagean" w:date="2015-02-09T13:21:00Z">
                  <w:rPr>
                    <w:ins w:id="7507" w:author="Sorin Salagean" w:date="2015-02-04T10:59:00Z"/>
                    <w:b/>
                    <w:noProof/>
                  </w:rPr>
                </w:rPrChange>
              </w:rPr>
            </w:pPr>
            <w:ins w:id="7508" w:author="Sorin Salagean" w:date="2015-02-04T10:59:00Z">
              <w:r w:rsidRPr="008662C4">
                <w:rPr>
                  <w:noProof/>
                  <w:rPrChange w:id="7509" w:author="Sorin Salagean" w:date="2015-02-09T13:21:00Z">
                    <w:rPr>
                      <w:b/>
                      <w:noProof/>
                    </w:rPr>
                  </w:rPrChange>
                </w:rPr>
                <w:t>Se verifica daca documentul se afla in etapa “Director daune”; in cazul in care verificare se confirma, se va seta kw –ul “Etapa Director dauna” cu valoarea “NU” si se trimite documentul in etapa “Verificari”;</w:t>
              </w:r>
            </w:ins>
          </w:p>
          <w:p w14:paraId="7778BB70" w14:textId="77777777" w:rsidR="00735457" w:rsidRPr="008662C4" w:rsidRDefault="00735457" w:rsidP="00735457">
            <w:pPr>
              <w:pStyle w:val="ListParagraph"/>
              <w:numPr>
                <w:ilvl w:val="0"/>
                <w:numId w:val="8"/>
              </w:numPr>
              <w:spacing w:line="276" w:lineRule="auto"/>
              <w:rPr>
                <w:ins w:id="7510" w:author="Sorin Salagean" w:date="2015-02-04T10:59:00Z"/>
                <w:rFonts w:asciiTheme="minorHAnsi" w:hAnsiTheme="minorHAnsi"/>
                <w:noProof/>
                <w:sz w:val="22"/>
                <w:szCs w:val="22"/>
                <w:rPrChange w:id="7511" w:author="Sorin Salagean" w:date="2015-02-09T13:21:00Z">
                  <w:rPr>
                    <w:ins w:id="7512" w:author="Sorin Salagean" w:date="2015-02-04T10:59:00Z"/>
                    <w:b/>
                    <w:noProof/>
                  </w:rPr>
                </w:rPrChange>
              </w:rPr>
            </w:pPr>
            <w:ins w:id="7513" w:author="Sorin Salagean" w:date="2015-02-04T10:59:00Z">
              <w:r w:rsidRPr="008662C4">
                <w:rPr>
                  <w:noProof/>
                  <w:rPrChange w:id="7514" w:author="Sorin Salagean" w:date="2015-02-09T13:21:00Z">
                    <w:rPr>
                      <w:b/>
                      <w:noProof/>
                    </w:rPr>
                  </w:rPrChange>
                </w:rPr>
                <w:t>Se verifica daca documentul se afla in etapa “Departament juridic”; in cazul in care verificare se confirma, se va seta kw –ul “Etapa Director juridic” cu valoarea “NU” si se trimite documentul in etapa “Verificari”;</w:t>
              </w:r>
            </w:ins>
          </w:p>
          <w:p w14:paraId="6DBBB7F6" w14:textId="77777777" w:rsidR="00735457" w:rsidRPr="008662C4" w:rsidRDefault="00735457" w:rsidP="00735457">
            <w:pPr>
              <w:pStyle w:val="ListParagraph"/>
              <w:numPr>
                <w:ilvl w:val="0"/>
                <w:numId w:val="8"/>
              </w:numPr>
              <w:spacing w:line="276" w:lineRule="auto"/>
              <w:rPr>
                <w:ins w:id="7515" w:author="Sorin Salagean" w:date="2015-02-04T10:59:00Z"/>
                <w:rFonts w:asciiTheme="minorHAnsi" w:hAnsiTheme="minorHAnsi"/>
                <w:noProof/>
                <w:sz w:val="22"/>
                <w:szCs w:val="22"/>
                <w:rPrChange w:id="7516" w:author="Sorin Salagean" w:date="2015-02-09T13:21:00Z">
                  <w:rPr>
                    <w:ins w:id="7517" w:author="Sorin Salagean" w:date="2015-02-04T10:59:00Z"/>
                    <w:b/>
                    <w:noProof/>
                  </w:rPr>
                </w:rPrChange>
              </w:rPr>
            </w:pPr>
            <w:ins w:id="7518" w:author="Sorin Salagean" w:date="2015-02-04T10:59:00Z">
              <w:r w:rsidRPr="008662C4">
                <w:rPr>
                  <w:noProof/>
                  <w:rPrChange w:id="7519" w:author="Sorin Salagean" w:date="2015-02-09T13:21:00Z">
                    <w:rPr>
                      <w:b/>
                      <w:noProof/>
                    </w:rPr>
                  </w:rPrChange>
                </w:rPr>
                <w:t>Se verifica daca documentul se afla in etapa “Claim Forum”; se mai face o verificare suplimentara – daca documentul relationat – “CL – Document semnat de repr. Claim Forum” exista si in acest caz, se va seta kw –ul “Etapa Claim Forum” cu valoarea “NU” si se trimite documentul in etapa “Verificari”.</w:t>
              </w:r>
            </w:ins>
          </w:p>
          <w:p w14:paraId="558D575F" w14:textId="77777777" w:rsidR="00735457" w:rsidRPr="008662C4" w:rsidRDefault="00735457" w:rsidP="00735457">
            <w:pPr>
              <w:pStyle w:val="ListParagraph"/>
              <w:numPr>
                <w:ilvl w:val="0"/>
                <w:numId w:val="8"/>
              </w:numPr>
              <w:spacing w:line="276" w:lineRule="auto"/>
              <w:rPr>
                <w:ins w:id="7520" w:author="Sorin Salagean" w:date="2015-02-04T10:59:00Z"/>
                <w:rFonts w:asciiTheme="minorHAnsi" w:hAnsiTheme="minorHAnsi"/>
                <w:noProof/>
                <w:sz w:val="22"/>
                <w:szCs w:val="22"/>
                <w:rPrChange w:id="7521" w:author="Sorin Salagean" w:date="2015-02-09T13:21:00Z">
                  <w:rPr>
                    <w:ins w:id="7522" w:author="Sorin Salagean" w:date="2015-02-04T10:59:00Z"/>
                    <w:b/>
                    <w:noProof/>
                  </w:rPr>
                </w:rPrChange>
              </w:rPr>
            </w:pPr>
            <w:ins w:id="7523" w:author="Sorin Salagean" w:date="2015-02-04T10:59:00Z">
              <w:r w:rsidRPr="008662C4">
                <w:rPr>
                  <w:noProof/>
                  <w:rPrChange w:id="7524" w:author="Sorin Salagean" w:date="2015-02-09T13:21:00Z">
                    <w:rPr>
                      <w:b/>
                      <w:noProof/>
                    </w:rPr>
                  </w:rPrChange>
                </w:rPr>
                <w:t xml:space="preserve">Se verifica daca documentul se afla in etapa “Claim Forum”; in cazul in care verificare se </w:t>
              </w:r>
              <w:r w:rsidRPr="008662C4">
                <w:rPr>
                  <w:noProof/>
                  <w:rPrChange w:id="7525" w:author="Sorin Salagean" w:date="2015-02-09T13:21:00Z">
                    <w:rPr>
                      <w:b/>
                      <w:noProof/>
                    </w:rPr>
                  </w:rPrChange>
                </w:rPr>
                <w:lastRenderedPageBreak/>
                <w:t>confirma, se va seta kw –ul “Etapa CFP” cu valoarea “NU” si se trimite documentul in etapa “Verificari”;</w:t>
              </w:r>
            </w:ins>
          </w:p>
          <w:p w14:paraId="6538F08A" w14:textId="23BAD50A" w:rsidR="00DA22E4" w:rsidRPr="008662C4" w:rsidRDefault="00735457">
            <w:pPr>
              <w:pStyle w:val="ListParagraph"/>
              <w:numPr>
                <w:ilvl w:val="0"/>
                <w:numId w:val="8"/>
              </w:numPr>
              <w:spacing w:line="276" w:lineRule="auto"/>
              <w:rPr>
                <w:ins w:id="7526" w:author="Sorin Salagean" w:date="2015-02-03T16:30:00Z"/>
                <w:rFonts w:asciiTheme="minorHAnsi" w:hAnsiTheme="minorHAnsi"/>
                <w:b/>
                <w:noProof/>
                <w:sz w:val="22"/>
                <w:szCs w:val="22"/>
                <w:rPrChange w:id="7527" w:author="Sorin Salagean" w:date="2015-02-09T13:21:00Z">
                  <w:rPr>
                    <w:ins w:id="7528" w:author="Sorin Salagean" w:date="2015-02-03T16:30:00Z"/>
                    <w:noProof/>
                  </w:rPr>
                </w:rPrChange>
              </w:rPr>
              <w:pPrChange w:id="7529" w:author="Sorin Salagean" w:date="2015-02-04T10:59:00Z">
                <w:pPr>
                  <w:spacing w:line="276" w:lineRule="auto"/>
                </w:pPr>
              </w:pPrChange>
            </w:pPr>
            <w:ins w:id="7530" w:author="Sorin Salagean" w:date="2015-02-04T10:59:00Z">
              <w:r w:rsidRPr="008662C4">
                <w:rPr>
                  <w:noProof/>
                </w:rPr>
                <w:t>Se verifica daca documentul se afla in etapa “Referate pentru plata”; in cazul in care verificare se confirma, se va seta kw –ul “Etapa Plata” cu valoarea “NU” si se trimite documentul in etapa “Verificari”;</w:t>
              </w:r>
            </w:ins>
          </w:p>
        </w:tc>
        <w:tc>
          <w:tcPr>
            <w:tcW w:w="1090" w:type="dxa"/>
          </w:tcPr>
          <w:p w14:paraId="5470CDDA" w14:textId="77777777" w:rsidR="00DA22E4" w:rsidRPr="008662C4" w:rsidRDefault="00DA22E4" w:rsidP="000F2B72">
            <w:pPr>
              <w:spacing w:line="276" w:lineRule="auto"/>
              <w:rPr>
                <w:ins w:id="7531" w:author="Sorin Salagean" w:date="2015-02-03T16:30:00Z"/>
                <w:rFonts w:asciiTheme="minorHAnsi" w:hAnsiTheme="minorHAnsi"/>
                <w:b/>
                <w:noProof/>
                <w:sz w:val="22"/>
                <w:szCs w:val="22"/>
              </w:rPr>
            </w:pPr>
          </w:p>
        </w:tc>
        <w:tc>
          <w:tcPr>
            <w:tcW w:w="1893" w:type="dxa"/>
          </w:tcPr>
          <w:p w14:paraId="0695F75F" w14:textId="71347DDD" w:rsidR="00DA22E4" w:rsidRPr="008662C4" w:rsidRDefault="00735457" w:rsidP="000F2B72">
            <w:pPr>
              <w:spacing w:line="276" w:lineRule="auto"/>
              <w:rPr>
                <w:ins w:id="7532" w:author="Sorin Salagean" w:date="2015-02-03T16:30:00Z"/>
                <w:rFonts w:asciiTheme="minorHAnsi" w:hAnsiTheme="minorHAnsi"/>
                <w:noProof/>
                <w:sz w:val="22"/>
                <w:szCs w:val="22"/>
              </w:rPr>
            </w:pPr>
            <w:ins w:id="7533" w:author="Sorin Salagean" w:date="2015-02-04T11:00:00Z">
              <w:r w:rsidRPr="008662C4">
                <w:rPr>
                  <w:noProof/>
                </w:rPr>
                <w:t xml:space="preserve">Muta documentul in </w:t>
              </w:r>
              <w:r w:rsidRPr="008662C4">
                <w:rPr>
                  <w:b/>
                  <w:noProof/>
                </w:rPr>
                <w:t>Etapa – “Verificari”</w:t>
              </w:r>
            </w:ins>
          </w:p>
        </w:tc>
      </w:tr>
      <w:tr w:rsidR="00735457" w:rsidRPr="00126240" w14:paraId="0B565962" w14:textId="77777777" w:rsidTr="000F2B72">
        <w:trPr>
          <w:trHeight w:val="362"/>
          <w:ins w:id="7534" w:author="Sorin Salagean" w:date="2015-02-03T16:30:00Z"/>
        </w:trPr>
        <w:tc>
          <w:tcPr>
            <w:tcW w:w="2242" w:type="dxa"/>
          </w:tcPr>
          <w:p w14:paraId="1D61D6AC" w14:textId="77777777" w:rsidR="00735457" w:rsidRPr="00B0053D" w:rsidRDefault="00735457" w:rsidP="00735457">
            <w:pPr>
              <w:spacing w:line="276" w:lineRule="auto"/>
              <w:rPr>
                <w:ins w:id="7535" w:author="Sorin Salagean" w:date="2015-02-03T16:30:00Z"/>
                <w:rFonts w:asciiTheme="minorHAnsi" w:hAnsiTheme="minorHAnsi"/>
                <w:b/>
                <w:noProof/>
                <w:sz w:val="22"/>
                <w:szCs w:val="22"/>
              </w:rPr>
            </w:pPr>
            <w:ins w:id="7536" w:author="Sorin Salagean" w:date="2015-02-03T16:30:00Z">
              <w:r>
                <w:rPr>
                  <w:rFonts w:asciiTheme="minorHAnsi" w:hAnsiTheme="minorHAnsi"/>
                  <w:b/>
                  <w:noProof/>
                  <w:sz w:val="22"/>
                  <w:szCs w:val="22"/>
                </w:rPr>
                <w:lastRenderedPageBreak/>
                <w:t>Refuz</w:t>
              </w:r>
            </w:ins>
          </w:p>
        </w:tc>
        <w:tc>
          <w:tcPr>
            <w:tcW w:w="5025" w:type="dxa"/>
          </w:tcPr>
          <w:p w14:paraId="4D7557BB" w14:textId="15EEA2F7" w:rsidR="00735457" w:rsidRPr="00B0053D" w:rsidRDefault="00735457" w:rsidP="00735457">
            <w:pPr>
              <w:spacing w:line="276" w:lineRule="auto"/>
              <w:rPr>
                <w:ins w:id="7537" w:author="Sorin Salagean" w:date="2015-02-03T16:30:00Z"/>
                <w:rFonts w:asciiTheme="minorHAnsi" w:hAnsiTheme="minorHAnsi"/>
                <w:sz w:val="22"/>
                <w:szCs w:val="22"/>
              </w:rPr>
            </w:pPr>
            <w:ins w:id="7538" w:author="Sorin Salagean" w:date="2015-02-04T11:01:00Z">
              <w:r>
                <w:rPr>
                  <w:rFonts w:asciiTheme="minorHAnsi" w:hAnsiTheme="minorHAnsi"/>
                  <w:sz w:val="22"/>
                  <w:szCs w:val="22"/>
                </w:rPr>
                <w:t>La apasarea butonului se va crea un mesaj nota, dupa care documentul se va muta in Etapa – Lichidator.</w:t>
              </w:r>
            </w:ins>
          </w:p>
        </w:tc>
        <w:tc>
          <w:tcPr>
            <w:tcW w:w="1090" w:type="dxa"/>
          </w:tcPr>
          <w:p w14:paraId="29B37335" w14:textId="77777777" w:rsidR="00735457" w:rsidRPr="00B0053D" w:rsidRDefault="00735457" w:rsidP="00735457">
            <w:pPr>
              <w:spacing w:line="276" w:lineRule="auto"/>
              <w:rPr>
                <w:ins w:id="7539" w:author="Sorin Salagean" w:date="2015-02-03T16:30:00Z"/>
                <w:rFonts w:asciiTheme="minorHAnsi" w:hAnsiTheme="minorHAnsi"/>
                <w:b/>
                <w:noProof/>
                <w:sz w:val="22"/>
                <w:szCs w:val="22"/>
              </w:rPr>
            </w:pPr>
          </w:p>
        </w:tc>
        <w:tc>
          <w:tcPr>
            <w:tcW w:w="1893" w:type="dxa"/>
          </w:tcPr>
          <w:p w14:paraId="64577CA9" w14:textId="7EEEA249" w:rsidR="00735457" w:rsidRPr="00B0053D" w:rsidRDefault="00735457" w:rsidP="00735457">
            <w:pPr>
              <w:spacing w:line="276" w:lineRule="auto"/>
              <w:rPr>
                <w:ins w:id="7540" w:author="Sorin Salagean" w:date="2015-02-03T16:30:00Z"/>
                <w:rFonts w:asciiTheme="minorHAnsi" w:hAnsiTheme="minorHAnsi"/>
                <w:sz w:val="22"/>
                <w:szCs w:val="22"/>
              </w:rPr>
            </w:pPr>
            <w:ins w:id="7541" w:author="Sorin Salagean" w:date="2015-02-04T11:01:00Z">
              <w:r>
                <w:rPr>
                  <w:rFonts w:asciiTheme="minorHAnsi" w:hAnsiTheme="minorHAnsi"/>
                  <w:sz w:val="22"/>
                  <w:szCs w:val="22"/>
                </w:rPr>
                <w:t xml:space="preserve">Muta documentul in </w:t>
              </w:r>
              <w:r w:rsidRPr="00B73426">
                <w:rPr>
                  <w:rFonts w:asciiTheme="minorHAnsi" w:hAnsiTheme="minorHAnsi"/>
                  <w:b/>
                  <w:sz w:val="22"/>
                  <w:szCs w:val="22"/>
                </w:rPr>
                <w:t>Etapa – “Lichidator”</w:t>
              </w:r>
            </w:ins>
          </w:p>
        </w:tc>
      </w:tr>
      <w:tr w:rsidR="00735457" w:rsidRPr="00126240" w14:paraId="245D206B" w14:textId="77777777" w:rsidTr="000F2B72">
        <w:trPr>
          <w:trHeight w:val="362"/>
          <w:ins w:id="7542" w:author="Sorin Salagean" w:date="2015-02-03T16:30:00Z"/>
        </w:trPr>
        <w:tc>
          <w:tcPr>
            <w:tcW w:w="2242" w:type="dxa"/>
          </w:tcPr>
          <w:p w14:paraId="0AAFACFE" w14:textId="77777777" w:rsidR="00735457" w:rsidRPr="00B0053D" w:rsidRDefault="00735457" w:rsidP="00735457">
            <w:pPr>
              <w:spacing w:line="276" w:lineRule="auto"/>
              <w:rPr>
                <w:ins w:id="7543" w:author="Sorin Salagean" w:date="2015-02-03T16:30:00Z"/>
                <w:rFonts w:asciiTheme="minorHAnsi" w:hAnsiTheme="minorHAnsi"/>
                <w:b/>
                <w:noProof/>
                <w:sz w:val="22"/>
                <w:szCs w:val="22"/>
              </w:rPr>
            </w:pPr>
            <w:ins w:id="7544" w:author="Sorin Salagean" w:date="2015-02-03T16:30:00Z">
              <w:r w:rsidRPr="00B0053D">
                <w:rPr>
                  <w:rFonts w:asciiTheme="minorHAnsi" w:hAnsiTheme="minorHAnsi"/>
                  <w:b/>
                  <w:noProof/>
                  <w:sz w:val="22"/>
                  <w:szCs w:val="22"/>
                </w:rPr>
                <w:t>Trimite mesaj (nota)</w:t>
              </w:r>
            </w:ins>
          </w:p>
        </w:tc>
        <w:tc>
          <w:tcPr>
            <w:tcW w:w="5025" w:type="dxa"/>
          </w:tcPr>
          <w:p w14:paraId="108C3C15" w14:textId="77777777" w:rsidR="00735457" w:rsidRPr="00B0053D" w:rsidRDefault="00735457" w:rsidP="00735457">
            <w:pPr>
              <w:spacing w:line="276" w:lineRule="auto"/>
              <w:rPr>
                <w:ins w:id="7545" w:author="Sorin Salagean" w:date="2015-02-03T16:30:00Z"/>
                <w:rFonts w:asciiTheme="minorHAnsi" w:hAnsiTheme="minorHAnsi"/>
                <w:sz w:val="22"/>
                <w:szCs w:val="22"/>
              </w:rPr>
            </w:pPr>
            <w:ins w:id="7546" w:author="Sorin Salagean" w:date="2015-02-03T16:30:00Z">
              <w:r w:rsidRPr="00B0053D">
                <w:rPr>
                  <w:rFonts w:asciiTheme="minorHAnsi" w:hAnsiTheme="minorHAnsi"/>
                  <w:sz w:val="22"/>
                  <w:szCs w:val="22"/>
                </w:rPr>
                <w:t>Se poate trimite un mesaj Nota catre oricare din grupuri.</w:t>
              </w:r>
            </w:ins>
          </w:p>
        </w:tc>
        <w:tc>
          <w:tcPr>
            <w:tcW w:w="1090" w:type="dxa"/>
          </w:tcPr>
          <w:p w14:paraId="6EE9A0C2" w14:textId="77777777" w:rsidR="00735457" w:rsidRPr="00B0053D" w:rsidRDefault="00735457" w:rsidP="00735457">
            <w:pPr>
              <w:spacing w:line="276" w:lineRule="auto"/>
              <w:rPr>
                <w:ins w:id="7547" w:author="Sorin Salagean" w:date="2015-02-03T16:30:00Z"/>
                <w:rFonts w:asciiTheme="minorHAnsi" w:hAnsiTheme="minorHAnsi"/>
                <w:b/>
                <w:noProof/>
                <w:sz w:val="22"/>
                <w:szCs w:val="22"/>
              </w:rPr>
            </w:pPr>
          </w:p>
        </w:tc>
        <w:tc>
          <w:tcPr>
            <w:tcW w:w="1893" w:type="dxa"/>
          </w:tcPr>
          <w:p w14:paraId="13C915FC" w14:textId="77777777" w:rsidR="00735457" w:rsidRPr="00B0053D" w:rsidRDefault="00735457" w:rsidP="00735457">
            <w:pPr>
              <w:spacing w:line="276" w:lineRule="auto"/>
              <w:rPr>
                <w:ins w:id="7548" w:author="Sorin Salagean" w:date="2015-02-03T16:30:00Z"/>
                <w:rFonts w:asciiTheme="minorHAnsi" w:hAnsiTheme="minorHAnsi"/>
                <w:sz w:val="22"/>
                <w:szCs w:val="22"/>
              </w:rPr>
            </w:pPr>
            <w:ins w:id="7549" w:author="Sorin Salagean" w:date="2015-02-03T16:30:00Z">
              <w:r w:rsidRPr="00B0053D">
                <w:rPr>
                  <w:rFonts w:asciiTheme="minorHAnsi" w:hAnsiTheme="minorHAnsi"/>
                  <w:sz w:val="22"/>
                  <w:szCs w:val="22"/>
                </w:rPr>
                <w:t>Create Note</w:t>
              </w:r>
            </w:ins>
          </w:p>
        </w:tc>
      </w:tr>
      <w:tr w:rsidR="00735457" w:rsidRPr="00126240" w14:paraId="1237D100" w14:textId="77777777" w:rsidTr="000F2B72">
        <w:trPr>
          <w:trHeight w:val="362"/>
          <w:ins w:id="7550" w:author="Sorin Salagean" w:date="2015-02-03T16:30:00Z"/>
        </w:trPr>
        <w:tc>
          <w:tcPr>
            <w:tcW w:w="2242" w:type="dxa"/>
          </w:tcPr>
          <w:p w14:paraId="370B5E9D" w14:textId="1D65C124" w:rsidR="00735457" w:rsidRPr="006B66FF" w:rsidRDefault="00735457" w:rsidP="00735457">
            <w:pPr>
              <w:spacing w:line="276" w:lineRule="auto"/>
              <w:rPr>
                <w:ins w:id="7551" w:author="Sorin Salagean" w:date="2015-02-03T16:30:00Z"/>
                <w:rFonts w:asciiTheme="minorHAnsi" w:hAnsiTheme="minorHAnsi"/>
                <w:b/>
                <w:noProof/>
                <w:sz w:val="22"/>
                <w:szCs w:val="22"/>
                <w:rPrChange w:id="7552" w:author="Sorin Salagean" w:date="2015-02-09T13:21:00Z">
                  <w:rPr>
                    <w:ins w:id="7553" w:author="Sorin Salagean" w:date="2015-02-03T16:30:00Z"/>
                    <w:b/>
                    <w:noProof/>
                  </w:rPr>
                </w:rPrChange>
              </w:rPr>
            </w:pPr>
            <w:ins w:id="7554" w:author="Sorin Salagean" w:date="2015-02-03T16:31:00Z">
              <w:r w:rsidRPr="006B66FF">
                <w:rPr>
                  <w:rFonts w:cstheme="minorBidi"/>
                  <w:b/>
                  <w:noProof/>
                  <w:rPrChange w:id="7555" w:author="Sorin Salagean" w:date="2015-02-09T13:21:00Z">
                    <w:rPr>
                      <w:rFonts w:cs="Arial"/>
                      <w:noProof/>
                      <w:color w:val="000000"/>
                    </w:rPr>
                  </w:rPrChange>
                </w:rPr>
                <w:t>Trimite la Claims Forum</w:t>
              </w:r>
            </w:ins>
          </w:p>
        </w:tc>
        <w:tc>
          <w:tcPr>
            <w:tcW w:w="5025" w:type="dxa"/>
          </w:tcPr>
          <w:p w14:paraId="4A398214" w14:textId="64C7BD4C" w:rsidR="00735457" w:rsidRPr="006B66FF" w:rsidRDefault="00E73AED" w:rsidP="00735457">
            <w:pPr>
              <w:spacing w:line="276" w:lineRule="auto"/>
              <w:rPr>
                <w:ins w:id="7556" w:author="Sorin Salagean" w:date="2015-02-03T16:30:00Z"/>
                <w:rFonts w:asciiTheme="minorHAnsi" w:hAnsiTheme="minorHAnsi"/>
                <w:sz w:val="22"/>
                <w:szCs w:val="22"/>
                <w:rPrChange w:id="7557" w:author="Sorin Salagean" w:date="2015-02-09T13:21:00Z">
                  <w:rPr>
                    <w:ins w:id="7558" w:author="Sorin Salagean" w:date="2015-02-03T16:30:00Z"/>
                  </w:rPr>
                </w:rPrChange>
              </w:rPr>
            </w:pPr>
            <w:ins w:id="7559" w:author="Sorin Salagean" w:date="2015-02-04T11:07:00Z">
              <w:r w:rsidRPr="006B66FF">
                <w:t>Se trimite documentul curent in Etapa Claim Forum</w:t>
              </w:r>
            </w:ins>
          </w:p>
        </w:tc>
        <w:tc>
          <w:tcPr>
            <w:tcW w:w="1090" w:type="dxa"/>
          </w:tcPr>
          <w:p w14:paraId="1B401954" w14:textId="77777777" w:rsidR="00735457" w:rsidRPr="006B66FF" w:rsidRDefault="00735457" w:rsidP="00735457">
            <w:pPr>
              <w:spacing w:line="276" w:lineRule="auto"/>
              <w:rPr>
                <w:ins w:id="7560" w:author="Sorin Salagean" w:date="2015-02-03T16:30:00Z"/>
                <w:rFonts w:asciiTheme="minorHAnsi" w:hAnsiTheme="minorHAnsi"/>
                <w:b/>
                <w:noProof/>
                <w:sz w:val="22"/>
                <w:szCs w:val="22"/>
                <w:rPrChange w:id="7561" w:author="Sorin Salagean" w:date="2015-02-09T13:21:00Z">
                  <w:rPr>
                    <w:ins w:id="7562" w:author="Sorin Salagean" w:date="2015-02-03T16:30:00Z"/>
                    <w:b/>
                    <w:noProof/>
                  </w:rPr>
                </w:rPrChange>
              </w:rPr>
            </w:pPr>
          </w:p>
        </w:tc>
        <w:tc>
          <w:tcPr>
            <w:tcW w:w="1893" w:type="dxa"/>
          </w:tcPr>
          <w:p w14:paraId="051859C0" w14:textId="614838D1" w:rsidR="00735457" w:rsidRPr="006B66FF" w:rsidRDefault="00E73AED" w:rsidP="00735457">
            <w:pPr>
              <w:spacing w:line="276" w:lineRule="auto"/>
              <w:rPr>
                <w:ins w:id="7563" w:author="Sorin Salagean" w:date="2015-02-03T16:30:00Z"/>
                <w:rFonts w:asciiTheme="minorHAnsi" w:hAnsiTheme="minorHAnsi"/>
                <w:sz w:val="22"/>
                <w:szCs w:val="22"/>
                <w:rPrChange w:id="7564" w:author="Sorin Salagean" w:date="2015-02-09T13:21:00Z">
                  <w:rPr>
                    <w:ins w:id="7565" w:author="Sorin Salagean" w:date="2015-02-03T16:30:00Z"/>
                  </w:rPr>
                </w:rPrChange>
              </w:rPr>
            </w:pPr>
            <w:ins w:id="7566" w:author="Sorin Salagean" w:date="2015-02-04T11:07:00Z">
              <w:r w:rsidRPr="006B66FF">
                <w:t xml:space="preserve">Muta documentul in </w:t>
              </w:r>
              <w:r w:rsidRPr="006B66FF">
                <w:rPr>
                  <w:b/>
                  <w:rPrChange w:id="7567" w:author="Sorin Salagean" w:date="2015-02-09T13:21:00Z">
                    <w:rPr/>
                  </w:rPrChange>
                </w:rPr>
                <w:t xml:space="preserve">Etapa – </w:t>
              </w:r>
            </w:ins>
            <w:ins w:id="7568" w:author="Sorin Salagean" w:date="2015-02-04T11:08:00Z">
              <w:r w:rsidRPr="006B66FF">
                <w:rPr>
                  <w:b/>
                  <w:rPrChange w:id="7569" w:author="Sorin Salagean" w:date="2015-02-09T13:21:00Z">
                    <w:rPr/>
                  </w:rPrChange>
                </w:rPr>
                <w:t>“</w:t>
              </w:r>
            </w:ins>
            <w:ins w:id="7570" w:author="Sorin Salagean" w:date="2015-02-04T11:07:00Z">
              <w:r w:rsidRPr="006B66FF">
                <w:rPr>
                  <w:b/>
                  <w:rPrChange w:id="7571" w:author="Sorin Salagean" w:date="2015-02-09T13:21:00Z">
                    <w:rPr/>
                  </w:rPrChange>
                </w:rPr>
                <w:t>Claim Forum</w:t>
              </w:r>
            </w:ins>
            <w:ins w:id="7572" w:author="Sorin Salagean" w:date="2015-02-04T11:08:00Z">
              <w:r w:rsidRPr="006B66FF">
                <w:rPr>
                  <w:b/>
                  <w:rPrChange w:id="7573" w:author="Sorin Salagean" w:date="2015-02-09T13:21:00Z">
                    <w:rPr/>
                  </w:rPrChange>
                </w:rPr>
                <w:t>”</w:t>
              </w:r>
            </w:ins>
          </w:p>
        </w:tc>
      </w:tr>
    </w:tbl>
    <w:p w14:paraId="7970D4DB" w14:textId="77777777" w:rsidR="00DA22E4" w:rsidRPr="003138AE" w:rsidRDefault="00DA22E4">
      <w:pPr>
        <w:rPr>
          <w:lang w:val="en-US"/>
        </w:rPr>
        <w:pPrChange w:id="7574" w:author="Sorin Salagean" w:date="2015-02-03T13:41:00Z">
          <w:pPr>
            <w:pStyle w:val="Heading3"/>
          </w:pPr>
        </w:pPrChange>
      </w:pPr>
    </w:p>
    <w:p w14:paraId="268373F8" w14:textId="5D91B460" w:rsidR="00580C1E" w:rsidRPr="00CB2DBC" w:rsidDel="00E73AED" w:rsidRDefault="00580C1E">
      <w:pPr>
        <w:ind w:left="720"/>
        <w:jc w:val="both"/>
        <w:rPr>
          <w:del w:id="7575" w:author="Sorin Salagean" w:date="2015-02-04T11:10:00Z"/>
          <w:lang w:val="en-US"/>
          <w:rPrChange w:id="7576" w:author="Sorin Salagean" w:date="2015-01-30T11:50:00Z">
            <w:rPr>
              <w:del w:id="7577" w:author="Sorin Salagean" w:date="2015-02-04T11:10:00Z"/>
              <w:sz w:val="24"/>
              <w:szCs w:val="24"/>
              <w:lang w:val="en-US"/>
            </w:rPr>
          </w:rPrChange>
        </w:rPr>
        <w:pPrChange w:id="7578" w:author="Sorin Salagean" w:date="2015-02-04T11:10:00Z">
          <w:pPr>
            <w:jc w:val="both"/>
          </w:pPr>
        </w:pPrChange>
      </w:pPr>
      <w:del w:id="7579" w:author="Sorin Salagean" w:date="2015-02-04T11:10:00Z">
        <w:r w:rsidRPr="00CB2DBC" w:rsidDel="00E73AED">
          <w:rPr>
            <w:lang w:val="en-US"/>
            <w:rPrChange w:id="7580" w:author="Sorin Salagean" w:date="2015-01-30T11:50:00Z">
              <w:rPr>
                <w:sz w:val="24"/>
                <w:szCs w:val="24"/>
                <w:lang w:val="en-US"/>
              </w:rPr>
            </w:rPrChange>
          </w:rPr>
          <w:delText xml:space="preserve">In aceasta etapa ajung acceptele sau referatele </w:delText>
        </w:r>
        <w:r w:rsidR="00BC1635" w:rsidRPr="00CB2DBC" w:rsidDel="00E73AED">
          <w:rPr>
            <w:lang w:val="en-US"/>
            <w:rPrChange w:id="7581" w:author="Sorin Salagean" w:date="2015-01-30T11:50:00Z">
              <w:rPr>
                <w:sz w:val="24"/>
                <w:szCs w:val="24"/>
                <w:lang w:val="en-US"/>
              </w:rPr>
            </w:rPrChange>
          </w:rPr>
          <w:delText xml:space="preserve">pentru care s-au incarcat documentul semnat de reprezentantii claim Forum. Aceasta etapa </w:delText>
        </w:r>
        <w:r w:rsidR="00D77862" w:rsidRPr="00CB2DBC" w:rsidDel="00E73AED">
          <w:rPr>
            <w:lang w:val="en-US"/>
            <w:rPrChange w:id="7582" w:author="Sorin Salagean" w:date="2015-01-30T11:50:00Z">
              <w:rPr>
                <w:sz w:val="24"/>
                <w:szCs w:val="24"/>
                <w:lang w:val="en-US"/>
              </w:rPr>
            </w:rPrChange>
          </w:rPr>
          <w:delText>confirma valabilitatea documentului incarcat.</w:delText>
        </w:r>
      </w:del>
    </w:p>
    <w:p w14:paraId="2FE27667" w14:textId="58AF0BDD" w:rsidR="00D77862" w:rsidRPr="00CB2DBC" w:rsidDel="00E73AED" w:rsidRDefault="00D77862">
      <w:pPr>
        <w:ind w:left="720"/>
        <w:jc w:val="both"/>
        <w:rPr>
          <w:del w:id="7583" w:author="Sorin Salagean" w:date="2015-02-04T11:10:00Z"/>
          <w:lang w:val="en-US"/>
          <w:rPrChange w:id="7584" w:author="Sorin Salagean" w:date="2015-01-30T11:50:00Z">
            <w:rPr>
              <w:del w:id="7585" w:author="Sorin Salagean" w:date="2015-02-04T11:10:00Z"/>
              <w:sz w:val="24"/>
              <w:szCs w:val="24"/>
              <w:lang w:val="en-US"/>
            </w:rPr>
          </w:rPrChange>
        </w:rPr>
        <w:pPrChange w:id="7586" w:author="Sorin Salagean" w:date="2015-02-04T11:10:00Z">
          <w:pPr>
            <w:jc w:val="both"/>
          </w:pPr>
        </w:pPrChange>
      </w:pPr>
      <w:del w:id="7587" w:author="Sorin Salagean" w:date="2015-02-04T11:10:00Z">
        <w:r w:rsidRPr="00CB2DBC" w:rsidDel="00E73AED">
          <w:rPr>
            <w:lang w:val="en-US"/>
            <w:rPrChange w:id="7588" w:author="Sorin Salagean" w:date="2015-01-30T11:50:00Z">
              <w:rPr>
                <w:sz w:val="24"/>
                <w:szCs w:val="24"/>
                <w:lang w:val="en-US"/>
              </w:rPr>
            </w:rPrChange>
          </w:rPr>
          <w:delText>Din aceast</w:delText>
        </w:r>
        <w:r w:rsidR="00C00852" w:rsidRPr="00CB2DBC" w:rsidDel="00E73AED">
          <w:rPr>
            <w:lang w:val="en-US"/>
            <w:rPrChange w:id="7589" w:author="Sorin Salagean" w:date="2015-01-30T11:50:00Z">
              <w:rPr>
                <w:sz w:val="24"/>
                <w:szCs w:val="24"/>
                <w:lang w:val="en-US"/>
              </w:rPr>
            </w:rPrChange>
          </w:rPr>
          <w:delText>a</w:delText>
        </w:r>
        <w:r w:rsidRPr="00CB2DBC" w:rsidDel="00E73AED">
          <w:rPr>
            <w:lang w:val="en-US"/>
            <w:rPrChange w:id="7590" w:author="Sorin Salagean" w:date="2015-01-30T11:50:00Z">
              <w:rPr>
                <w:sz w:val="24"/>
                <w:szCs w:val="24"/>
                <w:lang w:val="en-US"/>
              </w:rPr>
            </w:rPrChange>
          </w:rPr>
          <w:delText xml:space="preserve"> etapa se pot:</w:delText>
        </w:r>
      </w:del>
    </w:p>
    <w:p w14:paraId="0F71C1FC" w14:textId="4E66F6D3" w:rsidR="00D77862" w:rsidRPr="00CB2DBC" w:rsidDel="00E73AED" w:rsidRDefault="00D77862">
      <w:pPr>
        <w:pStyle w:val="ListParagraph"/>
        <w:jc w:val="both"/>
        <w:rPr>
          <w:del w:id="7591" w:author="Sorin Salagean" w:date="2015-02-04T11:10:00Z"/>
          <w:lang w:val="en-US"/>
          <w:rPrChange w:id="7592" w:author="Sorin Salagean" w:date="2015-01-30T11:50:00Z">
            <w:rPr>
              <w:del w:id="7593" w:author="Sorin Salagean" w:date="2015-02-04T11:10:00Z"/>
              <w:sz w:val="24"/>
              <w:szCs w:val="24"/>
              <w:lang w:val="en-US"/>
            </w:rPr>
          </w:rPrChange>
        </w:rPr>
        <w:pPrChange w:id="7594" w:author="Sorin Salagean" w:date="2015-02-04T11:10:00Z">
          <w:pPr>
            <w:pStyle w:val="ListParagraph"/>
            <w:numPr>
              <w:numId w:val="8"/>
            </w:numPr>
            <w:ind w:hanging="360"/>
            <w:jc w:val="both"/>
          </w:pPr>
        </w:pPrChange>
      </w:pPr>
      <w:del w:id="7595" w:author="Sorin Salagean" w:date="2015-02-04T11:10:00Z">
        <w:r w:rsidRPr="00CB2DBC" w:rsidDel="00E73AED">
          <w:rPr>
            <w:lang w:val="en-US"/>
            <w:rPrChange w:id="7596" w:author="Sorin Salagean" w:date="2015-01-30T11:50:00Z">
              <w:rPr>
                <w:sz w:val="24"/>
                <w:szCs w:val="24"/>
                <w:lang w:val="en-US"/>
              </w:rPr>
            </w:rPrChange>
          </w:rPr>
          <w:delText>Aproba – prin intermediul butonului “Aproba”</w:delText>
        </w:r>
      </w:del>
    </w:p>
    <w:p w14:paraId="0B9285DB" w14:textId="5F17D8D0" w:rsidR="00D77862" w:rsidDel="006B66FF" w:rsidRDefault="00D77862">
      <w:pPr>
        <w:pStyle w:val="ListParagraph"/>
        <w:jc w:val="both"/>
        <w:rPr>
          <w:del w:id="7597" w:author="Sorin Salagean" w:date="2015-02-09T13:21:00Z"/>
          <w:sz w:val="24"/>
          <w:szCs w:val="24"/>
          <w:lang w:val="en-US"/>
        </w:rPr>
        <w:pPrChange w:id="7598" w:author="Sorin Salagean" w:date="2015-02-04T11:10:00Z">
          <w:pPr>
            <w:pStyle w:val="ListParagraph"/>
            <w:numPr>
              <w:numId w:val="8"/>
            </w:numPr>
            <w:ind w:hanging="360"/>
            <w:jc w:val="both"/>
          </w:pPr>
        </w:pPrChange>
      </w:pPr>
      <w:del w:id="7599" w:author="Sorin Salagean" w:date="2015-02-04T11:10:00Z">
        <w:r w:rsidRPr="00CB2DBC" w:rsidDel="00E73AED">
          <w:rPr>
            <w:lang w:val="en-US"/>
            <w:rPrChange w:id="7600" w:author="Sorin Salagean" w:date="2015-01-30T11:50:00Z">
              <w:rPr>
                <w:sz w:val="24"/>
                <w:szCs w:val="24"/>
                <w:lang w:val="en-US"/>
              </w:rPr>
            </w:rPrChange>
          </w:rPr>
          <w:delText>Refuza – prin intermediul butonului “Refuz”</w:delText>
        </w:r>
      </w:del>
    </w:p>
    <w:p w14:paraId="2E951B16" w14:textId="77777777" w:rsidR="00D77862" w:rsidDel="00E73AED" w:rsidRDefault="00D77862" w:rsidP="00AB457C">
      <w:pPr>
        <w:pStyle w:val="Heading3"/>
        <w:rPr>
          <w:del w:id="7601" w:author="Sorin Salagean" w:date="2015-02-03T16:32:00Z"/>
          <w:lang w:val="en-US"/>
        </w:rPr>
      </w:pPr>
    </w:p>
    <w:p w14:paraId="2AFA098E" w14:textId="7E621503" w:rsidR="00E73AED" w:rsidRPr="00E73AED" w:rsidRDefault="00E73AED">
      <w:pPr>
        <w:pStyle w:val="ListParagraph"/>
        <w:jc w:val="both"/>
        <w:rPr>
          <w:ins w:id="7602" w:author="Sorin Salagean" w:date="2015-02-04T11:10:00Z"/>
          <w:lang w:val="en-US"/>
          <w:rPrChange w:id="7603" w:author="Sorin Salagean" w:date="2015-02-04T11:10:00Z">
            <w:rPr>
              <w:ins w:id="7604" w:author="Sorin Salagean" w:date="2015-02-04T11:10:00Z"/>
              <w:sz w:val="24"/>
              <w:szCs w:val="24"/>
              <w:lang w:val="en-US"/>
            </w:rPr>
          </w:rPrChange>
        </w:rPr>
        <w:pPrChange w:id="7605" w:author="Sorin Salagean" w:date="2015-02-09T13:21:00Z">
          <w:pPr>
            <w:jc w:val="both"/>
          </w:pPr>
        </w:pPrChange>
      </w:pPr>
    </w:p>
    <w:p w14:paraId="17F90ED3" w14:textId="0B526301" w:rsidR="00D77862" w:rsidRPr="00FE3B00" w:rsidRDefault="00D77862" w:rsidP="00AB457C">
      <w:pPr>
        <w:pStyle w:val="Heading3"/>
        <w:rPr>
          <w:rFonts w:asciiTheme="minorHAnsi" w:hAnsiTheme="minorHAnsi"/>
          <w:sz w:val="22"/>
          <w:szCs w:val="22"/>
          <w:lang w:val="en-US"/>
          <w:rPrChange w:id="7606" w:author="Sorin Salagean" w:date="2015-02-03T13:42:00Z">
            <w:rPr>
              <w:lang w:val="en-US"/>
            </w:rPr>
          </w:rPrChange>
        </w:rPr>
      </w:pPr>
      <w:bookmarkStart w:id="7607" w:name="_Toc389553035"/>
      <w:del w:id="7608" w:author="Sorin Salagean" w:date="2015-02-03T13:42:00Z">
        <w:r w:rsidRPr="00FE3B00" w:rsidDel="00FE3B00">
          <w:rPr>
            <w:rFonts w:asciiTheme="minorHAnsi" w:hAnsiTheme="minorHAnsi"/>
            <w:sz w:val="22"/>
            <w:szCs w:val="22"/>
            <w:lang w:val="en-US"/>
            <w:rPrChange w:id="7609" w:author="Sorin Salagean" w:date="2015-02-03T13:42:00Z">
              <w:rPr>
                <w:lang w:val="en-US"/>
              </w:rPr>
            </w:rPrChange>
          </w:rPr>
          <w:delText>CFP</w:delText>
        </w:r>
      </w:del>
      <w:bookmarkEnd w:id="7607"/>
      <w:ins w:id="7610" w:author="Sorin Salagean" w:date="2015-02-03T13:42:00Z">
        <w:r w:rsidR="00FE3B00" w:rsidRPr="00FE3B00">
          <w:rPr>
            <w:rFonts w:asciiTheme="minorHAnsi" w:hAnsiTheme="minorHAnsi"/>
            <w:sz w:val="22"/>
            <w:szCs w:val="22"/>
            <w:lang w:val="en-US"/>
            <w:rPrChange w:id="7611" w:author="Sorin Salagean" w:date="2015-02-03T13:42:00Z">
              <w:rPr>
                <w:lang w:val="en-US"/>
              </w:rPr>
            </w:rPrChange>
          </w:rPr>
          <w:t>Etapa 8 - Departament Juridic</w:t>
        </w:r>
      </w:ins>
    </w:p>
    <w:p w14:paraId="21B7672C" w14:textId="77777777" w:rsidR="00FC2ED4" w:rsidRDefault="00FC2ED4" w:rsidP="00D77862">
      <w:pPr>
        <w:jc w:val="both"/>
        <w:rPr>
          <w:ins w:id="7612" w:author="Sorin Salagean" w:date="2015-02-03T16:31:00Z"/>
          <w:lang w:val="en-US"/>
        </w:rPr>
      </w:pPr>
    </w:p>
    <w:p w14:paraId="0523A9E5" w14:textId="77777777" w:rsidR="00FC2ED4" w:rsidRPr="00126240" w:rsidRDefault="00FC2ED4" w:rsidP="00FC2ED4">
      <w:pPr>
        <w:spacing w:line="276" w:lineRule="auto"/>
        <w:rPr>
          <w:ins w:id="7613" w:author="Sorin Salagean" w:date="2015-02-03T16:32:00Z"/>
          <w:b/>
          <w:noProof/>
        </w:rPr>
      </w:pPr>
      <w:ins w:id="7614" w:author="Sorin Salagean" w:date="2015-02-03T16:32:00Z">
        <w:r w:rsidRPr="0086384C">
          <w:rPr>
            <w:b/>
            <w:noProof/>
          </w:rPr>
          <w:t>Roluri si permisiuni:</w:t>
        </w:r>
      </w:ins>
    </w:p>
    <w:tbl>
      <w:tblPr>
        <w:tblStyle w:val="TableWeb2"/>
        <w:tblW w:w="0" w:type="auto"/>
        <w:tblLook w:val="04A0" w:firstRow="1" w:lastRow="0" w:firstColumn="1" w:lastColumn="0" w:noHBand="0" w:noVBand="1"/>
        <w:tblPrChange w:id="7615" w:author="Sorin Salagean" w:date="2015-02-04T11:13:00Z">
          <w:tblPr>
            <w:tblStyle w:val="TableWeb2"/>
            <w:tblW w:w="0" w:type="auto"/>
            <w:tblLook w:val="04A0" w:firstRow="1" w:lastRow="0" w:firstColumn="1" w:lastColumn="0" w:noHBand="0" w:noVBand="1"/>
          </w:tblPr>
        </w:tblPrChange>
      </w:tblPr>
      <w:tblGrid>
        <w:gridCol w:w="2119"/>
        <w:gridCol w:w="3685"/>
        <w:gridCol w:w="4646"/>
        <w:tblGridChange w:id="7616">
          <w:tblGrid>
            <w:gridCol w:w="1661"/>
            <w:gridCol w:w="3665"/>
            <w:gridCol w:w="5124"/>
          </w:tblGrid>
        </w:tblGridChange>
      </w:tblGrid>
      <w:tr w:rsidR="00FC2ED4" w:rsidRPr="00417114" w14:paraId="12B8FB69" w14:textId="77777777" w:rsidTr="00E73AED">
        <w:trPr>
          <w:cnfStyle w:val="100000000000" w:firstRow="1" w:lastRow="0" w:firstColumn="0" w:lastColumn="0" w:oddVBand="0" w:evenVBand="0" w:oddHBand="0" w:evenHBand="0" w:firstRowFirstColumn="0" w:firstRowLastColumn="0" w:lastRowFirstColumn="0" w:lastRowLastColumn="0"/>
          <w:trHeight w:val="362"/>
          <w:ins w:id="7617" w:author="Sorin Salagean" w:date="2015-02-03T16:32:00Z"/>
          <w:trPrChange w:id="7618" w:author="Sorin Salagean" w:date="2015-02-04T11:13:00Z">
            <w:trPr>
              <w:trHeight w:val="362"/>
            </w:trPr>
          </w:trPrChange>
        </w:trPr>
        <w:tc>
          <w:tcPr>
            <w:tcW w:w="2059" w:type="dxa"/>
            <w:hideMark/>
            <w:tcPrChange w:id="7619" w:author="Sorin Salagean" w:date="2015-02-04T11:13:00Z">
              <w:tcPr>
                <w:tcW w:w="1626" w:type="dxa"/>
                <w:hideMark/>
              </w:tcPr>
            </w:tcPrChange>
          </w:tcPr>
          <w:p w14:paraId="4439609A" w14:textId="77777777" w:rsidR="00FC2ED4" w:rsidRPr="00417114" w:rsidRDefault="00FC2ED4" w:rsidP="000F2B72">
            <w:pPr>
              <w:spacing w:line="276" w:lineRule="auto"/>
              <w:cnfStyle w:val="100000000000" w:firstRow="1" w:lastRow="0" w:firstColumn="0" w:lastColumn="0" w:oddVBand="0" w:evenVBand="0" w:oddHBand="0" w:evenHBand="0" w:firstRowFirstColumn="0" w:firstRowLastColumn="0" w:lastRowFirstColumn="0" w:lastRowLastColumn="0"/>
              <w:rPr>
                <w:ins w:id="7620" w:author="Sorin Salagean" w:date="2015-02-03T16:32:00Z"/>
                <w:rFonts w:asciiTheme="minorHAnsi" w:eastAsiaTheme="minorHAnsi" w:hAnsiTheme="minorHAnsi" w:cstheme="minorBidi"/>
                <w:b/>
                <w:noProof/>
                <w:sz w:val="22"/>
                <w:szCs w:val="22"/>
                <w:lang w:val="ro-RO"/>
              </w:rPr>
            </w:pPr>
            <w:ins w:id="7621" w:author="Sorin Salagean" w:date="2015-02-03T16:32:00Z">
              <w:r w:rsidRPr="00417114">
                <w:rPr>
                  <w:rFonts w:asciiTheme="minorHAnsi" w:eastAsiaTheme="minorHAnsi" w:hAnsiTheme="minorHAnsi" w:cstheme="minorBidi"/>
                  <w:b/>
                  <w:noProof/>
                  <w:sz w:val="22"/>
                  <w:szCs w:val="22"/>
                  <w:lang w:val="ro-RO"/>
                </w:rPr>
                <w:t>Nume grup</w:t>
              </w:r>
            </w:ins>
          </w:p>
        </w:tc>
        <w:tc>
          <w:tcPr>
            <w:tcW w:w="3645" w:type="dxa"/>
            <w:hideMark/>
            <w:tcPrChange w:id="7622" w:author="Sorin Salagean" w:date="2015-02-04T11:13:00Z">
              <w:tcPr>
                <w:tcW w:w="4116" w:type="dxa"/>
                <w:hideMark/>
              </w:tcPr>
            </w:tcPrChange>
          </w:tcPr>
          <w:p w14:paraId="683BC670" w14:textId="77777777" w:rsidR="00FC2ED4" w:rsidRPr="00417114" w:rsidRDefault="00FC2ED4" w:rsidP="000F2B72">
            <w:pPr>
              <w:spacing w:line="276" w:lineRule="auto"/>
              <w:cnfStyle w:val="100000000000" w:firstRow="1" w:lastRow="0" w:firstColumn="0" w:lastColumn="0" w:oddVBand="0" w:evenVBand="0" w:oddHBand="0" w:evenHBand="0" w:firstRowFirstColumn="0" w:firstRowLastColumn="0" w:lastRowFirstColumn="0" w:lastRowLastColumn="0"/>
              <w:rPr>
                <w:ins w:id="7623" w:author="Sorin Salagean" w:date="2015-02-03T16:32:00Z"/>
                <w:rFonts w:asciiTheme="minorHAnsi" w:eastAsiaTheme="minorHAnsi" w:hAnsiTheme="minorHAnsi" w:cstheme="minorBidi"/>
                <w:b/>
                <w:noProof/>
                <w:sz w:val="22"/>
                <w:szCs w:val="22"/>
                <w:lang w:val="ro-RO"/>
              </w:rPr>
            </w:pPr>
            <w:ins w:id="7624" w:author="Sorin Salagean" w:date="2015-02-03T16:32:00Z">
              <w:r w:rsidRPr="00417114">
                <w:rPr>
                  <w:rFonts w:asciiTheme="minorHAnsi" w:eastAsiaTheme="minorHAnsi" w:hAnsiTheme="minorHAnsi" w:cstheme="minorBidi"/>
                  <w:b/>
                  <w:noProof/>
                  <w:sz w:val="22"/>
                  <w:szCs w:val="22"/>
                  <w:lang w:val="ro-RO"/>
                </w:rPr>
                <w:t>Drepturi</w:t>
              </w:r>
            </w:ins>
          </w:p>
        </w:tc>
        <w:tc>
          <w:tcPr>
            <w:tcW w:w="4586" w:type="dxa"/>
            <w:hideMark/>
            <w:tcPrChange w:id="7625" w:author="Sorin Salagean" w:date="2015-02-04T11:13:00Z">
              <w:tcPr>
                <w:tcW w:w="5846" w:type="dxa"/>
                <w:hideMark/>
              </w:tcPr>
            </w:tcPrChange>
          </w:tcPr>
          <w:p w14:paraId="5838B65D" w14:textId="77777777" w:rsidR="00FC2ED4" w:rsidRPr="00417114" w:rsidRDefault="00FC2ED4" w:rsidP="000F2B72">
            <w:pPr>
              <w:spacing w:line="276" w:lineRule="auto"/>
              <w:cnfStyle w:val="100000000000" w:firstRow="1" w:lastRow="0" w:firstColumn="0" w:lastColumn="0" w:oddVBand="0" w:evenVBand="0" w:oddHBand="0" w:evenHBand="0" w:firstRowFirstColumn="0" w:firstRowLastColumn="0" w:lastRowFirstColumn="0" w:lastRowLastColumn="0"/>
              <w:rPr>
                <w:ins w:id="7626" w:author="Sorin Salagean" w:date="2015-02-03T16:32:00Z"/>
                <w:rFonts w:asciiTheme="minorHAnsi" w:eastAsiaTheme="minorHAnsi" w:hAnsiTheme="minorHAnsi" w:cstheme="minorBidi"/>
                <w:b/>
                <w:noProof/>
                <w:sz w:val="22"/>
                <w:szCs w:val="22"/>
                <w:lang w:val="ro-RO"/>
              </w:rPr>
            </w:pPr>
            <w:ins w:id="7627" w:author="Sorin Salagean" w:date="2015-02-03T16:32:00Z">
              <w:r w:rsidRPr="00417114">
                <w:rPr>
                  <w:rFonts w:asciiTheme="minorHAnsi" w:eastAsiaTheme="minorHAnsi" w:hAnsiTheme="minorHAnsi" w:cstheme="minorBidi"/>
                  <w:b/>
                  <w:noProof/>
                  <w:sz w:val="22"/>
                  <w:szCs w:val="22"/>
                  <w:lang w:val="ro-RO"/>
                </w:rPr>
                <w:t>Cerinte de sistem</w:t>
              </w:r>
            </w:ins>
          </w:p>
        </w:tc>
      </w:tr>
      <w:tr w:rsidR="00E73AED" w:rsidRPr="00417114" w14:paraId="6858E1BC" w14:textId="77777777" w:rsidTr="00E73AED">
        <w:trPr>
          <w:trHeight w:val="857"/>
          <w:ins w:id="7628" w:author="Sorin Salagean" w:date="2015-02-03T16:32:00Z"/>
          <w:trPrChange w:id="7629" w:author="Sorin Salagean" w:date="2015-02-04T11:13:00Z">
            <w:trPr>
              <w:trHeight w:val="857"/>
            </w:trPr>
          </w:trPrChange>
        </w:trPr>
        <w:tc>
          <w:tcPr>
            <w:tcW w:w="2059" w:type="dxa"/>
            <w:tcPrChange w:id="7630" w:author="Sorin Salagean" w:date="2015-02-04T11:13:00Z">
              <w:tcPr>
                <w:tcW w:w="1626" w:type="dxa"/>
              </w:tcPr>
            </w:tcPrChange>
          </w:tcPr>
          <w:p w14:paraId="5D9194A7" w14:textId="3DB12C31" w:rsidR="00E73AED" w:rsidRPr="00417114" w:rsidRDefault="00E73AED" w:rsidP="00E73AED">
            <w:pPr>
              <w:rPr>
                <w:ins w:id="7631" w:author="Sorin Salagean" w:date="2015-02-03T16:32:00Z"/>
                <w:rFonts w:asciiTheme="minorHAnsi" w:eastAsiaTheme="minorHAnsi" w:hAnsiTheme="minorHAnsi" w:cstheme="minorBidi"/>
                <w:b/>
                <w:noProof/>
                <w:sz w:val="22"/>
                <w:szCs w:val="22"/>
                <w:lang w:val="ro-RO"/>
              </w:rPr>
            </w:pPr>
            <w:ins w:id="7632" w:author="Sorin Salagean" w:date="2015-02-04T11:11:00Z">
              <w:r>
                <w:rPr>
                  <w:rFonts w:asciiTheme="minorHAnsi" w:eastAsiaTheme="minorHAnsi" w:hAnsiTheme="minorHAnsi" w:cstheme="minorBidi"/>
                  <w:b/>
                  <w:noProof/>
                  <w:sz w:val="22"/>
                  <w:szCs w:val="22"/>
                  <w:lang w:val="ro-RO"/>
                </w:rPr>
                <w:t>GT – Departament juridic</w:t>
              </w:r>
            </w:ins>
          </w:p>
        </w:tc>
        <w:tc>
          <w:tcPr>
            <w:tcW w:w="3645" w:type="dxa"/>
            <w:tcPrChange w:id="7633" w:author="Sorin Salagean" w:date="2015-02-04T11:13:00Z">
              <w:tcPr>
                <w:tcW w:w="4116" w:type="dxa"/>
              </w:tcPr>
            </w:tcPrChange>
          </w:tcPr>
          <w:p w14:paraId="3500BCA3" w14:textId="6648C2DD" w:rsidR="00E73AED" w:rsidRPr="00417114" w:rsidRDefault="00E73AED" w:rsidP="00E73AED">
            <w:pPr>
              <w:rPr>
                <w:ins w:id="7634" w:author="Sorin Salagean" w:date="2015-02-03T16:32:00Z"/>
                <w:rFonts w:asciiTheme="minorHAnsi" w:eastAsiaTheme="minorHAnsi" w:hAnsiTheme="minorHAnsi" w:cstheme="minorBidi"/>
                <w:b/>
                <w:noProof/>
                <w:sz w:val="22"/>
                <w:szCs w:val="22"/>
                <w:lang w:val="ro-RO"/>
              </w:rPr>
            </w:pPr>
            <w:ins w:id="7635" w:author="Sorin Salagean" w:date="2015-02-04T11:1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4586" w:type="dxa"/>
            <w:tcPrChange w:id="7636" w:author="Sorin Salagean" w:date="2015-02-04T11:13:00Z">
              <w:tcPr>
                <w:tcW w:w="5846" w:type="dxa"/>
              </w:tcPr>
            </w:tcPrChange>
          </w:tcPr>
          <w:p w14:paraId="78517741" w14:textId="10689292" w:rsidR="00E73AED" w:rsidRPr="00417114" w:rsidRDefault="00E73AED" w:rsidP="00E73AED">
            <w:pPr>
              <w:rPr>
                <w:ins w:id="7637" w:author="Sorin Salagean" w:date="2015-02-03T16:32:00Z"/>
                <w:rFonts w:asciiTheme="minorHAnsi" w:eastAsiaTheme="minorHAnsi" w:hAnsiTheme="minorHAnsi" w:cstheme="minorBidi"/>
                <w:b/>
                <w:noProof/>
                <w:sz w:val="22"/>
                <w:szCs w:val="22"/>
                <w:lang w:val="ro-RO"/>
              </w:rPr>
            </w:pPr>
            <w:ins w:id="7638" w:author="Sorin Salagean" w:date="2015-02-04T11:12:00Z">
              <w:r>
                <w:rPr>
                  <w:rFonts w:asciiTheme="minorHAnsi" w:eastAsiaTheme="minorHAnsi" w:hAnsiTheme="minorHAnsi" w:cstheme="minorBidi"/>
                  <w:b/>
                  <w:noProof/>
                  <w:sz w:val="22"/>
                  <w:szCs w:val="22"/>
                  <w:lang w:val="ro-RO"/>
                </w:rPr>
                <w:t>N/A</w:t>
              </w:r>
            </w:ins>
          </w:p>
        </w:tc>
      </w:tr>
      <w:tr w:rsidR="00E73AED" w:rsidRPr="00417114" w14:paraId="5FDA804A" w14:textId="77777777" w:rsidTr="00E73AED">
        <w:trPr>
          <w:trHeight w:val="857"/>
          <w:ins w:id="7639" w:author="Sorin Salagean" w:date="2015-02-04T11:11:00Z"/>
          <w:trPrChange w:id="7640" w:author="Sorin Salagean" w:date="2015-02-04T11:13:00Z">
            <w:trPr>
              <w:trHeight w:val="857"/>
            </w:trPr>
          </w:trPrChange>
        </w:trPr>
        <w:tc>
          <w:tcPr>
            <w:tcW w:w="2059" w:type="dxa"/>
            <w:tcPrChange w:id="7641" w:author="Sorin Salagean" w:date="2015-02-04T11:13:00Z">
              <w:tcPr>
                <w:tcW w:w="1626" w:type="dxa"/>
              </w:tcPr>
            </w:tcPrChange>
          </w:tcPr>
          <w:p w14:paraId="09532A8F" w14:textId="539B811F" w:rsidR="00E73AED" w:rsidRPr="006B66FF" w:rsidRDefault="00E73AED" w:rsidP="00E73AED">
            <w:pPr>
              <w:rPr>
                <w:ins w:id="7642" w:author="Sorin Salagean" w:date="2015-02-04T11:11:00Z"/>
                <w:rFonts w:asciiTheme="minorHAnsi" w:hAnsiTheme="minorHAnsi"/>
                <w:b/>
                <w:noProof/>
                <w:sz w:val="22"/>
                <w:szCs w:val="22"/>
                <w:rPrChange w:id="7643" w:author="Sorin Salagean" w:date="2015-02-09T13:21:00Z">
                  <w:rPr>
                    <w:ins w:id="7644" w:author="Sorin Salagean" w:date="2015-02-04T11:11:00Z"/>
                    <w:b/>
                    <w:noProof/>
                  </w:rPr>
                </w:rPrChange>
              </w:rPr>
            </w:pPr>
            <w:ins w:id="7645" w:author="Sorin Salagean" w:date="2015-02-04T11:11:00Z">
              <w:r w:rsidRPr="006B66FF">
                <w:rPr>
                  <w:b/>
                  <w:noProof/>
                </w:rPr>
                <w:t>Supervizor – All flux</w:t>
              </w:r>
            </w:ins>
          </w:p>
        </w:tc>
        <w:tc>
          <w:tcPr>
            <w:tcW w:w="3645" w:type="dxa"/>
            <w:tcPrChange w:id="7646" w:author="Sorin Salagean" w:date="2015-02-04T11:13:00Z">
              <w:tcPr>
                <w:tcW w:w="4116" w:type="dxa"/>
              </w:tcPr>
            </w:tcPrChange>
          </w:tcPr>
          <w:p w14:paraId="569473FC" w14:textId="5826B62B" w:rsidR="00E73AED" w:rsidRPr="006B66FF" w:rsidRDefault="00E73AED" w:rsidP="00E73AED">
            <w:pPr>
              <w:rPr>
                <w:ins w:id="7647" w:author="Sorin Salagean" w:date="2015-02-04T11:11:00Z"/>
                <w:rFonts w:asciiTheme="minorHAnsi" w:hAnsiTheme="minorHAnsi"/>
                <w:b/>
                <w:noProof/>
                <w:sz w:val="22"/>
                <w:szCs w:val="22"/>
                <w:rPrChange w:id="7648" w:author="Sorin Salagean" w:date="2015-02-09T13:21:00Z">
                  <w:rPr>
                    <w:ins w:id="7649" w:author="Sorin Salagean" w:date="2015-02-04T11:11:00Z"/>
                    <w:b/>
                    <w:noProof/>
                  </w:rPr>
                </w:rPrChange>
              </w:rPr>
            </w:pPr>
            <w:ins w:id="7650" w:author="Sorin Salagean" w:date="2015-02-04T11:13:00Z">
              <w:r w:rsidRPr="006B66FF">
                <w:rPr>
                  <w:b/>
                  <w:noProof/>
                </w:rPr>
                <w:t>Dreptul de vizualizare asupra tuturor documentelor din aceasta etapa.</w:t>
              </w:r>
            </w:ins>
          </w:p>
        </w:tc>
        <w:tc>
          <w:tcPr>
            <w:tcW w:w="4586" w:type="dxa"/>
            <w:tcPrChange w:id="7651" w:author="Sorin Salagean" w:date="2015-02-04T11:13:00Z">
              <w:tcPr>
                <w:tcW w:w="5846" w:type="dxa"/>
              </w:tcPr>
            </w:tcPrChange>
          </w:tcPr>
          <w:p w14:paraId="183261B1" w14:textId="41A4353F" w:rsidR="00E73AED" w:rsidRPr="006B66FF" w:rsidRDefault="00E73AED" w:rsidP="00E73AED">
            <w:pPr>
              <w:rPr>
                <w:ins w:id="7652" w:author="Sorin Salagean" w:date="2015-02-04T11:11:00Z"/>
                <w:rFonts w:asciiTheme="minorHAnsi" w:hAnsiTheme="minorHAnsi"/>
                <w:b/>
                <w:noProof/>
                <w:sz w:val="22"/>
                <w:szCs w:val="22"/>
                <w:rPrChange w:id="7653" w:author="Sorin Salagean" w:date="2015-02-09T13:21:00Z">
                  <w:rPr>
                    <w:ins w:id="7654" w:author="Sorin Salagean" w:date="2015-02-04T11:11:00Z"/>
                    <w:b/>
                    <w:noProof/>
                  </w:rPr>
                </w:rPrChange>
              </w:rPr>
            </w:pPr>
            <w:ins w:id="7655" w:author="Sorin Salagean" w:date="2015-02-04T11:13:00Z">
              <w:r w:rsidRPr="006B66FF">
                <w:rPr>
                  <w:b/>
                  <w:noProof/>
                </w:rPr>
                <w:t>N/A</w:t>
              </w:r>
            </w:ins>
          </w:p>
        </w:tc>
      </w:tr>
    </w:tbl>
    <w:p w14:paraId="34D8E382" w14:textId="77777777" w:rsidR="00FC2ED4" w:rsidRDefault="00FC2ED4" w:rsidP="00FC2ED4">
      <w:pPr>
        <w:jc w:val="both"/>
        <w:rPr>
          <w:ins w:id="7656" w:author="Sorin Salagean" w:date="2015-02-03T16:32:00Z"/>
          <w:sz w:val="24"/>
          <w:szCs w:val="24"/>
          <w:lang w:val="en-US"/>
        </w:rPr>
      </w:pPr>
    </w:p>
    <w:p w14:paraId="7F9CAF84" w14:textId="77777777" w:rsidR="00FC2ED4" w:rsidRPr="00126240" w:rsidRDefault="00FC2ED4" w:rsidP="00FC2ED4">
      <w:pPr>
        <w:spacing w:line="276" w:lineRule="auto"/>
        <w:rPr>
          <w:ins w:id="7657" w:author="Sorin Salagean" w:date="2015-02-03T16:32:00Z"/>
          <w:b/>
          <w:noProof/>
        </w:rPr>
      </w:pPr>
      <w:ins w:id="7658" w:author="Sorin Salagean" w:date="2015-02-03T16:32: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FC2ED4" w:rsidRPr="00126240" w14:paraId="691D028C" w14:textId="77777777" w:rsidTr="000F2B72">
        <w:trPr>
          <w:cnfStyle w:val="100000000000" w:firstRow="1" w:lastRow="0" w:firstColumn="0" w:lastColumn="0" w:oddVBand="0" w:evenVBand="0" w:oddHBand="0" w:evenHBand="0" w:firstRowFirstColumn="0" w:firstRowLastColumn="0" w:lastRowFirstColumn="0" w:lastRowLastColumn="0"/>
          <w:trHeight w:val="362"/>
          <w:ins w:id="7659" w:author="Sorin Salagean" w:date="2015-02-03T16:32:00Z"/>
        </w:trPr>
        <w:tc>
          <w:tcPr>
            <w:tcW w:w="2898" w:type="dxa"/>
            <w:hideMark/>
          </w:tcPr>
          <w:p w14:paraId="39064B1F" w14:textId="77777777" w:rsidR="00FC2ED4" w:rsidRPr="00417114" w:rsidRDefault="00FC2ED4" w:rsidP="000F2B72">
            <w:pPr>
              <w:spacing w:line="276" w:lineRule="auto"/>
              <w:rPr>
                <w:ins w:id="7660" w:author="Sorin Salagean" w:date="2015-02-03T16:32:00Z"/>
                <w:rFonts w:asciiTheme="minorHAnsi" w:eastAsiaTheme="minorHAnsi" w:hAnsiTheme="minorHAnsi" w:cstheme="minorBidi"/>
                <w:b/>
                <w:noProof/>
                <w:sz w:val="22"/>
                <w:szCs w:val="22"/>
                <w:lang w:val="ro-RO"/>
              </w:rPr>
            </w:pPr>
            <w:ins w:id="7661" w:author="Sorin Salagean" w:date="2015-02-03T16:32:00Z">
              <w:r w:rsidRPr="00417114">
                <w:rPr>
                  <w:rFonts w:asciiTheme="minorHAnsi" w:eastAsiaTheme="minorHAnsi" w:hAnsiTheme="minorHAnsi" w:cstheme="minorBidi"/>
                  <w:b/>
                  <w:noProof/>
                  <w:sz w:val="22"/>
                  <w:szCs w:val="22"/>
                  <w:lang w:val="ro-RO"/>
                </w:rPr>
                <w:t>Actiune</w:t>
              </w:r>
            </w:ins>
          </w:p>
        </w:tc>
        <w:tc>
          <w:tcPr>
            <w:tcW w:w="7432" w:type="dxa"/>
            <w:hideMark/>
          </w:tcPr>
          <w:p w14:paraId="417CBAF4" w14:textId="77777777" w:rsidR="00FC2ED4" w:rsidRPr="00417114" w:rsidRDefault="00FC2ED4" w:rsidP="000F2B72">
            <w:pPr>
              <w:spacing w:line="276" w:lineRule="auto"/>
              <w:rPr>
                <w:ins w:id="7662" w:author="Sorin Salagean" w:date="2015-02-03T16:32:00Z"/>
                <w:rFonts w:asciiTheme="minorHAnsi" w:eastAsiaTheme="minorHAnsi" w:hAnsiTheme="minorHAnsi" w:cstheme="minorBidi"/>
                <w:b/>
                <w:noProof/>
                <w:sz w:val="22"/>
                <w:szCs w:val="22"/>
                <w:lang w:val="ro-RO"/>
              </w:rPr>
            </w:pPr>
            <w:ins w:id="7663" w:author="Sorin Salagean" w:date="2015-02-03T16:32:00Z">
              <w:r w:rsidRPr="00417114">
                <w:rPr>
                  <w:rFonts w:asciiTheme="minorHAnsi" w:eastAsiaTheme="minorHAnsi" w:hAnsiTheme="minorHAnsi" w:cstheme="minorBidi"/>
                  <w:b/>
                  <w:noProof/>
                  <w:sz w:val="22"/>
                  <w:szCs w:val="22"/>
                  <w:lang w:val="ro-RO"/>
                </w:rPr>
                <w:t>Descriere Actiune</w:t>
              </w:r>
            </w:ins>
          </w:p>
        </w:tc>
      </w:tr>
      <w:tr w:rsidR="00FC2ED4" w:rsidRPr="00126240" w14:paraId="7184A26D" w14:textId="77777777" w:rsidTr="000F2B72">
        <w:trPr>
          <w:trHeight w:val="362"/>
          <w:ins w:id="7664" w:author="Sorin Salagean" w:date="2015-02-03T16:32:00Z"/>
        </w:trPr>
        <w:tc>
          <w:tcPr>
            <w:tcW w:w="2898" w:type="dxa"/>
          </w:tcPr>
          <w:p w14:paraId="18F7A1E2" w14:textId="503C04BC" w:rsidR="00FC2ED4" w:rsidRPr="00417114" w:rsidRDefault="00E73AED" w:rsidP="000F2B72">
            <w:pPr>
              <w:spacing w:line="276" w:lineRule="auto"/>
              <w:rPr>
                <w:ins w:id="7665" w:author="Sorin Salagean" w:date="2015-02-03T16:32:00Z"/>
                <w:rFonts w:asciiTheme="minorHAnsi" w:eastAsiaTheme="minorHAnsi" w:hAnsiTheme="minorHAnsi" w:cstheme="minorBidi"/>
                <w:b/>
                <w:noProof/>
                <w:sz w:val="22"/>
                <w:szCs w:val="22"/>
                <w:lang w:val="ro-RO"/>
              </w:rPr>
            </w:pPr>
            <w:ins w:id="7666" w:author="Sorin Salagean" w:date="2015-02-04T11:15:00Z">
              <w:r>
                <w:rPr>
                  <w:rFonts w:asciiTheme="minorHAnsi" w:eastAsiaTheme="minorHAnsi" w:hAnsiTheme="minorHAnsi" w:cstheme="minorBidi"/>
                  <w:b/>
                  <w:noProof/>
                  <w:sz w:val="22"/>
                  <w:szCs w:val="22"/>
                  <w:lang w:val="ro-RO"/>
                </w:rPr>
                <w:t>Verificare Document „CL – Accept de plata”</w:t>
              </w:r>
            </w:ins>
          </w:p>
        </w:tc>
        <w:tc>
          <w:tcPr>
            <w:tcW w:w="7432" w:type="dxa"/>
          </w:tcPr>
          <w:p w14:paraId="47054E13" w14:textId="77777777" w:rsidR="00E73AED" w:rsidRPr="006B66FF" w:rsidRDefault="00E73AED" w:rsidP="00E73AED">
            <w:pPr>
              <w:spacing w:line="276" w:lineRule="auto"/>
              <w:rPr>
                <w:ins w:id="7667" w:author="Sorin Salagean" w:date="2015-02-04T11:15:00Z"/>
                <w:rFonts w:asciiTheme="minorHAnsi" w:hAnsiTheme="minorHAnsi"/>
                <w:b/>
                <w:noProof/>
                <w:sz w:val="22"/>
                <w:szCs w:val="22"/>
              </w:rPr>
            </w:pPr>
            <w:ins w:id="7668" w:author="Sorin Salagean" w:date="2015-02-04T11:15:00Z">
              <w:r w:rsidRPr="006B66FF">
                <w:rPr>
                  <w:b/>
                  <w:noProof/>
                </w:rPr>
                <w:t>Se verifica daca documetul curent este “CL – Accept de plata”</w:t>
              </w:r>
            </w:ins>
          </w:p>
          <w:p w14:paraId="31910B97" w14:textId="77777777" w:rsidR="00E73AED" w:rsidRPr="006B66FF" w:rsidRDefault="00E73AED" w:rsidP="00E73AED">
            <w:pPr>
              <w:spacing w:line="276" w:lineRule="auto"/>
              <w:rPr>
                <w:ins w:id="7669" w:author="Sorin Salagean" w:date="2015-02-04T11:15:00Z"/>
                <w:rFonts w:asciiTheme="minorHAnsi" w:hAnsiTheme="minorHAnsi"/>
                <w:b/>
                <w:noProof/>
                <w:sz w:val="22"/>
                <w:szCs w:val="22"/>
              </w:rPr>
            </w:pPr>
            <w:ins w:id="7670" w:author="Sorin Salagean" w:date="2015-02-04T11:15:00Z">
              <w:r w:rsidRPr="006B66FF">
                <w:rPr>
                  <w:b/>
                  <w:noProof/>
                </w:rPr>
                <w:t>In cazul in care verificare se confirma se vor seta urmatoarele actiuni:</w:t>
              </w:r>
            </w:ins>
          </w:p>
          <w:p w14:paraId="24766DC8" w14:textId="55C894D7" w:rsidR="00E73AED" w:rsidRPr="006B66FF" w:rsidRDefault="00E73AED" w:rsidP="00E73AED">
            <w:pPr>
              <w:pStyle w:val="ListParagraph"/>
              <w:numPr>
                <w:ilvl w:val="0"/>
                <w:numId w:val="8"/>
              </w:numPr>
              <w:spacing w:line="276" w:lineRule="auto"/>
              <w:rPr>
                <w:ins w:id="7671" w:author="Sorin Salagean" w:date="2015-02-04T11:15:00Z"/>
                <w:rFonts w:asciiTheme="minorHAnsi" w:eastAsiaTheme="minorHAnsi" w:hAnsiTheme="minorHAnsi"/>
                <w:b/>
                <w:noProof/>
                <w:sz w:val="22"/>
                <w:szCs w:val="22"/>
                <w:lang w:val="ro-RO"/>
              </w:rPr>
            </w:pPr>
            <w:ins w:id="7672" w:author="Sorin Salagean" w:date="2015-02-04T11:15:00Z">
              <w:r w:rsidRPr="006B66FF">
                <w:rPr>
                  <w:b/>
                  <w:noProof/>
                </w:rPr>
                <w:t xml:space="preserve">Setare Proprietate „EtapaDosar” cu valoarea „Aprobare Accept de plata – Director </w:t>
              </w:r>
            </w:ins>
            <w:ins w:id="7673" w:author="Sorin Salagean" w:date="2015-02-04T11:16:00Z">
              <w:r w:rsidR="00CB1774" w:rsidRPr="006B66FF">
                <w:rPr>
                  <w:b/>
                  <w:noProof/>
                </w:rPr>
                <w:t>Juridic</w:t>
              </w:r>
            </w:ins>
            <w:ins w:id="7674" w:author="Sorin Salagean" w:date="2015-02-04T11:15:00Z">
              <w:r w:rsidRPr="006B66FF">
                <w:rPr>
                  <w:b/>
                  <w:noProof/>
                </w:rPr>
                <w:t>”</w:t>
              </w:r>
            </w:ins>
          </w:p>
          <w:p w14:paraId="6E5E67E5" w14:textId="77777777" w:rsidR="00E73AED" w:rsidRPr="006B66FF" w:rsidRDefault="00E73AED" w:rsidP="00E73AED">
            <w:pPr>
              <w:pStyle w:val="ListParagraph"/>
              <w:numPr>
                <w:ilvl w:val="0"/>
                <w:numId w:val="8"/>
              </w:numPr>
              <w:spacing w:line="276" w:lineRule="auto"/>
              <w:rPr>
                <w:ins w:id="7675" w:author="Sorin Salagean" w:date="2015-02-04T11:15:00Z"/>
                <w:rFonts w:asciiTheme="minorHAnsi" w:eastAsiaTheme="minorHAnsi" w:hAnsiTheme="minorHAnsi"/>
                <w:b/>
                <w:noProof/>
                <w:sz w:val="22"/>
                <w:szCs w:val="22"/>
                <w:lang w:val="ro-RO"/>
                <w:rPrChange w:id="7676" w:author="Sorin Salagean" w:date="2015-02-09T13:22:00Z">
                  <w:rPr>
                    <w:ins w:id="7677" w:author="Sorin Salagean" w:date="2015-02-04T11:15:00Z"/>
                    <w:rFonts w:eastAsiaTheme="minorHAnsi"/>
                    <w:b/>
                    <w:noProof/>
                    <w:lang w:val="ro-RO"/>
                  </w:rPr>
                </w:rPrChange>
              </w:rPr>
            </w:pPr>
            <w:ins w:id="7678" w:author="Sorin Salagean" w:date="2015-02-04T11:15:00Z">
              <w:r w:rsidRPr="006B66FF">
                <w:rPr>
                  <w:b/>
                  <w:noProof/>
                </w:rPr>
                <w:t>Setare kw „Etapa dosar” cu valoarea Proprietatii „EtapaDosar”</w:t>
              </w:r>
            </w:ins>
          </w:p>
          <w:p w14:paraId="36C4BF04" w14:textId="77777777" w:rsidR="00E73AED" w:rsidRPr="006B66FF" w:rsidRDefault="00E73AED" w:rsidP="00E73AED">
            <w:pPr>
              <w:pStyle w:val="ListParagraph"/>
              <w:numPr>
                <w:ilvl w:val="0"/>
                <w:numId w:val="8"/>
              </w:numPr>
              <w:spacing w:line="276" w:lineRule="auto"/>
              <w:rPr>
                <w:ins w:id="7679" w:author="Sorin Salagean" w:date="2015-02-04T11:15:00Z"/>
                <w:rFonts w:asciiTheme="minorHAnsi" w:eastAsiaTheme="minorHAnsi" w:hAnsiTheme="minorHAnsi"/>
                <w:b/>
                <w:noProof/>
                <w:sz w:val="22"/>
                <w:szCs w:val="22"/>
                <w:lang w:val="ro-RO"/>
              </w:rPr>
            </w:pPr>
            <w:ins w:id="7680" w:author="Sorin Salagean" w:date="2015-02-04T11:15:00Z">
              <w:r w:rsidRPr="006B66FF">
                <w:rPr>
                  <w:b/>
                  <w:noProof/>
                </w:rPr>
                <w:t>Sterge kw „Etapa dosar” pe documentul relationat „CL – Dosar dauna auto CASCO”</w:t>
              </w:r>
            </w:ins>
          </w:p>
          <w:p w14:paraId="34E0DBFD" w14:textId="77777777" w:rsidR="00E73AED" w:rsidRPr="006B66FF" w:rsidRDefault="00E73AED" w:rsidP="00E73AED">
            <w:pPr>
              <w:pStyle w:val="ListParagraph"/>
              <w:numPr>
                <w:ilvl w:val="0"/>
                <w:numId w:val="8"/>
              </w:numPr>
              <w:spacing w:line="276" w:lineRule="auto"/>
              <w:rPr>
                <w:ins w:id="7681" w:author="Sorin Salagean" w:date="2015-02-04T11:15:00Z"/>
                <w:rFonts w:asciiTheme="minorHAnsi" w:eastAsiaTheme="minorHAnsi" w:hAnsiTheme="minorHAnsi" w:cstheme="minorBidi"/>
                <w:b/>
                <w:noProof/>
                <w:sz w:val="22"/>
                <w:szCs w:val="22"/>
                <w:lang w:val="ro-RO"/>
              </w:rPr>
            </w:pPr>
            <w:ins w:id="7682" w:author="Sorin Salagean" w:date="2015-02-04T11:15:00Z">
              <w:r w:rsidRPr="006B66FF">
                <w:rPr>
                  <w:b/>
                  <w:noProof/>
                </w:rPr>
                <w:lastRenderedPageBreak/>
                <w:t>Copiaza kw „Etapa dosar” pe documentul relationat „CL – Dosar dauna auto CASCO</w:t>
              </w:r>
            </w:ins>
          </w:p>
          <w:p w14:paraId="31644317" w14:textId="77777777" w:rsidR="00E73AED" w:rsidRPr="006B66FF" w:rsidRDefault="00E73AED" w:rsidP="00E73AED">
            <w:pPr>
              <w:spacing w:line="276" w:lineRule="auto"/>
              <w:rPr>
                <w:ins w:id="7683" w:author="Sorin Salagean" w:date="2015-02-04T11:15:00Z"/>
                <w:rFonts w:asciiTheme="minorHAnsi" w:eastAsiaTheme="minorHAnsi" w:hAnsiTheme="minorHAnsi"/>
                <w:b/>
                <w:noProof/>
                <w:sz w:val="22"/>
                <w:szCs w:val="22"/>
                <w:lang w:val="ro-RO"/>
              </w:rPr>
            </w:pPr>
            <w:ins w:id="7684" w:author="Sorin Salagean" w:date="2015-02-04T11:15:00Z">
              <w:r w:rsidRPr="006B66FF">
                <w:rPr>
                  <w:b/>
                  <w:noProof/>
                </w:rPr>
                <w:t>In cazul in care documentul curent nu este „CL – Accept de plata”, au loc urmatoarele actiuni:</w:t>
              </w:r>
            </w:ins>
          </w:p>
          <w:p w14:paraId="6E6E9C73" w14:textId="52805CE0" w:rsidR="00E73AED" w:rsidRPr="006B66FF" w:rsidRDefault="00E73AED" w:rsidP="00E73AED">
            <w:pPr>
              <w:pStyle w:val="ListParagraph"/>
              <w:numPr>
                <w:ilvl w:val="0"/>
                <w:numId w:val="8"/>
              </w:numPr>
              <w:spacing w:line="276" w:lineRule="auto"/>
              <w:rPr>
                <w:ins w:id="7685" w:author="Sorin Salagean" w:date="2015-02-04T11:15:00Z"/>
                <w:rFonts w:asciiTheme="minorHAnsi" w:eastAsiaTheme="minorHAnsi" w:hAnsiTheme="minorHAnsi"/>
                <w:b/>
                <w:noProof/>
                <w:sz w:val="22"/>
                <w:szCs w:val="22"/>
                <w:lang w:val="ro-RO"/>
              </w:rPr>
            </w:pPr>
            <w:ins w:id="7686" w:author="Sorin Salagean" w:date="2015-02-04T11:15:00Z">
              <w:r w:rsidRPr="006B66FF">
                <w:rPr>
                  <w:b/>
                  <w:noProof/>
                </w:rPr>
                <w:t xml:space="preserve">Setare Proprietate „EtapaDosar” cu valoarea „Aprobare Referat de plata – Director </w:t>
              </w:r>
            </w:ins>
            <w:ins w:id="7687" w:author="Sorin Salagean" w:date="2015-02-04T11:17:00Z">
              <w:r w:rsidR="00CB1774" w:rsidRPr="006B66FF">
                <w:rPr>
                  <w:b/>
                  <w:noProof/>
                </w:rPr>
                <w:t>Juridic</w:t>
              </w:r>
            </w:ins>
            <w:ins w:id="7688" w:author="Sorin Salagean" w:date="2015-02-04T11:15:00Z">
              <w:r w:rsidRPr="006B66FF">
                <w:rPr>
                  <w:b/>
                  <w:noProof/>
                </w:rPr>
                <w:t>”</w:t>
              </w:r>
            </w:ins>
          </w:p>
          <w:p w14:paraId="2474D27A" w14:textId="77777777" w:rsidR="00E73AED" w:rsidRPr="006B66FF" w:rsidRDefault="00E73AED" w:rsidP="00E73AED">
            <w:pPr>
              <w:pStyle w:val="ListParagraph"/>
              <w:numPr>
                <w:ilvl w:val="0"/>
                <w:numId w:val="8"/>
              </w:numPr>
              <w:spacing w:line="276" w:lineRule="auto"/>
              <w:rPr>
                <w:ins w:id="7689" w:author="Sorin Salagean" w:date="2015-02-04T11:15:00Z"/>
                <w:rFonts w:asciiTheme="minorHAnsi" w:eastAsiaTheme="minorHAnsi" w:hAnsiTheme="minorHAnsi"/>
                <w:b/>
                <w:noProof/>
                <w:sz w:val="22"/>
                <w:szCs w:val="22"/>
                <w:lang w:val="ro-RO"/>
              </w:rPr>
            </w:pPr>
            <w:ins w:id="7690" w:author="Sorin Salagean" w:date="2015-02-04T11:15:00Z">
              <w:r w:rsidRPr="006B66FF">
                <w:rPr>
                  <w:b/>
                  <w:noProof/>
                </w:rPr>
                <w:t>Setare kw „Etapa dosar” cu valoarea Proprietatii „EtapaDosar”</w:t>
              </w:r>
            </w:ins>
          </w:p>
          <w:p w14:paraId="30BB5EF9" w14:textId="77777777" w:rsidR="00E73AED" w:rsidRPr="006B66FF" w:rsidRDefault="00E73AED" w:rsidP="00E73AED">
            <w:pPr>
              <w:pStyle w:val="ListParagraph"/>
              <w:numPr>
                <w:ilvl w:val="0"/>
                <w:numId w:val="8"/>
              </w:numPr>
              <w:spacing w:line="276" w:lineRule="auto"/>
              <w:rPr>
                <w:ins w:id="7691" w:author="Sorin Salagean" w:date="2015-02-04T11:15:00Z"/>
                <w:rFonts w:asciiTheme="minorHAnsi" w:eastAsiaTheme="minorHAnsi" w:hAnsiTheme="minorHAnsi"/>
                <w:b/>
                <w:noProof/>
                <w:sz w:val="22"/>
                <w:szCs w:val="22"/>
                <w:lang w:val="ro-RO"/>
              </w:rPr>
            </w:pPr>
            <w:ins w:id="7692" w:author="Sorin Salagean" w:date="2015-02-04T11:15:00Z">
              <w:r w:rsidRPr="006B66FF">
                <w:rPr>
                  <w:b/>
                  <w:noProof/>
                </w:rPr>
                <w:t>Sterge kw „Etapa dosar” pe documentul relationat „CL – Dosar dauna auto CASCO”</w:t>
              </w:r>
            </w:ins>
          </w:p>
          <w:p w14:paraId="6F0A1997" w14:textId="0E29236A" w:rsidR="00FC2ED4" w:rsidRPr="00CB1774" w:rsidRDefault="00E73AED">
            <w:pPr>
              <w:pStyle w:val="ListParagraph"/>
              <w:numPr>
                <w:ilvl w:val="0"/>
                <w:numId w:val="8"/>
              </w:numPr>
              <w:spacing w:line="276" w:lineRule="auto"/>
              <w:rPr>
                <w:ins w:id="7693" w:author="Sorin Salagean" w:date="2015-02-03T16:32:00Z"/>
                <w:rFonts w:asciiTheme="minorHAnsi" w:eastAsiaTheme="minorHAnsi" w:hAnsiTheme="minorHAnsi" w:cstheme="minorBidi"/>
                <w:b/>
                <w:noProof/>
                <w:sz w:val="22"/>
                <w:szCs w:val="22"/>
                <w:lang w:val="ro-RO"/>
                <w:rPrChange w:id="7694" w:author="Sorin Salagean" w:date="2015-02-04T11:18:00Z">
                  <w:rPr>
                    <w:ins w:id="7695" w:author="Sorin Salagean" w:date="2015-02-03T16:32:00Z"/>
                    <w:rFonts w:eastAsiaTheme="minorHAnsi" w:cstheme="minorBidi"/>
                    <w:noProof/>
                    <w:lang w:val="ro-RO"/>
                  </w:rPr>
                </w:rPrChange>
              </w:rPr>
              <w:pPrChange w:id="7696" w:author="Sorin Salagean" w:date="2015-02-04T11:18:00Z">
                <w:pPr>
                  <w:spacing w:line="276" w:lineRule="auto"/>
                </w:pPr>
              </w:pPrChange>
            </w:pPr>
            <w:ins w:id="7697" w:author="Sorin Salagean" w:date="2015-02-04T11:15:00Z">
              <w:r w:rsidRPr="006B66FF">
                <w:rPr>
                  <w:b/>
                  <w:noProof/>
                  <w:rPrChange w:id="7698" w:author="Sorin Salagean" w:date="2015-02-09T13:22:00Z">
                    <w:rPr>
                      <w:noProof/>
                    </w:rPr>
                  </w:rPrChange>
                </w:rPr>
                <w:t>Copiaza kw „Etapa dosar” pe documentul relationat „CL – Dosar dauna auto CASCO”</w:t>
              </w:r>
            </w:ins>
          </w:p>
        </w:tc>
      </w:tr>
      <w:tr w:rsidR="00CB1774" w:rsidRPr="00126240" w14:paraId="0C8CB688" w14:textId="77777777" w:rsidTr="000F2B72">
        <w:trPr>
          <w:trHeight w:val="362"/>
          <w:ins w:id="7699" w:author="Sorin Salagean" w:date="2015-02-03T16:32:00Z"/>
        </w:trPr>
        <w:tc>
          <w:tcPr>
            <w:tcW w:w="2898" w:type="dxa"/>
          </w:tcPr>
          <w:p w14:paraId="08581115" w14:textId="7F4E038A" w:rsidR="00CB1774" w:rsidRPr="00B0053D" w:rsidRDefault="00CB1774" w:rsidP="00CB1774">
            <w:pPr>
              <w:spacing w:line="276" w:lineRule="auto"/>
              <w:rPr>
                <w:ins w:id="7700" w:author="Sorin Salagean" w:date="2015-02-03T16:32:00Z"/>
                <w:rFonts w:asciiTheme="minorHAnsi" w:hAnsiTheme="minorHAnsi"/>
                <w:b/>
                <w:noProof/>
                <w:sz w:val="22"/>
                <w:szCs w:val="22"/>
              </w:rPr>
            </w:pPr>
            <w:ins w:id="7701" w:author="Sorin Salagean" w:date="2015-02-04T11:18:00Z">
              <w:r>
                <w:rPr>
                  <w:rFonts w:asciiTheme="minorHAnsi" w:hAnsiTheme="minorHAnsi"/>
                  <w:b/>
                  <w:noProof/>
                  <w:sz w:val="22"/>
                  <w:szCs w:val="22"/>
                </w:rPr>
                <w:lastRenderedPageBreak/>
                <w:t xml:space="preserve">Trimite notificare </w:t>
              </w:r>
            </w:ins>
          </w:p>
        </w:tc>
        <w:tc>
          <w:tcPr>
            <w:tcW w:w="7432" w:type="dxa"/>
          </w:tcPr>
          <w:p w14:paraId="3594123E" w14:textId="191F7DE9" w:rsidR="00CB1774" w:rsidRPr="00B0053D" w:rsidRDefault="00CB1774">
            <w:pPr>
              <w:spacing w:line="276" w:lineRule="auto"/>
              <w:rPr>
                <w:ins w:id="7702" w:author="Sorin Salagean" w:date="2015-02-03T16:32:00Z"/>
                <w:rFonts w:asciiTheme="minorHAnsi" w:hAnsiTheme="minorHAnsi"/>
                <w:b/>
                <w:noProof/>
                <w:sz w:val="22"/>
                <w:szCs w:val="22"/>
              </w:rPr>
            </w:pPr>
            <w:ins w:id="7703" w:author="Sorin Salagean" w:date="2015-02-04T11:18:00Z">
              <w:r>
                <w:rPr>
                  <w:rFonts w:asciiTheme="minorHAnsi" w:hAnsiTheme="minorHAnsi"/>
                  <w:b/>
                  <w:noProof/>
                  <w:sz w:val="22"/>
                  <w:szCs w:val="22"/>
                </w:rPr>
                <w:t>Se va trimite o notificare catre grupurile de utilizatori prin care sunt instiintati ca Acceptul/Referatul, este in etapa “</w:t>
              </w:r>
            </w:ins>
            <w:ins w:id="7704" w:author="Sorin Salagean" w:date="2015-02-04T11:22:00Z">
              <w:r>
                <w:rPr>
                  <w:rFonts w:asciiTheme="minorHAnsi" w:hAnsiTheme="minorHAnsi"/>
                  <w:b/>
                  <w:noProof/>
                  <w:sz w:val="22"/>
                  <w:szCs w:val="22"/>
                </w:rPr>
                <w:t>Departament</w:t>
              </w:r>
            </w:ins>
            <w:ins w:id="7705" w:author="Sorin Salagean" w:date="2015-02-04T11:18:00Z">
              <w:r>
                <w:rPr>
                  <w:rFonts w:asciiTheme="minorHAnsi" w:hAnsiTheme="minorHAnsi"/>
                  <w:b/>
                  <w:noProof/>
                  <w:sz w:val="22"/>
                  <w:szCs w:val="22"/>
                </w:rPr>
                <w:t xml:space="preserve"> Juridic”</w:t>
              </w:r>
            </w:ins>
          </w:p>
        </w:tc>
      </w:tr>
    </w:tbl>
    <w:p w14:paraId="0D43495D" w14:textId="77777777" w:rsidR="00FC2ED4" w:rsidRDefault="00FC2ED4" w:rsidP="00FC2ED4">
      <w:pPr>
        <w:jc w:val="both"/>
        <w:rPr>
          <w:ins w:id="7706" w:author="Sorin Salagean" w:date="2015-02-03T16:32:00Z"/>
          <w:lang w:val="en-US"/>
        </w:rPr>
      </w:pPr>
    </w:p>
    <w:p w14:paraId="696232F9" w14:textId="77777777" w:rsidR="00FC2ED4" w:rsidRPr="00126240" w:rsidRDefault="00FC2ED4" w:rsidP="00FC2ED4">
      <w:pPr>
        <w:spacing w:line="276" w:lineRule="auto"/>
        <w:rPr>
          <w:ins w:id="7707" w:author="Sorin Salagean" w:date="2015-02-03T16:32:00Z"/>
          <w:b/>
          <w:noProof/>
        </w:rPr>
      </w:pPr>
      <w:ins w:id="7708" w:author="Sorin Salagean" w:date="2015-02-03T16:32: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302"/>
        <w:gridCol w:w="5065"/>
        <w:gridCol w:w="1130"/>
        <w:gridCol w:w="1953"/>
      </w:tblGrid>
      <w:tr w:rsidR="00FC2ED4" w:rsidRPr="00126240" w14:paraId="5478AE86" w14:textId="77777777" w:rsidTr="000F2B72">
        <w:trPr>
          <w:cnfStyle w:val="100000000000" w:firstRow="1" w:lastRow="0" w:firstColumn="0" w:lastColumn="0" w:oddVBand="0" w:evenVBand="0" w:oddHBand="0" w:evenHBand="0" w:firstRowFirstColumn="0" w:firstRowLastColumn="0" w:lastRowFirstColumn="0" w:lastRowLastColumn="0"/>
          <w:trHeight w:val="362"/>
          <w:ins w:id="7709" w:author="Sorin Salagean" w:date="2015-02-03T16:32:00Z"/>
        </w:trPr>
        <w:tc>
          <w:tcPr>
            <w:tcW w:w="2242" w:type="dxa"/>
            <w:hideMark/>
          </w:tcPr>
          <w:p w14:paraId="774A7184" w14:textId="77777777" w:rsidR="00FC2ED4" w:rsidRPr="00417114" w:rsidRDefault="00FC2ED4" w:rsidP="000F2B72">
            <w:pPr>
              <w:spacing w:line="276" w:lineRule="auto"/>
              <w:rPr>
                <w:ins w:id="7710" w:author="Sorin Salagean" w:date="2015-02-03T16:32:00Z"/>
                <w:rFonts w:asciiTheme="minorHAnsi" w:eastAsiaTheme="minorHAnsi" w:hAnsiTheme="minorHAnsi" w:cstheme="minorBidi"/>
                <w:b/>
                <w:noProof/>
                <w:sz w:val="22"/>
                <w:szCs w:val="22"/>
                <w:lang w:val="ro-RO"/>
              </w:rPr>
            </w:pPr>
            <w:ins w:id="7711" w:author="Sorin Salagean" w:date="2015-02-03T16:32:00Z">
              <w:r w:rsidRPr="00417114">
                <w:rPr>
                  <w:rFonts w:asciiTheme="minorHAnsi" w:eastAsiaTheme="minorHAnsi" w:hAnsiTheme="minorHAnsi" w:cstheme="minorBidi"/>
                  <w:b/>
                  <w:noProof/>
                  <w:sz w:val="22"/>
                  <w:szCs w:val="22"/>
                  <w:lang w:val="ro-RO"/>
                </w:rPr>
                <w:t>Nume task</w:t>
              </w:r>
            </w:ins>
          </w:p>
        </w:tc>
        <w:tc>
          <w:tcPr>
            <w:tcW w:w="5025" w:type="dxa"/>
            <w:hideMark/>
          </w:tcPr>
          <w:p w14:paraId="7DF1C6D7" w14:textId="77777777" w:rsidR="00FC2ED4" w:rsidRPr="00417114" w:rsidRDefault="00FC2ED4" w:rsidP="000F2B72">
            <w:pPr>
              <w:spacing w:line="276" w:lineRule="auto"/>
              <w:rPr>
                <w:ins w:id="7712" w:author="Sorin Salagean" w:date="2015-02-03T16:32:00Z"/>
                <w:rFonts w:asciiTheme="minorHAnsi" w:eastAsiaTheme="minorHAnsi" w:hAnsiTheme="minorHAnsi" w:cstheme="minorBidi"/>
                <w:b/>
                <w:noProof/>
                <w:sz w:val="22"/>
                <w:szCs w:val="22"/>
                <w:lang w:val="ro-RO"/>
              </w:rPr>
            </w:pPr>
            <w:ins w:id="7713" w:author="Sorin Salagean" w:date="2015-02-03T16:32:00Z">
              <w:r w:rsidRPr="00417114">
                <w:rPr>
                  <w:rFonts w:asciiTheme="minorHAnsi" w:eastAsiaTheme="minorHAnsi" w:hAnsiTheme="minorHAnsi" w:cstheme="minorBidi"/>
                  <w:b/>
                  <w:noProof/>
                  <w:sz w:val="22"/>
                  <w:szCs w:val="22"/>
                  <w:lang w:val="ro-RO"/>
                </w:rPr>
                <w:t>Descriere</w:t>
              </w:r>
            </w:ins>
          </w:p>
        </w:tc>
        <w:tc>
          <w:tcPr>
            <w:tcW w:w="1090" w:type="dxa"/>
            <w:hideMark/>
          </w:tcPr>
          <w:p w14:paraId="3F6629E8" w14:textId="77777777" w:rsidR="00FC2ED4" w:rsidRPr="00417114" w:rsidRDefault="00FC2ED4" w:rsidP="000F2B72">
            <w:pPr>
              <w:spacing w:line="276" w:lineRule="auto"/>
              <w:rPr>
                <w:ins w:id="7714" w:author="Sorin Salagean" w:date="2015-02-03T16:32:00Z"/>
                <w:rFonts w:asciiTheme="minorHAnsi" w:eastAsiaTheme="minorHAnsi" w:hAnsiTheme="minorHAnsi" w:cstheme="minorBidi"/>
                <w:b/>
                <w:noProof/>
                <w:sz w:val="22"/>
                <w:szCs w:val="22"/>
                <w:lang w:val="ro-RO"/>
              </w:rPr>
            </w:pPr>
            <w:ins w:id="7715" w:author="Sorin Salagean" w:date="2015-02-03T16:32:00Z">
              <w:r w:rsidRPr="00417114">
                <w:rPr>
                  <w:rFonts w:asciiTheme="minorHAnsi" w:eastAsiaTheme="minorHAnsi" w:hAnsiTheme="minorHAnsi" w:cstheme="minorBidi"/>
                  <w:b/>
                  <w:noProof/>
                  <w:sz w:val="22"/>
                  <w:szCs w:val="22"/>
                  <w:lang w:val="ro-RO"/>
                </w:rPr>
                <w:t>Validari</w:t>
              </w:r>
            </w:ins>
          </w:p>
        </w:tc>
        <w:tc>
          <w:tcPr>
            <w:tcW w:w="1893" w:type="dxa"/>
          </w:tcPr>
          <w:p w14:paraId="4D62703D" w14:textId="77777777" w:rsidR="00FC2ED4" w:rsidRPr="00417114" w:rsidRDefault="00FC2ED4" w:rsidP="000F2B72">
            <w:pPr>
              <w:spacing w:line="276" w:lineRule="auto"/>
              <w:rPr>
                <w:ins w:id="7716" w:author="Sorin Salagean" w:date="2015-02-03T16:32:00Z"/>
                <w:rFonts w:asciiTheme="minorHAnsi" w:eastAsiaTheme="minorHAnsi" w:hAnsiTheme="minorHAnsi" w:cstheme="minorBidi"/>
                <w:b/>
                <w:noProof/>
                <w:sz w:val="22"/>
                <w:szCs w:val="22"/>
                <w:lang w:val="ro-RO"/>
              </w:rPr>
            </w:pPr>
            <w:ins w:id="7717" w:author="Sorin Salagean" w:date="2015-02-03T16:32:00Z">
              <w:r w:rsidRPr="00417114">
                <w:rPr>
                  <w:rFonts w:asciiTheme="minorHAnsi" w:eastAsiaTheme="minorHAnsi" w:hAnsiTheme="minorHAnsi" w:cstheme="minorBidi"/>
                  <w:b/>
                  <w:noProof/>
                  <w:sz w:val="22"/>
                  <w:szCs w:val="22"/>
                  <w:lang w:val="ro-RO"/>
                </w:rPr>
                <w:t>Cerinte sistem</w:t>
              </w:r>
            </w:ins>
          </w:p>
        </w:tc>
      </w:tr>
      <w:tr w:rsidR="00FC2ED4" w:rsidRPr="00B0053D" w14:paraId="6FA8DF59" w14:textId="77777777" w:rsidTr="000F2B72">
        <w:trPr>
          <w:trHeight w:val="362"/>
          <w:ins w:id="7718" w:author="Sorin Salagean" w:date="2015-02-03T16:32:00Z"/>
        </w:trPr>
        <w:tc>
          <w:tcPr>
            <w:tcW w:w="2242" w:type="dxa"/>
          </w:tcPr>
          <w:p w14:paraId="34CC26C4" w14:textId="77777777" w:rsidR="00FC2ED4" w:rsidRPr="006B66FF" w:rsidRDefault="00FC2ED4" w:rsidP="000F2B72">
            <w:pPr>
              <w:spacing w:line="276" w:lineRule="auto"/>
              <w:rPr>
                <w:ins w:id="7719" w:author="Sorin Salagean" w:date="2015-02-03T16:32:00Z"/>
                <w:rFonts w:asciiTheme="minorHAnsi" w:hAnsiTheme="minorHAnsi"/>
                <w:b/>
                <w:noProof/>
                <w:sz w:val="22"/>
                <w:szCs w:val="22"/>
              </w:rPr>
            </w:pPr>
            <w:ins w:id="7720" w:author="Sorin Salagean" w:date="2015-02-03T16:32:00Z">
              <w:r w:rsidRPr="006B66FF">
                <w:rPr>
                  <w:b/>
                  <w:noProof/>
                </w:rPr>
                <w:t>Aprob</w:t>
              </w:r>
            </w:ins>
          </w:p>
        </w:tc>
        <w:tc>
          <w:tcPr>
            <w:tcW w:w="5025" w:type="dxa"/>
          </w:tcPr>
          <w:p w14:paraId="7CA091A8" w14:textId="77777777" w:rsidR="00CB1774" w:rsidRPr="006B66FF" w:rsidRDefault="00CB1774" w:rsidP="00CB1774">
            <w:pPr>
              <w:spacing w:line="276" w:lineRule="auto"/>
              <w:rPr>
                <w:ins w:id="7721" w:author="Sorin Salagean" w:date="2015-02-04T11:23:00Z"/>
                <w:rFonts w:asciiTheme="minorHAnsi" w:hAnsiTheme="minorHAnsi"/>
                <w:noProof/>
                <w:sz w:val="22"/>
                <w:szCs w:val="22"/>
                <w:rPrChange w:id="7722" w:author="Sorin Salagean" w:date="2015-02-09T13:22:00Z">
                  <w:rPr>
                    <w:ins w:id="7723" w:author="Sorin Salagean" w:date="2015-02-04T11:23:00Z"/>
                    <w:rFonts w:asciiTheme="minorHAnsi" w:hAnsiTheme="minorHAnsi"/>
                    <w:b/>
                    <w:noProof/>
                    <w:sz w:val="22"/>
                    <w:szCs w:val="22"/>
                  </w:rPr>
                </w:rPrChange>
              </w:rPr>
            </w:pPr>
            <w:ins w:id="7724" w:author="Sorin Salagean" w:date="2015-02-04T11:23:00Z">
              <w:r w:rsidRPr="006B66FF">
                <w:rPr>
                  <w:noProof/>
                  <w:rPrChange w:id="7725" w:author="Sorin Salagean" w:date="2015-02-09T13:22:00Z">
                    <w:rPr>
                      <w:b/>
                      <w:noProof/>
                    </w:rPr>
                  </w:rPrChange>
                </w:rPr>
                <w:t>La apasarea butonului se intampla urmatoarele actiuni:</w:t>
              </w:r>
            </w:ins>
          </w:p>
          <w:p w14:paraId="3700D5AA" w14:textId="77777777" w:rsidR="00CB1774" w:rsidRPr="006B66FF" w:rsidRDefault="00CB1774" w:rsidP="00CB1774">
            <w:pPr>
              <w:pStyle w:val="ListParagraph"/>
              <w:numPr>
                <w:ilvl w:val="0"/>
                <w:numId w:val="8"/>
              </w:numPr>
              <w:spacing w:line="276" w:lineRule="auto"/>
              <w:rPr>
                <w:ins w:id="7726" w:author="Sorin Salagean" w:date="2015-02-04T11:23:00Z"/>
                <w:rFonts w:asciiTheme="minorHAnsi" w:hAnsiTheme="minorHAnsi"/>
                <w:noProof/>
                <w:sz w:val="22"/>
                <w:szCs w:val="22"/>
                <w:rPrChange w:id="7727" w:author="Sorin Salagean" w:date="2015-02-09T13:22:00Z">
                  <w:rPr>
                    <w:ins w:id="7728" w:author="Sorin Salagean" w:date="2015-02-04T11:23:00Z"/>
                    <w:rFonts w:asciiTheme="minorHAnsi" w:hAnsiTheme="minorHAnsi"/>
                    <w:b/>
                    <w:noProof/>
                    <w:sz w:val="22"/>
                    <w:szCs w:val="22"/>
                  </w:rPr>
                </w:rPrChange>
              </w:rPr>
            </w:pPr>
            <w:ins w:id="7729" w:author="Sorin Salagean" w:date="2015-02-04T11:23:00Z">
              <w:r w:rsidRPr="006B66FF">
                <w:rPr>
                  <w:noProof/>
                  <w:rPrChange w:id="7730" w:author="Sorin Salagean" w:date="2015-02-09T13:22:00Z">
                    <w:rPr>
                      <w:b/>
                      <w:noProof/>
                    </w:rPr>
                  </w:rPrChange>
                </w:rPr>
                <w:t>Sterge kw “Nume aprobator”</w:t>
              </w:r>
            </w:ins>
          </w:p>
          <w:p w14:paraId="3611A982" w14:textId="77777777" w:rsidR="00CB1774" w:rsidRPr="006B66FF" w:rsidRDefault="00CB1774" w:rsidP="00CB1774">
            <w:pPr>
              <w:pStyle w:val="ListParagraph"/>
              <w:numPr>
                <w:ilvl w:val="0"/>
                <w:numId w:val="8"/>
              </w:numPr>
              <w:spacing w:line="276" w:lineRule="auto"/>
              <w:rPr>
                <w:ins w:id="7731" w:author="Sorin Salagean" w:date="2015-02-04T11:23:00Z"/>
                <w:rFonts w:asciiTheme="minorHAnsi" w:hAnsiTheme="minorHAnsi"/>
                <w:noProof/>
                <w:sz w:val="22"/>
                <w:szCs w:val="22"/>
                <w:rPrChange w:id="7732" w:author="Sorin Salagean" w:date="2015-02-09T13:22:00Z">
                  <w:rPr>
                    <w:ins w:id="7733" w:author="Sorin Salagean" w:date="2015-02-04T11:23:00Z"/>
                    <w:rFonts w:asciiTheme="minorHAnsi" w:hAnsiTheme="minorHAnsi"/>
                    <w:b/>
                    <w:noProof/>
                    <w:sz w:val="22"/>
                    <w:szCs w:val="22"/>
                  </w:rPr>
                </w:rPrChange>
              </w:rPr>
            </w:pPr>
            <w:ins w:id="7734" w:author="Sorin Salagean" w:date="2015-02-04T11:23:00Z">
              <w:r w:rsidRPr="006B66FF">
                <w:rPr>
                  <w:noProof/>
                  <w:rPrChange w:id="7735" w:author="Sorin Salagean" w:date="2015-02-09T13:22:00Z">
                    <w:rPr>
                      <w:b/>
                      <w:noProof/>
                    </w:rPr>
                  </w:rPrChange>
                </w:rPr>
                <w:t>Sterge kw “Data aprobare”</w:t>
              </w:r>
            </w:ins>
          </w:p>
          <w:p w14:paraId="5EA0B664" w14:textId="77777777" w:rsidR="00CB1774" w:rsidRPr="006B66FF" w:rsidRDefault="00CB1774" w:rsidP="00CB1774">
            <w:pPr>
              <w:pStyle w:val="ListParagraph"/>
              <w:numPr>
                <w:ilvl w:val="0"/>
                <w:numId w:val="8"/>
              </w:numPr>
              <w:spacing w:line="276" w:lineRule="auto"/>
              <w:rPr>
                <w:ins w:id="7736" w:author="Sorin Salagean" w:date="2015-02-04T11:23:00Z"/>
                <w:rFonts w:asciiTheme="minorHAnsi" w:hAnsiTheme="minorHAnsi"/>
                <w:noProof/>
                <w:sz w:val="22"/>
                <w:szCs w:val="22"/>
                <w:rPrChange w:id="7737" w:author="Sorin Salagean" w:date="2015-02-09T13:22:00Z">
                  <w:rPr>
                    <w:ins w:id="7738" w:author="Sorin Salagean" w:date="2015-02-04T11:23:00Z"/>
                    <w:b/>
                    <w:noProof/>
                  </w:rPr>
                </w:rPrChange>
              </w:rPr>
            </w:pPr>
            <w:ins w:id="7739" w:author="Sorin Salagean" w:date="2015-02-04T11:23:00Z">
              <w:r w:rsidRPr="006B66FF">
                <w:rPr>
                  <w:noProof/>
                  <w:rPrChange w:id="7740" w:author="Sorin Salagean" w:date="2015-02-09T13:22:00Z">
                    <w:rPr>
                      <w:b/>
                      <w:noProof/>
                    </w:rPr>
                  </w:rPrChange>
                </w:rPr>
                <w:t>Se verifica daca documentul se afla in etapa “Lichidator”; in cazul in care verificare se confirma, se va seta kw –ul “Etapa Lichidator” cu valoarea “NU” si se trimite documentul in etapa “Verificari”;</w:t>
              </w:r>
            </w:ins>
          </w:p>
          <w:p w14:paraId="5682162F" w14:textId="77777777" w:rsidR="00CB1774" w:rsidRPr="006B66FF" w:rsidRDefault="00CB1774" w:rsidP="00CB1774">
            <w:pPr>
              <w:pStyle w:val="ListParagraph"/>
              <w:numPr>
                <w:ilvl w:val="0"/>
                <w:numId w:val="8"/>
              </w:numPr>
              <w:spacing w:line="276" w:lineRule="auto"/>
              <w:rPr>
                <w:ins w:id="7741" w:author="Sorin Salagean" w:date="2015-02-04T11:23:00Z"/>
                <w:rFonts w:asciiTheme="minorHAnsi" w:hAnsiTheme="minorHAnsi"/>
                <w:noProof/>
                <w:sz w:val="22"/>
                <w:szCs w:val="22"/>
                <w:rPrChange w:id="7742" w:author="Sorin Salagean" w:date="2015-02-09T13:22:00Z">
                  <w:rPr>
                    <w:ins w:id="7743" w:author="Sorin Salagean" w:date="2015-02-04T11:23:00Z"/>
                    <w:b/>
                    <w:noProof/>
                  </w:rPr>
                </w:rPrChange>
              </w:rPr>
            </w:pPr>
            <w:ins w:id="7744" w:author="Sorin Salagean" w:date="2015-02-04T11:23:00Z">
              <w:r w:rsidRPr="006B66FF">
                <w:rPr>
                  <w:noProof/>
                  <w:rPrChange w:id="7745" w:author="Sorin Salagean" w:date="2015-02-09T13:22:00Z">
                    <w:rPr>
                      <w:b/>
                      <w:noProof/>
                    </w:rPr>
                  </w:rPrChange>
                </w:rPr>
                <w:t>Se verifica daca documentul se afla in etapa “Control intern”; in cazul in care verificare se confirma, se va seta kw –ul “Etapa Controlling” cu valoarea “NU” si se trimite documentul in etapa “Verificari”</w:t>
              </w:r>
            </w:ins>
          </w:p>
          <w:p w14:paraId="5799EC94" w14:textId="77777777" w:rsidR="00CB1774" w:rsidRPr="006B66FF" w:rsidRDefault="00CB1774" w:rsidP="00CB1774">
            <w:pPr>
              <w:pStyle w:val="ListParagraph"/>
              <w:numPr>
                <w:ilvl w:val="0"/>
                <w:numId w:val="8"/>
              </w:numPr>
              <w:spacing w:line="276" w:lineRule="auto"/>
              <w:rPr>
                <w:ins w:id="7746" w:author="Sorin Salagean" w:date="2015-02-04T11:23:00Z"/>
                <w:rFonts w:asciiTheme="minorHAnsi" w:hAnsiTheme="minorHAnsi"/>
                <w:noProof/>
                <w:sz w:val="22"/>
                <w:szCs w:val="22"/>
                <w:rPrChange w:id="7747" w:author="Sorin Salagean" w:date="2015-02-09T13:22:00Z">
                  <w:rPr>
                    <w:ins w:id="7748" w:author="Sorin Salagean" w:date="2015-02-04T11:23:00Z"/>
                    <w:b/>
                    <w:noProof/>
                  </w:rPr>
                </w:rPrChange>
              </w:rPr>
            </w:pPr>
            <w:ins w:id="7749" w:author="Sorin Salagean" w:date="2015-02-04T11:23:00Z">
              <w:r w:rsidRPr="006B66FF">
                <w:rPr>
                  <w:noProof/>
                  <w:rPrChange w:id="7750" w:author="Sorin Salagean" w:date="2015-02-09T13:22:00Z">
                    <w:rPr>
                      <w:b/>
                      <w:noProof/>
                    </w:rPr>
                  </w:rPrChange>
                </w:rPr>
                <w:t>Se verifica daca documentul se afla in etapa “Sef serviciu daune”; in cazul in care verificare se confirma, se va seta kw –ul “Etapa Sef serviciu” cu valoarea “NU” si se trimite documentul in etapa “Verificari”;</w:t>
              </w:r>
            </w:ins>
          </w:p>
          <w:p w14:paraId="4715CBFF" w14:textId="77777777" w:rsidR="00CB1774" w:rsidRPr="006B66FF" w:rsidRDefault="00CB1774" w:rsidP="00CB1774">
            <w:pPr>
              <w:pStyle w:val="ListParagraph"/>
              <w:numPr>
                <w:ilvl w:val="0"/>
                <w:numId w:val="8"/>
              </w:numPr>
              <w:spacing w:line="276" w:lineRule="auto"/>
              <w:rPr>
                <w:ins w:id="7751" w:author="Sorin Salagean" w:date="2015-02-04T11:23:00Z"/>
                <w:rFonts w:asciiTheme="minorHAnsi" w:hAnsiTheme="minorHAnsi"/>
                <w:noProof/>
                <w:sz w:val="22"/>
                <w:szCs w:val="22"/>
                <w:rPrChange w:id="7752" w:author="Sorin Salagean" w:date="2015-02-09T13:22:00Z">
                  <w:rPr>
                    <w:ins w:id="7753" w:author="Sorin Salagean" w:date="2015-02-04T11:23:00Z"/>
                    <w:b/>
                    <w:noProof/>
                  </w:rPr>
                </w:rPrChange>
              </w:rPr>
            </w:pPr>
            <w:ins w:id="7754" w:author="Sorin Salagean" w:date="2015-02-04T11:23:00Z">
              <w:r w:rsidRPr="006B66FF">
                <w:rPr>
                  <w:noProof/>
                  <w:rPrChange w:id="7755" w:author="Sorin Salagean" w:date="2015-02-09T13:22:00Z">
                    <w:rPr>
                      <w:b/>
                      <w:noProof/>
                    </w:rPr>
                  </w:rPrChange>
                </w:rPr>
                <w:t>Se verifica daca documentul se afla in etapa “Director daune”; in cazul in care verificare se confirma, se va seta kw –ul “Etapa Director dauna” cu valoarea “NU” si se trimite documentul in etapa “Verificari”;</w:t>
              </w:r>
            </w:ins>
          </w:p>
          <w:p w14:paraId="2A3FD47F" w14:textId="77777777" w:rsidR="00CB1774" w:rsidRPr="006B66FF" w:rsidRDefault="00CB1774" w:rsidP="00CB1774">
            <w:pPr>
              <w:pStyle w:val="ListParagraph"/>
              <w:numPr>
                <w:ilvl w:val="0"/>
                <w:numId w:val="8"/>
              </w:numPr>
              <w:spacing w:line="276" w:lineRule="auto"/>
              <w:rPr>
                <w:ins w:id="7756" w:author="Sorin Salagean" w:date="2015-02-04T11:23:00Z"/>
                <w:rFonts w:asciiTheme="minorHAnsi" w:hAnsiTheme="minorHAnsi"/>
                <w:noProof/>
                <w:sz w:val="22"/>
                <w:szCs w:val="22"/>
                <w:rPrChange w:id="7757" w:author="Sorin Salagean" w:date="2015-02-09T13:22:00Z">
                  <w:rPr>
                    <w:ins w:id="7758" w:author="Sorin Salagean" w:date="2015-02-04T11:23:00Z"/>
                    <w:b/>
                    <w:noProof/>
                  </w:rPr>
                </w:rPrChange>
              </w:rPr>
            </w:pPr>
            <w:ins w:id="7759" w:author="Sorin Salagean" w:date="2015-02-04T11:23:00Z">
              <w:r w:rsidRPr="006B66FF">
                <w:rPr>
                  <w:noProof/>
                  <w:rPrChange w:id="7760" w:author="Sorin Salagean" w:date="2015-02-09T13:22:00Z">
                    <w:rPr>
                      <w:b/>
                      <w:noProof/>
                    </w:rPr>
                  </w:rPrChange>
                </w:rPr>
                <w:t>Se verifica daca documentul se afla in etapa “Departament juridic”; in cazul in care verificare se confirma, se va seta kw –ul “Etapa Director juridic” cu valoarea “NU” si se trimite documentul in etapa “Verificari”;</w:t>
              </w:r>
            </w:ins>
          </w:p>
          <w:p w14:paraId="6DC7E453" w14:textId="77777777" w:rsidR="00CB1774" w:rsidRPr="006B66FF" w:rsidRDefault="00CB1774" w:rsidP="00CB1774">
            <w:pPr>
              <w:pStyle w:val="ListParagraph"/>
              <w:numPr>
                <w:ilvl w:val="0"/>
                <w:numId w:val="8"/>
              </w:numPr>
              <w:spacing w:line="276" w:lineRule="auto"/>
              <w:rPr>
                <w:ins w:id="7761" w:author="Sorin Salagean" w:date="2015-02-04T11:23:00Z"/>
                <w:rFonts w:asciiTheme="minorHAnsi" w:hAnsiTheme="minorHAnsi"/>
                <w:noProof/>
                <w:sz w:val="22"/>
                <w:szCs w:val="22"/>
                <w:rPrChange w:id="7762" w:author="Sorin Salagean" w:date="2015-02-09T13:22:00Z">
                  <w:rPr>
                    <w:ins w:id="7763" w:author="Sorin Salagean" w:date="2015-02-04T11:23:00Z"/>
                    <w:b/>
                    <w:noProof/>
                  </w:rPr>
                </w:rPrChange>
              </w:rPr>
            </w:pPr>
            <w:ins w:id="7764" w:author="Sorin Salagean" w:date="2015-02-04T11:23:00Z">
              <w:r w:rsidRPr="006B66FF">
                <w:rPr>
                  <w:noProof/>
                  <w:rPrChange w:id="7765" w:author="Sorin Salagean" w:date="2015-02-09T13:22:00Z">
                    <w:rPr>
                      <w:b/>
                      <w:noProof/>
                    </w:rPr>
                  </w:rPrChange>
                </w:rPr>
                <w:t>Se verifica daca documentul se afla in etapa “Claim Forum”; se mai face o verificare suplimentara – daca documentul relationat – “CL – Document semnat de repr. Claim Forum” exista si in acest caz, se va seta kw –ul “Etapa Claim Forum” cu valoarea “NU” si se trimite documentul in etapa “Verificari”.</w:t>
              </w:r>
            </w:ins>
          </w:p>
          <w:p w14:paraId="288F3C57" w14:textId="77777777" w:rsidR="00CB1774" w:rsidRPr="006B66FF" w:rsidRDefault="00CB1774" w:rsidP="00CB1774">
            <w:pPr>
              <w:pStyle w:val="ListParagraph"/>
              <w:numPr>
                <w:ilvl w:val="0"/>
                <w:numId w:val="8"/>
              </w:numPr>
              <w:spacing w:line="276" w:lineRule="auto"/>
              <w:rPr>
                <w:ins w:id="7766" w:author="Sorin Salagean" w:date="2015-02-04T11:23:00Z"/>
                <w:rFonts w:asciiTheme="minorHAnsi" w:hAnsiTheme="minorHAnsi"/>
                <w:noProof/>
                <w:sz w:val="22"/>
                <w:szCs w:val="22"/>
                <w:rPrChange w:id="7767" w:author="Sorin Salagean" w:date="2015-02-09T13:22:00Z">
                  <w:rPr>
                    <w:ins w:id="7768" w:author="Sorin Salagean" w:date="2015-02-04T11:23:00Z"/>
                    <w:b/>
                    <w:noProof/>
                  </w:rPr>
                </w:rPrChange>
              </w:rPr>
            </w:pPr>
            <w:ins w:id="7769" w:author="Sorin Salagean" w:date="2015-02-04T11:23:00Z">
              <w:r w:rsidRPr="006B66FF">
                <w:rPr>
                  <w:noProof/>
                  <w:rPrChange w:id="7770" w:author="Sorin Salagean" w:date="2015-02-09T13:22:00Z">
                    <w:rPr>
                      <w:b/>
                      <w:noProof/>
                    </w:rPr>
                  </w:rPrChange>
                </w:rPr>
                <w:t xml:space="preserve">Se verifica daca documentul se afla in etapa “Claim Forum”; in cazul in care verificare se </w:t>
              </w:r>
              <w:r w:rsidRPr="006B66FF">
                <w:rPr>
                  <w:noProof/>
                  <w:rPrChange w:id="7771" w:author="Sorin Salagean" w:date="2015-02-09T13:22:00Z">
                    <w:rPr>
                      <w:b/>
                      <w:noProof/>
                    </w:rPr>
                  </w:rPrChange>
                </w:rPr>
                <w:lastRenderedPageBreak/>
                <w:t>confirma, se va seta kw –ul “Etapa CFP” cu valoarea “NU” si se trimite documentul in etapa “Verificari”;</w:t>
              </w:r>
            </w:ins>
          </w:p>
          <w:p w14:paraId="16F8101C" w14:textId="6E4D1A42" w:rsidR="00FC2ED4" w:rsidRPr="006B66FF" w:rsidRDefault="00CB1774">
            <w:pPr>
              <w:pStyle w:val="ListParagraph"/>
              <w:numPr>
                <w:ilvl w:val="0"/>
                <w:numId w:val="8"/>
              </w:numPr>
              <w:spacing w:line="276" w:lineRule="auto"/>
              <w:rPr>
                <w:ins w:id="7772" w:author="Sorin Salagean" w:date="2015-02-03T16:32:00Z"/>
                <w:rFonts w:asciiTheme="minorHAnsi" w:hAnsiTheme="minorHAnsi"/>
                <w:b/>
                <w:noProof/>
                <w:sz w:val="22"/>
                <w:szCs w:val="22"/>
                <w:rPrChange w:id="7773" w:author="Sorin Salagean" w:date="2015-02-09T13:22:00Z">
                  <w:rPr>
                    <w:ins w:id="7774" w:author="Sorin Salagean" w:date="2015-02-03T16:32:00Z"/>
                    <w:noProof/>
                  </w:rPr>
                </w:rPrChange>
              </w:rPr>
              <w:pPrChange w:id="7775" w:author="Sorin Salagean" w:date="2015-02-04T11:23:00Z">
                <w:pPr>
                  <w:spacing w:line="276" w:lineRule="auto"/>
                </w:pPr>
              </w:pPrChange>
            </w:pPr>
            <w:ins w:id="7776" w:author="Sorin Salagean" w:date="2015-02-04T11:23:00Z">
              <w:r w:rsidRPr="006B66FF">
                <w:rPr>
                  <w:noProof/>
                </w:rPr>
                <w:t>Se verifica daca documentul se afla in etapa “Referate pentru plata”; in cazul in care verificare se confirma, se va seta kw –ul “Etapa Plata” cu valoarea “NU” si se trimite documentul in etapa “Verificari”;</w:t>
              </w:r>
            </w:ins>
          </w:p>
        </w:tc>
        <w:tc>
          <w:tcPr>
            <w:tcW w:w="1090" w:type="dxa"/>
          </w:tcPr>
          <w:p w14:paraId="458ED305" w14:textId="77777777" w:rsidR="00FC2ED4" w:rsidRPr="006B66FF" w:rsidRDefault="00FC2ED4" w:rsidP="000F2B72">
            <w:pPr>
              <w:spacing w:line="276" w:lineRule="auto"/>
              <w:rPr>
                <w:ins w:id="7777" w:author="Sorin Salagean" w:date="2015-02-03T16:32:00Z"/>
                <w:rFonts w:asciiTheme="minorHAnsi" w:hAnsiTheme="minorHAnsi"/>
                <w:b/>
                <w:noProof/>
                <w:sz w:val="22"/>
                <w:szCs w:val="22"/>
              </w:rPr>
            </w:pPr>
          </w:p>
        </w:tc>
        <w:tc>
          <w:tcPr>
            <w:tcW w:w="1893" w:type="dxa"/>
          </w:tcPr>
          <w:p w14:paraId="13424049" w14:textId="30F10739" w:rsidR="00FC2ED4" w:rsidRPr="006B66FF" w:rsidRDefault="0037052E" w:rsidP="000F2B72">
            <w:pPr>
              <w:spacing w:line="276" w:lineRule="auto"/>
              <w:rPr>
                <w:ins w:id="7778" w:author="Sorin Salagean" w:date="2015-02-03T16:32:00Z"/>
                <w:rFonts w:asciiTheme="minorHAnsi" w:hAnsiTheme="minorHAnsi"/>
                <w:noProof/>
                <w:sz w:val="22"/>
                <w:szCs w:val="22"/>
              </w:rPr>
            </w:pPr>
            <w:ins w:id="7779" w:author="Sorin Salagean" w:date="2015-02-04T11:49:00Z">
              <w:r w:rsidRPr="006B66FF">
                <w:rPr>
                  <w:noProof/>
                </w:rPr>
                <w:t xml:space="preserve">Muta documentul in </w:t>
              </w:r>
              <w:r w:rsidRPr="006B66FF">
                <w:rPr>
                  <w:b/>
                  <w:noProof/>
                </w:rPr>
                <w:t>Etapa – “Verificari”</w:t>
              </w:r>
            </w:ins>
          </w:p>
        </w:tc>
      </w:tr>
      <w:tr w:rsidR="00CB1774" w:rsidRPr="00126240" w14:paraId="71B417E0" w14:textId="77777777" w:rsidTr="000F2B72">
        <w:trPr>
          <w:trHeight w:val="362"/>
          <w:ins w:id="7780" w:author="Sorin Salagean" w:date="2015-02-03T16:32:00Z"/>
        </w:trPr>
        <w:tc>
          <w:tcPr>
            <w:tcW w:w="2242" w:type="dxa"/>
          </w:tcPr>
          <w:p w14:paraId="3C8D4754" w14:textId="77777777" w:rsidR="00CB1774" w:rsidRPr="00B0053D" w:rsidRDefault="00CB1774" w:rsidP="00CB1774">
            <w:pPr>
              <w:spacing w:line="276" w:lineRule="auto"/>
              <w:rPr>
                <w:ins w:id="7781" w:author="Sorin Salagean" w:date="2015-02-03T16:32:00Z"/>
                <w:rFonts w:asciiTheme="minorHAnsi" w:hAnsiTheme="minorHAnsi"/>
                <w:b/>
                <w:noProof/>
                <w:sz w:val="22"/>
                <w:szCs w:val="22"/>
              </w:rPr>
            </w:pPr>
            <w:ins w:id="7782" w:author="Sorin Salagean" w:date="2015-02-03T16:32:00Z">
              <w:r>
                <w:rPr>
                  <w:rFonts w:asciiTheme="minorHAnsi" w:hAnsiTheme="minorHAnsi"/>
                  <w:b/>
                  <w:noProof/>
                  <w:sz w:val="22"/>
                  <w:szCs w:val="22"/>
                </w:rPr>
                <w:lastRenderedPageBreak/>
                <w:t>Refuz</w:t>
              </w:r>
            </w:ins>
          </w:p>
        </w:tc>
        <w:tc>
          <w:tcPr>
            <w:tcW w:w="5025" w:type="dxa"/>
          </w:tcPr>
          <w:p w14:paraId="12F62DDF" w14:textId="465E663C" w:rsidR="00CB1774" w:rsidRPr="00B0053D" w:rsidRDefault="00CB1774" w:rsidP="00CB1774">
            <w:pPr>
              <w:spacing w:line="276" w:lineRule="auto"/>
              <w:rPr>
                <w:ins w:id="7783" w:author="Sorin Salagean" w:date="2015-02-03T16:32:00Z"/>
                <w:rFonts w:asciiTheme="minorHAnsi" w:hAnsiTheme="minorHAnsi"/>
                <w:sz w:val="22"/>
                <w:szCs w:val="22"/>
              </w:rPr>
            </w:pPr>
            <w:ins w:id="7784" w:author="Sorin Salagean" w:date="2015-02-04T11:25:00Z">
              <w:r>
                <w:rPr>
                  <w:rFonts w:asciiTheme="minorHAnsi" w:hAnsiTheme="minorHAnsi"/>
                  <w:sz w:val="22"/>
                  <w:szCs w:val="22"/>
                </w:rPr>
                <w:t>La apasarea butonului se va crea un mesaj nota, dupa care documentul se va muta in Etapa – Lichidator.</w:t>
              </w:r>
            </w:ins>
          </w:p>
        </w:tc>
        <w:tc>
          <w:tcPr>
            <w:tcW w:w="1090" w:type="dxa"/>
          </w:tcPr>
          <w:p w14:paraId="094A7B03" w14:textId="77777777" w:rsidR="00CB1774" w:rsidRPr="00B0053D" w:rsidRDefault="00CB1774" w:rsidP="00CB1774">
            <w:pPr>
              <w:spacing w:line="276" w:lineRule="auto"/>
              <w:rPr>
                <w:ins w:id="7785" w:author="Sorin Salagean" w:date="2015-02-03T16:32:00Z"/>
                <w:rFonts w:asciiTheme="minorHAnsi" w:hAnsiTheme="minorHAnsi"/>
                <w:b/>
                <w:noProof/>
                <w:sz w:val="22"/>
                <w:szCs w:val="22"/>
              </w:rPr>
            </w:pPr>
          </w:p>
        </w:tc>
        <w:tc>
          <w:tcPr>
            <w:tcW w:w="1893" w:type="dxa"/>
          </w:tcPr>
          <w:p w14:paraId="095DE202" w14:textId="2E84D54E" w:rsidR="00CB1774" w:rsidRPr="00B0053D" w:rsidRDefault="00CB1774" w:rsidP="00CB1774">
            <w:pPr>
              <w:spacing w:line="276" w:lineRule="auto"/>
              <w:rPr>
                <w:ins w:id="7786" w:author="Sorin Salagean" w:date="2015-02-03T16:32:00Z"/>
                <w:rFonts w:asciiTheme="minorHAnsi" w:hAnsiTheme="minorHAnsi"/>
                <w:sz w:val="22"/>
                <w:szCs w:val="22"/>
              </w:rPr>
            </w:pPr>
            <w:ins w:id="7787" w:author="Sorin Salagean" w:date="2015-02-04T11:25:00Z">
              <w:r>
                <w:rPr>
                  <w:rFonts w:asciiTheme="minorHAnsi" w:hAnsiTheme="minorHAnsi"/>
                  <w:sz w:val="22"/>
                  <w:szCs w:val="22"/>
                </w:rPr>
                <w:t xml:space="preserve">Muta documentul in </w:t>
              </w:r>
              <w:r w:rsidRPr="00B73426">
                <w:rPr>
                  <w:rFonts w:asciiTheme="minorHAnsi" w:hAnsiTheme="minorHAnsi"/>
                  <w:b/>
                  <w:sz w:val="22"/>
                  <w:szCs w:val="22"/>
                </w:rPr>
                <w:t>Etapa – “Lichidator”</w:t>
              </w:r>
            </w:ins>
          </w:p>
        </w:tc>
      </w:tr>
      <w:tr w:rsidR="00D8619F" w:rsidRPr="00126240" w14:paraId="26989D40" w14:textId="77777777" w:rsidTr="000F2B72">
        <w:trPr>
          <w:trHeight w:val="362"/>
          <w:ins w:id="7788" w:author="Sorin Salagean" w:date="2015-02-03T16:32:00Z"/>
        </w:trPr>
        <w:tc>
          <w:tcPr>
            <w:tcW w:w="2242" w:type="dxa"/>
          </w:tcPr>
          <w:p w14:paraId="2504F293" w14:textId="0F128707" w:rsidR="00D8619F" w:rsidRPr="00B0053D" w:rsidRDefault="00D8619F" w:rsidP="00D8619F">
            <w:pPr>
              <w:spacing w:line="276" w:lineRule="auto"/>
              <w:rPr>
                <w:ins w:id="7789" w:author="Sorin Salagean" w:date="2015-02-03T16:32:00Z"/>
                <w:rFonts w:asciiTheme="minorHAnsi" w:hAnsiTheme="minorHAnsi"/>
                <w:b/>
                <w:noProof/>
                <w:sz w:val="22"/>
                <w:szCs w:val="22"/>
              </w:rPr>
            </w:pPr>
            <w:ins w:id="7790" w:author="Sorin Salagean" w:date="2015-02-03T16:32:00Z">
              <w:r w:rsidRPr="00B0053D">
                <w:rPr>
                  <w:rFonts w:asciiTheme="minorHAnsi" w:hAnsiTheme="minorHAnsi"/>
                  <w:b/>
                  <w:noProof/>
                  <w:sz w:val="22"/>
                  <w:szCs w:val="22"/>
                </w:rPr>
                <w:t>Trimite mesaj (nota)</w:t>
              </w:r>
            </w:ins>
          </w:p>
        </w:tc>
        <w:tc>
          <w:tcPr>
            <w:tcW w:w="5025" w:type="dxa"/>
          </w:tcPr>
          <w:p w14:paraId="49DAB12B" w14:textId="40003B4B" w:rsidR="00D8619F" w:rsidRPr="00B0053D" w:rsidRDefault="00D8619F" w:rsidP="00D8619F">
            <w:pPr>
              <w:spacing w:line="276" w:lineRule="auto"/>
              <w:rPr>
                <w:ins w:id="7791" w:author="Sorin Salagean" w:date="2015-02-03T16:32:00Z"/>
                <w:rFonts w:asciiTheme="minorHAnsi" w:hAnsiTheme="minorHAnsi"/>
                <w:sz w:val="22"/>
                <w:szCs w:val="22"/>
              </w:rPr>
            </w:pPr>
            <w:ins w:id="7792" w:author="Sorin Salagean" w:date="2015-02-04T11:25:00Z">
              <w:r w:rsidRPr="00B0053D">
                <w:rPr>
                  <w:rFonts w:asciiTheme="minorHAnsi" w:hAnsiTheme="minorHAnsi"/>
                  <w:sz w:val="22"/>
                  <w:szCs w:val="22"/>
                </w:rPr>
                <w:t>Se poate trimite un mesaj Nota catre oricare din grupuri.</w:t>
              </w:r>
            </w:ins>
          </w:p>
        </w:tc>
        <w:tc>
          <w:tcPr>
            <w:tcW w:w="1090" w:type="dxa"/>
          </w:tcPr>
          <w:p w14:paraId="65CB8833" w14:textId="77777777" w:rsidR="00D8619F" w:rsidRPr="00B0053D" w:rsidRDefault="00D8619F" w:rsidP="00D8619F">
            <w:pPr>
              <w:spacing w:line="276" w:lineRule="auto"/>
              <w:rPr>
                <w:ins w:id="7793" w:author="Sorin Salagean" w:date="2015-02-03T16:32:00Z"/>
                <w:rFonts w:asciiTheme="minorHAnsi" w:hAnsiTheme="minorHAnsi"/>
                <w:b/>
                <w:noProof/>
                <w:sz w:val="22"/>
                <w:szCs w:val="22"/>
              </w:rPr>
            </w:pPr>
          </w:p>
        </w:tc>
        <w:tc>
          <w:tcPr>
            <w:tcW w:w="1893" w:type="dxa"/>
          </w:tcPr>
          <w:p w14:paraId="4C34F49A" w14:textId="3EA30563" w:rsidR="00D8619F" w:rsidRPr="00B0053D" w:rsidRDefault="00D8619F" w:rsidP="00D8619F">
            <w:pPr>
              <w:spacing w:line="276" w:lineRule="auto"/>
              <w:rPr>
                <w:ins w:id="7794" w:author="Sorin Salagean" w:date="2015-02-03T16:32:00Z"/>
                <w:rFonts w:asciiTheme="minorHAnsi" w:hAnsiTheme="minorHAnsi"/>
                <w:sz w:val="22"/>
                <w:szCs w:val="22"/>
              </w:rPr>
            </w:pPr>
            <w:ins w:id="7795" w:author="Sorin Salagean" w:date="2015-02-04T11:25:00Z">
              <w:r w:rsidRPr="00B0053D">
                <w:rPr>
                  <w:rFonts w:asciiTheme="minorHAnsi" w:hAnsiTheme="minorHAnsi"/>
                  <w:sz w:val="22"/>
                  <w:szCs w:val="22"/>
                </w:rPr>
                <w:t>Create Note</w:t>
              </w:r>
            </w:ins>
          </w:p>
        </w:tc>
      </w:tr>
    </w:tbl>
    <w:p w14:paraId="0B35F18A" w14:textId="7F5FECA6" w:rsidR="00FC2ED4" w:rsidRDefault="00FC2ED4" w:rsidP="00D77862">
      <w:pPr>
        <w:jc w:val="both"/>
        <w:rPr>
          <w:ins w:id="7796" w:author="Sorin Salagean" w:date="2015-02-03T16:31:00Z"/>
          <w:lang w:val="en-US"/>
        </w:rPr>
      </w:pPr>
    </w:p>
    <w:p w14:paraId="1622273A" w14:textId="4951778D" w:rsidR="00D77862" w:rsidRPr="00CB2DBC" w:rsidDel="00D8619F" w:rsidRDefault="00D77862" w:rsidP="00D77862">
      <w:pPr>
        <w:jc w:val="both"/>
        <w:rPr>
          <w:del w:id="7797" w:author="Sorin Salagean" w:date="2015-02-04T11:31:00Z"/>
          <w:lang w:val="en-US"/>
          <w:rPrChange w:id="7798" w:author="Sorin Salagean" w:date="2015-01-30T11:50:00Z">
            <w:rPr>
              <w:del w:id="7799" w:author="Sorin Salagean" w:date="2015-02-04T11:31:00Z"/>
              <w:sz w:val="24"/>
              <w:szCs w:val="24"/>
              <w:lang w:val="en-US"/>
            </w:rPr>
          </w:rPrChange>
        </w:rPr>
      </w:pPr>
      <w:del w:id="7800" w:author="Sorin Salagean" w:date="2015-02-04T11:31:00Z">
        <w:r w:rsidRPr="00CB2DBC" w:rsidDel="00D8619F">
          <w:rPr>
            <w:lang w:val="en-US"/>
            <w:rPrChange w:id="7801" w:author="Sorin Salagean" w:date="2015-01-30T11:50:00Z">
              <w:rPr>
                <w:sz w:val="24"/>
                <w:szCs w:val="24"/>
                <w:lang w:val="en-US"/>
              </w:rPr>
            </w:rPrChange>
          </w:rPr>
          <w:delText>Etapa Control financiar preventiv primeste documentele de tip Referat de plata ajuns aici urmand fluxul de aprobare in functie de valoarea referatului.</w:delText>
        </w:r>
      </w:del>
    </w:p>
    <w:p w14:paraId="1B9E0FF5" w14:textId="338E1E7A" w:rsidR="00D77862" w:rsidRPr="00D8619F" w:rsidDel="00D8619F" w:rsidRDefault="00D77862">
      <w:pPr>
        <w:rPr>
          <w:del w:id="7802" w:author="Sorin Salagean" w:date="2015-02-04T11:31:00Z"/>
          <w:lang w:val="en-US"/>
          <w:rPrChange w:id="7803" w:author="Sorin Salagean" w:date="2015-02-04T11:31:00Z">
            <w:rPr>
              <w:del w:id="7804" w:author="Sorin Salagean" w:date="2015-02-04T11:31:00Z"/>
              <w:sz w:val="24"/>
              <w:szCs w:val="24"/>
              <w:lang w:val="en-US"/>
            </w:rPr>
          </w:rPrChange>
        </w:rPr>
        <w:pPrChange w:id="7805" w:author="Sorin Salagean" w:date="2015-02-04T11:31:00Z">
          <w:pPr>
            <w:jc w:val="both"/>
          </w:pPr>
        </w:pPrChange>
      </w:pPr>
      <w:del w:id="7806" w:author="Sorin Salagean" w:date="2015-02-04T11:31:00Z">
        <w:r w:rsidRPr="00D8619F" w:rsidDel="00D8619F">
          <w:rPr>
            <w:lang w:val="en-US"/>
            <w:rPrChange w:id="7807" w:author="Sorin Salagean" w:date="2015-02-04T11:31:00Z">
              <w:rPr>
                <w:sz w:val="24"/>
                <w:szCs w:val="24"/>
                <w:lang w:val="en-US"/>
              </w:rPr>
            </w:rPrChange>
          </w:rPr>
          <w:delText>Din aceast</w:delText>
        </w:r>
        <w:r w:rsidR="00C00852" w:rsidRPr="00D8619F" w:rsidDel="00D8619F">
          <w:rPr>
            <w:lang w:val="en-US"/>
            <w:rPrChange w:id="7808" w:author="Sorin Salagean" w:date="2015-02-04T11:31:00Z">
              <w:rPr>
                <w:sz w:val="24"/>
                <w:szCs w:val="24"/>
                <w:lang w:val="en-US"/>
              </w:rPr>
            </w:rPrChange>
          </w:rPr>
          <w:delText>a</w:delText>
        </w:r>
        <w:r w:rsidRPr="00D8619F" w:rsidDel="00D8619F">
          <w:rPr>
            <w:lang w:val="en-US"/>
            <w:rPrChange w:id="7809" w:author="Sorin Salagean" w:date="2015-02-04T11:31:00Z">
              <w:rPr>
                <w:sz w:val="24"/>
                <w:szCs w:val="24"/>
                <w:lang w:val="en-US"/>
              </w:rPr>
            </w:rPrChange>
          </w:rPr>
          <w:delText xml:space="preserve"> etapa se pot:</w:delText>
        </w:r>
      </w:del>
    </w:p>
    <w:p w14:paraId="30F78ED4" w14:textId="0D6FBA59" w:rsidR="00D77862" w:rsidRPr="00CB2DBC" w:rsidDel="00D8619F" w:rsidRDefault="00D77862">
      <w:pPr>
        <w:rPr>
          <w:del w:id="7810" w:author="Sorin Salagean" w:date="2015-02-04T11:31:00Z"/>
          <w:lang w:val="en-US"/>
          <w:rPrChange w:id="7811" w:author="Sorin Salagean" w:date="2015-01-30T11:50:00Z">
            <w:rPr>
              <w:del w:id="7812" w:author="Sorin Salagean" w:date="2015-02-04T11:31:00Z"/>
              <w:sz w:val="24"/>
              <w:szCs w:val="24"/>
              <w:lang w:val="en-US"/>
            </w:rPr>
          </w:rPrChange>
        </w:rPr>
        <w:pPrChange w:id="7813" w:author="Sorin Salagean" w:date="2015-02-04T11:31:00Z">
          <w:pPr>
            <w:pStyle w:val="ListParagraph"/>
            <w:numPr>
              <w:numId w:val="8"/>
            </w:numPr>
            <w:ind w:hanging="360"/>
            <w:jc w:val="both"/>
          </w:pPr>
        </w:pPrChange>
      </w:pPr>
      <w:del w:id="7814" w:author="Sorin Salagean" w:date="2015-02-04T11:31:00Z">
        <w:r w:rsidRPr="00CB2DBC" w:rsidDel="00D8619F">
          <w:rPr>
            <w:lang w:val="en-US"/>
            <w:rPrChange w:id="7815" w:author="Sorin Salagean" w:date="2015-01-30T11:50:00Z">
              <w:rPr>
                <w:sz w:val="24"/>
                <w:szCs w:val="24"/>
                <w:lang w:val="en-US"/>
              </w:rPr>
            </w:rPrChange>
          </w:rPr>
          <w:delText>Aproba – prin intermediul butonului “Aproba”</w:delText>
        </w:r>
      </w:del>
    </w:p>
    <w:p w14:paraId="35A3BE78" w14:textId="6E340AA1" w:rsidR="00D77862" w:rsidRPr="00CB2DBC" w:rsidDel="00D8619F" w:rsidRDefault="00D77862">
      <w:pPr>
        <w:rPr>
          <w:del w:id="7816" w:author="Sorin Salagean" w:date="2015-02-04T11:31:00Z"/>
          <w:lang w:val="en-US"/>
          <w:rPrChange w:id="7817" w:author="Sorin Salagean" w:date="2015-01-30T11:50:00Z">
            <w:rPr>
              <w:del w:id="7818" w:author="Sorin Salagean" w:date="2015-02-04T11:31:00Z"/>
              <w:sz w:val="24"/>
              <w:szCs w:val="24"/>
              <w:lang w:val="en-US"/>
            </w:rPr>
          </w:rPrChange>
        </w:rPr>
        <w:pPrChange w:id="7819" w:author="Sorin Salagean" w:date="2015-02-04T11:31:00Z">
          <w:pPr>
            <w:pStyle w:val="ListParagraph"/>
            <w:numPr>
              <w:numId w:val="8"/>
            </w:numPr>
            <w:ind w:hanging="360"/>
            <w:jc w:val="both"/>
          </w:pPr>
        </w:pPrChange>
      </w:pPr>
      <w:del w:id="7820" w:author="Sorin Salagean" w:date="2015-02-04T11:31:00Z">
        <w:r w:rsidRPr="00CB2DBC" w:rsidDel="00D8619F">
          <w:rPr>
            <w:lang w:val="en-US"/>
            <w:rPrChange w:id="7821" w:author="Sorin Salagean" w:date="2015-01-30T11:50:00Z">
              <w:rPr>
                <w:sz w:val="24"/>
                <w:szCs w:val="24"/>
                <w:lang w:val="en-US"/>
              </w:rPr>
            </w:rPrChange>
          </w:rPr>
          <w:delText>Trimite mesaj nota la unul din grupurile de pe flux</w:delText>
        </w:r>
      </w:del>
    </w:p>
    <w:p w14:paraId="61C1F4B1" w14:textId="6646C84F" w:rsidR="00D77862" w:rsidRPr="00CB2DBC" w:rsidDel="00D8619F" w:rsidRDefault="00D77862">
      <w:pPr>
        <w:jc w:val="both"/>
        <w:rPr>
          <w:del w:id="7822" w:author="Sorin Salagean" w:date="2015-02-04T11:31:00Z"/>
          <w:lang w:val="en-US"/>
          <w:rPrChange w:id="7823" w:author="Sorin Salagean" w:date="2015-01-30T11:50:00Z">
            <w:rPr>
              <w:del w:id="7824" w:author="Sorin Salagean" w:date="2015-02-04T11:31:00Z"/>
              <w:sz w:val="24"/>
              <w:szCs w:val="24"/>
              <w:lang w:val="en-US"/>
            </w:rPr>
          </w:rPrChange>
        </w:rPr>
        <w:pPrChange w:id="7825" w:author="Sorin Salagean" w:date="2015-02-04T11:31:00Z">
          <w:pPr>
            <w:pStyle w:val="ListParagraph"/>
            <w:numPr>
              <w:numId w:val="8"/>
            </w:numPr>
            <w:ind w:hanging="360"/>
            <w:jc w:val="both"/>
          </w:pPr>
        </w:pPrChange>
      </w:pPr>
      <w:del w:id="7826" w:author="Sorin Salagean" w:date="2015-02-04T11:31:00Z">
        <w:r w:rsidRPr="00CB2DBC" w:rsidDel="00D8619F">
          <w:rPr>
            <w:lang w:val="en-US"/>
            <w:rPrChange w:id="7827" w:author="Sorin Salagean" w:date="2015-01-30T11:50:00Z">
              <w:rPr>
                <w:sz w:val="24"/>
                <w:szCs w:val="24"/>
                <w:lang w:val="en-US"/>
              </w:rPr>
            </w:rPrChange>
          </w:rPr>
          <w:delText>Refuza – prin intermediul butonului “Refuz”</w:delText>
        </w:r>
      </w:del>
    </w:p>
    <w:p w14:paraId="7822A425" w14:textId="22F7402B" w:rsidR="00D77862" w:rsidRDefault="00C00852" w:rsidP="00D77862">
      <w:pPr>
        <w:jc w:val="both"/>
        <w:rPr>
          <w:sz w:val="24"/>
          <w:szCs w:val="24"/>
          <w:lang w:val="en-US"/>
        </w:rPr>
      </w:pPr>
      <w:del w:id="7828" w:author="Sorin Salagean" w:date="2015-02-04T11:31:00Z">
        <w:r w:rsidRPr="00CB2DBC" w:rsidDel="00D8619F">
          <w:rPr>
            <w:lang w:val="en-US"/>
            <w:rPrChange w:id="7829" w:author="Sorin Salagean" w:date="2015-01-30T11:50:00Z">
              <w:rPr>
                <w:sz w:val="24"/>
                <w:szCs w:val="24"/>
                <w:lang w:val="en-US"/>
              </w:rPr>
            </w:rPrChange>
          </w:rPr>
          <w:delText>Dupa aprobarea din acesat etapa, referatul de plata trece in etapa Referate pentru plata.</w:delText>
        </w:r>
      </w:del>
    </w:p>
    <w:p w14:paraId="7A8B1D7B" w14:textId="77777777" w:rsidR="00C00852" w:rsidRDefault="00C00852" w:rsidP="00D77862">
      <w:pPr>
        <w:jc w:val="both"/>
        <w:rPr>
          <w:sz w:val="24"/>
          <w:szCs w:val="24"/>
          <w:lang w:val="en-US"/>
        </w:rPr>
      </w:pPr>
    </w:p>
    <w:p w14:paraId="2E666957" w14:textId="514E9295" w:rsidR="00C00852" w:rsidRPr="00FE3B00" w:rsidRDefault="00C00852" w:rsidP="00AB457C">
      <w:pPr>
        <w:pStyle w:val="Heading3"/>
        <w:rPr>
          <w:rFonts w:asciiTheme="minorHAnsi" w:hAnsiTheme="minorHAnsi"/>
          <w:sz w:val="22"/>
          <w:szCs w:val="22"/>
          <w:lang w:val="en-US"/>
          <w:rPrChange w:id="7830" w:author="Sorin Salagean" w:date="2015-02-03T13:43:00Z">
            <w:rPr>
              <w:lang w:val="en-US"/>
            </w:rPr>
          </w:rPrChange>
        </w:rPr>
      </w:pPr>
      <w:bookmarkStart w:id="7831" w:name="_Toc389553036"/>
      <w:del w:id="7832" w:author="Sorin Salagean" w:date="2015-02-03T13:43:00Z">
        <w:r w:rsidRPr="00FE3B00" w:rsidDel="00FE3B00">
          <w:rPr>
            <w:rFonts w:asciiTheme="minorHAnsi" w:hAnsiTheme="minorHAnsi"/>
            <w:sz w:val="22"/>
            <w:szCs w:val="22"/>
            <w:lang w:val="en-US"/>
            <w:rPrChange w:id="7833" w:author="Sorin Salagean" w:date="2015-02-03T13:43:00Z">
              <w:rPr>
                <w:lang w:val="en-US"/>
              </w:rPr>
            </w:rPrChange>
          </w:rPr>
          <w:delText>Referate pentru plata</w:delText>
        </w:r>
      </w:del>
      <w:bookmarkEnd w:id="7831"/>
      <w:ins w:id="7834" w:author="Sorin Salagean" w:date="2015-02-03T13:43:00Z">
        <w:r w:rsidR="00FE3B00" w:rsidRPr="00FE3B00">
          <w:rPr>
            <w:rFonts w:asciiTheme="minorHAnsi" w:hAnsiTheme="minorHAnsi"/>
            <w:sz w:val="22"/>
            <w:szCs w:val="22"/>
            <w:lang w:val="en-US"/>
            <w:rPrChange w:id="7835" w:author="Sorin Salagean" w:date="2015-02-03T13:43:00Z">
              <w:rPr>
                <w:lang w:val="en-US"/>
              </w:rPr>
            </w:rPrChange>
          </w:rPr>
          <w:t>Etapa 9 - Claim forum</w:t>
        </w:r>
      </w:ins>
    </w:p>
    <w:p w14:paraId="26B1718B" w14:textId="38D84A1B" w:rsidR="00FC2ED4" w:rsidRDefault="000B6877" w:rsidP="00D8619F">
      <w:pPr>
        <w:jc w:val="both"/>
        <w:rPr>
          <w:ins w:id="7836" w:author="Sorin Salagean" w:date="2015-02-03T16:33:00Z"/>
          <w:lang w:val="en-US"/>
        </w:rPr>
      </w:pPr>
      <w:ins w:id="7837" w:author="Sorin Salagean" w:date="2015-02-04T12:01:00Z">
        <w:r>
          <w:rPr>
            <w:lang w:val="en-US"/>
          </w:rPr>
          <w:t xml:space="preserve">Claim Forum - </w:t>
        </w:r>
        <w:r w:rsidRPr="00B0053D">
          <w:rPr>
            <w:lang w:val="en-US"/>
          </w:rPr>
          <w:t>In aceasta etapa ajung acceptele sau referatele aprobate in etapele anterioare in functie de valoarea lor si coroborat cu plafoanele de aprobari ale BoD. Pentru ca documentul Accept sau Referat de plata sa treaca de aceasta etapa trebuie sa se incarce documentul semnat de reprezentantii comisiei Claim forum.</w:t>
        </w:r>
      </w:ins>
    </w:p>
    <w:p w14:paraId="77C09006" w14:textId="77777777" w:rsidR="00FC2ED4" w:rsidRPr="00126240" w:rsidRDefault="00FC2ED4" w:rsidP="00FC2ED4">
      <w:pPr>
        <w:spacing w:line="276" w:lineRule="auto"/>
        <w:rPr>
          <w:ins w:id="7838" w:author="Sorin Salagean" w:date="2015-02-03T16:33:00Z"/>
          <w:b/>
          <w:noProof/>
        </w:rPr>
      </w:pPr>
      <w:ins w:id="7839" w:author="Sorin Salagean" w:date="2015-02-03T16:33:00Z">
        <w:r w:rsidRPr="0086384C">
          <w:rPr>
            <w:b/>
            <w:noProof/>
          </w:rPr>
          <w:t>Roluri si permisiuni:</w:t>
        </w:r>
      </w:ins>
    </w:p>
    <w:tbl>
      <w:tblPr>
        <w:tblStyle w:val="TableWeb2"/>
        <w:tblW w:w="0" w:type="auto"/>
        <w:tblLook w:val="04A0" w:firstRow="1" w:lastRow="0" w:firstColumn="1" w:lastColumn="0" w:noHBand="0" w:noVBand="1"/>
        <w:tblPrChange w:id="7840" w:author="Sorin Salagean" w:date="2015-02-04T12:06:00Z">
          <w:tblPr>
            <w:tblStyle w:val="TableWeb2"/>
            <w:tblW w:w="0" w:type="auto"/>
            <w:tblLook w:val="04A0" w:firstRow="1" w:lastRow="0" w:firstColumn="1" w:lastColumn="0" w:noHBand="0" w:noVBand="1"/>
          </w:tblPr>
        </w:tblPrChange>
      </w:tblPr>
      <w:tblGrid>
        <w:gridCol w:w="1835"/>
        <w:gridCol w:w="3432"/>
        <w:gridCol w:w="5183"/>
        <w:tblGridChange w:id="7841">
          <w:tblGrid>
            <w:gridCol w:w="1565"/>
            <w:gridCol w:w="3702"/>
            <w:gridCol w:w="5183"/>
          </w:tblGrid>
        </w:tblGridChange>
      </w:tblGrid>
      <w:tr w:rsidR="00FC2ED4" w:rsidRPr="00417114" w14:paraId="103950BA" w14:textId="77777777" w:rsidTr="000B6877">
        <w:trPr>
          <w:cnfStyle w:val="100000000000" w:firstRow="1" w:lastRow="0" w:firstColumn="0" w:lastColumn="0" w:oddVBand="0" w:evenVBand="0" w:oddHBand="0" w:evenHBand="0" w:firstRowFirstColumn="0" w:firstRowLastColumn="0" w:lastRowFirstColumn="0" w:lastRowLastColumn="0"/>
          <w:trHeight w:val="362"/>
          <w:ins w:id="7842" w:author="Sorin Salagean" w:date="2015-02-03T16:33:00Z"/>
          <w:trPrChange w:id="7843" w:author="Sorin Salagean" w:date="2015-02-04T12:06:00Z">
            <w:trPr>
              <w:trHeight w:val="362"/>
            </w:trPr>
          </w:trPrChange>
        </w:trPr>
        <w:tc>
          <w:tcPr>
            <w:tcW w:w="1775" w:type="dxa"/>
            <w:hideMark/>
            <w:tcPrChange w:id="7844" w:author="Sorin Salagean" w:date="2015-02-04T12:06:00Z">
              <w:tcPr>
                <w:tcW w:w="1505" w:type="dxa"/>
                <w:hideMark/>
              </w:tcPr>
            </w:tcPrChange>
          </w:tcPr>
          <w:p w14:paraId="31622EBE" w14:textId="77777777" w:rsidR="00FC2ED4" w:rsidRPr="00417114" w:rsidRDefault="00FC2ED4" w:rsidP="000F2B72">
            <w:pPr>
              <w:spacing w:line="276" w:lineRule="auto"/>
              <w:cnfStyle w:val="100000000000" w:firstRow="1" w:lastRow="0" w:firstColumn="0" w:lastColumn="0" w:oddVBand="0" w:evenVBand="0" w:oddHBand="0" w:evenHBand="0" w:firstRowFirstColumn="0" w:firstRowLastColumn="0" w:lastRowFirstColumn="0" w:lastRowLastColumn="0"/>
              <w:rPr>
                <w:ins w:id="7845" w:author="Sorin Salagean" w:date="2015-02-03T16:33:00Z"/>
                <w:rFonts w:asciiTheme="minorHAnsi" w:eastAsiaTheme="minorHAnsi" w:hAnsiTheme="minorHAnsi" w:cstheme="minorBidi"/>
                <w:b/>
                <w:noProof/>
                <w:sz w:val="22"/>
                <w:szCs w:val="22"/>
                <w:lang w:val="ro-RO"/>
              </w:rPr>
            </w:pPr>
            <w:ins w:id="7846" w:author="Sorin Salagean" w:date="2015-02-03T16:33:00Z">
              <w:r w:rsidRPr="00417114">
                <w:rPr>
                  <w:rFonts w:asciiTheme="minorHAnsi" w:eastAsiaTheme="minorHAnsi" w:hAnsiTheme="minorHAnsi" w:cstheme="minorBidi"/>
                  <w:b/>
                  <w:noProof/>
                  <w:sz w:val="22"/>
                  <w:szCs w:val="22"/>
                  <w:lang w:val="ro-RO"/>
                </w:rPr>
                <w:t>Nume grup</w:t>
              </w:r>
            </w:ins>
          </w:p>
        </w:tc>
        <w:tc>
          <w:tcPr>
            <w:tcW w:w="3392" w:type="dxa"/>
            <w:hideMark/>
            <w:tcPrChange w:id="7847" w:author="Sorin Salagean" w:date="2015-02-04T12:06:00Z">
              <w:tcPr>
                <w:tcW w:w="3662" w:type="dxa"/>
                <w:hideMark/>
              </w:tcPr>
            </w:tcPrChange>
          </w:tcPr>
          <w:p w14:paraId="1EA7EC8B" w14:textId="77777777" w:rsidR="00FC2ED4" w:rsidRPr="00417114" w:rsidRDefault="00FC2ED4" w:rsidP="000F2B72">
            <w:pPr>
              <w:spacing w:line="276" w:lineRule="auto"/>
              <w:cnfStyle w:val="100000000000" w:firstRow="1" w:lastRow="0" w:firstColumn="0" w:lastColumn="0" w:oddVBand="0" w:evenVBand="0" w:oddHBand="0" w:evenHBand="0" w:firstRowFirstColumn="0" w:firstRowLastColumn="0" w:lastRowFirstColumn="0" w:lastRowLastColumn="0"/>
              <w:rPr>
                <w:ins w:id="7848" w:author="Sorin Salagean" w:date="2015-02-03T16:33:00Z"/>
                <w:rFonts w:asciiTheme="minorHAnsi" w:eastAsiaTheme="minorHAnsi" w:hAnsiTheme="minorHAnsi" w:cstheme="minorBidi"/>
                <w:b/>
                <w:noProof/>
                <w:sz w:val="22"/>
                <w:szCs w:val="22"/>
                <w:lang w:val="ro-RO"/>
              </w:rPr>
            </w:pPr>
            <w:ins w:id="7849" w:author="Sorin Salagean" w:date="2015-02-03T16:33:00Z">
              <w:r w:rsidRPr="00417114">
                <w:rPr>
                  <w:rFonts w:asciiTheme="minorHAnsi" w:eastAsiaTheme="minorHAnsi" w:hAnsiTheme="minorHAnsi" w:cstheme="minorBidi"/>
                  <w:b/>
                  <w:noProof/>
                  <w:sz w:val="22"/>
                  <w:szCs w:val="22"/>
                  <w:lang w:val="ro-RO"/>
                </w:rPr>
                <w:t>Drepturi</w:t>
              </w:r>
            </w:ins>
          </w:p>
        </w:tc>
        <w:tc>
          <w:tcPr>
            <w:tcW w:w="5123" w:type="dxa"/>
            <w:hideMark/>
            <w:tcPrChange w:id="7850" w:author="Sorin Salagean" w:date="2015-02-04T12:06:00Z">
              <w:tcPr>
                <w:tcW w:w="5123" w:type="dxa"/>
                <w:hideMark/>
              </w:tcPr>
            </w:tcPrChange>
          </w:tcPr>
          <w:p w14:paraId="2B2A48D8" w14:textId="77777777" w:rsidR="00FC2ED4" w:rsidRPr="00417114" w:rsidRDefault="00FC2ED4" w:rsidP="000F2B72">
            <w:pPr>
              <w:spacing w:line="276" w:lineRule="auto"/>
              <w:cnfStyle w:val="100000000000" w:firstRow="1" w:lastRow="0" w:firstColumn="0" w:lastColumn="0" w:oddVBand="0" w:evenVBand="0" w:oddHBand="0" w:evenHBand="0" w:firstRowFirstColumn="0" w:firstRowLastColumn="0" w:lastRowFirstColumn="0" w:lastRowLastColumn="0"/>
              <w:rPr>
                <w:ins w:id="7851" w:author="Sorin Salagean" w:date="2015-02-03T16:33:00Z"/>
                <w:rFonts w:asciiTheme="minorHAnsi" w:eastAsiaTheme="minorHAnsi" w:hAnsiTheme="minorHAnsi" w:cstheme="minorBidi"/>
                <w:b/>
                <w:noProof/>
                <w:sz w:val="22"/>
                <w:szCs w:val="22"/>
                <w:lang w:val="ro-RO"/>
              </w:rPr>
            </w:pPr>
            <w:ins w:id="7852" w:author="Sorin Salagean" w:date="2015-02-03T16:33:00Z">
              <w:r w:rsidRPr="00417114">
                <w:rPr>
                  <w:rFonts w:asciiTheme="minorHAnsi" w:eastAsiaTheme="minorHAnsi" w:hAnsiTheme="minorHAnsi" w:cstheme="minorBidi"/>
                  <w:b/>
                  <w:noProof/>
                  <w:sz w:val="22"/>
                  <w:szCs w:val="22"/>
                  <w:lang w:val="ro-RO"/>
                </w:rPr>
                <w:t>Cerinte de sistem</w:t>
              </w:r>
            </w:ins>
          </w:p>
        </w:tc>
      </w:tr>
      <w:tr w:rsidR="00D8619F" w:rsidRPr="00417114" w14:paraId="2B9CD273" w14:textId="77777777" w:rsidTr="000B6877">
        <w:trPr>
          <w:trHeight w:val="857"/>
          <w:ins w:id="7853" w:author="Sorin Salagean" w:date="2015-02-03T16:33:00Z"/>
          <w:trPrChange w:id="7854" w:author="Sorin Salagean" w:date="2015-02-04T12:06:00Z">
            <w:trPr>
              <w:trHeight w:val="857"/>
            </w:trPr>
          </w:trPrChange>
        </w:trPr>
        <w:tc>
          <w:tcPr>
            <w:tcW w:w="1775" w:type="dxa"/>
            <w:tcPrChange w:id="7855" w:author="Sorin Salagean" w:date="2015-02-04T12:06:00Z">
              <w:tcPr>
                <w:tcW w:w="1505" w:type="dxa"/>
              </w:tcPr>
            </w:tcPrChange>
          </w:tcPr>
          <w:p w14:paraId="01DAA346" w14:textId="396131A4" w:rsidR="00D8619F" w:rsidRPr="00417114" w:rsidRDefault="00D8619F" w:rsidP="00D8619F">
            <w:pPr>
              <w:rPr>
                <w:ins w:id="7856" w:author="Sorin Salagean" w:date="2015-02-03T16:33:00Z"/>
                <w:rFonts w:asciiTheme="minorHAnsi" w:eastAsiaTheme="minorHAnsi" w:hAnsiTheme="minorHAnsi" w:cstheme="minorBidi"/>
                <w:b/>
                <w:noProof/>
                <w:sz w:val="22"/>
                <w:szCs w:val="22"/>
                <w:lang w:val="ro-RO"/>
              </w:rPr>
            </w:pPr>
            <w:ins w:id="7857" w:author="Sorin Salagean" w:date="2015-02-04T11:32:00Z">
              <w:r>
                <w:rPr>
                  <w:rFonts w:asciiTheme="minorHAnsi" w:eastAsiaTheme="minorHAnsi" w:hAnsiTheme="minorHAnsi" w:cstheme="minorBidi"/>
                  <w:b/>
                  <w:noProof/>
                  <w:sz w:val="22"/>
                  <w:szCs w:val="22"/>
                  <w:lang w:val="ro-RO"/>
                </w:rPr>
                <w:t>GT – Director daune</w:t>
              </w:r>
            </w:ins>
          </w:p>
        </w:tc>
        <w:tc>
          <w:tcPr>
            <w:tcW w:w="3392" w:type="dxa"/>
            <w:tcPrChange w:id="7858" w:author="Sorin Salagean" w:date="2015-02-04T12:06:00Z">
              <w:tcPr>
                <w:tcW w:w="3662" w:type="dxa"/>
              </w:tcPr>
            </w:tcPrChange>
          </w:tcPr>
          <w:p w14:paraId="3BB674A5" w14:textId="60BA32B3" w:rsidR="00D8619F" w:rsidRPr="00417114" w:rsidRDefault="00D8619F" w:rsidP="00D8619F">
            <w:pPr>
              <w:rPr>
                <w:ins w:id="7859" w:author="Sorin Salagean" w:date="2015-02-03T16:33:00Z"/>
                <w:rFonts w:asciiTheme="minorHAnsi" w:eastAsiaTheme="minorHAnsi" w:hAnsiTheme="minorHAnsi" w:cstheme="minorBidi"/>
                <w:b/>
                <w:noProof/>
                <w:sz w:val="22"/>
                <w:szCs w:val="22"/>
                <w:lang w:val="ro-RO"/>
              </w:rPr>
            </w:pPr>
            <w:ins w:id="7860" w:author="Sorin Salagean" w:date="2015-02-04T11:3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Change w:id="7861" w:author="Sorin Salagean" w:date="2015-02-04T12:06:00Z">
              <w:tcPr>
                <w:tcW w:w="5123" w:type="dxa"/>
              </w:tcPr>
            </w:tcPrChange>
          </w:tcPr>
          <w:p w14:paraId="61A5AAF8" w14:textId="6237D9DD" w:rsidR="00D8619F" w:rsidRPr="00417114" w:rsidRDefault="00D8619F" w:rsidP="00D8619F">
            <w:pPr>
              <w:rPr>
                <w:ins w:id="7862" w:author="Sorin Salagean" w:date="2015-02-03T16:33:00Z"/>
                <w:rFonts w:asciiTheme="minorHAnsi" w:eastAsiaTheme="minorHAnsi" w:hAnsiTheme="minorHAnsi" w:cstheme="minorBidi"/>
                <w:b/>
                <w:noProof/>
                <w:sz w:val="22"/>
                <w:szCs w:val="22"/>
                <w:lang w:val="ro-RO"/>
              </w:rPr>
            </w:pPr>
            <w:ins w:id="7863" w:author="Sorin Salagean" w:date="2015-02-04T11:32:00Z">
              <w:r>
                <w:rPr>
                  <w:rFonts w:asciiTheme="minorHAnsi" w:eastAsiaTheme="minorHAnsi" w:hAnsiTheme="minorHAnsi" w:cstheme="minorBidi"/>
                  <w:b/>
                  <w:noProof/>
                  <w:sz w:val="22"/>
                  <w:szCs w:val="22"/>
                  <w:lang w:val="ro-RO"/>
                </w:rPr>
                <w:t>N/A</w:t>
              </w:r>
            </w:ins>
          </w:p>
        </w:tc>
      </w:tr>
      <w:tr w:rsidR="00D8619F" w:rsidRPr="00417114" w14:paraId="5C8D1630" w14:textId="77777777" w:rsidTr="000B6877">
        <w:trPr>
          <w:trHeight w:val="857"/>
          <w:ins w:id="7864" w:author="Sorin Salagean" w:date="2015-02-04T11:32:00Z"/>
          <w:trPrChange w:id="7865" w:author="Sorin Salagean" w:date="2015-02-04T12:06:00Z">
            <w:trPr>
              <w:trHeight w:val="857"/>
            </w:trPr>
          </w:trPrChange>
        </w:trPr>
        <w:tc>
          <w:tcPr>
            <w:tcW w:w="1775" w:type="dxa"/>
            <w:tcPrChange w:id="7866" w:author="Sorin Salagean" w:date="2015-02-04T12:06:00Z">
              <w:tcPr>
                <w:tcW w:w="1505" w:type="dxa"/>
              </w:tcPr>
            </w:tcPrChange>
          </w:tcPr>
          <w:p w14:paraId="06C269BD" w14:textId="4B45895D" w:rsidR="00D8619F" w:rsidRDefault="00D8619F" w:rsidP="00D8619F">
            <w:pPr>
              <w:rPr>
                <w:ins w:id="7867" w:author="Sorin Salagean" w:date="2015-02-04T11:32:00Z"/>
                <w:b/>
                <w:noProof/>
              </w:rPr>
            </w:pPr>
            <w:ins w:id="7868" w:author="Sorin Salagean" w:date="2015-02-04T11:32:00Z">
              <w:r>
                <w:rPr>
                  <w:rFonts w:asciiTheme="minorHAnsi" w:eastAsiaTheme="minorHAnsi" w:hAnsiTheme="minorHAnsi" w:cstheme="minorBidi"/>
                  <w:b/>
                  <w:noProof/>
                  <w:sz w:val="22"/>
                  <w:szCs w:val="22"/>
                  <w:lang w:val="ro-RO"/>
                </w:rPr>
                <w:t>Lichidator corporate</w:t>
              </w:r>
            </w:ins>
          </w:p>
        </w:tc>
        <w:tc>
          <w:tcPr>
            <w:tcW w:w="3392" w:type="dxa"/>
            <w:tcPrChange w:id="7869" w:author="Sorin Salagean" w:date="2015-02-04T12:06:00Z">
              <w:tcPr>
                <w:tcW w:w="3662" w:type="dxa"/>
              </w:tcPr>
            </w:tcPrChange>
          </w:tcPr>
          <w:p w14:paraId="6B5F1ACD" w14:textId="4FC2216D" w:rsidR="00D8619F" w:rsidRPr="00417114" w:rsidRDefault="00D8619F" w:rsidP="00D8619F">
            <w:pPr>
              <w:rPr>
                <w:ins w:id="7870" w:author="Sorin Salagean" w:date="2015-02-04T11:32:00Z"/>
                <w:b/>
                <w:noProof/>
              </w:rPr>
            </w:pPr>
            <w:ins w:id="7871" w:author="Sorin Salagean" w:date="2015-02-04T11:3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Change w:id="7872" w:author="Sorin Salagean" w:date="2015-02-04T12:06:00Z">
              <w:tcPr>
                <w:tcW w:w="5123" w:type="dxa"/>
              </w:tcPr>
            </w:tcPrChange>
          </w:tcPr>
          <w:p w14:paraId="3A940B95" w14:textId="51F8A7AD" w:rsidR="00D8619F" w:rsidRDefault="00D8619F" w:rsidP="00D8619F">
            <w:pPr>
              <w:rPr>
                <w:ins w:id="7873" w:author="Sorin Salagean" w:date="2015-02-04T11:32:00Z"/>
                <w:b/>
                <w:noProof/>
              </w:rPr>
            </w:pPr>
            <w:ins w:id="7874" w:author="Sorin Salagean" w:date="2015-02-04T11:32:00Z">
              <w:r>
                <w:rPr>
                  <w:rFonts w:asciiTheme="minorHAnsi" w:eastAsiaTheme="minorHAnsi" w:hAnsiTheme="minorHAnsi" w:cstheme="minorBidi"/>
                  <w:b/>
                  <w:noProof/>
                  <w:sz w:val="22"/>
                  <w:szCs w:val="22"/>
                  <w:lang w:val="ro-RO"/>
                </w:rPr>
                <w:t>N/A</w:t>
              </w:r>
            </w:ins>
          </w:p>
        </w:tc>
      </w:tr>
      <w:tr w:rsidR="00D8619F" w:rsidRPr="00417114" w14:paraId="7EB8B20B" w14:textId="77777777" w:rsidTr="000B6877">
        <w:trPr>
          <w:trHeight w:val="857"/>
          <w:ins w:id="7875" w:author="Sorin Salagean" w:date="2015-02-04T11:32:00Z"/>
          <w:trPrChange w:id="7876" w:author="Sorin Salagean" w:date="2015-02-04T12:06:00Z">
            <w:trPr>
              <w:trHeight w:val="857"/>
            </w:trPr>
          </w:trPrChange>
        </w:trPr>
        <w:tc>
          <w:tcPr>
            <w:tcW w:w="1775" w:type="dxa"/>
            <w:tcPrChange w:id="7877" w:author="Sorin Salagean" w:date="2015-02-04T12:06:00Z">
              <w:tcPr>
                <w:tcW w:w="1505" w:type="dxa"/>
              </w:tcPr>
            </w:tcPrChange>
          </w:tcPr>
          <w:p w14:paraId="457F6C3A" w14:textId="644BBC13" w:rsidR="00D8619F" w:rsidRDefault="00D8619F" w:rsidP="00D8619F">
            <w:pPr>
              <w:rPr>
                <w:ins w:id="7878" w:author="Sorin Salagean" w:date="2015-02-04T11:32:00Z"/>
                <w:b/>
                <w:noProof/>
              </w:rPr>
            </w:pPr>
            <w:ins w:id="7879" w:author="Sorin Salagean" w:date="2015-02-04T11:32:00Z">
              <w:r>
                <w:rPr>
                  <w:rFonts w:asciiTheme="minorHAnsi" w:hAnsiTheme="minorHAnsi"/>
                  <w:b/>
                  <w:noProof/>
                  <w:sz w:val="22"/>
                  <w:szCs w:val="22"/>
                </w:rPr>
                <w:t>Lichidator retail grupa 1</w:t>
              </w:r>
            </w:ins>
          </w:p>
        </w:tc>
        <w:tc>
          <w:tcPr>
            <w:tcW w:w="3392" w:type="dxa"/>
            <w:tcPrChange w:id="7880" w:author="Sorin Salagean" w:date="2015-02-04T12:06:00Z">
              <w:tcPr>
                <w:tcW w:w="3662" w:type="dxa"/>
              </w:tcPr>
            </w:tcPrChange>
          </w:tcPr>
          <w:p w14:paraId="4467BDD8" w14:textId="182E4FAE" w:rsidR="00D8619F" w:rsidRPr="00417114" w:rsidRDefault="00D8619F" w:rsidP="00D8619F">
            <w:pPr>
              <w:rPr>
                <w:ins w:id="7881" w:author="Sorin Salagean" w:date="2015-02-04T11:32:00Z"/>
                <w:b/>
                <w:noProof/>
              </w:rPr>
            </w:pPr>
            <w:ins w:id="7882" w:author="Sorin Salagean" w:date="2015-02-04T11:32: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5123" w:type="dxa"/>
            <w:tcPrChange w:id="7883" w:author="Sorin Salagean" w:date="2015-02-04T12:06:00Z">
              <w:tcPr>
                <w:tcW w:w="5123" w:type="dxa"/>
              </w:tcPr>
            </w:tcPrChange>
          </w:tcPr>
          <w:p w14:paraId="5AEAD9F7" w14:textId="0FF7794E" w:rsidR="00D8619F" w:rsidRDefault="00D8619F" w:rsidP="00D8619F">
            <w:pPr>
              <w:rPr>
                <w:ins w:id="7884" w:author="Sorin Salagean" w:date="2015-02-04T11:32:00Z"/>
                <w:b/>
                <w:noProof/>
              </w:rPr>
            </w:pPr>
            <w:ins w:id="7885" w:author="Sorin Salagean" w:date="2015-02-04T11:33:00Z">
              <w:r>
                <w:rPr>
                  <w:rFonts w:asciiTheme="minorHAnsi" w:eastAsiaTheme="minorHAnsi" w:hAnsiTheme="minorHAnsi" w:cstheme="minorBidi"/>
                  <w:b/>
                  <w:noProof/>
                  <w:sz w:val="22"/>
                  <w:szCs w:val="22"/>
                  <w:lang w:val="ro-RO"/>
                </w:rPr>
                <w:t>N/A</w:t>
              </w:r>
            </w:ins>
          </w:p>
        </w:tc>
      </w:tr>
      <w:tr w:rsidR="00D8619F" w:rsidRPr="00417114" w14:paraId="7A4D083F" w14:textId="77777777" w:rsidTr="000B6877">
        <w:trPr>
          <w:trHeight w:val="857"/>
          <w:ins w:id="7886" w:author="Sorin Salagean" w:date="2015-02-04T11:33:00Z"/>
          <w:trPrChange w:id="7887" w:author="Sorin Salagean" w:date="2015-02-04T12:06:00Z">
            <w:trPr>
              <w:trHeight w:val="857"/>
            </w:trPr>
          </w:trPrChange>
        </w:trPr>
        <w:tc>
          <w:tcPr>
            <w:tcW w:w="1775" w:type="dxa"/>
            <w:tcPrChange w:id="7888" w:author="Sorin Salagean" w:date="2015-02-04T12:06:00Z">
              <w:tcPr>
                <w:tcW w:w="1505" w:type="dxa"/>
              </w:tcPr>
            </w:tcPrChange>
          </w:tcPr>
          <w:p w14:paraId="4DA6416A" w14:textId="5DC71AE1" w:rsidR="00D8619F" w:rsidRDefault="00D8619F" w:rsidP="00D8619F">
            <w:pPr>
              <w:rPr>
                <w:ins w:id="7889" w:author="Sorin Salagean" w:date="2015-02-04T11:33:00Z"/>
                <w:b/>
                <w:noProof/>
              </w:rPr>
            </w:pPr>
            <w:ins w:id="7890" w:author="Sorin Salagean" w:date="2015-02-04T11:33:00Z">
              <w:r>
                <w:rPr>
                  <w:rFonts w:asciiTheme="minorHAnsi" w:hAnsiTheme="minorHAnsi"/>
                  <w:b/>
                  <w:noProof/>
                  <w:sz w:val="22"/>
                  <w:szCs w:val="22"/>
                </w:rPr>
                <w:t>Lichidator retail grupa 2</w:t>
              </w:r>
            </w:ins>
          </w:p>
        </w:tc>
        <w:tc>
          <w:tcPr>
            <w:tcW w:w="3392" w:type="dxa"/>
            <w:tcPrChange w:id="7891" w:author="Sorin Salagean" w:date="2015-02-04T12:06:00Z">
              <w:tcPr>
                <w:tcW w:w="3662" w:type="dxa"/>
              </w:tcPr>
            </w:tcPrChange>
          </w:tcPr>
          <w:p w14:paraId="7E28585F" w14:textId="63A08505" w:rsidR="00D8619F" w:rsidRPr="00417114" w:rsidRDefault="00D8619F" w:rsidP="00D8619F">
            <w:pPr>
              <w:rPr>
                <w:ins w:id="7892" w:author="Sorin Salagean" w:date="2015-02-04T11:33:00Z"/>
                <w:b/>
                <w:noProof/>
              </w:rPr>
            </w:pPr>
            <w:ins w:id="7893" w:author="Sorin Salagean" w:date="2015-02-04T11:33: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5123" w:type="dxa"/>
            <w:tcPrChange w:id="7894" w:author="Sorin Salagean" w:date="2015-02-04T12:06:00Z">
              <w:tcPr>
                <w:tcW w:w="5123" w:type="dxa"/>
              </w:tcPr>
            </w:tcPrChange>
          </w:tcPr>
          <w:p w14:paraId="6CD31EAF" w14:textId="533A78EC" w:rsidR="00D8619F" w:rsidRDefault="00D8619F" w:rsidP="00D8619F">
            <w:pPr>
              <w:rPr>
                <w:ins w:id="7895" w:author="Sorin Salagean" w:date="2015-02-04T11:33:00Z"/>
                <w:b/>
                <w:noProof/>
              </w:rPr>
            </w:pPr>
            <w:ins w:id="7896" w:author="Sorin Salagean" w:date="2015-02-04T11:34:00Z">
              <w:r>
                <w:rPr>
                  <w:rFonts w:asciiTheme="minorHAnsi" w:eastAsiaTheme="minorHAnsi" w:hAnsiTheme="minorHAnsi" w:cstheme="minorBidi"/>
                  <w:b/>
                  <w:noProof/>
                  <w:sz w:val="22"/>
                  <w:szCs w:val="22"/>
                  <w:lang w:val="ro-RO"/>
                </w:rPr>
                <w:t>N/A</w:t>
              </w:r>
            </w:ins>
          </w:p>
        </w:tc>
      </w:tr>
      <w:tr w:rsidR="00D8619F" w:rsidRPr="00417114" w14:paraId="0B0E2B0D" w14:textId="77777777" w:rsidTr="000B6877">
        <w:trPr>
          <w:trHeight w:val="857"/>
          <w:ins w:id="7897" w:author="Sorin Salagean" w:date="2015-02-04T11:33:00Z"/>
          <w:trPrChange w:id="7898" w:author="Sorin Salagean" w:date="2015-02-04T12:06:00Z">
            <w:trPr>
              <w:trHeight w:val="857"/>
            </w:trPr>
          </w:trPrChange>
        </w:trPr>
        <w:tc>
          <w:tcPr>
            <w:tcW w:w="1775" w:type="dxa"/>
            <w:tcPrChange w:id="7899" w:author="Sorin Salagean" w:date="2015-02-04T12:06:00Z">
              <w:tcPr>
                <w:tcW w:w="1505" w:type="dxa"/>
              </w:tcPr>
            </w:tcPrChange>
          </w:tcPr>
          <w:p w14:paraId="40C42E3F" w14:textId="109B76E0" w:rsidR="00D8619F" w:rsidRDefault="00D8619F" w:rsidP="00D8619F">
            <w:pPr>
              <w:rPr>
                <w:ins w:id="7900" w:author="Sorin Salagean" w:date="2015-02-04T11:33:00Z"/>
                <w:b/>
                <w:noProof/>
              </w:rPr>
            </w:pPr>
            <w:ins w:id="7901" w:author="Sorin Salagean" w:date="2015-02-04T11:33:00Z">
              <w:r>
                <w:rPr>
                  <w:rFonts w:asciiTheme="minorHAnsi" w:hAnsiTheme="minorHAnsi"/>
                  <w:b/>
                  <w:noProof/>
                  <w:sz w:val="22"/>
                  <w:szCs w:val="22"/>
                </w:rPr>
                <w:t>Lichidator retail grupa 3</w:t>
              </w:r>
            </w:ins>
          </w:p>
        </w:tc>
        <w:tc>
          <w:tcPr>
            <w:tcW w:w="3392" w:type="dxa"/>
            <w:tcPrChange w:id="7902" w:author="Sorin Salagean" w:date="2015-02-04T12:06:00Z">
              <w:tcPr>
                <w:tcW w:w="3662" w:type="dxa"/>
              </w:tcPr>
            </w:tcPrChange>
          </w:tcPr>
          <w:p w14:paraId="412F0FB6" w14:textId="2FD11A78" w:rsidR="00D8619F" w:rsidRPr="00417114" w:rsidRDefault="00D8619F" w:rsidP="00D8619F">
            <w:pPr>
              <w:rPr>
                <w:ins w:id="7903" w:author="Sorin Salagean" w:date="2015-02-04T11:33:00Z"/>
                <w:b/>
                <w:noProof/>
              </w:rPr>
            </w:pPr>
            <w:ins w:id="7904" w:author="Sorin Salagean" w:date="2015-02-04T11:33:00Z">
              <w:r w:rsidRPr="00417114">
                <w:rPr>
                  <w:rFonts w:asciiTheme="minorHAnsi" w:eastAsiaTheme="minorHAnsi" w:hAnsiTheme="minorHAnsi" w:cstheme="minorBidi"/>
                  <w:b/>
                  <w:noProof/>
                  <w:sz w:val="22"/>
                  <w:szCs w:val="22"/>
                  <w:lang w:val="ro-RO"/>
                </w:rPr>
                <w:t>Dreptul de vizualizare asupra tuturor documentelor ce au fost asignate user-ului curent.</w:t>
              </w:r>
            </w:ins>
          </w:p>
        </w:tc>
        <w:tc>
          <w:tcPr>
            <w:tcW w:w="5123" w:type="dxa"/>
            <w:tcPrChange w:id="7905" w:author="Sorin Salagean" w:date="2015-02-04T12:06:00Z">
              <w:tcPr>
                <w:tcW w:w="5123" w:type="dxa"/>
              </w:tcPr>
            </w:tcPrChange>
          </w:tcPr>
          <w:p w14:paraId="457A9761" w14:textId="053DCB75" w:rsidR="00D8619F" w:rsidRDefault="00D8619F" w:rsidP="00D8619F">
            <w:pPr>
              <w:rPr>
                <w:ins w:id="7906" w:author="Sorin Salagean" w:date="2015-02-04T11:33:00Z"/>
                <w:b/>
                <w:noProof/>
              </w:rPr>
            </w:pPr>
            <w:ins w:id="7907" w:author="Sorin Salagean" w:date="2015-02-04T11:34:00Z">
              <w:r>
                <w:rPr>
                  <w:rFonts w:asciiTheme="minorHAnsi" w:eastAsiaTheme="minorHAnsi" w:hAnsiTheme="minorHAnsi" w:cstheme="minorBidi"/>
                  <w:b/>
                  <w:noProof/>
                  <w:sz w:val="22"/>
                  <w:szCs w:val="22"/>
                  <w:lang w:val="ro-RO"/>
                </w:rPr>
                <w:t>N/A</w:t>
              </w:r>
            </w:ins>
          </w:p>
        </w:tc>
      </w:tr>
      <w:tr w:rsidR="00D8619F" w:rsidRPr="00417114" w14:paraId="073F2A3F" w14:textId="77777777" w:rsidTr="000B6877">
        <w:trPr>
          <w:trHeight w:val="857"/>
          <w:ins w:id="7908" w:author="Sorin Salagean" w:date="2015-02-04T11:33:00Z"/>
          <w:trPrChange w:id="7909" w:author="Sorin Salagean" w:date="2015-02-04T12:06:00Z">
            <w:trPr>
              <w:trHeight w:val="857"/>
            </w:trPr>
          </w:trPrChange>
        </w:trPr>
        <w:tc>
          <w:tcPr>
            <w:tcW w:w="1775" w:type="dxa"/>
            <w:tcPrChange w:id="7910" w:author="Sorin Salagean" w:date="2015-02-04T12:06:00Z">
              <w:tcPr>
                <w:tcW w:w="1505" w:type="dxa"/>
              </w:tcPr>
            </w:tcPrChange>
          </w:tcPr>
          <w:p w14:paraId="56272A60" w14:textId="36BECC16" w:rsidR="00D8619F" w:rsidRDefault="00D8619F" w:rsidP="00D8619F">
            <w:pPr>
              <w:rPr>
                <w:ins w:id="7911" w:author="Sorin Salagean" w:date="2015-02-04T11:33:00Z"/>
                <w:b/>
                <w:noProof/>
              </w:rPr>
            </w:pPr>
            <w:ins w:id="7912" w:author="Sorin Salagean" w:date="2015-02-04T11:34:00Z">
              <w:r>
                <w:rPr>
                  <w:rFonts w:asciiTheme="minorHAnsi" w:hAnsiTheme="minorHAnsi"/>
                  <w:b/>
                  <w:noProof/>
                  <w:sz w:val="22"/>
                  <w:szCs w:val="22"/>
                </w:rPr>
                <w:lastRenderedPageBreak/>
                <w:t>Supervizor – All flux</w:t>
              </w:r>
            </w:ins>
          </w:p>
        </w:tc>
        <w:tc>
          <w:tcPr>
            <w:tcW w:w="3392" w:type="dxa"/>
            <w:tcPrChange w:id="7913" w:author="Sorin Salagean" w:date="2015-02-04T12:06:00Z">
              <w:tcPr>
                <w:tcW w:w="3662" w:type="dxa"/>
              </w:tcPr>
            </w:tcPrChange>
          </w:tcPr>
          <w:p w14:paraId="37917606" w14:textId="4793FA28" w:rsidR="00D8619F" w:rsidRPr="00417114" w:rsidRDefault="00D8619F" w:rsidP="00D8619F">
            <w:pPr>
              <w:rPr>
                <w:ins w:id="7914" w:author="Sorin Salagean" w:date="2015-02-04T11:33:00Z"/>
                <w:b/>
                <w:noProof/>
              </w:rPr>
            </w:pPr>
            <w:ins w:id="7915" w:author="Sorin Salagean" w:date="2015-02-04T11:34: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Change w:id="7916" w:author="Sorin Salagean" w:date="2015-02-04T12:06:00Z">
              <w:tcPr>
                <w:tcW w:w="5123" w:type="dxa"/>
              </w:tcPr>
            </w:tcPrChange>
          </w:tcPr>
          <w:p w14:paraId="62699327" w14:textId="3D63BFB8" w:rsidR="00D8619F" w:rsidRDefault="00D8619F" w:rsidP="00D8619F">
            <w:pPr>
              <w:rPr>
                <w:ins w:id="7917" w:author="Sorin Salagean" w:date="2015-02-04T11:33:00Z"/>
                <w:b/>
                <w:noProof/>
              </w:rPr>
            </w:pPr>
            <w:ins w:id="7918" w:author="Sorin Salagean" w:date="2015-02-04T11:34:00Z">
              <w:r>
                <w:rPr>
                  <w:rFonts w:asciiTheme="minorHAnsi" w:eastAsiaTheme="minorHAnsi" w:hAnsiTheme="minorHAnsi" w:cstheme="minorBidi"/>
                  <w:b/>
                  <w:noProof/>
                  <w:sz w:val="22"/>
                  <w:szCs w:val="22"/>
                  <w:lang w:val="ro-RO"/>
                </w:rPr>
                <w:t>N/A</w:t>
              </w:r>
            </w:ins>
          </w:p>
        </w:tc>
      </w:tr>
    </w:tbl>
    <w:p w14:paraId="3A423DE6" w14:textId="77777777" w:rsidR="00FC2ED4" w:rsidRDefault="00FC2ED4" w:rsidP="00FC2ED4">
      <w:pPr>
        <w:jc w:val="both"/>
        <w:rPr>
          <w:ins w:id="7919" w:author="Sorin Salagean" w:date="2015-02-03T16:33:00Z"/>
          <w:sz w:val="24"/>
          <w:szCs w:val="24"/>
          <w:lang w:val="en-US"/>
        </w:rPr>
      </w:pPr>
    </w:p>
    <w:p w14:paraId="1A4D7C45" w14:textId="77777777" w:rsidR="00FC2ED4" w:rsidRPr="00126240" w:rsidRDefault="00FC2ED4" w:rsidP="00FC2ED4">
      <w:pPr>
        <w:spacing w:line="276" w:lineRule="auto"/>
        <w:rPr>
          <w:ins w:id="7920" w:author="Sorin Salagean" w:date="2015-02-03T16:33:00Z"/>
          <w:b/>
          <w:noProof/>
        </w:rPr>
      </w:pPr>
      <w:ins w:id="7921" w:author="Sorin Salagean" w:date="2015-02-03T16:33: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FC2ED4" w:rsidRPr="00126240" w14:paraId="51025CA4" w14:textId="77777777" w:rsidTr="000F2B72">
        <w:trPr>
          <w:cnfStyle w:val="100000000000" w:firstRow="1" w:lastRow="0" w:firstColumn="0" w:lastColumn="0" w:oddVBand="0" w:evenVBand="0" w:oddHBand="0" w:evenHBand="0" w:firstRowFirstColumn="0" w:firstRowLastColumn="0" w:lastRowFirstColumn="0" w:lastRowLastColumn="0"/>
          <w:trHeight w:val="362"/>
          <w:ins w:id="7922" w:author="Sorin Salagean" w:date="2015-02-03T16:33:00Z"/>
        </w:trPr>
        <w:tc>
          <w:tcPr>
            <w:tcW w:w="2898" w:type="dxa"/>
            <w:hideMark/>
          </w:tcPr>
          <w:p w14:paraId="29A52322" w14:textId="77777777" w:rsidR="00FC2ED4" w:rsidRPr="00417114" w:rsidRDefault="00FC2ED4" w:rsidP="000F2B72">
            <w:pPr>
              <w:spacing w:line="276" w:lineRule="auto"/>
              <w:rPr>
                <w:ins w:id="7923" w:author="Sorin Salagean" w:date="2015-02-03T16:33:00Z"/>
                <w:rFonts w:asciiTheme="minorHAnsi" w:eastAsiaTheme="minorHAnsi" w:hAnsiTheme="minorHAnsi" w:cstheme="minorBidi"/>
                <w:b/>
                <w:noProof/>
                <w:sz w:val="22"/>
                <w:szCs w:val="22"/>
                <w:lang w:val="ro-RO"/>
              </w:rPr>
            </w:pPr>
            <w:ins w:id="7924" w:author="Sorin Salagean" w:date="2015-02-03T16:33:00Z">
              <w:r w:rsidRPr="00417114">
                <w:rPr>
                  <w:rFonts w:asciiTheme="minorHAnsi" w:eastAsiaTheme="minorHAnsi" w:hAnsiTheme="minorHAnsi" w:cstheme="minorBidi"/>
                  <w:b/>
                  <w:noProof/>
                  <w:sz w:val="22"/>
                  <w:szCs w:val="22"/>
                  <w:lang w:val="ro-RO"/>
                </w:rPr>
                <w:t>Actiune</w:t>
              </w:r>
            </w:ins>
          </w:p>
        </w:tc>
        <w:tc>
          <w:tcPr>
            <w:tcW w:w="7432" w:type="dxa"/>
            <w:hideMark/>
          </w:tcPr>
          <w:p w14:paraId="3F418E71" w14:textId="77777777" w:rsidR="00FC2ED4" w:rsidRPr="00417114" w:rsidRDefault="00FC2ED4" w:rsidP="000F2B72">
            <w:pPr>
              <w:spacing w:line="276" w:lineRule="auto"/>
              <w:rPr>
                <w:ins w:id="7925" w:author="Sorin Salagean" w:date="2015-02-03T16:33:00Z"/>
                <w:rFonts w:asciiTheme="minorHAnsi" w:eastAsiaTheme="minorHAnsi" w:hAnsiTheme="minorHAnsi" w:cstheme="minorBidi"/>
                <w:b/>
                <w:noProof/>
                <w:sz w:val="22"/>
                <w:szCs w:val="22"/>
                <w:lang w:val="ro-RO"/>
              </w:rPr>
            </w:pPr>
            <w:ins w:id="7926" w:author="Sorin Salagean" w:date="2015-02-03T16:33:00Z">
              <w:r w:rsidRPr="00417114">
                <w:rPr>
                  <w:rFonts w:asciiTheme="minorHAnsi" w:eastAsiaTheme="minorHAnsi" w:hAnsiTheme="minorHAnsi" w:cstheme="minorBidi"/>
                  <w:b/>
                  <w:noProof/>
                  <w:sz w:val="22"/>
                  <w:szCs w:val="22"/>
                  <w:lang w:val="ro-RO"/>
                </w:rPr>
                <w:t>Descriere Actiune</w:t>
              </w:r>
            </w:ins>
          </w:p>
        </w:tc>
      </w:tr>
      <w:tr w:rsidR="00FC2ED4" w:rsidRPr="00126240" w14:paraId="4855CFF8" w14:textId="77777777" w:rsidTr="000F2B72">
        <w:trPr>
          <w:trHeight w:val="362"/>
          <w:ins w:id="7927" w:author="Sorin Salagean" w:date="2015-02-03T16:33:00Z"/>
        </w:trPr>
        <w:tc>
          <w:tcPr>
            <w:tcW w:w="2898" w:type="dxa"/>
          </w:tcPr>
          <w:p w14:paraId="62A8E661" w14:textId="7F50E651" w:rsidR="00FC2ED4" w:rsidRPr="00417114" w:rsidRDefault="00D8619F" w:rsidP="000F2B72">
            <w:pPr>
              <w:spacing w:line="276" w:lineRule="auto"/>
              <w:rPr>
                <w:ins w:id="7928" w:author="Sorin Salagean" w:date="2015-02-03T16:33:00Z"/>
                <w:rFonts w:asciiTheme="minorHAnsi" w:eastAsiaTheme="minorHAnsi" w:hAnsiTheme="minorHAnsi" w:cstheme="minorBidi"/>
                <w:b/>
                <w:noProof/>
                <w:sz w:val="22"/>
                <w:szCs w:val="22"/>
                <w:lang w:val="ro-RO"/>
              </w:rPr>
            </w:pPr>
            <w:ins w:id="7929" w:author="Sorin Salagean" w:date="2015-02-04T11:35:00Z">
              <w:r>
                <w:rPr>
                  <w:rFonts w:asciiTheme="minorHAnsi" w:eastAsiaTheme="minorHAnsi" w:hAnsiTheme="minorHAnsi" w:cstheme="minorBidi"/>
                  <w:b/>
                  <w:noProof/>
                  <w:sz w:val="22"/>
                  <w:szCs w:val="22"/>
                  <w:lang w:val="ro-RO"/>
                </w:rPr>
                <w:t>Verificare Document „CL – Accept de plata”</w:t>
              </w:r>
            </w:ins>
          </w:p>
        </w:tc>
        <w:tc>
          <w:tcPr>
            <w:tcW w:w="7432" w:type="dxa"/>
          </w:tcPr>
          <w:p w14:paraId="69693BDE" w14:textId="77777777" w:rsidR="00752868" w:rsidRPr="006B66FF" w:rsidRDefault="00752868" w:rsidP="00752868">
            <w:pPr>
              <w:spacing w:line="276" w:lineRule="auto"/>
              <w:rPr>
                <w:ins w:id="7930" w:author="Sorin Salagean" w:date="2015-02-04T11:36:00Z"/>
                <w:rFonts w:asciiTheme="minorHAnsi" w:hAnsiTheme="minorHAnsi"/>
                <w:b/>
                <w:noProof/>
                <w:sz w:val="22"/>
                <w:szCs w:val="22"/>
              </w:rPr>
            </w:pPr>
            <w:ins w:id="7931" w:author="Sorin Salagean" w:date="2015-02-04T11:36:00Z">
              <w:r w:rsidRPr="006B66FF">
                <w:rPr>
                  <w:b/>
                  <w:noProof/>
                </w:rPr>
                <w:t>Se verifica daca documetul curent este “CL – Accept de plata”</w:t>
              </w:r>
            </w:ins>
          </w:p>
          <w:p w14:paraId="052AA3D2" w14:textId="77777777" w:rsidR="00752868" w:rsidRPr="006B66FF" w:rsidRDefault="00752868" w:rsidP="00752868">
            <w:pPr>
              <w:spacing w:line="276" w:lineRule="auto"/>
              <w:rPr>
                <w:ins w:id="7932" w:author="Sorin Salagean" w:date="2015-02-04T11:36:00Z"/>
                <w:rFonts w:asciiTheme="minorHAnsi" w:hAnsiTheme="minorHAnsi"/>
                <w:b/>
                <w:noProof/>
                <w:sz w:val="22"/>
                <w:szCs w:val="22"/>
              </w:rPr>
            </w:pPr>
            <w:ins w:id="7933" w:author="Sorin Salagean" w:date="2015-02-04T11:36:00Z">
              <w:r w:rsidRPr="006B66FF">
                <w:rPr>
                  <w:b/>
                  <w:noProof/>
                </w:rPr>
                <w:t>In cazul in care verificare se confirma se vor seta urmatoarele actiuni:</w:t>
              </w:r>
            </w:ins>
          </w:p>
          <w:p w14:paraId="4FDB5F8B" w14:textId="586C3997" w:rsidR="00752868" w:rsidRPr="006B66FF" w:rsidRDefault="00752868" w:rsidP="00752868">
            <w:pPr>
              <w:pStyle w:val="ListParagraph"/>
              <w:numPr>
                <w:ilvl w:val="0"/>
                <w:numId w:val="8"/>
              </w:numPr>
              <w:spacing w:line="276" w:lineRule="auto"/>
              <w:rPr>
                <w:ins w:id="7934" w:author="Sorin Salagean" w:date="2015-02-04T11:36:00Z"/>
                <w:rFonts w:asciiTheme="minorHAnsi" w:eastAsiaTheme="minorHAnsi" w:hAnsiTheme="minorHAnsi"/>
                <w:b/>
                <w:noProof/>
                <w:sz w:val="22"/>
                <w:szCs w:val="22"/>
                <w:lang w:val="ro-RO"/>
              </w:rPr>
            </w:pPr>
            <w:ins w:id="7935" w:author="Sorin Salagean" w:date="2015-02-04T11:36:00Z">
              <w:r w:rsidRPr="006B66FF">
                <w:rPr>
                  <w:b/>
                  <w:noProof/>
                </w:rPr>
                <w:t xml:space="preserve">Setare Proprietate „EtapaDosar” cu valoarea „Aprobare Accept de plata – </w:t>
              </w:r>
            </w:ins>
            <w:ins w:id="7936" w:author="Sorin Salagean" w:date="2015-02-04T11:37:00Z">
              <w:r w:rsidRPr="006B66FF">
                <w:rPr>
                  <w:b/>
                  <w:noProof/>
                </w:rPr>
                <w:t>Claim Forum</w:t>
              </w:r>
            </w:ins>
            <w:ins w:id="7937" w:author="Sorin Salagean" w:date="2015-02-04T11:36:00Z">
              <w:r w:rsidRPr="006B66FF">
                <w:rPr>
                  <w:b/>
                  <w:noProof/>
                </w:rPr>
                <w:t>”</w:t>
              </w:r>
            </w:ins>
          </w:p>
          <w:p w14:paraId="2DED3070" w14:textId="77777777" w:rsidR="00752868" w:rsidRPr="006B66FF" w:rsidRDefault="00752868" w:rsidP="00752868">
            <w:pPr>
              <w:pStyle w:val="ListParagraph"/>
              <w:numPr>
                <w:ilvl w:val="0"/>
                <w:numId w:val="8"/>
              </w:numPr>
              <w:spacing w:line="276" w:lineRule="auto"/>
              <w:rPr>
                <w:ins w:id="7938" w:author="Sorin Salagean" w:date="2015-02-04T11:36:00Z"/>
                <w:rFonts w:asciiTheme="minorHAnsi" w:eastAsiaTheme="minorHAnsi" w:hAnsiTheme="minorHAnsi"/>
                <w:b/>
                <w:noProof/>
                <w:sz w:val="22"/>
                <w:szCs w:val="22"/>
                <w:lang w:val="ro-RO"/>
                <w:rPrChange w:id="7939" w:author="Sorin Salagean" w:date="2015-02-09T13:22:00Z">
                  <w:rPr>
                    <w:ins w:id="7940" w:author="Sorin Salagean" w:date="2015-02-04T11:36:00Z"/>
                    <w:rFonts w:eastAsiaTheme="minorHAnsi"/>
                    <w:b/>
                    <w:noProof/>
                    <w:lang w:val="ro-RO"/>
                  </w:rPr>
                </w:rPrChange>
              </w:rPr>
            </w:pPr>
            <w:ins w:id="7941" w:author="Sorin Salagean" w:date="2015-02-04T11:36:00Z">
              <w:r w:rsidRPr="006B66FF">
                <w:rPr>
                  <w:b/>
                  <w:noProof/>
                </w:rPr>
                <w:t>Setare kw „Etapa dosar” cu valoarea Proprietatii „EtapaDosar”</w:t>
              </w:r>
            </w:ins>
          </w:p>
          <w:p w14:paraId="7F680376" w14:textId="77777777" w:rsidR="00752868" w:rsidRPr="006B66FF" w:rsidRDefault="00752868" w:rsidP="00752868">
            <w:pPr>
              <w:pStyle w:val="ListParagraph"/>
              <w:numPr>
                <w:ilvl w:val="0"/>
                <w:numId w:val="8"/>
              </w:numPr>
              <w:spacing w:line="276" w:lineRule="auto"/>
              <w:rPr>
                <w:ins w:id="7942" w:author="Sorin Salagean" w:date="2015-02-04T11:36:00Z"/>
                <w:rFonts w:asciiTheme="minorHAnsi" w:eastAsiaTheme="minorHAnsi" w:hAnsiTheme="minorHAnsi"/>
                <w:b/>
                <w:noProof/>
                <w:sz w:val="22"/>
                <w:szCs w:val="22"/>
                <w:lang w:val="ro-RO"/>
              </w:rPr>
            </w:pPr>
            <w:ins w:id="7943" w:author="Sorin Salagean" w:date="2015-02-04T11:36:00Z">
              <w:r w:rsidRPr="006B66FF">
                <w:rPr>
                  <w:b/>
                  <w:noProof/>
                </w:rPr>
                <w:t>Sterge kw „Etapa dosar” pe documentul relationat „CL – Dosar dauna auto CASCO”</w:t>
              </w:r>
            </w:ins>
          </w:p>
          <w:p w14:paraId="5459D0B5" w14:textId="77777777" w:rsidR="00752868" w:rsidRPr="006B66FF" w:rsidRDefault="00752868" w:rsidP="00752868">
            <w:pPr>
              <w:pStyle w:val="ListParagraph"/>
              <w:numPr>
                <w:ilvl w:val="0"/>
                <w:numId w:val="8"/>
              </w:numPr>
              <w:spacing w:line="276" w:lineRule="auto"/>
              <w:rPr>
                <w:ins w:id="7944" w:author="Sorin Salagean" w:date="2015-02-04T11:36:00Z"/>
                <w:rFonts w:asciiTheme="minorHAnsi" w:eastAsiaTheme="minorHAnsi" w:hAnsiTheme="minorHAnsi" w:cstheme="minorBidi"/>
                <w:b/>
                <w:noProof/>
                <w:sz w:val="22"/>
                <w:szCs w:val="22"/>
                <w:lang w:val="ro-RO"/>
              </w:rPr>
            </w:pPr>
            <w:ins w:id="7945" w:author="Sorin Salagean" w:date="2015-02-04T11:36:00Z">
              <w:r w:rsidRPr="006B66FF">
                <w:rPr>
                  <w:b/>
                  <w:noProof/>
                </w:rPr>
                <w:t>Copiaza kw „Etapa dosar” pe documentul relationat „CL – Dosar dauna auto CASCO</w:t>
              </w:r>
            </w:ins>
          </w:p>
          <w:p w14:paraId="14A89FED" w14:textId="77777777" w:rsidR="00752868" w:rsidRPr="006B66FF" w:rsidRDefault="00752868" w:rsidP="00752868">
            <w:pPr>
              <w:spacing w:line="276" w:lineRule="auto"/>
              <w:rPr>
                <w:ins w:id="7946" w:author="Sorin Salagean" w:date="2015-02-04T11:36:00Z"/>
                <w:rFonts w:asciiTheme="minorHAnsi" w:eastAsiaTheme="minorHAnsi" w:hAnsiTheme="minorHAnsi"/>
                <w:b/>
                <w:noProof/>
                <w:sz w:val="22"/>
                <w:szCs w:val="22"/>
                <w:lang w:val="ro-RO"/>
              </w:rPr>
            </w:pPr>
            <w:ins w:id="7947" w:author="Sorin Salagean" w:date="2015-02-04T11:36:00Z">
              <w:r w:rsidRPr="006B66FF">
                <w:rPr>
                  <w:b/>
                  <w:noProof/>
                </w:rPr>
                <w:t>In cazul in care documentul curent nu este „CL – Accept de plata”, au loc urmatoarele actiuni:</w:t>
              </w:r>
            </w:ins>
          </w:p>
          <w:p w14:paraId="240BF75A" w14:textId="37315F2C" w:rsidR="00752868" w:rsidRPr="006B66FF" w:rsidRDefault="00752868" w:rsidP="00752868">
            <w:pPr>
              <w:pStyle w:val="ListParagraph"/>
              <w:numPr>
                <w:ilvl w:val="0"/>
                <w:numId w:val="8"/>
              </w:numPr>
              <w:spacing w:line="276" w:lineRule="auto"/>
              <w:rPr>
                <w:ins w:id="7948" w:author="Sorin Salagean" w:date="2015-02-04T11:36:00Z"/>
                <w:rFonts w:asciiTheme="minorHAnsi" w:eastAsiaTheme="minorHAnsi" w:hAnsiTheme="minorHAnsi"/>
                <w:b/>
                <w:noProof/>
                <w:sz w:val="22"/>
                <w:szCs w:val="22"/>
                <w:lang w:val="ro-RO"/>
              </w:rPr>
            </w:pPr>
            <w:ins w:id="7949" w:author="Sorin Salagean" w:date="2015-02-04T11:36:00Z">
              <w:r w:rsidRPr="006B66FF">
                <w:rPr>
                  <w:b/>
                  <w:noProof/>
                </w:rPr>
                <w:t xml:space="preserve">Setare Proprietate „EtapaDosar” cu valoarea „Aprobare Referat de plata – </w:t>
              </w:r>
            </w:ins>
            <w:ins w:id="7950" w:author="Sorin Salagean" w:date="2015-02-04T11:38:00Z">
              <w:r w:rsidRPr="006B66FF">
                <w:rPr>
                  <w:b/>
                  <w:noProof/>
                </w:rPr>
                <w:t>Claim Forum</w:t>
              </w:r>
            </w:ins>
            <w:ins w:id="7951" w:author="Sorin Salagean" w:date="2015-02-04T11:36:00Z">
              <w:r w:rsidRPr="006B66FF">
                <w:rPr>
                  <w:b/>
                  <w:noProof/>
                </w:rPr>
                <w:t>”</w:t>
              </w:r>
            </w:ins>
          </w:p>
          <w:p w14:paraId="7A1D10A2" w14:textId="77777777" w:rsidR="00752868" w:rsidRPr="006B66FF" w:rsidRDefault="00752868" w:rsidP="00752868">
            <w:pPr>
              <w:pStyle w:val="ListParagraph"/>
              <w:numPr>
                <w:ilvl w:val="0"/>
                <w:numId w:val="8"/>
              </w:numPr>
              <w:spacing w:line="276" w:lineRule="auto"/>
              <w:rPr>
                <w:ins w:id="7952" w:author="Sorin Salagean" w:date="2015-02-04T11:36:00Z"/>
                <w:rFonts w:asciiTheme="minorHAnsi" w:eastAsiaTheme="minorHAnsi" w:hAnsiTheme="minorHAnsi"/>
                <w:b/>
                <w:noProof/>
                <w:sz w:val="22"/>
                <w:szCs w:val="22"/>
                <w:lang w:val="ro-RO"/>
              </w:rPr>
            </w:pPr>
            <w:ins w:id="7953" w:author="Sorin Salagean" w:date="2015-02-04T11:36:00Z">
              <w:r w:rsidRPr="006B66FF">
                <w:rPr>
                  <w:b/>
                  <w:noProof/>
                </w:rPr>
                <w:t>Setare kw „Etapa dosar” cu valoarea Proprietatii „EtapaDosar”</w:t>
              </w:r>
            </w:ins>
          </w:p>
          <w:p w14:paraId="481407FE" w14:textId="77777777" w:rsidR="00752868" w:rsidRPr="006B66FF" w:rsidRDefault="00752868" w:rsidP="00752868">
            <w:pPr>
              <w:pStyle w:val="ListParagraph"/>
              <w:numPr>
                <w:ilvl w:val="0"/>
                <w:numId w:val="8"/>
              </w:numPr>
              <w:spacing w:line="276" w:lineRule="auto"/>
              <w:rPr>
                <w:ins w:id="7954" w:author="Sorin Salagean" w:date="2015-02-04T11:36:00Z"/>
                <w:rFonts w:asciiTheme="minorHAnsi" w:eastAsiaTheme="minorHAnsi" w:hAnsiTheme="minorHAnsi"/>
                <w:b/>
                <w:noProof/>
                <w:sz w:val="22"/>
                <w:szCs w:val="22"/>
                <w:lang w:val="ro-RO"/>
              </w:rPr>
            </w:pPr>
            <w:ins w:id="7955" w:author="Sorin Salagean" w:date="2015-02-04T11:36:00Z">
              <w:r w:rsidRPr="006B66FF">
                <w:rPr>
                  <w:b/>
                  <w:noProof/>
                </w:rPr>
                <w:t>Sterge kw „Etapa dosar” pe documentul relationat „CL – Dosar dauna auto CASCO”</w:t>
              </w:r>
            </w:ins>
          </w:p>
          <w:p w14:paraId="049AF92C" w14:textId="475EBB82" w:rsidR="00FC2ED4" w:rsidRPr="00752868" w:rsidRDefault="00752868">
            <w:pPr>
              <w:pStyle w:val="ListParagraph"/>
              <w:numPr>
                <w:ilvl w:val="0"/>
                <w:numId w:val="8"/>
              </w:numPr>
              <w:spacing w:line="276" w:lineRule="auto"/>
              <w:rPr>
                <w:ins w:id="7956" w:author="Sorin Salagean" w:date="2015-02-03T16:33:00Z"/>
                <w:rFonts w:asciiTheme="minorHAnsi" w:eastAsiaTheme="minorHAnsi" w:hAnsiTheme="minorHAnsi" w:cstheme="minorBidi"/>
                <w:b/>
                <w:noProof/>
                <w:sz w:val="22"/>
                <w:szCs w:val="22"/>
                <w:lang w:val="ro-RO"/>
                <w:rPrChange w:id="7957" w:author="Sorin Salagean" w:date="2015-02-04T11:36:00Z">
                  <w:rPr>
                    <w:ins w:id="7958" w:author="Sorin Salagean" w:date="2015-02-03T16:33:00Z"/>
                    <w:rFonts w:eastAsiaTheme="minorHAnsi" w:cstheme="minorBidi"/>
                    <w:noProof/>
                    <w:lang w:val="ro-RO"/>
                  </w:rPr>
                </w:rPrChange>
              </w:rPr>
              <w:pPrChange w:id="7959" w:author="Sorin Salagean" w:date="2015-02-04T11:36:00Z">
                <w:pPr>
                  <w:spacing w:line="276" w:lineRule="auto"/>
                </w:pPr>
              </w:pPrChange>
            </w:pPr>
            <w:ins w:id="7960" w:author="Sorin Salagean" w:date="2015-02-04T11:36:00Z">
              <w:r w:rsidRPr="006B66FF">
                <w:rPr>
                  <w:b/>
                  <w:noProof/>
                  <w:rPrChange w:id="7961" w:author="Sorin Salagean" w:date="2015-02-09T13:22:00Z">
                    <w:rPr>
                      <w:noProof/>
                    </w:rPr>
                  </w:rPrChange>
                </w:rPr>
                <w:t>Copiaza kw „Etapa dosar” pe documentul relationat „CL – Dosar dauna auto CASCO”</w:t>
              </w:r>
            </w:ins>
          </w:p>
        </w:tc>
      </w:tr>
      <w:tr w:rsidR="00FC2ED4" w:rsidRPr="00126240" w14:paraId="122D07E1" w14:textId="77777777" w:rsidTr="000F2B72">
        <w:trPr>
          <w:trHeight w:val="362"/>
          <w:ins w:id="7962" w:author="Sorin Salagean" w:date="2015-02-03T16:33:00Z"/>
        </w:trPr>
        <w:tc>
          <w:tcPr>
            <w:tcW w:w="2898" w:type="dxa"/>
          </w:tcPr>
          <w:p w14:paraId="1F1845C5" w14:textId="77777777" w:rsidR="00FC2ED4" w:rsidRPr="00B0053D" w:rsidRDefault="00FC2ED4" w:rsidP="000F2B72">
            <w:pPr>
              <w:spacing w:line="276" w:lineRule="auto"/>
              <w:rPr>
                <w:ins w:id="7963" w:author="Sorin Salagean" w:date="2015-02-03T16:33:00Z"/>
                <w:rFonts w:asciiTheme="minorHAnsi" w:hAnsiTheme="minorHAnsi"/>
                <w:b/>
                <w:noProof/>
                <w:sz w:val="22"/>
                <w:szCs w:val="22"/>
              </w:rPr>
            </w:pPr>
          </w:p>
        </w:tc>
        <w:tc>
          <w:tcPr>
            <w:tcW w:w="7432" w:type="dxa"/>
          </w:tcPr>
          <w:p w14:paraId="013966E5" w14:textId="77777777" w:rsidR="00FC2ED4" w:rsidRPr="00B0053D" w:rsidRDefault="00FC2ED4" w:rsidP="000F2B72">
            <w:pPr>
              <w:spacing w:line="276" w:lineRule="auto"/>
              <w:rPr>
                <w:ins w:id="7964" w:author="Sorin Salagean" w:date="2015-02-03T16:33:00Z"/>
                <w:rFonts w:asciiTheme="minorHAnsi" w:hAnsiTheme="minorHAnsi"/>
                <w:b/>
                <w:noProof/>
                <w:sz w:val="22"/>
                <w:szCs w:val="22"/>
              </w:rPr>
            </w:pPr>
          </w:p>
        </w:tc>
      </w:tr>
    </w:tbl>
    <w:p w14:paraId="01466DA8" w14:textId="77777777" w:rsidR="00FC2ED4" w:rsidRDefault="00FC2ED4" w:rsidP="00FC2ED4">
      <w:pPr>
        <w:spacing w:line="276" w:lineRule="auto"/>
        <w:rPr>
          <w:ins w:id="7965" w:author="Sorin Salagean" w:date="2015-02-03T16:33:00Z"/>
          <w:b/>
          <w:noProof/>
        </w:rPr>
      </w:pPr>
    </w:p>
    <w:p w14:paraId="1EF9EF62" w14:textId="77777777" w:rsidR="00FC2ED4" w:rsidRPr="00126240" w:rsidRDefault="00FC2ED4" w:rsidP="00FC2ED4">
      <w:pPr>
        <w:spacing w:line="276" w:lineRule="auto"/>
        <w:rPr>
          <w:ins w:id="7966" w:author="Sorin Salagean" w:date="2015-02-03T16:33:00Z"/>
          <w:b/>
          <w:noProof/>
        </w:rPr>
      </w:pPr>
      <w:ins w:id="7967" w:author="Sorin Salagean" w:date="2015-02-03T16:33: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302"/>
        <w:gridCol w:w="5065"/>
        <w:gridCol w:w="1130"/>
        <w:gridCol w:w="1953"/>
      </w:tblGrid>
      <w:tr w:rsidR="00FC2ED4" w:rsidRPr="00126240" w14:paraId="1AFC2939" w14:textId="77777777" w:rsidTr="000F2B72">
        <w:trPr>
          <w:cnfStyle w:val="100000000000" w:firstRow="1" w:lastRow="0" w:firstColumn="0" w:lastColumn="0" w:oddVBand="0" w:evenVBand="0" w:oddHBand="0" w:evenHBand="0" w:firstRowFirstColumn="0" w:firstRowLastColumn="0" w:lastRowFirstColumn="0" w:lastRowLastColumn="0"/>
          <w:trHeight w:val="362"/>
          <w:ins w:id="7968" w:author="Sorin Salagean" w:date="2015-02-03T16:33:00Z"/>
        </w:trPr>
        <w:tc>
          <w:tcPr>
            <w:tcW w:w="2242" w:type="dxa"/>
            <w:hideMark/>
          </w:tcPr>
          <w:p w14:paraId="75614FED" w14:textId="77777777" w:rsidR="00FC2ED4" w:rsidRPr="00417114" w:rsidRDefault="00FC2ED4" w:rsidP="000F2B72">
            <w:pPr>
              <w:spacing w:line="276" w:lineRule="auto"/>
              <w:rPr>
                <w:ins w:id="7969" w:author="Sorin Salagean" w:date="2015-02-03T16:33:00Z"/>
                <w:rFonts w:asciiTheme="minorHAnsi" w:eastAsiaTheme="minorHAnsi" w:hAnsiTheme="minorHAnsi" w:cstheme="minorBidi"/>
                <w:b/>
                <w:noProof/>
                <w:sz w:val="22"/>
                <w:szCs w:val="22"/>
                <w:lang w:val="ro-RO"/>
              </w:rPr>
            </w:pPr>
            <w:ins w:id="7970" w:author="Sorin Salagean" w:date="2015-02-03T16:33:00Z">
              <w:r w:rsidRPr="00417114">
                <w:rPr>
                  <w:rFonts w:asciiTheme="minorHAnsi" w:eastAsiaTheme="minorHAnsi" w:hAnsiTheme="minorHAnsi" w:cstheme="minorBidi"/>
                  <w:b/>
                  <w:noProof/>
                  <w:sz w:val="22"/>
                  <w:szCs w:val="22"/>
                  <w:lang w:val="ro-RO"/>
                </w:rPr>
                <w:t>Nume task</w:t>
              </w:r>
            </w:ins>
          </w:p>
        </w:tc>
        <w:tc>
          <w:tcPr>
            <w:tcW w:w="5025" w:type="dxa"/>
            <w:hideMark/>
          </w:tcPr>
          <w:p w14:paraId="31442252" w14:textId="77777777" w:rsidR="00FC2ED4" w:rsidRPr="00417114" w:rsidRDefault="00FC2ED4" w:rsidP="000F2B72">
            <w:pPr>
              <w:spacing w:line="276" w:lineRule="auto"/>
              <w:rPr>
                <w:ins w:id="7971" w:author="Sorin Salagean" w:date="2015-02-03T16:33:00Z"/>
                <w:rFonts w:asciiTheme="minorHAnsi" w:eastAsiaTheme="minorHAnsi" w:hAnsiTheme="minorHAnsi" w:cstheme="minorBidi"/>
                <w:b/>
                <w:noProof/>
                <w:sz w:val="22"/>
                <w:szCs w:val="22"/>
                <w:lang w:val="ro-RO"/>
              </w:rPr>
            </w:pPr>
            <w:ins w:id="7972" w:author="Sorin Salagean" w:date="2015-02-03T16:33:00Z">
              <w:r w:rsidRPr="00417114">
                <w:rPr>
                  <w:rFonts w:asciiTheme="minorHAnsi" w:eastAsiaTheme="minorHAnsi" w:hAnsiTheme="minorHAnsi" w:cstheme="minorBidi"/>
                  <w:b/>
                  <w:noProof/>
                  <w:sz w:val="22"/>
                  <w:szCs w:val="22"/>
                  <w:lang w:val="ro-RO"/>
                </w:rPr>
                <w:t>Descriere</w:t>
              </w:r>
            </w:ins>
          </w:p>
        </w:tc>
        <w:tc>
          <w:tcPr>
            <w:tcW w:w="1090" w:type="dxa"/>
            <w:hideMark/>
          </w:tcPr>
          <w:p w14:paraId="1DE57AEF" w14:textId="77777777" w:rsidR="00FC2ED4" w:rsidRPr="00417114" w:rsidRDefault="00FC2ED4" w:rsidP="000F2B72">
            <w:pPr>
              <w:spacing w:line="276" w:lineRule="auto"/>
              <w:rPr>
                <w:ins w:id="7973" w:author="Sorin Salagean" w:date="2015-02-03T16:33:00Z"/>
                <w:rFonts w:asciiTheme="minorHAnsi" w:eastAsiaTheme="minorHAnsi" w:hAnsiTheme="minorHAnsi" w:cstheme="minorBidi"/>
                <w:b/>
                <w:noProof/>
                <w:sz w:val="22"/>
                <w:szCs w:val="22"/>
                <w:lang w:val="ro-RO"/>
              </w:rPr>
            </w:pPr>
            <w:ins w:id="7974" w:author="Sorin Salagean" w:date="2015-02-03T16:33:00Z">
              <w:r w:rsidRPr="00417114">
                <w:rPr>
                  <w:rFonts w:asciiTheme="minorHAnsi" w:eastAsiaTheme="minorHAnsi" w:hAnsiTheme="minorHAnsi" w:cstheme="minorBidi"/>
                  <w:b/>
                  <w:noProof/>
                  <w:sz w:val="22"/>
                  <w:szCs w:val="22"/>
                  <w:lang w:val="ro-RO"/>
                </w:rPr>
                <w:t>Validari</w:t>
              </w:r>
            </w:ins>
          </w:p>
        </w:tc>
        <w:tc>
          <w:tcPr>
            <w:tcW w:w="1893" w:type="dxa"/>
          </w:tcPr>
          <w:p w14:paraId="07A9DFD2" w14:textId="77777777" w:rsidR="00FC2ED4" w:rsidRPr="00417114" w:rsidRDefault="00FC2ED4" w:rsidP="000F2B72">
            <w:pPr>
              <w:spacing w:line="276" w:lineRule="auto"/>
              <w:rPr>
                <w:ins w:id="7975" w:author="Sorin Salagean" w:date="2015-02-03T16:33:00Z"/>
                <w:rFonts w:asciiTheme="minorHAnsi" w:eastAsiaTheme="minorHAnsi" w:hAnsiTheme="minorHAnsi" w:cstheme="minorBidi"/>
                <w:b/>
                <w:noProof/>
                <w:sz w:val="22"/>
                <w:szCs w:val="22"/>
                <w:lang w:val="ro-RO"/>
              </w:rPr>
            </w:pPr>
            <w:ins w:id="7976" w:author="Sorin Salagean" w:date="2015-02-03T16:33:00Z">
              <w:r w:rsidRPr="00417114">
                <w:rPr>
                  <w:rFonts w:asciiTheme="minorHAnsi" w:eastAsiaTheme="minorHAnsi" w:hAnsiTheme="minorHAnsi" w:cstheme="minorBidi"/>
                  <w:b/>
                  <w:noProof/>
                  <w:sz w:val="22"/>
                  <w:szCs w:val="22"/>
                  <w:lang w:val="ro-RO"/>
                </w:rPr>
                <w:t>Cerinte sistem</w:t>
              </w:r>
            </w:ins>
          </w:p>
        </w:tc>
      </w:tr>
      <w:tr w:rsidR="00FC2ED4" w:rsidRPr="00B0053D" w14:paraId="2AD3D962" w14:textId="77777777" w:rsidTr="000F2B72">
        <w:trPr>
          <w:trHeight w:val="362"/>
          <w:ins w:id="7977" w:author="Sorin Salagean" w:date="2015-02-03T16:33:00Z"/>
        </w:trPr>
        <w:tc>
          <w:tcPr>
            <w:tcW w:w="2242" w:type="dxa"/>
          </w:tcPr>
          <w:p w14:paraId="56C63072" w14:textId="665D99E4" w:rsidR="00FC2ED4" w:rsidRPr="006B66FF" w:rsidRDefault="00FC2ED4" w:rsidP="000F2B72">
            <w:pPr>
              <w:spacing w:line="276" w:lineRule="auto"/>
              <w:rPr>
                <w:ins w:id="7978" w:author="Sorin Salagean" w:date="2015-02-03T16:33:00Z"/>
                <w:rFonts w:asciiTheme="minorHAnsi" w:hAnsiTheme="minorHAnsi"/>
                <w:b/>
                <w:noProof/>
                <w:sz w:val="22"/>
                <w:szCs w:val="22"/>
              </w:rPr>
            </w:pPr>
            <w:ins w:id="7979" w:author="Sorin Salagean" w:date="2015-02-03T16:34:00Z">
              <w:r w:rsidRPr="006B66FF">
                <w:rPr>
                  <w:b/>
                </w:rPr>
                <w:t>Import document semnat de repr. Claim Forum</w:t>
              </w:r>
            </w:ins>
          </w:p>
        </w:tc>
        <w:tc>
          <w:tcPr>
            <w:tcW w:w="5025" w:type="dxa"/>
          </w:tcPr>
          <w:p w14:paraId="4E85BA61" w14:textId="77777777" w:rsidR="0037052E" w:rsidRPr="006B66FF" w:rsidRDefault="00752868" w:rsidP="000F2B72">
            <w:pPr>
              <w:spacing w:line="276" w:lineRule="auto"/>
              <w:rPr>
                <w:ins w:id="7980" w:author="Sorin Salagean" w:date="2015-02-04T11:50:00Z"/>
                <w:rFonts w:asciiTheme="minorHAnsi" w:hAnsiTheme="minorHAnsi"/>
                <w:noProof/>
                <w:sz w:val="22"/>
                <w:szCs w:val="22"/>
              </w:rPr>
            </w:pPr>
            <w:ins w:id="7981" w:author="Sorin Salagean" w:date="2015-02-04T11:41:00Z">
              <w:r w:rsidRPr="006B66FF">
                <w:rPr>
                  <w:noProof/>
                  <w:rPrChange w:id="7982" w:author="Sorin Salagean" w:date="2015-02-09T13:23:00Z">
                    <w:rPr>
                      <w:b/>
                      <w:noProof/>
                    </w:rPr>
                  </w:rPrChange>
                </w:rPr>
                <w:t xml:space="preserve">La apasarea </w:t>
              </w:r>
            </w:ins>
            <w:ins w:id="7983" w:author="Sorin Salagean" w:date="2015-02-04T11:47:00Z">
              <w:r w:rsidR="0037052E" w:rsidRPr="006B66FF">
                <w:rPr>
                  <w:noProof/>
                  <w:rPrChange w:id="7984" w:author="Sorin Salagean" w:date="2015-02-09T13:23:00Z">
                    <w:rPr>
                      <w:b/>
                      <w:noProof/>
                    </w:rPr>
                  </w:rPrChange>
                </w:rPr>
                <w:t>butonului au loc urmatoarele verificari</w:t>
              </w:r>
            </w:ins>
            <w:ins w:id="7985" w:author="Sorin Salagean" w:date="2015-02-04T11:50:00Z">
              <w:r w:rsidR="0037052E" w:rsidRPr="006B66FF">
                <w:rPr>
                  <w:noProof/>
                </w:rPr>
                <w:t>:</w:t>
              </w:r>
            </w:ins>
          </w:p>
          <w:p w14:paraId="214A0431" w14:textId="77777777" w:rsidR="0037052E" w:rsidRPr="006B66FF" w:rsidRDefault="0037052E">
            <w:pPr>
              <w:pStyle w:val="ListParagraph"/>
              <w:numPr>
                <w:ilvl w:val="0"/>
                <w:numId w:val="8"/>
              </w:numPr>
              <w:spacing w:line="276" w:lineRule="auto"/>
              <w:rPr>
                <w:ins w:id="7986" w:author="Sorin Salagean" w:date="2015-02-04T11:54:00Z"/>
                <w:rFonts w:asciiTheme="minorHAnsi" w:hAnsiTheme="minorHAnsi"/>
                <w:noProof/>
                <w:sz w:val="22"/>
                <w:szCs w:val="22"/>
              </w:rPr>
              <w:pPrChange w:id="7987" w:author="Sorin Salagean" w:date="2015-02-04T11:50:00Z">
                <w:pPr>
                  <w:spacing w:line="276" w:lineRule="auto"/>
                </w:pPr>
              </w:pPrChange>
            </w:pPr>
            <w:ins w:id="7988" w:author="Sorin Salagean" w:date="2015-02-04T11:50:00Z">
              <w:r w:rsidRPr="006B66FF">
                <w:rPr>
                  <w:noProof/>
                </w:rPr>
                <w:t xml:space="preserve">Se verifica daca exista documentul relationat “CL </w:t>
              </w:r>
            </w:ins>
            <w:ins w:id="7989" w:author="Sorin Salagean" w:date="2015-02-04T11:51:00Z">
              <w:r w:rsidRPr="006B66FF">
                <w:rPr>
                  <w:noProof/>
                </w:rPr>
                <w:t>–</w:t>
              </w:r>
            </w:ins>
            <w:ins w:id="7990" w:author="Sorin Salagean" w:date="2015-02-04T11:50:00Z">
              <w:r w:rsidRPr="006B66FF">
                <w:rPr>
                  <w:noProof/>
                </w:rPr>
                <w:t xml:space="preserve"> </w:t>
              </w:r>
            </w:ins>
            <w:ins w:id="7991" w:author="Sorin Salagean" w:date="2015-02-04T11:51:00Z">
              <w:r w:rsidRPr="006B66FF">
                <w:rPr>
                  <w:noProof/>
                </w:rPr>
                <w:t xml:space="preserve">Document semnat de repr. Claim Forum”; in cazul in care acesta exista, se va trimite o notificare </w:t>
              </w:r>
            </w:ins>
            <w:ins w:id="7992" w:author="Sorin Salagean" w:date="2015-02-04T11:53:00Z">
              <w:r w:rsidRPr="006B66FF">
                <w:rPr>
                  <w:noProof/>
                </w:rPr>
                <w:t>catre grupurile de utilizatori, prin care sunt instiintati ca documentul a fost importat</w:t>
              </w:r>
            </w:ins>
            <w:ins w:id="7993" w:author="Sorin Salagean" w:date="2015-02-04T11:54:00Z">
              <w:r w:rsidRPr="006B66FF">
                <w:rPr>
                  <w:noProof/>
                </w:rPr>
                <w:t>;</w:t>
              </w:r>
            </w:ins>
          </w:p>
          <w:p w14:paraId="7D2F9FD6" w14:textId="77777777" w:rsidR="0037052E" w:rsidRPr="006B66FF" w:rsidRDefault="0037052E">
            <w:pPr>
              <w:pStyle w:val="ListParagraph"/>
              <w:numPr>
                <w:ilvl w:val="0"/>
                <w:numId w:val="8"/>
              </w:numPr>
              <w:spacing w:line="276" w:lineRule="auto"/>
              <w:rPr>
                <w:ins w:id="7994" w:author="Sorin Salagean" w:date="2015-02-04T11:57:00Z"/>
                <w:rFonts w:asciiTheme="minorHAnsi" w:hAnsiTheme="minorHAnsi"/>
                <w:noProof/>
                <w:sz w:val="22"/>
                <w:szCs w:val="22"/>
              </w:rPr>
              <w:pPrChange w:id="7995" w:author="Sorin Salagean" w:date="2015-02-04T11:50:00Z">
                <w:pPr>
                  <w:spacing w:line="276" w:lineRule="auto"/>
                </w:pPr>
              </w:pPrChange>
            </w:pPr>
            <w:ins w:id="7996" w:author="Sorin Salagean" w:date="2015-02-04T11:54:00Z">
              <w:r w:rsidRPr="006B66FF">
                <w:rPr>
                  <w:noProof/>
                </w:rPr>
                <w:t xml:space="preserve">Se verifica daca documentul curent este “CL – Accept de plata”; </w:t>
              </w:r>
            </w:ins>
            <w:ins w:id="7997" w:author="Sorin Salagean" w:date="2015-02-04T11:55:00Z">
              <w:r w:rsidRPr="006B66FF">
                <w:rPr>
                  <w:noProof/>
                </w:rPr>
                <w:t>daca verificarea se confirma, se poate importa – “CL – Document semnat de repr. Claim Forum”</w:t>
              </w:r>
            </w:ins>
            <w:ins w:id="7998" w:author="Sorin Salagean" w:date="2015-02-04T11:57:00Z">
              <w:r w:rsidRPr="006B66FF">
                <w:rPr>
                  <w:noProof/>
                </w:rPr>
                <w:t>;</w:t>
              </w:r>
            </w:ins>
          </w:p>
          <w:p w14:paraId="0C3D5CDC" w14:textId="7D6213CC" w:rsidR="00FC2ED4" w:rsidRPr="006B66FF" w:rsidRDefault="0037052E">
            <w:pPr>
              <w:pStyle w:val="ListParagraph"/>
              <w:numPr>
                <w:ilvl w:val="0"/>
                <w:numId w:val="8"/>
              </w:numPr>
              <w:spacing w:line="276" w:lineRule="auto"/>
              <w:rPr>
                <w:ins w:id="7999" w:author="Sorin Salagean" w:date="2015-02-03T16:33:00Z"/>
                <w:rFonts w:asciiTheme="minorHAnsi" w:hAnsiTheme="minorHAnsi"/>
                <w:noProof/>
                <w:sz w:val="22"/>
                <w:szCs w:val="22"/>
                <w:rPrChange w:id="8000" w:author="Sorin Salagean" w:date="2015-02-09T13:23:00Z">
                  <w:rPr>
                    <w:ins w:id="8001" w:author="Sorin Salagean" w:date="2015-02-03T16:33:00Z"/>
                    <w:rFonts w:asciiTheme="minorHAnsi" w:hAnsiTheme="minorHAnsi"/>
                    <w:b/>
                    <w:noProof/>
                    <w:sz w:val="22"/>
                    <w:szCs w:val="22"/>
                  </w:rPr>
                </w:rPrChange>
              </w:rPr>
              <w:pPrChange w:id="8002" w:author="Sorin Salagean" w:date="2015-02-04T11:58:00Z">
                <w:pPr>
                  <w:spacing w:line="276" w:lineRule="auto"/>
                </w:pPr>
              </w:pPrChange>
            </w:pPr>
            <w:ins w:id="8003" w:author="Sorin Salagean" w:date="2015-02-04T11:57:00Z">
              <w:r w:rsidRPr="006B66FF">
                <w:rPr>
                  <w:noProof/>
                </w:rPr>
                <w:t xml:space="preserve">Se verifica daca documentul curent este “CL – </w:t>
              </w:r>
            </w:ins>
            <w:ins w:id="8004" w:author="Sorin Salagean" w:date="2015-02-04T11:58:00Z">
              <w:r w:rsidR="000B6877" w:rsidRPr="006B66FF">
                <w:rPr>
                  <w:noProof/>
                </w:rPr>
                <w:t>Referat</w:t>
              </w:r>
            </w:ins>
            <w:ins w:id="8005" w:author="Sorin Salagean" w:date="2015-02-04T11:57:00Z">
              <w:r w:rsidRPr="006B66FF">
                <w:rPr>
                  <w:noProof/>
                </w:rPr>
                <w:t xml:space="preserve"> de plata”; daca verificarea se confirma, se poate importa – “CL – Document semnat de repr. Claim Forum”</w:t>
              </w:r>
            </w:ins>
          </w:p>
        </w:tc>
        <w:tc>
          <w:tcPr>
            <w:tcW w:w="1090" w:type="dxa"/>
          </w:tcPr>
          <w:p w14:paraId="2920166D" w14:textId="77777777" w:rsidR="00FC2ED4" w:rsidRPr="006B66FF" w:rsidRDefault="00FC2ED4" w:rsidP="000F2B72">
            <w:pPr>
              <w:spacing w:line="276" w:lineRule="auto"/>
              <w:rPr>
                <w:ins w:id="8006" w:author="Sorin Salagean" w:date="2015-02-03T16:33:00Z"/>
                <w:rFonts w:asciiTheme="minorHAnsi" w:hAnsiTheme="minorHAnsi"/>
                <w:b/>
                <w:noProof/>
                <w:sz w:val="22"/>
                <w:szCs w:val="22"/>
              </w:rPr>
            </w:pPr>
          </w:p>
        </w:tc>
        <w:tc>
          <w:tcPr>
            <w:tcW w:w="1893" w:type="dxa"/>
          </w:tcPr>
          <w:p w14:paraId="4F091768" w14:textId="56079D6F" w:rsidR="00FC2ED4" w:rsidRPr="006B66FF" w:rsidRDefault="0037052E" w:rsidP="000F2B72">
            <w:pPr>
              <w:spacing w:line="276" w:lineRule="auto"/>
              <w:rPr>
                <w:ins w:id="8007" w:author="Sorin Salagean" w:date="2015-02-03T16:33:00Z"/>
                <w:rFonts w:asciiTheme="minorHAnsi" w:hAnsiTheme="minorHAnsi"/>
                <w:noProof/>
                <w:sz w:val="22"/>
                <w:szCs w:val="22"/>
              </w:rPr>
            </w:pPr>
            <w:ins w:id="8008" w:author="Sorin Salagean" w:date="2015-02-04T11:56:00Z">
              <w:r w:rsidRPr="006B66FF">
                <w:rPr>
                  <w:noProof/>
                </w:rPr>
                <w:t>Import Document</w:t>
              </w:r>
            </w:ins>
          </w:p>
        </w:tc>
      </w:tr>
      <w:tr w:rsidR="000B6877" w:rsidRPr="00126240" w14:paraId="5A01AAA4" w14:textId="77777777" w:rsidTr="000F2B72">
        <w:trPr>
          <w:trHeight w:val="362"/>
          <w:ins w:id="8009" w:author="Sorin Salagean" w:date="2015-02-03T16:33:00Z"/>
        </w:trPr>
        <w:tc>
          <w:tcPr>
            <w:tcW w:w="2242" w:type="dxa"/>
          </w:tcPr>
          <w:p w14:paraId="1C474DF5" w14:textId="2713BFE4" w:rsidR="000B6877" w:rsidRPr="00B0053D" w:rsidRDefault="000B6877" w:rsidP="000B6877">
            <w:pPr>
              <w:spacing w:line="276" w:lineRule="auto"/>
              <w:rPr>
                <w:ins w:id="8010" w:author="Sorin Salagean" w:date="2015-02-03T16:33:00Z"/>
                <w:rFonts w:asciiTheme="minorHAnsi" w:hAnsiTheme="minorHAnsi"/>
                <w:b/>
                <w:noProof/>
                <w:sz w:val="22"/>
                <w:szCs w:val="22"/>
              </w:rPr>
            </w:pPr>
            <w:ins w:id="8011" w:author="Sorin Salagean" w:date="2015-02-03T16:33:00Z">
              <w:r>
                <w:rPr>
                  <w:rFonts w:asciiTheme="minorHAnsi" w:hAnsiTheme="minorHAnsi"/>
                  <w:b/>
                  <w:noProof/>
                  <w:sz w:val="22"/>
                  <w:szCs w:val="22"/>
                </w:rPr>
                <w:t>Refuz</w:t>
              </w:r>
            </w:ins>
          </w:p>
        </w:tc>
        <w:tc>
          <w:tcPr>
            <w:tcW w:w="5025" w:type="dxa"/>
          </w:tcPr>
          <w:p w14:paraId="7686832C" w14:textId="6DB28A37" w:rsidR="000B6877" w:rsidRPr="00B0053D" w:rsidRDefault="000B6877" w:rsidP="000B6877">
            <w:pPr>
              <w:spacing w:line="276" w:lineRule="auto"/>
              <w:rPr>
                <w:ins w:id="8012" w:author="Sorin Salagean" w:date="2015-02-03T16:33:00Z"/>
                <w:rFonts w:asciiTheme="minorHAnsi" w:hAnsiTheme="minorHAnsi"/>
                <w:sz w:val="22"/>
                <w:szCs w:val="22"/>
              </w:rPr>
            </w:pPr>
            <w:ins w:id="8013" w:author="Sorin Salagean" w:date="2015-02-04T11:59:00Z">
              <w:r>
                <w:rPr>
                  <w:rFonts w:asciiTheme="minorHAnsi" w:hAnsiTheme="minorHAnsi"/>
                  <w:sz w:val="22"/>
                  <w:szCs w:val="22"/>
                </w:rPr>
                <w:t>La apasarea butonului se va crea un mesaj nota, dupa care documentul se va muta in Etapa – Lichidator.</w:t>
              </w:r>
            </w:ins>
          </w:p>
        </w:tc>
        <w:tc>
          <w:tcPr>
            <w:tcW w:w="1090" w:type="dxa"/>
          </w:tcPr>
          <w:p w14:paraId="216320A7" w14:textId="77777777" w:rsidR="000B6877" w:rsidRPr="00B0053D" w:rsidRDefault="000B6877" w:rsidP="000B6877">
            <w:pPr>
              <w:spacing w:line="276" w:lineRule="auto"/>
              <w:rPr>
                <w:ins w:id="8014" w:author="Sorin Salagean" w:date="2015-02-03T16:33:00Z"/>
                <w:rFonts w:asciiTheme="minorHAnsi" w:hAnsiTheme="minorHAnsi"/>
                <w:b/>
                <w:noProof/>
                <w:sz w:val="22"/>
                <w:szCs w:val="22"/>
              </w:rPr>
            </w:pPr>
          </w:p>
        </w:tc>
        <w:tc>
          <w:tcPr>
            <w:tcW w:w="1893" w:type="dxa"/>
          </w:tcPr>
          <w:p w14:paraId="72E86F45" w14:textId="756D5A30" w:rsidR="000B6877" w:rsidRPr="00B0053D" w:rsidRDefault="000B6877" w:rsidP="000B6877">
            <w:pPr>
              <w:spacing w:line="276" w:lineRule="auto"/>
              <w:rPr>
                <w:ins w:id="8015" w:author="Sorin Salagean" w:date="2015-02-03T16:33:00Z"/>
                <w:rFonts w:asciiTheme="minorHAnsi" w:hAnsiTheme="minorHAnsi"/>
                <w:sz w:val="22"/>
                <w:szCs w:val="22"/>
              </w:rPr>
            </w:pPr>
            <w:ins w:id="8016" w:author="Sorin Salagean" w:date="2015-02-04T11:59:00Z">
              <w:r>
                <w:rPr>
                  <w:rFonts w:asciiTheme="minorHAnsi" w:hAnsiTheme="minorHAnsi"/>
                  <w:sz w:val="22"/>
                  <w:szCs w:val="22"/>
                </w:rPr>
                <w:t xml:space="preserve">Muta documentul in </w:t>
              </w:r>
              <w:r w:rsidRPr="00B73426">
                <w:rPr>
                  <w:rFonts w:asciiTheme="minorHAnsi" w:hAnsiTheme="minorHAnsi"/>
                  <w:b/>
                  <w:sz w:val="22"/>
                  <w:szCs w:val="22"/>
                </w:rPr>
                <w:t>Etapa – “Lichidator”</w:t>
              </w:r>
            </w:ins>
          </w:p>
        </w:tc>
      </w:tr>
      <w:tr w:rsidR="000B6877" w:rsidRPr="00126240" w14:paraId="13D6916B" w14:textId="77777777" w:rsidTr="000F2B72">
        <w:trPr>
          <w:trHeight w:val="362"/>
          <w:ins w:id="8017" w:author="Sorin Salagean" w:date="2015-02-03T16:33:00Z"/>
        </w:trPr>
        <w:tc>
          <w:tcPr>
            <w:tcW w:w="2242" w:type="dxa"/>
          </w:tcPr>
          <w:p w14:paraId="0CFC4A18" w14:textId="77777777" w:rsidR="000B6877" w:rsidRPr="00B0053D" w:rsidRDefault="000B6877" w:rsidP="000B6877">
            <w:pPr>
              <w:spacing w:line="276" w:lineRule="auto"/>
              <w:rPr>
                <w:ins w:id="8018" w:author="Sorin Salagean" w:date="2015-02-03T16:33:00Z"/>
                <w:rFonts w:asciiTheme="minorHAnsi" w:hAnsiTheme="minorHAnsi"/>
                <w:b/>
                <w:noProof/>
                <w:sz w:val="22"/>
                <w:szCs w:val="22"/>
              </w:rPr>
            </w:pPr>
            <w:ins w:id="8019" w:author="Sorin Salagean" w:date="2015-02-03T16:33:00Z">
              <w:r w:rsidRPr="00B0053D">
                <w:rPr>
                  <w:rFonts w:asciiTheme="minorHAnsi" w:hAnsiTheme="minorHAnsi"/>
                  <w:b/>
                  <w:noProof/>
                  <w:sz w:val="22"/>
                  <w:szCs w:val="22"/>
                </w:rPr>
                <w:t>Trimite mesaj (nota)</w:t>
              </w:r>
            </w:ins>
          </w:p>
        </w:tc>
        <w:tc>
          <w:tcPr>
            <w:tcW w:w="5025" w:type="dxa"/>
          </w:tcPr>
          <w:p w14:paraId="45B33F81" w14:textId="77777777" w:rsidR="000B6877" w:rsidRPr="00B0053D" w:rsidRDefault="000B6877" w:rsidP="000B6877">
            <w:pPr>
              <w:spacing w:line="276" w:lineRule="auto"/>
              <w:rPr>
                <w:ins w:id="8020" w:author="Sorin Salagean" w:date="2015-02-03T16:33:00Z"/>
                <w:rFonts w:asciiTheme="minorHAnsi" w:hAnsiTheme="minorHAnsi"/>
                <w:sz w:val="22"/>
                <w:szCs w:val="22"/>
              </w:rPr>
            </w:pPr>
            <w:ins w:id="8021" w:author="Sorin Salagean" w:date="2015-02-03T16:33:00Z">
              <w:r w:rsidRPr="00B0053D">
                <w:rPr>
                  <w:rFonts w:asciiTheme="minorHAnsi" w:hAnsiTheme="minorHAnsi"/>
                  <w:sz w:val="22"/>
                  <w:szCs w:val="22"/>
                </w:rPr>
                <w:t>Se poate trimite un mesaj Nota catre oricare din grupuri.</w:t>
              </w:r>
            </w:ins>
          </w:p>
        </w:tc>
        <w:tc>
          <w:tcPr>
            <w:tcW w:w="1090" w:type="dxa"/>
          </w:tcPr>
          <w:p w14:paraId="089807F7" w14:textId="77777777" w:rsidR="000B6877" w:rsidRPr="00B0053D" w:rsidRDefault="000B6877" w:rsidP="000B6877">
            <w:pPr>
              <w:spacing w:line="276" w:lineRule="auto"/>
              <w:rPr>
                <w:ins w:id="8022" w:author="Sorin Salagean" w:date="2015-02-03T16:33:00Z"/>
                <w:rFonts w:asciiTheme="minorHAnsi" w:hAnsiTheme="minorHAnsi"/>
                <w:b/>
                <w:noProof/>
                <w:sz w:val="22"/>
                <w:szCs w:val="22"/>
              </w:rPr>
            </w:pPr>
          </w:p>
        </w:tc>
        <w:tc>
          <w:tcPr>
            <w:tcW w:w="1893" w:type="dxa"/>
          </w:tcPr>
          <w:p w14:paraId="4B7648E0" w14:textId="77777777" w:rsidR="000B6877" w:rsidRPr="00B0053D" w:rsidRDefault="000B6877" w:rsidP="000B6877">
            <w:pPr>
              <w:spacing w:line="276" w:lineRule="auto"/>
              <w:rPr>
                <w:ins w:id="8023" w:author="Sorin Salagean" w:date="2015-02-03T16:33:00Z"/>
                <w:rFonts w:asciiTheme="minorHAnsi" w:hAnsiTheme="minorHAnsi"/>
                <w:sz w:val="22"/>
                <w:szCs w:val="22"/>
              </w:rPr>
            </w:pPr>
            <w:ins w:id="8024" w:author="Sorin Salagean" w:date="2015-02-03T16:33:00Z">
              <w:r w:rsidRPr="00B0053D">
                <w:rPr>
                  <w:rFonts w:asciiTheme="minorHAnsi" w:hAnsiTheme="minorHAnsi"/>
                  <w:sz w:val="22"/>
                  <w:szCs w:val="22"/>
                </w:rPr>
                <w:t>Create Note</w:t>
              </w:r>
            </w:ins>
          </w:p>
        </w:tc>
      </w:tr>
    </w:tbl>
    <w:p w14:paraId="17099509" w14:textId="1755BB15" w:rsidR="00E6019A" w:rsidRDefault="00E6019A" w:rsidP="00C00852">
      <w:pPr>
        <w:jc w:val="both"/>
        <w:rPr>
          <w:ins w:id="8025" w:author="Sorin Salagean" w:date="2015-02-03T15:23:00Z"/>
          <w:lang w:val="en-US"/>
        </w:rPr>
      </w:pPr>
    </w:p>
    <w:p w14:paraId="31E96FD0" w14:textId="6C60AA59" w:rsidR="003C312C" w:rsidRPr="007430D7" w:rsidDel="00E6019A" w:rsidRDefault="00C00852" w:rsidP="00C00852">
      <w:pPr>
        <w:jc w:val="both"/>
        <w:rPr>
          <w:del w:id="8026" w:author="Sorin Salagean" w:date="2015-02-03T15:24:00Z"/>
          <w:lang w:val="en-US"/>
          <w:rPrChange w:id="8027" w:author="Sorin Salagean" w:date="2015-01-30T12:40:00Z">
            <w:rPr>
              <w:del w:id="8028" w:author="Sorin Salagean" w:date="2015-02-03T15:24:00Z"/>
              <w:sz w:val="24"/>
              <w:szCs w:val="24"/>
              <w:lang w:val="en-US"/>
            </w:rPr>
          </w:rPrChange>
        </w:rPr>
      </w:pPr>
      <w:del w:id="8029" w:author="Sorin Salagean" w:date="2015-02-03T15:24:00Z">
        <w:r w:rsidRPr="007430D7" w:rsidDel="00E6019A">
          <w:rPr>
            <w:lang w:val="en-US"/>
            <w:rPrChange w:id="8030" w:author="Sorin Salagean" w:date="2015-01-30T12:40:00Z">
              <w:rPr>
                <w:sz w:val="24"/>
                <w:szCs w:val="24"/>
                <w:lang w:val="en-US"/>
              </w:rPr>
            </w:rPrChange>
          </w:rPr>
          <w:lastRenderedPageBreak/>
          <w:delText xml:space="preserve">In </w:delText>
        </w:r>
        <w:r w:rsidR="003C312C" w:rsidRPr="007430D7" w:rsidDel="00E6019A">
          <w:rPr>
            <w:lang w:val="en-US"/>
            <w:rPrChange w:id="8031" w:author="Sorin Salagean" w:date="2015-01-30T12:40:00Z">
              <w:rPr>
                <w:sz w:val="24"/>
                <w:szCs w:val="24"/>
                <w:lang w:val="en-US"/>
              </w:rPr>
            </w:rPrChange>
          </w:rPr>
          <w:delText xml:space="preserve">aceasta etapa ajung numai documentele de tip referat de plata. Din aceasta etapa grupul contabilitate </w:delText>
        </w:r>
      </w:del>
    </w:p>
    <w:p w14:paraId="417BDE43" w14:textId="5AA06B3E" w:rsidR="003C312C" w:rsidRPr="007430D7" w:rsidDel="00E6019A" w:rsidRDefault="003C312C" w:rsidP="003C312C">
      <w:pPr>
        <w:jc w:val="both"/>
        <w:rPr>
          <w:del w:id="8032" w:author="Sorin Salagean" w:date="2015-02-03T15:24:00Z"/>
          <w:lang w:val="en-US"/>
          <w:rPrChange w:id="8033" w:author="Sorin Salagean" w:date="2015-01-30T12:40:00Z">
            <w:rPr>
              <w:del w:id="8034" w:author="Sorin Salagean" w:date="2015-02-03T15:24:00Z"/>
              <w:sz w:val="24"/>
              <w:szCs w:val="24"/>
              <w:lang w:val="en-US"/>
            </w:rPr>
          </w:rPrChange>
        </w:rPr>
      </w:pPr>
      <w:del w:id="8035" w:author="Sorin Salagean" w:date="2015-02-03T15:24:00Z">
        <w:r w:rsidRPr="007430D7" w:rsidDel="00E6019A">
          <w:rPr>
            <w:lang w:val="en-US"/>
            <w:rPrChange w:id="8036" w:author="Sorin Salagean" w:date="2015-01-30T12:40:00Z">
              <w:rPr>
                <w:sz w:val="24"/>
                <w:szCs w:val="24"/>
                <w:lang w:val="en-US"/>
              </w:rPr>
            </w:rPrChange>
          </w:rPr>
          <w:delText>Din aceasta etapa se pot:</w:delText>
        </w:r>
      </w:del>
    </w:p>
    <w:p w14:paraId="5A27C7F2" w14:textId="573F15CB" w:rsidR="003C312C" w:rsidRPr="007430D7" w:rsidDel="00E6019A" w:rsidRDefault="003C312C" w:rsidP="003C312C">
      <w:pPr>
        <w:pStyle w:val="ListParagraph"/>
        <w:numPr>
          <w:ilvl w:val="0"/>
          <w:numId w:val="8"/>
        </w:numPr>
        <w:jc w:val="both"/>
        <w:rPr>
          <w:del w:id="8037" w:author="Sorin Salagean" w:date="2015-02-03T15:24:00Z"/>
          <w:lang w:val="en-US"/>
          <w:rPrChange w:id="8038" w:author="Sorin Salagean" w:date="2015-01-30T12:40:00Z">
            <w:rPr>
              <w:del w:id="8039" w:author="Sorin Salagean" w:date="2015-02-03T15:24:00Z"/>
              <w:sz w:val="24"/>
              <w:szCs w:val="24"/>
              <w:lang w:val="en-US"/>
            </w:rPr>
          </w:rPrChange>
        </w:rPr>
      </w:pPr>
      <w:del w:id="8040" w:author="Sorin Salagean" w:date="2015-02-03T15:24:00Z">
        <w:r w:rsidRPr="007430D7" w:rsidDel="00E6019A">
          <w:rPr>
            <w:lang w:val="en-US"/>
            <w:rPrChange w:id="8041" w:author="Sorin Salagean" w:date="2015-01-30T12:40:00Z">
              <w:rPr>
                <w:sz w:val="24"/>
                <w:szCs w:val="24"/>
                <w:lang w:val="en-US"/>
              </w:rPr>
            </w:rPrChange>
          </w:rPr>
          <w:delText>Trimite mesaj nota la unul din grupurile de pe flux</w:delText>
        </w:r>
      </w:del>
    </w:p>
    <w:p w14:paraId="124BF93E" w14:textId="2A33F8A5" w:rsidR="003C312C" w:rsidRPr="007430D7" w:rsidDel="00E6019A" w:rsidRDefault="003C312C" w:rsidP="003C312C">
      <w:pPr>
        <w:pStyle w:val="ListParagraph"/>
        <w:numPr>
          <w:ilvl w:val="0"/>
          <w:numId w:val="8"/>
        </w:numPr>
        <w:jc w:val="both"/>
        <w:rPr>
          <w:del w:id="8042" w:author="Sorin Salagean" w:date="2015-02-03T15:24:00Z"/>
          <w:lang w:val="en-US"/>
          <w:rPrChange w:id="8043" w:author="Sorin Salagean" w:date="2015-01-30T12:40:00Z">
            <w:rPr>
              <w:del w:id="8044" w:author="Sorin Salagean" w:date="2015-02-03T15:24:00Z"/>
              <w:sz w:val="24"/>
              <w:szCs w:val="24"/>
              <w:lang w:val="en-US"/>
            </w:rPr>
          </w:rPrChange>
        </w:rPr>
      </w:pPr>
      <w:del w:id="8045" w:author="Sorin Salagean" w:date="2015-02-03T15:24:00Z">
        <w:r w:rsidRPr="007430D7" w:rsidDel="00E6019A">
          <w:rPr>
            <w:lang w:val="en-US"/>
            <w:rPrChange w:id="8046" w:author="Sorin Salagean" w:date="2015-01-30T12:40:00Z">
              <w:rPr>
                <w:sz w:val="24"/>
                <w:szCs w:val="24"/>
                <w:lang w:val="en-US"/>
              </w:rPr>
            </w:rPrChange>
          </w:rPr>
          <w:delText>Trimite in etapa referate platite – prin intermediul butonului “Trimite la referate platite”</w:delText>
        </w:r>
      </w:del>
    </w:p>
    <w:p w14:paraId="505BC3C9" w14:textId="61A4A916" w:rsidR="003C312C" w:rsidRPr="007430D7" w:rsidDel="00E6019A" w:rsidRDefault="003C312C" w:rsidP="003C312C">
      <w:pPr>
        <w:pStyle w:val="ListParagraph"/>
        <w:numPr>
          <w:ilvl w:val="0"/>
          <w:numId w:val="8"/>
        </w:numPr>
        <w:jc w:val="both"/>
        <w:rPr>
          <w:del w:id="8047" w:author="Sorin Salagean" w:date="2015-02-03T15:24:00Z"/>
          <w:lang w:val="en-US"/>
          <w:rPrChange w:id="8048" w:author="Sorin Salagean" w:date="2015-01-30T12:40:00Z">
            <w:rPr>
              <w:del w:id="8049" w:author="Sorin Salagean" w:date="2015-02-03T15:24:00Z"/>
              <w:sz w:val="24"/>
              <w:szCs w:val="24"/>
              <w:lang w:val="en-US"/>
            </w:rPr>
          </w:rPrChange>
        </w:rPr>
      </w:pPr>
      <w:del w:id="8050" w:author="Sorin Salagean" w:date="2015-02-03T15:24:00Z">
        <w:r w:rsidRPr="007430D7" w:rsidDel="00E6019A">
          <w:rPr>
            <w:lang w:val="en-US"/>
            <w:rPrChange w:id="8051" w:author="Sorin Salagean" w:date="2015-01-30T12:40:00Z">
              <w:rPr>
                <w:sz w:val="24"/>
                <w:szCs w:val="24"/>
                <w:lang w:val="en-US"/>
              </w:rPr>
            </w:rPrChange>
          </w:rPr>
          <w:delText>Trimite in etapa Referate in curs de plata</w:delText>
        </w:r>
        <w:r w:rsidR="002C0BC2" w:rsidRPr="007430D7" w:rsidDel="00E6019A">
          <w:rPr>
            <w:lang w:val="en-US"/>
            <w:rPrChange w:id="8052" w:author="Sorin Salagean" w:date="2015-01-30T12:40:00Z">
              <w:rPr>
                <w:sz w:val="24"/>
                <w:szCs w:val="24"/>
                <w:lang w:val="en-US"/>
              </w:rPr>
            </w:rPrChange>
          </w:rPr>
          <w:delText xml:space="preserve"> – prin intermediul butonului “Trimite in Referate in curs de plata”</w:delText>
        </w:r>
      </w:del>
    </w:p>
    <w:p w14:paraId="70233656" w14:textId="28B5521F" w:rsidR="00C71C23" w:rsidDel="00E6019A" w:rsidRDefault="00905805" w:rsidP="00743D41">
      <w:pPr>
        <w:jc w:val="both"/>
        <w:rPr>
          <w:del w:id="8053" w:author="Sorin Salagean" w:date="2015-02-03T15:24:00Z"/>
          <w:sz w:val="24"/>
          <w:szCs w:val="24"/>
          <w:lang w:val="en-US"/>
        </w:rPr>
      </w:pPr>
      <w:del w:id="8054" w:author="Sorin Salagean" w:date="2015-02-03T15:24:00Z">
        <w:r w:rsidRPr="007430D7" w:rsidDel="00E6019A">
          <w:rPr>
            <w:lang w:val="en-US"/>
            <w:rPrChange w:id="8055" w:author="Sorin Salagean" w:date="2015-01-30T12:40:00Z">
              <w:rPr>
                <w:sz w:val="24"/>
                <w:szCs w:val="24"/>
                <w:lang w:val="en-US"/>
              </w:rPr>
            </w:rPrChange>
          </w:rPr>
          <w:delText>Pentru a trece in etapa urmatoare, trebuie sa se ruleze raportul cu headerul specificat de catre dep contabilitate:</w:delText>
        </w:r>
      </w:del>
    </w:p>
    <w:tbl>
      <w:tblPr>
        <w:tblW w:w="8960" w:type="dxa"/>
        <w:tblLook w:val="04A0" w:firstRow="1" w:lastRow="0" w:firstColumn="1" w:lastColumn="0" w:noHBand="0" w:noVBand="1"/>
      </w:tblPr>
      <w:tblGrid>
        <w:gridCol w:w="1420"/>
        <w:gridCol w:w="940"/>
        <w:gridCol w:w="925"/>
        <w:gridCol w:w="2000"/>
        <w:gridCol w:w="1540"/>
        <w:gridCol w:w="1120"/>
        <w:gridCol w:w="1120"/>
      </w:tblGrid>
      <w:tr w:rsidR="00905805" w:rsidRPr="00905805" w:rsidDel="00E6019A" w14:paraId="35256800" w14:textId="0974E01D" w:rsidTr="00905805">
        <w:trPr>
          <w:trHeight w:val="300"/>
          <w:del w:id="8056" w:author="Sorin Salagean" w:date="2015-02-03T15:24:00Z"/>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9C416" w14:textId="4F1C2C2E" w:rsidR="00905805" w:rsidRPr="00905805" w:rsidDel="00E6019A" w:rsidRDefault="00905805" w:rsidP="00905805">
            <w:pPr>
              <w:spacing w:after="0" w:line="240" w:lineRule="auto"/>
              <w:jc w:val="center"/>
              <w:rPr>
                <w:del w:id="8057" w:author="Sorin Salagean" w:date="2015-02-03T15:24:00Z"/>
                <w:rFonts w:ascii="Calibri" w:eastAsia="Times New Roman" w:hAnsi="Calibri" w:cs="Times New Roman"/>
                <w:b/>
                <w:bCs/>
                <w:color w:val="000000"/>
                <w:lang w:eastAsia="ro-RO"/>
              </w:rPr>
            </w:pPr>
            <w:del w:id="8058" w:author="Sorin Salagean" w:date="2015-02-03T15:24:00Z">
              <w:r w:rsidRPr="00905805" w:rsidDel="00E6019A">
                <w:rPr>
                  <w:rFonts w:ascii="Calibri" w:eastAsia="Times New Roman" w:hAnsi="Calibri" w:cs="Times New Roman"/>
                  <w:b/>
                  <w:bCs/>
                  <w:color w:val="000000"/>
                  <w:lang w:eastAsia="ro-RO"/>
                </w:rPr>
                <w:delText>Beneficiar</w:delText>
              </w:r>
            </w:del>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495B619" w14:textId="06D7AE0A" w:rsidR="00905805" w:rsidRPr="00905805" w:rsidDel="00E6019A" w:rsidRDefault="00905805" w:rsidP="00905805">
            <w:pPr>
              <w:spacing w:after="0" w:line="240" w:lineRule="auto"/>
              <w:jc w:val="center"/>
              <w:rPr>
                <w:del w:id="8059" w:author="Sorin Salagean" w:date="2015-02-03T15:24:00Z"/>
                <w:rFonts w:ascii="Calibri" w:eastAsia="Times New Roman" w:hAnsi="Calibri" w:cs="Times New Roman"/>
                <w:b/>
                <w:bCs/>
                <w:color w:val="000000"/>
                <w:lang w:eastAsia="ro-RO"/>
              </w:rPr>
            </w:pPr>
            <w:del w:id="8060" w:author="Sorin Salagean" w:date="2015-02-03T15:24:00Z">
              <w:r w:rsidRPr="00905805" w:rsidDel="00E6019A">
                <w:rPr>
                  <w:rFonts w:ascii="Calibri" w:eastAsia="Times New Roman" w:hAnsi="Calibri" w:cs="Times New Roman"/>
                  <w:b/>
                  <w:bCs/>
                  <w:color w:val="000000"/>
                  <w:lang w:eastAsia="ro-RO"/>
                </w:rPr>
                <w:delText>IBAN</w:delText>
              </w:r>
            </w:del>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58B51875" w14:textId="1B3C7A7F" w:rsidR="00905805" w:rsidRPr="00905805" w:rsidDel="00E6019A" w:rsidRDefault="00905805" w:rsidP="00905805">
            <w:pPr>
              <w:spacing w:after="0" w:line="240" w:lineRule="auto"/>
              <w:jc w:val="center"/>
              <w:rPr>
                <w:del w:id="8061" w:author="Sorin Salagean" w:date="2015-02-03T15:24:00Z"/>
                <w:rFonts w:ascii="Calibri" w:eastAsia="Times New Roman" w:hAnsi="Calibri" w:cs="Times New Roman"/>
                <w:b/>
                <w:bCs/>
                <w:color w:val="000000"/>
                <w:lang w:eastAsia="ro-RO"/>
              </w:rPr>
            </w:pPr>
            <w:del w:id="8062" w:author="Sorin Salagean" w:date="2015-02-03T15:24:00Z">
              <w:r w:rsidRPr="00905805" w:rsidDel="00E6019A">
                <w:rPr>
                  <w:rFonts w:ascii="Calibri" w:eastAsia="Times New Roman" w:hAnsi="Calibri" w:cs="Times New Roman"/>
                  <w:b/>
                  <w:bCs/>
                  <w:color w:val="000000"/>
                  <w:lang w:eastAsia="ro-RO"/>
                </w:rPr>
                <w:delText>Valoare</w:delText>
              </w:r>
            </w:del>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462F73A5" w14:textId="7A340AD6" w:rsidR="00905805" w:rsidRPr="00905805" w:rsidDel="00E6019A" w:rsidRDefault="00905805" w:rsidP="00905805">
            <w:pPr>
              <w:spacing w:after="0" w:line="240" w:lineRule="auto"/>
              <w:jc w:val="center"/>
              <w:rPr>
                <w:del w:id="8063" w:author="Sorin Salagean" w:date="2015-02-03T15:24:00Z"/>
                <w:rFonts w:ascii="Calibri" w:eastAsia="Times New Roman" w:hAnsi="Calibri" w:cs="Times New Roman"/>
                <w:b/>
                <w:bCs/>
                <w:color w:val="000000"/>
                <w:lang w:eastAsia="ro-RO"/>
              </w:rPr>
            </w:pPr>
            <w:del w:id="8064" w:author="Sorin Salagean" w:date="2015-02-03T15:24:00Z">
              <w:r w:rsidRPr="00905805" w:rsidDel="00E6019A">
                <w:rPr>
                  <w:rFonts w:ascii="Calibri" w:eastAsia="Times New Roman" w:hAnsi="Calibri" w:cs="Times New Roman"/>
                  <w:b/>
                  <w:bCs/>
                  <w:color w:val="000000"/>
                  <w:lang w:eastAsia="ro-RO"/>
                </w:rPr>
                <w:delText>Valuta</w:delText>
              </w:r>
            </w:del>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74295786" w14:textId="3990B67E" w:rsidR="00905805" w:rsidRPr="00905805" w:rsidDel="00E6019A" w:rsidRDefault="00905805" w:rsidP="00905805">
            <w:pPr>
              <w:spacing w:after="0" w:line="240" w:lineRule="auto"/>
              <w:jc w:val="center"/>
              <w:rPr>
                <w:del w:id="8065" w:author="Sorin Salagean" w:date="2015-02-03T15:24:00Z"/>
                <w:rFonts w:ascii="Calibri" w:eastAsia="Times New Roman" w:hAnsi="Calibri" w:cs="Times New Roman"/>
                <w:b/>
                <w:bCs/>
                <w:color w:val="000000"/>
                <w:lang w:eastAsia="ro-RO"/>
              </w:rPr>
            </w:pPr>
            <w:del w:id="8066" w:author="Sorin Salagean" w:date="2015-02-03T15:24:00Z">
              <w:r w:rsidRPr="00905805" w:rsidDel="00E6019A">
                <w:rPr>
                  <w:rFonts w:ascii="Calibri" w:eastAsia="Times New Roman" w:hAnsi="Calibri" w:cs="Times New Roman"/>
                  <w:b/>
                  <w:bCs/>
                  <w:color w:val="000000"/>
                  <w:lang w:eastAsia="ro-RO"/>
                </w:rPr>
                <w:delText>Nr Dosar Insis</w:delText>
              </w:r>
            </w:del>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00C04C1A" w14:textId="7FB5D843" w:rsidR="00905805" w:rsidRPr="00905805" w:rsidDel="00E6019A" w:rsidRDefault="00905805" w:rsidP="00905805">
            <w:pPr>
              <w:spacing w:after="0" w:line="240" w:lineRule="auto"/>
              <w:jc w:val="center"/>
              <w:rPr>
                <w:del w:id="8067" w:author="Sorin Salagean" w:date="2015-02-03T15:24:00Z"/>
                <w:rFonts w:ascii="Calibri" w:eastAsia="Times New Roman" w:hAnsi="Calibri" w:cs="Times New Roman"/>
                <w:b/>
                <w:bCs/>
                <w:color w:val="000000"/>
                <w:lang w:eastAsia="ro-RO"/>
              </w:rPr>
            </w:pPr>
            <w:del w:id="8068" w:author="Sorin Salagean" w:date="2015-02-03T15:24:00Z">
              <w:r w:rsidRPr="00905805" w:rsidDel="00E6019A">
                <w:rPr>
                  <w:rFonts w:ascii="Calibri" w:eastAsia="Times New Roman" w:hAnsi="Calibri" w:cs="Times New Roman"/>
                  <w:b/>
                  <w:bCs/>
                  <w:color w:val="000000"/>
                  <w:lang w:eastAsia="ro-RO"/>
                </w:rPr>
                <w:delText>Nr cerere</w:delText>
              </w:r>
            </w:del>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37AC2C2D" w14:textId="7E367008" w:rsidR="00905805" w:rsidRPr="00905805" w:rsidDel="00E6019A" w:rsidRDefault="00905805" w:rsidP="00905805">
            <w:pPr>
              <w:spacing w:after="0" w:line="240" w:lineRule="auto"/>
              <w:jc w:val="center"/>
              <w:rPr>
                <w:del w:id="8069" w:author="Sorin Salagean" w:date="2015-02-03T15:24:00Z"/>
                <w:rFonts w:ascii="Calibri" w:eastAsia="Times New Roman" w:hAnsi="Calibri" w:cs="Times New Roman"/>
                <w:b/>
                <w:bCs/>
                <w:color w:val="000000"/>
                <w:lang w:eastAsia="ro-RO"/>
              </w:rPr>
            </w:pPr>
            <w:del w:id="8070" w:author="Sorin Salagean" w:date="2015-02-03T15:24:00Z">
              <w:r w:rsidRPr="00905805" w:rsidDel="00E6019A">
                <w:rPr>
                  <w:rFonts w:ascii="Calibri" w:eastAsia="Times New Roman" w:hAnsi="Calibri" w:cs="Times New Roman"/>
                  <w:b/>
                  <w:bCs/>
                  <w:color w:val="000000"/>
                  <w:lang w:eastAsia="ro-RO"/>
                </w:rPr>
                <w:delText>Nr plata</w:delText>
              </w:r>
            </w:del>
          </w:p>
        </w:tc>
      </w:tr>
    </w:tbl>
    <w:p w14:paraId="58DA8839" w14:textId="63C68017" w:rsidR="00905805" w:rsidDel="00E6019A" w:rsidRDefault="00905805" w:rsidP="00743D41">
      <w:pPr>
        <w:jc w:val="both"/>
        <w:rPr>
          <w:del w:id="8071" w:author="Sorin Salagean" w:date="2015-02-03T15:24:00Z"/>
          <w:sz w:val="24"/>
          <w:szCs w:val="24"/>
          <w:lang w:val="en-US"/>
        </w:rPr>
      </w:pPr>
    </w:p>
    <w:p w14:paraId="43CB03C0" w14:textId="41516CED" w:rsidR="00905805" w:rsidRPr="007430D7" w:rsidDel="000B6877" w:rsidRDefault="00905805" w:rsidP="00743D41">
      <w:pPr>
        <w:jc w:val="both"/>
        <w:rPr>
          <w:del w:id="8072" w:author="Sorin Salagean" w:date="2015-02-04T12:01:00Z"/>
          <w:lang w:val="en-US"/>
          <w:rPrChange w:id="8073" w:author="Sorin Salagean" w:date="2015-01-30T12:40:00Z">
            <w:rPr>
              <w:del w:id="8074" w:author="Sorin Salagean" w:date="2015-02-04T12:01:00Z"/>
              <w:sz w:val="24"/>
              <w:szCs w:val="24"/>
              <w:lang w:val="en-US"/>
            </w:rPr>
          </w:rPrChange>
        </w:rPr>
      </w:pPr>
      <w:del w:id="8075" w:author="Sorin Salagean" w:date="2015-02-03T15:24:00Z">
        <w:r w:rsidRPr="007430D7" w:rsidDel="00E6019A">
          <w:rPr>
            <w:lang w:val="en-US"/>
            <w:rPrChange w:id="8076" w:author="Sorin Salagean" w:date="2015-01-30T12:40:00Z">
              <w:rPr>
                <w:sz w:val="24"/>
                <w:szCs w:val="24"/>
                <w:lang w:val="en-US"/>
              </w:rPr>
            </w:rPrChange>
          </w:rPr>
          <w:delText>Dupa rularea acestui raport toate Referatele vor trece in etapa urmatoare.</w:delText>
        </w:r>
      </w:del>
    </w:p>
    <w:p w14:paraId="7A1ED7BA" w14:textId="77777777" w:rsidR="00AF153C" w:rsidRDefault="00AF153C" w:rsidP="00AF153C">
      <w:pPr>
        <w:jc w:val="both"/>
        <w:rPr>
          <w:sz w:val="24"/>
          <w:szCs w:val="24"/>
          <w:lang w:val="en-US"/>
        </w:rPr>
      </w:pPr>
    </w:p>
    <w:p w14:paraId="230AE433" w14:textId="19B14FDD" w:rsidR="008F4AC5" w:rsidRDefault="008F4AC5" w:rsidP="00AB457C">
      <w:pPr>
        <w:pStyle w:val="Heading3"/>
        <w:rPr>
          <w:ins w:id="8077" w:author="Sorin Salagean" w:date="2015-02-03T13:45:00Z"/>
          <w:rFonts w:asciiTheme="minorHAnsi" w:hAnsiTheme="minorHAnsi"/>
          <w:sz w:val="22"/>
          <w:szCs w:val="22"/>
          <w:lang w:val="en-US"/>
        </w:rPr>
      </w:pPr>
      <w:bookmarkStart w:id="8078" w:name="_Toc389553037"/>
      <w:del w:id="8079" w:author="Sorin Salagean" w:date="2015-02-03T13:44:00Z">
        <w:r w:rsidRPr="00FE3B00" w:rsidDel="00FE3B00">
          <w:rPr>
            <w:rFonts w:asciiTheme="minorHAnsi" w:hAnsiTheme="minorHAnsi"/>
            <w:sz w:val="22"/>
            <w:szCs w:val="22"/>
            <w:lang w:val="en-US"/>
            <w:rPrChange w:id="8080" w:author="Sorin Salagean" w:date="2015-02-03T13:44:00Z">
              <w:rPr>
                <w:lang w:val="en-US"/>
              </w:rPr>
            </w:rPrChange>
          </w:rPr>
          <w:delText>Referate in curs de plata</w:delText>
        </w:r>
      </w:del>
      <w:bookmarkEnd w:id="8078"/>
      <w:ins w:id="8081" w:author="Sorin Salagean" w:date="2015-02-03T13:44:00Z">
        <w:r w:rsidR="00FE3B00" w:rsidRPr="00FE3B00">
          <w:rPr>
            <w:rFonts w:asciiTheme="minorHAnsi" w:hAnsiTheme="minorHAnsi"/>
            <w:sz w:val="22"/>
            <w:szCs w:val="22"/>
            <w:lang w:val="en-US"/>
            <w:rPrChange w:id="8082" w:author="Sorin Salagean" w:date="2015-02-03T13:44:00Z">
              <w:rPr>
                <w:lang w:val="en-US"/>
              </w:rPr>
            </w:rPrChange>
          </w:rPr>
          <w:t>Etapa 10 - Validare document Claim forum</w:t>
        </w:r>
      </w:ins>
    </w:p>
    <w:p w14:paraId="12DF4045" w14:textId="77777777" w:rsidR="00FE3B00" w:rsidRPr="003138AE" w:rsidRDefault="00FE3B00">
      <w:pPr>
        <w:rPr>
          <w:lang w:val="en-US"/>
        </w:rPr>
        <w:pPrChange w:id="8083" w:author="Sorin Salagean" w:date="2015-02-03T13:45:00Z">
          <w:pPr>
            <w:pStyle w:val="Heading3"/>
          </w:pPr>
        </w:pPrChange>
      </w:pPr>
    </w:p>
    <w:p w14:paraId="0354CE01" w14:textId="77777777" w:rsidR="00FC2ED4" w:rsidRPr="00126240" w:rsidRDefault="00FC2ED4" w:rsidP="00FC2ED4">
      <w:pPr>
        <w:spacing w:line="276" w:lineRule="auto"/>
        <w:rPr>
          <w:ins w:id="8084" w:author="Sorin Salagean" w:date="2015-02-03T16:35:00Z"/>
          <w:b/>
          <w:noProof/>
        </w:rPr>
      </w:pPr>
      <w:ins w:id="8085" w:author="Sorin Salagean" w:date="2015-02-03T16:35:00Z">
        <w:r w:rsidRPr="0086384C">
          <w:rPr>
            <w:b/>
            <w:noProof/>
          </w:rPr>
          <w:t>Roluri si permisiuni:</w:t>
        </w:r>
      </w:ins>
    </w:p>
    <w:tbl>
      <w:tblPr>
        <w:tblStyle w:val="TableWeb2"/>
        <w:tblW w:w="0" w:type="auto"/>
        <w:tblLook w:val="04A0" w:firstRow="1" w:lastRow="0" w:firstColumn="1" w:lastColumn="0" w:noHBand="0" w:noVBand="1"/>
        <w:tblPrChange w:id="8086" w:author="Sorin Salagean" w:date="2015-02-04T14:27:00Z">
          <w:tblPr>
            <w:tblStyle w:val="TableWeb2"/>
            <w:tblW w:w="0" w:type="auto"/>
            <w:tblLook w:val="04A0" w:firstRow="1" w:lastRow="0" w:firstColumn="1" w:lastColumn="0" w:noHBand="0" w:noVBand="1"/>
          </w:tblPr>
        </w:tblPrChange>
      </w:tblPr>
      <w:tblGrid>
        <w:gridCol w:w="1835"/>
        <w:gridCol w:w="3686"/>
        <w:gridCol w:w="4929"/>
        <w:tblGridChange w:id="8087">
          <w:tblGrid>
            <w:gridCol w:w="1552"/>
            <w:gridCol w:w="65"/>
            <w:gridCol w:w="3682"/>
            <w:gridCol w:w="5151"/>
          </w:tblGrid>
        </w:tblGridChange>
      </w:tblGrid>
      <w:tr w:rsidR="00FC2ED4" w:rsidRPr="00417114" w14:paraId="75772812" w14:textId="77777777" w:rsidTr="00EA3A1E">
        <w:trPr>
          <w:cnfStyle w:val="100000000000" w:firstRow="1" w:lastRow="0" w:firstColumn="0" w:lastColumn="0" w:oddVBand="0" w:evenVBand="0" w:oddHBand="0" w:evenHBand="0" w:firstRowFirstColumn="0" w:firstRowLastColumn="0" w:lastRowFirstColumn="0" w:lastRowLastColumn="0"/>
          <w:trHeight w:val="362"/>
          <w:ins w:id="8088" w:author="Sorin Salagean" w:date="2015-02-03T16:35:00Z"/>
          <w:trPrChange w:id="8089" w:author="Sorin Salagean" w:date="2015-02-04T14:27:00Z">
            <w:trPr>
              <w:trHeight w:val="362"/>
            </w:trPr>
          </w:trPrChange>
        </w:trPr>
        <w:tc>
          <w:tcPr>
            <w:tcW w:w="1775" w:type="dxa"/>
            <w:hideMark/>
            <w:tcPrChange w:id="8090" w:author="Sorin Salagean" w:date="2015-02-04T14:27:00Z">
              <w:tcPr>
                <w:tcW w:w="1626" w:type="dxa"/>
                <w:gridSpan w:val="2"/>
                <w:hideMark/>
              </w:tcPr>
            </w:tcPrChange>
          </w:tcPr>
          <w:p w14:paraId="676FB4A2" w14:textId="77777777" w:rsidR="00FC2ED4" w:rsidRPr="00417114" w:rsidRDefault="00FC2ED4" w:rsidP="000F2B72">
            <w:pPr>
              <w:spacing w:line="276" w:lineRule="auto"/>
              <w:cnfStyle w:val="100000000000" w:firstRow="1" w:lastRow="0" w:firstColumn="0" w:lastColumn="0" w:oddVBand="0" w:evenVBand="0" w:oddHBand="0" w:evenHBand="0" w:firstRowFirstColumn="0" w:firstRowLastColumn="0" w:lastRowFirstColumn="0" w:lastRowLastColumn="0"/>
              <w:rPr>
                <w:ins w:id="8091" w:author="Sorin Salagean" w:date="2015-02-03T16:35:00Z"/>
                <w:rFonts w:asciiTheme="minorHAnsi" w:eastAsiaTheme="minorHAnsi" w:hAnsiTheme="minorHAnsi" w:cstheme="minorBidi"/>
                <w:b/>
                <w:noProof/>
                <w:sz w:val="22"/>
                <w:szCs w:val="22"/>
                <w:lang w:val="ro-RO"/>
              </w:rPr>
            </w:pPr>
            <w:ins w:id="8092" w:author="Sorin Salagean" w:date="2015-02-03T16:35:00Z">
              <w:r w:rsidRPr="00417114">
                <w:rPr>
                  <w:rFonts w:asciiTheme="minorHAnsi" w:eastAsiaTheme="minorHAnsi" w:hAnsiTheme="minorHAnsi" w:cstheme="minorBidi"/>
                  <w:b/>
                  <w:noProof/>
                  <w:sz w:val="22"/>
                  <w:szCs w:val="22"/>
                  <w:lang w:val="ro-RO"/>
                </w:rPr>
                <w:t>Nume grup</w:t>
              </w:r>
            </w:ins>
          </w:p>
        </w:tc>
        <w:tc>
          <w:tcPr>
            <w:tcW w:w="3646" w:type="dxa"/>
            <w:hideMark/>
            <w:tcPrChange w:id="8093" w:author="Sorin Salagean" w:date="2015-02-04T14:27:00Z">
              <w:tcPr>
                <w:tcW w:w="4116" w:type="dxa"/>
                <w:hideMark/>
              </w:tcPr>
            </w:tcPrChange>
          </w:tcPr>
          <w:p w14:paraId="43719481" w14:textId="77777777" w:rsidR="00FC2ED4" w:rsidRPr="00417114" w:rsidRDefault="00FC2ED4" w:rsidP="000F2B72">
            <w:pPr>
              <w:spacing w:line="276" w:lineRule="auto"/>
              <w:cnfStyle w:val="100000000000" w:firstRow="1" w:lastRow="0" w:firstColumn="0" w:lastColumn="0" w:oddVBand="0" w:evenVBand="0" w:oddHBand="0" w:evenHBand="0" w:firstRowFirstColumn="0" w:firstRowLastColumn="0" w:lastRowFirstColumn="0" w:lastRowLastColumn="0"/>
              <w:rPr>
                <w:ins w:id="8094" w:author="Sorin Salagean" w:date="2015-02-03T16:35:00Z"/>
                <w:rFonts w:asciiTheme="minorHAnsi" w:eastAsiaTheme="minorHAnsi" w:hAnsiTheme="minorHAnsi" w:cstheme="minorBidi"/>
                <w:b/>
                <w:noProof/>
                <w:sz w:val="22"/>
                <w:szCs w:val="22"/>
                <w:lang w:val="ro-RO"/>
              </w:rPr>
            </w:pPr>
            <w:ins w:id="8095" w:author="Sorin Salagean" w:date="2015-02-03T16:35:00Z">
              <w:r w:rsidRPr="00417114">
                <w:rPr>
                  <w:rFonts w:asciiTheme="minorHAnsi" w:eastAsiaTheme="minorHAnsi" w:hAnsiTheme="minorHAnsi" w:cstheme="minorBidi"/>
                  <w:b/>
                  <w:noProof/>
                  <w:sz w:val="22"/>
                  <w:szCs w:val="22"/>
                  <w:lang w:val="ro-RO"/>
                </w:rPr>
                <w:t>Drepturi</w:t>
              </w:r>
            </w:ins>
          </w:p>
        </w:tc>
        <w:tc>
          <w:tcPr>
            <w:tcW w:w="4869" w:type="dxa"/>
            <w:hideMark/>
            <w:tcPrChange w:id="8096" w:author="Sorin Salagean" w:date="2015-02-04T14:27:00Z">
              <w:tcPr>
                <w:tcW w:w="5846" w:type="dxa"/>
                <w:hideMark/>
              </w:tcPr>
            </w:tcPrChange>
          </w:tcPr>
          <w:p w14:paraId="775AE7AF" w14:textId="77777777" w:rsidR="00FC2ED4" w:rsidRPr="00417114" w:rsidRDefault="00FC2ED4" w:rsidP="000F2B72">
            <w:pPr>
              <w:spacing w:line="276" w:lineRule="auto"/>
              <w:cnfStyle w:val="100000000000" w:firstRow="1" w:lastRow="0" w:firstColumn="0" w:lastColumn="0" w:oddVBand="0" w:evenVBand="0" w:oddHBand="0" w:evenHBand="0" w:firstRowFirstColumn="0" w:firstRowLastColumn="0" w:lastRowFirstColumn="0" w:lastRowLastColumn="0"/>
              <w:rPr>
                <w:ins w:id="8097" w:author="Sorin Salagean" w:date="2015-02-03T16:35:00Z"/>
                <w:rFonts w:asciiTheme="minorHAnsi" w:eastAsiaTheme="minorHAnsi" w:hAnsiTheme="minorHAnsi" w:cstheme="minorBidi"/>
                <w:b/>
                <w:noProof/>
                <w:sz w:val="22"/>
                <w:szCs w:val="22"/>
                <w:lang w:val="ro-RO"/>
              </w:rPr>
            </w:pPr>
            <w:ins w:id="8098" w:author="Sorin Salagean" w:date="2015-02-03T16:35:00Z">
              <w:r w:rsidRPr="00417114">
                <w:rPr>
                  <w:rFonts w:asciiTheme="minorHAnsi" w:eastAsiaTheme="minorHAnsi" w:hAnsiTheme="minorHAnsi" w:cstheme="minorBidi"/>
                  <w:b/>
                  <w:noProof/>
                  <w:sz w:val="22"/>
                  <w:szCs w:val="22"/>
                  <w:lang w:val="ro-RO"/>
                </w:rPr>
                <w:t>Cerinte de sistem</w:t>
              </w:r>
            </w:ins>
          </w:p>
        </w:tc>
      </w:tr>
      <w:tr w:rsidR="000B6877" w:rsidRPr="00417114" w14:paraId="3000045D" w14:textId="77777777" w:rsidTr="00EA3A1E">
        <w:trPr>
          <w:trHeight w:val="857"/>
          <w:ins w:id="8099" w:author="Sorin Salagean" w:date="2015-02-03T16:35:00Z"/>
          <w:trPrChange w:id="8100" w:author="Sorin Salagean" w:date="2015-02-04T14:27:00Z">
            <w:trPr>
              <w:trHeight w:val="857"/>
            </w:trPr>
          </w:trPrChange>
        </w:trPr>
        <w:tc>
          <w:tcPr>
            <w:tcW w:w="1775" w:type="dxa"/>
            <w:tcPrChange w:id="8101" w:author="Sorin Salagean" w:date="2015-02-04T14:27:00Z">
              <w:tcPr>
                <w:tcW w:w="1626" w:type="dxa"/>
                <w:gridSpan w:val="2"/>
              </w:tcPr>
            </w:tcPrChange>
          </w:tcPr>
          <w:p w14:paraId="77493259" w14:textId="6212960D" w:rsidR="000B6877" w:rsidRPr="00417114" w:rsidRDefault="000B6877" w:rsidP="000B6877">
            <w:pPr>
              <w:rPr>
                <w:ins w:id="8102" w:author="Sorin Salagean" w:date="2015-02-03T16:35:00Z"/>
                <w:rFonts w:asciiTheme="minorHAnsi" w:eastAsiaTheme="minorHAnsi" w:hAnsiTheme="minorHAnsi" w:cstheme="minorBidi"/>
                <w:b/>
                <w:noProof/>
                <w:sz w:val="22"/>
                <w:szCs w:val="22"/>
                <w:lang w:val="ro-RO"/>
              </w:rPr>
            </w:pPr>
            <w:ins w:id="8103" w:author="Sorin Salagean" w:date="2015-02-04T12:02:00Z">
              <w:r>
                <w:rPr>
                  <w:rFonts w:asciiTheme="minorHAnsi" w:eastAsiaTheme="minorHAnsi" w:hAnsiTheme="minorHAnsi" w:cstheme="minorBidi"/>
                  <w:b/>
                  <w:noProof/>
                  <w:sz w:val="22"/>
                  <w:szCs w:val="22"/>
                  <w:lang w:val="ro-RO"/>
                </w:rPr>
                <w:t xml:space="preserve">GT - </w:t>
              </w:r>
            </w:ins>
            <w:ins w:id="8104" w:author="Sorin Salagean" w:date="2015-02-04T12:03:00Z">
              <w:r>
                <w:rPr>
                  <w:rFonts w:asciiTheme="minorHAnsi" w:eastAsiaTheme="minorHAnsi" w:hAnsiTheme="minorHAnsi" w:cstheme="minorBidi"/>
                  <w:b/>
                  <w:noProof/>
                  <w:sz w:val="22"/>
                  <w:szCs w:val="22"/>
                  <w:lang w:val="ro-RO"/>
                </w:rPr>
                <w:t>Validare document Claim Forum</w:t>
              </w:r>
            </w:ins>
          </w:p>
        </w:tc>
        <w:tc>
          <w:tcPr>
            <w:tcW w:w="3646" w:type="dxa"/>
            <w:tcPrChange w:id="8105" w:author="Sorin Salagean" w:date="2015-02-04T14:27:00Z">
              <w:tcPr>
                <w:tcW w:w="4116" w:type="dxa"/>
              </w:tcPr>
            </w:tcPrChange>
          </w:tcPr>
          <w:p w14:paraId="4E1D6B41" w14:textId="79D97ED5" w:rsidR="000B6877" w:rsidRPr="00417114" w:rsidRDefault="000B6877" w:rsidP="000B6877">
            <w:pPr>
              <w:rPr>
                <w:ins w:id="8106" w:author="Sorin Salagean" w:date="2015-02-03T16:35:00Z"/>
                <w:rFonts w:asciiTheme="minorHAnsi" w:eastAsiaTheme="minorHAnsi" w:hAnsiTheme="minorHAnsi" w:cstheme="minorBidi"/>
                <w:b/>
                <w:noProof/>
                <w:sz w:val="22"/>
                <w:szCs w:val="22"/>
                <w:lang w:val="ro-RO"/>
              </w:rPr>
            </w:pPr>
            <w:ins w:id="8107" w:author="Sorin Salagean" w:date="2015-02-04T12:05: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4869" w:type="dxa"/>
            <w:tcPrChange w:id="8108" w:author="Sorin Salagean" w:date="2015-02-04T14:27:00Z">
              <w:tcPr>
                <w:tcW w:w="5846" w:type="dxa"/>
              </w:tcPr>
            </w:tcPrChange>
          </w:tcPr>
          <w:p w14:paraId="59A87E3E" w14:textId="5F2F1C9E" w:rsidR="000B6877" w:rsidRPr="00417114" w:rsidRDefault="000B6877" w:rsidP="000B6877">
            <w:pPr>
              <w:rPr>
                <w:ins w:id="8109" w:author="Sorin Salagean" w:date="2015-02-03T16:35:00Z"/>
                <w:rFonts w:asciiTheme="minorHAnsi" w:eastAsiaTheme="minorHAnsi" w:hAnsiTheme="minorHAnsi" w:cstheme="minorBidi"/>
                <w:b/>
                <w:noProof/>
                <w:sz w:val="22"/>
                <w:szCs w:val="22"/>
                <w:lang w:val="ro-RO"/>
              </w:rPr>
            </w:pPr>
            <w:ins w:id="8110" w:author="Sorin Salagean" w:date="2015-02-04T12:05:00Z">
              <w:r>
                <w:rPr>
                  <w:rFonts w:asciiTheme="minorHAnsi" w:eastAsiaTheme="minorHAnsi" w:hAnsiTheme="minorHAnsi" w:cstheme="minorBidi"/>
                  <w:b/>
                  <w:noProof/>
                  <w:sz w:val="22"/>
                  <w:szCs w:val="22"/>
                  <w:lang w:val="ro-RO"/>
                </w:rPr>
                <w:t>N/A</w:t>
              </w:r>
            </w:ins>
          </w:p>
        </w:tc>
      </w:tr>
      <w:tr w:rsidR="00CD3ED0" w:rsidRPr="00417114" w14:paraId="48997214" w14:textId="77777777" w:rsidTr="00EA3A1E">
        <w:trPr>
          <w:trHeight w:val="857"/>
          <w:ins w:id="8111" w:author="Sorin Salagean" w:date="2015-02-04T12:05:00Z"/>
          <w:trPrChange w:id="8112" w:author="Sorin Salagean" w:date="2015-02-04T14:27:00Z">
            <w:trPr>
              <w:trHeight w:val="857"/>
            </w:trPr>
          </w:trPrChange>
        </w:trPr>
        <w:tc>
          <w:tcPr>
            <w:tcW w:w="1775" w:type="dxa"/>
            <w:tcPrChange w:id="8113" w:author="Sorin Salagean" w:date="2015-02-04T14:27:00Z">
              <w:tcPr>
                <w:tcW w:w="1492" w:type="dxa"/>
              </w:tcPr>
            </w:tcPrChange>
          </w:tcPr>
          <w:p w14:paraId="48A40EE7" w14:textId="16415302" w:rsidR="00CD3ED0" w:rsidRPr="006B66FF" w:rsidRDefault="00CD3ED0" w:rsidP="00CD3ED0">
            <w:pPr>
              <w:rPr>
                <w:ins w:id="8114" w:author="Sorin Salagean" w:date="2015-02-04T12:05:00Z"/>
                <w:rFonts w:asciiTheme="minorHAnsi" w:hAnsiTheme="minorHAnsi"/>
                <w:b/>
                <w:noProof/>
                <w:sz w:val="22"/>
                <w:szCs w:val="22"/>
                <w:rPrChange w:id="8115" w:author="Sorin Salagean" w:date="2015-02-09T13:23:00Z">
                  <w:rPr>
                    <w:ins w:id="8116" w:author="Sorin Salagean" w:date="2015-02-04T12:05:00Z"/>
                    <w:b/>
                    <w:noProof/>
                  </w:rPr>
                </w:rPrChange>
              </w:rPr>
            </w:pPr>
            <w:ins w:id="8117" w:author="Sorin Salagean" w:date="2015-02-04T12:05:00Z">
              <w:r w:rsidRPr="006B66FF">
                <w:rPr>
                  <w:b/>
                  <w:noProof/>
                </w:rPr>
                <w:t xml:space="preserve">Supervizor </w:t>
              </w:r>
            </w:ins>
            <w:ins w:id="8118" w:author="Sorin Salagean" w:date="2015-02-04T12:06:00Z">
              <w:r w:rsidRPr="006B66FF">
                <w:rPr>
                  <w:b/>
                  <w:noProof/>
                </w:rPr>
                <w:t>–</w:t>
              </w:r>
            </w:ins>
            <w:ins w:id="8119" w:author="Sorin Salagean" w:date="2015-02-04T12:05:00Z">
              <w:r w:rsidRPr="006B66FF">
                <w:rPr>
                  <w:b/>
                  <w:noProof/>
                </w:rPr>
                <w:t xml:space="preserve"> All </w:t>
              </w:r>
            </w:ins>
            <w:ins w:id="8120" w:author="Sorin Salagean" w:date="2015-02-04T12:06:00Z">
              <w:r w:rsidRPr="006B66FF">
                <w:rPr>
                  <w:b/>
                  <w:noProof/>
                </w:rPr>
                <w:t>Flux</w:t>
              </w:r>
            </w:ins>
          </w:p>
        </w:tc>
        <w:tc>
          <w:tcPr>
            <w:tcW w:w="3646" w:type="dxa"/>
            <w:tcPrChange w:id="8121" w:author="Sorin Salagean" w:date="2015-02-04T14:27:00Z">
              <w:tcPr>
                <w:tcW w:w="3707" w:type="dxa"/>
                <w:gridSpan w:val="2"/>
              </w:tcPr>
            </w:tcPrChange>
          </w:tcPr>
          <w:p w14:paraId="58DC866A" w14:textId="58300D82" w:rsidR="00CD3ED0" w:rsidRPr="00417114" w:rsidRDefault="00CD3ED0" w:rsidP="00CD3ED0">
            <w:pPr>
              <w:rPr>
                <w:ins w:id="8122" w:author="Sorin Salagean" w:date="2015-02-04T12:05:00Z"/>
                <w:b/>
                <w:noProof/>
              </w:rPr>
            </w:pPr>
            <w:ins w:id="8123" w:author="Sorin Salagean" w:date="2015-02-04T12:07: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4869" w:type="dxa"/>
            <w:tcPrChange w:id="8124" w:author="Sorin Salagean" w:date="2015-02-04T14:27:00Z">
              <w:tcPr>
                <w:tcW w:w="5091" w:type="dxa"/>
              </w:tcPr>
            </w:tcPrChange>
          </w:tcPr>
          <w:p w14:paraId="1F1D7836" w14:textId="586ADA30" w:rsidR="00CD3ED0" w:rsidRDefault="00CD3ED0" w:rsidP="00CD3ED0">
            <w:pPr>
              <w:rPr>
                <w:ins w:id="8125" w:author="Sorin Salagean" w:date="2015-02-04T12:05:00Z"/>
                <w:b/>
                <w:noProof/>
              </w:rPr>
            </w:pPr>
            <w:ins w:id="8126" w:author="Sorin Salagean" w:date="2015-02-04T12:07:00Z">
              <w:r>
                <w:rPr>
                  <w:rFonts w:asciiTheme="minorHAnsi" w:eastAsiaTheme="minorHAnsi" w:hAnsiTheme="minorHAnsi" w:cstheme="minorBidi"/>
                  <w:b/>
                  <w:noProof/>
                  <w:sz w:val="22"/>
                  <w:szCs w:val="22"/>
                  <w:lang w:val="ro-RO"/>
                </w:rPr>
                <w:t>N/A</w:t>
              </w:r>
            </w:ins>
          </w:p>
        </w:tc>
      </w:tr>
    </w:tbl>
    <w:p w14:paraId="4F4AC0CA" w14:textId="77777777" w:rsidR="00CD3ED0" w:rsidRDefault="00CD3ED0" w:rsidP="00FC2ED4">
      <w:pPr>
        <w:spacing w:line="276" w:lineRule="auto"/>
        <w:rPr>
          <w:ins w:id="8127" w:author="Sorin Salagean" w:date="2015-02-04T12:08:00Z"/>
          <w:b/>
          <w:noProof/>
        </w:rPr>
      </w:pPr>
    </w:p>
    <w:p w14:paraId="508C9A16" w14:textId="77777777" w:rsidR="0035415C" w:rsidRDefault="0035415C" w:rsidP="00FC2ED4">
      <w:pPr>
        <w:spacing w:line="276" w:lineRule="auto"/>
        <w:rPr>
          <w:ins w:id="8128" w:author="Sorin Salagean" w:date="2015-02-04T14:33:00Z"/>
          <w:b/>
          <w:noProof/>
        </w:rPr>
      </w:pPr>
    </w:p>
    <w:p w14:paraId="0C68E13C" w14:textId="77777777" w:rsidR="0035415C" w:rsidRDefault="0035415C" w:rsidP="00FC2ED4">
      <w:pPr>
        <w:spacing w:line="276" w:lineRule="auto"/>
        <w:rPr>
          <w:ins w:id="8129" w:author="Sorin Salagean" w:date="2015-02-04T14:33:00Z"/>
          <w:b/>
          <w:noProof/>
        </w:rPr>
      </w:pPr>
    </w:p>
    <w:p w14:paraId="3FC9146C" w14:textId="77777777" w:rsidR="0035415C" w:rsidRDefault="0035415C" w:rsidP="00FC2ED4">
      <w:pPr>
        <w:spacing w:line="276" w:lineRule="auto"/>
        <w:rPr>
          <w:ins w:id="8130" w:author="Sorin Salagean" w:date="2015-02-04T14:33:00Z"/>
          <w:b/>
          <w:noProof/>
        </w:rPr>
      </w:pPr>
    </w:p>
    <w:p w14:paraId="1B9EC0F5" w14:textId="77777777" w:rsidR="00FC2ED4" w:rsidRPr="00126240" w:rsidRDefault="00FC2ED4" w:rsidP="00FC2ED4">
      <w:pPr>
        <w:spacing w:line="276" w:lineRule="auto"/>
        <w:rPr>
          <w:ins w:id="8131" w:author="Sorin Salagean" w:date="2015-02-03T16:35:00Z"/>
          <w:b/>
          <w:noProof/>
        </w:rPr>
      </w:pPr>
      <w:ins w:id="8132" w:author="Sorin Salagean" w:date="2015-02-03T16:35: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FC2ED4" w:rsidRPr="00126240" w14:paraId="4836E9A3" w14:textId="77777777" w:rsidTr="000F2B72">
        <w:trPr>
          <w:cnfStyle w:val="100000000000" w:firstRow="1" w:lastRow="0" w:firstColumn="0" w:lastColumn="0" w:oddVBand="0" w:evenVBand="0" w:oddHBand="0" w:evenHBand="0" w:firstRowFirstColumn="0" w:firstRowLastColumn="0" w:lastRowFirstColumn="0" w:lastRowLastColumn="0"/>
          <w:trHeight w:val="362"/>
          <w:ins w:id="8133" w:author="Sorin Salagean" w:date="2015-02-03T16:35:00Z"/>
        </w:trPr>
        <w:tc>
          <w:tcPr>
            <w:tcW w:w="2898" w:type="dxa"/>
            <w:hideMark/>
          </w:tcPr>
          <w:p w14:paraId="345D2DC7" w14:textId="77777777" w:rsidR="00FC2ED4" w:rsidRPr="00417114" w:rsidRDefault="00FC2ED4" w:rsidP="000F2B72">
            <w:pPr>
              <w:spacing w:line="276" w:lineRule="auto"/>
              <w:rPr>
                <w:ins w:id="8134" w:author="Sorin Salagean" w:date="2015-02-03T16:35:00Z"/>
                <w:rFonts w:asciiTheme="minorHAnsi" w:eastAsiaTheme="minorHAnsi" w:hAnsiTheme="minorHAnsi" w:cstheme="minorBidi"/>
                <w:b/>
                <w:noProof/>
                <w:sz w:val="22"/>
                <w:szCs w:val="22"/>
                <w:lang w:val="ro-RO"/>
              </w:rPr>
            </w:pPr>
            <w:ins w:id="8135" w:author="Sorin Salagean" w:date="2015-02-03T16:35:00Z">
              <w:r w:rsidRPr="00417114">
                <w:rPr>
                  <w:rFonts w:asciiTheme="minorHAnsi" w:eastAsiaTheme="minorHAnsi" w:hAnsiTheme="minorHAnsi" w:cstheme="minorBidi"/>
                  <w:b/>
                  <w:noProof/>
                  <w:sz w:val="22"/>
                  <w:szCs w:val="22"/>
                  <w:lang w:val="ro-RO"/>
                </w:rPr>
                <w:t>Actiune</w:t>
              </w:r>
            </w:ins>
          </w:p>
        </w:tc>
        <w:tc>
          <w:tcPr>
            <w:tcW w:w="7432" w:type="dxa"/>
            <w:hideMark/>
          </w:tcPr>
          <w:p w14:paraId="75B1FCAA" w14:textId="77777777" w:rsidR="00FC2ED4" w:rsidRPr="00417114" w:rsidRDefault="00FC2ED4" w:rsidP="000F2B72">
            <w:pPr>
              <w:spacing w:line="276" w:lineRule="auto"/>
              <w:rPr>
                <w:ins w:id="8136" w:author="Sorin Salagean" w:date="2015-02-03T16:35:00Z"/>
                <w:rFonts w:asciiTheme="minorHAnsi" w:eastAsiaTheme="minorHAnsi" w:hAnsiTheme="minorHAnsi" w:cstheme="minorBidi"/>
                <w:b/>
                <w:noProof/>
                <w:sz w:val="22"/>
                <w:szCs w:val="22"/>
                <w:lang w:val="ro-RO"/>
              </w:rPr>
            </w:pPr>
            <w:ins w:id="8137" w:author="Sorin Salagean" w:date="2015-02-03T16:35:00Z">
              <w:r w:rsidRPr="00417114">
                <w:rPr>
                  <w:rFonts w:asciiTheme="minorHAnsi" w:eastAsiaTheme="minorHAnsi" w:hAnsiTheme="minorHAnsi" w:cstheme="minorBidi"/>
                  <w:b/>
                  <w:noProof/>
                  <w:sz w:val="22"/>
                  <w:szCs w:val="22"/>
                  <w:lang w:val="ro-RO"/>
                </w:rPr>
                <w:t>Descriere Actiune</w:t>
              </w:r>
            </w:ins>
          </w:p>
        </w:tc>
      </w:tr>
      <w:tr w:rsidR="00CD3ED0" w:rsidRPr="00126240" w14:paraId="3D4286A6" w14:textId="77777777" w:rsidTr="000F2B72">
        <w:trPr>
          <w:trHeight w:val="362"/>
          <w:ins w:id="8138" w:author="Sorin Salagean" w:date="2015-02-03T16:35:00Z"/>
        </w:trPr>
        <w:tc>
          <w:tcPr>
            <w:tcW w:w="2898" w:type="dxa"/>
          </w:tcPr>
          <w:p w14:paraId="7DADF0FF" w14:textId="242C5661" w:rsidR="00CD3ED0" w:rsidRPr="00417114" w:rsidRDefault="00CD3ED0" w:rsidP="00CD3ED0">
            <w:pPr>
              <w:spacing w:line="276" w:lineRule="auto"/>
              <w:rPr>
                <w:ins w:id="8139" w:author="Sorin Salagean" w:date="2015-02-03T16:35:00Z"/>
                <w:rFonts w:asciiTheme="minorHAnsi" w:eastAsiaTheme="minorHAnsi" w:hAnsiTheme="minorHAnsi" w:cstheme="minorBidi"/>
                <w:b/>
                <w:noProof/>
                <w:sz w:val="22"/>
                <w:szCs w:val="22"/>
                <w:lang w:val="ro-RO"/>
              </w:rPr>
            </w:pPr>
            <w:ins w:id="8140" w:author="Sorin Salagean" w:date="2015-02-04T12:11:00Z">
              <w:r>
                <w:rPr>
                  <w:rFonts w:asciiTheme="minorHAnsi" w:hAnsiTheme="minorHAnsi"/>
                  <w:b/>
                  <w:noProof/>
                  <w:sz w:val="22"/>
                  <w:szCs w:val="22"/>
                </w:rPr>
                <w:t xml:space="preserve">Trimite notificare </w:t>
              </w:r>
            </w:ins>
          </w:p>
        </w:tc>
        <w:tc>
          <w:tcPr>
            <w:tcW w:w="7432" w:type="dxa"/>
          </w:tcPr>
          <w:p w14:paraId="15035E3A" w14:textId="31809FE3" w:rsidR="00CD3ED0" w:rsidRPr="00417114" w:rsidRDefault="00CD3ED0">
            <w:pPr>
              <w:spacing w:line="276" w:lineRule="auto"/>
              <w:rPr>
                <w:ins w:id="8141" w:author="Sorin Salagean" w:date="2015-02-03T16:35:00Z"/>
                <w:rFonts w:asciiTheme="minorHAnsi" w:eastAsiaTheme="minorHAnsi" w:hAnsiTheme="minorHAnsi" w:cstheme="minorBidi"/>
                <w:b/>
                <w:noProof/>
                <w:sz w:val="22"/>
                <w:szCs w:val="22"/>
                <w:lang w:val="ro-RO"/>
              </w:rPr>
            </w:pPr>
            <w:ins w:id="8142" w:author="Sorin Salagean" w:date="2015-02-04T12:11:00Z">
              <w:r>
                <w:rPr>
                  <w:rFonts w:asciiTheme="minorHAnsi" w:hAnsiTheme="minorHAnsi"/>
                  <w:b/>
                  <w:noProof/>
                  <w:sz w:val="22"/>
                  <w:szCs w:val="22"/>
                </w:rPr>
                <w:t>Se va trimite o notificare catre grupurile de utilizatori prin care sunt instiintati ca Acceptul/Referatul, este in etapa “Claim Forum”</w:t>
              </w:r>
            </w:ins>
          </w:p>
        </w:tc>
      </w:tr>
    </w:tbl>
    <w:p w14:paraId="426947E3" w14:textId="77777777" w:rsidR="00FC2ED4" w:rsidRDefault="00FC2ED4" w:rsidP="00FC2ED4">
      <w:pPr>
        <w:spacing w:line="276" w:lineRule="auto"/>
        <w:rPr>
          <w:ins w:id="8143" w:author="Sorin Salagean" w:date="2015-02-03T16:35:00Z"/>
          <w:b/>
          <w:noProof/>
        </w:rPr>
      </w:pPr>
    </w:p>
    <w:p w14:paraId="5BF79EF6" w14:textId="77777777" w:rsidR="00FC2ED4" w:rsidRPr="00126240" w:rsidRDefault="00FC2ED4" w:rsidP="00FC2ED4">
      <w:pPr>
        <w:spacing w:line="276" w:lineRule="auto"/>
        <w:rPr>
          <w:ins w:id="8144" w:author="Sorin Salagean" w:date="2015-02-03T16:35:00Z"/>
          <w:b/>
          <w:noProof/>
        </w:rPr>
      </w:pPr>
      <w:ins w:id="8145" w:author="Sorin Salagean" w:date="2015-02-03T16:35: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302"/>
        <w:gridCol w:w="5065"/>
        <w:gridCol w:w="1130"/>
        <w:gridCol w:w="1953"/>
      </w:tblGrid>
      <w:tr w:rsidR="00FC2ED4" w:rsidRPr="00126240" w14:paraId="3BDCE921" w14:textId="77777777" w:rsidTr="000F2B72">
        <w:trPr>
          <w:cnfStyle w:val="100000000000" w:firstRow="1" w:lastRow="0" w:firstColumn="0" w:lastColumn="0" w:oddVBand="0" w:evenVBand="0" w:oddHBand="0" w:evenHBand="0" w:firstRowFirstColumn="0" w:firstRowLastColumn="0" w:lastRowFirstColumn="0" w:lastRowLastColumn="0"/>
          <w:trHeight w:val="362"/>
          <w:ins w:id="8146" w:author="Sorin Salagean" w:date="2015-02-03T16:35:00Z"/>
        </w:trPr>
        <w:tc>
          <w:tcPr>
            <w:tcW w:w="2242" w:type="dxa"/>
            <w:hideMark/>
          </w:tcPr>
          <w:p w14:paraId="459A38DB" w14:textId="77777777" w:rsidR="00FC2ED4" w:rsidRPr="00417114" w:rsidRDefault="00FC2ED4" w:rsidP="000F2B72">
            <w:pPr>
              <w:spacing w:line="276" w:lineRule="auto"/>
              <w:rPr>
                <w:ins w:id="8147" w:author="Sorin Salagean" w:date="2015-02-03T16:35:00Z"/>
                <w:rFonts w:asciiTheme="minorHAnsi" w:eastAsiaTheme="minorHAnsi" w:hAnsiTheme="minorHAnsi" w:cstheme="minorBidi"/>
                <w:b/>
                <w:noProof/>
                <w:sz w:val="22"/>
                <w:szCs w:val="22"/>
                <w:lang w:val="ro-RO"/>
              </w:rPr>
            </w:pPr>
            <w:ins w:id="8148" w:author="Sorin Salagean" w:date="2015-02-03T16:35:00Z">
              <w:r w:rsidRPr="00417114">
                <w:rPr>
                  <w:rFonts w:asciiTheme="minorHAnsi" w:eastAsiaTheme="minorHAnsi" w:hAnsiTheme="minorHAnsi" w:cstheme="minorBidi"/>
                  <w:b/>
                  <w:noProof/>
                  <w:sz w:val="22"/>
                  <w:szCs w:val="22"/>
                  <w:lang w:val="ro-RO"/>
                </w:rPr>
                <w:t>Nume task</w:t>
              </w:r>
            </w:ins>
          </w:p>
        </w:tc>
        <w:tc>
          <w:tcPr>
            <w:tcW w:w="5025" w:type="dxa"/>
            <w:hideMark/>
          </w:tcPr>
          <w:p w14:paraId="4883FC34" w14:textId="77777777" w:rsidR="00FC2ED4" w:rsidRPr="00417114" w:rsidRDefault="00FC2ED4" w:rsidP="000F2B72">
            <w:pPr>
              <w:spacing w:line="276" w:lineRule="auto"/>
              <w:rPr>
                <w:ins w:id="8149" w:author="Sorin Salagean" w:date="2015-02-03T16:35:00Z"/>
                <w:rFonts w:asciiTheme="minorHAnsi" w:eastAsiaTheme="minorHAnsi" w:hAnsiTheme="minorHAnsi" w:cstheme="minorBidi"/>
                <w:b/>
                <w:noProof/>
                <w:sz w:val="22"/>
                <w:szCs w:val="22"/>
                <w:lang w:val="ro-RO"/>
              </w:rPr>
            </w:pPr>
            <w:ins w:id="8150" w:author="Sorin Salagean" w:date="2015-02-03T16:35:00Z">
              <w:r w:rsidRPr="00417114">
                <w:rPr>
                  <w:rFonts w:asciiTheme="minorHAnsi" w:eastAsiaTheme="minorHAnsi" w:hAnsiTheme="minorHAnsi" w:cstheme="minorBidi"/>
                  <w:b/>
                  <w:noProof/>
                  <w:sz w:val="22"/>
                  <w:szCs w:val="22"/>
                  <w:lang w:val="ro-RO"/>
                </w:rPr>
                <w:t>Descriere</w:t>
              </w:r>
            </w:ins>
          </w:p>
        </w:tc>
        <w:tc>
          <w:tcPr>
            <w:tcW w:w="1090" w:type="dxa"/>
            <w:hideMark/>
          </w:tcPr>
          <w:p w14:paraId="0A6F3E25" w14:textId="77777777" w:rsidR="00FC2ED4" w:rsidRPr="00417114" w:rsidRDefault="00FC2ED4" w:rsidP="000F2B72">
            <w:pPr>
              <w:spacing w:line="276" w:lineRule="auto"/>
              <w:rPr>
                <w:ins w:id="8151" w:author="Sorin Salagean" w:date="2015-02-03T16:35:00Z"/>
                <w:rFonts w:asciiTheme="minorHAnsi" w:eastAsiaTheme="minorHAnsi" w:hAnsiTheme="minorHAnsi" w:cstheme="minorBidi"/>
                <w:b/>
                <w:noProof/>
                <w:sz w:val="22"/>
                <w:szCs w:val="22"/>
                <w:lang w:val="ro-RO"/>
              </w:rPr>
            </w:pPr>
            <w:ins w:id="8152" w:author="Sorin Salagean" w:date="2015-02-03T16:35:00Z">
              <w:r w:rsidRPr="00417114">
                <w:rPr>
                  <w:rFonts w:asciiTheme="minorHAnsi" w:eastAsiaTheme="minorHAnsi" w:hAnsiTheme="minorHAnsi" w:cstheme="minorBidi"/>
                  <w:b/>
                  <w:noProof/>
                  <w:sz w:val="22"/>
                  <w:szCs w:val="22"/>
                  <w:lang w:val="ro-RO"/>
                </w:rPr>
                <w:t>Validari</w:t>
              </w:r>
            </w:ins>
          </w:p>
        </w:tc>
        <w:tc>
          <w:tcPr>
            <w:tcW w:w="1893" w:type="dxa"/>
          </w:tcPr>
          <w:p w14:paraId="68AFD074" w14:textId="77777777" w:rsidR="00FC2ED4" w:rsidRPr="00417114" w:rsidRDefault="00FC2ED4" w:rsidP="000F2B72">
            <w:pPr>
              <w:spacing w:line="276" w:lineRule="auto"/>
              <w:rPr>
                <w:ins w:id="8153" w:author="Sorin Salagean" w:date="2015-02-03T16:35:00Z"/>
                <w:rFonts w:asciiTheme="minorHAnsi" w:eastAsiaTheme="minorHAnsi" w:hAnsiTheme="minorHAnsi" w:cstheme="minorBidi"/>
                <w:b/>
                <w:noProof/>
                <w:sz w:val="22"/>
                <w:szCs w:val="22"/>
                <w:lang w:val="ro-RO"/>
              </w:rPr>
            </w:pPr>
            <w:ins w:id="8154" w:author="Sorin Salagean" w:date="2015-02-03T16:35:00Z">
              <w:r w:rsidRPr="00417114">
                <w:rPr>
                  <w:rFonts w:asciiTheme="minorHAnsi" w:eastAsiaTheme="minorHAnsi" w:hAnsiTheme="minorHAnsi" w:cstheme="minorBidi"/>
                  <w:b/>
                  <w:noProof/>
                  <w:sz w:val="22"/>
                  <w:szCs w:val="22"/>
                  <w:lang w:val="ro-RO"/>
                </w:rPr>
                <w:t>Cerinte sistem</w:t>
              </w:r>
            </w:ins>
          </w:p>
        </w:tc>
      </w:tr>
      <w:tr w:rsidR="00FC2ED4" w:rsidRPr="00B0053D" w14:paraId="518ED672" w14:textId="77777777" w:rsidTr="000F2B72">
        <w:trPr>
          <w:trHeight w:val="362"/>
          <w:ins w:id="8155" w:author="Sorin Salagean" w:date="2015-02-03T16:35:00Z"/>
        </w:trPr>
        <w:tc>
          <w:tcPr>
            <w:tcW w:w="2242" w:type="dxa"/>
          </w:tcPr>
          <w:p w14:paraId="24E85B8D" w14:textId="2C02EBEF" w:rsidR="00FC2ED4" w:rsidRPr="00B0053D" w:rsidRDefault="00FC2ED4" w:rsidP="000F2B72">
            <w:pPr>
              <w:spacing w:line="276" w:lineRule="auto"/>
              <w:rPr>
                <w:ins w:id="8156" w:author="Sorin Salagean" w:date="2015-02-03T16:35:00Z"/>
                <w:rFonts w:asciiTheme="minorHAnsi" w:hAnsiTheme="minorHAnsi"/>
                <w:b/>
                <w:noProof/>
                <w:sz w:val="22"/>
                <w:szCs w:val="22"/>
              </w:rPr>
            </w:pPr>
            <w:ins w:id="8157" w:author="Sorin Salagean" w:date="2015-02-03T16:36:00Z">
              <w:r>
                <w:rPr>
                  <w:rFonts w:asciiTheme="minorHAnsi" w:hAnsiTheme="minorHAnsi"/>
                  <w:b/>
                  <w:sz w:val="22"/>
                  <w:szCs w:val="22"/>
                </w:rPr>
                <w:t>Aprob</w:t>
              </w:r>
            </w:ins>
          </w:p>
        </w:tc>
        <w:tc>
          <w:tcPr>
            <w:tcW w:w="5025" w:type="dxa"/>
          </w:tcPr>
          <w:p w14:paraId="28FE17D6" w14:textId="77777777" w:rsidR="00E1408D" w:rsidRPr="006B66FF" w:rsidRDefault="00E1408D" w:rsidP="000F2B72">
            <w:pPr>
              <w:spacing w:line="276" w:lineRule="auto"/>
              <w:rPr>
                <w:ins w:id="8158" w:author="Sorin Salagean" w:date="2015-02-04T13:30:00Z"/>
                <w:rFonts w:asciiTheme="minorHAnsi" w:hAnsiTheme="minorHAnsi"/>
                <w:noProof/>
                <w:sz w:val="22"/>
                <w:szCs w:val="22"/>
              </w:rPr>
            </w:pPr>
            <w:ins w:id="8159" w:author="Sorin Salagean" w:date="2015-02-04T13:30:00Z">
              <w:r w:rsidRPr="006B66FF">
                <w:rPr>
                  <w:noProof/>
                  <w:rPrChange w:id="8160" w:author="Sorin Salagean" w:date="2015-02-09T13:23:00Z">
                    <w:rPr>
                      <w:b/>
                      <w:noProof/>
                    </w:rPr>
                  </w:rPrChange>
                </w:rPr>
                <w:t>La apasarea butonului au loc urmatoarele actiuni:</w:t>
              </w:r>
            </w:ins>
          </w:p>
          <w:p w14:paraId="440EE53A" w14:textId="77777777" w:rsidR="00E1408D" w:rsidRPr="006B66FF" w:rsidRDefault="00E1408D">
            <w:pPr>
              <w:spacing w:line="276" w:lineRule="auto"/>
              <w:rPr>
                <w:ins w:id="8161" w:author="Sorin Salagean" w:date="2015-02-04T13:32:00Z"/>
                <w:rFonts w:asciiTheme="minorHAnsi" w:hAnsiTheme="minorHAnsi"/>
                <w:noProof/>
                <w:sz w:val="22"/>
                <w:szCs w:val="22"/>
              </w:rPr>
            </w:pPr>
            <w:ins w:id="8162" w:author="Sorin Salagean" w:date="2015-02-04T13:30:00Z">
              <w:r w:rsidRPr="006B66FF">
                <w:rPr>
                  <w:noProof/>
                </w:rPr>
                <w:t xml:space="preserve">Se verifica </w:t>
              </w:r>
            </w:ins>
            <w:ins w:id="8163" w:author="Sorin Salagean" w:date="2015-02-04T13:31:00Z">
              <w:r w:rsidRPr="006B66FF">
                <w:rPr>
                  <w:noProof/>
                </w:rPr>
                <w:t>daca kw-ul “Trigger document type” are valoarea “Accept de plata”; daca verificarea se confirma</w:t>
              </w:r>
            </w:ins>
            <w:ins w:id="8164" w:author="Sorin Salagean" w:date="2015-02-04T13:32:00Z">
              <w:r w:rsidRPr="006B66FF">
                <w:rPr>
                  <w:noProof/>
                </w:rPr>
                <w:t>:</w:t>
              </w:r>
            </w:ins>
          </w:p>
          <w:p w14:paraId="32FAE409" w14:textId="6558A0D7" w:rsidR="00E1408D" w:rsidRPr="006B66FF" w:rsidRDefault="00E1408D">
            <w:pPr>
              <w:pStyle w:val="ListParagraph"/>
              <w:numPr>
                <w:ilvl w:val="0"/>
                <w:numId w:val="8"/>
              </w:numPr>
              <w:spacing w:line="276" w:lineRule="auto"/>
              <w:rPr>
                <w:ins w:id="8165" w:author="Sorin Salagean" w:date="2015-02-04T13:33:00Z"/>
                <w:rFonts w:asciiTheme="minorHAnsi" w:hAnsiTheme="minorHAnsi"/>
                <w:noProof/>
                <w:sz w:val="22"/>
                <w:szCs w:val="22"/>
                <w:rPrChange w:id="8166" w:author="Sorin Salagean" w:date="2015-02-09T13:23:00Z">
                  <w:rPr>
                    <w:ins w:id="8167" w:author="Sorin Salagean" w:date="2015-02-04T13:33:00Z"/>
                    <w:noProof/>
                  </w:rPr>
                </w:rPrChange>
              </w:rPr>
              <w:pPrChange w:id="8168" w:author="Sorin Salagean" w:date="2015-02-04T13:32:00Z">
                <w:pPr>
                  <w:spacing w:line="276" w:lineRule="auto"/>
                </w:pPr>
              </w:pPrChange>
            </w:pPr>
            <w:ins w:id="8169" w:author="Sorin Salagean" w:date="2015-02-04T13:33:00Z">
              <w:r w:rsidRPr="006B66FF">
                <w:rPr>
                  <w:noProof/>
                </w:rPr>
                <w:t>Sterge kw “Nume aprobator”</w:t>
              </w:r>
            </w:ins>
            <w:ins w:id="8170" w:author="Sorin Salagean" w:date="2015-02-04T13:41:00Z">
              <w:r w:rsidR="00D556D2" w:rsidRPr="006B66FF">
                <w:rPr>
                  <w:noProof/>
                </w:rPr>
                <w:t>, pe doc. Relationat “CL – Accept de plata”</w:t>
              </w:r>
            </w:ins>
          </w:p>
          <w:p w14:paraId="3B58E813" w14:textId="7E1C210A" w:rsidR="00E1408D" w:rsidRPr="006B66FF" w:rsidRDefault="00E1408D">
            <w:pPr>
              <w:pStyle w:val="ListParagraph"/>
              <w:numPr>
                <w:ilvl w:val="0"/>
                <w:numId w:val="8"/>
              </w:numPr>
              <w:spacing w:line="276" w:lineRule="auto"/>
              <w:rPr>
                <w:ins w:id="8171" w:author="Sorin Salagean" w:date="2015-02-04T13:34:00Z"/>
                <w:rFonts w:asciiTheme="minorHAnsi" w:hAnsiTheme="minorHAnsi"/>
                <w:noProof/>
                <w:sz w:val="22"/>
                <w:szCs w:val="22"/>
                <w:rPrChange w:id="8172" w:author="Sorin Salagean" w:date="2015-02-09T13:23:00Z">
                  <w:rPr>
                    <w:ins w:id="8173" w:author="Sorin Salagean" w:date="2015-02-04T13:34:00Z"/>
                    <w:noProof/>
                  </w:rPr>
                </w:rPrChange>
              </w:rPr>
              <w:pPrChange w:id="8174" w:author="Sorin Salagean" w:date="2015-02-04T13:32:00Z">
                <w:pPr>
                  <w:spacing w:line="276" w:lineRule="auto"/>
                </w:pPr>
              </w:pPrChange>
            </w:pPr>
            <w:ins w:id="8175" w:author="Sorin Salagean" w:date="2015-02-04T13:33:00Z">
              <w:r w:rsidRPr="006B66FF">
                <w:rPr>
                  <w:noProof/>
                </w:rPr>
                <w:t>Sterge kw “Data aprobare”</w:t>
              </w:r>
            </w:ins>
            <w:ins w:id="8176" w:author="Sorin Salagean" w:date="2015-02-04T13:41:00Z">
              <w:r w:rsidR="00D556D2" w:rsidRPr="006B66FF">
                <w:rPr>
                  <w:noProof/>
                </w:rPr>
                <w:t xml:space="preserve"> pe doc. Relationat “CL – Accept de plata”</w:t>
              </w:r>
            </w:ins>
          </w:p>
          <w:p w14:paraId="029A9FB9" w14:textId="77777777" w:rsidR="00E1408D" w:rsidRPr="006B66FF" w:rsidRDefault="00E1408D">
            <w:pPr>
              <w:pStyle w:val="ListParagraph"/>
              <w:numPr>
                <w:ilvl w:val="0"/>
                <w:numId w:val="8"/>
              </w:numPr>
              <w:spacing w:line="276" w:lineRule="auto"/>
              <w:rPr>
                <w:ins w:id="8177" w:author="Sorin Salagean" w:date="2015-02-04T13:35:00Z"/>
                <w:rFonts w:asciiTheme="minorHAnsi" w:hAnsiTheme="minorHAnsi"/>
                <w:noProof/>
                <w:sz w:val="22"/>
                <w:szCs w:val="22"/>
              </w:rPr>
              <w:pPrChange w:id="8178" w:author="Sorin Salagean" w:date="2015-02-04T13:32:00Z">
                <w:pPr>
                  <w:spacing w:line="276" w:lineRule="auto"/>
                </w:pPr>
              </w:pPrChange>
            </w:pPr>
            <w:ins w:id="8179" w:author="Sorin Salagean" w:date="2015-02-04T13:34:00Z">
              <w:r w:rsidRPr="006B66FF">
                <w:rPr>
                  <w:noProof/>
                </w:rPr>
                <w:t>Copiaza MIKG “Aprobare plata” pe documentul relationat “</w:t>
              </w:r>
            </w:ins>
            <w:ins w:id="8180" w:author="Sorin Salagean" w:date="2015-02-04T13:35:00Z">
              <w:r w:rsidRPr="006B66FF">
                <w:rPr>
                  <w:noProof/>
                </w:rPr>
                <w:t>CL – Accept de plata”</w:t>
              </w:r>
            </w:ins>
          </w:p>
          <w:p w14:paraId="1BF9E0B8" w14:textId="77777777" w:rsidR="00E1408D" w:rsidRPr="006B66FF" w:rsidRDefault="00E1408D">
            <w:pPr>
              <w:pStyle w:val="ListParagraph"/>
              <w:numPr>
                <w:ilvl w:val="0"/>
                <w:numId w:val="8"/>
              </w:numPr>
              <w:spacing w:line="276" w:lineRule="auto"/>
              <w:rPr>
                <w:ins w:id="8181" w:author="Sorin Salagean" w:date="2015-02-04T13:36:00Z"/>
                <w:rFonts w:asciiTheme="minorHAnsi" w:hAnsiTheme="minorHAnsi"/>
                <w:noProof/>
                <w:sz w:val="22"/>
                <w:szCs w:val="22"/>
              </w:rPr>
              <w:pPrChange w:id="8182" w:author="Sorin Salagean" w:date="2015-02-04T13:32:00Z">
                <w:pPr>
                  <w:spacing w:line="276" w:lineRule="auto"/>
                </w:pPr>
              </w:pPrChange>
            </w:pPr>
            <w:ins w:id="8183" w:author="Sorin Salagean" w:date="2015-02-04T13:35:00Z">
              <w:r w:rsidRPr="006B66FF">
                <w:rPr>
                  <w:noProof/>
                </w:rPr>
                <w:lastRenderedPageBreak/>
                <w:t>Seteaza kw “Etapa Claim Forum”, cu valoarea “NU”</w:t>
              </w:r>
            </w:ins>
            <w:ins w:id="8184" w:author="Sorin Salagean" w:date="2015-02-04T13:36:00Z">
              <w:r w:rsidRPr="006B66FF">
                <w:rPr>
                  <w:noProof/>
                </w:rPr>
                <w:t>;</w:t>
              </w:r>
            </w:ins>
          </w:p>
          <w:p w14:paraId="46549364" w14:textId="77777777" w:rsidR="00E1408D" w:rsidRPr="006B66FF" w:rsidRDefault="00E1408D">
            <w:pPr>
              <w:pStyle w:val="ListParagraph"/>
              <w:numPr>
                <w:ilvl w:val="0"/>
                <w:numId w:val="8"/>
              </w:numPr>
              <w:spacing w:line="276" w:lineRule="auto"/>
              <w:rPr>
                <w:ins w:id="8185" w:author="Sorin Salagean" w:date="2015-02-04T13:37:00Z"/>
                <w:rFonts w:asciiTheme="minorHAnsi" w:hAnsiTheme="minorHAnsi"/>
                <w:noProof/>
                <w:sz w:val="22"/>
                <w:szCs w:val="22"/>
              </w:rPr>
              <w:pPrChange w:id="8186" w:author="Sorin Salagean" w:date="2015-02-04T13:32:00Z">
                <w:pPr>
                  <w:spacing w:line="276" w:lineRule="auto"/>
                </w:pPr>
              </w:pPrChange>
            </w:pPr>
            <w:ins w:id="8187" w:author="Sorin Salagean" w:date="2015-02-04T13:37:00Z">
              <w:r w:rsidRPr="006B66FF">
                <w:rPr>
                  <w:noProof/>
                </w:rPr>
                <w:t>Muta document relationat “CL – Accept de plata”, in etapa “Verificari”;</w:t>
              </w:r>
            </w:ins>
          </w:p>
          <w:p w14:paraId="0D2DBF8E" w14:textId="77777777" w:rsidR="00E1408D" w:rsidRPr="006B66FF" w:rsidRDefault="00E1408D">
            <w:pPr>
              <w:pStyle w:val="ListParagraph"/>
              <w:numPr>
                <w:ilvl w:val="0"/>
                <w:numId w:val="8"/>
              </w:numPr>
              <w:spacing w:line="276" w:lineRule="auto"/>
              <w:rPr>
                <w:ins w:id="8188" w:author="Sorin Salagean" w:date="2015-02-04T13:38:00Z"/>
                <w:rFonts w:asciiTheme="minorHAnsi" w:hAnsiTheme="minorHAnsi"/>
                <w:noProof/>
                <w:sz w:val="22"/>
                <w:szCs w:val="22"/>
              </w:rPr>
              <w:pPrChange w:id="8189" w:author="Sorin Salagean" w:date="2015-02-04T13:32:00Z">
                <w:pPr>
                  <w:spacing w:line="276" w:lineRule="auto"/>
                </w:pPr>
              </w:pPrChange>
            </w:pPr>
            <w:ins w:id="8190" w:author="Sorin Salagean" w:date="2015-02-04T13:37:00Z">
              <w:r w:rsidRPr="006B66FF">
                <w:rPr>
                  <w:noProof/>
                </w:rPr>
                <w:t>Elimina document de</w:t>
              </w:r>
            </w:ins>
            <w:ins w:id="8191" w:author="Sorin Salagean" w:date="2015-02-04T13:38:00Z">
              <w:r w:rsidRPr="006B66FF">
                <w:rPr>
                  <w:noProof/>
                </w:rPr>
                <w:t xml:space="preserve"> pe flux</w:t>
              </w:r>
            </w:ins>
          </w:p>
          <w:p w14:paraId="1A95D423" w14:textId="77777777" w:rsidR="00E1408D" w:rsidRPr="006B66FF" w:rsidRDefault="00E1408D">
            <w:pPr>
              <w:spacing w:line="276" w:lineRule="auto"/>
              <w:rPr>
                <w:ins w:id="8192" w:author="Sorin Salagean" w:date="2015-02-04T13:39:00Z"/>
                <w:rFonts w:asciiTheme="minorHAnsi" w:hAnsiTheme="minorHAnsi"/>
                <w:noProof/>
                <w:sz w:val="22"/>
                <w:szCs w:val="22"/>
              </w:rPr>
            </w:pPr>
            <w:ins w:id="8193" w:author="Sorin Salagean" w:date="2015-02-04T13:38:00Z">
              <w:r w:rsidRPr="006B66FF">
                <w:rPr>
                  <w:noProof/>
                </w:rPr>
                <w:t xml:space="preserve">Se verifica daca kw-ul </w:t>
              </w:r>
            </w:ins>
            <w:ins w:id="8194" w:author="Sorin Salagean" w:date="2015-02-04T13:39:00Z">
              <w:r w:rsidRPr="006B66FF">
                <w:rPr>
                  <w:noProof/>
                </w:rPr>
                <w:t>“Trigger document type” are valoarea “Referat de refuz”, daca verificarea se confirma:</w:t>
              </w:r>
            </w:ins>
          </w:p>
          <w:p w14:paraId="77D63716" w14:textId="57FECEBA" w:rsidR="00D556D2" w:rsidRPr="006B66FF" w:rsidRDefault="00D556D2" w:rsidP="00D556D2">
            <w:pPr>
              <w:pStyle w:val="ListParagraph"/>
              <w:numPr>
                <w:ilvl w:val="0"/>
                <w:numId w:val="8"/>
              </w:numPr>
              <w:spacing w:line="276" w:lineRule="auto"/>
              <w:rPr>
                <w:ins w:id="8195" w:author="Sorin Salagean" w:date="2015-02-04T13:41:00Z"/>
                <w:rFonts w:asciiTheme="minorHAnsi" w:hAnsiTheme="minorHAnsi"/>
                <w:noProof/>
                <w:sz w:val="22"/>
                <w:szCs w:val="22"/>
              </w:rPr>
            </w:pPr>
            <w:ins w:id="8196" w:author="Sorin Salagean" w:date="2015-02-04T13:41:00Z">
              <w:r w:rsidRPr="006B66FF">
                <w:rPr>
                  <w:noProof/>
                </w:rPr>
                <w:t>Sterge kw “Nume aprobator”, pe doc. Relationat “CL – Referat de plata”</w:t>
              </w:r>
            </w:ins>
          </w:p>
          <w:p w14:paraId="700C2BD8" w14:textId="54C17D4C" w:rsidR="00D556D2" w:rsidRPr="006B66FF" w:rsidRDefault="00D556D2" w:rsidP="00D556D2">
            <w:pPr>
              <w:pStyle w:val="ListParagraph"/>
              <w:numPr>
                <w:ilvl w:val="0"/>
                <w:numId w:val="8"/>
              </w:numPr>
              <w:spacing w:line="276" w:lineRule="auto"/>
              <w:rPr>
                <w:ins w:id="8197" w:author="Sorin Salagean" w:date="2015-02-04T13:41:00Z"/>
                <w:rFonts w:asciiTheme="minorHAnsi" w:hAnsiTheme="minorHAnsi"/>
                <w:noProof/>
                <w:sz w:val="22"/>
                <w:szCs w:val="22"/>
              </w:rPr>
            </w:pPr>
            <w:ins w:id="8198" w:author="Sorin Salagean" w:date="2015-02-04T13:41:00Z">
              <w:r w:rsidRPr="006B66FF">
                <w:rPr>
                  <w:noProof/>
                </w:rPr>
                <w:t>Sterge kw “Data aprobare” pe doc. Relationat “CL – Referat de plata”</w:t>
              </w:r>
            </w:ins>
          </w:p>
          <w:p w14:paraId="1DFAEA31" w14:textId="14CB3348" w:rsidR="00D556D2" w:rsidRPr="006B66FF" w:rsidRDefault="00D556D2" w:rsidP="00D556D2">
            <w:pPr>
              <w:pStyle w:val="ListParagraph"/>
              <w:numPr>
                <w:ilvl w:val="0"/>
                <w:numId w:val="8"/>
              </w:numPr>
              <w:spacing w:line="276" w:lineRule="auto"/>
              <w:rPr>
                <w:ins w:id="8199" w:author="Sorin Salagean" w:date="2015-02-04T13:41:00Z"/>
                <w:rFonts w:asciiTheme="minorHAnsi" w:hAnsiTheme="minorHAnsi"/>
                <w:noProof/>
                <w:sz w:val="22"/>
                <w:szCs w:val="22"/>
                <w:rPrChange w:id="8200" w:author="Sorin Salagean" w:date="2015-02-09T13:23:00Z">
                  <w:rPr>
                    <w:ins w:id="8201" w:author="Sorin Salagean" w:date="2015-02-04T13:41:00Z"/>
                    <w:noProof/>
                  </w:rPr>
                </w:rPrChange>
              </w:rPr>
            </w:pPr>
            <w:ins w:id="8202" w:author="Sorin Salagean" w:date="2015-02-04T13:41:00Z">
              <w:r w:rsidRPr="006B66FF">
                <w:rPr>
                  <w:noProof/>
                </w:rPr>
                <w:t xml:space="preserve">Copiaza MIKG “Aprobare plata” pe documentul relationat “CL – </w:t>
              </w:r>
            </w:ins>
            <w:ins w:id="8203" w:author="Sorin Salagean" w:date="2015-02-04T13:42:00Z">
              <w:r w:rsidRPr="006B66FF">
                <w:rPr>
                  <w:noProof/>
                </w:rPr>
                <w:t>Referat</w:t>
              </w:r>
            </w:ins>
            <w:ins w:id="8204" w:author="Sorin Salagean" w:date="2015-02-04T13:41:00Z">
              <w:r w:rsidRPr="006B66FF">
                <w:rPr>
                  <w:noProof/>
                </w:rPr>
                <w:t xml:space="preserve"> de plata”</w:t>
              </w:r>
            </w:ins>
          </w:p>
          <w:p w14:paraId="3DF722DB" w14:textId="77777777" w:rsidR="00D556D2" w:rsidRPr="006B66FF" w:rsidRDefault="00D556D2" w:rsidP="00D556D2">
            <w:pPr>
              <w:pStyle w:val="ListParagraph"/>
              <w:numPr>
                <w:ilvl w:val="0"/>
                <w:numId w:val="8"/>
              </w:numPr>
              <w:spacing w:line="276" w:lineRule="auto"/>
              <w:rPr>
                <w:ins w:id="8205" w:author="Sorin Salagean" w:date="2015-02-04T13:41:00Z"/>
                <w:rFonts w:asciiTheme="minorHAnsi" w:hAnsiTheme="minorHAnsi"/>
                <w:noProof/>
                <w:sz w:val="22"/>
                <w:szCs w:val="22"/>
                <w:rPrChange w:id="8206" w:author="Sorin Salagean" w:date="2015-02-09T13:23:00Z">
                  <w:rPr>
                    <w:ins w:id="8207" w:author="Sorin Salagean" w:date="2015-02-04T13:41:00Z"/>
                    <w:noProof/>
                  </w:rPr>
                </w:rPrChange>
              </w:rPr>
            </w:pPr>
            <w:ins w:id="8208" w:author="Sorin Salagean" w:date="2015-02-04T13:41:00Z">
              <w:r w:rsidRPr="006B66FF">
                <w:rPr>
                  <w:noProof/>
                </w:rPr>
                <w:t>Seteaza kw “Etapa Claim Forum”, cu valoarea “NU”;</w:t>
              </w:r>
            </w:ins>
          </w:p>
          <w:p w14:paraId="4D010938" w14:textId="75B6F893" w:rsidR="00D556D2" w:rsidRPr="006B66FF" w:rsidRDefault="00D556D2" w:rsidP="00D556D2">
            <w:pPr>
              <w:pStyle w:val="ListParagraph"/>
              <w:numPr>
                <w:ilvl w:val="0"/>
                <w:numId w:val="8"/>
              </w:numPr>
              <w:spacing w:line="276" w:lineRule="auto"/>
              <w:rPr>
                <w:ins w:id="8209" w:author="Sorin Salagean" w:date="2015-02-04T13:41:00Z"/>
                <w:rFonts w:asciiTheme="minorHAnsi" w:hAnsiTheme="minorHAnsi"/>
                <w:noProof/>
                <w:sz w:val="22"/>
                <w:szCs w:val="22"/>
                <w:rPrChange w:id="8210" w:author="Sorin Salagean" w:date="2015-02-09T13:23:00Z">
                  <w:rPr>
                    <w:ins w:id="8211" w:author="Sorin Salagean" w:date="2015-02-04T13:41:00Z"/>
                    <w:noProof/>
                  </w:rPr>
                </w:rPrChange>
              </w:rPr>
            </w:pPr>
            <w:ins w:id="8212" w:author="Sorin Salagean" w:date="2015-02-04T13:41:00Z">
              <w:r w:rsidRPr="006B66FF">
                <w:rPr>
                  <w:noProof/>
                </w:rPr>
                <w:t xml:space="preserve">Muta document relationat “CL – </w:t>
              </w:r>
            </w:ins>
            <w:ins w:id="8213" w:author="Sorin Salagean" w:date="2015-02-04T13:42:00Z">
              <w:r w:rsidRPr="006B66FF">
                <w:rPr>
                  <w:noProof/>
                </w:rPr>
                <w:t>Referat</w:t>
              </w:r>
            </w:ins>
            <w:ins w:id="8214" w:author="Sorin Salagean" w:date="2015-02-04T13:41:00Z">
              <w:r w:rsidRPr="006B66FF">
                <w:rPr>
                  <w:noProof/>
                </w:rPr>
                <w:t xml:space="preserve"> de plata”, in etapa “Verificari”;</w:t>
              </w:r>
            </w:ins>
          </w:p>
          <w:p w14:paraId="010CEB6C" w14:textId="3BCB8522" w:rsidR="00FC2ED4" w:rsidRPr="006B66FF" w:rsidRDefault="00D556D2">
            <w:pPr>
              <w:pStyle w:val="ListParagraph"/>
              <w:numPr>
                <w:ilvl w:val="0"/>
                <w:numId w:val="8"/>
              </w:numPr>
              <w:spacing w:line="276" w:lineRule="auto"/>
              <w:rPr>
                <w:ins w:id="8215" w:author="Sorin Salagean" w:date="2015-02-03T16:35:00Z"/>
                <w:rFonts w:asciiTheme="minorHAnsi" w:hAnsiTheme="minorHAnsi"/>
                <w:noProof/>
                <w:sz w:val="22"/>
                <w:szCs w:val="22"/>
                <w:rPrChange w:id="8216" w:author="Sorin Salagean" w:date="2015-02-09T13:23:00Z">
                  <w:rPr>
                    <w:ins w:id="8217" w:author="Sorin Salagean" w:date="2015-02-03T16:35:00Z"/>
                    <w:rFonts w:asciiTheme="minorHAnsi" w:hAnsiTheme="minorHAnsi"/>
                    <w:b/>
                    <w:noProof/>
                    <w:sz w:val="22"/>
                    <w:szCs w:val="22"/>
                  </w:rPr>
                </w:rPrChange>
              </w:rPr>
              <w:pPrChange w:id="8218" w:author="Sorin Salagean" w:date="2015-02-04T13:40:00Z">
                <w:pPr>
                  <w:spacing w:line="276" w:lineRule="auto"/>
                </w:pPr>
              </w:pPrChange>
            </w:pPr>
            <w:ins w:id="8219" w:author="Sorin Salagean" w:date="2015-02-04T13:41:00Z">
              <w:r w:rsidRPr="006B66FF">
                <w:rPr>
                  <w:noProof/>
                </w:rPr>
                <w:t>Elimina document de pe flux</w:t>
              </w:r>
            </w:ins>
          </w:p>
        </w:tc>
        <w:tc>
          <w:tcPr>
            <w:tcW w:w="1090" w:type="dxa"/>
          </w:tcPr>
          <w:p w14:paraId="67B02E60" w14:textId="77777777" w:rsidR="00FC2ED4" w:rsidRPr="006B66FF" w:rsidRDefault="00FC2ED4" w:rsidP="000F2B72">
            <w:pPr>
              <w:spacing w:line="276" w:lineRule="auto"/>
              <w:rPr>
                <w:ins w:id="8220" w:author="Sorin Salagean" w:date="2015-02-03T16:35:00Z"/>
                <w:rFonts w:asciiTheme="minorHAnsi" w:hAnsiTheme="minorHAnsi"/>
                <w:b/>
                <w:noProof/>
                <w:sz w:val="22"/>
                <w:szCs w:val="22"/>
              </w:rPr>
            </w:pPr>
          </w:p>
        </w:tc>
        <w:tc>
          <w:tcPr>
            <w:tcW w:w="1893" w:type="dxa"/>
          </w:tcPr>
          <w:p w14:paraId="6CF01627" w14:textId="1923F1A4" w:rsidR="00FC2ED4" w:rsidRPr="006B66FF" w:rsidRDefault="00D556D2" w:rsidP="000F2B72">
            <w:pPr>
              <w:spacing w:line="276" w:lineRule="auto"/>
              <w:rPr>
                <w:ins w:id="8221" w:author="Sorin Salagean" w:date="2015-02-03T16:35:00Z"/>
                <w:rFonts w:asciiTheme="minorHAnsi" w:hAnsiTheme="minorHAnsi"/>
                <w:noProof/>
                <w:sz w:val="22"/>
                <w:szCs w:val="22"/>
              </w:rPr>
            </w:pPr>
            <w:ins w:id="8222" w:author="Sorin Salagean" w:date="2015-02-04T13:43:00Z">
              <w:r w:rsidRPr="006B66FF">
                <w:rPr>
                  <w:noProof/>
                </w:rPr>
                <w:t xml:space="preserve">Muta documentul in </w:t>
              </w:r>
              <w:r w:rsidRPr="006B66FF">
                <w:rPr>
                  <w:b/>
                  <w:noProof/>
                  <w:rPrChange w:id="8223" w:author="Sorin Salagean" w:date="2015-02-09T13:23:00Z">
                    <w:rPr>
                      <w:noProof/>
                    </w:rPr>
                  </w:rPrChange>
                </w:rPr>
                <w:t>Etapa - “Verificari”</w:t>
              </w:r>
            </w:ins>
          </w:p>
        </w:tc>
      </w:tr>
      <w:tr w:rsidR="00FC2ED4" w:rsidRPr="00126240" w14:paraId="3C8B45A4" w14:textId="77777777" w:rsidTr="000F2B72">
        <w:trPr>
          <w:trHeight w:val="362"/>
          <w:ins w:id="8224" w:author="Sorin Salagean" w:date="2015-02-03T16:35:00Z"/>
        </w:trPr>
        <w:tc>
          <w:tcPr>
            <w:tcW w:w="2242" w:type="dxa"/>
          </w:tcPr>
          <w:p w14:paraId="6FC5AC0D" w14:textId="00F7FA17" w:rsidR="00FC2ED4" w:rsidRPr="00B0053D" w:rsidRDefault="00FC2ED4" w:rsidP="000F2B72">
            <w:pPr>
              <w:spacing w:line="276" w:lineRule="auto"/>
              <w:rPr>
                <w:ins w:id="8225" w:author="Sorin Salagean" w:date="2015-02-03T16:35:00Z"/>
                <w:rFonts w:asciiTheme="minorHAnsi" w:hAnsiTheme="minorHAnsi"/>
                <w:b/>
                <w:noProof/>
                <w:sz w:val="22"/>
                <w:szCs w:val="22"/>
              </w:rPr>
            </w:pPr>
            <w:ins w:id="8226" w:author="Sorin Salagean" w:date="2015-02-03T16:35:00Z">
              <w:r>
                <w:rPr>
                  <w:rFonts w:asciiTheme="minorHAnsi" w:hAnsiTheme="minorHAnsi"/>
                  <w:b/>
                  <w:noProof/>
                  <w:sz w:val="22"/>
                  <w:szCs w:val="22"/>
                </w:rPr>
                <w:lastRenderedPageBreak/>
                <w:t>Refuz</w:t>
              </w:r>
            </w:ins>
          </w:p>
        </w:tc>
        <w:tc>
          <w:tcPr>
            <w:tcW w:w="5025" w:type="dxa"/>
          </w:tcPr>
          <w:p w14:paraId="43D485DC" w14:textId="77777777" w:rsidR="00D556D2" w:rsidRPr="006B66FF" w:rsidRDefault="00D556D2" w:rsidP="000F2B72">
            <w:pPr>
              <w:spacing w:line="276" w:lineRule="auto"/>
              <w:rPr>
                <w:ins w:id="8227" w:author="Sorin Salagean" w:date="2015-02-04T13:44:00Z"/>
                <w:rFonts w:asciiTheme="minorHAnsi" w:hAnsiTheme="minorHAnsi"/>
                <w:sz w:val="22"/>
                <w:szCs w:val="22"/>
              </w:rPr>
            </w:pPr>
            <w:ins w:id="8228" w:author="Sorin Salagean" w:date="2015-02-04T13:44:00Z">
              <w:r w:rsidRPr="006B66FF">
                <w:t>La apasarea butonului:</w:t>
              </w:r>
            </w:ins>
          </w:p>
          <w:p w14:paraId="61D5D1F4" w14:textId="77777777" w:rsidR="00D556D2" w:rsidRPr="006B66FF" w:rsidRDefault="00D556D2">
            <w:pPr>
              <w:pStyle w:val="ListParagraph"/>
              <w:numPr>
                <w:ilvl w:val="0"/>
                <w:numId w:val="8"/>
              </w:numPr>
              <w:spacing w:line="276" w:lineRule="auto"/>
              <w:rPr>
                <w:ins w:id="8229" w:author="Sorin Salagean" w:date="2015-02-04T13:45:00Z"/>
                <w:rFonts w:asciiTheme="minorHAnsi" w:hAnsiTheme="minorHAnsi"/>
                <w:sz w:val="22"/>
                <w:szCs w:val="22"/>
                <w:rPrChange w:id="8230" w:author="Sorin Salagean" w:date="2015-02-09T13:23:00Z">
                  <w:rPr>
                    <w:ins w:id="8231" w:author="Sorin Salagean" w:date="2015-02-04T13:45:00Z"/>
                  </w:rPr>
                </w:rPrChange>
              </w:rPr>
              <w:pPrChange w:id="8232" w:author="Sorin Salagean" w:date="2015-02-04T13:44:00Z">
                <w:pPr>
                  <w:spacing w:line="276" w:lineRule="auto"/>
                </w:pPr>
              </w:pPrChange>
            </w:pPr>
            <w:ins w:id="8233" w:author="Sorin Salagean" w:date="2015-02-04T13:44:00Z">
              <w:r w:rsidRPr="006B66FF">
                <w:t>Se trimite notificare</w:t>
              </w:r>
            </w:ins>
            <w:ins w:id="8234" w:author="Sorin Salagean" w:date="2015-02-04T13:45:00Z">
              <w:r w:rsidRPr="006B66FF">
                <w:t>;</w:t>
              </w:r>
            </w:ins>
          </w:p>
          <w:p w14:paraId="0D666A5C" w14:textId="7191A696" w:rsidR="00FC2ED4" w:rsidRPr="006B66FF" w:rsidRDefault="00D556D2">
            <w:pPr>
              <w:pStyle w:val="ListParagraph"/>
              <w:numPr>
                <w:ilvl w:val="0"/>
                <w:numId w:val="8"/>
              </w:numPr>
              <w:spacing w:line="276" w:lineRule="auto"/>
              <w:rPr>
                <w:ins w:id="8235" w:author="Sorin Salagean" w:date="2015-02-03T16:35:00Z"/>
                <w:rFonts w:asciiTheme="minorHAnsi" w:hAnsiTheme="minorHAnsi"/>
                <w:sz w:val="22"/>
                <w:szCs w:val="22"/>
                <w:rPrChange w:id="8236" w:author="Sorin Salagean" w:date="2015-02-09T13:23:00Z">
                  <w:rPr>
                    <w:ins w:id="8237" w:author="Sorin Salagean" w:date="2015-02-03T16:35:00Z"/>
                  </w:rPr>
                </w:rPrChange>
              </w:rPr>
              <w:pPrChange w:id="8238" w:author="Sorin Salagean" w:date="2015-02-04T13:44:00Z">
                <w:pPr>
                  <w:spacing w:line="276" w:lineRule="auto"/>
                </w:pPr>
              </w:pPrChange>
            </w:pPr>
            <w:ins w:id="8239" w:author="Sorin Salagean" w:date="2015-02-04T13:45:00Z">
              <w:r w:rsidRPr="006B66FF">
                <w:t>Elimina document de pe flux</w:t>
              </w:r>
            </w:ins>
          </w:p>
        </w:tc>
        <w:tc>
          <w:tcPr>
            <w:tcW w:w="1090" w:type="dxa"/>
          </w:tcPr>
          <w:p w14:paraId="2D0AF3CF" w14:textId="77777777" w:rsidR="00FC2ED4" w:rsidRPr="006B66FF" w:rsidRDefault="00FC2ED4" w:rsidP="000F2B72">
            <w:pPr>
              <w:spacing w:line="276" w:lineRule="auto"/>
              <w:rPr>
                <w:ins w:id="8240" w:author="Sorin Salagean" w:date="2015-02-03T16:35:00Z"/>
                <w:rFonts w:asciiTheme="minorHAnsi" w:hAnsiTheme="minorHAnsi"/>
                <w:b/>
                <w:noProof/>
                <w:sz w:val="22"/>
                <w:szCs w:val="22"/>
              </w:rPr>
            </w:pPr>
          </w:p>
        </w:tc>
        <w:tc>
          <w:tcPr>
            <w:tcW w:w="1893" w:type="dxa"/>
          </w:tcPr>
          <w:p w14:paraId="1838225F" w14:textId="5D531CBB" w:rsidR="00FC2ED4" w:rsidRPr="00B0053D" w:rsidRDefault="006B66FF" w:rsidP="000F2B72">
            <w:pPr>
              <w:spacing w:line="276" w:lineRule="auto"/>
              <w:rPr>
                <w:ins w:id="8241" w:author="Sorin Salagean" w:date="2015-02-03T16:35:00Z"/>
                <w:rFonts w:asciiTheme="minorHAnsi" w:hAnsiTheme="minorHAnsi"/>
                <w:sz w:val="22"/>
                <w:szCs w:val="22"/>
              </w:rPr>
            </w:pPr>
            <w:ins w:id="8242" w:author="Sorin Salagean" w:date="2015-02-04T13:45:00Z">
              <w:r>
                <w:rPr>
                  <w:rFonts w:asciiTheme="minorHAnsi" w:hAnsiTheme="minorHAnsi"/>
                  <w:sz w:val="22"/>
                  <w:szCs w:val="22"/>
                </w:rPr>
                <w:t>Documentul este eliminat</w:t>
              </w:r>
              <w:r w:rsidR="00D556D2">
                <w:rPr>
                  <w:rFonts w:asciiTheme="minorHAnsi" w:hAnsiTheme="minorHAnsi"/>
                  <w:sz w:val="22"/>
                  <w:szCs w:val="22"/>
                </w:rPr>
                <w:t xml:space="preserve"> de pe flux</w:t>
              </w:r>
            </w:ins>
          </w:p>
        </w:tc>
      </w:tr>
    </w:tbl>
    <w:p w14:paraId="68A9F029" w14:textId="2FAD6348" w:rsidR="008F4AC5" w:rsidRPr="006B66FF" w:rsidDel="00D556D2" w:rsidRDefault="008F4AC5">
      <w:pPr>
        <w:rPr>
          <w:del w:id="8243" w:author="Sorin Salagean" w:date="2015-02-04T13:47:00Z"/>
          <w:lang w:val="en-US"/>
          <w:rPrChange w:id="8244" w:author="Sorin Salagean" w:date="2015-02-09T13:24:00Z">
            <w:rPr>
              <w:del w:id="8245" w:author="Sorin Salagean" w:date="2015-02-04T13:47:00Z"/>
              <w:sz w:val="24"/>
              <w:szCs w:val="24"/>
              <w:lang w:val="en-US"/>
            </w:rPr>
          </w:rPrChange>
        </w:rPr>
        <w:pPrChange w:id="8246" w:author="Sorin Salagean" w:date="2015-02-09T13:24:00Z">
          <w:pPr>
            <w:jc w:val="both"/>
          </w:pPr>
        </w:pPrChange>
      </w:pPr>
      <w:del w:id="8247" w:author="Sorin Salagean" w:date="2015-02-04T13:47:00Z">
        <w:r w:rsidRPr="006B66FF" w:rsidDel="00D556D2">
          <w:rPr>
            <w:lang w:val="en-US"/>
            <w:rPrChange w:id="8248" w:author="Sorin Salagean" w:date="2015-02-09T13:24:00Z">
              <w:rPr>
                <w:sz w:val="24"/>
                <w:szCs w:val="24"/>
                <w:lang w:val="en-US"/>
              </w:rPr>
            </w:rPrChange>
          </w:rPr>
          <w:delText xml:space="preserve">In acesta etapa vor ramane referatele pana in momentul </w:delText>
        </w:r>
        <w:r w:rsidR="004679EF" w:rsidRPr="006B66FF" w:rsidDel="00D556D2">
          <w:rPr>
            <w:lang w:val="en-US"/>
            <w:rPrChange w:id="8249" w:author="Sorin Salagean" w:date="2015-02-09T13:24:00Z">
              <w:rPr>
                <w:sz w:val="24"/>
                <w:szCs w:val="24"/>
                <w:lang w:val="en-US"/>
              </w:rPr>
            </w:rPrChange>
          </w:rPr>
          <w:delText>efectuarii platii. In functie de starea referatului de plata acesta va trece automat in etapa urmatoare sau va ramane in aceasta etapa. Starea referatului este interogata periodic si automat prin intermediul functiei legata de Insis. Cand starea referatului devine “Payd” OnBase transfera automat referatul in etapa urmatoare Referate platite.</w:delText>
        </w:r>
      </w:del>
    </w:p>
    <w:p w14:paraId="54C23ED3" w14:textId="29C68977" w:rsidR="004679EF" w:rsidRPr="007430D7" w:rsidDel="00D556D2" w:rsidRDefault="004679EF">
      <w:pPr>
        <w:rPr>
          <w:del w:id="8250" w:author="Sorin Salagean" w:date="2015-02-04T13:47:00Z"/>
          <w:lang w:val="en-US"/>
          <w:rPrChange w:id="8251" w:author="Sorin Salagean" w:date="2015-01-30T12:40:00Z">
            <w:rPr>
              <w:del w:id="8252" w:author="Sorin Salagean" w:date="2015-02-04T13:47:00Z"/>
              <w:sz w:val="24"/>
              <w:szCs w:val="24"/>
              <w:lang w:val="en-US"/>
            </w:rPr>
          </w:rPrChange>
        </w:rPr>
        <w:pPrChange w:id="8253" w:author="Sorin Salagean" w:date="2015-02-09T13:24:00Z">
          <w:pPr>
            <w:pStyle w:val="ListParagraph"/>
            <w:numPr>
              <w:numId w:val="28"/>
            </w:numPr>
            <w:ind w:hanging="360"/>
            <w:jc w:val="both"/>
          </w:pPr>
        </w:pPrChange>
      </w:pPr>
      <w:del w:id="8254" w:author="Sorin Salagean" w:date="2015-02-04T13:47:00Z">
        <w:r w:rsidRPr="007430D7" w:rsidDel="00D556D2">
          <w:rPr>
            <w:lang w:val="en-US"/>
            <w:rPrChange w:id="8255" w:author="Sorin Salagean" w:date="2015-01-30T12:40:00Z">
              <w:rPr>
                <w:sz w:val="24"/>
                <w:szCs w:val="24"/>
                <w:lang w:val="en-US"/>
              </w:rPr>
            </w:rPrChange>
          </w:rPr>
          <w:delText>Referate platite</w:delText>
        </w:r>
      </w:del>
    </w:p>
    <w:p w14:paraId="3DAF0946" w14:textId="1616B7AD" w:rsidR="004679EF" w:rsidRPr="007430D7" w:rsidDel="00D556D2" w:rsidRDefault="004679EF">
      <w:pPr>
        <w:rPr>
          <w:del w:id="8256" w:author="Sorin Salagean" w:date="2015-02-04T13:47:00Z"/>
          <w:lang w:val="en-US"/>
          <w:rPrChange w:id="8257" w:author="Sorin Salagean" w:date="2015-01-30T12:40:00Z">
            <w:rPr>
              <w:del w:id="8258" w:author="Sorin Salagean" w:date="2015-02-04T13:47:00Z"/>
              <w:sz w:val="24"/>
              <w:szCs w:val="24"/>
              <w:lang w:val="en-US"/>
            </w:rPr>
          </w:rPrChange>
        </w:rPr>
        <w:pPrChange w:id="8259" w:author="Sorin Salagean" w:date="2015-02-09T13:24:00Z">
          <w:pPr>
            <w:jc w:val="both"/>
          </w:pPr>
        </w:pPrChange>
      </w:pPr>
      <w:del w:id="8260" w:author="Sorin Salagean" w:date="2015-02-04T13:47:00Z">
        <w:r w:rsidRPr="007430D7" w:rsidDel="00D556D2">
          <w:rPr>
            <w:lang w:val="en-US"/>
            <w:rPrChange w:id="8261" w:author="Sorin Salagean" w:date="2015-01-30T12:40:00Z">
              <w:rPr>
                <w:sz w:val="24"/>
                <w:szCs w:val="24"/>
                <w:lang w:val="en-US"/>
              </w:rPr>
            </w:rPrChange>
          </w:rPr>
          <w:delText>In aceasta etapa ajung in mod automat toate referatele cu status “Payed”</w:delText>
        </w:r>
      </w:del>
    </w:p>
    <w:p w14:paraId="5079B30C" w14:textId="00912B23" w:rsidR="004679EF" w:rsidRPr="007430D7" w:rsidDel="00D556D2" w:rsidRDefault="004679EF">
      <w:pPr>
        <w:rPr>
          <w:del w:id="8262" w:author="Sorin Salagean" w:date="2015-02-04T13:47:00Z"/>
          <w:lang w:val="en-US"/>
          <w:rPrChange w:id="8263" w:author="Sorin Salagean" w:date="2015-01-30T12:40:00Z">
            <w:rPr>
              <w:del w:id="8264" w:author="Sorin Salagean" w:date="2015-02-04T13:47:00Z"/>
              <w:sz w:val="24"/>
              <w:szCs w:val="24"/>
              <w:lang w:val="en-US"/>
            </w:rPr>
          </w:rPrChange>
        </w:rPr>
        <w:pPrChange w:id="8265" w:author="Sorin Salagean" w:date="2015-02-09T13:24:00Z">
          <w:pPr>
            <w:pStyle w:val="ListParagraph"/>
            <w:numPr>
              <w:numId w:val="28"/>
            </w:numPr>
            <w:ind w:hanging="360"/>
            <w:jc w:val="both"/>
          </w:pPr>
        </w:pPrChange>
      </w:pPr>
      <w:del w:id="8266" w:author="Sorin Salagean" w:date="2015-02-04T13:47:00Z">
        <w:r w:rsidRPr="007430D7" w:rsidDel="00D556D2">
          <w:rPr>
            <w:lang w:val="en-US"/>
            <w:rPrChange w:id="8267" w:author="Sorin Salagean" w:date="2015-01-30T12:40:00Z">
              <w:rPr>
                <w:sz w:val="24"/>
                <w:szCs w:val="24"/>
                <w:lang w:val="en-US"/>
              </w:rPr>
            </w:rPrChange>
          </w:rPr>
          <w:delText>Accept de plata aprobat</w:delText>
        </w:r>
      </w:del>
    </w:p>
    <w:p w14:paraId="7811190B" w14:textId="5C309589" w:rsidR="004679EF" w:rsidRPr="007430D7" w:rsidDel="00D556D2" w:rsidRDefault="004679EF">
      <w:pPr>
        <w:rPr>
          <w:del w:id="8268" w:author="Sorin Salagean" w:date="2015-02-04T13:47:00Z"/>
          <w:lang w:val="en-US"/>
          <w:rPrChange w:id="8269" w:author="Sorin Salagean" w:date="2015-01-30T12:40:00Z">
            <w:rPr>
              <w:del w:id="8270" w:author="Sorin Salagean" w:date="2015-02-04T13:47:00Z"/>
              <w:sz w:val="24"/>
              <w:szCs w:val="24"/>
              <w:lang w:val="en-US"/>
            </w:rPr>
          </w:rPrChange>
        </w:rPr>
        <w:pPrChange w:id="8271" w:author="Sorin Salagean" w:date="2015-02-09T13:24:00Z">
          <w:pPr>
            <w:jc w:val="both"/>
          </w:pPr>
        </w:pPrChange>
      </w:pPr>
      <w:del w:id="8272" w:author="Sorin Salagean" w:date="2015-02-04T13:47:00Z">
        <w:r w:rsidRPr="007430D7" w:rsidDel="00D556D2">
          <w:rPr>
            <w:lang w:val="en-US"/>
            <w:rPrChange w:id="8273" w:author="Sorin Salagean" w:date="2015-01-30T12:40:00Z">
              <w:rPr>
                <w:sz w:val="24"/>
                <w:szCs w:val="24"/>
                <w:lang w:val="en-US"/>
              </w:rPr>
            </w:rPrChange>
          </w:rPr>
          <w:delText>Aceasta etapa este ultimadin fluxul de aprobare Accept de plata. In aceasta etapa ajung si raman numai documentele de tip Accept de plata.</w:delText>
        </w:r>
      </w:del>
    </w:p>
    <w:p w14:paraId="578C54A2" w14:textId="57AAC278" w:rsidR="004679EF" w:rsidDel="00D556D2" w:rsidRDefault="004679EF">
      <w:pPr>
        <w:rPr>
          <w:del w:id="8274" w:author="Sorin Salagean" w:date="2015-02-04T13:47:00Z"/>
          <w:sz w:val="24"/>
          <w:szCs w:val="24"/>
          <w:lang w:val="en-US"/>
        </w:rPr>
        <w:pPrChange w:id="8275" w:author="Sorin Salagean" w:date="2015-02-09T13:24:00Z">
          <w:pPr>
            <w:jc w:val="both"/>
          </w:pPr>
        </w:pPrChange>
      </w:pPr>
      <w:del w:id="8276" w:author="Sorin Salagean" w:date="2015-02-04T13:47:00Z">
        <w:r w:rsidRPr="007430D7" w:rsidDel="00D556D2">
          <w:rPr>
            <w:lang w:val="en-US"/>
            <w:rPrChange w:id="8277" w:author="Sorin Salagean" w:date="2015-01-30T12:40:00Z">
              <w:rPr>
                <w:sz w:val="24"/>
                <w:szCs w:val="24"/>
                <w:lang w:val="en-US"/>
              </w:rPr>
            </w:rPrChange>
          </w:rPr>
          <w:delText>Din aceasta etapa se pot:</w:delText>
        </w:r>
      </w:del>
    </w:p>
    <w:p w14:paraId="11100A4E" w14:textId="2D8BA360" w:rsidR="004679EF" w:rsidRPr="007430D7" w:rsidDel="00D556D2" w:rsidRDefault="004679EF">
      <w:pPr>
        <w:rPr>
          <w:del w:id="8278" w:author="Sorin Salagean" w:date="2015-02-04T13:47:00Z"/>
          <w:lang w:val="en-US"/>
          <w:rPrChange w:id="8279" w:author="Sorin Salagean" w:date="2015-01-30T12:40:00Z">
            <w:rPr>
              <w:del w:id="8280" w:author="Sorin Salagean" w:date="2015-02-04T13:47:00Z"/>
              <w:sz w:val="24"/>
              <w:szCs w:val="24"/>
              <w:lang w:val="en-US"/>
            </w:rPr>
          </w:rPrChange>
        </w:rPr>
        <w:pPrChange w:id="8281" w:author="Sorin Salagean" w:date="2015-02-09T13:24:00Z">
          <w:pPr>
            <w:pStyle w:val="ListParagraph"/>
            <w:numPr>
              <w:numId w:val="8"/>
            </w:numPr>
            <w:ind w:hanging="360"/>
            <w:jc w:val="both"/>
          </w:pPr>
        </w:pPrChange>
      </w:pPr>
      <w:del w:id="8282" w:author="Sorin Salagean" w:date="2015-02-04T13:47:00Z">
        <w:r w:rsidRPr="007430D7" w:rsidDel="00D556D2">
          <w:rPr>
            <w:lang w:val="en-US"/>
            <w:rPrChange w:id="8283" w:author="Sorin Salagean" w:date="2015-01-30T12:40:00Z">
              <w:rPr>
                <w:sz w:val="24"/>
                <w:szCs w:val="24"/>
                <w:lang w:val="en-US"/>
              </w:rPr>
            </w:rPrChange>
          </w:rPr>
          <w:delText>Printa documentele Accept de plata – prin intermediul butonului “Print Accept de plata”</w:delText>
        </w:r>
      </w:del>
    </w:p>
    <w:p w14:paraId="4F89C352" w14:textId="610772F7" w:rsidR="004679EF" w:rsidDel="006B66FF" w:rsidRDefault="004679EF">
      <w:pPr>
        <w:rPr>
          <w:del w:id="8284" w:author="Sorin Salagean" w:date="2015-02-09T13:24:00Z"/>
          <w:sz w:val="24"/>
          <w:szCs w:val="24"/>
          <w:lang w:val="en-US"/>
        </w:rPr>
        <w:pPrChange w:id="8285" w:author="Sorin Salagean" w:date="2015-02-09T13:24:00Z">
          <w:pPr>
            <w:pStyle w:val="ListParagraph"/>
            <w:numPr>
              <w:numId w:val="8"/>
            </w:numPr>
            <w:ind w:hanging="360"/>
            <w:jc w:val="both"/>
          </w:pPr>
        </w:pPrChange>
      </w:pPr>
      <w:del w:id="8286" w:author="Sorin Salagean" w:date="2015-02-04T13:47:00Z">
        <w:r w:rsidRPr="007430D7" w:rsidDel="00D556D2">
          <w:rPr>
            <w:lang w:val="en-US"/>
            <w:rPrChange w:id="8287" w:author="Sorin Salagean" w:date="2015-01-30T12:40:00Z">
              <w:rPr>
                <w:sz w:val="24"/>
                <w:szCs w:val="24"/>
                <w:lang w:val="en-US"/>
              </w:rPr>
            </w:rPrChange>
          </w:rPr>
          <w:delText>Importa documentul Accept de plata semnat de lichidator si dir daune – prin intermediul butonului “Import Accept de plata scanat”</w:delText>
        </w:r>
      </w:del>
    </w:p>
    <w:p w14:paraId="2FB4C10D" w14:textId="77777777" w:rsidR="004679EF" w:rsidRDefault="004679EF">
      <w:pPr>
        <w:rPr>
          <w:lang w:val="en-US"/>
        </w:rPr>
        <w:pPrChange w:id="8288" w:author="Sorin Salagean" w:date="2015-02-09T13:24:00Z">
          <w:pPr>
            <w:jc w:val="both"/>
          </w:pPr>
        </w:pPrChange>
      </w:pPr>
    </w:p>
    <w:p w14:paraId="713EEBA1" w14:textId="551B5C2C" w:rsidR="004679EF" w:rsidRPr="00695D59" w:rsidRDefault="00ED68C8" w:rsidP="00AB457C">
      <w:pPr>
        <w:pStyle w:val="Heading3"/>
        <w:rPr>
          <w:rFonts w:asciiTheme="minorHAnsi" w:hAnsiTheme="minorHAnsi"/>
          <w:sz w:val="22"/>
          <w:szCs w:val="22"/>
          <w:lang w:val="en-US"/>
          <w:rPrChange w:id="8289" w:author="Sorin Salagean" w:date="2015-02-03T13:48:00Z">
            <w:rPr>
              <w:lang w:val="en-US"/>
            </w:rPr>
          </w:rPrChange>
        </w:rPr>
      </w:pPr>
      <w:bookmarkStart w:id="8290" w:name="_Toc389553038"/>
      <w:del w:id="8291" w:author="Sorin Salagean" w:date="2015-02-03T13:48:00Z">
        <w:r w:rsidRPr="00695D59" w:rsidDel="00695D59">
          <w:rPr>
            <w:rFonts w:asciiTheme="minorHAnsi" w:hAnsiTheme="minorHAnsi"/>
            <w:sz w:val="22"/>
            <w:szCs w:val="22"/>
            <w:lang w:val="en-US"/>
            <w:rPrChange w:id="8292" w:author="Sorin Salagean" w:date="2015-02-03T13:48:00Z">
              <w:rPr>
                <w:lang w:val="en-US"/>
              </w:rPr>
            </w:rPrChange>
          </w:rPr>
          <w:delText>Accept / Referat de plata refuzat</w:delText>
        </w:r>
      </w:del>
      <w:bookmarkEnd w:id="8290"/>
      <w:ins w:id="8293" w:author="Sorin Salagean" w:date="2015-02-03T13:48:00Z">
        <w:r w:rsidR="00695D59" w:rsidRPr="00695D59">
          <w:rPr>
            <w:rFonts w:asciiTheme="minorHAnsi" w:hAnsiTheme="minorHAnsi"/>
            <w:sz w:val="22"/>
            <w:szCs w:val="22"/>
            <w:lang w:val="en-US"/>
            <w:rPrChange w:id="8294" w:author="Sorin Salagean" w:date="2015-02-03T13:48:00Z">
              <w:rPr>
                <w:lang w:val="en-US"/>
              </w:rPr>
            </w:rPrChange>
          </w:rPr>
          <w:t>Etapa 11 - CFP</w:t>
        </w:r>
      </w:ins>
    </w:p>
    <w:p w14:paraId="3330FD2D" w14:textId="428CF62B" w:rsidR="000B6877" w:rsidRPr="00B73426" w:rsidRDefault="000B6877" w:rsidP="000B6877">
      <w:pPr>
        <w:jc w:val="both"/>
        <w:rPr>
          <w:ins w:id="8295" w:author="Sorin Salagean" w:date="2015-02-04T12:00:00Z"/>
          <w:lang w:val="en-US"/>
        </w:rPr>
      </w:pPr>
      <w:ins w:id="8296" w:author="Sorin Salagean" w:date="2015-02-04T12:00:00Z">
        <w:r>
          <w:rPr>
            <w:lang w:val="en-US"/>
          </w:rPr>
          <w:t xml:space="preserve">CFP - </w:t>
        </w:r>
        <w:r w:rsidRPr="00B73426">
          <w:rPr>
            <w:lang w:val="en-US"/>
          </w:rPr>
          <w:t>Etapa Control financiar preventiv primeste documentele de tip Referat de plata</w:t>
        </w:r>
      </w:ins>
      <w:ins w:id="8297" w:author="Sorin Salagean" w:date="2015-02-09T13:24:00Z">
        <w:r w:rsidR="006B66FF">
          <w:rPr>
            <w:lang w:val="en-US"/>
          </w:rPr>
          <w:t>,</w:t>
        </w:r>
      </w:ins>
      <w:ins w:id="8298" w:author="Sorin Salagean" w:date="2015-02-04T12:00:00Z">
        <w:r w:rsidRPr="00B73426">
          <w:rPr>
            <w:lang w:val="en-US"/>
          </w:rPr>
          <w:t xml:space="preserve"> ajuns</w:t>
        </w:r>
      </w:ins>
      <w:ins w:id="8299" w:author="Sorin Salagean" w:date="2015-02-09T13:24:00Z">
        <w:r w:rsidR="006B66FF">
          <w:rPr>
            <w:lang w:val="en-US"/>
          </w:rPr>
          <w:t>e</w:t>
        </w:r>
      </w:ins>
      <w:ins w:id="8300" w:author="Sorin Salagean" w:date="2015-02-04T12:00:00Z">
        <w:r w:rsidRPr="00B73426">
          <w:rPr>
            <w:lang w:val="en-US"/>
          </w:rPr>
          <w:t xml:space="preserve"> aici</w:t>
        </w:r>
      </w:ins>
      <w:ins w:id="8301" w:author="Sorin Salagean" w:date="2015-02-09T13:24:00Z">
        <w:r w:rsidR="006B66FF">
          <w:rPr>
            <w:lang w:val="en-US"/>
          </w:rPr>
          <w:t>,</w:t>
        </w:r>
      </w:ins>
      <w:ins w:id="8302" w:author="Sorin Salagean" w:date="2015-02-04T12:00:00Z">
        <w:r w:rsidRPr="00B73426">
          <w:rPr>
            <w:lang w:val="en-US"/>
          </w:rPr>
          <w:t xml:space="preserve"> urmand fluxul de aprobare in functie de valoarea referatului.</w:t>
        </w:r>
      </w:ins>
    </w:p>
    <w:p w14:paraId="796D6F47" w14:textId="77777777" w:rsidR="000B6877" w:rsidRDefault="000B6877" w:rsidP="000B6877">
      <w:pPr>
        <w:jc w:val="both"/>
        <w:rPr>
          <w:ins w:id="8303" w:author="Sorin Salagean" w:date="2015-02-04T12:00:00Z"/>
          <w:lang w:val="en-US"/>
        </w:rPr>
      </w:pPr>
      <w:ins w:id="8304" w:author="Sorin Salagean" w:date="2015-02-04T12:00:00Z">
        <w:r w:rsidRPr="00B73426">
          <w:rPr>
            <w:lang w:val="en-US"/>
          </w:rPr>
          <w:t>Dupa aprobarea din acesat etapa, referatul de plata trece in etapa Referate pentru plata.</w:t>
        </w:r>
      </w:ins>
    </w:p>
    <w:p w14:paraId="595BAFB5" w14:textId="77777777" w:rsidR="00FC2ED4" w:rsidRDefault="00FC2ED4" w:rsidP="00ED68C8">
      <w:pPr>
        <w:jc w:val="both"/>
        <w:rPr>
          <w:ins w:id="8305" w:author="Sorin Salagean" w:date="2015-02-03T16:37:00Z"/>
          <w:lang w:val="en-US"/>
        </w:rPr>
      </w:pPr>
    </w:p>
    <w:p w14:paraId="666F57E4" w14:textId="77777777" w:rsidR="00FC2ED4" w:rsidRPr="00126240" w:rsidRDefault="00FC2ED4" w:rsidP="00FC2ED4">
      <w:pPr>
        <w:spacing w:line="276" w:lineRule="auto"/>
        <w:rPr>
          <w:ins w:id="8306" w:author="Sorin Salagean" w:date="2015-02-03T16:37:00Z"/>
          <w:b/>
          <w:noProof/>
        </w:rPr>
      </w:pPr>
      <w:ins w:id="8307" w:author="Sorin Salagean" w:date="2015-02-03T16:37:00Z">
        <w:r w:rsidRPr="0086384C">
          <w:rPr>
            <w:b/>
            <w:noProof/>
          </w:rPr>
          <w:t>Roluri si permisiuni:</w:t>
        </w:r>
      </w:ins>
    </w:p>
    <w:tbl>
      <w:tblPr>
        <w:tblStyle w:val="TableWeb2"/>
        <w:tblW w:w="0" w:type="auto"/>
        <w:tblLook w:val="04A0" w:firstRow="1" w:lastRow="0" w:firstColumn="1" w:lastColumn="0" w:noHBand="0" w:noVBand="1"/>
        <w:tblPrChange w:id="8308" w:author="Sorin Salagean" w:date="2015-02-04T14:27:00Z">
          <w:tblPr>
            <w:tblStyle w:val="TableWeb2"/>
            <w:tblW w:w="0" w:type="auto"/>
            <w:tblLook w:val="04A0" w:firstRow="1" w:lastRow="0" w:firstColumn="1" w:lastColumn="0" w:noHBand="0" w:noVBand="1"/>
          </w:tblPr>
        </w:tblPrChange>
      </w:tblPr>
      <w:tblGrid>
        <w:gridCol w:w="1968"/>
        <w:gridCol w:w="3694"/>
        <w:gridCol w:w="4788"/>
        <w:tblGridChange w:id="8309">
          <w:tblGrid>
            <w:gridCol w:w="1968"/>
            <w:gridCol w:w="3567"/>
            <w:gridCol w:w="4915"/>
          </w:tblGrid>
        </w:tblGridChange>
      </w:tblGrid>
      <w:tr w:rsidR="00FC2ED4" w:rsidRPr="00417114" w14:paraId="34A29753" w14:textId="77777777" w:rsidTr="00EA3A1E">
        <w:trPr>
          <w:cnfStyle w:val="100000000000" w:firstRow="1" w:lastRow="0" w:firstColumn="0" w:lastColumn="0" w:oddVBand="0" w:evenVBand="0" w:oddHBand="0" w:evenHBand="0" w:firstRowFirstColumn="0" w:firstRowLastColumn="0" w:lastRowFirstColumn="0" w:lastRowLastColumn="0"/>
          <w:trHeight w:val="362"/>
          <w:ins w:id="8310" w:author="Sorin Salagean" w:date="2015-02-03T16:37:00Z"/>
          <w:trPrChange w:id="8311" w:author="Sorin Salagean" w:date="2015-02-04T14:27:00Z">
            <w:trPr>
              <w:trHeight w:val="362"/>
            </w:trPr>
          </w:trPrChange>
        </w:trPr>
        <w:tc>
          <w:tcPr>
            <w:tcW w:w="1908" w:type="dxa"/>
            <w:hideMark/>
            <w:tcPrChange w:id="8312" w:author="Sorin Salagean" w:date="2015-02-04T14:27:00Z">
              <w:tcPr>
                <w:tcW w:w="1908" w:type="dxa"/>
                <w:hideMark/>
              </w:tcPr>
            </w:tcPrChange>
          </w:tcPr>
          <w:p w14:paraId="588BC521" w14:textId="77777777" w:rsidR="00FC2ED4" w:rsidRPr="00417114" w:rsidRDefault="00FC2ED4" w:rsidP="000F2B72">
            <w:pPr>
              <w:spacing w:line="276" w:lineRule="auto"/>
              <w:cnfStyle w:val="100000000000" w:firstRow="1" w:lastRow="0" w:firstColumn="0" w:lastColumn="0" w:oddVBand="0" w:evenVBand="0" w:oddHBand="0" w:evenHBand="0" w:firstRowFirstColumn="0" w:firstRowLastColumn="0" w:lastRowFirstColumn="0" w:lastRowLastColumn="0"/>
              <w:rPr>
                <w:ins w:id="8313" w:author="Sorin Salagean" w:date="2015-02-03T16:37:00Z"/>
                <w:rFonts w:asciiTheme="minorHAnsi" w:eastAsiaTheme="minorHAnsi" w:hAnsiTheme="minorHAnsi" w:cstheme="minorBidi"/>
                <w:b/>
                <w:noProof/>
                <w:sz w:val="22"/>
                <w:szCs w:val="22"/>
                <w:lang w:val="ro-RO"/>
              </w:rPr>
            </w:pPr>
            <w:ins w:id="8314" w:author="Sorin Salagean" w:date="2015-02-03T16:37:00Z">
              <w:r w:rsidRPr="00417114">
                <w:rPr>
                  <w:rFonts w:asciiTheme="minorHAnsi" w:eastAsiaTheme="minorHAnsi" w:hAnsiTheme="minorHAnsi" w:cstheme="minorBidi"/>
                  <w:b/>
                  <w:noProof/>
                  <w:sz w:val="22"/>
                  <w:szCs w:val="22"/>
                  <w:lang w:val="ro-RO"/>
                </w:rPr>
                <w:t>Nume grup</w:t>
              </w:r>
            </w:ins>
          </w:p>
        </w:tc>
        <w:tc>
          <w:tcPr>
            <w:tcW w:w="3654" w:type="dxa"/>
            <w:hideMark/>
            <w:tcPrChange w:id="8315" w:author="Sorin Salagean" w:date="2015-02-04T14:27:00Z">
              <w:tcPr>
                <w:tcW w:w="3527" w:type="dxa"/>
                <w:hideMark/>
              </w:tcPr>
            </w:tcPrChange>
          </w:tcPr>
          <w:p w14:paraId="05167422" w14:textId="77777777" w:rsidR="00FC2ED4" w:rsidRPr="00417114" w:rsidRDefault="00FC2ED4" w:rsidP="000F2B72">
            <w:pPr>
              <w:spacing w:line="276" w:lineRule="auto"/>
              <w:cnfStyle w:val="100000000000" w:firstRow="1" w:lastRow="0" w:firstColumn="0" w:lastColumn="0" w:oddVBand="0" w:evenVBand="0" w:oddHBand="0" w:evenHBand="0" w:firstRowFirstColumn="0" w:firstRowLastColumn="0" w:lastRowFirstColumn="0" w:lastRowLastColumn="0"/>
              <w:rPr>
                <w:ins w:id="8316" w:author="Sorin Salagean" w:date="2015-02-03T16:37:00Z"/>
                <w:rFonts w:asciiTheme="minorHAnsi" w:eastAsiaTheme="minorHAnsi" w:hAnsiTheme="minorHAnsi" w:cstheme="minorBidi"/>
                <w:b/>
                <w:noProof/>
                <w:sz w:val="22"/>
                <w:szCs w:val="22"/>
                <w:lang w:val="ro-RO"/>
              </w:rPr>
            </w:pPr>
            <w:ins w:id="8317" w:author="Sorin Salagean" w:date="2015-02-03T16:37:00Z">
              <w:r w:rsidRPr="00417114">
                <w:rPr>
                  <w:rFonts w:asciiTheme="minorHAnsi" w:eastAsiaTheme="minorHAnsi" w:hAnsiTheme="minorHAnsi" w:cstheme="minorBidi"/>
                  <w:b/>
                  <w:noProof/>
                  <w:sz w:val="22"/>
                  <w:szCs w:val="22"/>
                  <w:lang w:val="ro-RO"/>
                </w:rPr>
                <w:t>Drepturi</w:t>
              </w:r>
            </w:ins>
          </w:p>
        </w:tc>
        <w:tc>
          <w:tcPr>
            <w:tcW w:w="4728" w:type="dxa"/>
            <w:hideMark/>
            <w:tcPrChange w:id="8318" w:author="Sorin Salagean" w:date="2015-02-04T14:27:00Z">
              <w:tcPr>
                <w:tcW w:w="4855" w:type="dxa"/>
                <w:hideMark/>
              </w:tcPr>
            </w:tcPrChange>
          </w:tcPr>
          <w:p w14:paraId="4971FA78" w14:textId="77777777" w:rsidR="00FC2ED4" w:rsidRPr="00417114" w:rsidRDefault="00FC2ED4" w:rsidP="000F2B72">
            <w:pPr>
              <w:spacing w:line="276" w:lineRule="auto"/>
              <w:cnfStyle w:val="100000000000" w:firstRow="1" w:lastRow="0" w:firstColumn="0" w:lastColumn="0" w:oddVBand="0" w:evenVBand="0" w:oddHBand="0" w:evenHBand="0" w:firstRowFirstColumn="0" w:firstRowLastColumn="0" w:lastRowFirstColumn="0" w:lastRowLastColumn="0"/>
              <w:rPr>
                <w:ins w:id="8319" w:author="Sorin Salagean" w:date="2015-02-03T16:37:00Z"/>
                <w:rFonts w:asciiTheme="minorHAnsi" w:eastAsiaTheme="minorHAnsi" w:hAnsiTheme="minorHAnsi" w:cstheme="minorBidi"/>
                <w:b/>
                <w:noProof/>
                <w:sz w:val="22"/>
                <w:szCs w:val="22"/>
                <w:lang w:val="ro-RO"/>
              </w:rPr>
            </w:pPr>
            <w:ins w:id="8320" w:author="Sorin Salagean" w:date="2015-02-03T16:37:00Z">
              <w:r w:rsidRPr="00417114">
                <w:rPr>
                  <w:rFonts w:asciiTheme="minorHAnsi" w:eastAsiaTheme="minorHAnsi" w:hAnsiTheme="minorHAnsi" w:cstheme="minorBidi"/>
                  <w:b/>
                  <w:noProof/>
                  <w:sz w:val="22"/>
                  <w:szCs w:val="22"/>
                  <w:lang w:val="ro-RO"/>
                </w:rPr>
                <w:t>Cerinte de sistem</w:t>
              </w:r>
            </w:ins>
          </w:p>
        </w:tc>
      </w:tr>
      <w:tr w:rsidR="00714587" w:rsidRPr="00417114" w14:paraId="06C7C8FD" w14:textId="77777777" w:rsidTr="00EA3A1E">
        <w:trPr>
          <w:trHeight w:val="857"/>
          <w:ins w:id="8321" w:author="Sorin Salagean" w:date="2015-02-03T16:37:00Z"/>
          <w:trPrChange w:id="8322" w:author="Sorin Salagean" w:date="2015-02-04T14:27:00Z">
            <w:trPr>
              <w:trHeight w:val="857"/>
            </w:trPr>
          </w:trPrChange>
        </w:trPr>
        <w:tc>
          <w:tcPr>
            <w:tcW w:w="1908" w:type="dxa"/>
            <w:tcPrChange w:id="8323" w:author="Sorin Salagean" w:date="2015-02-04T14:27:00Z">
              <w:tcPr>
                <w:tcW w:w="1908" w:type="dxa"/>
              </w:tcPr>
            </w:tcPrChange>
          </w:tcPr>
          <w:p w14:paraId="5C941ACD" w14:textId="4A568B8E" w:rsidR="00714587" w:rsidRPr="00417114" w:rsidRDefault="00714587">
            <w:pPr>
              <w:rPr>
                <w:ins w:id="8324" w:author="Sorin Salagean" w:date="2015-02-03T16:37:00Z"/>
                <w:rFonts w:asciiTheme="minorHAnsi" w:eastAsiaTheme="minorHAnsi" w:hAnsiTheme="minorHAnsi" w:cstheme="minorBidi"/>
                <w:b/>
                <w:noProof/>
                <w:sz w:val="22"/>
                <w:szCs w:val="22"/>
                <w:lang w:val="ro-RO"/>
              </w:rPr>
            </w:pPr>
            <w:ins w:id="8325" w:author="Sorin Salagean" w:date="2015-02-04T14:12:00Z">
              <w:r>
                <w:rPr>
                  <w:rFonts w:asciiTheme="minorHAnsi" w:eastAsiaTheme="minorHAnsi" w:hAnsiTheme="minorHAnsi" w:cstheme="minorBidi"/>
                  <w:b/>
                  <w:noProof/>
                  <w:sz w:val="22"/>
                  <w:szCs w:val="22"/>
                  <w:lang w:val="ro-RO"/>
                </w:rPr>
                <w:lastRenderedPageBreak/>
                <w:t>GT – CFP(Contabilitate)</w:t>
              </w:r>
            </w:ins>
          </w:p>
        </w:tc>
        <w:tc>
          <w:tcPr>
            <w:tcW w:w="3654" w:type="dxa"/>
            <w:tcPrChange w:id="8326" w:author="Sorin Salagean" w:date="2015-02-04T14:27:00Z">
              <w:tcPr>
                <w:tcW w:w="3527" w:type="dxa"/>
              </w:tcPr>
            </w:tcPrChange>
          </w:tcPr>
          <w:p w14:paraId="38D50789" w14:textId="79C5B8F4" w:rsidR="00714587" w:rsidRPr="00417114" w:rsidRDefault="00714587" w:rsidP="00714587">
            <w:pPr>
              <w:rPr>
                <w:ins w:id="8327" w:author="Sorin Salagean" w:date="2015-02-03T16:37:00Z"/>
                <w:rFonts w:asciiTheme="minorHAnsi" w:eastAsiaTheme="minorHAnsi" w:hAnsiTheme="minorHAnsi" w:cstheme="minorBidi"/>
                <w:b/>
                <w:noProof/>
                <w:sz w:val="22"/>
                <w:szCs w:val="22"/>
                <w:lang w:val="ro-RO"/>
              </w:rPr>
            </w:pPr>
            <w:ins w:id="8328" w:author="Sorin Salagean" w:date="2015-02-04T14:1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4728" w:type="dxa"/>
            <w:tcPrChange w:id="8329" w:author="Sorin Salagean" w:date="2015-02-04T14:27:00Z">
              <w:tcPr>
                <w:tcW w:w="4855" w:type="dxa"/>
              </w:tcPr>
            </w:tcPrChange>
          </w:tcPr>
          <w:p w14:paraId="5F8EDD2C" w14:textId="3155536A" w:rsidR="00714587" w:rsidRPr="00417114" w:rsidRDefault="00714587" w:rsidP="00714587">
            <w:pPr>
              <w:rPr>
                <w:ins w:id="8330" w:author="Sorin Salagean" w:date="2015-02-03T16:37:00Z"/>
                <w:rFonts w:asciiTheme="minorHAnsi" w:eastAsiaTheme="minorHAnsi" w:hAnsiTheme="minorHAnsi" w:cstheme="minorBidi"/>
                <w:b/>
                <w:noProof/>
                <w:sz w:val="22"/>
                <w:szCs w:val="22"/>
                <w:lang w:val="ro-RO"/>
              </w:rPr>
            </w:pPr>
            <w:ins w:id="8331" w:author="Sorin Salagean" w:date="2015-02-04T14:12:00Z">
              <w:r>
                <w:rPr>
                  <w:rFonts w:asciiTheme="minorHAnsi" w:eastAsiaTheme="minorHAnsi" w:hAnsiTheme="minorHAnsi" w:cstheme="minorBidi"/>
                  <w:b/>
                  <w:noProof/>
                  <w:sz w:val="22"/>
                  <w:szCs w:val="22"/>
                  <w:lang w:val="ro-RO"/>
                </w:rPr>
                <w:t>N/A</w:t>
              </w:r>
            </w:ins>
          </w:p>
        </w:tc>
      </w:tr>
      <w:tr w:rsidR="00714587" w:rsidRPr="00417114" w14:paraId="0AEC5300" w14:textId="77777777" w:rsidTr="00EA3A1E">
        <w:trPr>
          <w:trHeight w:val="857"/>
          <w:ins w:id="8332" w:author="Sorin Salagean" w:date="2015-02-04T14:12:00Z"/>
          <w:trPrChange w:id="8333" w:author="Sorin Salagean" w:date="2015-02-04T14:27:00Z">
            <w:trPr>
              <w:trHeight w:val="857"/>
            </w:trPr>
          </w:trPrChange>
        </w:trPr>
        <w:tc>
          <w:tcPr>
            <w:tcW w:w="1908" w:type="dxa"/>
            <w:tcPrChange w:id="8334" w:author="Sorin Salagean" w:date="2015-02-04T14:27:00Z">
              <w:tcPr>
                <w:tcW w:w="1908" w:type="dxa"/>
              </w:tcPr>
            </w:tcPrChange>
          </w:tcPr>
          <w:p w14:paraId="15E7251B" w14:textId="43740481" w:rsidR="00714587" w:rsidRDefault="00714587" w:rsidP="00714587">
            <w:pPr>
              <w:rPr>
                <w:ins w:id="8335" w:author="Sorin Salagean" w:date="2015-02-04T14:12:00Z"/>
                <w:b/>
                <w:noProof/>
              </w:rPr>
            </w:pPr>
            <w:ins w:id="8336" w:author="Sorin Salagean" w:date="2015-02-04T14:12:00Z">
              <w:r w:rsidRPr="00B73426">
                <w:rPr>
                  <w:rFonts w:asciiTheme="minorHAnsi" w:hAnsiTheme="minorHAnsi"/>
                  <w:b/>
                  <w:noProof/>
                  <w:sz w:val="22"/>
                  <w:szCs w:val="22"/>
                </w:rPr>
                <w:t>Supervizor – All Flux</w:t>
              </w:r>
            </w:ins>
          </w:p>
        </w:tc>
        <w:tc>
          <w:tcPr>
            <w:tcW w:w="3654" w:type="dxa"/>
            <w:tcPrChange w:id="8337" w:author="Sorin Salagean" w:date="2015-02-04T14:27:00Z">
              <w:tcPr>
                <w:tcW w:w="3527" w:type="dxa"/>
              </w:tcPr>
            </w:tcPrChange>
          </w:tcPr>
          <w:p w14:paraId="5F873F7E" w14:textId="6C314A10" w:rsidR="00714587" w:rsidRPr="00417114" w:rsidRDefault="00714587" w:rsidP="00714587">
            <w:pPr>
              <w:rPr>
                <w:ins w:id="8338" w:author="Sorin Salagean" w:date="2015-02-04T14:12:00Z"/>
                <w:b/>
                <w:noProof/>
              </w:rPr>
            </w:pPr>
            <w:ins w:id="8339" w:author="Sorin Salagean" w:date="2015-02-04T14:1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4728" w:type="dxa"/>
            <w:tcPrChange w:id="8340" w:author="Sorin Salagean" w:date="2015-02-04T14:27:00Z">
              <w:tcPr>
                <w:tcW w:w="4855" w:type="dxa"/>
              </w:tcPr>
            </w:tcPrChange>
          </w:tcPr>
          <w:p w14:paraId="629BB7F0" w14:textId="6473A454" w:rsidR="00714587" w:rsidRDefault="00714587" w:rsidP="00714587">
            <w:pPr>
              <w:rPr>
                <w:ins w:id="8341" w:author="Sorin Salagean" w:date="2015-02-04T14:12:00Z"/>
                <w:b/>
                <w:noProof/>
              </w:rPr>
            </w:pPr>
            <w:ins w:id="8342" w:author="Sorin Salagean" w:date="2015-02-04T14:12:00Z">
              <w:r>
                <w:rPr>
                  <w:rFonts w:asciiTheme="minorHAnsi" w:eastAsiaTheme="minorHAnsi" w:hAnsiTheme="minorHAnsi" w:cstheme="minorBidi"/>
                  <w:b/>
                  <w:noProof/>
                  <w:sz w:val="22"/>
                  <w:szCs w:val="22"/>
                  <w:lang w:val="ro-RO"/>
                </w:rPr>
                <w:t>N/A</w:t>
              </w:r>
            </w:ins>
          </w:p>
        </w:tc>
      </w:tr>
    </w:tbl>
    <w:p w14:paraId="397649E2" w14:textId="77777777" w:rsidR="00FC2ED4" w:rsidRDefault="00FC2ED4" w:rsidP="00FC2ED4">
      <w:pPr>
        <w:jc w:val="both"/>
        <w:rPr>
          <w:ins w:id="8343" w:author="Sorin Salagean" w:date="2015-02-03T16:37:00Z"/>
          <w:sz w:val="24"/>
          <w:szCs w:val="24"/>
          <w:lang w:val="en-US"/>
        </w:rPr>
      </w:pPr>
    </w:p>
    <w:p w14:paraId="09FD30E1" w14:textId="77777777" w:rsidR="00FC2ED4" w:rsidRPr="00126240" w:rsidRDefault="00FC2ED4" w:rsidP="00FC2ED4">
      <w:pPr>
        <w:spacing w:line="276" w:lineRule="auto"/>
        <w:rPr>
          <w:ins w:id="8344" w:author="Sorin Salagean" w:date="2015-02-03T16:37:00Z"/>
          <w:b/>
          <w:noProof/>
        </w:rPr>
      </w:pPr>
      <w:ins w:id="8345" w:author="Sorin Salagean" w:date="2015-02-03T16:37: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FC2ED4" w:rsidRPr="00126240" w14:paraId="536043A9" w14:textId="77777777" w:rsidTr="000F2B72">
        <w:trPr>
          <w:cnfStyle w:val="100000000000" w:firstRow="1" w:lastRow="0" w:firstColumn="0" w:lastColumn="0" w:oddVBand="0" w:evenVBand="0" w:oddHBand="0" w:evenHBand="0" w:firstRowFirstColumn="0" w:firstRowLastColumn="0" w:lastRowFirstColumn="0" w:lastRowLastColumn="0"/>
          <w:trHeight w:val="362"/>
          <w:ins w:id="8346" w:author="Sorin Salagean" w:date="2015-02-03T16:37:00Z"/>
        </w:trPr>
        <w:tc>
          <w:tcPr>
            <w:tcW w:w="2898" w:type="dxa"/>
            <w:hideMark/>
          </w:tcPr>
          <w:p w14:paraId="5148F00B" w14:textId="77777777" w:rsidR="00FC2ED4" w:rsidRPr="00417114" w:rsidRDefault="00FC2ED4" w:rsidP="000F2B72">
            <w:pPr>
              <w:spacing w:line="276" w:lineRule="auto"/>
              <w:rPr>
                <w:ins w:id="8347" w:author="Sorin Salagean" w:date="2015-02-03T16:37:00Z"/>
                <w:rFonts w:asciiTheme="minorHAnsi" w:eastAsiaTheme="minorHAnsi" w:hAnsiTheme="minorHAnsi" w:cstheme="minorBidi"/>
                <w:b/>
                <w:noProof/>
                <w:sz w:val="22"/>
                <w:szCs w:val="22"/>
                <w:lang w:val="ro-RO"/>
              </w:rPr>
            </w:pPr>
            <w:ins w:id="8348" w:author="Sorin Salagean" w:date="2015-02-03T16:37:00Z">
              <w:r w:rsidRPr="00417114">
                <w:rPr>
                  <w:rFonts w:asciiTheme="minorHAnsi" w:eastAsiaTheme="minorHAnsi" w:hAnsiTheme="minorHAnsi" w:cstheme="minorBidi"/>
                  <w:b/>
                  <w:noProof/>
                  <w:sz w:val="22"/>
                  <w:szCs w:val="22"/>
                  <w:lang w:val="ro-RO"/>
                </w:rPr>
                <w:t>Actiune</w:t>
              </w:r>
            </w:ins>
          </w:p>
        </w:tc>
        <w:tc>
          <w:tcPr>
            <w:tcW w:w="7432" w:type="dxa"/>
            <w:hideMark/>
          </w:tcPr>
          <w:p w14:paraId="762DBAB2" w14:textId="77777777" w:rsidR="00FC2ED4" w:rsidRPr="00417114" w:rsidRDefault="00FC2ED4" w:rsidP="000F2B72">
            <w:pPr>
              <w:spacing w:line="276" w:lineRule="auto"/>
              <w:rPr>
                <w:ins w:id="8349" w:author="Sorin Salagean" w:date="2015-02-03T16:37:00Z"/>
                <w:rFonts w:asciiTheme="minorHAnsi" w:eastAsiaTheme="minorHAnsi" w:hAnsiTheme="minorHAnsi" w:cstheme="minorBidi"/>
                <w:b/>
                <w:noProof/>
                <w:sz w:val="22"/>
                <w:szCs w:val="22"/>
                <w:lang w:val="ro-RO"/>
              </w:rPr>
            </w:pPr>
            <w:ins w:id="8350" w:author="Sorin Salagean" w:date="2015-02-03T16:37:00Z">
              <w:r w:rsidRPr="00417114">
                <w:rPr>
                  <w:rFonts w:asciiTheme="minorHAnsi" w:eastAsiaTheme="minorHAnsi" w:hAnsiTheme="minorHAnsi" w:cstheme="minorBidi"/>
                  <w:b/>
                  <w:noProof/>
                  <w:sz w:val="22"/>
                  <w:szCs w:val="22"/>
                  <w:lang w:val="ro-RO"/>
                </w:rPr>
                <w:t>Descriere Actiune</w:t>
              </w:r>
            </w:ins>
          </w:p>
        </w:tc>
      </w:tr>
      <w:tr w:rsidR="00FC2ED4" w:rsidRPr="00126240" w14:paraId="22805CCE" w14:textId="77777777" w:rsidTr="000F2B72">
        <w:trPr>
          <w:trHeight w:val="362"/>
          <w:ins w:id="8351" w:author="Sorin Salagean" w:date="2015-02-03T16:37:00Z"/>
        </w:trPr>
        <w:tc>
          <w:tcPr>
            <w:tcW w:w="2898" w:type="dxa"/>
          </w:tcPr>
          <w:p w14:paraId="2F10941F" w14:textId="54E43C6A" w:rsidR="00FC2ED4" w:rsidRPr="00417114" w:rsidRDefault="00043845" w:rsidP="000F2B72">
            <w:pPr>
              <w:spacing w:line="276" w:lineRule="auto"/>
              <w:rPr>
                <w:ins w:id="8352" w:author="Sorin Salagean" w:date="2015-02-03T16:37:00Z"/>
                <w:rFonts w:asciiTheme="minorHAnsi" w:eastAsiaTheme="minorHAnsi" w:hAnsiTheme="minorHAnsi" w:cstheme="minorBidi"/>
                <w:b/>
                <w:noProof/>
                <w:sz w:val="22"/>
                <w:szCs w:val="22"/>
                <w:lang w:val="ro-RO"/>
              </w:rPr>
            </w:pPr>
            <w:ins w:id="8353" w:author="Sorin Salagean" w:date="2015-02-04T13:55:00Z">
              <w:r>
                <w:rPr>
                  <w:rFonts w:asciiTheme="minorHAnsi" w:eastAsiaTheme="minorHAnsi" w:hAnsiTheme="minorHAnsi" w:cstheme="minorBidi"/>
                  <w:b/>
                  <w:noProof/>
                  <w:sz w:val="22"/>
                  <w:szCs w:val="22"/>
                  <w:lang w:val="ro-RO"/>
                </w:rPr>
                <w:t>Verificare Document „CL – Accept de plata”</w:t>
              </w:r>
            </w:ins>
          </w:p>
        </w:tc>
        <w:tc>
          <w:tcPr>
            <w:tcW w:w="7432" w:type="dxa"/>
          </w:tcPr>
          <w:p w14:paraId="29D35BD8" w14:textId="77777777" w:rsidR="00043845" w:rsidRPr="006B66FF" w:rsidRDefault="00043845" w:rsidP="00043845">
            <w:pPr>
              <w:spacing w:line="276" w:lineRule="auto"/>
              <w:rPr>
                <w:ins w:id="8354" w:author="Sorin Salagean" w:date="2015-02-04T13:55:00Z"/>
                <w:rFonts w:asciiTheme="minorHAnsi" w:hAnsiTheme="minorHAnsi"/>
                <w:b/>
                <w:noProof/>
                <w:sz w:val="22"/>
                <w:szCs w:val="22"/>
              </w:rPr>
            </w:pPr>
            <w:ins w:id="8355" w:author="Sorin Salagean" w:date="2015-02-04T13:55:00Z">
              <w:r w:rsidRPr="006B66FF">
                <w:rPr>
                  <w:b/>
                  <w:noProof/>
                </w:rPr>
                <w:t>Se verifica daca documetul curent este “CL – Accept de plata”</w:t>
              </w:r>
            </w:ins>
          </w:p>
          <w:p w14:paraId="2C774609" w14:textId="77777777" w:rsidR="00043845" w:rsidRPr="006B66FF" w:rsidRDefault="00043845" w:rsidP="00043845">
            <w:pPr>
              <w:spacing w:line="276" w:lineRule="auto"/>
              <w:rPr>
                <w:ins w:id="8356" w:author="Sorin Salagean" w:date="2015-02-04T13:55:00Z"/>
                <w:rFonts w:asciiTheme="minorHAnsi" w:hAnsiTheme="minorHAnsi"/>
                <w:b/>
                <w:noProof/>
                <w:sz w:val="22"/>
                <w:szCs w:val="22"/>
              </w:rPr>
            </w:pPr>
            <w:ins w:id="8357" w:author="Sorin Salagean" w:date="2015-02-04T13:55:00Z">
              <w:r w:rsidRPr="006B66FF">
                <w:rPr>
                  <w:b/>
                  <w:noProof/>
                </w:rPr>
                <w:t>In cazul in care verificare se confirma se vor seta urmatoarele actiuni:</w:t>
              </w:r>
            </w:ins>
          </w:p>
          <w:p w14:paraId="76C69591" w14:textId="066BF7B9" w:rsidR="00043845" w:rsidRPr="006B66FF" w:rsidRDefault="00043845" w:rsidP="00043845">
            <w:pPr>
              <w:pStyle w:val="ListParagraph"/>
              <w:numPr>
                <w:ilvl w:val="0"/>
                <w:numId w:val="8"/>
              </w:numPr>
              <w:spacing w:line="276" w:lineRule="auto"/>
              <w:rPr>
                <w:ins w:id="8358" w:author="Sorin Salagean" w:date="2015-02-04T13:55:00Z"/>
                <w:rFonts w:asciiTheme="minorHAnsi" w:eastAsiaTheme="minorHAnsi" w:hAnsiTheme="minorHAnsi"/>
                <w:b/>
                <w:noProof/>
                <w:sz w:val="22"/>
                <w:szCs w:val="22"/>
                <w:lang w:val="ro-RO"/>
              </w:rPr>
            </w:pPr>
            <w:ins w:id="8359" w:author="Sorin Salagean" w:date="2015-02-04T13:55:00Z">
              <w:r w:rsidRPr="006B66FF">
                <w:rPr>
                  <w:b/>
                  <w:noProof/>
                </w:rPr>
                <w:t xml:space="preserve">Setare Proprietate „EtapaDosar” cu valoarea „Aprobare Accept de plata – </w:t>
              </w:r>
            </w:ins>
            <w:ins w:id="8360" w:author="Sorin Salagean" w:date="2015-02-04T14:13:00Z">
              <w:r w:rsidR="00714587" w:rsidRPr="006B66FF">
                <w:rPr>
                  <w:b/>
                  <w:noProof/>
                </w:rPr>
                <w:t>CFP</w:t>
              </w:r>
            </w:ins>
            <w:ins w:id="8361" w:author="Sorin Salagean" w:date="2015-02-04T13:55:00Z">
              <w:r w:rsidRPr="006B66FF">
                <w:rPr>
                  <w:b/>
                  <w:noProof/>
                </w:rPr>
                <w:t>”</w:t>
              </w:r>
            </w:ins>
          </w:p>
          <w:p w14:paraId="3B64D4C3" w14:textId="77777777" w:rsidR="00043845" w:rsidRPr="006B66FF" w:rsidRDefault="00043845" w:rsidP="00043845">
            <w:pPr>
              <w:pStyle w:val="ListParagraph"/>
              <w:numPr>
                <w:ilvl w:val="0"/>
                <w:numId w:val="8"/>
              </w:numPr>
              <w:spacing w:line="276" w:lineRule="auto"/>
              <w:rPr>
                <w:ins w:id="8362" w:author="Sorin Salagean" w:date="2015-02-04T13:55:00Z"/>
                <w:rFonts w:asciiTheme="minorHAnsi" w:eastAsiaTheme="minorHAnsi" w:hAnsiTheme="minorHAnsi"/>
                <w:b/>
                <w:noProof/>
                <w:sz w:val="22"/>
                <w:szCs w:val="22"/>
                <w:lang w:val="ro-RO"/>
                <w:rPrChange w:id="8363" w:author="Sorin Salagean" w:date="2015-02-09T13:25:00Z">
                  <w:rPr>
                    <w:ins w:id="8364" w:author="Sorin Salagean" w:date="2015-02-04T13:55:00Z"/>
                    <w:rFonts w:eastAsiaTheme="minorHAnsi"/>
                    <w:b/>
                    <w:noProof/>
                    <w:lang w:val="ro-RO"/>
                  </w:rPr>
                </w:rPrChange>
              </w:rPr>
            </w:pPr>
            <w:ins w:id="8365" w:author="Sorin Salagean" w:date="2015-02-04T13:55:00Z">
              <w:r w:rsidRPr="006B66FF">
                <w:rPr>
                  <w:b/>
                  <w:noProof/>
                </w:rPr>
                <w:t>Setare kw „Etapa dosar” cu valoarea Proprietatii „EtapaDosar”</w:t>
              </w:r>
            </w:ins>
          </w:p>
          <w:p w14:paraId="264304B3" w14:textId="77777777" w:rsidR="00043845" w:rsidRPr="006B66FF" w:rsidRDefault="00043845" w:rsidP="00043845">
            <w:pPr>
              <w:pStyle w:val="ListParagraph"/>
              <w:numPr>
                <w:ilvl w:val="0"/>
                <w:numId w:val="8"/>
              </w:numPr>
              <w:spacing w:line="276" w:lineRule="auto"/>
              <w:rPr>
                <w:ins w:id="8366" w:author="Sorin Salagean" w:date="2015-02-04T13:55:00Z"/>
                <w:rFonts w:asciiTheme="minorHAnsi" w:eastAsiaTheme="minorHAnsi" w:hAnsiTheme="minorHAnsi"/>
                <w:b/>
                <w:noProof/>
                <w:sz w:val="22"/>
                <w:szCs w:val="22"/>
                <w:lang w:val="ro-RO"/>
              </w:rPr>
            </w:pPr>
            <w:ins w:id="8367" w:author="Sorin Salagean" w:date="2015-02-04T13:55:00Z">
              <w:r w:rsidRPr="006B66FF">
                <w:rPr>
                  <w:b/>
                  <w:noProof/>
                </w:rPr>
                <w:t>Sterge kw „Etapa dosar” pe documentul relationat „CL – Dosar dauna auto CASCO”</w:t>
              </w:r>
            </w:ins>
          </w:p>
          <w:p w14:paraId="741801EB" w14:textId="77777777" w:rsidR="00043845" w:rsidRPr="006B66FF" w:rsidRDefault="00043845" w:rsidP="00043845">
            <w:pPr>
              <w:pStyle w:val="ListParagraph"/>
              <w:numPr>
                <w:ilvl w:val="0"/>
                <w:numId w:val="8"/>
              </w:numPr>
              <w:spacing w:line="276" w:lineRule="auto"/>
              <w:rPr>
                <w:ins w:id="8368" w:author="Sorin Salagean" w:date="2015-02-04T13:55:00Z"/>
                <w:rFonts w:asciiTheme="minorHAnsi" w:eastAsiaTheme="minorHAnsi" w:hAnsiTheme="minorHAnsi" w:cstheme="minorBidi"/>
                <w:b/>
                <w:noProof/>
                <w:sz w:val="22"/>
                <w:szCs w:val="22"/>
                <w:lang w:val="ro-RO"/>
              </w:rPr>
            </w:pPr>
            <w:ins w:id="8369" w:author="Sorin Salagean" w:date="2015-02-04T13:55:00Z">
              <w:r w:rsidRPr="006B66FF">
                <w:rPr>
                  <w:b/>
                  <w:noProof/>
                </w:rPr>
                <w:t>Copiaza kw „Etapa dosar” pe documentul relationat „CL – Dosar dauna auto CASCO</w:t>
              </w:r>
            </w:ins>
          </w:p>
          <w:p w14:paraId="580E8BBB" w14:textId="77777777" w:rsidR="00043845" w:rsidRPr="006B66FF" w:rsidRDefault="00043845" w:rsidP="00043845">
            <w:pPr>
              <w:spacing w:line="276" w:lineRule="auto"/>
              <w:rPr>
                <w:ins w:id="8370" w:author="Sorin Salagean" w:date="2015-02-04T13:55:00Z"/>
                <w:rFonts w:asciiTheme="minorHAnsi" w:eastAsiaTheme="minorHAnsi" w:hAnsiTheme="minorHAnsi"/>
                <w:b/>
                <w:noProof/>
                <w:sz w:val="22"/>
                <w:szCs w:val="22"/>
                <w:lang w:val="ro-RO"/>
              </w:rPr>
            </w:pPr>
            <w:ins w:id="8371" w:author="Sorin Salagean" w:date="2015-02-04T13:55:00Z">
              <w:r w:rsidRPr="006B66FF">
                <w:rPr>
                  <w:b/>
                  <w:noProof/>
                </w:rPr>
                <w:t>In cazul in care documentul curent nu este „CL – Accept de plata”, au loc urmatoarele actiuni:</w:t>
              </w:r>
            </w:ins>
          </w:p>
          <w:p w14:paraId="41136C69" w14:textId="18CA272D" w:rsidR="00043845" w:rsidRPr="006B66FF" w:rsidRDefault="00043845" w:rsidP="00043845">
            <w:pPr>
              <w:pStyle w:val="ListParagraph"/>
              <w:numPr>
                <w:ilvl w:val="0"/>
                <w:numId w:val="8"/>
              </w:numPr>
              <w:spacing w:line="276" w:lineRule="auto"/>
              <w:rPr>
                <w:ins w:id="8372" w:author="Sorin Salagean" w:date="2015-02-04T13:55:00Z"/>
                <w:rFonts w:asciiTheme="minorHAnsi" w:eastAsiaTheme="minorHAnsi" w:hAnsiTheme="minorHAnsi"/>
                <w:b/>
                <w:noProof/>
                <w:sz w:val="22"/>
                <w:szCs w:val="22"/>
                <w:lang w:val="ro-RO"/>
              </w:rPr>
            </w:pPr>
            <w:ins w:id="8373" w:author="Sorin Salagean" w:date="2015-02-04T13:55:00Z">
              <w:r w:rsidRPr="006B66FF">
                <w:rPr>
                  <w:b/>
                  <w:noProof/>
                </w:rPr>
                <w:t xml:space="preserve">Setare Proprietate „EtapaDosar” cu valoarea „Aprobare Referat de plata – </w:t>
              </w:r>
            </w:ins>
            <w:ins w:id="8374" w:author="Sorin Salagean" w:date="2015-02-04T14:13:00Z">
              <w:r w:rsidR="00714587" w:rsidRPr="006B66FF">
                <w:rPr>
                  <w:b/>
                  <w:noProof/>
                </w:rPr>
                <w:t>CFP</w:t>
              </w:r>
            </w:ins>
            <w:ins w:id="8375" w:author="Sorin Salagean" w:date="2015-02-04T13:55:00Z">
              <w:r w:rsidRPr="006B66FF">
                <w:rPr>
                  <w:b/>
                  <w:noProof/>
                </w:rPr>
                <w:t>”</w:t>
              </w:r>
            </w:ins>
          </w:p>
          <w:p w14:paraId="2132CC11" w14:textId="77777777" w:rsidR="00043845" w:rsidRPr="006B66FF" w:rsidRDefault="00043845" w:rsidP="00043845">
            <w:pPr>
              <w:pStyle w:val="ListParagraph"/>
              <w:numPr>
                <w:ilvl w:val="0"/>
                <w:numId w:val="8"/>
              </w:numPr>
              <w:spacing w:line="276" w:lineRule="auto"/>
              <w:rPr>
                <w:ins w:id="8376" w:author="Sorin Salagean" w:date="2015-02-04T13:55:00Z"/>
                <w:rFonts w:asciiTheme="minorHAnsi" w:eastAsiaTheme="minorHAnsi" w:hAnsiTheme="minorHAnsi"/>
                <w:b/>
                <w:noProof/>
                <w:sz w:val="22"/>
                <w:szCs w:val="22"/>
                <w:lang w:val="ro-RO"/>
              </w:rPr>
            </w:pPr>
            <w:ins w:id="8377" w:author="Sorin Salagean" w:date="2015-02-04T13:55:00Z">
              <w:r w:rsidRPr="006B66FF">
                <w:rPr>
                  <w:b/>
                  <w:noProof/>
                </w:rPr>
                <w:t>Setare kw „Etapa dosar” cu valoarea Proprietatii „EtapaDosar”</w:t>
              </w:r>
            </w:ins>
          </w:p>
          <w:p w14:paraId="34CB6C70" w14:textId="77777777" w:rsidR="00043845" w:rsidRPr="006B66FF" w:rsidRDefault="00043845" w:rsidP="00043845">
            <w:pPr>
              <w:pStyle w:val="ListParagraph"/>
              <w:numPr>
                <w:ilvl w:val="0"/>
                <w:numId w:val="8"/>
              </w:numPr>
              <w:spacing w:line="276" w:lineRule="auto"/>
              <w:rPr>
                <w:ins w:id="8378" w:author="Sorin Salagean" w:date="2015-02-04T13:55:00Z"/>
                <w:rFonts w:asciiTheme="minorHAnsi" w:eastAsiaTheme="minorHAnsi" w:hAnsiTheme="minorHAnsi"/>
                <w:b/>
                <w:noProof/>
                <w:sz w:val="22"/>
                <w:szCs w:val="22"/>
                <w:lang w:val="ro-RO"/>
              </w:rPr>
            </w:pPr>
            <w:ins w:id="8379" w:author="Sorin Salagean" w:date="2015-02-04T13:55:00Z">
              <w:r w:rsidRPr="006B66FF">
                <w:rPr>
                  <w:b/>
                  <w:noProof/>
                </w:rPr>
                <w:t>Sterge kw „Etapa dosar” pe documentul relationat „CL – Dosar dauna auto CASCO”</w:t>
              </w:r>
            </w:ins>
          </w:p>
          <w:p w14:paraId="2A0F280E" w14:textId="2882E9DC" w:rsidR="00FC2ED4" w:rsidRPr="00EA3A1E" w:rsidRDefault="00043845">
            <w:pPr>
              <w:pStyle w:val="ListParagraph"/>
              <w:numPr>
                <w:ilvl w:val="0"/>
                <w:numId w:val="8"/>
              </w:numPr>
              <w:spacing w:line="276" w:lineRule="auto"/>
              <w:rPr>
                <w:ins w:id="8380" w:author="Sorin Salagean" w:date="2015-02-03T16:37:00Z"/>
                <w:rFonts w:asciiTheme="minorHAnsi" w:eastAsiaTheme="minorHAnsi" w:hAnsiTheme="minorHAnsi" w:cstheme="minorBidi"/>
                <w:b/>
                <w:noProof/>
                <w:sz w:val="22"/>
                <w:szCs w:val="22"/>
                <w:lang w:val="ro-RO"/>
                <w:rPrChange w:id="8381" w:author="Sorin Salagean" w:date="2015-02-04T14:28:00Z">
                  <w:rPr>
                    <w:ins w:id="8382" w:author="Sorin Salagean" w:date="2015-02-03T16:37:00Z"/>
                    <w:rFonts w:eastAsiaTheme="minorHAnsi" w:cstheme="minorBidi"/>
                    <w:noProof/>
                    <w:lang w:val="ro-RO"/>
                  </w:rPr>
                </w:rPrChange>
              </w:rPr>
              <w:pPrChange w:id="8383" w:author="Sorin Salagean" w:date="2015-02-04T14:28:00Z">
                <w:pPr>
                  <w:spacing w:line="276" w:lineRule="auto"/>
                </w:pPr>
              </w:pPrChange>
            </w:pPr>
            <w:ins w:id="8384" w:author="Sorin Salagean" w:date="2015-02-04T13:55:00Z">
              <w:r w:rsidRPr="006B66FF">
                <w:rPr>
                  <w:b/>
                  <w:noProof/>
                  <w:rPrChange w:id="8385" w:author="Sorin Salagean" w:date="2015-02-09T13:25:00Z">
                    <w:rPr>
                      <w:noProof/>
                    </w:rPr>
                  </w:rPrChange>
                </w:rPr>
                <w:t>Copiaza kw „Etapa dosar” pe documentul relationat „CL – Dosar dauna auto CASCO”</w:t>
              </w:r>
            </w:ins>
          </w:p>
        </w:tc>
      </w:tr>
      <w:tr w:rsidR="00714587" w:rsidRPr="00126240" w14:paraId="2239D8B8" w14:textId="77777777" w:rsidTr="000F2B72">
        <w:trPr>
          <w:trHeight w:val="362"/>
          <w:ins w:id="8386" w:author="Sorin Salagean" w:date="2015-02-03T16:37:00Z"/>
        </w:trPr>
        <w:tc>
          <w:tcPr>
            <w:tcW w:w="2898" w:type="dxa"/>
          </w:tcPr>
          <w:p w14:paraId="31751BC2" w14:textId="3B0DA6B4" w:rsidR="00714587" w:rsidRPr="00B0053D" w:rsidRDefault="00714587" w:rsidP="00714587">
            <w:pPr>
              <w:spacing w:line="276" w:lineRule="auto"/>
              <w:rPr>
                <w:ins w:id="8387" w:author="Sorin Salagean" w:date="2015-02-03T16:37:00Z"/>
                <w:rFonts w:asciiTheme="minorHAnsi" w:hAnsiTheme="minorHAnsi"/>
                <w:b/>
                <w:noProof/>
                <w:sz w:val="22"/>
                <w:szCs w:val="22"/>
              </w:rPr>
            </w:pPr>
            <w:ins w:id="8388" w:author="Sorin Salagean" w:date="2015-02-04T14:15:00Z">
              <w:r>
                <w:rPr>
                  <w:rFonts w:asciiTheme="minorHAnsi" w:hAnsiTheme="minorHAnsi"/>
                  <w:b/>
                  <w:noProof/>
                  <w:sz w:val="22"/>
                  <w:szCs w:val="22"/>
                </w:rPr>
                <w:t xml:space="preserve">Trimite notificare </w:t>
              </w:r>
            </w:ins>
          </w:p>
        </w:tc>
        <w:tc>
          <w:tcPr>
            <w:tcW w:w="7432" w:type="dxa"/>
          </w:tcPr>
          <w:p w14:paraId="74B6C1E8" w14:textId="102EC9C2" w:rsidR="00714587" w:rsidRPr="00B0053D" w:rsidRDefault="00714587">
            <w:pPr>
              <w:spacing w:line="276" w:lineRule="auto"/>
              <w:rPr>
                <w:ins w:id="8389" w:author="Sorin Salagean" w:date="2015-02-03T16:37:00Z"/>
                <w:rFonts w:asciiTheme="minorHAnsi" w:hAnsiTheme="minorHAnsi"/>
                <w:b/>
                <w:noProof/>
                <w:sz w:val="22"/>
                <w:szCs w:val="22"/>
              </w:rPr>
            </w:pPr>
            <w:ins w:id="8390" w:author="Sorin Salagean" w:date="2015-02-04T14:15:00Z">
              <w:r>
                <w:rPr>
                  <w:rFonts w:asciiTheme="minorHAnsi" w:hAnsiTheme="minorHAnsi"/>
                  <w:b/>
                  <w:noProof/>
                  <w:sz w:val="22"/>
                  <w:szCs w:val="22"/>
                </w:rPr>
                <w:t>Se va trimite o notificare catre grupurile de utilizatori prin care sunt instiintati ca Acceptul/Referatul, este in etapa “</w:t>
              </w:r>
            </w:ins>
            <w:ins w:id="8391" w:author="Sorin Salagean" w:date="2015-02-04T14:16:00Z">
              <w:r>
                <w:rPr>
                  <w:rFonts w:asciiTheme="minorHAnsi" w:hAnsiTheme="minorHAnsi"/>
                  <w:b/>
                  <w:noProof/>
                  <w:sz w:val="22"/>
                  <w:szCs w:val="22"/>
                </w:rPr>
                <w:t>CFP</w:t>
              </w:r>
            </w:ins>
            <w:ins w:id="8392" w:author="Sorin Salagean" w:date="2015-02-04T14:15:00Z">
              <w:r>
                <w:rPr>
                  <w:rFonts w:asciiTheme="minorHAnsi" w:hAnsiTheme="minorHAnsi"/>
                  <w:b/>
                  <w:noProof/>
                  <w:sz w:val="22"/>
                  <w:szCs w:val="22"/>
                </w:rPr>
                <w:t>”</w:t>
              </w:r>
            </w:ins>
          </w:p>
        </w:tc>
      </w:tr>
    </w:tbl>
    <w:p w14:paraId="203BD301" w14:textId="77777777" w:rsidR="00FC2ED4" w:rsidRDefault="00FC2ED4" w:rsidP="00FC2ED4">
      <w:pPr>
        <w:spacing w:line="276" w:lineRule="auto"/>
        <w:rPr>
          <w:ins w:id="8393" w:author="Sorin Salagean" w:date="2015-02-03T16:37:00Z"/>
          <w:b/>
          <w:noProof/>
        </w:rPr>
      </w:pPr>
    </w:p>
    <w:p w14:paraId="321A7DC5" w14:textId="77777777" w:rsidR="00FC2ED4" w:rsidRPr="00126240" w:rsidRDefault="00FC2ED4" w:rsidP="00FC2ED4">
      <w:pPr>
        <w:spacing w:line="276" w:lineRule="auto"/>
        <w:rPr>
          <w:ins w:id="8394" w:author="Sorin Salagean" w:date="2015-02-03T16:37:00Z"/>
          <w:b/>
          <w:noProof/>
        </w:rPr>
      </w:pPr>
      <w:ins w:id="8395" w:author="Sorin Salagean" w:date="2015-02-03T16:37: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302"/>
        <w:gridCol w:w="5065"/>
        <w:gridCol w:w="1130"/>
        <w:gridCol w:w="1953"/>
      </w:tblGrid>
      <w:tr w:rsidR="00FC2ED4" w:rsidRPr="00126240" w14:paraId="474468E2" w14:textId="77777777" w:rsidTr="000F2B72">
        <w:trPr>
          <w:cnfStyle w:val="100000000000" w:firstRow="1" w:lastRow="0" w:firstColumn="0" w:lastColumn="0" w:oddVBand="0" w:evenVBand="0" w:oddHBand="0" w:evenHBand="0" w:firstRowFirstColumn="0" w:firstRowLastColumn="0" w:lastRowFirstColumn="0" w:lastRowLastColumn="0"/>
          <w:trHeight w:val="362"/>
          <w:ins w:id="8396" w:author="Sorin Salagean" w:date="2015-02-03T16:37:00Z"/>
        </w:trPr>
        <w:tc>
          <w:tcPr>
            <w:tcW w:w="2242" w:type="dxa"/>
            <w:hideMark/>
          </w:tcPr>
          <w:p w14:paraId="3D57AF15" w14:textId="77777777" w:rsidR="00FC2ED4" w:rsidRPr="00417114" w:rsidRDefault="00FC2ED4" w:rsidP="000F2B72">
            <w:pPr>
              <w:spacing w:line="276" w:lineRule="auto"/>
              <w:rPr>
                <w:ins w:id="8397" w:author="Sorin Salagean" w:date="2015-02-03T16:37:00Z"/>
                <w:rFonts w:asciiTheme="minorHAnsi" w:eastAsiaTheme="minorHAnsi" w:hAnsiTheme="minorHAnsi" w:cstheme="minorBidi"/>
                <w:b/>
                <w:noProof/>
                <w:sz w:val="22"/>
                <w:szCs w:val="22"/>
                <w:lang w:val="ro-RO"/>
              </w:rPr>
            </w:pPr>
            <w:ins w:id="8398" w:author="Sorin Salagean" w:date="2015-02-03T16:37:00Z">
              <w:r w:rsidRPr="00417114">
                <w:rPr>
                  <w:rFonts w:asciiTheme="minorHAnsi" w:eastAsiaTheme="minorHAnsi" w:hAnsiTheme="minorHAnsi" w:cstheme="minorBidi"/>
                  <w:b/>
                  <w:noProof/>
                  <w:sz w:val="22"/>
                  <w:szCs w:val="22"/>
                  <w:lang w:val="ro-RO"/>
                </w:rPr>
                <w:t>Nume task</w:t>
              </w:r>
            </w:ins>
          </w:p>
        </w:tc>
        <w:tc>
          <w:tcPr>
            <w:tcW w:w="5025" w:type="dxa"/>
            <w:hideMark/>
          </w:tcPr>
          <w:p w14:paraId="67E47B2A" w14:textId="77777777" w:rsidR="00FC2ED4" w:rsidRPr="00417114" w:rsidRDefault="00FC2ED4" w:rsidP="000F2B72">
            <w:pPr>
              <w:spacing w:line="276" w:lineRule="auto"/>
              <w:rPr>
                <w:ins w:id="8399" w:author="Sorin Salagean" w:date="2015-02-03T16:37:00Z"/>
                <w:rFonts w:asciiTheme="minorHAnsi" w:eastAsiaTheme="minorHAnsi" w:hAnsiTheme="minorHAnsi" w:cstheme="minorBidi"/>
                <w:b/>
                <w:noProof/>
                <w:sz w:val="22"/>
                <w:szCs w:val="22"/>
                <w:lang w:val="ro-RO"/>
              </w:rPr>
            </w:pPr>
            <w:ins w:id="8400" w:author="Sorin Salagean" w:date="2015-02-03T16:37:00Z">
              <w:r w:rsidRPr="00417114">
                <w:rPr>
                  <w:rFonts w:asciiTheme="minorHAnsi" w:eastAsiaTheme="minorHAnsi" w:hAnsiTheme="minorHAnsi" w:cstheme="minorBidi"/>
                  <w:b/>
                  <w:noProof/>
                  <w:sz w:val="22"/>
                  <w:szCs w:val="22"/>
                  <w:lang w:val="ro-RO"/>
                </w:rPr>
                <w:t>Descriere</w:t>
              </w:r>
            </w:ins>
          </w:p>
        </w:tc>
        <w:tc>
          <w:tcPr>
            <w:tcW w:w="1090" w:type="dxa"/>
            <w:hideMark/>
          </w:tcPr>
          <w:p w14:paraId="4355DF7C" w14:textId="77777777" w:rsidR="00FC2ED4" w:rsidRPr="00417114" w:rsidRDefault="00FC2ED4" w:rsidP="000F2B72">
            <w:pPr>
              <w:spacing w:line="276" w:lineRule="auto"/>
              <w:rPr>
                <w:ins w:id="8401" w:author="Sorin Salagean" w:date="2015-02-03T16:37:00Z"/>
                <w:rFonts w:asciiTheme="minorHAnsi" w:eastAsiaTheme="minorHAnsi" w:hAnsiTheme="minorHAnsi" w:cstheme="minorBidi"/>
                <w:b/>
                <w:noProof/>
                <w:sz w:val="22"/>
                <w:szCs w:val="22"/>
                <w:lang w:val="ro-RO"/>
              </w:rPr>
            </w:pPr>
            <w:ins w:id="8402" w:author="Sorin Salagean" w:date="2015-02-03T16:37:00Z">
              <w:r w:rsidRPr="00417114">
                <w:rPr>
                  <w:rFonts w:asciiTheme="minorHAnsi" w:eastAsiaTheme="minorHAnsi" w:hAnsiTheme="minorHAnsi" w:cstheme="minorBidi"/>
                  <w:b/>
                  <w:noProof/>
                  <w:sz w:val="22"/>
                  <w:szCs w:val="22"/>
                  <w:lang w:val="ro-RO"/>
                </w:rPr>
                <w:t>Validari</w:t>
              </w:r>
            </w:ins>
          </w:p>
        </w:tc>
        <w:tc>
          <w:tcPr>
            <w:tcW w:w="1893" w:type="dxa"/>
          </w:tcPr>
          <w:p w14:paraId="506B8118" w14:textId="77777777" w:rsidR="00FC2ED4" w:rsidRPr="00417114" w:rsidRDefault="00FC2ED4" w:rsidP="000F2B72">
            <w:pPr>
              <w:spacing w:line="276" w:lineRule="auto"/>
              <w:rPr>
                <w:ins w:id="8403" w:author="Sorin Salagean" w:date="2015-02-03T16:37:00Z"/>
                <w:rFonts w:asciiTheme="minorHAnsi" w:eastAsiaTheme="minorHAnsi" w:hAnsiTheme="minorHAnsi" w:cstheme="minorBidi"/>
                <w:b/>
                <w:noProof/>
                <w:sz w:val="22"/>
                <w:szCs w:val="22"/>
                <w:lang w:val="ro-RO"/>
              </w:rPr>
            </w:pPr>
            <w:ins w:id="8404" w:author="Sorin Salagean" w:date="2015-02-03T16:37:00Z">
              <w:r w:rsidRPr="00417114">
                <w:rPr>
                  <w:rFonts w:asciiTheme="minorHAnsi" w:eastAsiaTheme="minorHAnsi" w:hAnsiTheme="minorHAnsi" w:cstheme="minorBidi"/>
                  <w:b/>
                  <w:noProof/>
                  <w:sz w:val="22"/>
                  <w:szCs w:val="22"/>
                  <w:lang w:val="ro-RO"/>
                </w:rPr>
                <w:t>Cerinte sistem</w:t>
              </w:r>
            </w:ins>
          </w:p>
        </w:tc>
      </w:tr>
      <w:tr w:rsidR="00FC2ED4" w:rsidRPr="00B0053D" w14:paraId="7B42B682" w14:textId="77777777" w:rsidTr="000F2B72">
        <w:trPr>
          <w:trHeight w:val="362"/>
          <w:ins w:id="8405" w:author="Sorin Salagean" w:date="2015-02-03T16:37:00Z"/>
        </w:trPr>
        <w:tc>
          <w:tcPr>
            <w:tcW w:w="2242" w:type="dxa"/>
          </w:tcPr>
          <w:p w14:paraId="267886E9" w14:textId="77777777" w:rsidR="00FC2ED4" w:rsidRPr="00B0053D" w:rsidRDefault="00FC2ED4" w:rsidP="000F2B72">
            <w:pPr>
              <w:spacing w:line="276" w:lineRule="auto"/>
              <w:rPr>
                <w:ins w:id="8406" w:author="Sorin Salagean" w:date="2015-02-03T16:37:00Z"/>
                <w:rFonts w:asciiTheme="minorHAnsi" w:hAnsiTheme="minorHAnsi"/>
                <w:b/>
                <w:noProof/>
                <w:sz w:val="22"/>
                <w:szCs w:val="22"/>
              </w:rPr>
            </w:pPr>
            <w:ins w:id="8407" w:author="Sorin Salagean" w:date="2015-02-03T16:37:00Z">
              <w:r>
                <w:rPr>
                  <w:rFonts w:asciiTheme="minorHAnsi" w:hAnsiTheme="minorHAnsi"/>
                  <w:b/>
                  <w:sz w:val="22"/>
                  <w:szCs w:val="22"/>
                </w:rPr>
                <w:t>Aprob</w:t>
              </w:r>
            </w:ins>
          </w:p>
        </w:tc>
        <w:tc>
          <w:tcPr>
            <w:tcW w:w="5025" w:type="dxa"/>
          </w:tcPr>
          <w:p w14:paraId="4FA631E9" w14:textId="77777777" w:rsidR="00EA3A1E" w:rsidRPr="00B73426" w:rsidRDefault="00EA3A1E" w:rsidP="00EA3A1E">
            <w:pPr>
              <w:spacing w:line="276" w:lineRule="auto"/>
              <w:rPr>
                <w:ins w:id="8408" w:author="Sorin Salagean" w:date="2015-02-04T14:22:00Z"/>
                <w:rFonts w:asciiTheme="minorHAnsi" w:hAnsiTheme="minorHAnsi"/>
                <w:noProof/>
                <w:sz w:val="22"/>
                <w:szCs w:val="22"/>
              </w:rPr>
            </w:pPr>
            <w:ins w:id="8409" w:author="Sorin Salagean" w:date="2015-02-04T14:22:00Z">
              <w:r w:rsidRPr="00B73426">
                <w:rPr>
                  <w:rFonts w:asciiTheme="minorHAnsi" w:hAnsiTheme="minorHAnsi"/>
                  <w:noProof/>
                  <w:sz w:val="22"/>
                  <w:szCs w:val="22"/>
                </w:rPr>
                <w:t>La apasarea butonului se intampla urmatoarele actiuni:</w:t>
              </w:r>
            </w:ins>
          </w:p>
          <w:p w14:paraId="35D5A7BD" w14:textId="77777777" w:rsidR="00EA3A1E" w:rsidRPr="00B73426" w:rsidRDefault="00EA3A1E" w:rsidP="00EA3A1E">
            <w:pPr>
              <w:pStyle w:val="ListParagraph"/>
              <w:numPr>
                <w:ilvl w:val="0"/>
                <w:numId w:val="8"/>
              </w:numPr>
              <w:spacing w:line="276" w:lineRule="auto"/>
              <w:rPr>
                <w:ins w:id="8410" w:author="Sorin Salagean" w:date="2015-02-04T14:22:00Z"/>
                <w:rFonts w:asciiTheme="minorHAnsi" w:hAnsiTheme="minorHAnsi"/>
                <w:noProof/>
                <w:sz w:val="22"/>
                <w:szCs w:val="22"/>
              </w:rPr>
            </w:pPr>
            <w:ins w:id="8411" w:author="Sorin Salagean" w:date="2015-02-04T14:22:00Z">
              <w:r w:rsidRPr="00B73426">
                <w:rPr>
                  <w:rFonts w:asciiTheme="minorHAnsi" w:hAnsiTheme="minorHAnsi"/>
                  <w:noProof/>
                  <w:sz w:val="22"/>
                  <w:szCs w:val="22"/>
                </w:rPr>
                <w:t>Sterge kw “Nume aprobator”</w:t>
              </w:r>
            </w:ins>
          </w:p>
          <w:p w14:paraId="6090CD4F" w14:textId="77777777" w:rsidR="00EA3A1E" w:rsidRPr="00B73426" w:rsidRDefault="00EA3A1E" w:rsidP="00EA3A1E">
            <w:pPr>
              <w:pStyle w:val="ListParagraph"/>
              <w:numPr>
                <w:ilvl w:val="0"/>
                <w:numId w:val="8"/>
              </w:numPr>
              <w:spacing w:line="276" w:lineRule="auto"/>
              <w:rPr>
                <w:ins w:id="8412" w:author="Sorin Salagean" w:date="2015-02-04T14:22:00Z"/>
                <w:rFonts w:asciiTheme="minorHAnsi" w:hAnsiTheme="minorHAnsi"/>
                <w:noProof/>
                <w:sz w:val="22"/>
                <w:szCs w:val="22"/>
              </w:rPr>
            </w:pPr>
            <w:ins w:id="8413" w:author="Sorin Salagean" w:date="2015-02-04T14:22:00Z">
              <w:r w:rsidRPr="00B73426">
                <w:rPr>
                  <w:rFonts w:asciiTheme="minorHAnsi" w:hAnsiTheme="minorHAnsi"/>
                  <w:noProof/>
                  <w:sz w:val="22"/>
                  <w:szCs w:val="22"/>
                </w:rPr>
                <w:t>Sterge kw “Data aprobare”</w:t>
              </w:r>
            </w:ins>
          </w:p>
          <w:p w14:paraId="2E212CC3" w14:textId="77777777" w:rsidR="00EA3A1E" w:rsidRPr="00B73426" w:rsidRDefault="00EA3A1E" w:rsidP="00EA3A1E">
            <w:pPr>
              <w:pStyle w:val="ListParagraph"/>
              <w:numPr>
                <w:ilvl w:val="0"/>
                <w:numId w:val="8"/>
              </w:numPr>
              <w:spacing w:line="276" w:lineRule="auto"/>
              <w:rPr>
                <w:ins w:id="8414" w:author="Sorin Salagean" w:date="2015-02-04T14:22:00Z"/>
                <w:noProof/>
              </w:rPr>
            </w:pPr>
            <w:ins w:id="8415" w:author="Sorin Salagean" w:date="2015-02-04T14:22:00Z">
              <w:r w:rsidRPr="00B73426">
                <w:rPr>
                  <w:rFonts w:asciiTheme="minorHAnsi" w:hAnsiTheme="minorHAnsi"/>
                  <w:noProof/>
                  <w:sz w:val="22"/>
                  <w:szCs w:val="22"/>
                </w:rPr>
                <w:t>Se verifica daca documentul se afla in etapa “Lichidator”; in cazul in care verificare se confirma, se va seta kw –ul “Etapa Lichidator” cu valoarea “NU” si se trimite documentul in etapa “Verificari”;</w:t>
              </w:r>
            </w:ins>
          </w:p>
          <w:p w14:paraId="49BEFF3E" w14:textId="77777777" w:rsidR="00EA3A1E" w:rsidRPr="00B73426" w:rsidRDefault="00EA3A1E" w:rsidP="00EA3A1E">
            <w:pPr>
              <w:pStyle w:val="ListParagraph"/>
              <w:numPr>
                <w:ilvl w:val="0"/>
                <w:numId w:val="8"/>
              </w:numPr>
              <w:spacing w:line="276" w:lineRule="auto"/>
              <w:rPr>
                <w:ins w:id="8416" w:author="Sorin Salagean" w:date="2015-02-04T14:22:00Z"/>
                <w:noProof/>
              </w:rPr>
            </w:pPr>
            <w:ins w:id="8417" w:author="Sorin Salagean" w:date="2015-02-04T14:22:00Z">
              <w:r w:rsidRPr="00B73426">
                <w:rPr>
                  <w:rFonts w:asciiTheme="minorHAnsi" w:hAnsiTheme="minorHAnsi"/>
                  <w:noProof/>
                  <w:sz w:val="22"/>
                  <w:szCs w:val="22"/>
                </w:rPr>
                <w:t>Se verifica daca documentul se afla in etapa “Control intern”; in cazul in care verificare se confirma, se va seta kw –ul “Etapa Controlling” cu valoarea “NU” si se trimite documentul in etapa “Verificari”</w:t>
              </w:r>
            </w:ins>
          </w:p>
          <w:p w14:paraId="3F52D586" w14:textId="77777777" w:rsidR="00EA3A1E" w:rsidRPr="00B73426" w:rsidRDefault="00EA3A1E" w:rsidP="00EA3A1E">
            <w:pPr>
              <w:pStyle w:val="ListParagraph"/>
              <w:numPr>
                <w:ilvl w:val="0"/>
                <w:numId w:val="8"/>
              </w:numPr>
              <w:spacing w:line="276" w:lineRule="auto"/>
              <w:rPr>
                <w:ins w:id="8418" w:author="Sorin Salagean" w:date="2015-02-04T14:22:00Z"/>
                <w:noProof/>
              </w:rPr>
            </w:pPr>
            <w:ins w:id="8419" w:author="Sorin Salagean" w:date="2015-02-04T14:22:00Z">
              <w:r w:rsidRPr="00B73426">
                <w:rPr>
                  <w:rFonts w:asciiTheme="minorHAnsi" w:hAnsiTheme="minorHAnsi"/>
                  <w:noProof/>
                  <w:sz w:val="22"/>
                  <w:szCs w:val="22"/>
                </w:rPr>
                <w:lastRenderedPageBreak/>
                <w:t>Se verifica daca documentul se afla in etapa “Sef serviciu daune”; in cazul in care verificare se confirma, se va seta kw –ul “Etapa Sef serviciu” cu valoarea “NU” si se trimite documentul in etapa “Verificari”;</w:t>
              </w:r>
            </w:ins>
          </w:p>
          <w:p w14:paraId="67D65403" w14:textId="77777777" w:rsidR="00EA3A1E" w:rsidRPr="00B73426" w:rsidRDefault="00EA3A1E" w:rsidP="00EA3A1E">
            <w:pPr>
              <w:pStyle w:val="ListParagraph"/>
              <w:numPr>
                <w:ilvl w:val="0"/>
                <w:numId w:val="8"/>
              </w:numPr>
              <w:spacing w:line="276" w:lineRule="auto"/>
              <w:rPr>
                <w:ins w:id="8420" w:author="Sorin Salagean" w:date="2015-02-04T14:22:00Z"/>
                <w:noProof/>
              </w:rPr>
            </w:pPr>
            <w:ins w:id="8421" w:author="Sorin Salagean" w:date="2015-02-04T14:22:00Z">
              <w:r w:rsidRPr="00B73426">
                <w:rPr>
                  <w:rFonts w:asciiTheme="minorHAnsi" w:hAnsiTheme="minorHAnsi"/>
                  <w:noProof/>
                  <w:sz w:val="22"/>
                  <w:szCs w:val="22"/>
                </w:rPr>
                <w:t>Se verifica daca documentul se afla in etapa “Director daune”; in cazul in care verificare se confirma, se va seta kw –ul “Etapa Director dauna” cu valoarea “NU” si se trimite documentul in etapa “Verificari”;</w:t>
              </w:r>
            </w:ins>
          </w:p>
          <w:p w14:paraId="2461EB3B" w14:textId="77777777" w:rsidR="00EA3A1E" w:rsidRPr="00B73426" w:rsidRDefault="00EA3A1E" w:rsidP="00EA3A1E">
            <w:pPr>
              <w:pStyle w:val="ListParagraph"/>
              <w:numPr>
                <w:ilvl w:val="0"/>
                <w:numId w:val="8"/>
              </w:numPr>
              <w:spacing w:line="276" w:lineRule="auto"/>
              <w:rPr>
                <w:ins w:id="8422" w:author="Sorin Salagean" w:date="2015-02-04T14:22:00Z"/>
                <w:noProof/>
              </w:rPr>
            </w:pPr>
            <w:ins w:id="8423" w:author="Sorin Salagean" w:date="2015-02-04T14:22:00Z">
              <w:r w:rsidRPr="00B73426">
                <w:rPr>
                  <w:rFonts w:asciiTheme="minorHAnsi" w:hAnsiTheme="minorHAnsi"/>
                  <w:noProof/>
                  <w:sz w:val="22"/>
                  <w:szCs w:val="22"/>
                </w:rPr>
                <w:t>Se verifica daca documentul se afla in etapa “Departament juridic”; in cazul in care verificare se confirma, se va seta kw –ul “Etapa Director juridic” cu valoarea “NU” si se trimite documentul in etapa “Verificari”;</w:t>
              </w:r>
            </w:ins>
          </w:p>
          <w:p w14:paraId="5B89FEBD" w14:textId="77777777" w:rsidR="00EA3A1E" w:rsidRPr="00B73426" w:rsidRDefault="00EA3A1E" w:rsidP="00EA3A1E">
            <w:pPr>
              <w:pStyle w:val="ListParagraph"/>
              <w:numPr>
                <w:ilvl w:val="0"/>
                <w:numId w:val="8"/>
              </w:numPr>
              <w:spacing w:line="276" w:lineRule="auto"/>
              <w:rPr>
                <w:ins w:id="8424" w:author="Sorin Salagean" w:date="2015-02-04T14:22:00Z"/>
                <w:noProof/>
              </w:rPr>
            </w:pPr>
            <w:ins w:id="8425" w:author="Sorin Salagean" w:date="2015-02-04T14:22:00Z">
              <w:r w:rsidRPr="00B73426">
                <w:rPr>
                  <w:rFonts w:asciiTheme="minorHAnsi" w:hAnsiTheme="minorHAnsi"/>
                  <w:noProof/>
                  <w:sz w:val="22"/>
                  <w:szCs w:val="22"/>
                </w:rPr>
                <w:t>Se verifica daca documentul se afla in etapa “Claim Forum”; se mai face o verificare suplimentara – daca documentul relationat – “CL – Document semnat de repr. Claim Forum” exista si in acest caz, se va seta kw –ul “Etapa Claim Forum” cu valoarea “NU” si se trimite documentul in etapa “Verificari”.</w:t>
              </w:r>
            </w:ins>
          </w:p>
          <w:p w14:paraId="57FE7D5D" w14:textId="77777777" w:rsidR="00EA3A1E" w:rsidRPr="00B73426" w:rsidRDefault="00EA3A1E" w:rsidP="00EA3A1E">
            <w:pPr>
              <w:pStyle w:val="ListParagraph"/>
              <w:numPr>
                <w:ilvl w:val="0"/>
                <w:numId w:val="8"/>
              </w:numPr>
              <w:spacing w:line="276" w:lineRule="auto"/>
              <w:rPr>
                <w:ins w:id="8426" w:author="Sorin Salagean" w:date="2015-02-04T14:22:00Z"/>
                <w:noProof/>
              </w:rPr>
            </w:pPr>
            <w:ins w:id="8427" w:author="Sorin Salagean" w:date="2015-02-04T14:22:00Z">
              <w:r w:rsidRPr="00B73426">
                <w:rPr>
                  <w:rFonts w:asciiTheme="minorHAnsi" w:hAnsiTheme="minorHAnsi"/>
                  <w:noProof/>
                  <w:sz w:val="22"/>
                  <w:szCs w:val="22"/>
                </w:rPr>
                <w:t>Se verifica daca documentul se afla in etapa “Claim Forum”; in cazul in care verificare se confirma, se va seta kw –ul “Etapa CFP” cu valoarea “NU” si se trimite documentul in etapa “Verificari”;</w:t>
              </w:r>
            </w:ins>
          </w:p>
          <w:p w14:paraId="78DC6631" w14:textId="04EDDAF1" w:rsidR="00FC2ED4" w:rsidRPr="00EA3A1E" w:rsidRDefault="00EA3A1E">
            <w:pPr>
              <w:pStyle w:val="ListParagraph"/>
              <w:numPr>
                <w:ilvl w:val="0"/>
                <w:numId w:val="8"/>
              </w:numPr>
              <w:spacing w:line="276" w:lineRule="auto"/>
              <w:rPr>
                <w:ins w:id="8428" w:author="Sorin Salagean" w:date="2015-02-03T16:37:00Z"/>
                <w:rFonts w:asciiTheme="minorHAnsi" w:hAnsiTheme="minorHAnsi"/>
                <w:b/>
                <w:noProof/>
                <w:sz w:val="22"/>
                <w:szCs w:val="22"/>
                <w:rPrChange w:id="8429" w:author="Sorin Salagean" w:date="2015-02-04T14:23:00Z">
                  <w:rPr>
                    <w:ins w:id="8430" w:author="Sorin Salagean" w:date="2015-02-03T16:37:00Z"/>
                    <w:b/>
                    <w:noProof/>
                  </w:rPr>
                </w:rPrChange>
              </w:rPr>
              <w:pPrChange w:id="8431" w:author="Sorin Salagean" w:date="2015-02-04T14:23:00Z">
                <w:pPr>
                  <w:spacing w:line="276" w:lineRule="auto"/>
                </w:pPr>
              </w:pPrChange>
            </w:pPr>
            <w:ins w:id="8432" w:author="Sorin Salagean" w:date="2015-02-04T14:22:00Z">
              <w:r w:rsidRPr="00EA3A1E">
                <w:rPr>
                  <w:noProof/>
                </w:rPr>
                <w:t>Se verifica daca documentul se afla in etapa “Referate pentru plata”; in cazul in care verificare se confirma, se va seta kw –ul “Etapa Plata” cu valoarea “NU” si se trimite documentul in etapa “Verificari”;</w:t>
              </w:r>
            </w:ins>
          </w:p>
        </w:tc>
        <w:tc>
          <w:tcPr>
            <w:tcW w:w="1090" w:type="dxa"/>
          </w:tcPr>
          <w:p w14:paraId="3A4965EE" w14:textId="77777777" w:rsidR="00FC2ED4" w:rsidRPr="00B0053D" w:rsidRDefault="00FC2ED4" w:rsidP="000F2B72">
            <w:pPr>
              <w:spacing w:line="276" w:lineRule="auto"/>
              <w:rPr>
                <w:ins w:id="8433" w:author="Sorin Salagean" w:date="2015-02-03T16:37:00Z"/>
                <w:rFonts w:asciiTheme="minorHAnsi" w:hAnsiTheme="minorHAnsi"/>
                <w:b/>
                <w:noProof/>
                <w:sz w:val="22"/>
                <w:szCs w:val="22"/>
              </w:rPr>
            </w:pPr>
          </w:p>
        </w:tc>
        <w:tc>
          <w:tcPr>
            <w:tcW w:w="1893" w:type="dxa"/>
          </w:tcPr>
          <w:p w14:paraId="2CD82651" w14:textId="1FEBEC17" w:rsidR="00FC2ED4" w:rsidRPr="00B0053D" w:rsidRDefault="00EA3A1E" w:rsidP="000F2B72">
            <w:pPr>
              <w:spacing w:line="276" w:lineRule="auto"/>
              <w:rPr>
                <w:ins w:id="8434" w:author="Sorin Salagean" w:date="2015-02-03T16:37:00Z"/>
                <w:rFonts w:asciiTheme="minorHAnsi" w:hAnsiTheme="minorHAnsi"/>
                <w:noProof/>
                <w:sz w:val="22"/>
                <w:szCs w:val="22"/>
              </w:rPr>
            </w:pPr>
            <w:ins w:id="8435" w:author="Sorin Salagean" w:date="2015-02-04T14:24:00Z">
              <w:r>
                <w:rPr>
                  <w:rFonts w:asciiTheme="minorHAnsi" w:hAnsiTheme="minorHAnsi"/>
                  <w:noProof/>
                  <w:sz w:val="22"/>
                  <w:szCs w:val="22"/>
                </w:rPr>
                <w:t xml:space="preserve">Muta documentul in </w:t>
              </w:r>
              <w:r w:rsidRPr="00B73426">
                <w:rPr>
                  <w:rFonts w:asciiTheme="minorHAnsi" w:hAnsiTheme="minorHAnsi"/>
                  <w:b/>
                  <w:noProof/>
                  <w:sz w:val="22"/>
                  <w:szCs w:val="22"/>
                </w:rPr>
                <w:t>Etapa – “Verificari”</w:t>
              </w:r>
            </w:ins>
          </w:p>
        </w:tc>
      </w:tr>
      <w:tr w:rsidR="00EA3A1E" w:rsidRPr="00126240" w14:paraId="2055FE14" w14:textId="77777777" w:rsidTr="000F2B72">
        <w:trPr>
          <w:trHeight w:val="362"/>
          <w:ins w:id="8436" w:author="Sorin Salagean" w:date="2015-02-03T16:37:00Z"/>
        </w:trPr>
        <w:tc>
          <w:tcPr>
            <w:tcW w:w="2242" w:type="dxa"/>
          </w:tcPr>
          <w:p w14:paraId="49608533" w14:textId="77777777" w:rsidR="00EA3A1E" w:rsidRPr="00B0053D" w:rsidRDefault="00EA3A1E" w:rsidP="00EA3A1E">
            <w:pPr>
              <w:spacing w:line="276" w:lineRule="auto"/>
              <w:rPr>
                <w:ins w:id="8437" w:author="Sorin Salagean" w:date="2015-02-03T16:37:00Z"/>
                <w:rFonts w:asciiTheme="minorHAnsi" w:hAnsiTheme="minorHAnsi"/>
                <w:b/>
                <w:noProof/>
                <w:sz w:val="22"/>
                <w:szCs w:val="22"/>
              </w:rPr>
            </w:pPr>
            <w:ins w:id="8438" w:author="Sorin Salagean" w:date="2015-02-03T16:37:00Z">
              <w:r>
                <w:rPr>
                  <w:rFonts w:asciiTheme="minorHAnsi" w:hAnsiTheme="minorHAnsi"/>
                  <w:b/>
                  <w:noProof/>
                  <w:sz w:val="22"/>
                  <w:szCs w:val="22"/>
                </w:rPr>
                <w:lastRenderedPageBreak/>
                <w:t>Refuz</w:t>
              </w:r>
            </w:ins>
          </w:p>
        </w:tc>
        <w:tc>
          <w:tcPr>
            <w:tcW w:w="5025" w:type="dxa"/>
          </w:tcPr>
          <w:p w14:paraId="16E2C5A1" w14:textId="79226E22" w:rsidR="00EA3A1E" w:rsidRPr="00B0053D" w:rsidRDefault="00EA3A1E" w:rsidP="00EA3A1E">
            <w:pPr>
              <w:spacing w:line="276" w:lineRule="auto"/>
              <w:rPr>
                <w:ins w:id="8439" w:author="Sorin Salagean" w:date="2015-02-03T16:37:00Z"/>
                <w:rFonts w:asciiTheme="minorHAnsi" w:hAnsiTheme="minorHAnsi"/>
                <w:sz w:val="22"/>
                <w:szCs w:val="22"/>
              </w:rPr>
            </w:pPr>
            <w:ins w:id="8440" w:author="Sorin Salagean" w:date="2015-02-04T14:25:00Z">
              <w:r>
                <w:rPr>
                  <w:rFonts w:asciiTheme="minorHAnsi" w:hAnsiTheme="minorHAnsi"/>
                  <w:sz w:val="22"/>
                  <w:szCs w:val="22"/>
                </w:rPr>
                <w:t>La apasarea butonului se va crea un mesaj nota, dupa care documentul se va muta in Etapa – Lichidator.</w:t>
              </w:r>
            </w:ins>
          </w:p>
        </w:tc>
        <w:tc>
          <w:tcPr>
            <w:tcW w:w="1090" w:type="dxa"/>
          </w:tcPr>
          <w:p w14:paraId="14C46BA3" w14:textId="77777777" w:rsidR="00EA3A1E" w:rsidRPr="00B0053D" w:rsidRDefault="00EA3A1E" w:rsidP="00EA3A1E">
            <w:pPr>
              <w:spacing w:line="276" w:lineRule="auto"/>
              <w:rPr>
                <w:ins w:id="8441" w:author="Sorin Salagean" w:date="2015-02-03T16:37:00Z"/>
                <w:rFonts w:asciiTheme="minorHAnsi" w:hAnsiTheme="minorHAnsi"/>
                <w:b/>
                <w:noProof/>
                <w:sz w:val="22"/>
                <w:szCs w:val="22"/>
              </w:rPr>
            </w:pPr>
          </w:p>
        </w:tc>
        <w:tc>
          <w:tcPr>
            <w:tcW w:w="1893" w:type="dxa"/>
          </w:tcPr>
          <w:p w14:paraId="4E61FDE4" w14:textId="38E81419" w:rsidR="00EA3A1E" w:rsidRPr="00B0053D" w:rsidRDefault="00EA3A1E" w:rsidP="00EA3A1E">
            <w:pPr>
              <w:spacing w:line="276" w:lineRule="auto"/>
              <w:rPr>
                <w:ins w:id="8442" w:author="Sorin Salagean" w:date="2015-02-03T16:37:00Z"/>
                <w:rFonts w:asciiTheme="minorHAnsi" w:hAnsiTheme="minorHAnsi"/>
                <w:sz w:val="22"/>
                <w:szCs w:val="22"/>
              </w:rPr>
            </w:pPr>
            <w:ins w:id="8443" w:author="Sorin Salagean" w:date="2015-02-04T14:25:00Z">
              <w:r>
                <w:rPr>
                  <w:rFonts w:asciiTheme="minorHAnsi" w:hAnsiTheme="minorHAnsi"/>
                  <w:sz w:val="22"/>
                  <w:szCs w:val="22"/>
                </w:rPr>
                <w:t xml:space="preserve">Muta documentul in </w:t>
              </w:r>
              <w:r w:rsidRPr="00B73426">
                <w:rPr>
                  <w:rFonts w:asciiTheme="minorHAnsi" w:hAnsiTheme="minorHAnsi"/>
                  <w:b/>
                  <w:sz w:val="22"/>
                  <w:szCs w:val="22"/>
                </w:rPr>
                <w:t>Etapa – “Lichidator”</w:t>
              </w:r>
            </w:ins>
          </w:p>
        </w:tc>
      </w:tr>
      <w:tr w:rsidR="00EA3A1E" w:rsidRPr="00126240" w14:paraId="33D1D570" w14:textId="77777777" w:rsidTr="000F2B72">
        <w:trPr>
          <w:trHeight w:val="362"/>
          <w:ins w:id="8444" w:author="Sorin Salagean" w:date="2015-02-03T16:37:00Z"/>
        </w:trPr>
        <w:tc>
          <w:tcPr>
            <w:tcW w:w="2242" w:type="dxa"/>
          </w:tcPr>
          <w:p w14:paraId="4C27CCD3" w14:textId="6A23A44B" w:rsidR="00EA3A1E" w:rsidRPr="00FC2ED4" w:rsidRDefault="00EA3A1E" w:rsidP="00EA3A1E">
            <w:pPr>
              <w:spacing w:line="276" w:lineRule="auto"/>
              <w:rPr>
                <w:ins w:id="8445" w:author="Sorin Salagean" w:date="2015-02-03T16:37:00Z"/>
                <w:rFonts w:asciiTheme="minorHAnsi" w:hAnsiTheme="minorHAnsi"/>
                <w:b/>
                <w:noProof/>
                <w:sz w:val="22"/>
                <w:szCs w:val="22"/>
                <w:rPrChange w:id="8446" w:author="Sorin Salagean" w:date="2015-02-03T16:37:00Z">
                  <w:rPr>
                    <w:ins w:id="8447" w:author="Sorin Salagean" w:date="2015-02-03T16:37:00Z"/>
                    <w:b/>
                    <w:noProof/>
                  </w:rPr>
                </w:rPrChange>
              </w:rPr>
            </w:pPr>
            <w:ins w:id="8448" w:author="Sorin Salagean" w:date="2015-02-03T16:38:00Z">
              <w:r w:rsidRPr="00B0053D">
                <w:rPr>
                  <w:rFonts w:asciiTheme="minorHAnsi" w:hAnsiTheme="minorHAnsi"/>
                  <w:b/>
                  <w:noProof/>
                  <w:sz w:val="22"/>
                  <w:szCs w:val="22"/>
                </w:rPr>
                <w:t>Trimite mesaj (nota)</w:t>
              </w:r>
            </w:ins>
          </w:p>
        </w:tc>
        <w:tc>
          <w:tcPr>
            <w:tcW w:w="5025" w:type="dxa"/>
          </w:tcPr>
          <w:p w14:paraId="2DE98FC6" w14:textId="7462B4F9" w:rsidR="00EA3A1E" w:rsidRPr="00FC2ED4" w:rsidRDefault="00EA3A1E" w:rsidP="00EA3A1E">
            <w:pPr>
              <w:spacing w:line="276" w:lineRule="auto"/>
              <w:rPr>
                <w:ins w:id="8449" w:author="Sorin Salagean" w:date="2015-02-03T16:37:00Z"/>
                <w:rFonts w:asciiTheme="minorHAnsi" w:hAnsiTheme="minorHAnsi"/>
                <w:sz w:val="22"/>
                <w:szCs w:val="22"/>
                <w:rPrChange w:id="8450" w:author="Sorin Salagean" w:date="2015-02-03T16:37:00Z">
                  <w:rPr>
                    <w:ins w:id="8451" w:author="Sorin Salagean" w:date="2015-02-03T16:37:00Z"/>
                  </w:rPr>
                </w:rPrChange>
              </w:rPr>
            </w:pPr>
            <w:ins w:id="8452" w:author="Sorin Salagean" w:date="2015-02-03T16:38:00Z">
              <w:r w:rsidRPr="00B0053D">
                <w:rPr>
                  <w:rFonts w:asciiTheme="minorHAnsi" w:hAnsiTheme="minorHAnsi"/>
                  <w:sz w:val="22"/>
                  <w:szCs w:val="22"/>
                </w:rPr>
                <w:t>Se poate trimite un mesaj Nota catre oricare din grupuri.</w:t>
              </w:r>
            </w:ins>
          </w:p>
        </w:tc>
        <w:tc>
          <w:tcPr>
            <w:tcW w:w="1090" w:type="dxa"/>
          </w:tcPr>
          <w:p w14:paraId="743D5F97" w14:textId="77777777" w:rsidR="00EA3A1E" w:rsidRPr="00FC2ED4" w:rsidRDefault="00EA3A1E" w:rsidP="00EA3A1E">
            <w:pPr>
              <w:spacing w:line="276" w:lineRule="auto"/>
              <w:rPr>
                <w:ins w:id="8453" w:author="Sorin Salagean" w:date="2015-02-03T16:37:00Z"/>
                <w:rFonts w:asciiTheme="minorHAnsi" w:hAnsiTheme="minorHAnsi"/>
                <w:b/>
                <w:noProof/>
                <w:sz w:val="22"/>
                <w:szCs w:val="22"/>
                <w:rPrChange w:id="8454" w:author="Sorin Salagean" w:date="2015-02-03T16:37:00Z">
                  <w:rPr>
                    <w:ins w:id="8455" w:author="Sorin Salagean" w:date="2015-02-03T16:37:00Z"/>
                    <w:b/>
                    <w:noProof/>
                  </w:rPr>
                </w:rPrChange>
              </w:rPr>
            </w:pPr>
          </w:p>
        </w:tc>
        <w:tc>
          <w:tcPr>
            <w:tcW w:w="1893" w:type="dxa"/>
          </w:tcPr>
          <w:p w14:paraId="71891AB0" w14:textId="09C5AB99" w:rsidR="00EA3A1E" w:rsidRPr="00FC2ED4" w:rsidRDefault="00EA3A1E" w:rsidP="00EA3A1E">
            <w:pPr>
              <w:spacing w:line="276" w:lineRule="auto"/>
              <w:rPr>
                <w:ins w:id="8456" w:author="Sorin Salagean" w:date="2015-02-03T16:37:00Z"/>
                <w:rFonts w:asciiTheme="minorHAnsi" w:hAnsiTheme="minorHAnsi"/>
                <w:sz w:val="22"/>
                <w:szCs w:val="22"/>
                <w:rPrChange w:id="8457" w:author="Sorin Salagean" w:date="2015-02-03T16:37:00Z">
                  <w:rPr>
                    <w:ins w:id="8458" w:author="Sorin Salagean" w:date="2015-02-03T16:37:00Z"/>
                  </w:rPr>
                </w:rPrChange>
              </w:rPr>
            </w:pPr>
            <w:ins w:id="8459" w:author="Sorin Salagean" w:date="2015-02-03T16:38:00Z">
              <w:r w:rsidRPr="00B0053D">
                <w:rPr>
                  <w:rFonts w:asciiTheme="minorHAnsi" w:hAnsiTheme="minorHAnsi"/>
                  <w:sz w:val="22"/>
                  <w:szCs w:val="22"/>
                </w:rPr>
                <w:t>Create Note</w:t>
              </w:r>
            </w:ins>
          </w:p>
        </w:tc>
      </w:tr>
    </w:tbl>
    <w:p w14:paraId="534703F3" w14:textId="77777777" w:rsidR="00FC2ED4" w:rsidRDefault="00FC2ED4" w:rsidP="00ED68C8">
      <w:pPr>
        <w:jc w:val="both"/>
        <w:rPr>
          <w:ins w:id="8460" w:author="Sorin Salagean" w:date="2015-02-03T16:37:00Z"/>
          <w:lang w:val="en-US"/>
        </w:rPr>
      </w:pPr>
    </w:p>
    <w:p w14:paraId="69FB0DBD" w14:textId="6F45248A" w:rsidR="00ED68C8" w:rsidRPr="007430D7" w:rsidRDefault="00ED68C8" w:rsidP="00ED68C8">
      <w:pPr>
        <w:jc w:val="both"/>
        <w:rPr>
          <w:lang w:val="en-US"/>
          <w:rPrChange w:id="8461" w:author="Sorin Salagean" w:date="2015-01-30T12:41:00Z">
            <w:rPr>
              <w:sz w:val="24"/>
              <w:szCs w:val="24"/>
              <w:lang w:val="en-US"/>
            </w:rPr>
          </w:rPrChange>
        </w:rPr>
      </w:pPr>
      <w:del w:id="8462" w:author="Sorin Salagean" w:date="2015-02-04T14:25:00Z">
        <w:r w:rsidRPr="007430D7" w:rsidDel="00EA3A1E">
          <w:rPr>
            <w:lang w:val="en-US"/>
            <w:rPrChange w:id="8463" w:author="Sorin Salagean" w:date="2015-01-30T12:41:00Z">
              <w:rPr>
                <w:sz w:val="24"/>
                <w:szCs w:val="24"/>
                <w:lang w:val="en-US"/>
              </w:rPr>
            </w:rPrChange>
          </w:rPr>
          <w:delText>In aceasta etapa ajung documentele tip accept sau referat de plata refuzate. Refuzul se poate face din orice etapa care are aceasta functionalitate. Toate acceptele si referatele refuzate pe fluxul de aprobare ajung in prima etapa a fluxului de aprobare si anume etapa Lichidator. De aici Lichidatorul poate trimite respectivele documente in etapa Accept/Referat refuzat.</w:delText>
        </w:r>
      </w:del>
    </w:p>
    <w:p w14:paraId="76851021" w14:textId="426F7DCC" w:rsidR="00A414F5" w:rsidRDefault="00695D59">
      <w:pPr>
        <w:pStyle w:val="Heading3"/>
        <w:rPr>
          <w:ins w:id="8464" w:author="Sorin Salagean" w:date="2015-02-03T15:24:00Z"/>
          <w:lang w:val="en-US"/>
        </w:rPr>
        <w:pPrChange w:id="8465" w:author="Sorin Salagean" w:date="2015-02-03T13:47:00Z">
          <w:pPr>
            <w:jc w:val="both"/>
          </w:pPr>
        </w:pPrChange>
      </w:pPr>
      <w:ins w:id="8466" w:author="Sorin Salagean" w:date="2015-02-03T13:49:00Z">
        <w:r w:rsidRPr="00695D59">
          <w:rPr>
            <w:rFonts w:asciiTheme="minorHAnsi" w:hAnsiTheme="minorHAnsi"/>
            <w:sz w:val="22"/>
            <w:szCs w:val="22"/>
            <w:lang w:val="en-US"/>
            <w:rPrChange w:id="8467" w:author="Sorin Salagean" w:date="2015-02-03T13:49:00Z">
              <w:rPr>
                <w:lang w:val="en-US"/>
              </w:rPr>
            </w:rPrChange>
          </w:rPr>
          <w:t xml:space="preserve">Etapa 12 - </w:t>
        </w:r>
      </w:ins>
      <w:ins w:id="8468" w:author="Sorin Salagean" w:date="2015-02-03T13:46:00Z">
        <w:r w:rsidR="00FE3B00" w:rsidRPr="00695D59">
          <w:rPr>
            <w:rFonts w:asciiTheme="minorHAnsi" w:hAnsiTheme="minorHAnsi"/>
            <w:sz w:val="22"/>
            <w:szCs w:val="22"/>
            <w:lang w:val="en-US"/>
            <w:rPrChange w:id="8469" w:author="Sorin Salagean" w:date="2015-02-03T13:49:00Z">
              <w:rPr>
                <w:b/>
                <w:sz w:val="20"/>
                <w:szCs w:val="20"/>
                <w:lang w:val="en-US"/>
              </w:rPr>
            </w:rPrChange>
          </w:rPr>
          <w:t>Referate pentru plata</w:t>
        </w:r>
      </w:ins>
    </w:p>
    <w:p w14:paraId="2AB2D99E" w14:textId="77777777" w:rsidR="00E6019A" w:rsidRDefault="00E6019A" w:rsidP="00E6019A">
      <w:pPr>
        <w:jc w:val="both"/>
        <w:rPr>
          <w:ins w:id="8470" w:author="Sorin Salagean" w:date="2015-02-03T15:24:00Z"/>
          <w:lang w:val="en-US"/>
        </w:rPr>
      </w:pPr>
    </w:p>
    <w:p w14:paraId="6EEEFA8D" w14:textId="77777777" w:rsidR="00FC2ED4" w:rsidRPr="00126240" w:rsidRDefault="00FC2ED4" w:rsidP="00FC2ED4">
      <w:pPr>
        <w:spacing w:line="276" w:lineRule="auto"/>
        <w:rPr>
          <w:ins w:id="8471" w:author="Sorin Salagean" w:date="2015-02-03T16:39:00Z"/>
          <w:b/>
          <w:noProof/>
        </w:rPr>
      </w:pPr>
      <w:ins w:id="8472" w:author="Sorin Salagean" w:date="2015-02-03T16:39:00Z">
        <w:r w:rsidRPr="0086384C">
          <w:rPr>
            <w:b/>
            <w:noProof/>
          </w:rPr>
          <w:t>Roluri si permisiuni:</w:t>
        </w:r>
      </w:ins>
    </w:p>
    <w:tbl>
      <w:tblPr>
        <w:tblStyle w:val="TableWeb2"/>
        <w:tblW w:w="0" w:type="auto"/>
        <w:tblLook w:val="04A0" w:firstRow="1" w:lastRow="0" w:firstColumn="1" w:lastColumn="0" w:noHBand="0" w:noVBand="1"/>
      </w:tblPr>
      <w:tblGrid>
        <w:gridCol w:w="1604"/>
        <w:gridCol w:w="3687"/>
        <w:gridCol w:w="5159"/>
      </w:tblGrid>
      <w:tr w:rsidR="00FC2ED4" w:rsidRPr="00417114" w14:paraId="7C8B45A8" w14:textId="77777777" w:rsidTr="00EA3A1E">
        <w:trPr>
          <w:cnfStyle w:val="100000000000" w:firstRow="1" w:lastRow="0" w:firstColumn="0" w:lastColumn="0" w:oddVBand="0" w:evenVBand="0" w:oddHBand="0" w:evenHBand="0" w:firstRowFirstColumn="0" w:firstRowLastColumn="0" w:lastRowFirstColumn="0" w:lastRowLastColumn="0"/>
          <w:trHeight w:val="362"/>
          <w:ins w:id="8473" w:author="Sorin Salagean" w:date="2015-02-03T16:39:00Z"/>
        </w:trPr>
        <w:tc>
          <w:tcPr>
            <w:tcW w:w="1544" w:type="dxa"/>
            <w:hideMark/>
          </w:tcPr>
          <w:p w14:paraId="610EE44A" w14:textId="77777777" w:rsidR="00FC2ED4" w:rsidRPr="00417114" w:rsidRDefault="00FC2ED4" w:rsidP="000F2B72">
            <w:pPr>
              <w:spacing w:line="276" w:lineRule="auto"/>
              <w:rPr>
                <w:ins w:id="8474" w:author="Sorin Salagean" w:date="2015-02-03T16:39:00Z"/>
                <w:rFonts w:asciiTheme="minorHAnsi" w:eastAsiaTheme="minorHAnsi" w:hAnsiTheme="minorHAnsi" w:cstheme="minorBidi"/>
                <w:b/>
                <w:noProof/>
                <w:sz w:val="22"/>
                <w:szCs w:val="22"/>
                <w:lang w:val="ro-RO"/>
              </w:rPr>
            </w:pPr>
            <w:ins w:id="8475" w:author="Sorin Salagean" w:date="2015-02-03T16:39:00Z">
              <w:r w:rsidRPr="00417114">
                <w:rPr>
                  <w:rFonts w:asciiTheme="minorHAnsi" w:eastAsiaTheme="minorHAnsi" w:hAnsiTheme="minorHAnsi" w:cstheme="minorBidi"/>
                  <w:b/>
                  <w:noProof/>
                  <w:sz w:val="22"/>
                  <w:szCs w:val="22"/>
                  <w:lang w:val="ro-RO"/>
                </w:rPr>
                <w:t>Nume grup</w:t>
              </w:r>
            </w:ins>
          </w:p>
        </w:tc>
        <w:tc>
          <w:tcPr>
            <w:tcW w:w="3647" w:type="dxa"/>
            <w:hideMark/>
          </w:tcPr>
          <w:p w14:paraId="1358C879" w14:textId="77777777" w:rsidR="00FC2ED4" w:rsidRPr="00417114" w:rsidRDefault="00FC2ED4" w:rsidP="000F2B72">
            <w:pPr>
              <w:spacing w:line="276" w:lineRule="auto"/>
              <w:rPr>
                <w:ins w:id="8476" w:author="Sorin Salagean" w:date="2015-02-03T16:39:00Z"/>
                <w:rFonts w:asciiTheme="minorHAnsi" w:eastAsiaTheme="minorHAnsi" w:hAnsiTheme="minorHAnsi" w:cstheme="minorBidi"/>
                <w:b/>
                <w:noProof/>
                <w:sz w:val="22"/>
                <w:szCs w:val="22"/>
                <w:lang w:val="ro-RO"/>
              </w:rPr>
            </w:pPr>
            <w:ins w:id="8477" w:author="Sorin Salagean" w:date="2015-02-03T16:39:00Z">
              <w:r w:rsidRPr="00417114">
                <w:rPr>
                  <w:rFonts w:asciiTheme="minorHAnsi" w:eastAsiaTheme="minorHAnsi" w:hAnsiTheme="minorHAnsi" w:cstheme="minorBidi"/>
                  <w:b/>
                  <w:noProof/>
                  <w:sz w:val="22"/>
                  <w:szCs w:val="22"/>
                  <w:lang w:val="ro-RO"/>
                </w:rPr>
                <w:t>Drepturi</w:t>
              </w:r>
            </w:ins>
          </w:p>
        </w:tc>
        <w:tc>
          <w:tcPr>
            <w:tcW w:w="5099" w:type="dxa"/>
            <w:hideMark/>
          </w:tcPr>
          <w:p w14:paraId="500F7869" w14:textId="77777777" w:rsidR="00FC2ED4" w:rsidRPr="00417114" w:rsidRDefault="00FC2ED4" w:rsidP="000F2B72">
            <w:pPr>
              <w:spacing w:line="276" w:lineRule="auto"/>
              <w:rPr>
                <w:ins w:id="8478" w:author="Sorin Salagean" w:date="2015-02-03T16:39:00Z"/>
                <w:rFonts w:asciiTheme="minorHAnsi" w:eastAsiaTheme="minorHAnsi" w:hAnsiTheme="minorHAnsi" w:cstheme="minorBidi"/>
                <w:b/>
                <w:noProof/>
                <w:sz w:val="22"/>
                <w:szCs w:val="22"/>
                <w:lang w:val="ro-RO"/>
              </w:rPr>
            </w:pPr>
            <w:ins w:id="8479" w:author="Sorin Salagean" w:date="2015-02-03T16:39:00Z">
              <w:r w:rsidRPr="00417114">
                <w:rPr>
                  <w:rFonts w:asciiTheme="minorHAnsi" w:eastAsiaTheme="minorHAnsi" w:hAnsiTheme="minorHAnsi" w:cstheme="minorBidi"/>
                  <w:b/>
                  <w:noProof/>
                  <w:sz w:val="22"/>
                  <w:szCs w:val="22"/>
                  <w:lang w:val="ro-RO"/>
                </w:rPr>
                <w:t>Cerinte de sistem</w:t>
              </w:r>
            </w:ins>
          </w:p>
        </w:tc>
      </w:tr>
      <w:tr w:rsidR="00EA3A1E" w:rsidRPr="00417114" w14:paraId="360BE9D1" w14:textId="77777777" w:rsidTr="00EA3A1E">
        <w:trPr>
          <w:trHeight w:val="857"/>
          <w:ins w:id="8480" w:author="Sorin Salagean" w:date="2015-02-03T16:39:00Z"/>
        </w:trPr>
        <w:tc>
          <w:tcPr>
            <w:tcW w:w="1544" w:type="dxa"/>
          </w:tcPr>
          <w:p w14:paraId="05FC455B" w14:textId="74D1D466" w:rsidR="00EA3A1E" w:rsidRPr="00417114" w:rsidRDefault="00EA3A1E" w:rsidP="00EA3A1E">
            <w:pPr>
              <w:rPr>
                <w:ins w:id="8481" w:author="Sorin Salagean" w:date="2015-02-03T16:39:00Z"/>
                <w:rFonts w:asciiTheme="minorHAnsi" w:eastAsiaTheme="minorHAnsi" w:hAnsiTheme="minorHAnsi" w:cstheme="minorBidi"/>
                <w:b/>
                <w:noProof/>
                <w:sz w:val="22"/>
                <w:szCs w:val="22"/>
                <w:lang w:val="ro-RO"/>
              </w:rPr>
            </w:pPr>
            <w:ins w:id="8482" w:author="Sorin Salagean" w:date="2015-02-04T14:26:00Z">
              <w:r>
                <w:rPr>
                  <w:rFonts w:asciiTheme="minorHAnsi" w:eastAsiaTheme="minorHAnsi" w:hAnsiTheme="minorHAnsi" w:cstheme="minorBidi"/>
                  <w:b/>
                  <w:noProof/>
                  <w:sz w:val="22"/>
                  <w:szCs w:val="22"/>
                  <w:lang w:val="ro-RO"/>
                </w:rPr>
                <w:lastRenderedPageBreak/>
                <w:t>GT - Financiar</w:t>
              </w:r>
            </w:ins>
          </w:p>
        </w:tc>
        <w:tc>
          <w:tcPr>
            <w:tcW w:w="3647" w:type="dxa"/>
          </w:tcPr>
          <w:p w14:paraId="39FD6955" w14:textId="3FD5C7AF" w:rsidR="00EA3A1E" w:rsidRPr="00417114" w:rsidRDefault="00EA3A1E" w:rsidP="00EA3A1E">
            <w:pPr>
              <w:rPr>
                <w:ins w:id="8483" w:author="Sorin Salagean" w:date="2015-02-03T16:39:00Z"/>
                <w:rFonts w:asciiTheme="minorHAnsi" w:eastAsiaTheme="minorHAnsi" w:hAnsiTheme="minorHAnsi" w:cstheme="minorBidi"/>
                <w:b/>
                <w:noProof/>
                <w:sz w:val="22"/>
                <w:szCs w:val="22"/>
                <w:lang w:val="ro-RO"/>
              </w:rPr>
            </w:pPr>
            <w:ins w:id="8484" w:author="Sorin Salagean" w:date="2015-02-04T14:27: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099" w:type="dxa"/>
          </w:tcPr>
          <w:p w14:paraId="49BEC156" w14:textId="075A4C6F" w:rsidR="00EA3A1E" w:rsidRPr="00417114" w:rsidRDefault="00EA3A1E" w:rsidP="00EA3A1E">
            <w:pPr>
              <w:rPr>
                <w:ins w:id="8485" w:author="Sorin Salagean" w:date="2015-02-03T16:39:00Z"/>
                <w:rFonts w:asciiTheme="minorHAnsi" w:eastAsiaTheme="minorHAnsi" w:hAnsiTheme="minorHAnsi" w:cstheme="minorBidi"/>
                <w:b/>
                <w:noProof/>
                <w:sz w:val="22"/>
                <w:szCs w:val="22"/>
                <w:lang w:val="ro-RO"/>
              </w:rPr>
            </w:pPr>
            <w:ins w:id="8486" w:author="Sorin Salagean" w:date="2015-02-04T14:27:00Z">
              <w:r>
                <w:rPr>
                  <w:rFonts w:asciiTheme="minorHAnsi" w:eastAsiaTheme="minorHAnsi" w:hAnsiTheme="minorHAnsi" w:cstheme="minorBidi"/>
                  <w:b/>
                  <w:noProof/>
                  <w:sz w:val="22"/>
                  <w:szCs w:val="22"/>
                  <w:lang w:val="ro-RO"/>
                </w:rPr>
                <w:t>N/A</w:t>
              </w:r>
            </w:ins>
          </w:p>
        </w:tc>
      </w:tr>
      <w:tr w:rsidR="00EA3A1E" w:rsidRPr="00417114" w14:paraId="1938909C" w14:textId="77777777" w:rsidTr="00EA3A1E">
        <w:trPr>
          <w:trHeight w:val="857"/>
          <w:ins w:id="8487" w:author="Sorin Salagean" w:date="2015-02-04T14:27:00Z"/>
        </w:trPr>
        <w:tc>
          <w:tcPr>
            <w:tcW w:w="1544" w:type="dxa"/>
          </w:tcPr>
          <w:p w14:paraId="4ED68712" w14:textId="5952A794" w:rsidR="00EA3A1E" w:rsidRDefault="00EA3A1E" w:rsidP="00EA3A1E">
            <w:pPr>
              <w:rPr>
                <w:ins w:id="8488" w:author="Sorin Salagean" w:date="2015-02-04T14:27:00Z"/>
                <w:b/>
                <w:noProof/>
              </w:rPr>
            </w:pPr>
            <w:ins w:id="8489" w:author="Sorin Salagean" w:date="2015-02-04T14:27:00Z">
              <w:r w:rsidRPr="00B73426">
                <w:rPr>
                  <w:rFonts w:asciiTheme="minorHAnsi" w:hAnsiTheme="minorHAnsi"/>
                  <w:b/>
                  <w:noProof/>
                  <w:sz w:val="22"/>
                  <w:szCs w:val="22"/>
                </w:rPr>
                <w:t>Supervizor – All Flux</w:t>
              </w:r>
            </w:ins>
          </w:p>
        </w:tc>
        <w:tc>
          <w:tcPr>
            <w:tcW w:w="3647" w:type="dxa"/>
          </w:tcPr>
          <w:p w14:paraId="1708AADD" w14:textId="461BCDAF" w:rsidR="00EA3A1E" w:rsidRPr="00417114" w:rsidRDefault="00EA3A1E" w:rsidP="00EA3A1E">
            <w:pPr>
              <w:rPr>
                <w:ins w:id="8490" w:author="Sorin Salagean" w:date="2015-02-04T14:27:00Z"/>
                <w:b/>
                <w:noProof/>
              </w:rPr>
            </w:pPr>
            <w:ins w:id="8491" w:author="Sorin Salagean" w:date="2015-02-04T14:27: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099" w:type="dxa"/>
          </w:tcPr>
          <w:p w14:paraId="428F9449" w14:textId="222DFD14" w:rsidR="00EA3A1E" w:rsidRDefault="00EA3A1E" w:rsidP="00EA3A1E">
            <w:pPr>
              <w:rPr>
                <w:ins w:id="8492" w:author="Sorin Salagean" w:date="2015-02-04T14:27:00Z"/>
                <w:b/>
                <w:noProof/>
              </w:rPr>
            </w:pPr>
            <w:ins w:id="8493" w:author="Sorin Salagean" w:date="2015-02-04T14:27:00Z">
              <w:r>
                <w:rPr>
                  <w:rFonts w:asciiTheme="minorHAnsi" w:eastAsiaTheme="minorHAnsi" w:hAnsiTheme="minorHAnsi" w:cstheme="minorBidi"/>
                  <w:b/>
                  <w:noProof/>
                  <w:sz w:val="22"/>
                  <w:szCs w:val="22"/>
                  <w:lang w:val="ro-RO"/>
                </w:rPr>
                <w:t>N/A</w:t>
              </w:r>
            </w:ins>
          </w:p>
        </w:tc>
      </w:tr>
    </w:tbl>
    <w:p w14:paraId="0215CE25" w14:textId="77777777" w:rsidR="00FC2ED4" w:rsidRDefault="00FC2ED4" w:rsidP="00FC2ED4">
      <w:pPr>
        <w:jc w:val="both"/>
        <w:rPr>
          <w:ins w:id="8494" w:author="Sorin Salagean" w:date="2015-02-03T16:39:00Z"/>
          <w:sz w:val="24"/>
          <w:szCs w:val="24"/>
          <w:lang w:val="en-US"/>
        </w:rPr>
      </w:pPr>
    </w:p>
    <w:p w14:paraId="19922567" w14:textId="77777777" w:rsidR="00FC2ED4" w:rsidRPr="00126240" w:rsidRDefault="00FC2ED4" w:rsidP="00FC2ED4">
      <w:pPr>
        <w:spacing w:line="276" w:lineRule="auto"/>
        <w:rPr>
          <w:ins w:id="8495" w:author="Sorin Salagean" w:date="2015-02-03T16:39:00Z"/>
          <w:b/>
          <w:noProof/>
        </w:rPr>
      </w:pPr>
      <w:ins w:id="8496" w:author="Sorin Salagean" w:date="2015-02-03T16:39: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FC2ED4" w:rsidRPr="00126240" w14:paraId="1117A119" w14:textId="77777777" w:rsidTr="000F2B72">
        <w:trPr>
          <w:cnfStyle w:val="100000000000" w:firstRow="1" w:lastRow="0" w:firstColumn="0" w:lastColumn="0" w:oddVBand="0" w:evenVBand="0" w:oddHBand="0" w:evenHBand="0" w:firstRowFirstColumn="0" w:firstRowLastColumn="0" w:lastRowFirstColumn="0" w:lastRowLastColumn="0"/>
          <w:trHeight w:val="362"/>
          <w:ins w:id="8497" w:author="Sorin Salagean" w:date="2015-02-03T16:39:00Z"/>
        </w:trPr>
        <w:tc>
          <w:tcPr>
            <w:tcW w:w="2898" w:type="dxa"/>
            <w:hideMark/>
          </w:tcPr>
          <w:p w14:paraId="16B1B099" w14:textId="77777777" w:rsidR="00FC2ED4" w:rsidRPr="00417114" w:rsidRDefault="00FC2ED4" w:rsidP="000F2B72">
            <w:pPr>
              <w:spacing w:line="276" w:lineRule="auto"/>
              <w:rPr>
                <w:ins w:id="8498" w:author="Sorin Salagean" w:date="2015-02-03T16:39:00Z"/>
                <w:rFonts w:asciiTheme="minorHAnsi" w:eastAsiaTheme="minorHAnsi" w:hAnsiTheme="minorHAnsi" w:cstheme="minorBidi"/>
                <w:b/>
                <w:noProof/>
                <w:sz w:val="22"/>
                <w:szCs w:val="22"/>
                <w:lang w:val="ro-RO"/>
              </w:rPr>
            </w:pPr>
            <w:ins w:id="8499" w:author="Sorin Salagean" w:date="2015-02-03T16:39:00Z">
              <w:r w:rsidRPr="00417114">
                <w:rPr>
                  <w:rFonts w:asciiTheme="minorHAnsi" w:eastAsiaTheme="minorHAnsi" w:hAnsiTheme="minorHAnsi" w:cstheme="minorBidi"/>
                  <w:b/>
                  <w:noProof/>
                  <w:sz w:val="22"/>
                  <w:szCs w:val="22"/>
                  <w:lang w:val="ro-RO"/>
                </w:rPr>
                <w:t>Actiune</w:t>
              </w:r>
            </w:ins>
          </w:p>
        </w:tc>
        <w:tc>
          <w:tcPr>
            <w:tcW w:w="7432" w:type="dxa"/>
            <w:hideMark/>
          </w:tcPr>
          <w:p w14:paraId="39D08F56" w14:textId="77777777" w:rsidR="00FC2ED4" w:rsidRPr="00417114" w:rsidRDefault="00FC2ED4" w:rsidP="000F2B72">
            <w:pPr>
              <w:spacing w:line="276" w:lineRule="auto"/>
              <w:rPr>
                <w:ins w:id="8500" w:author="Sorin Salagean" w:date="2015-02-03T16:39:00Z"/>
                <w:rFonts w:asciiTheme="minorHAnsi" w:eastAsiaTheme="minorHAnsi" w:hAnsiTheme="minorHAnsi" w:cstheme="minorBidi"/>
                <w:b/>
                <w:noProof/>
                <w:sz w:val="22"/>
                <w:szCs w:val="22"/>
                <w:lang w:val="ro-RO"/>
              </w:rPr>
            </w:pPr>
            <w:ins w:id="8501" w:author="Sorin Salagean" w:date="2015-02-03T16:39:00Z">
              <w:r w:rsidRPr="00417114">
                <w:rPr>
                  <w:rFonts w:asciiTheme="minorHAnsi" w:eastAsiaTheme="minorHAnsi" w:hAnsiTheme="minorHAnsi" w:cstheme="minorBidi"/>
                  <w:b/>
                  <w:noProof/>
                  <w:sz w:val="22"/>
                  <w:szCs w:val="22"/>
                  <w:lang w:val="ro-RO"/>
                </w:rPr>
                <w:t>Descriere Actiune</w:t>
              </w:r>
            </w:ins>
          </w:p>
        </w:tc>
      </w:tr>
      <w:tr w:rsidR="00EA3A1E" w:rsidRPr="00126240" w14:paraId="36E46B75" w14:textId="77777777" w:rsidTr="000F2B72">
        <w:trPr>
          <w:trHeight w:val="362"/>
          <w:ins w:id="8502" w:author="Sorin Salagean" w:date="2015-02-03T16:39:00Z"/>
        </w:trPr>
        <w:tc>
          <w:tcPr>
            <w:tcW w:w="2898" w:type="dxa"/>
          </w:tcPr>
          <w:p w14:paraId="528C012A" w14:textId="6C2D8DC3" w:rsidR="00EA3A1E" w:rsidRPr="00417114" w:rsidRDefault="00EA3A1E" w:rsidP="00EA3A1E">
            <w:pPr>
              <w:spacing w:line="276" w:lineRule="auto"/>
              <w:rPr>
                <w:ins w:id="8503" w:author="Sorin Salagean" w:date="2015-02-03T16:39:00Z"/>
                <w:rFonts w:asciiTheme="minorHAnsi" w:eastAsiaTheme="minorHAnsi" w:hAnsiTheme="minorHAnsi" w:cstheme="minorBidi"/>
                <w:b/>
                <w:noProof/>
                <w:sz w:val="22"/>
                <w:szCs w:val="22"/>
                <w:lang w:val="ro-RO"/>
              </w:rPr>
            </w:pPr>
            <w:ins w:id="8504" w:author="Sorin Salagean" w:date="2015-02-04T14:29:00Z">
              <w:r>
                <w:rPr>
                  <w:rFonts w:asciiTheme="minorHAnsi" w:eastAsiaTheme="minorHAnsi" w:hAnsiTheme="minorHAnsi" w:cstheme="minorBidi"/>
                  <w:b/>
                  <w:noProof/>
                  <w:sz w:val="22"/>
                  <w:szCs w:val="22"/>
                  <w:lang w:val="ro-RO"/>
                </w:rPr>
                <w:t>Verificare</w:t>
              </w:r>
              <w:r w:rsidR="00592487">
                <w:rPr>
                  <w:rFonts w:asciiTheme="minorHAnsi" w:eastAsiaTheme="minorHAnsi" w:hAnsiTheme="minorHAnsi" w:cstheme="minorBidi"/>
                  <w:b/>
                  <w:noProof/>
                  <w:sz w:val="22"/>
                  <w:szCs w:val="22"/>
                  <w:lang w:val="ro-RO"/>
                </w:rPr>
                <w:t xml:space="preserve"> Document „CL – Accept de plata</w:t>
              </w:r>
            </w:ins>
            <w:ins w:id="8505" w:author="Sorin Salagean" w:date="2015-02-04T17:26:00Z">
              <w:r w:rsidR="00592487">
                <w:rPr>
                  <w:rFonts w:asciiTheme="minorHAnsi" w:eastAsiaTheme="minorHAnsi" w:hAnsiTheme="minorHAnsi" w:cstheme="minorBidi"/>
                  <w:b/>
                  <w:noProof/>
                  <w:sz w:val="22"/>
                  <w:szCs w:val="22"/>
                  <w:lang w:val="ro-RO"/>
                </w:rPr>
                <w:t>”</w:t>
              </w:r>
            </w:ins>
          </w:p>
        </w:tc>
        <w:tc>
          <w:tcPr>
            <w:tcW w:w="7432" w:type="dxa"/>
          </w:tcPr>
          <w:p w14:paraId="79969ABA" w14:textId="77777777" w:rsidR="00EA3A1E" w:rsidRPr="006B66FF" w:rsidRDefault="00EA3A1E" w:rsidP="00EA3A1E">
            <w:pPr>
              <w:spacing w:line="276" w:lineRule="auto"/>
              <w:rPr>
                <w:ins w:id="8506" w:author="Sorin Salagean" w:date="2015-02-04T14:29:00Z"/>
                <w:rFonts w:asciiTheme="minorHAnsi" w:hAnsiTheme="minorHAnsi"/>
                <w:b/>
                <w:noProof/>
                <w:sz w:val="22"/>
                <w:szCs w:val="22"/>
              </w:rPr>
            </w:pPr>
            <w:ins w:id="8507" w:author="Sorin Salagean" w:date="2015-02-04T14:29:00Z">
              <w:r w:rsidRPr="006B66FF">
                <w:rPr>
                  <w:b/>
                  <w:noProof/>
                </w:rPr>
                <w:t>Se verifica daca documetul curent este “CL – Accept de plata”</w:t>
              </w:r>
            </w:ins>
          </w:p>
          <w:p w14:paraId="21BABD9E" w14:textId="77777777" w:rsidR="00EA3A1E" w:rsidRPr="006B66FF" w:rsidRDefault="00EA3A1E" w:rsidP="00EA3A1E">
            <w:pPr>
              <w:spacing w:line="276" w:lineRule="auto"/>
              <w:rPr>
                <w:ins w:id="8508" w:author="Sorin Salagean" w:date="2015-02-04T14:29:00Z"/>
                <w:rFonts w:asciiTheme="minorHAnsi" w:hAnsiTheme="minorHAnsi"/>
                <w:b/>
                <w:noProof/>
                <w:sz w:val="22"/>
                <w:szCs w:val="22"/>
              </w:rPr>
            </w:pPr>
            <w:ins w:id="8509" w:author="Sorin Salagean" w:date="2015-02-04T14:29:00Z">
              <w:r w:rsidRPr="006B66FF">
                <w:rPr>
                  <w:b/>
                  <w:noProof/>
                </w:rPr>
                <w:t>In cazul in care verificare se confirma se vor seta urmatoarele actiuni:</w:t>
              </w:r>
            </w:ins>
          </w:p>
          <w:p w14:paraId="14092D8B" w14:textId="668CF7DD" w:rsidR="00EA3A1E" w:rsidRPr="006B66FF" w:rsidRDefault="00EA3A1E" w:rsidP="00EA3A1E">
            <w:pPr>
              <w:pStyle w:val="ListParagraph"/>
              <w:numPr>
                <w:ilvl w:val="0"/>
                <w:numId w:val="8"/>
              </w:numPr>
              <w:spacing w:line="276" w:lineRule="auto"/>
              <w:rPr>
                <w:ins w:id="8510" w:author="Sorin Salagean" w:date="2015-02-04T14:29:00Z"/>
                <w:rFonts w:asciiTheme="minorHAnsi" w:eastAsiaTheme="minorHAnsi" w:hAnsiTheme="minorHAnsi"/>
                <w:b/>
                <w:noProof/>
                <w:sz w:val="22"/>
                <w:szCs w:val="22"/>
                <w:lang w:val="ro-RO"/>
              </w:rPr>
            </w:pPr>
            <w:ins w:id="8511" w:author="Sorin Salagean" w:date="2015-02-04T14:29:00Z">
              <w:r w:rsidRPr="006B66FF">
                <w:rPr>
                  <w:b/>
                  <w:noProof/>
                </w:rPr>
                <w:t>Setare Proprietate „EtapaDosar” cu valoarea „Aprobare Accept de plata – Plata (Contabilitate)”</w:t>
              </w:r>
            </w:ins>
          </w:p>
          <w:p w14:paraId="3F24EA7D" w14:textId="77777777" w:rsidR="00EA3A1E" w:rsidRPr="006B66FF" w:rsidRDefault="00EA3A1E" w:rsidP="00EA3A1E">
            <w:pPr>
              <w:pStyle w:val="ListParagraph"/>
              <w:numPr>
                <w:ilvl w:val="0"/>
                <w:numId w:val="8"/>
              </w:numPr>
              <w:spacing w:line="276" w:lineRule="auto"/>
              <w:rPr>
                <w:ins w:id="8512" w:author="Sorin Salagean" w:date="2015-02-04T14:29:00Z"/>
                <w:rFonts w:asciiTheme="minorHAnsi" w:eastAsiaTheme="minorHAnsi" w:hAnsiTheme="minorHAnsi"/>
                <w:b/>
                <w:noProof/>
                <w:sz w:val="22"/>
                <w:szCs w:val="22"/>
                <w:lang w:val="ro-RO"/>
                <w:rPrChange w:id="8513" w:author="Sorin Salagean" w:date="2015-02-09T13:25:00Z">
                  <w:rPr>
                    <w:ins w:id="8514" w:author="Sorin Salagean" w:date="2015-02-04T14:29:00Z"/>
                    <w:rFonts w:eastAsiaTheme="minorHAnsi"/>
                    <w:b/>
                    <w:noProof/>
                    <w:lang w:val="ro-RO"/>
                  </w:rPr>
                </w:rPrChange>
              </w:rPr>
            </w:pPr>
            <w:ins w:id="8515" w:author="Sorin Salagean" w:date="2015-02-04T14:29:00Z">
              <w:r w:rsidRPr="006B66FF">
                <w:rPr>
                  <w:b/>
                  <w:noProof/>
                </w:rPr>
                <w:t>Setare kw „Etapa dosar” cu valoarea Proprietatii „EtapaDosar”</w:t>
              </w:r>
            </w:ins>
          </w:p>
          <w:p w14:paraId="064491B5" w14:textId="77777777" w:rsidR="00EA3A1E" w:rsidRPr="006B66FF" w:rsidRDefault="00EA3A1E" w:rsidP="00EA3A1E">
            <w:pPr>
              <w:pStyle w:val="ListParagraph"/>
              <w:numPr>
                <w:ilvl w:val="0"/>
                <w:numId w:val="8"/>
              </w:numPr>
              <w:spacing w:line="276" w:lineRule="auto"/>
              <w:rPr>
                <w:ins w:id="8516" w:author="Sorin Salagean" w:date="2015-02-04T14:29:00Z"/>
                <w:rFonts w:asciiTheme="minorHAnsi" w:eastAsiaTheme="minorHAnsi" w:hAnsiTheme="minorHAnsi"/>
                <w:b/>
                <w:noProof/>
                <w:sz w:val="22"/>
                <w:szCs w:val="22"/>
                <w:lang w:val="ro-RO"/>
              </w:rPr>
            </w:pPr>
            <w:ins w:id="8517" w:author="Sorin Salagean" w:date="2015-02-04T14:29:00Z">
              <w:r w:rsidRPr="006B66FF">
                <w:rPr>
                  <w:b/>
                  <w:noProof/>
                </w:rPr>
                <w:t>Sterge kw „Etapa dosar” pe documentul relationat „CL – Dosar dauna auto CASCO”</w:t>
              </w:r>
            </w:ins>
          </w:p>
          <w:p w14:paraId="0F968D7F" w14:textId="77777777" w:rsidR="00EA3A1E" w:rsidRPr="006B66FF" w:rsidRDefault="00EA3A1E" w:rsidP="00EA3A1E">
            <w:pPr>
              <w:pStyle w:val="ListParagraph"/>
              <w:numPr>
                <w:ilvl w:val="0"/>
                <w:numId w:val="8"/>
              </w:numPr>
              <w:spacing w:line="276" w:lineRule="auto"/>
              <w:rPr>
                <w:ins w:id="8518" w:author="Sorin Salagean" w:date="2015-02-04T14:29:00Z"/>
                <w:rFonts w:asciiTheme="minorHAnsi" w:eastAsiaTheme="minorHAnsi" w:hAnsiTheme="minorHAnsi" w:cstheme="minorBidi"/>
                <w:b/>
                <w:noProof/>
                <w:sz w:val="22"/>
                <w:szCs w:val="22"/>
                <w:lang w:val="ro-RO"/>
              </w:rPr>
            </w:pPr>
            <w:ins w:id="8519" w:author="Sorin Salagean" w:date="2015-02-04T14:29:00Z">
              <w:r w:rsidRPr="006B66FF">
                <w:rPr>
                  <w:b/>
                  <w:noProof/>
                </w:rPr>
                <w:t>Copiaza kw „Etapa dosar” pe documentul relationat „CL – Dosar dauna auto CASCO</w:t>
              </w:r>
            </w:ins>
          </w:p>
          <w:p w14:paraId="1DBEF238" w14:textId="77777777" w:rsidR="00EA3A1E" w:rsidRPr="006B66FF" w:rsidRDefault="00EA3A1E" w:rsidP="00EA3A1E">
            <w:pPr>
              <w:spacing w:line="276" w:lineRule="auto"/>
              <w:rPr>
                <w:ins w:id="8520" w:author="Sorin Salagean" w:date="2015-02-04T14:29:00Z"/>
                <w:rFonts w:asciiTheme="minorHAnsi" w:eastAsiaTheme="minorHAnsi" w:hAnsiTheme="minorHAnsi"/>
                <w:b/>
                <w:noProof/>
                <w:sz w:val="22"/>
                <w:szCs w:val="22"/>
                <w:lang w:val="ro-RO"/>
              </w:rPr>
            </w:pPr>
            <w:ins w:id="8521" w:author="Sorin Salagean" w:date="2015-02-04T14:29:00Z">
              <w:r w:rsidRPr="006B66FF">
                <w:rPr>
                  <w:b/>
                  <w:noProof/>
                </w:rPr>
                <w:t>In cazul in care documentul curent nu este „CL – Accept de plata”, au loc urmatoarele actiuni:</w:t>
              </w:r>
            </w:ins>
          </w:p>
          <w:p w14:paraId="415F00D8" w14:textId="61BABE8B" w:rsidR="00EA3A1E" w:rsidRPr="006B66FF" w:rsidRDefault="00EA3A1E" w:rsidP="00EA3A1E">
            <w:pPr>
              <w:pStyle w:val="ListParagraph"/>
              <w:numPr>
                <w:ilvl w:val="0"/>
                <w:numId w:val="8"/>
              </w:numPr>
              <w:spacing w:line="276" w:lineRule="auto"/>
              <w:rPr>
                <w:ins w:id="8522" w:author="Sorin Salagean" w:date="2015-02-04T14:29:00Z"/>
                <w:rFonts w:asciiTheme="minorHAnsi" w:eastAsiaTheme="minorHAnsi" w:hAnsiTheme="minorHAnsi"/>
                <w:b/>
                <w:noProof/>
                <w:sz w:val="22"/>
                <w:szCs w:val="22"/>
                <w:lang w:val="ro-RO"/>
              </w:rPr>
            </w:pPr>
            <w:ins w:id="8523" w:author="Sorin Salagean" w:date="2015-02-04T14:29:00Z">
              <w:r w:rsidRPr="006B66FF">
                <w:rPr>
                  <w:b/>
                  <w:noProof/>
                </w:rPr>
                <w:t xml:space="preserve">Setare Proprietate „EtapaDosar” cu valoarea „Aprobare Referat de plata – </w:t>
              </w:r>
            </w:ins>
            <w:ins w:id="8524" w:author="Sorin Salagean" w:date="2015-02-04T14:30:00Z">
              <w:r w:rsidRPr="006B66FF">
                <w:rPr>
                  <w:b/>
                  <w:noProof/>
                </w:rPr>
                <w:t>Plata (Contabilitate)</w:t>
              </w:r>
            </w:ins>
            <w:ins w:id="8525" w:author="Sorin Salagean" w:date="2015-02-04T14:29:00Z">
              <w:r w:rsidRPr="006B66FF">
                <w:rPr>
                  <w:b/>
                  <w:noProof/>
                </w:rPr>
                <w:t>”</w:t>
              </w:r>
            </w:ins>
          </w:p>
          <w:p w14:paraId="74B048A4" w14:textId="77777777" w:rsidR="00EA3A1E" w:rsidRPr="006B66FF" w:rsidRDefault="00EA3A1E" w:rsidP="00EA3A1E">
            <w:pPr>
              <w:pStyle w:val="ListParagraph"/>
              <w:numPr>
                <w:ilvl w:val="0"/>
                <w:numId w:val="8"/>
              </w:numPr>
              <w:spacing w:line="276" w:lineRule="auto"/>
              <w:rPr>
                <w:ins w:id="8526" w:author="Sorin Salagean" w:date="2015-02-04T14:29:00Z"/>
                <w:rFonts w:asciiTheme="minorHAnsi" w:eastAsiaTheme="minorHAnsi" w:hAnsiTheme="minorHAnsi"/>
                <w:b/>
                <w:noProof/>
                <w:sz w:val="22"/>
                <w:szCs w:val="22"/>
                <w:lang w:val="ro-RO"/>
              </w:rPr>
            </w:pPr>
            <w:ins w:id="8527" w:author="Sorin Salagean" w:date="2015-02-04T14:29:00Z">
              <w:r w:rsidRPr="006B66FF">
                <w:rPr>
                  <w:b/>
                  <w:noProof/>
                </w:rPr>
                <w:t>Setare kw „Etapa dosar” cu valoarea Proprietatii „EtapaDosar”</w:t>
              </w:r>
            </w:ins>
          </w:p>
          <w:p w14:paraId="29DFA42E" w14:textId="77777777" w:rsidR="00EA3A1E" w:rsidRPr="006B66FF" w:rsidRDefault="00EA3A1E" w:rsidP="00EA3A1E">
            <w:pPr>
              <w:pStyle w:val="ListParagraph"/>
              <w:numPr>
                <w:ilvl w:val="0"/>
                <w:numId w:val="8"/>
              </w:numPr>
              <w:spacing w:line="276" w:lineRule="auto"/>
              <w:rPr>
                <w:ins w:id="8528" w:author="Sorin Salagean" w:date="2015-02-04T14:29:00Z"/>
                <w:rFonts w:asciiTheme="minorHAnsi" w:eastAsiaTheme="minorHAnsi" w:hAnsiTheme="minorHAnsi"/>
                <w:b/>
                <w:noProof/>
                <w:sz w:val="22"/>
                <w:szCs w:val="22"/>
                <w:lang w:val="ro-RO"/>
              </w:rPr>
            </w:pPr>
            <w:ins w:id="8529" w:author="Sorin Salagean" w:date="2015-02-04T14:29:00Z">
              <w:r w:rsidRPr="006B66FF">
                <w:rPr>
                  <w:b/>
                  <w:noProof/>
                </w:rPr>
                <w:t>Sterge kw „Etapa dosar” pe documentul relationat „CL – Dosar dauna auto CASCO”</w:t>
              </w:r>
            </w:ins>
          </w:p>
          <w:p w14:paraId="6015943A" w14:textId="3B4F41CE" w:rsidR="00EA3A1E" w:rsidRPr="006B66FF" w:rsidRDefault="00EA3A1E">
            <w:pPr>
              <w:pStyle w:val="ListParagraph"/>
              <w:numPr>
                <w:ilvl w:val="0"/>
                <w:numId w:val="8"/>
              </w:numPr>
              <w:spacing w:line="276" w:lineRule="auto"/>
              <w:rPr>
                <w:ins w:id="8530" w:author="Sorin Salagean" w:date="2015-02-03T16:39:00Z"/>
                <w:rFonts w:asciiTheme="minorHAnsi" w:eastAsiaTheme="minorHAnsi" w:hAnsiTheme="minorHAnsi" w:cstheme="minorBidi"/>
                <w:b/>
                <w:noProof/>
                <w:sz w:val="22"/>
                <w:szCs w:val="22"/>
                <w:lang w:val="ro-RO"/>
                <w:rPrChange w:id="8531" w:author="Sorin Salagean" w:date="2015-02-09T13:25:00Z">
                  <w:rPr>
                    <w:ins w:id="8532" w:author="Sorin Salagean" w:date="2015-02-03T16:39:00Z"/>
                    <w:rFonts w:eastAsiaTheme="minorHAnsi" w:cstheme="minorBidi"/>
                    <w:noProof/>
                    <w:lang w:val="ro-RO"/>
                  </w:rPr>
                </w:rPrChange>
              </w:rPr>
              <w:pPrChange w:id="8533" w:author="Sorin Salagean" w:date="2015-02-04T14:29:00Z">
                <w:pPr>
                  <w:spacing w:line="276" w:lineRule="auto"/>
                </w:pPr>
              </w:pPrChange>
            </w:pPr>
            <w:ins w:id="8534" w:author="Sorin Salagean" w:date="2015-02-04T14:29:00Z">
              <w:r w:rsidRPr="006B66FF">
                <w:rPr>
                  <w:b/>
                  <w:noProof/>
                  <w:rPrChange w:id="8535" w:author="Sorin Salagean" w:date="2015-02-09T13:25:00Z">
                    <w:rPr>
                      <w:noProof/>
                    </w:rPr>
                  </w:rPrChange>
                </w:rPr>
                <w:t>Copiaza kw „Etapa dosar” pe documentul relationat „CL – Dosar dauna auto CASCO”</w:t>
              </w:r>
            </w:ins>
          </w:p>
        </w:tc>
      </w:tr>
      <w:tr w:rsidR="00EA3A1E" w:rsidRPr="00126240" w14:paraId="24E72B8F" w14:textId="77777777" w:rsidTr="000F2B72">
        <w:trPr>
          <w:trHeight w:val="362"/>
          <w:ins w:id="8536" w:author="Sorin Salagean" w:date="2015-02-03T16:39:00Z"/>
        </w:trPr>
        <w:tc>
          <w:tcPr>
            <w:tcW w:w="2898" w:type="dxa"/>
          </w:tcPr>
          <w:p w14:paraId="73FB410A" w14:textId="7B39D947" w:rsidR="00EA3A1E" w:rsidRPr="00B0053D" w:rsidRDefault="00EA3A1E" w:rsidP="00EA3A1E">
            <w:pPr>
              <w:spacing w:line="276" w:lineRule="auto"/>
              <w:rPr>
                <w:ins w:id="8537" w:author="Sorin Salagean" w:date="2015-02-03T16:39:00Z"/>
                <w:rFonts w:asciiTheme="minorHAnsi" w:hAnsiTheme="minorHAnsi"/>
                <w:b/>
                <w:noProof/>
                <w:sz w:val="22"/>
                <w:szCs w:val="22"/>
              </w:rPr>
            </w:pPr>
            <w:ins w:id="8538" w:author="Sorin Salagean" w:date="2015-02-04T14:30:00Z">
              <w:r>
                <w:rPr>
                  <w:rFonts w:asciiTheme="minorHAnsi" w:hAnsiTheme="minorHAnsi"/>
                  <w:b/>
                  <w:noProof/>
                  <w:sz w:val="22"/>
                  <w:szCs w:val="22"/>
                </w:rPr>
                <w:t xml:space="preserve">Trimite notificare </w:t>
              </w:r>
            </w:ins>
          </w:p>
        </w:tc>
        <w:tc>
          <w:tcPr>
            <w:tcW w:w="7432" w:type="dxa"/>
          </w:tcPr>
          <w:p w14:paraId="08FB1F29" w14:textId="2805FAF5" w:rsidR="00EA3A1E" w:rsidRPr="00B0053D" w:rsidRDefault="00EA3A1E">
            <w:pPr>
              <w:spacing w:line="276" w:lineRule="auto"/>
              <w:rPr>
                <w:ins w:id="8539" w:author="Sorin Salagean" w:date="2015-02-03T16:39:00Z"/>
                <w:rFonts w:asciiTheme="minorHAnsi" w:hAnsiTheme="minorHAnsi"/>
                <w:b/>
                <w:noProof/>
                <w:sz w:val="22"/>
                <w:szCs w:val="22"/>
              </w:rPr>
            </w:pPr>
            <w:ins w:id="8540" w:author="Sorin Salagean" w:date="2015-02-04T14:30:00Z">
              <w:r>
                <w:rPr>
                  <w:rFonts w:asciiTheme="minorHAnsi" w:hAnsiTheme="minorHAnsi"/>
                  <w:b/>
                  <w:noProof/>
                  <w:sz w:val="22"/>
                  <w:szCs w:val="22"/>
                </w:rPr>
                <w:t>Se va trimite o notificare catre grupurile de utilizatori prin care sunt instiintati ca Acceptul/Referatul, este in etapa “Referate pentru plata”</w:t>
              </w:r>
            </w:ins>
          </w:p>
        </w:tc>
      </w:tr>
    </w:tbl>
    <w:p w14:paraId="537EC140" w14:textId="77777777" w:rsidR="00FC2ED4" w:rsidRDefault="00FC2ED4" w:rsidP="00FC2ED4">
      <w:pPr>
        <w:spacing w:line="276" w:lineRule="auto"/>
        <w:rPr>
          <w:ins w:id="8541" w:author="Sorin Salagean" w:date="2015-02-03T16:39:00Z"/>
          <w:b/>
          <w:noProof/>
        </w:rPr>
      </w:pPr>
    </w:p>
    <w:p w14:paraId="40C885D9" w14:textId="77777777" w:rsidR="00FC2ED4" w:rsidRPr="00126240" w:rsidRDefault="00FC2ED4" w:rsidP="00FC2ED4">
      <w:pPr>
        <w:spacing w:line="276" w:lineRule="auto"/>
        <w:rPr>
          <w:ins w:id="8542" w:author="Sorin Salagean" w:date="2015-02-03T16:39:00Z"/>
          <w:b/>
          <w:noProof/>
        </w:rPr>
      </w:pPr>
      <w:ins w:id="8543" w:author="Sorin Salagean" w:date="2015-02-03T16:39: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302"/>
        <w:gridCol w:w="5065"/>
        <w:gridCol w:w="1130"/>
        <w:gridCol w:w="1953"/>
      </w:tblGrid>
      <w:tr w:rsidR="00FC2ED4" w:rsidRPr="00126240" w14:paraId="6E11A496" w14:textId="77777777" w:rsidTr="000F2B72">
        <w:trPr>
          <w:cnfStyle w:val="100000000000" w:firstRow="1" w:lastRow="0" w:firstColumn="0" w:lastColumn="0" w:oddVBand="0" w:evenVBand="0" w:oddHBand="0" w:evenHBand="0" w:firstRowFirstColumn="0" w:firstRowLastColumn="0" w:lastRowFirstColumn="0" w:lastRowLastColumn="0"/>
          <w:trHeight w:val="362"/>
          <w:ins w:id="8544" w:author="Sorin Salagean" w:date="2015-02-03T16:39:00Z"/>
        </w:trPr>
        <w:tc>
          <w:tcPr>
            <w:tcW w:w="2242" w:type="dxa"/>
            <w:hideMark/>
          </w:tcPr>
          <w:p w14:paraId="67C3A840" w14:textId="77777777" w:rsidR="00FC2ED4" w:rsidRPr="00417114" w:rsidRDefault="00FC2ED4" w:rsidP="000F2B72">
            <w:pPr>
              <w:spacing w:line="276" w:lineRule="auto"/>
              <w:rPr>
                <w:ins w:id="8545" w:author="Sorin Salagean" w:date="2015-02-03T16:39:00Z"/>
                <w:rFonts w:asciiTheme="minorHAnsi" w:eastAsiaTheme="minorHAnsi" w:hAnsiTheme="minorHAnsi" w:cstheme="minorBidi"/>
                <w:b/>
                <w:noProof/>
                <w:sz w:val="22"/>
                <w:szCs w:val="22"/>
                <w:lang w:val="ro-RO"/>
              </w:rPr>
            </w:pPr>
            <w:ins w:id="8546" w:author="Sorin Salagean" w:date="2015-02-03T16:39:00Z">
              <w:r w:rsidRPr="00417114">
                <w:rPr>
                  <w:rFonts w:asciiTheme="minorHAnsi" w:eastAsiaTheme="minorHAnsi" w:hAnsiTheme="minorHAnsi" w:cstheme="minorBidi"/>
                  <w:b/>
                  <w:noProof/>
                  <w:sz w:val="22"/>
                  <w:szCs w:val="22"/>
                  <w:lang w:val="ro-RO"/>
                </w:rPr>
                <w:t>Nume task</w:t>
              </w:r>
            </w:ins>
          </w:p>
        </w:tc>
        <w:tc>
          <w:tcPr>
            <w:tcW w:w="5025" w:type="dxa"/>
            <w:hideMark/>
          </w:tcPr>
          <w:p w14:paraId="581A97F5" w14:textId="77777777" w:rsidR="00FC2ED4" w:rsidRPr="00417114" w:rsidRDefault="00FC2ED4" w:rsidP="000F2B72">
            <w:pPr>
              <w:spacing w:line="276" w:lineRule="auto"/>
              <w:rPr>
                <w:ins w:id="8547" w:author="Sorin Salagean" w:date="2015-02-03T16:39:00Z"/>
                <w:rFonts w:asciiTheme="minorHAnsi" w:eastAsiaTheme="minorHAnsi" w:hAnsiTheme="minorHAnsi" w:cstheme="minorBidi"/>
                <w:b/>
                <w:noProof/>
                <w:sz w:val="22"/>
                <w:szCs w:val="22"/>
                <w:lang w:val="ro-RO"/>
              </w:rPr>
            </w:pPr>
            <w:ins w:id="8548" w:author="Sorin Salagean" w:date="2015-02-03T16:39:00Z">
              <w:r w:rsidRPr="00417114">
                <w:rPr>
                  <w:rFonts w:asciiTheme="minorHAnsi" w:eastAsiaTheme="minorHAnsi" w:hAnsiTheme="minorHAnsi" w:cstheme="minorBidi"/>
                  <w:b/>
                  <w:noProof/>
                  <w:sz w:val="22"/>
                  <w:szCs w:val="22"/>
                  <w:lang w:val="ro-RO"/>
                </w:rPr>
                <w:t>Descriere</w:t>
              </w:r>
            </w:ins>
          </w:p>
        </w:tc>
        <w:tc>
          <w:tcPr>
            <w:tcW w:w="1090" w:type="dxa"/>
            <w:hideMark/>
          </w:tcPr>
          <w:p w14:paraId="0F4483C0" w14:textId="77777777" w:rsidR="00FC2ED4" w:rsidRPr="00417114" w:rsidRDefault="00FC2ED4" w:rsidP="000F2B72">
            <w:pPr>
              <w:spacing w:line="276" w:lineRule="auto"/>
              <w:rPr>
                <w:ins w:id="8549" w:author="Sorin Salagean" w:date="2015-02-03T16:39:00Z"/>
                <w:rFonts w:asciiTheme="minorHAnsi" w:eastAsiaTheme="minorHAnsi" w:hAnsiTheme="minorHAnsi" w:cstheme="minorBidi"/>
                <w:b/>
                <w:noProof/>
                <w:sz w:val="22"/>
                <w:szCs w:val="22"/>
                <w:lang w:val="ro-RO"/>
              </w:rPr>
            </w:pPr>
            <w:ins w:id="8550" w:author="Sorin Salagean" w:date="2015-02-03T16:39:00Z">
              <w:r w:rsidRPr="00417114">
                <w:rPr>
                  <w:rFonts w:asciiTheme="minorHAnsi" w:eastAsiaTheme="minorHAnsi" w:hAnsiTheme="minorHAnsi" w:cstheme="minorBidi"/>
                  <w:b/>
                  <w:noProof/>
                  <w:sz w:val="22"/>
                  <w:szCs w:val="22"/>
                  <w:lang w:val="ro-RO"/>
                </w:rPr>
                <w:t>Validari</w:t>
              </w:r>
            </w:ins>
          </w:p>
        </w:tc>
        <w:tc>
          <w:tcPr>
            <w:tcW w:w="1893" w:type="dxa"/>
          </w:tcPr>
          <w:p w14:paraId="527F05E3" w14:textId="77777777" w:rsidR="00FC2ED4" w:rsidRPr="00417114" w:rsidRDefault="00FC2ED4" w:rsidP="000F2B72">
            <w:pPr>
              <w:spacing w:line="276" w:lineRule="auto"/>
              <w:rPr>
                <w:ins w:id="8551" w:author="Sorin Salagean" w:date="2015-02-03T16:39:00Z"/>
                <w:rFonts w:asciiTheme="minorHAnsi" w:eastAsiaTheme="minorHAnsi" w:hAnsiTheme="minorHAnsi" w:cstheme="minorBidi"/>
                <w:b/>
                <w:noProof/>
                <w:sz w:val="22"/>
                <w:szCs w:val="22"/>
                <w:lang w:val="ro-RO"/>
              </w:rPr>
            </w:pPr>
            <w:ins w:id="8552" w:author="Sorin Salagean" w:date="2015-02-03T16:39:00Z">
              <w:r w:rsidRPr="00417114">
                <w:rPr>
                  <w:rFonts w:asciiTheme="minorHAnsi" w:eastAsiaTheme="minorHAnsi" w:hAnsiTheme="minorHAnsi" w:cstheme="minorBidi"/>
                  <w:b/>
                  <w:noProof/>
                  <w:sz w:val="22"/>
                  <w:szCs w:val="22"/>
                  <w:lang w:val="ro-RO"/>
                </w:rPr>
                <w:t>Cerinte sistem</w:t>
              </w:r>
            </w:ins>
          </w:p>
        </w:tc>
      </w:tr>
      <w:tr w:rsidR="00FC2ED4" w:rsidRPr="00B0053D" w14:paraId="47A978CC" w14:textId="77777777" w:rsidTr="000F2B72">
        <w:trPr>
          <w:trHeight w:val="362"/>
          <w:ins w:id="8553" w:author="Sorin Salagean" w:date="2015-02-03T16:39:00Z"/>
        </w:trPr>
        <w:tc>
          <w:tcPr>
            <w:tcW w:w="2242" w:type="dxa"/>
          </w:tcPr>
          <w:p w14:paraId="35E40781" w14:textId="190987ED" w:rsidR="00FC2ED4" w:rsidRPr="006B66FF" w:rsidRDefault="00FC2ED4" w:rsidP="00FC2ED4">
            <w:pPr>
              <w:spacing w:line="276" w:lineRule="auto"/>
              <w:rPr>
                <w:ins w:id="8554" w:author="Sorin Salagean" w:date="2015-02-03T16:39:00Z"/>
                <w:rFonts w:asciiTheme="minorHAnsi" w:hAnsiTheme="minorHAnsi"/>
                <w:b/>
                <w:noProof/>
                <w:sz w:val="22"/>
                <w:szCs w:val="22"/>
              </w:rPr>
            </w:pPr>
            <w:ins w:id="8555" w:author="Sorin Salagean" w:date="2015-02-03T16:40:00Z">
              <w:r w:rsidRPr="006B66FF">
                <w:rPr>
                  <w:b/>
                  <w:noProof/>
                </w:rPr>
                <w:t>Trimite mesaj (nota)</w:t>
              </w:r>
            </w:ins>
          </w:p>
        </w:tc>
        <w:tc>
          <w:tcPr>
            <w:tcW w:w="5025" w:type="dxa"/>
          </w:tcPr>
          <w:p w14:paraId="0800A0D4" w14:textId="1DB04306" w:rsidR="00FC2ED4" w:rsidRPr="006B66FF" w:rsidRDefault="00FC2ED4" w:rsidP="00FC2ED4">
            <w:pPr>
              <w:spacing w:line="276" w:lineRule="auto"/>
              <w:rPr>
                <w:ins w:id="8556" w:author="Sorin Salagean" w:date="2015-02-03T16:39:00Z"/>
                <w:rFonts w:asciiTheme="minorHAnsi" w:hAnsiTheme="minorHAnsi"/>
                <w:b/>
                <w:noProof/>
                <w:sz w:val="22"/>
                <w:szCs w:val="22"/>
              </w:rPr>
            </w:pPr>
            <w:ins w:id="8557" w:author="Sorin Salagean" w:date="2015-02-03T16:40:00Z">
              <w:r w:rsidRPr="006B66FF">
                <w:t>Se poate trimite un mesaj Nota catre oricare din grupuri.</w:t>
              </w:r>
            </w:ins>
          </w:p>
        </w:tc>
        <w:tc>
          <w:tcPr>
            <w:tcW w:w="1090" w:type="dxa"/>
          </w:tcPr>
          <w:p w14:paraId="1B26AB00" w14:textId="77777777" w:rsidR="00FC2ED4" w:rsidRPr="006B66FF" w:rsidRDefault="00FC2ED4" w:rsidP="00FC2ED4">
            <w:pPr>
              <w:spacing w:line="276" w:lineRule="auto"/>
              <w:rPr>
                <w:ins w:id="8558" w:author="Sorin Salagean" w:date="2015-02-03T16:39:00Z"/>
                <w:rFonts w:asciiTheme="minorHAnsi" w:hAnsiTheme="minorHAnsi"/>
                <w:b/>
                <w:noProof/>
                <w:sz w:val="22"/>
                <w:szCs w:val="22"/>
              </w:rPr>
            </w:pPr>
          </w:p>
        </w:tc>
        <w:tc>
          <w:tcPr>
            <w:tcW w:w="1893" w:type="dxa"/>
          </w:tcPr>
          <w:p w14:paraId="357AEB81" w14:textId="66B2D4A2" w:rsidR="00FC2ED4" w:rsidRPr="006B66FF" w:rsidRDefault="00FC2ED4" w:rsidP="00FC2ED4">
            <w:pPr>
              <w:spacing w:line="276" w:lineRule="auto"/>
              <w:rPr>
                <w:ins w:id="8559" w:author="Sorin Salagean" w:date="2015-02-03T16:39:00Z"/>
                <w:rFonts w:asciiTheme="minorHAnsi" w:hAnsiTheme="minorHAnsi"/>
                <w:noProof/>
                <w:sz w:val="22"/>
                <w:szCs w:val="22"/>
              </w:rPr>
            </w:pPr>
            <w:ins w:id="8560" w:author="Sorin Salagean" w:date="2015-02-03T16:40:00Z">
              <w:r w:rsidRPr="006B66FF">
                <w:t>Create Note</w:t>
              </w:r>
            </w:ins>
          </w:p>
        </w:tc>
      </w:tr>
      <w:tr w:rsidR="00FC2ED4" w:rsidRPr="00126240" w14:paraId="564969BF" w14:textId="77777777" w:rsidTr="000F2B72">
        <w:trPr>
          <w:trHeight w:val="362"/>
          <w:ins w:id="8561" w:author="Sorin Salagean" w:date="2015-02-03T16:39:00Z"/>
        </w:trPr>
        <w:tc>
          <w:tcPr>
            <w:tcW w:w="2242" w:type="dxa"/>
          </w:tcPr>
          <w:p w14:paraId="4B8C0825" w14:textId="06D6716F" w:rsidR="00FC2ED4" w:rsidRPr="006B66FF" w:rsidRDefault="00FC2ED4" w:rsidP="000F2B72">
            <w:pPr>
              <w:spacing w:line="276" w:lineRule="auto"/>
              <w:rPr>
                <w:ins w:id="8562" w:author="Sorin Salagean" w:date="2015-02-03T16:39:00Z"/>
                <w:rFonts w:asciiTheme="minorHAnsi" w:hAnsiTheme="minorHAnsi"/>
                <w:b/>
                <w:noProof/>
                <w:sz w:val="22"/>
                <w:szCs w:val="22"/>
              </w:rPr>
            </w:pPr>
            <w:ins w:id="8563" w:author="Sorin Salagean" w:date="2015-02-03T16:40:00Z">
              <w:r w:rsidRPr="006B66FF">
                <w:rPr>
                  <w:rFonts w:cs="Arial"/>
                  <w:b/>
                  <w:noProof/>
                  <w:color w:val="000000"/>
                  <w:rPrChange w:id="8564" w:author="Sorin Salagean" w:date="2015-02-09T13:25:00Z">
                    <w:rPr>
                      <w:rFonts w:cs="Arial"/>
                      <w:noProof/>
                      <w:color w:val="000000"/>
                    </w:rPr>
                  </w:rPrChange>
                </w:rPr>
                <w:t>Trimite in Referate in curs de plata</w:t>
              </w:r>
            </w:ins>
          </w:p>
        </w:tc>
        <w:tc>
          <w:tcPr>
            <w:tcW w:w="5025" w:type="dxa"/>
          </w:tcPr>
          <w:p w14:paraId="230595D0" w14:textId="77777777" w:rsidR="0035415C" w:rsidRPr="006B66FF" w:rsidRDefault="0035415C" w:rsidP="000F2B72">
            <w:pPr>
              <w:spacing w:line="276" w:lineRule="auto"/>
              <w:rPr>
                <w:ins w:id="8565" w:author="Sorin Salagean" w:date="2015-02-04T14:36:00Z"/>
                <w:rFonts w:asciiTheme="minorHAnsi" w:hAnsiTheme="minorHAnsi"/>
                <w:sz w:val="22"/>
                <w:szCs w:val="22"/>
              </w:rPr>
            </w:pPr>
            <w:ins w:id="8566" w:author="Sorin Salagean" w:date="2015-02-04T14:36:00Z">
              <w:r w:rsidRPr="006B66FF">
                <w:t>La apasarea butonului au loc urmatoarele actiuni:</w:t>
              </w:r>
            </w:ins>
          </w:p>
          <w:p w14:paraId="2DB7E97C" w14:textId="77777777" w:rsidR="0035415C" w:rsidRPr="006B66FF" w:rsidRDefault="0035415C">
            <w:pPr>
              <w:pStyle w:val="ListParagraph"/>
              <w:numPr>
                <w:ilvl w:val="0"/>
                <w:numId w:val="8"/>
              </w:numPr>
              <w:spacing w:line="276" w:lineRule="auto"/>
              <w:rPr>
                <w:ins w:id="8567" w:author="Sorin Salagean" w:date="2015-02-04T14:37:00Z"/>
                <w:rFonts w:asciiTheme="minorHAnsi" w:hAnsiTheme="minorHAnsi"/>
                <w:sz w:val="22"/>
                <w:szCs w:val="22"/>
              </w:rPr>
              <w:pPrChange w:id="8568" w:author="Sorin Salagean" w:date="2015-02-04T14:36:00Z">
                <w:pPr>
                  <w:spacing w:line="276" w:lineRule="auto"/>
                </w:pPr>
              </w:pPrChange>
            </w:pPr>
            <w:ins w:id="8569" w:author="Sorin Salagean" w:date="2015-02-04T14:36:00Z">
              <w:r w:rsidRPr="006B66FF">
                <w:t>Ruleaza Unity Script – “</w:t>
              </w:r>
            </w:ins>
            <w:ins w:id="8570" w:author="Sorin Salagean" w:date="2015-02-04T14:37:00Z">
              <w:r w:rsidRPr="006B66FF">
                <w:t>ExtractSelectedIDS”</w:t>
              </w:r>
            </w:ins>
          </w:p>
          <w:p w14:paraId="31F4E8C4" w14:textId="77777777" w:rsidR="0035415C" w:rsidRPr="006B66FF" w:rsidRDefault="0035415C">
            <w:pPr>
              <w:pStyle w:val="ListParagraph"/>
              <w:numPr>
                <w:ilvl w:val="0"/>
                <w:numId w:val="8"/>
              </w:numPr>
              <w:spacing w:line="276" w:lineRule="auto"/>
              <w:rPr>
                <w:ins w:id="8571" w:author="Sorin Salagean" w:date="2015-02-04T14:39:00Z"/>
                <w:rFonts w:asciiTheme="minorHAnsi" w:hAnsiTheme="minorHAnsi"/>
                <w:sz w:val="22"/>
                <w:szCs w:val="22"/>
              </w:rPr>
              <w:pPrChange w:id="8572" w:author="Sorin Salagean" w:date="2015-02-04T14:36:00Z">
                <w:pPr>
                  <w:spacing w:line="276" w:lineRule="auto"/>
                </w:pPr>
              </w:pPrChange>
            </w:pPr>
            <w:ins w:id="8573" w:author="Sorin Salagean" w:date="2015-02-04T14:38:00Z">
              <w:r w:rsidRPr="006B66FF">
                <w:t xml:space="preserve">Verifica daca proprietatea “LastItem” are valoarea </w:t>
              </w:r>
            </w:ins>
            <w:ins w:id="8574" w:author="Sorin Salagean" w:date="2015-02-04T14:39:00Z">
              <w:r w:rsidRPr="006B66FF">
                <w:t>“1”</w:t>
              </w:r>
            </w:ins>
          </w:p>
          <w:p w14:paraId="56214BB5" w14:textId="5FE95EBF" w:rsidR="00FC2ED4" w:rsidRPr="006B66FF" w:rsidRDefault="0035415C">
            <w:pPr>
              <w:pStyle w:val="ListParagraph"/>
              <w:numPr>
                <w:ilvl w:val="0"/>
                <w:numId w:val="8"/>
              </w:numPr>
              <w:spacing w:line="276" w:lineRule="auto"/>
              <w:rPr>
                <w:ins w:id="8575" w:author="Sorin Salagean" w:date="2015-02-03T16:39:00Z"/>
                <w:rFonts w:asciiTheme="minorHAnsi" w:hAnsiTheme="minorHAnsi"/>
                <w:sz w:val="22"/>
                <w:szCs w:val="22"/>
                <w:rPrChange w:id="8576" w:author="Sorin Salagean" w:date="2015-02-09T13:25:00Z">
                  <w:rPr>
                    <w:ins w:id="8577" w:author="Sorin Salagean" w:date="2015-02-03T16:39:00Z"/>
                  </w:rPr>
                </w:rPrChange>
              </w:rPr>
              <w:pPrChange w:id="8578" w:author="Sorin Salagean" w:date="2015-02-04T14:36:00Z">
                <w:pPr>
                  <w:spacing w:line="276" w:lineRule="auto"/>
                </w:pPr>
              </w:pPrChange>
            </w:pPr>
            <w:ins w:id="8579" w:author="Sorin Salagean" w:date="2015-02-04T14:39:00Z">
              <w:r w:rsidRPr="006B66FF">
                <w:t xml:space="preserve">Muta documentul </w:t>
              </w:r>
              <w:r w:rsidRPr="006B66FF">
                <w:rPr>
                  <w:b/>
                  <w:rPrChange w:id="8580" w:author="Sorin Salagean" w:date="2015-02-09T13:25:00Z">
                    <w:rPr/>
                  </w:rPrChange>
                </w:rPr>
                <w:t>in Etapa - “Referate in curs de plata”</w:t>
              </w:r>
            </w:ins>
          </w:p>
        </w:tc>
        <w:tc>
          <w:tcPr>
            <w:tcW w:w="1090" w:type="dxa"/>
          </w:tcPr>
          <w:p w14:paraId="5662378B" w14:textId="77777777" w:rsidR="00FC2ED4" w:rsidRPr="006B66FF" w:rsidRDefault="00FC2ED4" w:rsidP="000F2B72">
            <w:pPr>
              <w:spacing w:line="276" w:lineRule="auto"/>
              <w:rPr>
                <w:ins w:id="8581" w:author="Sorin Salagean" w:date="2015-02-03T16:39:00Z"/>
                <w:rFonts w:asciiTheme="minorHAnsi" w:hAnsiTheme="minorHAnsi"/>
                <w:b/>
                <w:noProof/>
                <w:sz w:val="22"/>
                <w:szCs w:val="22"/>
              </w:rPr>
            </w:pPr>
          </w:p>
        </w:tc>
        <w:tc>
          <w:tcPr>
            <w:tcW w:w="1893" w:type="dxa"/>
          </w:tcPr>
          <w:p w14:paraId="10F9B2B4" w14:textId="5A37E3AB" w:rsidR="00FC2ED4" w:rsidRPr="006B66FF" w:rsidRDefault="0035415C" w:rsidP="000F2B72">
            <w:pPr>
              <w:spacing w:line="276" w:lineRule="auto"/>
              <w:rPr>
                <w:ins w:id="8582" w:author="Sorin Salagean" w:date="2015-02-03T16:39:00Z"/>
                <w:rFonts w:asciiTheme="minorHAnsi" w:hAnsiTheme="minorHAnsi"/>
                <w:sz w:val="22"/>
                <w:szCs w:val="22"/>
              </w:rPr>
            </w:pPr>
            <w:ins w:id="8583" w:author="Sorin Salagean" w:date="2015-02-04T14:39:00Z">
              <w:r w:rsidRPr="006B66FF">
                <w:t xml:space="preserve">Muta documentul in </w:t>
              </w:r>
            </w:ins>
            <w:ins w:id="8584" w:author="Sorin Salagean" w:date="2015-02-04T14:40:00Z">
              <w:r w:rsidRPr="006B66FF">
                <w:rPr>
                  <w:b/>
                </w:rPr>
                <w:t>Etapa - “Referate in curs de plata”</w:t>
              </w:r>
            </w:ins>
          </w:p>
        </w:tc>
      </w:tr>
    </w:tbl>
    <w:p w14:paraId="2CAB4B2B" w14:textId="601F28E6" w:rsidR="00E6019A" w:rsidRPr="0035415C" w:rsidRDefault="00E6019A">
      <w:pPr>
        <w:jc w:val="both"/>
        <w:rPr>
          <w:sz w:val="24"/>
          <w:szCs w:val="24"/>
          <w:lang w:val="en-US"/>
        </w:rPr>
      </w:pPr>
    </w:p>
    <w:p w14:paraId="6040EEBA" w14:textId="16CEDBF8" w:rsidR="00773AD1" w:rsidRDefault="00695D59">
      <w:pPr>
        <w:pStyle w:val="Heading3"/>
        <w:rPr>
          <w:ins w:id="8585" w:author="Sorin Salagean" w:date="2015-02-03T16:41:00Z"/>
          <w:lang w:val="en-US"/>
        </w:rPr>
        <w:pPrChange w:id="8586" w:author="Sorin Salagean" w:date="2015-02-03T13:50:00Z">
          <w:pPr>
            <w:jc w:val="both"/>
          </w:pPr>
        </w:pPrChange>
      </w:pPr>
      <w:ins w:id="8587" w:author="Sorin Salagean" w:date="2015-02-03T13:49:00Z">
        <w:r w:rsidRPr="00695D59">
          <w:rPr>
            <w:rFonts w:asciiTheme="minorHAnsi" w:hAnsiTheme="minorHAnsi"/>
            <w:sz w:val="22"/>
            <w:szCs w:val="22"/>
            <w:lang w:val="en-US"/>
            <w:rPrChange w:id="8588" w:author="Sorin Salagean" w:date="2015-02-03T13:50:00Z">
              <w:rPr>
                <w:lang w:val="en-US"/>
              </w:rPr>
            </w:rPrChange>
          </w:rPr>
          <w:t>Etapa 13 - Referate in curs de plata</w:t>
        </w:r>
      </w:ins>
    </w:p>
    <w:p w14:paraId="4DB43E82" w14:textId="77777777" w:rsidR="00CE4C0D" w:rsidRDefault="00CE4C0D">
      <w:pPr>
        <w:rPr>
          <w:ins w:id="8589" w:author="Sorin Salagean" w:date="2015-02-03T16:41:00Z"/>
          <w:lang w:val="en-US"/>
        </w:rPr>
        <w:pPrChange w:id="8590" w:author="Sorin Salagean" w:date="2015-02-03T16:41:00Z">
          <w:pPr>
            <w:jc w:val="both"/>
          </w:pPr>
        </w:pPrChange>
      </w:pPr>
    </w:p>
    <w:p w14:paraId="6BBBA54F" w14:textId="77777777" w:rsidR="00CE4C0D" w:rsidRPr="00126240" w:rsidRDefault="00CE4C0D" w:rsidP="00CE4C0D">
      <w:pPr>
        <w:spacing w:line="276" w:lineRule="auto"/>
        <w:rPr>
          <w:ins w:id="8591" w:author="Sorin Salagean" w:date="2015-02-03T16:41:00Z"/>
          <w:b/>
          <w:noProof/>
        </w:rPr>
      </w:pPr>
      <w:ins w:id="8592" w:author="Sorin Salagean" w:date="2015-02-03T16:41:00Z">
        <w:r w:rsidRPr="0086384C">
          <w:rPr>
            <w:b/>
            <w:noProof/>
          </w:rPr>
          <w:t>Roluri si permisiuni:</w:t>
        </w:r>
      </w:ins>
    </w:p>
    <w:tbl>
      <w:tblPr>
        <w:tblStyle w:val="TableWeb2"/>
        <w:tblW w:w="0" w:type="auto"/>
        <w:tblLook w:val="04A0" w:firstRow="1" w:lastRow="0" w:firstColumn="1" w:lastColumn="0" w:noHBand="0" w:noVBand="1"/>
      </w:tblPr>
      <w:tblGrid>
        <w:gridCol w:w="1565"/>
        <w:gridCol w:w="3702"/>
        <w:gridCol w:w="5183"/>
      </w:tblGrid>
      <w:tr w:rsidR="00CE4C0D" w:rsidRPr="00417114" w14:paraId="4909AD94" w14:textId="77777777" w:rsidTr="0035415C">
        <w:trPr>
          <w:cnfStyle w:val="100000000000" w:firstRow="1" w:lastRow="0" w:firstColumn="0" w:lastColumn="0" w:oddVBand="0" w:evenVBand="0" w:oddHBand="0" w:evenHBand="0" w:firstRowFirstColumn="0" w:firstRowLastColumn="0" w:lastRowFirstColumn="0" w:lastRowLastColumn="0"/>
          <w:trHeight w:val="362"/>
          <w:ins w:id="8593" w:author="Sorin Salagean" w:date="2015-02-03T16:41:00Z"/>
        </w:trPr>
        <w:tc>
          <w:tcPr>
            <w:tcW w:w="1505" w:type="dxa"/>
            <w:hideMark/>
          </w:tcPr>
          <w:p w14:paraId="18C1C702" w14:textId="77777777" w:rsidR="00CE4C0D" w:rsidRPr="00417114" w:rsidRDefault="00CE4C0D" w:rsidP="000F2B72">
            <w:pPr>
              <w:spacing w:line="276" w:lineRule="auto"/>
              <w:rPr>
                <w:ins w:id="8594" w:author="Sorin Salagean" w:date="2015-02-03T16:41:00Z"/>
                <w:rFonts w:asciiTheme="minorHAnsi" w:eastAsiaTheme="minorHAnsi" w:hAnsiTheme="minorHAnsi" w:cstheme="minorBidi"/>
                <w:b/>
                <w:noProof/>
                <w:sz w:val="22"/>
                <w:szCs w:val="22"/>
                <w:lang w:val="ro-RO"/>
              </w:rPr>
            </w:pPr>
            <w:ins w:id="8595" w:author="Sorin Salagean" w:date="2015-02-03T16:41:00Z">
              <w:r w:rsidRPr="00417114">
                <w:rPr>
                  <w:rFonts w:asciiTheme="minorHAnsi" w:eastAsiaTheme="minorHAnsi" w:hAnsiTheme="minorHAnsi" w:cstheme="minorBidi"/>
                  <w:b/>
                  <w:noProof/>
                  <w:sz w:val="22"/>
                  <w:szCs w:val="22"/>
                  <w:lang w:val="ro-RO"/>
                </w:rPr>
                <w:t>Nume grup</w:t>
              </w:r>
            </w:ins>
          </w:p>
        </w:tc>
        <w:tc>
          <w:tcPr>
            <w:tcW w:w="3662" w:type="dxa"/>
            <w:hideMark/>
          </w:tcPr>
          <w:p w14:paraId="5CFC4A9A" w14:textId="77777777" w:rsidR="00CE4C0D" w:rsidRPr="00417114" w:rsidRDefault="00CE4C0D" w:rsidP="000F2B72">
            <w:pPr>
              <w:spacing w:line="276" w:lineRule="auto"/>
              <w:rPr>
                <w:ins w:id="8596" w:author="Sorin Salagean" w:date="2015-02-03T16:41:00Z"/>
                <w:rFonts w:asciiTheme="minorHAnsi" w:eastAsiaTheme="minorHAnsi" w:hAnsiTheme="minorHAnsi" w:cstheme="minorBidi"/>
                <w:b/>
                <w:noProof/>
                <w:sz w:val="22"/>
                <w:szCs w:val="22"/>
                <w:lang w:val="ro-RO"/>
              </w:rPr>
            </w:pPr>
            <w:ins w:id="8597" w:author="Sorin Salagean" w:date="2015-02-03T16:41:00Z">
              <w:r w:rsidRPr="00417114">
                <w:rPr>
                  <w:rFonts w:asciiTheme="minorHAnsi" w:eastAsiaTheme="minorHAnsi" w:hAnsiTheme="minorHAnsi" w:cstheme="minorBidi"/>
                  <w:b/>
                  <w:noProof/>
                  <w:sz w:val="22"/>
                  <w:szCs w:val="22"/>
                  <w:lang w:val="ro-RO"/>
                </w:rPr>
                <w:t>Drepturi</w:t>
              </w:r>
            </w:ins>
          </w:p>
        </w:tc>
        <w:tc>
          <w:tcPr>
            <w:tcW w:w="5123" w:type="dxa"/>
            <w:hideMark/>
          </w:tcPr>
          <w:p w14:paraId="55C6DC99" w14:textId="77777777" w:rsidR="00CE4C0D" w:rsidRPr="00417114" w:rsidRDefault="00CE4C0D" w:rsidP="000F2B72">
            <w:pPr>
              <w:spacing w:line="276" w:lineRule="auto"/>
              <w:rPr>
                <w:ins w:id="8598" w:author="Sorin Salagean" w:date="2015-02-03T16:41:00Z"/>
                <w:rFonts w:asciiTheme="minorHAnsi" w:eastAsiaTheme="minorHAnsi" w:hAnsiTheme="minorHAnsi" w:cstheme="minorBidi"/>
                <w:b/>
                <w:noProof/>
                <w:sz w:val="22"/>
                <w:szCs w:val="22"/>
                <w:lang w:val="ro-RO"/>
              </w:rPr>
            </w:pPr>
            <w:ins w:id="8599" w:author="Sorin Salagean" w:date="2015-02-03T16:41:00Z">
              <w:r w:rsidRPr="00417114">
                <w:rPr>
                  <w:rFonts w:asciiTheme="minorHAnsi" w:eastAsiaTheme="minorHAnsi" w:hAnsiTheme="minorHAnsi" w:cstheme="minorBidi"/>
                  <w:b/>
                  <w:noProof/>
                  <w:sz w:val="22"/>
                  <w:szCs w:val="22"/>
                  <w:lang w:val="ro-RO"/>
                </w:rPr>
                <w:t>Cerinte de sistem</w:t>
              </w:r>
            </w:ins>
          </w:p>
        </w:tc>
      </w:tr>
      <w:tr w:rsidR="0035415C" w:rsidRPr="00417114" w14:paraId="705F76DC" w14:textId="77777777" w:rsidTr="0035415C">
        <w:trPr>
          <w:trHeight w:val="362"/>
          <w:ins w:id="8600" w:author="Sorin Salagean" w:date="2015-02-03T16:41:00Z"/>
        </w:trPr>
        <w:tc>
          <w:tcPr>
            <w:tcW w:w="1505" w:type="dxa"/>
          </w:tcPr>
          <w:p w14:paraId="10B18444" w14:textId="2CDAC959" w:rsidR="0035415C" w:rsidRPr="00CE4C0D" w:rsidRDefault="0035415C" w:rsidP="0035415C">
            <w:pPr>
              <w:spacing w:line="276" w:lineRule="auto"/>
              <w:rPr>
                <w:ins w:id="8601" w:author="Sorin Salagean" w:date="2015-02-03T16:41:00Z"/>
                <w:rFonts w:asciiTheme="minorHAnsi" w:hAnsiTheme="minorHAnsi"/>
                <w:b/>
                <w:noProof/>
                <w:sz w:val="22"/>
                <w:szCs w:val="22"/>
                <w:rPrChange w:id="8602" w:author="Sorin Salagean" w:date="2015-02-03T16:42:00Z">
                  <w:rPr>
                    <w:ins w:id="8603" w:author="Sorin Salagean" w:date="2015-02-03T16:41:00Z"/>
                    <w:b/>
                    <w:noProof/>
                  </w:rPr>
                </w:rPrChange>
              </w:rPr>
            </w:pPr>
            <w:ins w:id="8604" w:author="Sorin Salagean" w:date="2015-02-04T14:41:00Z">
              <w:r>
                <w:rPr>
                  <w:rFonts w:asciiTheme="minorHAnsi" w:eastAsiaTheme="minorHAnsi" w:hAnsiTheme="minorHAnsi" w:cstheme="minorBidi"/>
                  <w:b/>
                  <w:noProof/>
                  <w:sz w:val="22"/>
                  <w:szCs w:val="22"/>
                  <w:lang w:val="ro-RO"/>
                </w:rPr>
                <w:lastRenderedPageBreak/>
                <w:t>GT - Financiar</w:t>
              </w:r>
            </w:ins>
          </w:p>
        </w:tc>
        <w:tc>
          <w:tcPr>
            <w:tcW w:w="3662" w:type="dxa"/>
          </w:tcPr>
          <w:p w14:paraId="052BD2CA" w14:textId="606B35C5" w:rsidR="0035415C" w:rsidRPr="00CE4C0D" w:rsidRDefault="0035415C" w:rsidP="0035415C">
            <w:pPr>
              <w:spacing w:line="276" w:lineRule="auto"/>
              <w:rPr>
                <w:ins w:id="8605" w:author="Sorin Salagean" w:date="2015-02-03T16:41:00Z"/>
                <w:rFonts w:asciiTheme="minorHAnsi" w:hAnsiTheme="minorHAnsi"/>
                <w:b/>
                <w:noProof/>
                <w:sz w:val="22"/>
                <w:szCs w:val="22"/>
                <w:rPrChange w:id="8606" w:author="Sorin Salagean" w:date="2015-02-03T16:42:00Z">
                  <w:rPr>
                    <w:ins w:id="8607" w:author="Sorin Salagean" w:date="2015-02-03T16:41:00Z"/>
                    <w:b/>
                    <w:noProof/>
                  </w:rPr>
                </w:rPrChange>
              </w:rPr>
            </w:pPr>
            <w:ins w:id="8608" w:author="Sorin Salagean" w:date="2015-02-04T14:41: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7D4237B1" w14:textId="0BFAA9A0" w:rsidR="0035415C" w:rsidRPr="00CE4C0D" w:rsidRDefault="0035415C" w:rsidP="0035415C">
            <w:pPr>
              <w:spacing w:line="276" w:lineRule="auto"/>
              <w:rPr>
                <w:ins w:id="8609" w:author="Sorin Salagean" w:date="2015-02-03T16:41:00Z"/>
                <w:rFonts w:asciiTheme="minorHAnsi" w:hAnsiTheme="minorHAnsi"/>
                <w:b/>
                <w:noProof/>
                <w:sz w:val="22"/>
                <w:szCs w:val="22"/>
                <w:rPrChange w:id="8610" w:author="Sorin Salagean" w:date="2015-02-03T16:42:00Z">
                  <w:rPr>
                    <w:ins w:id="8611" w:author="Sorin Salagean" w:date="2015-02-03T16:41:00Z"/>
                    <w:b/>
                    <w:noProof/>
                  </w:rPr>
                </w:rPrChange>
              </w:rPr>
            </w:pPr>
            <w:ins w:id="8612" w:author="Sorin Salagean" w:date="2015-02-04T14:41:00Z">
              <w:r>
                <w:rPr>
                  <w:rFonts w:asciiTheme="minorHAnsi" w:eastAsiaTheme="minorHAnsi" w:hAnsiTheme="minorHAnsi" w:cstheme="minorBidi"/>
                  <w:b/>
                  <w:noProof/>
                  <w:sz w:val="22"/>
                  <w:szCs w:val="22"/>
                  <w:lang w:val="ro-RO"/>
                </w:rPr>
                <w:t>N/A</w:t>
              </w:r>
            </w:ins>
          </w:p>
        </w:tc>
      </w:tr>
      <w:tr w:rsidR="0035415C" w:rsidRPr="00417114" w14:paraId="66EE9F16" w14:textId="77777777" w:rsidTr="0035415C">
        <w:trPr>
          <w:trHeight w:val="857"/>
          <w:ins w:id="8613" w:author="Sorin Salagean" w:date="2015-02-03T16:41:00Z"/>
        </w:trPr>
        <w:tc>
          <w:tcPr>
            <w:tcW w:w="1505" w:type="dxa"/>
          </w:tcPr>
          <w:p w14:paraId="1354D1FF" w14:textId="23B77D06" w:rsidR="0035415C" w:rsidRPr="00417114" w:rsidRDefault="0035415C">
            <w:pPr>
              <w:spacing w:line="276" w:lineRule="auto"/>
              <w:rPr>
                <w:ins w:id="8614" w:author="Sorin Salagean" w:date="2015-02-03T16:41:00Z"/>
                <w:rFonts w:asciiTheme="minorHAnsi" w:eastAsiaTheme="minorHAnsi" w:hAnsiTheme="minorHAnsi" w:cstheme="minorBidi"/>
                <w:b/>
                <w:noProof/>
                <w:sz w:val="22"/>
                <w:szCs w:val="22"/>
                <w:lang w:val="ro-RO"/>
              </w:rPr>
              <w:pPrChange w:id="8615" w:author="Sorin Salagean" w:date="2015-02-03T16:42:00Z">
                <w:pPr/>
              </w:pPrChange>
            </w:pPr>
            <w:ins w:id="8616" w:author="Sorin Salagean" w:date="2015-02-04T14:42:00Z">
              <w:r>
                <w:rPr>
                  <w:rFonts w:asciiTheme="minorHAnsi" w:eastAsiaTheme="minorHAnsi" w:hAnsiTheme="minorHAnsi" w:cstheme="minorBidi"/>
                  <w:b/>
                  <w:noProof/>
                  <w:sz w:val="22"/>
                  <w:szCs w:val="22"/>
                  <w:lang w:val="ro-RO"/>
                </w:rPr>
                <w:t>Lichidator corporate</w:t>
              </w:r>
            </w:ins>
          </w:p>
        </w:tc>
        <w:tc>
          <w:tcPr>
            <w:tcW w:w="3662" w:type="dxa"/>
          </w:tcPr>
          <w:p w14:paraId="3808E533" w14:textId="35A941D7" w:rsidR="0035415C" w:rsidRPr="00417114" w:rsidRDefault="0035415C" w:rsidP="0035415C">
            <w:pPr>
              <w:rPr>
                <w:ins w:id="8617" w:author="Sorin Salagean" w:date="2015-02-03T16:41:00Z"/>
                <w:rFonts w:asciiTheme="minorHAnsi" w:eastAsiaTheme="minorHAnsi" w:hAnsiTheme="minorHAnsi" w:cstheme="minorBidi"/>
                <w:b/>
                <w:noProof/>
                <w:sz w:val="22"/>
                <w:szCs w:val="22"/>
                <w:lang w:val="ro-RO"/>
              </w:rPr>
            </w:pPr>
            <w:ins w:id="8618" w:author="Sorin Salagean" w:date="2015-02-04T14:4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484DACE5" w14:textId="3CCD1BFD" w:rsidR="0035415C" w:rsidRPr="00417114" w:rsidRDefault="0035415C" w:rsidP="0035415C">
            <w:pPr>
              <w:rPr>
                <w:ins w:id="8619" w:author="Sorin Salagean" w:date="2015-02-03T16:41:00Z"/>
                <w:rFonts w:asciiTheme="minorHAnsi" w:eastAsiaTheme="minorHAnsi" w:hAnsiTheme="minorHAnsi" w:cstheme="minorBidi"/>
                <w:b/>
                <w:noProof/>
                <w:sz w:val="22"/>
                <w:szCs w:val="22"/>
                <w:lang w:val="ro-RO"/>
              </w:rPr>
            </w:pPr>
            <w:ins w:id="8620" w:author="Sorin Salagean" w:date="2015-02-04T14:42:00Z">
              <w:r>
                <w:rPr>
                  <w:rFonts w:asciiTheme="minorHAnsi" w:eastAsiaTheme="minorHAnsi" w:hAnsiTheme="minorHAnsi" w:cstheme="minorBidi"/>
                  <w:b/>
                  <w:noProof/>
                  <w:sz w:val="22"/>
                  <w:szCs w:val="22"/>
                  <w:lang w:val="ro-RO"/>
                </w:rPr>
                <w:t>N/A</w:t>
              </w:r>
            </w:ins>
          </w:p>
        </w:tc>
      </w:tr>
      <w:tr w:rsidR="0035415C" w:rsidRPr="00417114" w14:paraId="263CAB18" w14:textId="77777777" w:rsidTr="0035415C">
        <w:trPr>
          <w:trHeight w:val="857"/>
          <w:ins w:id="8621" w:author="Sorin Salagean" w:date="2015-02-04T14:42:00Z"/>
        </w:trPr>
        <w:tc>
          <w:tcPr>
            <w:tcW w:w="1505" w:type="dxa"/>
          </w:tcPr>
          <w:p w14:paraId="73D3BDCD" w14:textId="0BAD47D7" w:rsidR="0035415C" w:rsidRDefault="0035415C" w:rsidP="0035415C">
            <w:pPr>
              <w:spacing w:line="276" w:lineRule="auto"/>
              <w:rPr>
                <w:ins w:id="8622" w:author="Sorin Salagean" w:date="2015-02-04T14:42:00Z"/>
                <w:b/>
                <w:noProof/>
              </w:rPr>
            </w:pPr>
            <w:ins w:id="8623" w:author="Sorin Salagean" w:date="2015-02-04T14:42:00Z">
              <w:r>
                <w:rPr>
                  <w:rFonts w:asciiTheme="minorHAnsi" w:hAnsiTheme="minorHAnsi"/>
                  <w:b/>
                  <w:noProof/>
                  <w:sz w:val="22"/>
                  <w:szCs w:val="22"/>
                </w:rPr>
                <w:t>Lichidator retail grupa 1</w:t>
              </w:r>
            </w:ins>
          </w:p>
        </w:tc>
        <w:tc>
          <w:tcPr>
            <w:tcW w:w="3662" w:type="dxa"/>
          </w:tcPr>
          <w:p w14:paraId="1D255A8F" w14:textId="57D67C54" w:rsidR="0035415C" w:rsidRPr="00417114" w:rsidRDefault="00526E8A" w:rsidP="0035415C">
            <w:pPr>
              <w:rPr>
                <w:ins w:id="8624" w:author="Sorin Salagean" w:date="2015-02-04T14:42:00Z"/>
                <w:b/>
                <w:noProof/>
              </w:rPr>
            </w:pPr>
            <w:ins w:id="8625" w:author="Sorin Salagean" w:date="2015-02-04T14:4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3D0FE7CE" w14:textId="37ECAB75" w:rsidR="0035415C" w:rsidRDefault="00526E8A" w:rsidP="0035415C">
            <w:pPr>
              <w:rPr>
                <w:ins w:id="8626" w:author="Sorin Salagean" w:date="2015-02-04T14:42:00Z"/>
                <w:b/>
                <w:noProof/>
              </w:rPr>
            </w:pPr>
            <w:ins w:id="8627" w:author="Sorin Salagean" w:date="2015-02-04T14:43:00Z">
              <w:r>
                <w:rPr>
                  <w:rFonts w:asciiTheme="minorHAnsi" w:eastAsiaTheme="minorHAnsi" w:hAnsiTheme="minorHAnsi" w:cstheme="minorBidi"/>
                  <w:b/>
                  <w:noProof/>
                  <w:sz w:val="22"/>
                  <w:szCs w:val="22"/>
                  <w:lang w:val="ro-RO"/>
                </w:rPr>
                <w:t>N/A</w:t>
              </w:r>
            </w:ins>
          </w:p>
        </w:tc>
      </w:tr>
      <w:tr w:rsidR="00526E8A" w:rsidRPr="00417114" w14:paraId="3B7C71CA" w14:textId="77777777" w:rsidTr="0035415C">
        <w:trPr>
          <w:trHeight w:val="857"/>
          <w:ins w:id="8628" w:author="Sorin Salagean" w:date="2015-02-04T14:42:00Z"/>
        </w:trPr>
        <w:tc>
          <w:tcPr>
            <w:tcW w:w="1505" w:type="dxa"/>
          </w:tcPr>
          <w:p w14:paraId="12B82CB5" w14:textId="670663A4" w:rsidR="00526E8A" w:rsidRDefault="00526E8A">
            <w:pPr>
              <w:spacing w:line="276" w:lineRule="auto"/>
              <w:rPr>
                <w:ins w:id="8629" w:author="Sorin Salagean" w:date="2015-02-04T14:42:00Z"/>
                <w:b/>
                <w:noProof/>
              </w:rPr>
            </w:pPr>
            <w:ins w:id="8630" w:author="Sorin Salagean" w:date="2015-02-04T14:42:00Z">
              <w:r>
                <w:rPr>
                  <w:rFonts w:asciiTheme="minorHAnsi" w:hAnsiTheme="minorHAnsi"/>
                  <w:b/>
                  <w:noProof/>
                  <w:sz w:val="22"/>
                  <w:szCs w:val="22"/>
                </w:rPr>
                <w:t>Lichidator retail grupa 2</w:t>
              </w:r>
            </w:ins>
          </w:p>
        </w:tc>
        <w:tc>
          <w:tcPr>
            <w:tcW w:w="3662" w:type="dxa"/>
          </w:tcPr>
          <w:p w14:paraId="3E97CC15" w14:textId="496CAF46" w:rsidR="00526E8A" w:rsidRPr="00417114" w:rsidRDefault="00526E8A" w:rsidP="00526E8A">
            <w:pPr>
              <w:rPr>
                <w:ins w:id="8631" w:author="Sorin Salagean" w:date="2015-02-04T14:42:00Z"/>
                <w:b/>
                <w:noProof/>
              </w:rPr>
            </w:pPr>
            <w:ins w:id="8632" w:author="Sorin Salagean" w:date="2015-02-04T14:4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607D2189" w14:textId="248903F1" w:rsidR="00526E8A" w:rsidRDefault="00526E8A" w:rsidP="00526E8A">
            <w:pPr>
              <w:rPr>
                <w:ins w:id="8633" w:author="Sorin Salagean" w:date="2015-02-04T14:42:00Z"/>
                <w:b/>
                <w:noProof/>
              </w:rPr>
            </w:pPr>
            <w:ins w:id="8634" w:author="Sorin Salagean" w:date="2015-02-04T14:43:00Z">
              <w:r>
                <w:rPr>
                  <w:rFonts w:asciiTheme="minorHAnsi" w:eastAsiaTheme="minorHAnsi" w:hAnsiTheme="minorHAnsi" w:cstheme="minorBidi"/>
                  <w:b/>
                  <w:noProof/>
                  <w:sz w:val="22"/>
                  <w:szCs w:val="22"/>
                  <w:lang w:val="ro-RO"/>
                </w:rPr>
                <w:t>N/A</w:t>
              </w:r>
            </w:ins>
          </w:p>
        </w:tc>
      </w:tr>
      <w:tr w:rsidR="00526E8A" w:rsidRPr="00417114" w14:paraId="1A83A7FB" w14:textId="77777777" w:rsidTr="0035415C">
        <w:trPr>
          <w:trHeight w:val="857"/>
          <w:ins w:id="8635" w:author="Sorin Salagean" w:date="2015-02-04T14:43:00Z"/>
        </w:trPr>
        <w:tc>
          <w:tcPr>
            <w:tcW w:w="1505" w:type="dxa"/>
          </w:tcPr>
          <w:p w14:paraId="5F645902" w14:textId="7AE14445" w:rsidR="00526E8A" w:rsidRDefault="00526E8A">
            <w:pPr>
              <w:spacing w:line="276" w:lineRule="auto"/>
              <w:rPr>
                <w:ins w:id="8636" w:author="Sorin Salagean" w:date="2015-02-04T14:43:00Z"/>
                <w:b/>
                <w:noProof/>
              </w:rPr>
            </w:pPr>
            <w:ins w:id="8637" w:author="Sorin Salagean" w:date="2015-02-04T14:43:00Z">
              <w:r>
                <w:rPr>
                  <w:rFonts w:asciiTheme="minorHAnsi" w:hAnsiTheme="minorHAnsi"/>
                  <w:b/>
                  <w:noProof/>
                  <w:sz w:val="22"/>
                  <w:szCs w:val="22"/>
                </w:rPr>
                <w:t>Lichidator retail grupa 3</w:t>
              </w:r>
            </w:ins>
          </w:p>
        </w:tc>
        <w:tc>
          <w:tcPr>
            <w:tcW w:w="3662" w:type="dxa"/>
          </w:tcPr>
          <w:p w14:paraId="27B78B27" w14:textId="2EDB1762" w:rsidR="00526E8A" w:rsidRPr="00417114" w:rsidRDefault="00526E8A" w:rsidP="00526E8A">
            <w:pPr>
              <w:rPr>
                <w:ins w:id="8638" w:author="Sorin Salagean" w:date="2015-02-04T14:43:00Z"/>
                <w:b/>
                <w:noProof/>
              </w:rPr>
            </w:pPr>
            <w:ins w:id="8639" w:author="Sorin Salagean" w:date="2015-02-04T14:4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47622073" w14:textId="0EB47766" w:rsidR="00526E8A" w:rsidRDefault="00526E8A" w:rsidP="00526E8A">
            <w:pPr>
              <w:rPr>
                <w:ins w:id="8640" w:author="Sorin Salagean" w:date="2015-02-04T14:43:00Z"/>
                <w:b/>
                <w:noProof/>
              </w:rPr>
            </w:pPr>
            <w:ins w:id="8641" w:author="Sorin Salagean" w:date="2015-02-04T14:43:00Z">
              <w:r>
                <w:rPr>
                  <w:rFonts w:asciiTheme="minorHAnsi" w:eastAsiaTheme="minorHAnsi" w:hAnsiTheme="minorHAnsi" w:cstheme="minorBidi"/>
                  <w:b/>
                  <w:noProof/>
                  <w:sz w:val="22"/>
                  <w:szCs w:val="22"/>
                  <w:lang w:val="ro-RO"/>
                </w:rPr>
                <w:t>N/A</w:t>
              </w:r>
            </w:ins>
          </w:p>
        </w:tc>
      </w:tr>
      <w:tr w:rsidR="00526E8A" w:rsidRPr="00417114" w14:paraId="30B964D8" w14:textId="77777777" w:rsidTr="0035415C">
        <w:trPr>
          <w:trHeight w:val="857"/>
          <w:ins w:id="8642" w:author="Sorin Salagean" w:date="2015-02-04T14:43:00Z"/>
        </w:trPr>
        <w:tc>
          <w:tcPr>
            <w:tcW w:w="1505" w:type="dxa"/>
          </w:tcPr>
          <w:p w14:paraId="4A3BDC5C" w14:textId="679B0EBD" w:rsidR="00526E8A" w:rsidRDefault="00526E8A" w:rsidP="00526E8A">
            <w:pPr>
              <w:spacing w:line="276" w:lineRule="auto"/>
              <w:rPr>
                <w:ins w:id="8643" w:author="Sorin Salagean" w:date="2015-02-04T14:43:00Z"/>
                <w:b/>
                <w:noProof/>
              </w:rPr>
            </w:pPr>
            <w:ins w:id="8644" w:author="Sorin Salagean" w:date="2015-02-04T14:43:00Z">
              <w:r>
                <w:rPr>
                  <w:rFonts w:asciiTheme="minorHAnsi" w:hAnsiTheme="minorHAnsi"/>
                  <w:b/>
                  <w:noProof/>
                  <w:sz w:val="22"/>
                  <w:szCs w:val="22"/>
                </w:rPr>
                <w:t>Supervizor</w:t>
              </w:r>
            </w:ins>
            <w:ins w:id="8645" w:author="Sorin Salagean" w:date="2015-02-04T14:52:00Z">
              <w:r>
                <w:rPr>
                  <w:rFonts w:asciiTheme="minorHAnsi" w:hAnsiTheme="minorHAnsi"/>
                  <w:b/>
                  <w:noProof/>
                  <w:sz w:val="22"/>
                  <w:szCs w:val="22"/>
                </w:rPr>
                <w:t xml:space="preserve"> - </w:t>
              </w:r>
            </w:ins>
            <w:ins w:id="8646" w:author="Sorin Salagean" w:date="2015-02-04T14:43:00Z">
              <w:r w:rsidRPr="00B73426">
                <w:rPr>
                  <w:rFonts w:asciiTheme="minorHAnsi" w:hAnsiTheme="minorHAnsi"/>
                  <w:b/>
                  <w:noProof/>
                  <w:sz w:val="22"/>
                  <w:szCs w:val="22"/>
                </w:rPr>
                <w:t xml:space="preserve"> All Flux</w:t>
              </w:r>
            </w:ins>
          </w:p>
        </w:tc>
        <w:tc>
          <w:tcPr>
            <w:tcW w:w="3662" w:type="dxa"/>
          </w:tcPr>
          <w:p w14:paraId="75817F4C" w14:textId="7E7ECAAE" w:rsidR="00526E8A" w:rsidRPr="00417114" w:rsidRDefault="00526E8A" w:rsidP="00526E8A">
            <w:pPr>
              <w:rPr>
                <w:ins w:id="8647" w:author="Sorin Salagean" w:date="2015-02-04T14:43:00Z"/>
                <w:b/>
                <w:noProof/>
              </w:rPr>
            </w:pPr>
            <w:ins w:id="8648" w:author="Sorin Salagean" w:date="2015-02-04T14:4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03FD8A90" w14:textId="3111A848" w:rsidR="00526E8A" w:rsidRDefault="00526E8A" w:rsidP="00526E8A">
            <w:pPr>
              <w:rPr>
                <w:ins w:id="8649" w:author="Sorin Salagean" w:date="2015-02-04T14:43:00Z"/>
                <w:b/>
                <w:noProof/>
              </w:rPr>
            </w:pPr>
            <w:ins w:id="8650" w:author="Sorin Salagean" w:date="2015-02-04T14:43:00Z">
              <w:r>
                <w:rPr>
                  <w:rFonts w:asciiTheme="minorHAnsi" w:eastAsiaTheme="minorHAnsi" w:hAnsiTheme="minorHAnsi" w:cstheme="minorBidi"/>
                  <w:b/>
                  <w:noProof/>
                  <w:sz w:val="22"/>
                  <w:szCs w:val="22"/>
                  <w:lang w:val="ro-RO"/>
                </w:rPr>
                <w:t>N/A</w:t>
              </w:r>
            </w:ins>
          </w:p>
        </w:tc>
      </w:tr>
    </w:tbl>
    <w:p w14:paraId="73AAD5C2" w14:textId="77777777" w:rsidR="00CE4C0D" w:rsidRDefault="00CE4C0D" w:rsidP="00CE4C0D">
      <w:pPr>
        <w:spacing w:line="276" w:lineRule="auto"/>
        <w:rPr>
          <w:ins w:id="8651" w:author="Sorin Salagean" w:date="2015-02-03T16:41:00Z"/>
          <w:b/>
          <w:noProof/>
        </w:rPr>
      </w:pPr>
    </w:p>
    <w:p w14:paraId="7BD75C4C" w14:textId="77777777" w:rsidR="00CE4C0D" w:rsidRPr="00126240" w:rsidRDefault="00CE4C0D" w:rsidP="00CE4C0D">
      <w:pPr>
        <w:spacing w:line="276" w:lineRule="auto"/>
        <w:rPr>
          <w:ins w:id="8652" w:author="Sorin Salagean" w:date="2015-02-03T16:41:00Z"/>
          <w:b/>
          <w:noProof/>
        </w:rPr>
      </w:pPr>
      <w:ins w:id="8653" w:author="Sorin Salagean" w:date="2015-02-03T16:41: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302"/>
        <w:gridCol w:w="5065"/>
        <w:gridCol w:w="1130"/>
        <w:gridCol w:w="1953"/>
      </w:tblGrid>
      <w:tr w:rsidR="00CE4C0D" w:rsidRPr="00126240" w14:paraId="585B31AB" w14:textId="77777777" w:rsidTr="000F2B72">
        <w:trPr>
          <w:cnfStyle w:val="100000000000" w:firstRow="1" w:lastRow="0" w:firstColumn="0" w:lastColumn="0" w:oddVBand="0" w:evenVBand="0" w:oddHBand="0" w:evenHBand="0" w:firstRowFirstColumn="0" w:firstRowLastColumn="0" w:lastRowFirstColumn="0" w:lastRowLastColumn="0"/>
          <w:trHeight w:val="362"/>
          <w:ins w:id="8654" w:author="Sorin Salagean" w:date="2015-02-03T16:41:00Z"/>
        </w:trPr>
        <w:tc>
          <w:tcPr>
            <w:tcW w:w="2242" w:type="dxa"/>
            <w:hideMark/>
          </w:tcPr>
          <w:p w14:paraId="0FFCD450" w14:textId="77777777" w:rsidR="00CE4C0D" w:rsidRPr="00417114" w:rsidRDefault="00CE4C0D" w:rsidP="000F2B72">
            <w:pPr>
              <w:spacing w:line="276" w:lineRule="auto"/>
              <w:rPr>
                <w:ins w:id="8655" w:author="Sorin Salagean" w:date="2015-02-03T16:41:00Z"/>
                <w:rFonts w:asciiTheme="minorHAnsi" w:eastAsiaTheme="minorHAnsi" w:hAnsiTheme="minorHAnsi" w:cstheme="minorBidi"/>
                <w:b/>
                <w:noProof/>
                <w:sz w:val="22"/>
                <w:szCs w:val="22"/>
                <w:lang w:val="ro-RO"/>
              </w:rPr>
            </w:pPr>
            <w:ins w:id="8656" w:author="Sorin Salagean" w:date="2015-02-03T16:41:00Z">
              <w:r w:rsidRPr="00417114">
                <w:rPr>
                  <w:rFonts w:asciiTheme="minorHAnsi" w:eastAsiaTheme="minorHAnsi" w:hAnsiTheme="minorHAnsi" w:cstheme="minorBidi"/>
                  <w:b/>
                  <w:noProof/>
                  <w:sz w:val="22"/>
                  <w:szCs w:val="22"/>
                  <w:lang w:val="ro-RO"/>
                </w:rPr>
                <w:t>Nume task</w:t>
              </w:r>
            </w:ins>
          </w:p>
        </w:tc>
        <w:tc>
          <w:tcPr>
            <w:tcW w:w="5025" w:type="dxa"/>
            <w:hideMark/>
          </w:tcPr>
          <w:p w14:paraId="7169A88C" w14:textId="77777777" w:rsidR="00CE4C0D" w:rsidRPr="00417114" w:rsidRDefault="00CE4C0D" w:rsidP="000F2B72">
            <w:pPr>
              <w:spacing w:line="276" w:lineRule="auto"/>
              <w:rPr>
                <w:ins w:id="8657" w:author="Sorin Salagean" w:date="2015-02-03T16:41:00Z"/>
                <w:rFonts w:asciiTheme="minorHAnsi" w:eastAsiaTheme="minorHAnsi" w:hAnsiTheme="minorHAnsi" w:cstheme="minorBidi"/>
                <w:b/>
                <w:noProof/>
                <w:sz w:val="22"/>
                <w:szCs w:val="22"/>
                <w:lang w:val="ro-RO"/>
              </w:rPr>
            </w:pPr>
            <w:ins w:id="8658" w:author="Sorin Salagean" w:date="2015-02-03T16:41:00Z">
              <w:r w:rsidRPr="00417114">
                <w:rPr>
                  <w:rFonts w:asciiTheme="minorHAnsi" w:eastAsiaTheme="minorHAnsi" w:hAnsiTheme="minorHAnsi" w:cstheme="minorBidi"/>
                  <w:b/>
                  <w:noProof/>
                  <w:sz w:val="22"/>
                  <w:szCs w:val="22"/>
                  <w:lang w:val="ro-RO"/>
                </w:rPr>
                <w:t>Descriere</w:t>
              </w:r>
            </w:ins>
          </w:p>
        </w:tc>
        <w:tc>
          <w:tcPr>
            <w:tcW w:w="1090" w:type="dxa"/>
            <w:hideMark/>
          </w:tcPr>
          <w:p w14:paraId="7D73F87E" w14:textId="77777777" w:rsidR="00CE4C0D" w:rsidRPr="00417114" w:rsidRDefault="00CE4C0D" w:rsidP="000F2B72">
            <w:pPr>
              <w:spacing w:line="276" w:lineRule="auto"/>
              <w:rPr>
                <w:ins w:id="8659" w:author="Sorin Salagean" w:date="2015-02-03T16:41:00Z"/>
                <w:rFonts w:asciiTheme="minorHAnsi" w:eastAsiaTheme="minorHAnsi" w:hAnsiTheme="minorHAnsi" w:cstheme="minorBidi"/>
                <w:b/>
                <w:noProof/>
                <w:sz w:val="22"/>
                <w:szCs w:val="22"/>
                <w:lang w:val="ro-RO"/>
              </w:rPr>
            </w:pPr>
            <w:ins w:id="8660" w:author="Sorin Salagean" w:date="2015-02-03T16:41:00Z">
              <w:r w:rsidRPr="00417114">
                <w:rPr>
                  <w:rFonts w:asciiTheme="minorHAnsi" w:eastAsiaTheme="minorHAnsi" w:hAnsiTheme="minorHAnsi" w:cstheme="minorBidi"/>
                  <w:b/>
                  <w:noProof/>
                  <w:sz w:val="22"/>
                  <w:szCs w:val="22"/>
                  <w:lang w:val="ro-RO"/>
                </w:rPr>
                <w:t>Validari</w:t>
              </w:r>
            </w:ins>
          </w:p>
        </w:tc>
        <w:tc>
          <w:tcPr>
            <w:tcW w:w="1893" w:type="dxa"/>
          </w:tcPr>
          <w:p w14:paraId="651100DE" w14:textId="77777777" w:rsidR="00CE4C0D" w:rsidRPr="00417114" w:rsidRDefault="00CE4C0D" w:rsidP="000F2B72">
            <w:pPr>
              <w:spacing w:line="276" w:lineRule="auto"/>
              <w:rPr>
                <w:ins w:id="8661" w:author="Sorin Salagean" w:date="2015-02-03T16:41:00Z"/>
                <w:rFonts w:asciiTheme="minorHAnsi" w:eastAsiaTheme="minorHAnsi" w:hAnsiTheme="minorHAnsi" w:cstheme="minorBidi"/>
                <w:b/>
                <w:noProof/>
                <w:sz w:val="22"/>
                <w:szCs w:val="22"/>
                <w:lang w:val="ro-RO"/>
              </w:rPr>
            </w:pPr>
            <w:ins w:id="8662" w:author="Sorin Salagean" w:date="2015-02-03T16:41:00Z">
              <w:r w:rsidRPr="00417114">
                <w:rPr>
                  <w:rFonts w:asciiTheme="minorHAnsi" w:eastAsiaTheme="minorHAnsi" w:hAnsiTheme="minorHAnsi" w:cstheme="minorBidi"/>
                  <w:b/>
                  <w:noProof/>
                  <w:sz w:val="22"/>
                  <w:szCs w:val="22"/>
                  <w:lang w:val="ro-RO"/>
                </w:rPr>
                <w:t>Cerinte sistem</w:t>
              </w:r>
            </w:ins>
          </w:p>
        </w:tc>
      </w:tr>
      <w:tr w:rsidR="00CE4C0D" w:rsidRPr="00B0053D" w14:paraId="7053E2C6" w14:textId="77777777" w:rsidTr="000F2B72">
        <w:trPr>
          <w:trHeight w:val="362"/>
          <w:ins w:id="8663" w:author="Sorin Salagean" w:date="2015-02-03T16:41:00Z"/>
        </w:trPr>
        <w:tc>
          <w:tcPr>
            <w:tcW w:w="2242" w:type="dxa"/>
          </w:tcPr>
          <w:p w14:paraId="3D8D51FA" w14:textId="3D301858" w:rsidR="00CE4C0D" w:rsidRPr="00B0053D" w:rsidRDefault="00CE4C0D" w:rsidP="000F2B72">
            <w:pPr>
              <w:spacing w:line="276" w:lineRule="auto"/>
              <w:rPr>
                <w:ins w:id="8664" w:author="Sorin Salagean" w:date="2015-02-03T16:41:00Z"/>
                <w:rFonts w:asciiTheme="minorHAnsi" w:hAnsiTheme="minorHAnsi"/>
                <w:b/>
                <w:noProof/>
                <w:sz w:val="22"/>
                <w:szCs w:val="22"/>
              </w:rPr>
            </w:pPr>
            <w:ins w:id="8665" w:author="Sorin Salagean" w:date="2015-02-03T16:43:00Z">
              <w:r>
                <w:rPr>
                  <w:rFonts w:asciiTheme="minorHAnsi" w:hAnsiTheme="minorHAnsi"/>
                  <w:b/>
                  <w:noProof/>
                  <w:sz w:val="22"/>
                  <w:szCs w:val="22"/>
                </w:rPr>
                <w:t>Status</w:t>
              </w:r>
            </w:ins>
          </w:p>
        </w:tc>
        <w:tc>
          <w:tcPr>
            <w:tcW w:w="5025" w:type="dxa"/>
          </w:tcPr>
          <w:p w14:paraId="37D8F089" w14:textId="77777777" w:rsidR="00526E8A" w:rsidRPr="006B66FF" w:rsidRDefault="00526E8A" w:rsidP="000F2B72">
            <w:pPr>
              <w:spacing w:line="276" w:lineRule="auto"/>
              <w:rPr>
                <w:ins w:id="8666" w:author="Sorin Salagean" w:date="2015-02-04T14:45:00Z"/>
                <w:rFonts w:asciiTheme="minorHAnsi" w:hAnsiTheme="minorHAnsi"/>
                <w:sz w:val="22"/>
                <w:szCs w:val="22"/>
              </w:rPr>
            </w:pPr>
            <w:ins w:id="8667" w:author="Sorin Salagean" w:date="2015-02-04T14:45:00Z">
              <w:r w:rsidRPr="006B66FF">
                <w:t>La apasarea butonului au loc urmatoarele actiuni:</w:t>
              </w:r>
            </w:ins>
          </w:p>
          <w:p w14:paraId="65F2258B" w14:textId="77777777" w:rsidR="00526E8A" w:rsidRPr="006B66FF" w:rsidRDefault="00526E8A">
            <w:pPr>
              <w:pStyle w:val="ListParagraph"/>
              <w:numPr>
                <w:ilvl w:val="0"/>
                <w:numId w:val="8"/>
              </w:numPr>
              <w:spacing w:line="276" w:lineRule="auto"/>
              <w:rPr>
                <w:ins w:id="8668" w:author="Sorin Salagean" w:date="2015-02-04T14:46:00Z"/>
                <w:rFonts w:asciiTheme="minorHAnsi" w:hAnsiTheme="minorHAnsi"/>
                <w:noProof/>
                <w:sz w:val="22"/>
                <w:szCs w:val="22"/>
              </w:rPr>
              <w:pPrChange w:id="8669" w:author="Sorin Salagean" w:date="2015-02-04T14:45:00Z">
                <w:pPr>
                  <w:spacing w:line="276" w:lineRule="auto"/>
                </w:pPr>
              </w:pPrChange>
            </w:pPr>
            <w:ins w:id="8670" w:author="Sorin Salagean" w:date="2015-02-04T14:45:00Z">
              <w:r w:rsidRPr="006B66FF">
                <w:rPr>
                  <w:noProof/>
                  <w:rPrChange w:id="8671" w:author="Sorin Salagean" w:date="2015-02-09T13:26:00Z">
                    <w:rPr>
                      <w:b/>
                      <w:noProof/>
                    </w:rPr>
                  </w:rPrChange>
                </w:rPr>
                <w:t>Ruleaza Unity Script</w:t>
              </w:r>
            </w:ins>
            <w:ins w:id="8672" w:author="Sorin Salagean" w:date="2015-02-04T14:46:00Z">
              <w:r w:rsidRPr="006B66FF">
                <w:rPr>
                  <w:noProof/>
                </w:rPr>
                <w:t xml:space="preserve"> “GetStatusCerere”</w:t>
              </w:r>
            </w:ins>
          </w:p>
          <w:p w14:paraId="718EAA07" w14:textId="255E0D96" w:rsidR="00CE4C0D" w:rsidRPr="00526E8A" w:rsidRDefault="00526E8A">
            <w:pPr>
              <w:pStyle w:val="ListParagraph"/>
              <w:numPr>
                <w:ilvl w:val="0"/>
                <w:numId w:val="8"/>
              </w:numPr>
              <w:spacing w:line="276" w:lineRule="auto"/>
              <w:rPr>
                <w:ins w:id="8673" w:author="Sorin Salagean" w:date="2015-02-03T16:41:00Z"/>
                <w:rFonts w:asciiTheme="minorHAnsi" w:hAnsiTheme="minorHAnsi"/>
                <w:noProof/>
                <w:sz w:val="22"/>
                <w:szCs w:val="22"/>
                <w:rPrChange w:id="8674" w:author="Sorin Salagean" w:date="2015-02-04T14:46:00Z">
                  <w:rPr>
                    <w:ins w:id="8675" w:author="Sorin Salagean" w:date="2015-02-03T16:41:00Z"/>
                    <w:noProof/>
                  </w:rPr>
                </w:rPrChange>
              </w:rPr>
              <w:pPrChange w:id="8676" w:author="Sorin Salagean" w:date="2015-02-04T14:45:00Z">
                <w:pPr>
                  <w:spacing w:line="276" w:lineRule="auto"/>
                </w:pPr>
              </w:pPrChange>
            </w:pPr>
            <w:ins w:id="8677" w:author="Sorin Salagean" w:date="2015-02-04T14:46:00Z">
              <w:r w:rsidRPr="006B66FF">
                <w:rPr>
                  <w:noProof/>
                </w:rPr>
                <w:t xml:space="preserve">Verifica daca kw-ul “Stare” are valoarea de </w:t>
              </w:r>
            </w:ins>
            <w:ins w:id="8678" w:author="Sorin Salagean" w:date="2015-02-04T14:47:00Z">
              <w:r w:rsidRPr="006B66FF">
                <w:rPr>
                  <w:noProof/>
                </w:rPr>
                <w:t xml:space="preserve">“PLATIT”; in acest caz, documentul va fi trimis in </w:t>
              </w:r>
              <w:r w:rsidRPr="006B66FF">
                <w:rPr>
                  <w:b/>
                  <w:noProof/>
                  <w:rPrChange w:id="8679" w:author="Sorin Salagean" w:date="2015-02-09T13:26:00Z">
                    <w:rPr>
                      <w:noProof/>
                    </w:rPr>
                  </w:rPrChange>
                </w:rPr>
                <w:t xml:space="preserve">Etapa </w:t>
              </w:r>
            </w:ins>
            <w:ins w:id="8680" w:author="Sorin Salagean" w:date="2015-02-04T14:48:00Z">
              <w:r w:rsidRPr="006B66FF">
                <w:rPr>
                  <w:b/>
                  <w:noProof/>
                  <w:rPrChange w:id="8681" w:author="Sorin Salagean" w:date="2015-02-09T13:26:00Z">
                    <w:rPr>
                      <w:noProof/>
                    </w:rPr>
                  </w:rPrChange>
                </w:rPr>
                <w:t>–</w:t>
              </w:r>
            </w:ins>
            <w:ins w:id="8682" w:author="Sorin Salagean" w:date="2015-02-04T14:47:00Z">
              <w:r w:rsidRPr="006B66FF">
                <w:rPr>
                  <w:b/>
                  <w:noProof/>
                  <w:rPrChange w:id="8683" w:author="Sorin Salagean" w:date="2015-02-09T13:26:00Z">
                    <w:rPr>
                      <w:noProof/>
                    </w:rPr>
                  </w:rPrChange>
                </w:rPr>
                <w:t xml:space="preserve"> </w:t>
              </w:r>
            </w:ins>
            <w:ins w:id="8684" w:author="Sorin Salagean" w:date="2015-02-04T14:48:00Z">
              <w:r w:rsidRPr="006B66FF">
                <w:rPr>
                  <w:b/>
                  <w:noProof/>
                  <w:rPrChange w:id="8685" w:author="Sorin Salagean" w:date="2015-02-09T13:26:00Z">
                    <w:rPr>
                      <w:noProof/>
                    </w:rPr>
                  </w:rPrChange>
                </w:rPr>
                <w:t>“Referate platite”</w:t>
              </w:r>
            </w:ins>
          </w:p>
        </w:tc>
        <w:tc>
          <w:tcPr>
            <w:tcW w:w="1090" w:type="dxa"/>
          </w:tcPr>
          <w:p w14:paraId="091DAFF4" w14:textId="77777777" w:rsidR="00CE4C0D" w:rsidRPr="00B0053D" w:rsidRDefault="00CE4C0D" w:rsidP="000F2B72">
            <w:pPr>
              <w:spacing w:line="276" w:lineRule="auto"/>
              <w:rPr>
                <w:ins w:id="8686" w:author="Sorin Salagean" w:date="2015-02-03T16:41:00Z"/>
                <w:rFonts w:asciiTheme="minorHAnsi" w:hAnsiTheme="minorHAnsi"/>
                <w:b/>
                <w:noProof/>
                <w:sz w:val="22"/>
                <w:szCs w:val="22"/>
              </w:rPr>
            </w:pPr>
          </w:p>
        </w:tc>
        <w:tc>
          <w:tcPr>
            <w:tcW w:w="1893" w:type="dxa"/>
          </w:tcPr>
          <w:p w14:paraId="52F3DC36" w14:textId="20299BF1" w:rsidR="00CE4C0D" w:rsidRPr="00B0053D" w:rsidRDefault="00526E8A" w:rsidP="000F2B72">
            <w:pPr>
              <w:spacing w:line="276" w:lineRule="auto"/>
              <w:rPr>
                <w:ins w:id="8687" w:author="Sorin Salagean" w:date="2015-02-03T16:41:00Z"/>
                <w:rFonts w:asciiTheme="minorHAnsi" w:hAnsiTheme="minorHAnsi"/>
                <w:noProof/>
                <w:sz w:val="22"/>
                <w:szCs w:val="22"/>
              </w:rPr>
            </w:pPr>
            <w:ins w:id="8688" w:author="Sorin Salagean" w:date="2015-02-04T14:48:00Z">
              <w:r>
                <w:rPr>
                  <w:rFonts w:asciiTheme="minorHAnsi" w:hAnsiTheme="minorHAnsi"/>
                  <w:sz w:val="22"/>
                  <w:szCs w:val="22"/>
                </w:rPr>
                <w:t xml:space="preserve">Muta documentul in </w:t>
              </w:r>
            </w:ins>
            <w:ins w:id="8689" w:author="Sorin Salagean" w:date="2015-02-04T14:49:00Z">
              <w:r w:rsidRPr="00B73426">
                <w:rPr>
                  <w:rFonts w:asciiTheme="minorHAnsi" w:hAnsiTheme="minorHAnsi"/>
                  <w:b/>
                  <w:noProof/>
                  <w:sz w:val="22"/>
                  <w:szCs w:val="22"/>
                </w:rPr>
                <w:t>Etapa – “Referate platite”</w:t>
              </w:r>
            </w:ins>
          </w:p>
        </w:tc>
      </w:tr>
    </w:tbl>
    <w:p w14:paraId="689E1D7B" w14:textId="189086AC" w:rsidR="00CE4C0D" w:rsidRPr="00CE4C0D" w:rsidRDefault="00CE4C0D">
      <w:pPr>
        <w:rPr>
          <w:lang w:val="en-US"/>
          <w:rPrChange w:id="8690" w:author="Sorin Salagean" w:date="2015-02-03T16:41:00Z">
            <w:rPr>
              <w:sz w:val="24"/>
              <w:szCs w:val="24"/>
              <w:lang w:val="en-US"/>
            </w:rPr>
          </w:rPrChange>
        </w:rPr>
        <w:pPrChange w:id="8691" w:author="Sorin Salagean" w:date="2015-02-03T16:41:00Z">
          <w:pPr>
            <w:jc w:val="both"/>
          </w:pPr>
        </w:pPrChange>
      </w:pPr>
    </w:p>
    <w:p w14:paraId="3A5051AA" w14:textId="0465ECCD" w:rsidR="00773AD1" w:rsidRDefault="00695D59">
      <w:pPr>
        <w:pStyle w:val="Heading3"/>
        <w:rPr>
          <w:ins w:id="8692" w:author="Sorin Salagean" w:date="2015-02-03T16:41:00Z"/>
          <w:lang w:val="en-US"/>
        </w:rPr>
        <w:pPrChange w:id="8693" w:author="Sorin Salagean" w:date="2015-02-03T13:51:00Z">
          <w:pPr>
            <w:jc w:val="both"/>
          </w:pPr>
        </w:pPrChange>
      </w:pPr>
      <w:ins w:id="8694" w:author="Sorin Salagean" w:date="2015-02-03T13:50:00Z">
        <w:r w:rsidRPr="00695D59">
          <w:rPr>
            <w:rFonts w:asciiTheme="minorHAnsi" w:hAnsiTheme="minorHAnsi"/>
            <w:sz w:val="22"/>
            <w:szCs w:val="22"/>
            <w:lang w:val="en-US"/>
            <w:rPrChange w:id="8695" w:author="Sorin Salagean" w:date="2015-02-03T13:51:00Z">
              <w:rPr>
                <w:lang w:val="en-US"/>
              </w:rPr>
            </w:rPrChange>
          </w:rPr>
          <w:t>Etapa 14 - Referate platite</w:t>
        </w:r>
      </w:ins>
    </w:p>
    <w:p w14:paraId="30F00E6B" w14:textId="77777777" w:rsidR="00CE4C0D" w:rsidRDefault="00CE4C0D">
      <w:pPr>
        <w:rPr>
          <w:ins w:id="8696" w:author="Sorin Salagean" w:date="2015-02-03T16:41:00Z"/>
          <w:lang w:val="en-US"/>
        </w:rPr>
        <w:pPrChange w:id="8697" w:author="Sorin Salagean" w:date="2015-02-03T16:41:00Z">
          <w:pPr>
            <w:jc w:val="both"/>
          </w:pPr>
        </w:pPrChange>
      </w:pPr>
    </w:p>
    <w:p w14:paraId="4086D976" w14:textId="77777777" w:rsidR="00CE4C0D" w:rsidRPr="00126240" w:rsidRDefault="00CE4C0D" w:rsidP="00CE4C0D">
      <w:pPr>
        <w:spacing w:line="276" w:lineRule="auto"/>
        <w:rPr>
          <w:ins w:id="8698" w:author="Sorin Salagean" w:date="2015-02-03T16:41:00Z"/>
          <w:b/>
          <w:noProof/>
        </w:rPr>
      </w:pPr>
      <w:ins w:id="8699" w:author="Sorin Salagean" w:date="2015-02-03T16:41:00Z">
        <w:r w:rsidRPr="0086384C">
          <w:rPr>
            <w:b/>
            <w:noProof/>
          </w:rPr>
          <w:t>Roluri si permisiuni:</w:t>
        </w:r>
      </w:ins>
    </w:p>
    <w:tbl>
      <w:tblPr>
        <w:tblStyle w:val="TableWeb2"/>
        <w:tblW w:w="0" w:type="auto"/>
        <w:tblLook w:val="04A0" w:firstRow="1" w:lastRow="0" w:firstColumn="1" w:lastColumn="0" w:noHBand="0" w:noVBand="1"/>
      </w:tblPr>
      <w:tblGrid>
        <w:gridCol w:w="1565"/>
        <w:gridCol w:w="3702"/>
        <w:gridCol w:w="5183"/>
      </w:tblGrid>
      <w:tr w:rsidR="00CE4C0D" w:rsidRPr="00417114" w14:paraId="62B6C782" w14:textId="77777777" w:rsidTr="00526E8A">
        <w:trPr>
          <w:cnfStyle w:val="100000000000" w:firstRow="1" w:lastRow="0" w:firstColumn="0" w:lastColumn="0" w:oddVBand="0" w:evenVBand="0" w:oddHBand="0" w:evenHBand="0" w:firstRowFirstColumn="0" w:firstRowLastColumn="0" w:lastRowFirstColumn="0" w:lastRowLastColumn="0"/>
          <w:trHeight w:val="362"/>
          <w:ins w:id="8700" w:author="Sorin Salagean" w:date="2015-02-03T16:41:00Z"/>
        </w:trPr>
        <w:tc>
          <w:tcPr>
            <w:tcW w:w="1505" w:type="dxa"/>
            <w:hideMark/>
          </w:tcPr>
          <w:p w14:paraId="10515791" w14:textId="77777777" w:rsidR="00CE4C0D" w:rsidRPr="00417114" w:rsidRDefault="00CE4C0D" w:rsidP="000F2B72">
            <w:pPr>
              <w:spacing w:line="276" w:lineRule="auto"/>
              <w:rPr>
                <w:ins w:id="8701" w:author="Sorin Salagean" w:date="2015-02-03T16:41:00Z"/>
                <w:rFonts w:asciiTheme="minorHAnsi" w:eastAsiaTheme="minorHAnsi" w:hAnsiTheme="minorHAnsi" w:cstheme="minorBidi"/>
                <w:b/>
                <w:noProof/>
                <w:sz w:val="22"/>
                <w:szCs w:val="22"/>
                <w:lang w:val="ro-RO"/>
              </w:rPr>
            </w:pPr>
            <w:ins w:id="8702" w:author="Sorin Salagean" w:date="2015-02-03T16:41:00Z">
              <w:r w:rsidRPr="00417114">
                <w:rPr>
                  <w:rFonts w:asciiTheme="minorHAnsi" w:eastAsiaTheme="minorHAnsi" w:hAnsiTheme="minorHAnsi" w:cstheme="minorBidi"/>
                  <w:b/>
                  <w:noProof/>
                  <w:sz w:val="22"/>
                  <w:szCs w:val="22"/>
                  <w:lang w:val="ro-RO"/>
                </w:rPr>
                <w:t>Nume grup</w:t>
              </w:r>
            </w:ins>
          </w:p>
        </w:tc>
        <w:tc>
          <w:tcPr>
            <w:tcW w:w="3662" w:type="dxa"/>
            <w:hideMark/>
          </w:tcPr>
          <w:p w14:paraId="1B990508" w14:textId="77777777" w:rsidR="00CE4C0D" w:rsidRPr="00417114" w:rsidRDefault="00CE4C0D" w:rsidP="000F2B72">
            <w:pPr>
              <w:spacing w:line="276" w:lineRule="auto"/>
              <w:rPr>
                <w:ins w:id="8703" w:author="Sorin Salagean" w:date="2015-02-03T16:41:00Z"/>
                <w:rFonts w:asciiTheme="minorHAnsi" w:eastAsiaTheme="minorHAnsi" w:hAnsiTheme="minorHAnsi" w:cstheme="minorBidi"/>
                <w:b/>
                <w:noProof/>
                <w:sz w:val="22"/>
                <w:szCs w:val="22"/>
                <w:lang w:val="ro-RO"/>
              </w:rPr>
            </w:pPr>
            <w:ins w:id="8704" w:author="Sorin Salagean" w:date="2015-02-03T16:41:00Z">
              <w:r w:rsidRPr="00417114">
                <w:rPr>
                  <w:rFonts w:asciiTheme="minorHAnsi" w:eastAsiaTheme="minorHAnsi" w:hAnsiTheme="minorHAnsi" w:cstheme="minorBidi"/>
                  <w:b/>
                  <w:noProof/>
                  <w:sz w:val="22"/>
                  <w:szCs w:val="22"/>
                  <w:lang w:val="ro-RO"/>
                </w:rPr>
                <w:t>Drepturi</w:t>
              </w:r>
            </w:ins>
          </w:p>
        </w:tc>
        <w:tc>
          <w:tcPr>
            <w:tcW w:w="5123" w:type="dxa"/>
            <w:hideMark/>
          </w:tcPr>
          <w:p w14:paraId="5862D5F4" w14:textId="77777777" w:rsidR="00CE4C0D" w:rsidRPr="00417114" w:rsidRDefault="00CE4C0D" w:rsidP="000F2B72">
            <w:pPr>
              <w:spacing w:line="276" w:lineRule="auto"/>
              <w:rPr>
                <w:ins w:id="8705" w:author="Sorin Salagean" w:date="2015-02-03T16:41:00Z"/>
                <w:rFonts w:asciiTheme="minorHAnsi" w:eastAsiaTheme="minorHAnsi" w:hAnsiTheme="minorHAnsi" w:cstheme="minorBidi"/>
                <w:b/>
                <w:noProof/>
                <w:sz w:val="22"/>
                <w:szCs w:val="22"/>
                <w:lang w:val="ro-RO"/>
              </w:rPr>
            </w:pPr>
            <w:ins w:id="8706" w:author="Sorin Salagean" w:date="2015-02-03T16:41:00Z">
              <w:r w:rsidRPr="00417114">
                <w:rPr>
                  <w:rFonts w:asciiTheme="minorHAnsi" w:eastAsiaTheme="minorHAnsi" w:hAnsiTheme="minorHAnsi" w:cstheme="minorBidi"/>
                  <w:b/>
                  <w:noProof/>
                  <w:sz w:val="22"/>
                  <w:szCs w:val="22"/>
                  <w:lang w:val="ro-RO"/>
                </w:rPr>
                <w:t>Cerinte de sistem</w:t>
              </w:r>
            </w:ins>
          </w:p>
        </w:tc>
      </w:tr>
      <w:tr w:rsidR="00526E8A" w:rsidRPr="00417114" w14:paraId="19025490" w14:textId="77777777" w:rsidTr="00526E8A">
        <w:trPr>
          <w:trHeight w:val="857"/>
          <w:ins w:id="8707" w:author="Sorin Salagean" w:date="2015-02-03T16:41:00Z"/>
        </w:trPr>
        <w:tc>
          <w:tcPr>
            <w:tcW w:w="1505" w:type="dxa"/>
          </w:tcPr>
          <w:p w14:paraId="1910A636" w14:textId="40A842FB" w:rsidR="00526E8A" w:rsidRPr="00417114" w:rsidRDefault="00526E8A" w:rsidP="00526E8A">
            <w:pPr>
              <w:rPr>
                <w:ins w:id="8708" w:author="Sorin Salagean" w:date="2015-02-03T16:41:00Z"/>
                <w:rFonts w:asciiTheme="minorHAnsi" w:eastAsiaTheme="minorHAnsi" w:hAnsiTheme="minorHAnsi" w:cstheme="minorBidi"/>
                <w:b/>
                <w:noProof/>
                <w:sz w:val="22"/>
                <w:szCs w:val="22"/>
                <w:lang w:val="ro-RO"/>
              </w:rPr>
            </w:pPr>
            <w:ins w:id="8709" w:author="Sorin Salagean" w:date="2015-02-04T14:49:00Z">
              <w:r>
                <w:rPr>
                  <w:rFonts w:asciiTheme="minorHAnsi" w:eastAsiaTheme="minorHAnsi" w:hAnsiTheme="minorHAnsi" w:cstheme="minorBidi"/>
                  <w:b/>
                  <w:noProof/>
                  <w:sz w:val="22"/>
                  <w:szCs w:val="22"/>
                  <w:lang w:val="ro-RO"/>
                </w:rPr>
                <w:t>GT - Financiar</w:t>
              </w:r>
            </w:ins>
          </w:p>
        </w:tc>
        <w:tc>
          <w:tcPr>
            <w:tcW w:w="3662" w:type="dxa"/>
          </w:tcPr>
          <w:p w14:paraId="2EC5333F" w14:textId="121E5C92" w:rsidR="00526E8A" w:rsidRPr="00417114" w:rsidRDefault="00526E8A" w:rsidP="00526E8A">
            <w:pPr>
              <w:rPr>
                <w:ins w:id="8710" w:author="Sorin Salagean" w:date="2015-02-03T16:41:00Z"/>
                <w:rFonts w:asciiTheme="minorHAnsi" w:eastAsiaTheme="minorHAnsi" w:hAnsiTheme="minorHAnsi" w:cstheme="minorBidi"/>
                <w:b/>
                <w:noProof/>
                <w:sz w:val="22"/>
                <w:szCs w:val="22"/>
                <w:lang w:val="ro-RO"/>
              </w:rPr>
            </w:pPr>
            <w:ins w:id="8711" w:author="Sorin Salagean" w:date="2015-02-04T14:49: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5E4BB241" w14:textId="31D20829" w:rsidR="00526E8A" w:rsidRPr="00417114" w:rsidRDefault="00526E8A" w:rsidP="00526E8A">
            <w:pPr>
              <w:rPr>
                <w:ins w:id="8712" w:author="Sorin Salagean" w:date="2015-02-03T16:41:00Z"/>
                <w:rFonts w:asciiTheme="minorHAnsi" w:eastAsiaTheme="minorHAnsi" w:hAnsiTheme="minorHAnsi" w:cstheme="minorBidi"/>
                <w:b/>
                <w:noProof/>
                <w:sz w:val="22"/>
                <w:szCs w:val="22"/>
                <w:lang w:val="ro-RO"/>
              </w:rPr>
            </w:pPr>
            <w:ins w:id="8713" w:author="Sorin Salagean" w:date="2015-02-04T14:49:00Z">
              <w:r>
                <w:rPr>
                  <w:rFonts w:asciiTheme="minorHAnsi" w:eastAsiaTheme="minorHAnsi" w:hAnsiTheme="minorHAnsi" w:cstheme="minorBidi"/>
                  <w:b/>
                  <w:noProof/>
                  <w:sz w:val="22"/>
                  <w:szCs w:val="22"/>
                  <w:lang w:val="ro-RO"/>
                </w:rPr>
                <w:t>N/A</w:t>
              </w:r>
            </w:ins>
          </w:p>
        </w:tc>
      </w:tr>
      <w:tr w:rsidR="00526E8A" w:rsidRPr="00417114" w14:paraId="214A8908" w14:textId="77777777" w:rsidTr="00526E8A">
        <w:trPr>
          <w:trHeight w:val="857"/>
          <w:ins w:id="8714" w:author="Sorin Salagean" w:date="2015-02-04T14:50:00Z"/>
        </w:trPr>
        <w:tc>
          <w:tcPr>
            <w:tcW w:w="1505" w:type="dxa"/>
          </w:tcPr>
          <w:p w14:paraId="79C9D0AB" w14:textId="37CFCF9B" w:rsidR="00526E8A" w:rsidRDefault="00526E8A" w:rsidP="00526E8A">
            <w:pPr>
              <w:rPr>
                <w:ins w:id="8715" w:author="Sorin Salagean" w:date="2015-02-04T14:50:00Z"/>
                <w:b/>
                <w:noProof/>
              </w:rPr>
            </w:pPr>
            <w:ins w:id="8716" w:author="Sorin Salagean" w:date="2015-02-04T14:50:00Z">
              <w:r>
                <w:rPr>
                  <w:rFonts w:asciiTheme="minorHAnsi" w:eastAsiaTheme="minorHAnsi" w:hAnsiTheme="minorHAnsi" w:cstheme="minorBidi"/>
                  <w:b/>
                  <w:noProof/>
                  <w:sz w:val="22"/>
                  <w:szCs w:val="22"/>
                  <w:lang w:val="ro-RO"/>
                </w:rPr>
                <w:t>Lichidator corporate</w:t>
              </w:r>
            </w:ins>
          </w:p>
        </w:tc>
        <w:tc>
          <w:tcPr>
            <w:tcW w:w="3662" w:type="dxa"/>
          </w:tcPr>
          <w:p w14:paraId="4E572289" w14:textId="10D58CA2" w:rsidR="00526E8A" w:rsidRPr="00417114" w:rsidRDefault="00526E8A" w:rsidP="00526E8A">
            <w:pPr>
              <w:rPr>
                <w:ins w:id="8717" w:author="Sorin Salagean" w:date="2015-02-04T14:50:00Z"/>
                <w:b/>
                <w:noProof/>
              </w:rPr>
            </w:pPr>
            <w:ins w:id="8718" w:author="Sorin Salagean" w:date="2015-02-04T14:50: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7FD4C9B1" w14:textId="72A4D016" w:rsidR="00526E8A" w:rsidRDefault="00526E8A" w:rsidP="00526E8A">
            <w:pPr>
              <w:rPr>
                <w:ins w:id="8719" w:author="Sorin Salagean" w:date="2015-02-04T14:50:00Z"/>
                <w:b/>
                <w:noProof/>
              </w:rPr>
            </w:pPr>
            <w:ins w:id="8720" w:author="Sorin Salagean" w:date="2015-02-04T14:50:00Z">
              <w:r>
                <w:rPr>
                  <w:rFonts w:asciiTheme="minorHAnsi" w:eastAsiaTheme="minorHAnsi" w:hAnsiTheme="minorHAnsi" w:cstheme="minorBidi"/>
                  <w:b/>
                  <w:noProof/>
                  <w:sz w:val="22"/>
                  <w:szCs w:val="22"/>
                  <w:lang w:val="ro-RO"/>
                </w:rPr>
                <w:t>N/A</w:t>
              </w:r>
            </w:ins>
          </w:p>
        </w:tc>
      </w:tr>
      <w:tr w:rsidR="00526E8A" w:rsidRPr="00417114" w14:paraId="568CA7B3" w14:textId="77777777" w:rsidTr="00526E8A">
        <w:trPr>
          <w:trHeight w:val="857"/>
          <w:ins w:id="8721" w:author="Sorin Salagean" w:date="2015-02-04T14:50:00Z"/>
        </w:trPr>
        <w:tc>
          <w:tcPr>
            <w:tcW w:w="1505" w:type="dxa"/>
          </w:tcPr>
          <w:p w14:paraId="478D7D02" w14:textId="20EBA1C7" w:rsidR="00526E8A" w:rsidRDefault="00526E8A" w:rsidP="00526E8A">
            <w:pPr>
              <w:rPr>
                <w:ins w:id="8722" w:author="Sorin Salagean" w:date="2015-02-04T14:50:00Z"/>
                <w:b/>
                <w:noProof/>
              </w:rPr>
            </w:pPr>
            <w:ins w:id="8723" w:author="Sorin Salagean" w:date="2015-02-04T14:50:00Z">
              <w:r>
                <w:rPr>
                  <w:rFonts w:asciiTheme="minorHAnsi" w:hAnsiTheme="minorHAnsi"/>
                  <w:b/>
                  <w:noProof/>
                  <w:sz w:val="22"/>
                  <w:szCs w:val="22"/>
                </w:rPr>
                <w:t>Lichidator retail grupa 1</w:t>
              </w:r>
            </w:ins>
          </w:p>
        </w:tc>
        <w:tc>
          <w:tcPr>
            <w:tcW w:w="3662" w:type="dxa"/>
          </w:tcPr>
          <w:p w14:paraId="1A01854E" w14:textId="75E3589C" w:rsidR="00526E8A" w:rsidRPr="00417114" w:rsidRDefault="00526E8A" w:rsidP="00526E8A">
            <w:pPr>
              <w:rPr>
                <w:ins w:id="8724" w:author="Sorin Salagean" w:date="2015-02-04T14:50:00Z"/>
                <w:b/>
                <w:noProof/>
              </w:rPr>
            </w:pPr>
            <w:ins w:id="8725" w:author="Sorin Salagean" w:date="2015-02-04T14:50: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4763B111" w14:textId="46DCD531" w:rsidR="00526E8A" w:rsidRDefault="00526E8A" w:rsidP="00526E8A">
            <w:pPr>
              <w:rPr>
                <w:ins w:id="8726" w:author="Sorin Salagean" w:date="2015-02-04T14:50:00Z"/>
                <w:b/>
                <w:noProof/>
              </w:rPr>
            </w:pPr>
            <w:ins w:id="8727" w:author="Sorin Salagean" w:date="2015-02-04T14:50:00Z">
              <w:r>
                <w:rPr>
                  <w:rFonts w:asciiTheme="minorHAnsi" w:eastAsiaTheme="minorHAnsi" w:hAnsiTheme="minorHAnsi" w:cstheme="minorBidi"/>
                  <w:b/>
                  <w:noProof/>
                  <w:sz w:val="22"/>
                  <w:szCs w:val="22"/>
                  <w:lang w:val="ro-RO"/>
                </w:rPr>
                <w:t>N/A</w:t>
              </w:r>
            </w:ins>
          </w:p>
        </w:tc>
      </w:tr>
      <w:tr w:rsidR="00526E8A" w:rsidRPr="00417114" w14:paraId="191B9B25" w14:textId="77777777" w:rsidTr="00526E8A">
        <w:trPr>
          <w:trHeight w:val="857"/>
          <w:ins w:id="8728" w:author="Sorin Salagean" w:date="2015-02-04T14:50:00Z"/>
        </w:trPr>
        <w:tc>
          <w:tcPr>
            <w:tcW w:w="1505" w:type="dxa"/>
          </w:tcPr>
          <w:p w14:paraId="763DB0B9" w14:textId="4763D8C1" w:rsidR="00526E8A" w:rsidRDefault="00526E8A" w:rsidP="00526E8A">
            <w:pPr>
              <w:rPr>
                <w:ins w:id="8729" w:author="Sorin Salagean" w:date="2015-02-04T14:50:00Z"/>
                <w:b/>
                <w:noProof/>
              </w:rPr>
            </w:pPr>
            <w:ins w:id="8730" w:author="Sorin Salagean" w:date="2015-02-04T14:51:00Z">
              <w:r>
                <w:rPr>
                  <w:rFonts w:asciiTheme="minorHAnsi" w:hAnsiTheme="minorHAnsi"/>
                  <w:b/>
                  <w:noProof/>
                  <w:sz w:val="22"/>
                  <w:szCs w:val="22"/>
                </w:rPr>
                <w:t>Lichidator retail grupa 2</w:t>
              </w:r>
            </w:ins>
          </w:p>
        </w:tc>
        <w:tc>
          <w:tcPr>
            <w:tcW w:w="3662" w:type="dxa"/>
          </w:tcPr>
          <w:p w14:paraId="37B1A6CA" w14:textId="54095EB3" w:rsidR="00526E8A" w:rsidRPr="00417114" w:rsidRDefault="00526E8A" w:rsidP="00526E8A">
            <w:pPr>
              <w:rPr>
                <w:ins w:id="8731" w:author="Sorin Salagean" w:date="2015-02-04T14:50:00Z"/>
                <w:b/>
                <w:noProof/>
              </w:rPr>
            </w:pPr>
            <w:ins w:id="8732" w:author="Sorin Salagean" w:date="2015-02-04T14:51: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35585758" w14:textId="7A206231" w:rsidR="00526E8A" w:rsidRDefault="00526E8A" w:rsidP="00526E8A">
            <w:pPr>
              <w:rPr>
                <w:ins w:id="8733" w:author="Sorin Salagean" w:date="2015-02-04T14:50:00Z"/>
                <w:b/>
                <w:noProof/>
              </w:rPr>
            </w:pPr>
            <w:ins w:id="8734" w:author="Sorin Salagean" w:date="2015-02-04T14:51:00Z">
              <w:r>
                <w:rPr>
                  <w:rFonts w:asciiTheme="minorHAnsi" w:eastAsiaTheme="minorHAnsi" w:hAnsiTheme="minorHAnsi" w:cstheme="minorBidi"/>
                  <w:b/>
                  <w:noProof/>
                  <w:sz w:val="22"/>
                  <w:szCs w:val="22"/>
                  <w:lang w:val="ro-RO"/>
                </w:rPr>
                <w:t>N/A</w:t>
              </w:r>
            </w:ins>
          </w:p>
        </w:tc>
      </w:tr>
      <w:tr w:rsidR="00526E8A" w:rsidRPr="00417114" w14:paraId="36321689" w14:textId="77777777" w:rsidTr="00526E8A">
        <w:trPr>
          <w:trHeight w:val="857"/>
          <w:ins w:id="8735" w:author="Sorin Salagean" w:date="2015-02-04T14:51:00Z"/>
        </w:trPr>
        <w:tc>
          <w:tcPr>
            <w:tcW w:w="1505" w:type="dxa"/>
          </w:tcPr>
          <w:p w14:paraId="6D44A707" w14:textId="6D9B4CD4" w:rsidR="00526E8A" w:rsidRDefault="00526E8A" w:rsidP="00526E8A">
            <w:pPr>
              <w:rPr>
                <w:ins w:id="8736" w:author="Sorin Salagean" w:date="2015-02-04T14:51:00Z"/>
                <w:b/>
                <w:noProof/>
              </w:rPr>
            </w:pPr>
            <w:ins w:id="8737" w:author="Sorin Salagean" w:date="2015-02-04T14:51:00Z">
              <w:r>
                <w:rPr>
                  <w:rFonts w:asciiTheme="minorHAnsi" w:hAnsiTheme="minorHAnsi"/>
                  <w:b/>
                  <w:noProof/>
                  <w:sz w:val="22"/>
                  <w:szCs w:val="22"/>
                </w:rPr>
                <w:t>Lichidator retail grupa 3</w:t>
              </w:r>
            </w:ins>
          </w:p>
        </w:tc>
        <w:tc>
          <w:tcPr>
            <w:tcW w:w="3662" w:type="dxa"/>
          </w:tcPr>
          <w:p w14:paraId="7DC8B68B" w14:textId="72E011D9" w:rsidR="00526E8A" w:rsidRPr="00417114" w:rsidRDefault="00526E8A" w:rsidP="00526E8A">
            <w:pPr>
              <w:rPr>
                <w:ins w:id="8738" w:author="Sorin Salagean" w:date="2015-02-04T14:51:00Z"/>
                <w:b/>
                <w:noProof/>
              </w:rPr>
            </w:pPr>
            <w:ins w:id="8739" w:author="Sorin Salagean" w:date="2015-02-04T14:51: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180FEE35" w14:textId="5494DAD0" w:rsidR="00526E8A" w:rsidRDefault="00526E8A" w:rsidP="00526E8A">
            <w:pPr>
              <w:rPr>
                <w:ins w:id="8740" w:author="Sorin Salagean" w:date="2015-02-04T14:51:00Z"/>
                <w:b/>
                <w:noProof/>
              </w:rPr>
            </w:pPr>
            <w:ins w:id="8741" w:author="Sorin Salagean" w:date="2015-02-04T14:51:00Z">
              <w:r>
                <w:rPr>
                  <w:rFonts w:asciiTheme="minorHAnsi" w:eastAsiaTheme="minorHAnsi" w:hAnsiTheme="minorHAnsi" w:cstheme="minorBidi"/>
                  <w:b/>
                  <w:noProof/>
                  <w:sz w:val="22"/>
                  <w:szCs w:val="22"/>
                  <w:lang w:val="ro-RO"/>
                </w:rPr>
                <w:t>N/A</w:t>
              </w:r>
            </w:ins>
          </w:p>
        </w:tc>
      </w:tr>
      <w:tr w:rsidR="00526E8A" w:rsidRPr="00417114" w14:paraId="101348C7" w14:textId="77777777" w:rsidTr="00526E8A">
        <w:trPr>
          <w:trHeight w:val="857"/>
          <w:ins w:id="8742" w:author="Sorin Salagean" w:date="2015-02-04T14:51:00Z"/>
        </w:trPr>
        <w:tc>
          <w:tcPr>
            <w:tcW w:w="1505" w:type="dxa"/>
          </w:tcPr>
          <w:p w14:paraId="0F65814A" w14:textId="022EEAC1" w:rsidR="00526E8A" w:rsidRDefault="00526E8A" w:rsidP="00526E8A">
            <w:pPr>
              <w:rPr>
                <w:ins w:id="8743" w:author="Sorin Salagean" w:date="2015-02-04T14:51:00Z"/>
                <w:b/>
                <w:noProof/>
              </w:rPr>
            </w:pPr>
            <w:ins w:id="8744" w:author="Sorin Salagean" w:date="2015-02-04T14:52:00Z">
              <w:r>
                <w:rPr>
                  <w:rFonts w:asciiTheme="minorHAnsi" w:hAnsiTheme="minorHAnsi"/>
                  <w:b/>
                  <w:noProof/>
                  <w:sz w:val="22"/>
                  <w:szCs w:val="22"/>
                </w:rPr>
                <w:lastRenderedPageBreak/>
                <w:t xml:space="preserve">Supervizor - </w:t>
              </w:r>
              <w:r w:rsidRPr="00B73426">
                <w:rPr>
                  <w:rFonts w:asciiTheme="minorHAnsi" w:hAnsiTheme="minorHAnsi"/>
                  <w:b/>
                  <w:noProof/>
                  <w:sz w:val="22"/>
                  <w:szCs w:val="22"/>
                </w:rPr>
                <w:t xml:space="preserve"> All Flux</w:t>
              </w:r>
            </w:ins>
          </w:p>
        </w:tc>
        <w:tc>
          <w:tcPr>
            <w:tcW w:w="3662" w:type="dxa"/>
          </w:tcPr>
          <w:p w14:paraId="441DBA17" w14:textId="3F59882B" w:rsidR="00526E8A" w:rsidRPr="00417114" w:rsidRDefault="00526E8A" w:rsidP="00526E8A">
            <w:pPr>
              <w:rPr>
                <w:ins w:id="8745" w:author="Sorin Salagean" w:date="2015-02-04T14:51:00Z"/>
                <w:b/>
                <w:noProof/>
              </w:rPr>
            </w:pPr>
            <w:ins w:id="8746" w:author="Sorin Salagean" w:date="2015-02-04T14:5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4378E5C3" w14:textId="59969DC1" w:rsidR="00526E8A" w:rsidRDefault="00526E8A" w:rsidP="00526E8A">
            <w:pPr>
              <w:rPr>
                <w:ins w:id="8747" w:author="Sorin Salagean" w:date="2015-02-04T14:51:00Z"/>
                <w:b/>
                <w:noProof/>
              </w:rPr>
            </w:pPr>
            <w:ins w:id="8748" w:author="Sorin Salagean" w:date="2015-02-04T14:52:00Z">
              <w:r>
                <w:rPr>
                  <w:rFonts w:asciiTheme="minorHAnsi" w:eastAsiaTheme="minorHAnsi" w:hAnsiTheme="minorHAnsi" w:cstheme="minorBidi"/>
                  <w:b/>
                  <w:noProof/>
                  <w:sz w:val="22"/>
                  <w:szCs w:val="22"/>
                  <w:lang w:val="ro-RO"/>
                </w:rPr>
                <w:t>N/A</w:t>
              </w:r>
            </w:ins>
          </w:p>
        </w:tc>
      </w:tr>
    </w:tbl>
    <w:p w14:paraId="0972CFD7" w14:textId="77777777" w:rsidR="00CE4C0D" w:rsidRDefault="00CE4C0D" w:rsidP="00CE4C0D">
      <w:pPr>
        <w:jc w:val="both"/>
        <w:rPr>
          <w:ins w:id="8749" w:author="Sorin Salagean" w:date="2015-02-03T16:41:00Z"/>
          <w:sz w:val="24"/>
          <w:szCs w:val="24"/>
          <w:lang w:val="en-US"/>
        </w:rPr>
      </w:pPr>
    </w:p>
    <w:p w14:paraId="553A245A" w14:textId="77777777" w:rsidR="00CE4C0D" w:rsidRPr="00CE4C0D" w:rsidRDefault="00CE4C0D">
      <w:pPr>
        <w:rPr>
          <w:lang w:val="en-US"/>
          <w:rPrChange w:id="8750" w:author="Sorin Salagean" w:date="2015-02-03T16:41:00Z">
            <w:rPr>
              <w:sz w:val="24"/>
              <w:szCs w:val="24"/>
              <w:lang w:val="en-US"/>
            </w:rPr>
          </w:rPrChange>
        </w:rPr>
        <w:pPrChange w:id="8751" w:author="Sorin Salagean" w:date="2015-02-03T16:41:00Z">
          <w:pPr>
            <w:jc w:val="both"/>
          </w:pPr>
        </w:pPrChange>
      </w:pPr>
    </w:p>
    <w:p w14:paraId="292577B0" w14:textId="77777777" w:rsidR="00695D59" w:rsidRDefault="00695D59">
      <w:pPr>
        <w:pStyle w:val="Heading3"/>
        <w:rPr>
          <w:ins w:id="8752" w:author="Sorin Salagean" w:date="2015-02-03T16:44:00Z"/>
          <w:lang w:val="en-US"/>
        </w:rPr>
        <w:pPrChange w:id="8753" w:author="Sorin Salagean" w:date="2015-02-03T13:51:00Z">
          <w:pPr/>
        </w:pPrChange>
      </w:pPr>
      <w:ins w:id="8754" w:author="Sorin Salagean" w:date="2015-02-03T13:51:00Z">
        <w:r w:rsidRPr="00695D59">
          <w:rPr>
            <w:rFonts w:asciiTheme="minorHAnsi" w:hAnsiTheme="minorHAnsi"/>
            <w:sz w:val="22"/>
            <w:szCs w:val="22"/>
            <w:lang w:val="en-US"/>
            <w:rPrChange w:id="8755" w:author="Sorin Salagean" w:date="2015-02-03T13:51:00Z">
              <w:rPr>
                <w:b/>
                <w:lang w:val="en-US"/>
              </w:rPr>
            </w:rPrChange>
          </w:rPr>
          <w:t xml:space="preserve">Etapa 15 - Accepte de plata aprobate </w:t>
        </w:r>
      </w:ins>
    </w:p>
    <w:p w14:paraId="1AF59D6A" w14:textId="77777777" w:rsidR="00CE4C0D" w:rsidRDefault="00CE4C0D">
      <w:pPr>
        <w:rPr>
          <w:ins w:id="8756" w:author="Sorin Salagean" w:date="2015-02-03T16:44:00Z"/>
          <w:lang w:val="en-US"/>
        </w:rPr>
      </w:pPr>
    </w:p>
    <w:p w14:paraId="51BBFA46" w14:textId="77777777" w:rsidR="00CE4C0D" w:rsidRPr="00126240" w:rsidRDefault="00CE4C0D" w:rsidP="00CE4C0D">
      <w:pPr>
        <w:spacing w:line="276" w:lineRule="auto"/>
        <w:rPr>
          <w:ins w:id="8757" w:author="Sorin Salagean" w:date="2015-02-03T16:44:00Z"/>
          <w:b/>
          <w:noProof/>
        </w:rPr>
      </w:pPr>
      <w:ins w:id="8758" w:author="Sorin Salagean" w:date="2015-02-03T16:44:00Z">
        <w:r w:rsidRPr="0086384C">
          <w:rPr>
            <w:b/>
            <w:noProof/>
          </w:rPr>
          <w:t>Roluri si permisiuni:</w:t>
        </w:r>
      </w:ins>
    </w:p>
    <w:tbl>
      <w:tblPr>
        <w:tblStyle w:val="TableWeb2"/>
        <w:tblW w:w="0" w:type="auto"/>
        <w:tblLook w:val="04A0" w:firstRow="1" w:lastRow="0" w:firstColumn="1" w:lastColumn="0" w:noHBand="0" w:noVBand="1"/>
      </w:tblPr>
      <w:tblGrid>
        <w:gridCol w:w="1565"/>
        <w:gridCol w:w="3702"/>
        <w:gridCol w:w="5183"/>
      </w:tblGrid>
      <w:tr w:rsidR="00CE4C0D" w:rsidRPr="00417114" w14:paraId="09D09404" w14:textId="77777777" w:rsidTr="00781CFB">
        <w:trPr>
          <w:cnfStyle w:val="100000000000" w:firstRow="1" w:lastRow="0" w:firstColumn="0" w:lastColumn="0" w:oddVBand="0" w:evenVBand="0" w:oddHBand="0" w:evenHBand="0" w:firstRowFirstColumn="0" w:firstRowLastColumn="0" w:lastRowFirstColumn="0" w:lastRowLastColumn="0"/>
          <w:trHeight w:val="362"/>
          <w:ins w:id="8759" w:author="Sorin Salagean" w:date="2015-02-03T16:44:00Z"/>
        </w:trPr>
        <w:tc>
          <w:tcPr>
            <w:tcW w:w="1505" w:type="dxa"/>
            <w:hideMark/>
          </w:tcPr>
          <w:p w14:paraId="337D35DC" w14:textId="77777777" w:rsidR="00CE4C0D" w:rsidRPr="00417114" w:rsidRDefault="00CE4C0D" w:rsidP="000F2B72">
            <w:pPr>
              <w:spacing w:line="276" w:lineRule="auto"/>
              <w:rPr>
                <w:ins w:id="8760" w:author="Sorin Salagean" w:date="2015-02-03T16:44:00Z"/>
                <w:rFonts w:asciiTheme="minorHAnsi" w:eastAsiaTheme="minorHAnsi" w:hAnsiTheme="minorHAnsi" w:cstheme="minorBidi"/>
                <w:b/>
                <w:noProof/>
                <w:sz w:val="22"/>
                <w:szCs w:val="22"/>
                <w:lang w:val="ro-RO"/>
              </w:rPr>
            </w:pPr>
            <w:ins w:id="8761" w:author="Sorin Salagean" w:date="2015-02-03T16:44:00Z">
              <w:r w:rsidRPr="00417114">
                <w:rPr>
                  <w:rFonts w:asciiTheme="minorHAnsi" w:eastAsiaTheme="minorHAnsi" w:hAnsiTheme="minorHAnsi" w:cstheme="minorBidi"/>
                  <w:b/>
                  <w:noProof/>
                  <w:sz w:val="22"/>
                  <w:szCs w:val="22"/>
                  <w:lang w:val="ro-RO"/>
                </w:rPr>
                <w:t>Nume grup</w:t>
              </w:r>
            </w:ins>
          </w:p>
        </w:tc>
        <w:tc>
          <w:tcPr>
            <w:tcW w:w="3662" w:type="dxa"/>
            <w:hideMark/>
          </w:tcPr>
          <w:p w14:paraId="6587F802" w14:textId="77777777" w:rsidR="00CE4C0D" w:rsidRPr="00417114" w:rsidRDefault="00CE4C0D" w:rsidP="000F2B72">
            <w:pPr>
              <w:spacing w:line="276" w:lineRule="auto"/>
              <w:rPr>
                <w:ins w:id="8762" w:author="Sorin Salagean" w:date="2015-02-03T16:44:00Z"/>
                <w:rFonts w:asciiTheme="minorHAnsi" w:eastAsiaTheme="minorHAnsi" w:hAnsiTheme="minorHAnsi" w:cstheme="minorBidi"/>
                <w:b/>
                <w:noProof/>
                <w:sz w:val="22"/>
                <w:szCs w:val="22"/>
                <w:lang w:val="ro-RO"/>
              </w:rPr>
            </w:pPr>
            <w:ins w:id="8763" w:author="Sorin Salagean" w:date="2015-02-03T16:44:00Z">
              <w:r w:rsidRPr="00417114">
                <w:rPr>
                  <w:rFonts w:asciiTheme="minorHAnsi" w:eastAsiaTheme="minorHAnsi" w:hAnsiTheme="minorHAnsi" w:cstheme="minorBidi"/>
                  <w:b/>
                  <w:noProof/>
                  <w:sz w:val="22"/>
                  <w:szCs w:val="22"/>
                  <w:lang w:val="ro-RO"/>
                </w:rPr>
                <w:t>Drepturi</w:t>
              </w:r>
            </w:ins>
          </w:p>
        </w:tc>
        <w:tc>
          <w:tcPr>
            <w:tcW w:w="5123" w:type="dxa"/>
            <w:hideMark/>
          </w:tcPr>
          <w:p w14:paraId="2C4262AF" w14:textId="77777777" w:rsidR="00CE4C0D" w:rsidRPr="00417114" w:rsidRDefault="00CE4C0D" w:rsidP="000F2B72">
            <w:pPr>
              <w:spacing w:line="276" w:lineRule="auto"/>
              <w:rPr>
                <w:ins w:id="8764" w:author="Sorin Salagean" w:date="2015-02-03T16:44:00Z"/>
                <w:rFonts w:asciiTheme="minorHAnsi" w:eastAsiaTheme="minorHAnsi" w:hAnsiTheme="minorHAnsi" w:cstheme="minorBidi"/>
                <w:b/>
                <w:noProof/>
                <w:sz w:val="22"/>
                <w:szCs w:val="22"/>
                <w:lang w:val="ro-RO"/>
              </w:rPr>
            </w:pPr>
            <w:ins w:id="8765" w:author="Sorin Salagean" w:date="2015-02-03T16:44:00Z">
              <w:r w:rsidRPr="00417114">
                <w:rPr>
                  <w:rFonts w:asciiTheme="minorHAnsi" w:eastAsiaTheme="minorHAnsi" w:hAnsiTheme="minorHAnsi" w:cstheme="minorBidi"/>
                  <w:b/>
                  <w:noProof/>
                  <w:sz w:val="22"/>
                  <w:szCs w:val="22"/>
                  <w:lang w:val="ro-RO"/>
                </w:rPr>
                <w:t>Cerinte de sistem</w:t>
              </w:r>
            </w:ins>
          </w:p>
        </w:tc>
      </w:tr>
      <w:tr w:rsidR="00781CFB" w:rsidRPr="00417114" w14:paraId="24BA5626" w14:textId="77777777" w:rsidTr="00781CFB">
        <w:trPr>
          <w:trHeight w:val="362"/>
          <w:ins w:id="8766" w:author="Sorin Salagean" w:date="2015-02-03T16:44:00Z"/>
        </w:trPr>
        <w:tc>
          <w:tcPr>
            <w:tcW w:w="1505" w:type="dxa"/>
          </w:tcPr>
          <w:p w14:paraId="21CB1906" w14:textId="5DB9BA8D" w:rsidR="00781CFB" w:rsidRPr="00B0053D" w:rsidRDefault="00781CFB" w:rsidP="00781CFB">
            <w:pPr>
              <w:spacing w:line="276" w:lineRule="auto"/>
              <w:rPr>
                <w:ins w:id="8767" w:author="Sorin Salagean" w:date="2015-02-03T16:44:00Z"/>
                <w:rFonts w:asciiTheme="minorHAnsi" w:hAnsiTheme="minorHAnsi"/>
                <w:b/>
                <w:noProof/>
                <w:sz w:val="22"/>
                <w:szCs w:val="22"/>
              </w:rPr>
            </w:pPr>
            <w:ins w:id="8768" w:author="Sorin Salagean" w:date="2015-02-04T14:53:00Z">
              <w:r>
                <w:rPr>
                  <w:rFonts w:asciiTheme="minorHAnsi" w:eastAsiaTheme="minorHAnsi" w:hAnsiTheme="minorHAnsi" w:cstheme="minorBidi"/>
                  <w:b/>
                  <w:noProof/>
                  <w:sz w:val="22"/>
                  <w:szCs w:val="22"/>
                  <w:lang w:val="ro-RO"/>
                </w:rPr>
                <w:t>GT - Financiar</w:t>
              </w:r>
            </w:ins>
          </w:p>
        </w:tc>
        <w:tc>
          <w:tcPr>
            <w:tcW w:w="3662" w:type="dxa"/>
          </w:tcPr>
          <w:p w14:paraId="078BBE2B" w14:textId="39368BB7" w:rsidR="00781CFB" w:rsidRPr="00B0053D" w:rsidRDefault="00781CFB" w:rsidP="00781CFB">
            <w:pPr>
              <w:spacing w:line="276" w:lineRule="auto"/>
              <w:rPr>
                <w:ins w:id="8769" w:author="Sorin Salagean" w:date="2015-02-03T16:44:00Z"/>
                <w:rFonts w:asciiTheme="minorHAnsi" w:hAnsiTheme="minorHAnsi"/>
                <w:b/>
                <w:noProof/>
                <w:sz w:val="22"/>
                <w:szCs w:val="22"/>
              </w:rPr>
            </w:pPr>
            <w:ins w:id="8770" w:author="Sorin Salagean" w:date="2015-02-04T14:5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170B39EF" w14:textId="7C9AB2CF" w:rsidR="00781CFB" w:rsidRPr="00B0053D" w:rsidRDefault="00781CFB" w:rsidP="00781CFB">
            <w:pPr>
              <w:spacing w:line="276" w:lineRule="auto"/>
              <w:rPr>
                <w:ins w:id="8771" w:author="Sorin Salagean" w:date="2015-02-03T16:44:00Z"/>
                <w:rFonts w:asciiTheme="minorHAnsi" w:hAnsiTheme="minorHAnsi"/>
                <w:b/>
                <w:noProof/>
                <w:sz w:val="22"/>
                <w:szCs w:val="22"/>
              </w:rPr>
            </w:pPr>
            <w:ins w:id="8772" w:author="Sorin Salagean" w:date="2015-02-04T14:53:00Z">
              <w:r>
                <w:rPr>
                  <w:rFonts w:asciiTheme="minorHAnsi" w:eastAsiaTheme="minorHAnsi" w:hAnsiTheme="minorHAnsi" w:cstheme="minorBidi"/>
                  <w:b/>
                  <w:noProof/>
                  <w:sz w:val="22"/>
                  <w:szCs w:val="22"/>
                  <w:lang w:val="ro-RO"/>
                </w:rPr>
                <w:t>N/A</w:t>
              </w:r>
            </w:ins>
          </w:p>
        </w:tc>
      </w:tr>
      <w:tr w:rsidR="00781CFB" w:rsidRPr="00417114" w14:paraId="096EF6A1" w14:textId="77777777" w:rsidTr="00781CFB">
        <w:trPr>
          <w:trHeight w:val="857"/>
          <w:ins w:id="8773" w:author="Sorin Salagean" w:date="2015-02-03T16:44:00Z"/>
        </w:trPr>
        <w:tc>
          <w:tcPr>
            <w:tcW w:w="1505" w:type="dxa"/>
          </w:tcPr>
          <w:p w14:paraId="1B87BEDB" w14:textId="1BA2C112" w:rsidR="00781CFB" w:rsidRPr="00417114" w:rsidRDefault="00781CFB" w:rsidP="00781CFB">
            <w:pPr>
              <w:spacing w:line="276" w:lineRule="auto"/>
              <w:rPr>
                <w:ins w:id="8774" w:author="Sorin Salagean" w:date="2015-02-03T16:44:00Z"/>
                <w:rFonts w:asciiTheme="minorHAnsi" w:eastAsiaTheme="minorHAnsi" w:hAnsiTheme="minorHAnsi" w:cstheme="minorBidi"/>
                <w:b/>
                <w:noProof/>
                <w:sz w:val="22"/>
                <w:szCs w:val="22"/>
                <w:lang w:val="ro-RO"/>
              </w:rPr>
            </w:pPr>
            <w:ins w:id="8775" w:author="Sorin Salagean" w:date="2015-02-04T14:53:00Z">
              <w:r>
                <w:rPr>
                  <w:rFonts w:asciiTheme="minorHAnsi" w:eastAsiaTheme="minorHAnsi" w:hAnsiTheme="minorHAnsi" w:cstheme="minorBidi"/>
                  <w:b/>
                  <w:noProof/>
                  <w:sz w:val="22"/>
                  <w:szCs w:val="22"/>
                  <w:lang w:val="ro-RO"/>
                </w:rPr>
                <w:t>Lichidator corporate</w:t>
              </w:r>
            </w:ins>
          </w:p>
        </w:tc>
        <w:tc>
          <w:tcPr>
            <w:tcW w:w="3662" w:type="dxa"/>
          </w:tcPr>
          <w:p w14:paraId="41B1A33D" w14:textId="6C032ACC" w:rsidR="00781CFB" w:rsidRPr="00417114" w:rsidRDefault="00781CFB" w:rsidP="00781CFB">
            <w:pPr>
              <w:rPr>
                <w:ins w:id="8776" w:author="Sorin Salagean" w:date="2015-02-03T16:44:00Z"/>
                <w:rFonts w:asciiTheme="minorHAnsi" w:eastAsiaTheme="minorHAnsi" w:hAnsiTheme="minorHAnsi" w:cstheme="minorBidi"/>
                <w:b/>
                <w:noProof/>
                <w:sz w:val="22"/>
                <w:szCs w:val="22"/>
                <w:lang w:val="ro-RO"/>
              </w:rPr>
            </w:pPr>
            <w:ins w:id="8777" w:author="Sorin Salagean" w:date="2015-02-04T14:5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56D0202B" w14:textId="17EA8952" w:rsidR="00781CFB" w:rsidRPr="00417114" w:rsidRDefault="00781CFB" w:rsidP="00781CFB">
            <w:pPr>
              <w:rPr>
                <w:ins w:id="8778" w:author="Sorin Salagean" w:date="2015-02-03T16:44:00Z"/>
                <w:rFonts w:asciiTheme="minorHAnsi" w:eastAsiaTheme="minorHAnsi" w:hAnsiTheme="minorHAnsi" w:cstheme="minorBidi"/>
                <w:b/>
                <w:noProof/>
                <w:sz w:val="22"/>
                <w:szCs w:val="22"/>
                <w:lang w:val="ro-RO"/>
              </w:rPr>
            </w:pPr>
            <w:ins w:id="8779" w:author="Sorin Salagean" w:date="2015-02-04T14:53:00Z">
              <w:r>
                <w:rPr>
                  <w:rFonts w:asciiTheme="minorHAnsi" w:eastAsiaTheme="minorHAnsi" w:hAnsiTheme="minorHAnsi" w:cstheme="minorBidi"/>
                  <w:b/>
                  <w:noProof/>
                  <w:sz w:val="22"/>
                  <w:szCs w:val="22"/>
                  <w:lang w:val="ro-RO"/>
                </w:rPr>
                <w:t>N/A</w:t>
              </w:r>
            </w:ins>
          </w:p>
        </w:tc>
      </w:tr>
      <w:tr w:rsidR="00781CFB" w:rsidRPr="00417114" w14:paraId="4B854BCD" w14:textId="77777777" w:rsidTr="00781CFB">
        <w:trPr>
          <w:trHeight w:val="857"/>
          <w:ins w:id="8780" w:author="Sorin Salagean" w:date="2015-02-04T14:54:00Z"/>
        </w:trPr>
        <w:tc>
          <w:tcPr>
            <w:tcW w:w="1505" w:type="dxa"/>
          </w:tcPr>
          <w:p w14:paraId="1ED3FAC5" w14:textId="2E4A9E13" w:rsidR="00781CFB" w:rsidRDefault="00781CFB" w:rsidP="00781CFB">
            <w:pPr>
              <w:spacing w:line="276" w:lineRule="auto"/>
              <w:rPr>
                <w:ins w:id="8781" w:author="Sorin Salagean" w:date="2015-02-04T14:54:00Z"/>
                <w:b/>
                <w:noProof/>
              </w:rPr>
            </w:pPr>
            <w:ins w:id="8782" w:author="Sorin Salagean" w:date="2015-02-04T14:54:00Z">
              <w:r>
                <w:rPr>
                  <w:rFonts w:asciiTheme="minorHAnsi" w:hAnsiTheme="minorHAnsi"/>
                  <w:b/>
                  <w:noProof/>
                  <w:sz w:val="22"/>
                  <w:szCs w:val="22"/>
                </w:rPr>
                <w:t>Lichidator retail grupa 1</w:t>
              </w:r>
            </w:ins>
          </w:p>
        </w:tc>
        <w:tc>
          <w:tcPr>
            <w:tcW w:w="3662" w:type="dxa"/>
          </w:tcPr>
          <w:p w14:paraId="454820C5" w14:textId="111FFDF8" w:rsidR="00781CFB" w:rsidRPr="00417114" w:rsidRDefault="00781CFB" w:rsidP="00781CFB">
            <w:pPr>
              <w:rPr>
                <w:ins w:id="8783" w:author="Sorin Salagean" w:date="2015-02-04T14:54:00Z"/>
                <w:b/>
                <w:noProof/>
              </w:rPr>
            </w:pPr>
            <w:ins w:id="8784" w:author="Sorin Salagean" w:date="2015-02-04T14:54: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7B1E1129" w14:textId="7DDD4FC8" w:rsidR="00781CFB" w:rsidRDefault="00781CFB" w:rsidP="00781CFB">
            <w:pPr>
              <w:rPr>
                <w:ins w:id="8785" w:author="Sorin Salagean" w:date="2015-02-04T14:54:00Z"/>
                <w:b/>
                <w:noProof/>
              </w:rPr>
            </w:pPr>
            <w:ins w:id="8786" w:author="Sorin Salagean" w:date="2015-02-04T14:54:00Z">
              <w:r>
                <w:rPr>
                  <w:rFonts w:asciiTheme="minorHAnsi" w:eastAsiaTheme="minorHAnsi" w:hAnsiTheme="minorHAnsi" w:cstheme="minorBidi"/>
                  <w:b/>
                  <w:noProof/>
                  <w:sz w:val="22"/>
                  <w:szCs w:val="22"/>
                  <w:lang w:val="ro-RO"/>
                </w:rPr>
                <w:t>N/A</w:t>
              </w:r>
            </w:ins>
          </w:p>
        </w:tc>
      </w:tr>
      <w:tr w:rsidR="00781CFB" w:rsidRPr="00417114" w14:paraId="2C7AC428" w14:textId="77777777" w:rsidTr="00781CFB">
        <w:trPr>
          <w:trHeight w:val="857"/>
          <w:ins w:id="8787" w:author="Sorin Salagean" w:date="2015-02-04T14:54:00Z"/>
        </w:trPr>
        <w:tc>
          <w:tcPr>
            <w:tcW w:w="1505" w:type="dxa"/>
          </w:tcPr>
          <w:p w14:paraId="489581B8" w14:textId="33528D75" w:rsidR="00781CFB" w:rsidRDefault="00781CFB" w:rsidP="00781CFB">
            <w:pPr>
              <w:spacing w:line="276" w:lineRule="auto"/>
              <w:rPr>
                <w:ins w:id="8788" w:author="Sorin Salagean" w:date="2015-02-04T14:54:00Z"/>
                <w:b/>
                <w:noProof/>
              </w:rPr>
            </w:pPr>
            <w:ins w:id="8789" w:author="Sorin Salagean" w:date="2015-02-04T14:54:00Z">
              <w:r>
                <w:rPr>
                  <w:rFonts w:asciiTheme="minorHAnsi" w:hAnsiTheme="minorHAnsi"/>
                  <w:b/>
                  <w:noProof/>
                  <w:sz w:val="22"/>
                  <w:szCs w:val="22"/>
                </w:rPr>
                <w:t>Lichidator retail grupa 2</w:t>
              </w:r>
            </w:ins>
          </w:p>
        </w:tc>
        <w:tc>
          <w:tcPr>
            <w:tcW w:w="3662" w:type="dxa"/>
          </w:tcPr>
          <w:p w14:paraId="2A9E4DE1" w14:textId="62B7F70D" w:rsidR="00781CFB" w:rsidRPr="00417114" w:rsidRDefault="00781CFB" w:rsidP="00781CFB">
            <w:pPr>
              <w:rPr>
                <w:ins w:id="8790" w:author="Sorin Salagean" w:date="2015-02-04T14:54:00Z"/>
                <w:b/>
                <w:noProof/>
              </w:rPr>
            </w:pPr>
            <w:ins w:id="8791" w:author="Sorin Salagean" w:date="2015-02-04T14:54: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161E8902" w14:textId="0B616B00" w:rsidR="00781CFB" w:rsidRDefault="00781CFB" w:rsidP="00781CFB">
            <w:pPr>
              <w:rPr>
                <w:ins w:id="8792" w:author="Sorin Salagean" w:date="2015-02-04T14:54:00Z"/>
                <w:b/>
                <w:noProof/>
              </w:rPr>
            </w:pPr>
            <w:ins w:id="8793" w:author="Sorin Salagean" w:date="2015-02-04T14:54:00Z">
              <w:r>
                <w:rPr>
                  <w:rFonts w:asciiTheme="minorHAnsi" w:eastAsiaTheme="minorHAnsi" w:hAnsiTheme="minorHAnsi" w:cstheme="minorBidi"/>
                  <w:b/>
                  <w:noProof/>
                  <w:sz w:val="22"/>
                  <w:szCs w:val="22"/>
                  <w:lang w:val="ro-RO"/>
                </w:rPr>
                <w:t>N/A</w:t>
              </w:r>
            </w:ins>
          </w:p>
        </w:tc>
      </w:tr>
      <w:tr w:rsidR="00781CFB" w:rsidRPr="00417114" w14:paraId="28D1C107" w14:textId="77777777" w:rsidTr="00781CFB">
        <w:trPr>
          <w:trHeight w:val="857"/>
          <w:ins w:id="8794" w:author="Sorin Salagean" w:date="2015-02-04T14:54:00Z"/>
        </w:trPr>
        <w:tc>
          <w:tcPr>
            <w:tcW w:w="1505" w:type="dxa"/>
          </w:tcPr>
          <w:p w14:paraId="1A5D2040" w14:textId="276782C2" w:rsidR="00781CFB" w:rsidRDefault="00781CFB" w:rsidP="00781CFB">
            <w:pPr>
              <w:spacing w:line="276" w:lineRule="auto"/>
              <w:rPr>
                <w:ins w:id="8795" w:author="Sorin Salagean" w:date="2015-02-04T14:54:00Z"/>
                <w:b/>
                <w:noProof/>
              </w:rPr>
            </w:pPr>
            <w:ins w:id="8796" w:author="Sorin Salagean" w:date="2015-02-04T14:54:00Z">
              <w:r>
                <w:rPr>
                  <w:rFonts w:asciiTheme="minorHAnsi" w:hAnsiTheme="minorHAnsi"/>
                  <w:b/>
                  <w:noProof/>
                  <w:sz w:val="22"/>
                  <w:szCs w:val="22"/>
                </w:rPr>
                <w:t>Lichidator retail grupa 3</w:t>
              </w:r>
            </w:ins>
          </w:p>
        </w:tc>
        <w:tc>
          <w:tcPr>
            <w:tcW w:w="3662" w:type="dxa"/>
          </w:tcPr>
          <w:p w14:paraId="01AAEAA8" w14:textId="3370B0B8" w:rsidR="00781CFB" w:rsidRPr="00417114" w:rsidRDefault="00781CFB" w:rsidP="00781CFB">
            <w:pPr>
              <w:rPr>
                <w:ins w:id="8797" w:author="Sorin Salagean" w:date="2015-02-04T14:54:00Z"/>
                <w:b/>
                <w:noProof/>
              </w:rPr>
            </w:pPr>
            <w:ins w:id="8798" w:author="Sorin Salagean" w:date="2015-02-04T14:54: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14F8D360" w14:textId="67439993" w:rsidR="00781CFB" w:rsidRDefault="00781CFB" w:rsidP="00781CFB">
            <w:pPr>
              <w:rPr>
                <w:ins w:id="8799" w:author="Sorin Salagean" w:date="2015-02-04T14:54:00Z"/>
                <w:b/>
                <w:noProof/>
              </w:rPr>
            </w:pPr>
            <w:ins w:id="8800" w:author="Sorin Salagean" w:date="2015-02-04T14:54:00Z">
              <w:r>
                <w:rPr>
                  <w:rFonts w:asciiTheme="minorHAnsi" w:eastAsiaTheme="minorHAnsi" w:hAnsiTheme="minorHAnsi" w:cstheme="minorBidi"/>
                  <w:b/>
                  <w:noProof/>
                  <w:sz w:val="22"/>
                  <w:szCs w:val="22"/>
                  <w:lang w:val="ro-RO"/>
                </w:rPr>
                <w:t>N/A</w:t>
              </w:r>
            </w:ins>
          </w:p>
        </w:tc>
      </w:tr>
      <w:tr w:rsidR="00781CFB" w:rsidRPr="00417114" w14:paraId="26073383" w14:textId="77777777" w:rsidTr="00781CFB">
        <w:trPr>
          <w:trHeight w:val="857"/>
          <w:ins w:id="8801" w:author="Sorin Salagean" w:date="2015-02-04T14:55:00Z"/>
        </w:trPr>
        <w:tc>
          <w:tcPr>
            <w:tcW w:w="1505" w:type="dxa"/>
          </w:tcPr>
          <w:p w14:paraId="78E763F2" w14:textId="4ABE49B7" w:rsidR="00781CFB" w:rsidRDefault="00781CFB" w:rsidP="00781CFB">
            <w:pPr>
              <w:spacing w:line="276" w:lineRule="auto"/>
              <w:rPr>
                <w:ins w:id="8802" w:author="Sorin Salagean" w:date="2015-02-04T14:55:00Z"/>
                <w:b/>
                <w:noProof/>
              </w:rPr>
            </w:pPr>
            <w:ins w:id="8803" w:author="Sorin Salagean" w:date="2015-02-04T14:55:00Z">
              <w:r>
                <w:rPr>
                  <w:rFonts w:asciiTheme="minorHAnsi" w:hAnsiTheme="minorHAnsi"/>
                  <w:b/>
                  <w:noProof/>
                  <w:sz w:val="22"/>
                  <w:szCs w:val="22"/>
                </w:rPr>
                <w:t xml:space="preserve">Supervizor - </w:t>
              </w:r>
              <w:r w:rsidRPr="00B73426">
                <w:rPr>
                  <w:rFonts w:asciiTheme="minorHAnsi" w:hAnsiTheme="minorHAnsi"/>
                  <w:b/>
                  <w:noProof/>
                  <w:sz w:val="22"/>
                  <w:szCs w:val="22"/>
                </w:rPr>
                <w:t xml:space="preserve"> All Flux</w:t>
              </w:r>
            </w:ins>
          </w:p>
        </w:tc>
        <w:tc>
          <w:tcPr>
            <w:tcW w:w="3662" w:type="dxa"/>
          </w:tcPr>
          <w:p w14:paraId="5FF24348" w14:textId="0D29B738" w:rsidR="00781CFB" w:rsidRPr="00417114" w:rsidRDefault="00781CFB" w:rsidP="00781CFB">
            <w:pPr>
              <w:rPr>
                <w:ins w:id="8804" w:author="Sorin Salagean" w:date="2015-02-04T14:55:00Z"/>
                <w:b/>
                <w:noProof/>
              </w:rPr>
            </w:pPr>
            <w:ins w:id="8805" w:author="Sorin Salagean" w:date="2015-02-04T14:55: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6C0C1179" w14:textId="25E7DAB6" w:rsidR="00781CFB" w:rsidRDefault="00781CFB" w:rsidP="00781CFB">
            <w:pPr>
              <w:rPr>
                <w:ins w:id="8806" w:author="Sorin Salagean" w:date="2015-02-04T14:55:00Z"/>
                <w:b/>
                <w:noProof/>
              </w:rPr>
            </w:pPr>
            <w:ins w:id="8807" w:author="Sorin Salagean" w:date="2015-02-04T14:55:00Z">
              <w:r>
                <w:rPr>
                  <w:rFonts w:asciiTheme="minorHAnsi" w:eastAsiaTheme="minorHAnsi" w:hAnsiTheme="minorHAnsi" w:cstheme="minorBidi"/>
                  <w:b/>
                  <w:noProof/>
                  <w:sz w:val="22"/>
                  <w:szCs w:val="22"/>
                  <w:lang w:val="ro-RO"/>
                </w:rPr>
                <w:t>N/A</w:t>
              </w:r>
            </w:ins>
          </w:p>
        </w:tc>
      </w:tr>
    </w:tbl>
    <w:p w14:paraId="00F82C46" w14:textId="77777777" w:rsidR="00CE4C0D" w:rsidRDefault="00CE4C0D" w:rsidP="00CE4C0D">
      <w:pPr>
        <w:jc w:val="both"/>
        <w:rPr>
          <w:ins w:id="8808" w:author="Sorin Salagean" w:date="2015-02-03T16:44:00Z"/>
          <w:sz w:val="24"/>
          <w:szCs w:val="24"/>
          <w:lang w:val="en-US"/>
        </w:rPr>
      </w:pPr>
    </w:p>
    <w:p w14:paraId="0591C90B" w14:textId="77777777" w:rsidR="006A1A68" w:rsidRDefault="006A1A68" w:rsidP="00CE4C0D">
      <w:pPr>
        <w:spacing w:line="276" w:lineRule="auto"/>
        <w:rPr>
          <w:ins w:id="8809" w:author="Sorin Salagean" w:date="2015-02-03T17:08:00Z"/>
          <w:b/>
          <w:noProof/>
        </w:rPr>
      </w:pPr>
    </w:p>
    <w:p w14:paraId="5DE063A1" w14:textId="77777777" w:rsidR="00814FAA" w:rsidRDefault="00814FAA" w:rsidP="00CE4C0D">
      <w:pPr>
        <w:spacing w:line="276" w:lineRule="auto"/>
        <w:rPr>
          <w:ins w:id="8810" w:author="Sorin Salagean" w:date="2015-02-04T16:54:00Z"/>
          <w:b/>
          <w:noProof/>
        </w:rPr>
      </w:pPr>
    </w:p>
    <w:p w14:paraId="7F0937FD" w14:textId="77777777" w:rsidR="00814FAA" w:rsidRDefault="00814FAA" w:rsidP="00CE4C0D">
      <w:pPr>
        <w:spacing w:line="276" w:lineRule="auto"/>
        <w:rPr>
          <w:ins w:id="8811" w:author="Sorin Salagean" w:date="2015-02-04T16:54:00Z"/>
          <w:b/>
          <w:noProof/>
        </w:rPr>
      </w:pPr>
    </w:p>
    <w:p w14:paraId="4BC72C3B" w14:textId="77777777" w:rsidR="00CE4C0D" w:rsidRPr="00126240" w:rsidRDefault="00CE4C0D" w:rsidP="00CE4C0D">
      <w:pPr>
        <w:spacing w:line="276" w:lineRule="auto"/>
        <w:rPr>
          <w:ins w:id="8812" w:author="Sorin Salagean" w:date="2015-02-03T16:44:00Z"/>
          <w:b/>
          <w:noProof/>
        </w:rPr>
      </w:pPr>
      <w:ins w:id="8813" w:author="Sorin Salagean" w:date="2015-02-03T16:44: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CE4C0D" w:rsidRPr="00126240" w14:paraId="33675685" w14:textId="77777777" w:rsidTr="000F2B72">
        <w:trPr>
          <w:cnfStyle w:val="100000000000" w:firstRow="1" w:lastRow="0" w:firstColumn="0" w:lastColumn="0" w:oddVBand="0" w:evenVBand="0" w:oddHBand="0" w:evenHBand="0" w:firstRowFirstColumn="0" w:firstRowLastColumn="0" w:lastRowFirstColumn="0" w:lastRowLastColumn="0"/>
          <w:trHeight w:val="362"/>
          <w:ins w:id="8814" w:author="Sorin Salagean" w:date="2015-02-03T16:44:00Z"/>
        </w:trPr>
        <w:tc>
          <w:tcPr>
            <w:tcW w:w="2898" w:type="dxa"/>
            <w:hideMark/>
          </w:tcPr>
          <w:p w14:paraId="32F8B31F" w14:textId="77777777" w:rsidR="00CE4C0D" w:rsidRPr="00417114" w:rsidRDefault="00CE4C0D" w:rsidP="000F2B72">
            <w:pPr>
              <w:spacing w:line="276" w:lineRule="auto"/>
              <w:rPr>
                <w:ins w:id="8815" w:author="Sorin Salagean" w:date="2015-02-03T16:44:00Z"/>
                <w:rFonts w:asciiTheme="minorHAnsi" w:eastAsiaTheme="minorHAnsi" w:hAnsiTheme="minorHAnsi" w:cstheme="minorBidi"/>
                <w:b/>
                <w:noProof/>
                <w:sz w:val="22"/>
                <w:szCs w:val="22"/>
                <w:lang w:val="ro-RO"/>
              </w:rPr>
            </w:pPr>
            <w:ins w:id="8816" w:author="Sorin Salagean" w:date="2015-02-03T16:44:00Z">
              <w:r w:rsidRPr="00417114">
                <w:rPr>
                  <w:rFonts w:asciiTheme="minorHAnsi" w:eastAsiaTheme="minorHAnsi" w:hAnsiTheme="minorHAnsi" w:cstheme="minorBidi"/>
                  <w:b/>
                  <w:noProof/>
                  <w:sz w:val="22"/>
                  <w:szCs w:val="22"/>
                  <w:lang w:val="ro-RO"/>
                </w:rPr>
                <w:t>Actiune</w:t>
              </w:r>
            </w:ins>
          </w:p>
        </w:tc>
        <w:tc>
          <w:tcPr>
            <w:tcW w:w="7432" w:type="dxa"/>
            <w:hideMark/>
          </w:tcPr>
          <w:p w14:paraId="09FC697B" w14:textId="77777777" w:rsidR="00CE4C0D" w:rsidRPr="00417114" w:rsidRDefault="00CE4C0D" w:rsidP="000F2B72">
            <w:pPr>
              <w:spacing w:line="276" w:lineRule="auto"/>
              <w:rPr>
                <w:ins w:id="8817" w:author="Sorin Salagean" w:date="2015-02-03T16:44:00Z"/>
                <w:rFonts w:asciiTheme="minorHAnsi" w:eastAsiaTheme="minorHAnsi" w:hAnsiTheme="minorHAnsi" w:cstheme="minorBidi"/>
                <w:b/>
                <w:noProof/>
                <w:sz w:val="22"/>
                <w:szCs w:val="22"/>
                <w:lang w:val="ro-RO"/>
              </w:rPr>
            </w:pPr>
            <w:ins w:id="8818" w:author="Sorin Salagean" w:date="2015-02-03T16:44:00Z">
              <w:r w:rsidRPr="00417114">
                <w:rPr>
                  <w:rFonts w:asciiTheme="minorHAnsi" w:eastAsiaTheme="minorHAnsi" w:hAnsiTheme="minorHAnsi" w:cstheme="minorBidi"/>
                  <w:b/>
                  <w:noProof/>
                  <w:sz w:val="22"/>
                  <w:szCs w:val="22"/>
                  <w:lang w:val="ro-RO"/>
                </w:rPr>
                <w:t>Descriere Actiune</w:t>
              </w:r>
            </w:ins>
          </w:p>
        </w:tc>
      </w:tr>
      <w:tr w:rsidR="002B5B04" w:rsidRPr="00126240" w14:paraId="3DB0E0F8" w14:textId="77777777" w:rsidTr="000F2B72">
        <w:trPr>
          <w:trHeight w:val="362"/>
          <w:ins w:id="8819" w:author="Sorin Salagean" w:date="2015-02-03T16:44:00Z"/>
        </w:trPr>
        <w:tc>
          <w:tcPr>
            <w:tcW w:w="2898" w:type="dxa"/>
          </w:tcPr>
          <w:p w14:paraId="1E6F070F" w14:textId="0C6920ED" w:rsidR="002B5B04" w:rsidRPr="00417114" w:rsidRDefault="002B5B04" w:rsidP="002B5B04">
            <w:pPr>
              <w:spacing w:line="276" w:lineRule="auto"/>
              <w:rPr>
                <w:ins w:id="8820" w:author="Sorin Salagean" w:date="2015-02-03T16:44:00Z"/>
                <w:rFonts w:asciiTheme="minorHAnsi" w:eastAsiaTheme="minorHAnsi" w:hAnsiTheme="minorHAnsi" w:cstheme="minorBidi"/>
                <w:b/>
                <w:noProof/>
                <w:sz w:val="22"/>
                <w:szCs w:val="22"/>
                <w:lang w:val="ro-RO"/>
              </w:rPr>
            </w:pPr>
            <w:ins w:id="8821" w:author="Sorin Salagean" w:date="2015-02-04T15:01:00Z">
              <w:r>
                <w:rPr>
                  <w:rFonts w:asciiTheme="minorHAnsi" w:eastAsiaTheme="minorHAnsi" w:hAnsiTheme="minorHAnsi" w:cstheme="minorBidi"/>
                  <w:b/>
                  <w:noProof/>
                  <w:sz w:val="22"/>
                  <w:szCs w:val="22"/>
                  <w:lang w:val="ro-RO"/>
                </w:rPr>
                <w:t>Verificare Document „CL – Accept de plata”</w:t>
              </w:r>
            </w:ins>
          </w:p>
        </w:tc>
        <w:tc>
          <w:tcPr>
            <w:tcW w:w="7432" w:type="dxa"/>
          </w:tcPr>
          <w:p w14:paraId="3820E19D" w14:textId="77777777" w:rsidR="002B5B04" w:rsidRDefault="002B5B04" w:rsidP="002B5B04">
            <w:pPr>
              <w:spacing w:line="276" w:lineRule="auto"/>
              <w:rPr>
                <w:ins w:id="8822" w:author="Sorin Salagean" w:date="2015-02-04T15:01:00Z"/>
                <w:rFonts w:asciiTheme="minorHAnsi" w:hAnsiTheme="minorHAnsi"/>
                <w:b/>
                <w:noProof/>
                <w:sz w:val="22"/>
                <w:szCs w:val="22"/>
              </w:rPr>
            </w:pPr>
            <w:ins w:id="8823" w:author="Sorin Salagean" w:date="2015-02-04T15:01:00Z">
              <w:r>
                <w:rPr>
                  <w:rFonts w:asciiTheme="minorHAnsi" w:hAnsiTheme="minorHAnsi"/>
                  <w:b/>
                  <w:noProof/>
                  <w:sz w:val="22"/>
                  <w:szCs w:val="22"/>
                </w:rPr>
                <w:t>Se verifica daca documetul curent este “CL – Accept de plata”</w:t>
              </w:r>
            </w:ins>
          </w:p>
          <w:p w14:paraId="607C22BE" w14:textId="77777777" w:rsidR="002B5B04" w:rsidRPr="00B73426" w:rsidRDefault="002B5B04" w:rsidP="002B5B04">
            <w:pPr>
              <w:spacing w:line="276" w:lineRule="auto"/>
              <w:rPr>
                <w:ins w:id="8824" w:author="Sorin Salagean" w:date="2015-02-04T15:01:00Z"/>
                <w:rFonts w:asciiTheme="minorHAnsi" w:hAnsiTheme="minorHAnsi"/>
                <w:b/>
                <w:noProof/>
                <w:sz w:val="22"/>
                <w:szCs w:val="22"/>
              </w:rPr>
            </w:pPr>
            <w:ins w:id="8825" w:author="Sorin Salagean" w:date="2015-02-04T15:01:00Z">
              <w:r>
                <w:rPr>
                  <w:rFonts w:asciiTheme="minorHAnsi" w:hAnsiTheme="minorHAnsi"/>
                  <w:b/>
                  <w:noProof/>
                  <w:sz w:val="22"/>
                  <w:szCs w:val="22"/>
                </w:rPr>
                <w:t>In cazul in care verificare se confirma se vor seta urmatoarele actiuni:</w:t>
              </w:r>
            </w:ins>
          </w:p>
          <w:p w14:paraId="154DC3A5" w14:textId="58C605B1" w:rsidR="002B5B04" w:rsidRPr="00B73426" w:rsidRDefault="002B5B04" w:rsidP="002B5B04">
            <w:pPr>
              <w:pStyle w:val="ListParagraph"/>
              <w:numPr>
                <w:ilvl w:val="0"/>
                <w:numId w:val="8"/>
              </w:numPr>
              <w:spacing w:line="276" w:lineRule="auto"/>
              <w:rPr>
                <w:ins w:id="8826" w:author="Sorin Salagean" w:date="2015-02-04T15:01:00Z"/>
                <w:rFonts w:asciiTheme="minorHAnsi" w:eastAsiaTheme="minorHAnsi" w:hAnsiTheme="minorHAnsi"/>
                <w:b/>
                <w:noProof/>
                <w:sz w:val="22"/>
                <w:szCs w:val="22"/>
                <w:lang w:val="ro-RO"/>
              </w:rPr>
            </w:pPr>
            <w:ins w:id="8827" w:author="Sorin Salagean" w:date="2015-02-04T15:01:00Z">
              <w:r w:rsidRPr="00B73426">
                <w:rPr>
                  <w:rFonts w:asciiTheme="minorHAnsi" w:hAnsiTheme="minorHAnsi"/>
                  <w:b/>
                  <w:noProof/>
                  <w:sz w:val="22"/>
                  <w:szCs w:val="22"/>
                </w:rPr>
                <w:t>Setare Proprietate „EtapaDosar” cu valoarea</w:t>
              </w:r>
              <w:r w:rsidRPr="00B73426">
                <w:rPr>
                  <w:rFonts w:asciiTheme="minorHAnsi" w:eastAsiaTheme="minorHAnsi" w:hAnsiTheme="minorHAnsi"/>
                  <w:b/>
                  <w:noProof/>
                  <w:sz w:val="22"/>
                  <w:szCs w:val="22"/>
                  <w:lang w:val="ro-RO"/>
                </w:rPr>
                <w:t xml:space="preserve"> „Accept de plata </w:t>
              </w:r>
            </w:ins>
            <w:ins w:id="8828" w:author="Sorin Salagean" w:date="2015-02-04T15:02:00Z">
              <w:r>
                <w:rPr>
                  <w:rFonts w:asciiTheme="minorHAnsi" w:eastAsiaTheme="minorHAnsi" w:hAnsiTheme="minorHAnsi"/>
                  <w:b/>
                  <w:noProof/>
                  <w:sz w:val="22"/>
                  <w:szCs w:val="22"/>
                  <w:lang w:val="ro-RO"/>
                </w:rPr>
                <w:t>aprobat</w:t>
              </w:r>
            </w:ins>
            <w:ins w:id="8829" w:author="Sorin Salagean" w:date="2015-02-04T15:01:00Z">
              <w:r w:rsidRPr="00B73426">
                <w:rPr>
                  <w:rFonts w:asciiTheme="minorHAnsi" w:eastAsiaTheme="minorHAnsi" w:hAnsiTheme="minorHAnsi"/>
                  <w:b/>
                  <w:noProof/>
                  <w:sz w:val="22"/>
                  <w:szCs w:val="22"/>
                  <w:lang w:val="ro-RO"/>
                </w:rPr>
                <w:t>”</w:t>
              </w:r>
            </w:ins>
          </w:p>
          <w:p w14:paraId="635744A4" w14:textId="77777777" w:rsidR="002B5B04" w:rsidRPr="00B73426" w:rsidRDefault="002B5B04" w:rsidP="002B5B04">
            <w:pPr>
              <w:pStyle w:val="ListParagraph"/>
              <w:numPr>
                <w:ilvl w:val="0"/>
                <w:numId w:val="8"/>
              </w:numPr>
              <w:spacing w:line="276" w:lineRule="auto"/>
              <w:rPr>
                <w:ins w:id="8830" w:author="Sorin Salagean" w:date="2015-02-04T15:01:00Z"/>
                <w:rFonts w:eastAsiaTheme="minorHAnsi"/>
                <w:b/>
                <w:noProof/>
                <w:lang w:val="ro-RO"/>
              </w:rPr>
            </w:pPr>
            <w:ins w:id="8831" w:author="Sorin Salagean" w:date="2015-02-04T15:01:00Z">
              <w:r>
                <w:rPr>
                  <w:rFonts w:asciiTheme="minorHAnsi" w:eastAsiaTheme="minorHAnsi" w:hAnsiTheme="minorHAnsi"/>
                  <w:b/>
                  <w:noProof/>
                  <w:sz w:val="22"/>
                  <w:szCs w:val="22"/>
                  <w:lang w:val="ro-RO"/>
                </w:rPr>
                <w:t>Setare kw „Etapa dosar” cu valoarea Proprietatii „EtapaDosar”</w:t>
              </w:r>
            </w:ins>
          </w:p>
          <w:p w14:paraId="25F12E28" w14:textId="77777777" w:rsidR="002B5B04" w:rsidRPr="00B73426" w:rsidRDefault="002B5B04" w:rsidP="002B5B04">
            <w:pPr>
              <w:pStyle w:val="ListParagraph"/>
              <w:numPr>
                <w:ilvl w:val="0"/>
                <w:numId w:val="8"/>
              </w:numPr>
              <w:spacing w:line="276" w:lineRule="auto"/>
              <w:rPr>
                <w:ins w:id="8832" w:author="Sorin Salagean" w:date="2015-02-04T15:01:00Z"/>
                <w:rFonts w:asciiTheme="minorHAnsi" w:eastAsiaTheme="minorHAnsi" w:hAnsiTheme="minorHAnsi"/>
                <w:b/>
                <w:noProof/>
                <w:sz w:val="22"/>
                <w:szCs w:val="22"/>
                <w:lang w:val="ro-RO"/>
              </w:rPr>
            </w:pPr>
            <w:ins w:id="8833" w:author="Sorin Salagean" w:date="2015-02-04T15:01:00Z">
              <w:r w:rsidRPr="00B73426">
                <w:rPr>
                  <w:rFonts w:asciiTheme="minorHAnsi" w:eastAsiaTheme="minorHAnsi" w:hAnsiTheme="minorHAnsi"/>
                  <w:b/>
                  <w:noProof/>
                  <w:sz w:val="22"/>
                  <w:szCs w:val="22"/>
                  <w:lang w:val="ro-RO"/>
                </w:rPr>
                <w:t>Sterge kw „Etapa dosar” pe documentul relationat „CL – Dosar dauna auto CASCO”</w:t>
              </w:r>
            </w:ins>
          </w:p>
          <w:p w14:paraId="3084818F" w14:textId="44620ED4" w:rsidR="002B5B04" w:rsidRPr="00CB26B7" w:rsidRDefault="002B5B04" w:rsidP="002B5B04">
            <w:pPr>
              <w:pStyle w:val="ListParagraph"/>
              <w:numPr>
                <w:ilvl w:val="0"/>
                <w:numId w:val="8"/>
              </w:numPr>
              <w:spacing w:line="276" w:lineRule="auto"/>
              <w:rPr>
                <w:ins w:id="8834" w:author="Sorin Salagean" w:date="2015-02-04T16:42:00Z"/>
                <w:rFonts w:asciiTheme="minorHAnsi" w:eastAsiaTheme="minorHAnsi" w:hAnsiTheme="minorHAnsi" w:cstheme="minorBidi"/>
                <w:b/>
                <w:noProof/>
                <w:sz w:val="22"/>
                <w:szCs w:val="22"/>
                <w:lang w:val="ro-RO"/>
              </w:rPr>
            </w:pPr>
            <w:ins w:id="8835" w:author="Sorin Salagean" w:date="2015-02-04T15:01:00Z">
              <w:r w:rsidRPr="00B73426">
                <w:rPr>
                  <w:rFonts w:asciiTheme="minorHAnsi" w:eastAsiaTheme="minorHAnsi" w:hAnsiTheme="minorHAnsi"/>
                  <w:b/>
                  <w:noProof/>
                  <w:sz w:val="22"/>
                  <w:szCs w:val="22"/>
                  <w:lang w:val="ro-RO"/>
                </w:rPr>
                <w:t>Copiaza kw „Etapa dosar” pe documentul relationat „CL – Dosar dauna auto CASCO</w:t>
              </w:r>
            </w:ins>
            <w:ins w:id="8836" w:author="Sorin Salagean" w:date="2015-02-04T16:42:00Z">
              <w:r w:rsidR="00AE1A65">
                <w:rPr>
                  <w:rFonts w:asciiTheme="minorHAnsi" w:eastAsiaTheme="minorHAnsi" w:hAnsiTheme="minorHAnsi"/>
                  <w:b/>
                  <w:noProof/>
                  <w:sz w:val="22"/>
                  <w:szCs w:val="22"/>
                  <w:lang w:val="ro-RO"/>
                </w:rPr>
                <w:t>;</w:t>
              </w:r>
            </w:ins>
          </w:p>
          <w:p w14:paraId="53D8EF52" w14:textId="2EF67F4A" w:rsidR="00AE1A65" w:rsidRPr="00B73426" w:rsidRDefault="00AE1A65" w:rsidP="002B5B04">
            <w:pPr>
              <w:pStyle w:val="ListParagraph"/>
              <w:numPr>
                <w:ilvl w:val="0"/>
                <w:numId w:val="8"/>
              </w:numPr>
              <w:spacing w:line="276" w:lineRule="auto"/>
              <w:rPr>
                <w:ins w:id="8837" w:author="Sorin Salagean" w:date="2015-02-04T15:01:00Z"/>
                <w:rFonts w:asciiTheme="minorHAnsi" w:eastAsiaTheme="minorHAnsi" w:hAnsiTheme="minorHAnsi" w:cstheme="minorBidi"/>
                <w:b/>
                <w:noProof/>
                <w:sz w:val="22"/>
                <w:szCs w:val="22"/>
                <w:lang w:val="ro-RO"/>
              </w:rPr>
            </w:pPr>
            <w:ins w:id="8838" w:author="Sorin Salagean" w:date="2015-02-04T16:43:00Z">
              <w:r>
                <w:rPr>
                  <w:rFonts w:asciiTheme="minorHAnsi" w:eastAsiaTheme="minorHAnsi" w:hAnsiTheme="minorHAnsi"/>
                  <w:b/>
                  <w:noProof/>
                  <w:sz w:val="22"/>
                  <w:szCs w:val="22"/>
                  <w:lang w:val="ro-RO"/>
                </w:rPr>
                <w:t xml:space="preserve">Muta document relationat in </w:t>
              </w:r>
            </w:ins>
            <w:ins w:id="8839" w:author="Sorin Salagean" w:date="2015-02-04T16:44:00Z">
              <w:r>
                <w:rPr>
                  <w:rFonts w:asciiTheme="minorHAnsi" w:eastAsiaTheme="minorHAnsi" w:hAnsiTheme="minorHAnsi"/>
                  <w:b/>
                  <w:noProof/>
                  <w:sz w:val="22"/>
                  <w:szCs w:val="22"/>
                  <w:lang w:val="ro-RO"/>
                </w:rPr>
                <w:t xml:space="preserve">Etapa </w:t>
              </w:r>
            </w:ins>
            <w:ins w:id="8840" w:author="Sorin Salagean" w:date="2015-02-04T16:45:00Z">
              <w:r>
                <w:rPr>
                  <w:rFonts w:asciiTheme="minorHAnsi" w:eastAsiaTheme="minorHAnsi" w:hAnsiTheme="minorHAnsi"/>
                  <w:b/>
                  <w:noProof/>
                  <w:sz w:val="22"/>
                  <w:szCs w:val="22"/>
                  <w:lang w:val="ro-RO"/>
                </w:rPr>
                <w:t>–</w:t>
              </w:r>
            </w:ins>
            <w:ins w:id="8841" w:author="Sorin Salagean" w:date="2015-02-04T16:44:00Z">
              <w:r>
                <w:rPr>
                  <w:rFonts w:asciiTheme="minorHAnsi" w:eastAsiaTheme="minorHAnsi" w:hAnsiTheme="minorHAnsi"/>
                  <w:b/>
                  <w:noProof/>
                  <w:sz w:val="22"/>
                  <w:szCs w:val="22"/>
                  <w:lang w:val="ro-RO"/>
                </w:rPr>
                <w:t xml:space="preserve"> Lichidator</w:t>
              </w:r>
            </w:ins>
            <w:ins w:id="8842" w:author="Sorin Salagean" w:date="2015-02-04T16:45:00Z">
              <w:r>
                <w:rPr>
                  <w:rFonts w:asciiTheme="minorHAnsi" w:eastAsiaTheme="minorHAnsi" w:hAnsiTheme="minorHAnsi"/>
                  <w:b/>
                  <w:noProof/>
                  <w:sz w:val="22"/>
                  <w:szCs w:val="22"/>
                  <w:lang w:val="ro-RO"/>
                </w:rPr>
                <w:t xml:space="preserve"> (Dosare in lucru)”, a fluxului „CL </w:t>
              </w:r>
            </w:ins>
            <w:ins w:id="8843" w:author="Sorin Salagean" w:date="2015-02-04T16:46:00Z">
              <w:r>
                <w:rPr>
                  <w:rFonts w:asciiTheme="minorHAnsi" w:eastAsiaTheme="minorHAnsi" w:hAnsiTheme="minorHAnsi"/>
                  <w:b/>
                  <w:noProof/>
                  <w:sz w:val="22"/>
                  <w:szCs w:val="22"/>
                  <w:lang w:val="ro-RO"/>
                </w:rPr>
                <w:t>–</w:t>
              </w:r>
            </w:ins>
            <w:ins w:id="8844" w:author="Sorin Salagean" w:date="2015-02-04T16:45:00Z">
              <w:r>
                <w:rPr>
                  <w:rFonts w:asciiTheme="minorHAnsi" w:eastAsiaTheme="minorHAnsi" w:hAnsiTheme="minorHAnsi"/>
                  <w:b/>
                  <w:noProof/>
                  <w:sz w:val="22"/>
                  <w:szCs w:val="22"/>
                  <w:lang w:val="ro-RO"/>
                </w:rPr>
                <w:t xml:space="preserve"> </w:t>
              </w:r>
            </w:ins>
            <w:ins w:id="8845" w:author="Sorin Salagean" w:date="2015-02-04T16:46:00Z">
              <w:r>
                <w:rPr>
                  <w:rFonts w:asciiTheme="minorHAnsi" w:eastAsiaTheme="minorHAnsi" w:hAnsiTheme="minorHAnsi"/>
                  <w:b/>
                  <w:noProof/>
                  <w:sz w:val="22"/>
                  <w:szCs w:val="22"/>
                  <w:lang w:val="ro-RO"/>
                </w:rPr>
                <w:t>Dosare de dauna auto CASCO”</w:t>
              </w:r>
            </w:ins>
          </w:p>
          <w:p w14:paraId="666B1A4C" w14:textId="77777777" w:rsidR="002B5B04" w:rsidRPr="00B73426" w:rsidRDefault="002B5B04" w:rsidP="002B5B04">
            <w:pPr>
              <w:spacing w:line="276" w:lineRule="auto"/>
              <w:rPr>
                <w:ins w:id="8846" w:author="Sorin Salagean" w:date="2015-02-04T15:01:00Z"/>
                <w:rFonts w:asciiTheme="minorHAnsi" w:eastAsiaTheme="minorHAnsi" w:hAnsiTheme="minorHAnsi"/>
                <w:b/>
                <w:noProof/>
                <w:sz w:val="22"/>
                <w:szCs w:val="22"/>
                <w:lang w:val="ro-RO"/>
              </w:rPr>
            </w:pPr>
            <w:ins w:id="8847" w:author="Sorin Salagean" w:date="2015-02-04T15:01:00Z">
              <w:r w:rsidRPr="00B73426">
                <w:rPr>
                  <w:rFonts w:asciiTheme="minorHAnsi" w:hAnsiTheme="minorHAnsi"/>
                  <w:b/>
                  <w:noProof/>
                  <w:sz w:val="22"/>
                  <w:szCs w:val="22"/>
                </w:rPr>
                <w:lastRenderedPageBreak/>
                <w:t>In cazul in care documentul curent nu este „CL – Accept de plata”</w:t>
              </w:r>
              <w:r w:rsidRPr="00B73426">
                <w:rPr>
                  <w:rFonts w:asciiTheme="minorHAnsi" w:eastAsiaTheme="minorHAnsi" w:hAnsiTheme="minorHAnsi"/>
                  <w:b/>
                  <w:noProof/>
                  <w:sz w:val="22"/>
                  <w:szCs w:val="22"/>
                  <w:lang w:val="ro-RO"/>
                </w:rPr>
                <w:t>, au loc urmatoarele actiuni:</w:t>
              </w:r>
            </w:ins>
          </w:p>
          <w:p w14:paraId="35DCBD29" w14:textId="087CADCE" w:rsidR="002B5B04" w:rsidRPr="00B73426" w:rsidRDefault="002B5B04" w:rsidP="002B5B04">
            <w:pPr>
              <w:pStyle w:val="ListParagraph"/>
              <w:numPr>
                <w:ilvl w:val="0"/>
                <w:numId w:val="8"/>
              </w:numPr>
              <w:spacing w:line="276" w:lineRule="auto"/>
              <w:rPr>
                <w:ins w:id="8848" w:author="Sorin Salagean" w:date="2015-02-04T15:01:00Z"/>
                <w:rFonts w:asciiTheme="minorHAnsi" w:eastAsiaTheme="minorHAnsi" w:hAnsiTheme="minorHAnsi"/>
                <w:b/>
                <w:noProof/>
                <w:sz w:val="22"/>
                <w:szCs w:val="22"/>
                <w:lang w:val="ro-RO"/>
              </w:rPr>
            </w:pPr>
            <w:ins w:id="8849" w:author="Sorin Salagean" w:date="2015-02-04T15:01:00Z">
              <w:r w:rsidRPr="00B73426">
                <w:rPr>
                  <w:rFonts w:asciiTheme="minorHAnsi" w:eastAsiaTheme="minorHAnsi" w:hAnsiTheme="minorHAnsi"/>
                  <w:b/>
                  <w:noProof/>
                  <w:sz w:val="22"/>
                  <w:szCs w:val="22"/>
                  <w:lang w:val="ro-RO"/>
                </w:rPr>
                <w:t>Setare Proprietate „Et</w:t>
              </w:r>
              <w:r w:rsidR="00797D0F">
                <w:rPr>
                  <w:rFonts w:asciiTheme="minorHAnsi" w:eastAsiaTheme="minorHAnsi" w:hAnsiTheme="minorHAnsi"/>
                  <w:b/>
                  <w:noProof/>
                  <w:sz w:val="22"/>
                  <w:szCs w:val="22"/>
                  <w:lang w:val="ro-RO"/>
                </w:rPr>
                <w:t>apaDosar” cu valoarea „</w:t>
              </w:r>
              <w:r w:rsidRPr="00B73426">
                <w:rPr>
                  <w:rFonts w:asciiTheme="minorHAnsi" w:eastAsiaTheme="minorHAnsi" w:hAnsiTheme="minorHAnsi"/>
                  <w:b/>
                  <w:noProof/>
                  <w:sz w:val="22"/>
                  <w:szCs w:val="22"/>
                  <w:lang w:val="ro-RO"/>
                </w:rPr>
                <w:t xml:space="preserve">Referat de plata </w:t>
              </w:r>
            </w:ins>
            <w:ins w:id="8850" w:author="Sorin Salagean" w:date="2015-02-04T15:03:00Z">
              <w:r w:rsidR="00797D0F">
                <w:rPr>
                  <w:rFonts w:asciiTheme="minorHAnsi" w:eastAsiaTheme="minorHAnsi" w:hAnsiTheme="minorHAnsi"/>
                  <w:b/>
                  <w:noProof/>
                  <w:sz w:val="22"/>
                  <w:szCs w:val="22"/>
                  <w:lang w:val="ro-RO"/>
                </w:rPr>
                <w:t>aprobat</w:t>
              </w:r>
            </w:ins>
            <w:ins w:id="8851" w:author="Sorin Salagean" w:date="2015-02-04T15:01:00Z">
              <w:r w:rsidRPr="00B73426">
                <w:rPr>
                  <w:rFonts w:asciiTheme="minorHAnsi" w:eastAsiaTheme="minorHAnsi" w:hAnsiTheme="minorHAnsi"/>
                  <w:b/>
                  <w:noProof/>
                  <w:sz w:val="22"/>
                  <w:szCs w:val="22"/>
                  <w:lang w:val="ro-RO"/>
                </w:rPr>
                <w:t>”</w:t>
              </w:r>
            </w:ins>
          </w:p>
          <w:p w14:paraId="7051A8C8" w14:textId="77777777" w:rsidR="002B5B04" w:rsidRPr="00B73426" w:rsidRDefault="002B5B04" w:rsidP="002B5B04">
            <w:pPr>
              <w:pStyle w:val="ListParagraph"/>
              <w:numPr>
                <w:ilvl w:val="0"/>
                <w:numId w:val="8"/>
              </w:numPr>
              <w:spacing w:line="276" w:lineRule="auto"/>
              <w:rPr>
                <w:ins w:id="8852" w:author="Sorin Salagean" w:date="2015-02-04T15:01:00Z"/>
                <w:rFonts w:asciiTheme="minorHAnsi" w:eastAsiaTheme="minorHAnsi" w:hAnsiTheme="minorHAnsi"/>
                <w:b/>
                <w:noProof/>
                <w:sz w:val="22"/>
                <w:szCs w:val="22"/>
                <w:lang w:val="ro-RO"/>
              </w:rPr>
            </w:pPr>
            <w:ins w:id="8853" w:author="Sorin Salagean" w:date="2015-02-04T15:01:00Z">
              <w:r w:rsidRPr="00B73426">
                <w:rPr>
                  <w:rFonts w:asciiTheme="minorHAnsi" w:eastAsiaTheme="minorHAnsi" w:hAnsiTheme="minorHAnsi"/>
                  <w:b/>
                  <w:noProof/>
                  <w:sz w:val="22"/>
                  <w:szCs w:val="22"/>
                  <w:lang w:val="ro-RO"/>
                </w:rPr>
                <w:t>Setare kw „Etapa dosar” cu valoarea Proprietatii „EtapaDosar”</w:t>
              </w:r>
            </w:ins>
          </w:p>
          <w:p w14:paraId="07C4E729" w14:textId="77777777" w:rsidR="002B5B04" w:rsidRPr="00B73426" w:rsidRDefault="002B5B04" w:rsidP="002B5B04">
            <w:pPr>
              <w:pStyle w:val="ListParagraph"/>
              <w:numPr>
                <w:ilvl w:val="0"/>
                <w:numId w:val="8"/>
              </w:numPr>
              <w:spacing w:line="276" w:lineRule="auto"/>
              <w:rPr>
                <w:ins w:id="8854" w:author="Sorin Salagean" w:date="2015-02-04T15:01:00Z"/>
                <w:rFonts w:asciiTheme="minorHAnsi" w:eastAsiaTheme="minorHAnsi" w:hAnsiTheme="minorHAnsi"/>
                <w:b/>
                <w:noProof/>
                <w:sz w:val="22"/>
                <w:szCs w:val="22"/>
                <w:lang w:val="ro-RO"/>
              </w:rPr>
            </w:pPr>
            <w:ins w:id="8855" w:author="Sorin Salagean" w:date="2015-02-04T15:01:00Z">
              <w:r w:rsidRPr="00B73426">
                <w:rPr>
                  <w:rFonts w:asciiTheme="minorHAnsi" w:eastAsiaTheme="minorHAnsi" w:hAnsiTheme="minorHAnsi"/>
                  <w:b/>
                  <w:noProof/>
                  <w:sz w:val="22"/>
                  <w:szCs w:val="22"/>
                  <w:lang w:val="ro-RO"/>
                </w:rPr>
                <w:t>Sterge kw „Etapa dosar” pe documentul relationat „CL – Dosar dauna auto CASCO”</w:t>
              </w:r>
            </w:ins>
          </w:p>
          <w:p w14:paraId="1F2A04EE" w14:textId="77777777" w:rsidR="002B5B04" w:rsidRPr="006B66FF" w:rsidRDefault="002B5B04">
            <w:pPr>
              <w:pStyle w:val="ListParagraph"/>
              <w:numPr>
                <w:ilvl w:val="0"/>
                <w:numId w:val="8"/>
              </w:numPr>
              <w:spacing w:line="276" w:lineRule="auto"/>
              <w:rPr>
                <w:ins w:id="8856" w:author="Sorin Salagean" w:date="2015-02-04T16:54:00Z"/>
                <w:rFonts w:asciiTheme="minorHAnsi" w:eastAsiaTheme="minorHAnsi" w:hAnsiTheme="minorHAnsi" w:cstheme="minorBidi"/>
                <w:b/>
                <w:noProof/>
                <w:sz w:val="22"/>
                <w:szCs w:val="22"/>
                <w:lang w:val="ro-RO"/>
              </w:rPr>
              <w:pPrChange w:id="8857" w:author="Sorin Salagean" w:date="2015-02-04T16:54:00Z">
                <w:pPr>
                  <w:spacing w:line="276" w:lineRule="auto"/>
                </w:pPr>
              </w:pPrChange>
            </w:pPr>
            <w:ins w:id="8858" w:author="Sorin Salagean" w:date="2015-02-04T15:01:00Z">
              <w:r w:rsidRPr="006B66FF">
                <w:rPr>
                  <w:b/>
                  <w:noProof/>
                  <w:rPrChange w:id="8859" w:author="Sorin Salagean" w:date="2015-02-09T13:26:00Z">
                    <w:rPr>
                      <w:noProof/>
                    </w:rPr>
                  </w:rPrChange>
                </w:rPr>
                <w:t>Copiaza kw „Etapa dosar” pe documentul relationat „CL – Dosar dauna auto CASCO”</w:t>
              </w:r>
            </w:ins>
          </w:p>
          <w:p w14:paraId="246E7CA7" w14:textId="15830195" w:rsidR="00814FAA" w:rsidRPr="00814FAA" w:rsidRDefault="00814FAA">
            <w:pPr>
              <w:pStyle w:val="ListParagraph"/>
              <w:numPr>
                <w:ilvl w:val="0"/>
                <w:numId w:val="8"/>
              </w:numPr>
              <w:spacing w:line="276" w:lineRule="auto"/>
              <w:rPr>
                <w:ins w:id="8860" w:author="Sorin Salagean" w:date="2015-02-03T16:44:00Z"/>
                <w:rFonts w:asciiTheme="minorHAnsi" w:eastAsiaTheme="minorHAnsi" w:hAnsiTheme="minorHAnsi" w:cstheme="minorBidi"/>
                <w:b/>
                <w:noProof/>
                <w:sz w:val="22"/>
                <w:szCs w:val="22"/>
                <w:lang w:val="ro-RO"/>
                <w:rPrChange w:id="8861" w:author="Sorin Salagean" w:date="2015-02-04T16:54:00Z">
                  <w:rPr>
                    <w:ins w:id="8862" w:author="Sorin Salagean" w:date="2015-02-03T16:44:00Z"/>
                    <w:rFonts w:eastAsiaTheme="minorHAnsi" w:cstheme="minorBidi"/>
                    <w:noProof/>
                    <w:lang w:val="ro-RO"/>
                  </w:rPr>
                </w:rPrChange>
              </w:rPr>
              <w:pPrChange w:id="8863" w:author="Sorin Salagean" w:date="2015-02-04T16:54:00Z">
                <w:pPr>
                  <w:spacing w:line="276" w:lineRule="auto"/>
                </w:pPr>
              </w:pPrChange>
            </w:pPr>
            <w:ins w:id="8864" w:author="Sorin Salagean" w:date="2015-02-04T16:54:00Z">
              <w:r w:rsidRPr="006B66FF">
                <w:rPr>
                  <w:b/>
                  <w:noProof/>
                </w:rPr>
                <w:t>Muta document relationat in Etapa – Lichidator (Dosare in lucru)”, a fluxului „CL – Dosare de dauna auto CASCO”</w:t>
              </w:r>
            </w:ins>
          </w:p>
        </w:tc>
      </w:tr>
      <w:tr w:rsidR="002B5B04" w:rsidRPr="00126240" w14:paraId="4EA52AEA" w14:textId="77777777" w:rsidTr="000F2B72">
        <w:trPr>
          <w:trHeight w:val="362"/>
          <w:ins w:id="8865" w:author="Sorin Salagean" w:date="2015-02-03T16:44:00Z"/>
        </w:trPr>
        <w:tc>
          <w:tcPr>
            <w:tcW w:w="2898" w:type="dxa"/>
          </w:tcPr>
          <w:p w14:paraId="45B35CD1" w14:textId="10F0C51D" w:rsidR="002B5B04" w:rsidRPr="00B0053D" w:rsidRDefault="002B5B04" w:rsidP="002B5B04">
            <w:pPr>
              <w:spacing w:line="276" w:lineRule="auto"/>
              <w:rPr>
                <w:ins w:id="8866" w:author="Sorin Salagean" w:date="2015-02-03T16:44:00Z"/>
                <w:rFonts w:asciiTheme="minorHAnsi" w:hAnsiTheme="minorHAnsi"/>
                <w:b/>
                <w:noProof/>
                <w:sz w:val="22"/>
                <w:szCs w:val="22"/>
              </w:rPr>
            </w:pPr>
            <w:ins w:id="8867" w:author="Sorin Salagean" w:date="2015-02-04T15:01:00Z">
              <w:r>
                <w:rPr>
                  <w:rFonts w:asciiTheme="minorHAnsi" w:hAnsiTheme="minorHAnsi"/>
                  <w:b/>
                  <w:noProof/>
                  <w:sz w:val="22"/>
                  <w:szCs w:val="22"/>
                </w:rPr>
                <w:lastRenderedPageBreak/>
                <w:t xml:space="preserve">Trimite notificare </w:t>
              </w:r>
            </w:ins>
          </w:p>
        </w:tc>
        <w:tc>
          <w:tcPr>
            <w:tcW w:w="7432" w:type="dxa"/>
          </w:tcPr>
          <w:p w14:paraId="0CFC85C9" w14:textId="20A8C994" w:rsidR="002B5B04" w:rsidRPr="00B0053D" w:rsidRDefault="002B5B04">
            <w:pPr>
              <w:spacing w:line="276" w:lineRule="auto"/>
              <w:rPr>
                <w:ins w:id="8868" w:author="Sorin Salagean" w:date="2015-02-03T16:44:00Z"/>
                <w:rFonts w:asciiTheme="minorHAnsi" w:hAnsiTheme="minorHAnsi"/>
                <w:b/>
                <w:noProof/>
                <w:sz w:val="22"/>
                <w:szCs w:val="22"/>
              </w:rPr>
            </w:pPr>
            <w:ins w:id="8869" w:author="Sorin Salagean" w:date="2015-02-04T15:01:00Z">
              <w:r>
                <w:rPr>
                  <w:rFonts w:asciiTheme="minorHAnsi" w:hAnsiTheme="minorHAnsi"/>
                  <w:b/>
                  <w:noProof/>
                  <w:sz w:val="22"/>
                  <w:szCs w:val="22"/>
                </w:rPr>
                <w:t>Se va trimite o notificare catre grupurile de utilizatori prin care sunt instiintati ca Acceptul/Referatul, este in etapa “</w:t>
              </w:r>
            </w:ins>
            <w:ins w:id="8870" w:author="Sorin Salagean" w:date="2015-02-04T16:56:00Z">
              <w:r w:rsidR="00814FAA">
                <w:rPr>
                  <w:rFonts w:asciiTheme="minorHAnsi" w:hAnsiTheme="minorHAnsi"/>
                  <w:b/>
                  <w:noProof/>
                  <w:sz w:val="22"/>
                  <w:szCs w:val="22"/>
                </w:rPr>
                <w:t>Accepte de plata aprobate</w:t>
              </w:r>
            </w:ins>
            <w:ins w:id="8871" w:author="Sorin Salagean" w:date="2015-02-04T15:01:00Z">
              <w:r>
                <w:rPr>
                  <w:rFonts w:asciiTheme="minorHAnsi" w:hAnsiTheme="minorHAnsi"/>
                  <w:b/>
                  <w:noProof/>
                  <w:sz w:val="22"/>
                  <w:szCs w:val="22"/>
                </w:rPr>
                <w:t>”</w:t>
              </w:r>
            </w:ins>
          </w:p>
        </w:tc>
      </w:tr>
    </w:tbl>
    <w:p w14:paraId="316C2402" w14:textId="77777777" w:rsidR="00CE4C0D" w:rsidRDefault="00CE4C0D" w:rsidP="00CE4C0D">
      <w:pPr>
        <w:spacing w:line="276" w:lineRule="auto"/>
        <w:rPr>
          <w:ins w:id="8872" w:author="Sorin Salagean" w:date="2015-02-03T16:44:00Z"/>
          <w:b/>
          <w:noProof/>
        </w:rPr>
      </w:pPr>
    </w:p>
    <w:p w14:paraId="1CAE21C4" w14:textId="77777777" w:rsidR="00CE4C0D" w:rsidRPr="00126240" w:rsidRDefault="00CE4C0D" w:rsidP="00CE4C0D">
      <w:pPr>
        <w:spacing w:line="276" w:lineRule="auto"/>
        <w:rPr>
          <w:ins w:id="8873" w:author="Sorin Salagean" w:date="2015-02-03T16:44:00Z"/>
          <w:b/>
          <w:noProof/>
        </w:rPr>
      </w:pPr>
      <w:ins w:id="8874" w:author="Sorin Salagean" w:date="2015-02-03T16:44: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302"/>
        <w:gridCol w:w="5065"/>
        <w:gridCol w:w="1130"/>
        <w:gridCol w:w="1953"/>
      </w:tblGrid>
      <w:tr w:rsidR="00CE4C0D" w:rsidRPr="00126240" w14:paraId="61030714" w14:textId="77777777" w:rsidTr="000F2B72">
        <w:trPr>
          <w:cnfStyle w:val="100000000000" w:firstRow="1" w:lastRow="0" w:firstColumn="0" w:lastColumn="0" w:oddVBand="0" w:evenVBand="0" w:oddHBand="0" w:evenHBand="0" w:firstRowFirstColumn="0" w:firstRowLastColumn="0" w:lastRowFirstColumn="0" w:lastRowLastColumn="0"/>
          <w:trHeight w:val="362"/>
          <w:ins w:id="8875" w:author="Sorin Salagean" w:date="2015-02-03T16:44:00Z"/>
        </w:trPr>
        <w:tc>
          <w:tcPr>
            <w:tcW w:w="2242" w:type="dxa"/>
            <w:hideMark/>
          </w:tcPr>
          <w:p w14:paraId="5F522927" w14:textId="77777777" w:rsidR="00CE4C0D" w:rsidRPr="00417114" w:rsidRDefault="00CE4C0D" w:rsidP="000F2B72">
            <w:pPr>
              <w:spacing w:line="276" w:lineRule="auto"/>
              <w:rPr>
                <w:ins w:id="8876" w:author="Sorin Salagean" w:date="2015-02-03T16:44:00Z"/>
                <w:rFonts w:asciiTheme="minorHAnsi" w:eastAsiaTheme="minorHAnsi" w:hAnsiTheme="minorHAnsi" w:cstheme="minorBidi"/>
                <w:b/>
                <w:noProof/>
                <w:sz w:val="22"/>
                <w:szCs w:val="22"/>
                <w:lang w:val="ro-RO"/>
              </w:rPr>
            </w:pPr>
            <w:ins w:id="8877" w:author="Sorin Salagean" w:date="2015-02-03T16:44:00Z">
              <w:r w:rsidRPr="00417114">
                <w:rPr>
                  <w:rFonts w:asciiTheme="minorHAnsi" w:eastAsiaTheme="minorHAnsi" w:hAnsiTheme="minorHAnsi" w:cstheme="minorBidi"/>
                  <w:b/>
                  <w:noProof/>
                  <w:sz w:val="22"/>
                  <w:szCs w:val="22"/>
                  <w:lang w:val="ro-RO"/>
                </w:rPr>
                <w:t>Nume task</w:t>
              </w:r>
            </w:ins>
          </w:p>
        </w:tc>
        <w:tc>
          <w:tcPr>
            <w:tcW w:w="5025" w:type="dxa"/>
            <w:hideMark/>
          </w:tcPr>
          <w:p w14:paraId="6E01ABE9" w14:textId="77777777" w:rsidR="00CE4C0D" w:rsidRPr="00417114" w:rsidRDefault="00CE4C0D" w:rsidP="000F2B72">
            <w:pPr>
              <w:spacing w:line="276" w:lineRule="auto"/>
              <w:rPr>
                <w:ins w:id="8878" w:author="Sorin Salagean" w:date="2015-02-03T16:44:00Z"/>
                <w:rFonts w:asciiTheme="minorHAnsi" w:eastAsiaTheme="minorHAnsi" w:hAnsiTheme="minorHAnsi" w:cstheme="minorBidi"/>
                <w:b/>
                <w:noProof/>
                <w:sz w:val="22"/>
                <w:szCs w:val="22"/>
                <w:lang w:val="ro-RO"/>
              </w:rPr>
            </w:pPr>
            <w:ins w:id="8879" w:author="Sorin Salagean" w:date="2015-02-03T16:44:00Z">
              <w:r w:rsidRPr="00417114">
                <w:rPr>
                  <w:rFonts w:asciiTheme="minorHAnsi" w:eastAsiaTheme="minorHAnsi" w:hAnsiTheme="minorHAnsi" w:cstheme="minorBidi"/>
                  <w:b/>
                  <w:noProof/>
                  <w:sz w:val="22"/>
                  <w:szCs w:val="22"/>
                  <w:lang w:val="ro-RO"/>
                </w:rPr>
                <w:t>Descriere</w:t>
              </w:r>
            </w:ins>
          </w:p>
        </w:tc>
        <w:tc>
          <w:tcPr>
            <w:tcW w:w="1090" w:type="dxa"/>
            <w:hideMark/>
          </w:tcPr>
          <w:p w14:paraId="512CF551" w14:textId="77777777" w:rsidR="00CE4C0D" w:rsidRPr="00417114" w:rsidRDefault="00CE4C0D" w:rsidP="000F2B72">
            <w:pPr>
              <w:spacing w:line="276" w:lineRule="auto"/>
              <w:rPr>
                <w:ins w:id="8880" w:author="Sorin Salagean" w:date="2015-02-03T16:44:00Z"/>
                <w:rFonts w:asciiTheme="minorHAnsi" w:eastAsiaTheme="minorHAnsi" w:hAnsiTheme="minorHAnsi" w:cstheme="minorBidi"/>
                <w:b/>
                <w:noProof/>
                <w:sz w:val="22"/>
                <w:szCs w:val="22"/>
                <w:lang w:val="ro-RO"/>
              </w:rPr>
            </w:pPr>
            <w:ins w:id="8881" w:author="Sorin Salagean" w:date="2015-02-03T16:44:00Z">
              <w:r w:rsidRPr="00417114">
                <w:rPr>
                  <w:rFonts w:asciiTheme="minorHAnsi" w:eastAsiaTheme="minorHAnsi" w:hAnsiTheme="minorHAnsi" w:cstheme="minorBidi"/>
                  <w:b/>
                  <w:noProof/>
                  <w:sz w:val="22"/>
                  <w:szCs w:val="22"/>
                  <w:lang w:val="ro-RO"/>
                </w:rPr>
                <w:t>Validari</w:t>
              </w:r>
            </w:ins>
          </w:p>
        </w:tc>
        <w:tc>
          <w:tcPr>
            <w:tcW w:w="1893" w:type="dxa"/>
          </w:tcPr>
          <w:p w14:paraId="44CBFF04" w14:textId="77777777" w:rsidR="00CE4C0D" w:rsidRPr="00417114" w:rsidRDefault="00CE4C0D" w:rsidP="000F2B72">
            <w:pPr>
              <w:spacing w:line="276" w:lineRule="auto"/>
              <w:rPr>
                <w:ins w:id="8882" w:author="Sorin Salagean" w:date="2015-02-03T16:44:00Z"/>
                <w:rFonts w:asciiTheme="minorHAnsi" w:eastAsiaTheme="minorHAnsi" w:hAnsiTheme="minorHAnsi" w:cstheme="minorBidi"/>
                <w:b/>
                <w:noProof/>
                <w:sz w:val="22"/>
                <w:szCs w:val="22"/>
                <w:lang w:val="ro-RO"/>
              </w:rPr>
            </w:pPr>
            <w:ins w:id="8883" w:author="Sorin Salagean" w:date="2015-02-03T16:44:00Z">
              <w:r w:rsidRPr="00417114">
                <w:rPr>
                  <w:rFonts w:asciiTheme="minorHAnsi" w:eastAsiaTheme="minorHAnsi" w:hAnsiTheme="minorHAnsi" w:cstheme="minorBidi"/>
                  <w:b/>
                  <w:noProof/>
                  <w:sz w:val="22"/>
                  <w:szCs w:val="22"/>
                  <w:lang w:val="ro-RO"/>
                </w:rPr>
                <w:t>Cerinte sistem</w:t>
              </w:r>
            </w:ins>
          </w:p>
        </w:tc>
      </w:tr>
      <w:tr w:rsidR="00CE4C0D" w:rsidRPr="00B0053D" w14:paraId="3A7C7E61" w14:textId="77777777" w:rsidTr="000F2B72">
        <w:trPr>
          <w:trHeight w:val="362"/>
          <w:ins w:id="8884" w:author="Sorin Salagean" w:date="2015-02-03T16:44:00Z"/>
        </w:trPr>
        <w:tc>
          <w:tcPr>
            <w:tcW w:w="2242" w:type="dxa"/>
          </w:tcPr>
          <w:p w14:paraId="4C33872C" w14:textId="2211B511" w:rsidR="00CE4C0D" w:rsidRPr="006B66FF" w:rsidRDefault="00CE4C0D" w:rsidP="000F2B72">
            <w:pPr>
              <w:spacing w:line="276" w:lineRule="auto"/>
              <w:rPr>
                <w:ins w:id="8885" w:author="Sorin Salagean" w:date="2015-02-03T16:44:00Z"/>
                <w:rFonts w:asciiTheme="minorHAnsi" w:hAnsiTheme="minorHAnsi"/>
                <w:b/>
                <w:noProof/>
                <w:sz w:val="22"/>
                <w:szCs w:val="22"/>
              </w:rPr>
            </w:pPr>
            <w:ins w:id="8886" w:author="Sorin Salagean" w:date="2015-02-03T16:47:00Z">
              <w:r w:rsidRPr="006B66FF">
                <w:rPr>
                  <w:b/>
                  <w:rPrChange w:id="8887" w:author="Sorin Salagean" w:date="2015-02-09T13:26:00Z">
                    <w:rPr/>
                  </w:rPrChange>
                </w:rPr>
                <w:t>Print Accept de plata</w:t>
              </w:r>
            </w:ins>
          </w:p>
        </w:tc>
        <w:tc>
          <w:tcPr>
            <w:tcW w:w="5025" w:type="dxa"/>
          </w:tcPr>
          <w:p w14:paraId="6FD574F4" w14:textId="28CB7FAA" w:rsidR="00CE4C0D" w:rsidRPr="006B66FF" w:rsidRDefault="00C56EE7">
            <w:pPr>
              <w:spacing w:line="276" w:lineRule="auto"/>
              <w:rPr>
                <w:ins w:id="8888" w:author="Sorin Salagean" w:date="2015-02-03T16:44:00Z"/>
                <w:rFonts w:asciiTheme="minorHAnsi" w:hAnsiTheme="minorHAnsi"/>
                <w:noProof/>
                <w:sz w:val="22"/>
                <w:szCs w:val="22"/>
                <w:rPrChange w:id="8889" w:author="Sorin Salagean" w:date="2015-02-09T13:26:00Z">
                  <w:rPr>
                    <w:ins w:id="8890" w:author="Sorin Salagean" w:date="2015-02-03T16:44:00Z"/>
                    <w:rFonts w:asciiTheme="minorHAnsi" w:hAnsiTheme="minorHAnsi"/>
                    <w:b/>
                    <w:noProof/>
                    <w:sz w:val="22"/>
                    <w:szCs w:val="22"/>
                  </w:rPr>
                </w:rPrChange>
              </w:rPr>
            </w:pPr>
            <w:ins w:id="8891" w:author="Sorin Salagean" w:date="2015-02-04T16:58:00Z">
              <w:r w:rsidRPr="006B66FF">
                <w:rPr>
                  <w:noProof/>
                  <w:rPrChange w:id="8892" w:author="Sorin Salagean" w:date="2015-02-09T13:26:00Z">
                    <w:rPr>
                      <w:b/>
                      <w:noProof/>
                    </w:rPr>
                  </w:rPrChange>
                </w:rPr>
                <w:t xml:space="preserve">Se </w:t>
              </w:r>
            </w:ins>
            <w:ins w:id="8893" w:author="Sorin Salagean" w:date="2015-02-04T16:59:00Z">
              <w:r w:rsidRPr="006B66FF">
                <w:rPr>
                  <w:noProof/>
                  <w:rPrChange w:id="8894" w:author="Sorin Salagean" w:date="2015-02-09T13:26:00Z">
                    <w:rPr>
                      <w:b/>
                      <w:noProof/>
                    </w:rPr>
                  </w:rPrChange>
                </w:rPr>
                <w:t>va afisa o pagina cu un link extern</w:t>
              </w:r>
            </w:ins>
          </w:p>
        </w:tc>
        <w:tc>
          <w:tcPr>
            <w:tcW w:w="1090" w:type="dxa"/>
          </w:tcPr>
          <w:p w14:paraId="6AF4A9E7" w14:textId="77777777" w:rsidR="00CE4C0D" w:rsidRPr="006B66FF" w:rsidRDefault="00CE4C0D" w:rsidP="000F2B72">
            <w:pPr>
              <w:spacing w:line="276" w:lineRule="auto"/>
              <w:rPr>
                <w:ins w:id="8895" w:author="Sorin Salagean" w:date="2015-02-03T16:44:00Z"/>
                <w:rFonts w:asciiTheme="minorHAnsi" w:hAnsiTheme="minorHAnsi"/>
                <w:b/>
                <w:noProof/>
                <w:sz w:val="22"/>
                <w:szCs w:val="22"/>
              </w:rPr>
            </w:pPr>
          </w:p>
        </w:tc>
        <w:tc>
          <w:tcPr>
            <w:tcW w:w="1893" w:type="dxa"/>
          </w:tcPr>
          <w:p w14:paraId="4726E719" w14:textId="37415154" w:rsidR="00CE4C0D" w:rsidRPr="006B66FF" w:rsidRDefault="00C56EE7" w:rsidP="000F2B72">
            <w:pPr>
              <w:spacing w:line="276" w:lineRule="auto"/>
              <w:rPr>
                <w:ins w:id="8896" w:author="Sorin Salagean" w:date="2015-02-03T16:44:00Z"/>
                <w:rFonts w:asciiTheme="minorHAnsi" w:hAnsiTheme="minorHAnsi"/>
                <w:noProof/>
                <w:sz w:val="22"/>
                <w:szCs w:val="22"/>
              </w:rPr>
            </w:pPr>
            <w:ins w:id="8897" w:author="Sorin Salagean" w:date="2015-02-04T16:59:00Z">
              <w:r w:rsidRPr="006B66FF">
                <w:rPr>
                  <w:noProof/>
                </w:rPr>
                <w:t>Display URL</w:t>
              </w:r>
            </w:ins>
          </w:p>
        </w:tc>
      </w:tr>
      <w:tr w:rsidR="00CE4C0D" w:rsidRPr="00B0053D" w14:paraId="1EA337F7" w14:textId="77777777" w:rsidTr="000F2B72">
        <w:trPr>
          <w:trHeight w:val="362"/>
          <w:ins w:id="8898" w:author="Sorin Salagean" w:date="2015-02-03T16:48:00Z"/>
        </w:trPr>
        <w:tc>
          <w:tcPr>
            <w:tcW w:w="2242" w:type="dxa"/>
          </w:tcPr>
          <w:p w14:paraId="1D887471" w14:textId="76A6B127" w:rsidR="00CE4C0D" w:rsidRPr="006B66FF" w:rsidRDefault="00CE4C0D" w:rsidP="000F2B72">
            <w:pPr>
              <w:spacing w:line="276" w:lineRule="auto"/>
              <w:rPr>
                <w:ins w:id="8899" w:author="Sorin Salagean" w:date="2015-02-03T16:48:00Z"/>
                <w:rFonts w:asciiTheme="minorHAnsi" w:hAnsiTheme="minorHAnsi"/>
                <w:b/>
                <w:sz w:val="22"/>
                <w:szCs w:val="22"/>
                <w:rPrChange w:id="8900" w:author="Sorin Salagean" w:date="2015-02-09T13:26:00Z">
                  <w:rPr>
                    <w:ins w:id="8901" w:author="Sorin Salagean" w:date="2015-02-03T16:48:00Z"/>
                    <w:b/>
                  </w:rPr>
                </w:rPrChange>
              </w:rPr>
            </w:pPr>
            <w:ins w:id="8902" w:author="Sorin Salagean" w:date="2015-02-03T16:48:00Z">
              <w:r w:rsidRPr="006B66FF">
                <w:rPr>
                  <w:b/>
                  <w:rPrChange w:id="8903" w:author="Sorin Salagean" w:date="2015-02-09T13:26:00Z">
                    <w:rPr/>
                  </w:rPrChange>
                </w:rPr>
                <w:t>Import Accept de plata scanat</w:t>
              </w:r>
            </w:ins>
          </w:p>
        </w:tc>
        <w:tc>
          <w:tcPr>
            <w:tcW w:w="5025" w:type="dxa"/>
          </w:tcPr>
          <w:p w14:paraId="1AF1AA10" w14:textId="77777777" w:rsidR="00C56EE7" w:rsidRPr="006B66FF" w:rsidRDefault="00C56EE7" w:rsidP="000F2B72">
            <w:pPr>
              <w:spacing w:line="276" w:lineRule="auto"/>
              <w:rPr>
                <w:ins w:id="8904" w:author="Sorin Salagean" w:date="2015-02-04T17:02:00Z"/>
                <w:rFonts w:asciiTheme="minorHAnsi" w:hAnsiTheme="minorHAnsi"/>
                <w:noProof/>
                <w:sz w:val="22"/>
                <w:szCs w:val="22"/>
                <w:rPrChange w:id="8905" w:author="Sorin Salagean" w:date="2015-02-09T13:26:00Z">
                  <w:rPr>
                    <w:ins w:id="8906" w:author="Sorin Salagean" w:date="2015-02-04T17:02:00Z"/>
                    <w:rFonts w:asciiTheme="minorHAnsi" w:hAnsiTheme="minorHAnsi"/>
                    <w:b/>
                    <w:noProof/>
                    <w:sz w:val="22"/>
                    <w:szCs w:val="22"/>
                  </w:rPr>
                </w:rPrChange>
              </w:rPr>
            </w:pPr>
            <w:ins w:id="8907" w:author="Sorin Salagean" w:date="2015-02-04T16:58:00Z">
              <w:r w:rsidRPr="006B66FF">
                <w:rPr>
                  <w:noProof/>
                  <w:rPrChange w:id="8908" w:author="Sorin Salagean" w:date="2015-02-09T13:26:00Z">
                    <w:rPr>
                      <w:b/>
                      <w:noProof/>
                    </w:rPr>
                  </w:rPrChange>
                </w:rPr>
                <w:t>Se importa</w:t>
              </w:r>
            </w:ins>
            <w:ins w:id="8909" w:author="Sorin Salagean" w:date="2015-02-04T17:01:00Z">
              <w:r w:rsidRPr="006B66FF">
                <w:rPr>
                  <w:noProof/>
                  <w:rPrChange w:id="8910" w:author="Sorin Salagean" w:date="2015-02-09T13:26:00Z">
                    <w:rPr>
                      <w:b/>
                      <w:noProof/>
                    </w:rPr>
                  </w:rPrChange>
                </w:rPr>
                <w:t xml:space="preserve"> documentul </w:t>
              </w:r>
            </w:ins>
            <w:ins w:id="8911" w:author="Sorin Salagean" w:date="2015-02-04T17:02:00Z">
              <w:r w:rsidRPr="006B66FF">
                <w:rPr>
                  <w:noProof/>
                  <w:rPrChange w:id="8912" w:author="Sorin Salagean" w:date="2015-02-09T13:26:00Z">
                    <w:rPr>
                      <w:b/>
                      <w:noProof/>
                    </w:rPr>
                  </w:rPrChange>
                </w:rPr>
                <w:t>“CL – Document dosar dauna auto CASCO”</w:t>
              </w:r>
            </w:ins>
          </w:p>
          <w:p w14:paraId="16E7DF8E" w14:textId="51124DA9" w:rsidR="00CE4C0D" w:rsidRPr="006B66FF" w:rsidRDefault="00C56EE7" w:rsidP="000F2B72">
            <w:pPr>
              <w:spacing w:line="276" w:lineRule="auto"/>
              <w:rPr>
                <w:ins w:id="8913" w:author="Sorin Salagean" w:date="2015-02-03T16:48:00Z"/>
                <w:rFonts w:asciiTheme="minorHAnsi" w:hAnsiTheme="minorHAnsi"/>
                <w:noProof/>
                <w:sz w:val="22"/>
                <w:szCs w:val="22"/>
                <w:rPrChange w:id="8914" w:author="Sorin Salagean" w:date="2015-02-09T13:26:00Z">
                  <w:rPr>
                    <w:ins w:id="8915" w:author="Sorin Salagean" w:date="2015-02-03T16:48:00Z"/>
                    <w:b/>
                    <w:noProof/>
                  </w:rPr>
                </w:rPrChange>
              </w:rPr>
            </w:pPr>
            <w:ins w:id="8916" w:author="Sorin Salagean" w:date="2015-02-04T17:02:00Z">
              <w:r w:rsidRPr="006B66FF">
                <w:rPr>
                  <w:noProof/>
                  <w:rPrChange w:id="8917" w:author="Sorin Salagean" w:date="2015-02-09T13:26:00Z">
                    <w:rPr>
                      <w:b/>
                      <w:noProof/>
                    </w:rPr>
                  </w:rPrChange>
                </w:rPr>
                <w:t>Se face o verificare suplimentara</w:t>
              </w:r>
            </w:ins>
            <w:ins w:id="8918" w:author="Sorin Salagean" w:date="2015-02-04T17:04:00Z">
              <w:r w:rsidRPr="006B66FF">
                <w:rPr>
                  <w:noProof/>
                  <w:rPrChange w:id="8919" w:author="Sorin Salagean" w:date="2015-02-09T13:26:00Z">
                    <w:rPr>
                      <w:b/>
                      <w:noProof/>
                    </w:rPr>
                  </w:rPrChange>
                </w:rPr>
                <w:t>, daca kw-ul “Nume document” pe documentul relationat</w:t>
              </w:r>
            </w:ins>
            <w:ins w:id="8920" w:author="Sorin Salagean" w:date="2015-02-04T17:06:00Z">
              <w:r w:rsidRPr="006B66FF">
                <w:rPr>
                  <w:noProof/>
                  <w:rPrChange w:id="8921" w:author="Sorin Salagean" w:date="2015-02-09T13:26:00Z">
                    <w:rPr>
                      <w:b/>
                      <w:noProof/>
                    </w:rPr>
                  </w:rPrChange>
                </w:rPr>
                <w:t xml:space="preserve"> “CL – Document dosar dauna auto CASCO”, are valoarea “Accept de plata importat”</w:t>
              </w:r>
            </w:ins>
            <w:ins w:id="8922" w:author="Sorin Salagean" w:date="2015-02-04T17:07:00Z">
              <w:r w:rsidRPr="006B66FF">
                <w:rPr>
                  <w:noProof/>
                  <w:rPrChange w:id="8923" w:author="Sorin Salagean" w:date="2015-02-09T13:26:00Z">
                    <w:rPr>
                      <w:b/>
                      <w:noProof/>
                    </w:rPr>
                  </w:rPrChange>
                </w:rPr>
                <w:t xml:space="preserve">, dupa care documentul se va muta in </w:t>
              </w:r>
              <w:r w:rsidRPr="006B66FF">
                <w:rPr>
                  <w:b/>
                  <w:noProof/>
                  <w:rPrChange w:id="8924" w:author="Sorin Salagean" w:date="2015-02-09T13:26:00Z">
                    <w:rPr>
                      <w:noProof/>
                    </w:rPr>
                  </w:rPrChange>
                </w:rPr>
                <w:t xml:space="preserve">Etapa </w:t>
              </w:r>
            </w:ins>
            <w:ins w:id="8925" w:author="Sorin Salagean" w:date="2015-02-04T17:08:00Z">
              <w:r w:rsidRPr="006B66FF">
                <w:rPr>
                  <w:b/>
                  <w:noProof/>
                  <w:rPrChange w:id="8926" w:author="Sorin Salagean" w:date="2015-02-09T13:26:00Z">
                    <w:rPr>
                      <w:noProof/>
                    </w:rPr>
                  </w:rPrChange>
                </w:rPr>
                <w:t>–</w:t>
              </w:r>
            </w:ins>
            <w:ins w:id="8927" w:author="Sorin Salagean" w:date="2015-02-04T17:07:00Z">
              <w:r w:rsidRPr="006B66FF">
                <w:rPr>
                  <w:b/>
                  <w:noProof/>
                  <w:rPrChange w:id="8928" w:author="Sorin Salagean" w:date="2015-02-09T13:26:00Z">
                    <w:rPr>
                      <w:noProof/>
                    </w:rPr>
                  </w:rPrChange>
                </w:rPr>
                <w:t xml:space="preserve"> </w:t>
              </w:r>
            </w:ins>
            <w:ins w:id="8929" w:author="Sorin Salagean" w:date="2015-02-04T17:08:00Z">
              <w:r w:rsidR="004F1960" w:rsidRPr="006B66FF">
                <w:rPr>
                  <w:b/>
                  <w:noProof/>
                  <w:rPrChange w:id="8930" w:author="Sorin Salagean" w:date="2015-02-09T13:26:00Z">
                    <w:rPr>
                      <w:noProof/>
                    </w:rPr>
                  </w:rPrChange>
                </w:rPr>
                <w:t>“</w:t>
              </w:r>
            </w:ins>
            <w:ins w:id="8931" w:author="Sorin Salagean" w:date="2015-02-04T17:07:00Z">
              <w:r w:rsidRPr="006B66FF">
                <w:rPr>
                  <w:b/>
                  <w:noProof/>
                  <w:rPrChange w:id="8932" w:author="Sorin Salagean" w:date="2015-02-09T13:26:00Z">
                    <w:rPr>
                      <w:noProof/>
                    </w:rPr>
                  </w:rPrChange>
                </w:rPr>
                <w:t xml:space="preserve">Accept </w:t>
              </w:r>
            </w:ins>
            <w:ins w:id="8933" w:author="Sorin Salagean" w:date="2015-02-04T17:08:00Z">
              <w:r w:rsidRPr="006B66FF">
                <w:rPr>
                  <w:b/>
                  <w:noProof/>
                  <w:rPrChange w:id="8934" w:author="Sorin Salagean" w:date="2015-02-09T13:26:00Z">
                    <w:rPr>
                      <w:noProof/>
                    </w:rPr>
                  </w:rPrChange>
                </w:rPr>
                <w:t>de plata procesate”</w:t>
              </w:r>
            </w:ins>
            <w:ins w:id="8935" w:author="Sorin Salagean" w:date="2015-02-04T17:07:00Z">
              <w:r w:rsidRPr="006B66FF">
                <w:rPr>
                  <w:noProof/>
                  <w:rPrChange w:id="8936" w:author="Sorin Salagean" w:date="2015-02-09T13:26:00Z">
                    <w:rPr>
                      <w:b/>
                      <w:noProof/>
                    </w:rPr>
                  </w:rPrChange>
                </w:rPr>
                <w:t xml:space="preserve"> </w:t>
              </w:r>
            </w:ins>
          </w:p>
        </w:tc>
        <w:tc>
          <w:tcPr>
            <w:tcW w:w="1090" w:type="dxa"/>
          </w:tcPr>
          <w:p w14:paraId="58780F85" w14:textId="77777777" w:rsidR="00CE4C0D" w:rsidRPr="006B66FF" w:rsidRDefault="00CE4C0D" w:rsidP="000F2B72">
            <w:pPr>
              <w:spacing w:line="276" w:lineRule="auto"/>
              <w:rPr>
                <w:ins w:id="8937" w:author="Sorin Salagean" w:date="2015-02-03T16:48:00Z"/>
                <w:rFonts w:asciiTheme="minorHAnsi" w:hAnsiTheme="minorHAnsi"/>
                <w:b/>
                <w:noProof/>
                <w:sz w:val="22"/>
                <w:szCs w:val="22"/>
                <w:rPrChange w:id="8938" w:author="Sorin Salagean" w:date="2015-02-09T13:26:00Z">
                  <w:rPr>
                    <w:ins w:id="8939" w:author="Sorin Salagean" w:date="2015-02-03T16:48:00Z"/>
                    <w:b/>
                    <w:noProof/>
                  </w:rPr>
                </w:rPrChange>
              </w:rPr>
            </w:pPr>
          </w:p>
        </w:tc>
        <w:tc>
          <w:tcPr>
            <w:tcW w:w="1893" w:type="dxa"/>
          </w:tcPr>
          <w:p w14:paraId="463A3A2A" w14:textId="77777777" w:rsidR="004F1960" w:rsidRPr="006B66FF" w:rsidRDefault="00C56EE7" w:rsidP="000F2B72">
            <w:pPr>
              <w:spacing w:line="276" w:lineRule="auto"/>
              <w:rPr>
                <w:ins w:id="8940" w:author="Sorin Salagean" w:date="2015-02-04T17:08:00Z"/>
                <w:rFonts w:asciiTheme="minorHAnsi" w:hAnsiTheme="minorHAnsi"/>
                <w:noProof/>
                <w:sz w:val="22"/>
                <w:szCs w:val="22"/>
              </w:rPr>
            </w:pPr>
            <w:ins w:id="8941" w:author="Sorin Salagean" w:date="2015-02-04T17:02:00Z">
              <w:r w:rsidRPr="006B66FF">
                <w:rPr>
                  <w:noProof/>
                </w:rPr>
                <w:t>Import Document</w:t>
              </w:r>
            </w:ins>
          </w:p>
          <w:p w14:paraId="10F83F5B" w14:textId="2FA4E4E7" w:rsidR="00CE4C0D" w:rsidRPr="006B66FF" w:rsidRDefault="004F1960" w:rsidP="000F2B72">
            <w:pPr>
              <w:spacing w:line="276" w:lineRule="auto"/>
              <w:rPr>
                <w:ins w:id="8942" w:author="Sorin Salagean" w:date="2015-02-03T16:48:00Z"/>
                <w:rFonts w:asciiTheme="minorHAnsi" w:hAnsiTheme="minorHAnsi"/>
                <w:noProof/>
                <w:sz w:val="22"/>
                <w:szCs w:val="22"/>
                <w:rPrChange w:id="8943" w:author="Sorin Salagean" w:date="2015-02-09T13:26:00Z">
                  <w:rPr>
                    <w:ins w:id="8944" w:author="Sorin Salagean" w:date="2015-02-03T16:48:00Z"/>
                    <w:noProof/>
                  </w:rPr>
                </w:rPrChange>
              </w:rPr>
            </w:pPr>
            <w:ins w:id="8945" w:author="Sorin Salagean" w:date="2015-02-04T17:08:00Z">
              <w:r w:rsidRPr="006B66FF">
                <w:rPr>
                  <w:noProof/>
                </w:rPr>
                <w:t>Transition Item</w:t>
              </w:r>
            </w:ins>
          </w:p>
        </w:tc>
      </w:tr>
    </w:tbl>
    <w:p w14:paraId="17B34C63" w14:textId="77777777" w:rsidR="00CE4C0D" w:rsidRPr="00CE4C0D" w:rsidRDefault="00CE4C0D">
      <w:pPr>
        <w:rPr>
          <w:ins w:id="8946" w:author="Sorin Salagean" w:date="2015-02-03T13:52:00Z"/>
          <w:lang w:val="en-US"/>
        </w:rPr>
      </w:pPr>
    </w:p>
    <w:p w14:paraId="38CD5416" w14:textId="77777777" w:rsidR="00695D59" w:rsidRDefault="00695D59">
      <w:pPr>
        <w:pStyle w:val="Heading3"/>
        <w:rPr>
          <w:ins w:id="8947" w:author="Sorin Salagean" w:date="2015-02-03T16:48:00Z"/>
        </w:rPr>
        <w:pPrChange w:id="8948" w:author="Sorin Salagean" w:date="2015-02-03T13:52:00Z">
          <w:pPr/>
        </w:pPrChange>
      </w:pPr>
      <w:ins w:id="8949" w:author="Sorin Salagean" w:date="2015-02-03T13:52:00Z">
        <w:r w:rsidRPr="00695D59">
          <w:rPr>
            <w:rFonts w:asciiTheme="minorHAnsi" w:hAnsiTheme="minorHAnsi"/>
            <w:sz w:val="22"/>
            <w:szCs w:val="22"/>
            <w:rPrChange w:id="8950" w:author="Sorin Salagean" w:date="2015-02-03T13:52:00Z">
              <w:rPr>
                <w:b/>
                <w:sz w:val="20"/>
                <w:szCs w:val="20"/>
                <w:lang w:val="en-US"/>
              </w:rPr>
            </w:rPrChange>
          </w:rPr>
          <w:t xml:space="preserve">Etapa 16 - Accept de plata procesate </w:t>
        </w:r>
      </w:ins>
    </w:p>
    <w:p w14:paraId="122ABBE0" w14:textId="77777777" w:rsidR="00CE4C0D" w:rsidRDefault="00CE4C0D">
      <w:pPr>
        <w:rPr>
          <w:ins w:id="8951" w:author="Sorin Salagean" w:date="2015-02-03T16:48:00Z"/>
        </w:rPr>
      </w:pPr>
    </w:p>
    <w:p w14:paraId="7B099CCD" w14:textId="77777777" w:rsidR="00CE4C0D" w:rsidRPr="00126240" w:rsidRDefault="00CE4C0D" w:rsidP="00CE4C0D">
      <w:pPr>
        <w:spacing w:line="276" w:lineRule="auto"/>
        <w:rPr>
          <w:ins w:id="8952" w:author="Sorin Salagean" w:date="2015-02-03T16:49:00Z"/>
          <w:b/>
          <w:noProof/>
        </w:rPr>
      </w:pPr>
      <w:ins w:id="8953" w:author="Sorin Salagean" w:date="2015-02-03T16:49:00Z">
        <w:r w:rsidRPr="0086384C">
          <w:rPr>
            <w:b/>
            <w:noProof/>
          </w:rPr>
          <w:t>Roluri si permisiuni:</w:t>
        </w:r>
      </w:ins>
    </w:p>
    <w:tbl>
      <w:tblPr>
        <w:tblStyle w:val="TableWeb2"/>
        <w:tblW w:w="0" w:type="auto"/>
        <w:tblLook w:val="04A0" w:firstRow="1" w:lastRow="0" w:firstColumn="1" w:lastColumn="0" w:noHBand="0" w:noVBand="1"/>
      </w:tblPr>
      <w:tblGrid>
        <w:gridCol w:w="1565"/>
        <w:gridCol w:w="3702"/>
        <w:gridCol w:w="5183"/>
      </w:tblGrid>
      <w:tr w:rsidR="00CE4C0D" w:rsidRPr="00417114" w14:paraId="23E4CE88" w14:textId="77777777" w:rsidTr="004F1960">
        <w:trPr>
          <w:cnfStyle w:val="100000000000" w:firstRow="1" w:lastRow="0" w:firstColumn="0" w:lastColumn="0" w:oddVBand="0" w:evenVBand="0" w:oddHBand="0" w:evenHBand="0" w:firstRowFirstColumn="0" w:firstRowLastColumn="0" w:lastRowFirstColumn="0" w:lastRowLastColumn="0"/>
          <w:trHeight w:val="362"/>
          <w:ins w:id="8954" w:author="Sorin Salagean" w:date="2015-02-03T16:49:00Z"/>
        </w:trPr>
        <w:tc>
          <w:tcPr>
            <w:tcW w:w="1505" w:type="dxa"/>
            <w:hideMark/>
          </w:tcPr>
          <w:p w14:paraId="3AD15098" w14:textId="77777777" w:rsidR="00CE4C0D" w:rsidRPr="00417114" w:rsidRDefault="00CE4C0D" w:rsidP="000F2B72">
            <w:pPr>
              <w:spacing w:line="276" w:lineRule="auto"/>
              <w:rPr>
                <w:ins w:id="8955" w:author="Sorin Salagean" w:date="2015-02-03T16:49:00Z"/>
                <w:rFonts w:asciiTheme="minorHAnsi" w:eastAsiaTheme="minorHAnsi" w:hAnsiTheme="minorHAnsi" w:cstheme="minorBidi"/>
                <w:b/>
                <w:noProof/>
                <w:sz w:val="22"/>
                <w:szCs w:val="22"/>
                <w:lang w:val="ro-RO"/>
              </w:rPr>
            </w:pPr>
            <w:ins w:id="8956" w:author="Sorin Salagean" w:date="2015-02-03T16:49:00Z">
              <w:r w:rsidRPr="00417114">
                <w:rPr>
                  <w:rFonts w:asciiTheme="minorHAnsi" w:eastAsiaTheme="minorHAnsi" w:hAnsiTheme="minorHAnsi" w:cstheme="minorBidi"/>
                  <w:b/>
                  <w:noProof/>
                  <w:sz w:val="22"/>
                  <w:szCs w:val="22"/>
                  <w:lang w:val="ro-RO"/>
                </w:rPr>
                <w:t>Nume grup</w:t>
              </w:r>
            </w:ins>
          </w:p>
        </w:tc>
        <w:tc>
          <w:tcPr>
            <w:tcW w:w="3662" w:type="dxa"/>
            <w:hideMark/>
          </w:tcPr>
          <w:p w14:paraId="0B0DB542" w14:textId="77777777" w:rsidR="00CE4C0D" w:rsidRPr="00417114" w:rsidRDefault="00CE4C0D" w:rsidP="000F2B72">
            <w:pPr>
              <w:spacing w:line="276" w:lineRule="auto"/>
              <w:rPr>
                <w:ins w:id="8957" w:author="Sorin Salagean" w:date="2015-02-03T16:49:00Z"/>
                <w:rFonts w:asciiTheme="minorHAnsi" w:eastAsiaTheme="minorHAnsi" w:hAnsiTheme="minorHAnsi" w:cstheme="minorBidi"/>
                <w:b/>
                <w:noProof/>
                <w:sz w:val="22"/>
                <w:szCs w:val="22"/>
                <w:lang w:val="ro-RO"/>
              </w:rPr>
            </w:pPr>
            <w:ins w:id="8958" w:author="Sorin Salagean" w:date="2015-02-03T16:49:00Z">
              <w:r w:rsidRPr="00417114">
                <w:rPr>
                  <w:rFonts w:asciiTheme="minorHAnsi" w:eastAsiaTheme="minorHAnsi" w:hAnsiTheme="minorHAnsi" w:cstheme="minorBidi"/>
                  <w:b/>
                  <w:noProof/>
                  <w:sz w:val="22"/>
                  <w:szCs w:val="22"/>
                  <w:lang w:val="ro-RO"/>
                </w:rPr>
                <w:t>Drepturi</w:t>
              </w:r>
            </w:ins>
          </w:p>
        </w:tc>
        <w:tc>
          <w:tcPr>
            <w:tcW w:w="5123" w:type="dxa"/>
            <w:hideMark/>
          </w:tcPr>
          <w:p w14:paraId="27EF56E1" w14:textId="77777777" w:rsidR="00CE4C0D" w:rsidRPr="00417114" w:rsidRDefault="00CE4C0D" w:rsidP="000F2B72">
            <w:pPr>
              <w:spacing w:line="276" w:lineRule="auto"/>
              <w:rPr>
                <w:ins w:id="8959" w:author="Sorin Salagean" w:date="2015-02-03T16:49:00Z"/>
                <w:rFonts w:asciiTheme="minorHAnsi" w:eastAsiaTheme="minorHAnsi" w:hAnsiTheme="minorHAnsi" w:cstheme="minorBidi"/>
                <w:b/>
                <w:noProof/>
                <w:sz w:val="22"/>
                <w:szCs w:val="22"/>
                <w:lang w:val="ro-RO"/>
              </w:rPr>
            </w:pPr>
            <w:ins w:id="8960" w:author="Sorin Salagean" w:date="2015-02-03T16:49:00Z">
              <w:r w:rsidRPr="00417114">
                <w:rPr>
                  <w:rFonts w:asciiTheme="minorHAnsi" w:eastAsiaTheme="minorHAnsi" w:hAnsiTheme="minorHAnsi" w:cstheme="minorBidi"/>
                  <w:b/>
                  <w:noProof/>
                  <w:sz w:val="22"/>
                  <w:szCs w:val="22"/>
                  <w:lang w:val="ro-RO"/>
                </w:rPr>
                <w:t>Cerinte de sistem</w:t>
              </w:r>
            </w:ins>
          </w:p>
        </w:tc>
      </w:tr>
      <w:tr w:rsidR="004F1960" w:rsidRPr="00417114" w14:paraId="3D5A8B5C" w14:textId="77777777" w:rsidTr="004F1960">
        <w:trPr>
          <w:trHeight w:val="362"/>
          <w:ins w:id="8961" w:author="Sorin Salagean" w:date="2015-02-03T16:49:00Z"/>
        </w:trPr>
        <w:tc>
          <w:tcPr>
            <w:tcW w:w="1505" w:type="dxa"/>
          </w:tcPr>
          <w:p w14:paraId="1BD3F440" w14:textId="7A56AE8A" w:rsidR="004F1960" w:rsidRPr="00B0053D" w:rsidRDefault="004F1960">
            <w:pPr>
              <w:spacing w:line="276" w:lineRule="auto"/>
              <w:rPr>
                <w:ins w:id="8962" w:author="Sorin Salagean" w:date="2015-02-03T16:49:00Z"/>
                <w:rFonts w:asciiTheme="minorHAnsi" w:hAnsiTheme="minorHAnsi"/>
                <w:b/>
                <w:noProof/>
                <w:sz w:val="22"/>
                <w:szCs w:val="22"/>
              </w:rPr>
            </w:pPr>
            <w:ins w:id="8963" w:author="Sorin Salagean" w:date="2015-02-04T17:10:00Z">
              <w:r>
                <w:rPr>
                  <w:rFonts w:asciiTheme="minorHAnsi" w:eastAsiaTheme="minorHAnsi" w:hAnsiTheme="minorHAnsi" w:cstheme="minorBidi"/>
                  <w:b/>
                  <w:noProof/>
                  <w:sz w:val="22"/>
                  <w:szCs w:val="22"/>
                  <w:lang w:val="ro-RO"/>
                </w:rPr>
                <w:t xml:space="preserve">GT </w:t>
              </w:r>
            </w:ins>
            <w:ins w:id="8964" w:author="Sorin Salagean" w:date="2015-02-04T17:11:00Z">
              <w:r>
                <w:rPr>
                  <w:rFonts w:asciiTheme="minorHAnsi" w:eastAsiaTheme="minorHAnsi" w:hAnsiTheme="minorHAnsi" w:cstheme="minorBidi"/>
                  <w:b/>
                  <w:noProof/>
                  <w:sz w:val="22"/>
                  <w:szCs w:val="22"/>
                  <w:lang w:val="ro-RO"/>
                </w:rPr>
                <w:t>–</w:t>
              </w:r>
            </w:ins>
            <w:ins w:id="8965" w:author="Sorin Salagean" w:date="2015-02-04T17:10:00Z">
              <w:r>
                <w:rPr>
                  <w:rFonts w:asciiTheme="minorHAnsi" w:eastAsiaTheme="minorHAnsi" w:hAnsiTheme="minorHAnsi" w:cstheme="minorBidi"/>
                  <w:b/>
                  <w:noProof/>
                  <w:sz w:val="22"/>
                  <w:szCs w:val="22"/>
                  <w:lang w:val="ro-RO"/>
                </w:rPr>
                <w:t xml:space="preserve"> </w:t>
              </w:r>
            </w:ins>
            <w:ins w:id="8966" w:author="Sorin Salagean" w:date="2015-02-04T17:11:00Z">
              <w:r>
                <w:rPr>
                  <w:rFonts w:asciiTheme="minorHAnsi" w:eastAsiaTheme="minorHAnsi" w:hAnsiTheme="minorHAnsi" w:cstheme="minorBidi"/>
                  <w:b/>
                  <w:noProof/>
                  <w:sz w:val="22"/>
                  <w:szCs w:val="22"/>
                  <w:lang w:val="ro-RO"/>
                </w:rPr>
                <w:t>Director daune</w:t>
              </w:r>
            </w:ins>
          </w:p>
        </w:tc>
        <w:tc>
          <w:tcPr>
            <w:tcW w:w="3662" w:type="dxa"/>
          </w:tcPr>
          <w:p w14:paraId="2D4E019C" w14:textId="438D710F" w:rsidR="004F1960" w:rsidRPr="00B0053D" w:rsidRDefault="004F1960" w:rsidP="004F1960">
            <w:pPr>
              <w:spacing w:line="276" w:lineRule="auto"/>
              <w:rPr>
                <w:ins w:id="8967" w:author="Sorin Salagean" w:date="2015-02-03T16:49:00Z"/>
                <w:rFonts w:asciiTheme="minorHAnsi" w:hAnsiTheme="minorHAnsi"/>
                <w:b/>
                <w:noProof/>
                <w:sz w:val="22"/>
                <w:szCs w:val="22"/>
              </w:rPr>
            </w:pPr>
            <w:ins w:id="8968" w:author="Sorin Salagean" w:date="2015-02-04T17:10: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24A086A7" w14:textId="24372697" w:rsidR="004F1960" w:rsidRPr="00B0053D" w:rsidRDefault="004F1960" w:rsidP="004F1960">
            <w:pPr>
              <w:spacing w:line="276" w:lineRule="auto"/>
              <w:rPr>
                <w:ins w:id="8969" w:author="Sorin Salagean" w:date="2015-02-03T16:49:00Z"/>
                <w:rFonts w:asciiTheme="minorHAnsi" w:hAnsiTheme="minorHAnsi"/>
                <w:b/>
                <w:noProof/>
                <w:sz w:val="22"/>
                <w:szCs w:val="22"/>
              </w:rPr>
            </w:pPr>
            <w:ins w:id="8970" w:author="Sorin Salagean" w:date="2015-02-04T17:10:00Z">
              <w:r>
                <w:rPr>
                  <w:rFonts w:asciiTheme="minorHAnsi" w:eastAsiaTheme="minorHAnsi" w:hAnsiTheme="minorHAnsi" w:cstheme="minorBidi"/>
                  <w:b/>
                  <w:noProof/>
                  <w:sz w:val="22"/>
                  <w:szCs w:val="22"/>
                  <w:lang w:val="ro-RO"/>
                </w:rPr>
                <w:t>N/A</w:t>
              </w:r>
            </w:ins>
          </w:p>
        </w:tc>
      </w:tr>
      <w:tr w:rsidR="004F1960" w:rsidRPr="00417114" w14:paraId="51759F55" w14:textId="77777777" w:rsidTr="004F1960">
        <w:trPr>
          <w:trHeight w:val="857"/>
          <w:ins w:id="8971" w:author="Sorin Salagean" w:date="2015-02-03T16:49:00Z"/>
        </w:trPr>
        <w:tc>
          <w:tcPr>
            <w:tcW w:w="1505" w:type="dxa"/>
          </w:tcPr>
          <w:p w14:paraId="55A12854" w14:textId="523863B8" w:rsidR="004F1960" w:rsidRPr="00417114" w:rsidRDefault="004F1960" w:rsidP="004F1960">
            <w:pPr>
              <w:spacing w:line="276" w:lineRule="auto"/>
              <w:rPr>
                <w:ins w:id="8972" w:author="Sorin Salagean" w:date="2015-02-03T16:49:00Z"/>
                <w:rFonts w:asciiTheme="minorHAnsi" w:eastAsiaTheme="minorHAnsi" w:hAnsiTheme="minorHAnsi" w:cstheme="minorBidi"/>
                <w:b/>
                <w:noProof/>
                <w:sz w:val="22"/>
                <w:szCs w:val="22"/>
                <w:lang w:val="ro-RO"/>
              </w:rPr>
            </w:pPr>
            <w:ins w:id="8973" w:author="Sorin Salagean" w:date="2015-02-04T17:11:00Z">
              <w:r>
                <w:rPr>
                  <w:rFonts w:asciiTheme="minorHAnsi" w:eastAsiaTheme="minorHAnsi" w:hAnsiTheme="minorHAnsi" w:cstheme="minorBidi"/>
                  <w:b/>
                  <w:noProof/>
                  <w:sz w:val="22"/>
                  <w:szCs w:val="22"/>
                  <w:lang w:val="ro-RO"/>
                </w:rPr>
                <w:t>Lichidator corporate</w:t>
              </w:r>
            </w:ins>
          </w:p>
        </w:tc>
        <w:tc>
          <w:tcPr>
            <w:tcW w:w="3662" w:type="dxa"/>
          </w:tcPr>
          <w:p w14:paraId="22950B8A" w14:textId="05C9FF75" w:rsidR="004F1960" w:rsidRPr="00417114" w:rsidRDefault="004F1960" w:rsidP="004F1960">
            <w:pPr>
              <w:rPr>
                <w:ins w:id="8974" w:author="Sorin Salagean" w:date="2015-02-03T16:49:00Z"/>
                <w:rFonts w:asciiTheme="minorHAnsi" w:eastAsiaTheme="minorHAnsi" w:hAnsiTheme="minorHAnsi" w:cstheme="minorBidi"/>
                <w:b/>
                <w:noProof/>
                <w:sz w:val="22"/>
                <w:szCs w:val="22"/>
                <w:lang w:val="ro-RO"/>
              </w:rPr>
            </w:pPr>
            <w:ins w:id="8975" w:author="Sorin Salagean" w:date="2015-02-04T17:11: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4AE86B9F" w14:textId="0A0DE5DF" w:rsidR="004F1960" w:rsidRPr="00417114" w:rsidRDefault="004F1960" w:rsidP="004F1960">
            <w:pPr>
              <w:rPr>
                <w:ins w:id="8976" w:author="Sorin Salagean" w:date="2015-02-03T16:49:00Z"/>
                <w:rFonts w:asciiTheme="minorHAnsi" w:eastAsiaTheme="minorHAnsi" w:hAnsiTheme="minorHAnsi" w:cstheme="minorBidi"/>
                <w:b/>
                <w:noProof/>
                <w:sz w:val="22"/>
                <w:szCs w:val="22"/>
                <w:lang w:val="ro-RO"/>
              </w:rPr>
            </w:pPr>
            <w:ins w:id="8977" w:author="Sorin Salagean" w:date="2015-02-04T17:11:00Z">
              <w:r>
                <w:rPr>
                  <w:rFonts w:asciiTheme="minorHAnsi" w:eastAsiaTheme="minorHAnsi" w:hAnsiTheme="minorHAnsi" w:cstheme="minorBidi"/>
                  <w:b/>
                  <w:noProof/>
                  <w:sz w:val="22"/>
                  <w:szCs w:val="22"/>
                  <w:lang w:val="ro-RO"/>
                </w:rPr>
                <w:t>N/A</w:t>
              </w:r>
            </w:ins>
          </w:p>
        </w:tc>
      </w:tr>
      <w:tr w:rsidR="004F1960" w:rsidRPr="00417114" w14:paraId="3D269817" w14:textId="77777777" w:rsidTr="004F1960">
        <w:trPr>
          <w:trHeight w:val="857"/>
          <w:ins w:id="8978" w:author="Sorin Salagean" w:date="2015-02-04T17:12:00Z"/>
        </w:trPr>
        <w:tc>
          <w:tcPr>
            <w:tcW w:w="1505" w:type="dxa"/>
          </w:tcPr>
          <w:p w14:paraId="77349D73" w14:textId="10FAAC6C" w:rsidR="004F1960" w:rsidRDefault="004F1960" w:rsidP="004F1960">
            <w:pPr>
              <w:spacing w:line="276" w:lineRule="auto"/>
              <w:rPr>
                <w:ins w:id="8979" w:author="Sorin Salagean" w:date="2015-02-04T17:12:00Z"/>
                <w:b/>
                <w:noProof/>
              </w:rPr>
            </w:pPr>
            <w:ins w:id="8980" w:author="Sorin Salagean" w:date="2015-02-04T17:12:00Z">
              <w:r>
                <w:rPr>
                  <w:rFonts w:asciiTheme="minorHAnsi" w:hAnsiTheme="minorHAnsi"/>
                  <w:b/>
                  <w:noProof/>
                  <w:sz w:val="22"/>
                  <w:szCs w:val="22"/>
                </w:rPr>
                <w:t>Lichidator retail grupa 1</w:t>
              </w:r>
            </w:ins>
          </w:p>
        </w:tc>
        <w:tc>
          <w:tcPr>
            <w:tcW w:w="3662" w:type="dxa"/>
          </w:tcPr>
          <w:p w14:paraId="38892F8D" w14:textId="3D301395" w:rsidR="004F1960" w:rsidRPr="00417114" w:rsidRDefault="004F1960" w:rsidP="004F1960">
            <w:pPr>
              <w:rPr>
                <w:ins w:id="8981" w:author="Sorin Salagean" w:date="2015-02-04T17:12:00Z"/>
                <w:b/>
                <w:noProof/>
              </w:rPr>
            </w:pPr>
            <w:ins w:id="8982" w:author="Sorin Salagean" w:date="2015-02-04T17:1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01F207EC" w14:textId="76680E54" w:rsidR="004F1960" w:rsidRDefault="004F1960" w:rsidP="004F1960">
            <w:pPr>
              <w:rPr>
                <w:ins w:id="8983" w:author="Sorin Salagean" w:date="2015-02-04T17:12:00Z"/>
                <w:b/>
                <w:noProof/>
              </w:rPr>
            </w:pPr>
            <w:ins w:id="8984" w:author="Sorin Salagean" w:date="2015-02-04T17:12:00Z">
              <w:r>
                <w:rPr>
                  <w:rFonts w:asciiTheme="minorHAnsi" w:eastAsiaTheme="minorHAnsi" w:hAnsiTheme="minorHAnsi" w:cstheme="minorBidi"/>
                  <w:b/>
                  <w:noProof/>
                  <w:sz w:val="22"/>
                  <w:szCs w:val="22"/>
                  <w:lang w:val="ro-RO"/>
                </w:rPr>
                <w:t>N/A</w:t>
              </w:r>
            </w:ins>
          </w:p>
        </w:tc>
      </w:tr>
      <w:tr w:rsidR="004F1960" w:rsidRPr="00417114" w14:paraId="5F3F42D5" w14:textId="77777777" w:rsidTr="004F1960">
        <w:trPr>
          <w:trHeight w:val="857"/>
          <w:ins w:id="8985" w:author="Sorin Salagean" w:date="2015-02-04T17:12:00Z"/>
        </w:trPr>
        <w:tc>
          <w:tcPr>
            <w:tcW w:w="1505" w:type="dxa"/>
          </w:tcPr>
          <w:p w14:paraId="1791F275" w14:textId="56B93DB5" w:rsidR="004F1960" w:rsidRDefault="004F1960" w:rsidP="004F1960">
            <w:pPr>
              <w:spacing w:line="276" w:lineRule="auto"/>
              <w:rPr>
                <w:ins w:id="8986" w:author="Sorin Salagean" w:date="2015-02-04T17:12:00Z"/>
                <w:b/>
                <w:noProof/>
              </w:rPr>
            </w:pPr>
            <w:ins w:id="8987" w:author="Sorin Salagean" w:date="2015-02-04T17:12:00Z">
              <w:r>
                <w:rPr>
                  <w:rFonts w:asciiTheme="minorHAnsi" w:hAnsiTheme="minorHAnsi"/>
                  <w:b/>
                  <w:noProof/>
                  <w:sz w:val="22"/>
                  <w:szCs w:val="22"/>
                </w:rPr>
                <w:t>Lichidator retail grupa 2</w:t>
              </w:r>
            </w:ins>
          </w:p>
        </w:tc>
        <w:tc>
          <w:tcPr>
            <w:tcW w:w="3662" w:type="dxa"/>
          </w:tcPr>
          <w:p w14:paraId="550F3890" w14:textId="03D9EEEE" w:rsidR="004F1960" w:rsidRPr="00417114" w:rsidRDefault="004F1960" w:rsidP="004F1960">
            <w:pPr>
              <w:rPr>
                <w:ins w:id="8988" w:author="Sorin Salagean" w:date="2015-02-04T17:12:00Z"/>
                <w:b/>
                <w:noProof/>
              </w:rPr>
            </w:pPr>
            <w:ins w:id="8989" w:author="Sorin Salagean" w:date="2015-02-04T17:1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43F9BFC8" w14:textId="2179BFA1" w:rsidR="004F1960" w:rsidRDefault="004F1960" w:rsidP="004F1960">
            <w:pPr>
              <w:rPr>
                <w:ins w:id="8990" w:author="Sorin Salagean" w:date="2015-02-04T17:12:00Z"/>
                <w:b/>
                <w:noProof/>
              </w:rPr>
            </w:pPr>
            <w:ins w:id="8991" w:author="Sorin Salagean" w:date="2015-02-04T17:12:00Z">
              <w:r>
                <w:rPr>
                  <w:rFonts w:asciiTheme="minorHAnsi" w:eastAsiaTheme="minorHAnsi" w:hAnsiTheme="minorHAnsi" w:cstheme="minorBidi"/>
                  <w:b/>
                  <w:noProof/>
                  <w:sz w:val="22"/>
                  <w:szCs w:val="22"/>
                  <w:lang w:val="ro-RO"/>
                </w:rPr>
                <w:t>N/A</w:t>
              </w:r>
            </w:ins>
          </w:p>
        </w:tc>
      </w:tr>
      <w:tr w:rsidR="004F1960" w:rsidRPr="00417114" w14:paraId="34C0A14B" w14:textId="77777777" w:rsidTr="004F1960">
        <w:trPr>
          <w:trHeight w:val="857"/>
          <w:ins w:id="8992" w:author="Sorin Salagean" w:date="2015-02-04T17:12:00Z"/>
        </w:trPr>
        <w:tc>
          <w:tcPr>
            <w:tcW w:w="1505" w:type="dxa"/>
          </w:tcPr>
          <w:p w14:paraId="4664DF9B" w14:textId="708FD4CD" w:rsidR="004F1960" w:rsidRDefault="004F1960" w:rsidP="004F1960">
            <w:pPr>
              <w:spacing w:line="276" w:lineRule="auto"/>
              <w:rPr>
                <w:ins w:id="8993" w:author="Sorin Salagean" w:date="2015-02-04T17:12:00Z"/>
                <w:b/>
                <w:noProof/>
              </w:rPr>
            </w:pPr>
            <w:ins w:id="8994" w:author="Sorin Salagean" w:date="2015-02-04T17:12:00Z">
              <w:r>
                <w:rPr>
                  <w:rFonts w:asciiTheme="minorHAnsi" w:hAnsiTheme="minorHAnsi"/>
                  <w:b/>
                  <w:noProof/>
                  <w:sz w:val="22"/>
                  <w:szCs w:val="22"/>
                </w:rPr>
                <w:t>Lichidator retail grupa 3</w:t>
              </w:r>
            </w:ins>
          </w:p>
        </w:tc>
        <w:tc>
          <w:tcPr>
            <w:tcW w:w="3662" w:type="dxa"/>
          </w:tcPr>
          <w:p w14:paraId="26E31CEB" w14:textId="46760E4E" w:rsidR="004F1960" w:rsidRPr="00417114" w:rsidRDefault="004F1960" w:rsidP="004F1960">
            <w:pPr>
              <w:rPr>
                <w:ins w:id="8995" w:author="Sorin Salagean" w:date="2015-02-04T17:12:00Z"/>
                <w:b/>
                <w:noProof/>
              </w:rPr>
            </w:pPr>
            <w:ins w:id="8996" w:author="Sorin Salagean" w:date="2015-02-04T17:1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71D93484" w14:textId="77F79804" w:rsidR="004F1960" w:rsidRDefault="004F1960" w:rsidP="004F1960">
            <w:pPr>
              <w:rPr>
                <w:ins w:id="8997" w:author="Sorin Salagean" w:date="2015-02-04T17:12:00Z"/>
                <w:b/>
                <w:noProof/>
              </w:rPr>
            </w:pPr>
            <w:ins w:id="8998" w:author="Sorin Salagean" w:date="2015-02-04T17:12:00Z">
              <w:r>
                <w:rPr>
                  <w:rFonts w:asciiTheme="minorHAnsi" w:eastAsiaTheme="minorHAnsi" w:hAnsiTheme="minorHAnsi" w:cstheme="minorBidi"/>
                  <w:b/>
                  <w:noProof/>
                  <w:sz w:val="22"/>
                  <w:szCs w:val="22"/>
                  <w:lang w:val="ro-RO"/>
                </w:rPr>
                <w:t>N/A</w:t>
              </w:r>
            </w:ins>
          </w:p>
        </w:tc>
      </w:tr>
      <w:tr w:rsidR="004F1960" w:rsidRPr="00417114" w14:paraId="3E43FC69" w14:textId="77777777" w:rsidTr="004F1960">
        <w:trPr>
          <w:trHeight w:val="857"/>
          <w:ins w:id="8999" w:author="Sorin Salagean" w:date="2015-02-04T17:12:00Z"/>
        </w:trPr>
        <w:tc>
          <w:tcPr>
            <w:tcW w:w="1505" w:type="dxa"/>
          </w:tcPr>
          <w:p w14:paraId="66A23865" w14:textId="18049733" w:rsidR="004F1960" w:rsidRDefault="004F1960" w:rsidP="004F1960">
            <w:pPr>
              <w:spacing w:line="276" w:lineRule="auto"/>
              <w:rPr>
                <w:ins w:id="9000" w:author="Sorin Salagean" w:date="2015-02-04T17:12:00Z"/>
                <w:b/>
                <w:noProof/>
              </w:rPr>
            </w:pPr>
            <w:ins w:id="9001" w:author="Sorin Salagean" w:date="2015-02-04T17:12:00Z">
              <w:r>
                <w:rPr>
                  <w:rFonts w:asciiTheme="minorHAnsi" w:hAnsiTheme="minorHAnsi"/>
                  <w:b/>
                  <w:noProof/>
                  <w:sz w:val="22"/>
                  <w:szCs w:val="22"/>
                </w:rPr>
                <w:lastRenderedPageBreak/>
                <w:t xml:space="preserve">Supervizor - </w:t>
              </w:r>
              <w:r w:rsidRPr="00B73426">
                <w:rPr>
                  <w:rFonts w:asciiTheme="minorHAnsi" w:hAnsiTheme="minorHAnsi"/>
                  <w:b/>
                  <w:noProof/>
                  <w:sz w:val="22"/>
                  <w:szCs w:val="22"/>
                </w:rPr>
                <w:t xml:space="preserve"> All Flux</w:t>
              </w:r>
            </w:ins>
          </w:p>
        </w:tc>
        <w:tc>
          <w:tcPr>
            <w:tcW w:w="3662" w:type="dxa"/>
          </w:tcPr>
          <w:p w14:paraId="785A6323" w14:textId="14C0C3D3" w:rsidR="004F1960" w:rsidRPr="00417114" w:rsidRDefault="004F1960" w:rsidP="004F1960">
            <w:pPr>
              <w:rPr>
                <w:ins w:id="9002" w:author="Sorin Salagean" w:date="2015-02-04T17:12:00Z"/>
                <w:b/>
                <w:noProof/>
              </w:rPr>
            </w:pPr>
            <w:ins w:id="9003" w:author="Sorin Salagean" w:date="2015-02-04T17:12: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3E9A3DDC" w14:textId="43470E83" w:rsidR="004F1960" w:rsidRDefault="004F1960" w:rsidP="004F1960">
            <w:pPr>
              <w:rPr>
                <w:ins w:id="9004" w:author="Sorin Salagean" w:date="2015-02-04T17:12:00Z"/>
                <w:b/>
                <w:noProof/>
              </w:rPr>
            </w:pPr>
            <w:ins w:id="9005" w:author="Sorin Salagean" w:date="2015-02-04T17:12:00Z">
              <w:r>
                <w:rPr>
                  <w:rFonts w:asciiTheme="minorHAnsi" w:eastAsiaTheme="minorHAnsi" w:hAnsiTheme="minorHAnsi" w:cstheme="minorBidi"/>
                  <w:b/>
                  <w:noProof/>
                  <w:sz w:val="22"/>
                  <w:szCs w:val="22"/>
                  <w:lang w:val="ro-RO"/>
                </w:rPr>
                <w:t>N/A</w:t>
              </w:r>
            </w:ins>
          </w:p>
        </w:tc>
      </w:tr>
    </w:tbl>
    <w:p w14:paraId="286E614A" w14:textId="77777777" w:rsidR="00CE4C0D" w:rsidRDefault="00CE4C0D" w:rsidP="00CE4C0D">
      <w:pPr>
        <w:jc w:val="both"/>
        <w:rPr>
          <w:ins w:id="9006" w:author="Sorin Salagean" w:date="2015-02-03T16:49:00Z"/>
          <w:sz w:val="24"/>
          <w:szCs w:val="24"/>
          <w:lang w:val="en-US"/>
        </w:rPr>
      </w:pPr>
    </w:p>
    <w:p w14:paraId="0C7637AD" w14:textId="77777777" w:rsidR="00CE4C0D" w:rsidRPr="00CE4C0D" w:rsidRDefault="00CE4C0D">
      <w:pPr>
        <w:rPr>
          <w:ins w:id="9007" w:author="Sorin Salagean" w:date="2015-02-03T13:53:00Z"/>
        </w:rPr>
      </w:pPr>
    </w:p>
    <w:p w14:paraId="44BD7EC2" w14:textId="21C258BD" w:rsidR="00695D59" w:rsidRDefault="001C5C94">
      <w:pPr>
        <w:pStyle w:val="Heading3"/>
        <w:rPr>
          <w:ins w:id="9008" w:author="Sorin Salagean" w:date="2015-02-03T16:50:00Z"/>
        </w:rPr>
        <w:pPrChange w:id="9009" w:author="Sorin Salagean" w:date="2015-02-03T16:50:00Z">
          <w:pPr/>
        </w:pPrChange>
      </w:pPr>
      <w:ins w:id="9010" w:author="Sorin Salagean" w:date="2015-02-03T13:53:00Z">
        <w:r>
          <w:rPr>
            <w:rFonts w:asciiTheme="minorHAnsi" w:hAnsiTheme="minorHAnsi"/>
            <w:sz w:val="22"/>
            <w:szCs w:val="22"/>
            <w:rPrChange w:id="9011" w:author="Sorin Salagean" w:date="2015-02-03T13:54:00Z">
              <w:rPr/>
            </w:rPrChange>
          </w:rPr>
          <w:t>Etapa 17</w:t>
        </w:r>
      </w:ins>
      <w:ins w:id="9012" w:author="Sorin Salagean" w:date="2015-02-03T17:08:00Z">
        <w:r w:rsidR="006A1A68">
          <w:rPr>
            <w:rFonts w:asciiTheme="minorHAnsi" w:hAnsiTheme="minorHAnsi"/>
            <w:sz w:val="22"/>
            <w:szCs w:val="22"/>
          </w:rPr>
          <w:t xml:space="preserve"> - </w:t>
        </w:r>
      </w:ins>
      <w:ins w:id="9013" w:author="Sorin Salagean" w:date="2015-02-03T13:54:00Z">
        <w:r w:rsidR="00695D59" w:rsidRPr="00695D59">
          <w:rPr>
            <w:rFonts w:asciiTheme="minorHAnsi" w:hAnsiTheme="minorHAnsi"/>
            <w:sz w:val="22"/>
            <w:szCs w:val="22"/>
            <w:lang w:val="en-US"/>
            <w:rPrChange w:id="9014" w:author="Sorin Salagean" w:date="2015-02-03T13:54:00Z">
              <w:rPr>
                <w:b/>
                <w:sz w:val="20"/>
                <w:szCs w:val="20"/>
                <w:lang w:val="en-US"/>
              </w:rPr>
            </w:rPrChange>
          </w:rPr>
          <w:t>Accept/Referat de plata refuzat</w:t>
        </w:r>
      </w:ins>
    </w:p>
    <w:p w14:paraId="27FA674C" w14:textId="77777777" w:rsidR="00EA3A1E" w:rsidRDefault="00EA3A1E">
      <w:pPr>
        <w:rPr>
          <w:ins w:id="9015" w:author="Sorin Salagean" w:date="2015-02-04T14:25:00Z"/>
          <w:lang w:val="en-US"/>
        </w:rPr>
      </w:pPr>
    </w:p>
    <w:p w14:paraId="0A6842AE" w14:textId="4C598C93" w:rsidR="00CE4C0D" w:rsidRDefault="00EA3A1E">
      <w:pPr>
        <w:rPr>
          <w:ins w:id="9016" w:author="Sorin Salagean" w:date="2015-02-03T16:50:00Z"/>
        </w:rPr>
      </w:pPr>
      <w:ins w:id="9017" w:author="Sorin Salagean" w:date="2015-02-04T14:25:00Z">
        <w:r>
          <w:rPr>
            <w:lang w:val="en-US"/>
          </w:rPr>
          <w:t xml:space="preserve">Accept /Referat de plata refuzat - </w:t>
        </w:r>
        <w:r w:rsidRPr="00B73426">
          <w:rPr>
            <w:lang w:val="en-US"/>
          </w:rPr>
          <w:t>In aceasta etapa ajung documentele tip accept sau referat de plata refuzate. Refuzul se poate face din orice etapa care are aceasta functionalitate. Toate acceptele si referatele refuzate pe fluxul de aprobare ajung in prima etapa a fluxului de aprobare si anume etapa Lichidator. De aici Lichidatorul poate trimite respectivele documente in etapa Accept/Referat refuzat.</w:t>
        </w:r>
      </w:ins>
    </w:p>
    <w:p w14:paraId="326A6640" w14:textId="77777777" w:rsidR="001C5C94" w:rsidRPr="00126240" w:rsidRDefault="001C5C94" w:rsidP="001C5C94">
      <w:pPr>
        <w:spacing w:line="276" w:lineRule="auto"/>
        <w:rPr>
          <w:ins w:id="9018" w:author="Sorin Salagean" w:date="2015-02-03T16:50:00Z"/>
          <w:b/>
          <w:noProof/>
        </w:rPr>
      </w:pPr>
      <w:ins w:id="9019" w:author="Sorin Salagean" w:date="2015-02-03T16:50:00Z">
        <w:r w:rsidRPr="0086384C">
          <w:rPr>
            <w:b/>
            <w:noProof/>
          </w:rPr>
          <w:t>Roluri si permisiuni:</w:t>
        </w:r>
      </w:ins>
    </w:p>
    <w:tbl>
      <w:tblPr>
        <w:tblStyle w:val="TableWeb2"/>
        <w:tblW w:w="0" w:type="auto"/>
        <w:tblLook w:val="04A0" w:firstRow="1" w:lastRow="0" w:firstColumn="1" w:lastColumn="0" w:noHBand="0" w:noVBand="1"/>
      </w:tblPr>
      <w:tblGrid>
        <w:gridCol w:w="1565"/>
        <w:gridCol w:w="3702"/>
        <w:gridCol w:w="5183"/>
      </w:tblGrid>
      <w:tr w:rsidR="001C5C94" w:rsidRPr="00417114" w14:paraId="13AA6AED" w14:textId="77777777" w:rsidTr="004F1960">
        <w:trPr>
          <w:cnfStyle w:val="100000000000" w:firstRow="1" w:lastRow="0" w:firstColumn="0" w:lastColumn="0" w:oddVBand="0" w:evenVBand="0" w:oddHBand="0" w:evenHBand="0" w:firstRowFirstColumn="0" w:firstRowLastColumn="0" w:lastRowFirstColumn="0" w:lastRowLastColumn="0"/>
          <w:trHeight w:val="362"/>
          <w:ins w:id="9020" w:author="Sorin Salagean" w:date="2015-02-03T16:50:00Z"/>
        </w:trPr>
        <w:tc>
          <w:tcPr>
            <w:tcW w:w="1505" w:type="dxa"/>
            <w:hideMark/>
          </w:tcPr>
          <w:p w14:paraId="36E165EA" w14:textId="77777777" w:rsidR="001C5C94" w:rsidRPr="00417114" w:rsidRDefault="001C5C94" w:rsidP="000F2B72">
            <w:pPr>
              <w:spacing w:line="276" w:lineRule="auto"/>
              <w:rPr>
                <w:ins w:id="9021" w:author="Sorin Salagean" w:date="2015-02-03T16:50:00Z"/>
                <w:rFonts w:asciiTheme="minorHAnsi" w:eastAsiaTheme="minorHAnsi" w:hAnsiTheme="minorHAnsi" w:cstheme="minorBidi"/>
                <w:b/>
                <w:noProof/>
                <w:sz w:val="22"/>
                <w:szCs w:val="22"/>
                <w:lang w:val="ro-RO"/>
              </w:rPr>
            </w:pPr>
            <w:ins w:id="9022" w:author="Sorin Salagean" w:date="2015-02-03T16:50:00Z">
              <w:r w:rsidRPr="00417114">
                <w:rPr>
                  <w:rFonts w:asciiTheme="minorHAnsi" w:eastAsiaTheme="minorHAnsi" w:hAnsiTheme="minorHAnsi" w:cstheme="minorBidi"/>
                  <w:b/>
                  <w:noProof/>
                  <w:sz w:val="22"/>
                  <w:szCs w:val="22"/>
                  <w:lang w:val="ro-RO"/>
                </w:rPr>
                <w:t>Nume grup</w:t>
              </w:r>
            </w:ins>
          </w:p>
        </w:tc>
        <w:tc>
          <w:tcPr>
            <w:tcW w:w="3662" w:type="dxa"/>
            <w:hideMark/>
          </w:tcPr>
          <w:p w14:paraId="000F927C" w14:textId="77777777" w:rsidR="001C5C94" w:rsidRPr="00417114" w:rsidRDefault="001C5C94" w:rsidP="000F2B72">
            <w:pPr>
              <w:spacing w:line="276" w:lineRule="auto"/>
              <w:rPr>
                <w:ins w:id="9023" w:author="Sorin Salagean" w:date="2015-02-03T16:50:00Z"/>
                <w:rFonts w:asciiTheme="minorHAnsi" w:eastAsiaTheme="minorHAnsi" w:hAnsiTheme="minorHAnsi" w:cstheme="minorBidi"/>
                <w:b/>
                <w:noProof/>
                <w:sz w:val="22"/>
                <w:szCs w:val="22"/>
                <w:lang w:val="ro-RO"/>
              </w:rPr>
            </w:pPr>
            <w:ins w:id="9024" w:author="Sorin Salagean" w:date="2015-02-03T16:50:00Z">
              <w:r w:rsidRPr="00417114">
                <w:rPr>
                  <w:rFonts w:asciiTheme="minorHAnsi" w:eastAsiaTheme="minorHAnsi" w:hAnsiTheme="minorHAnsi" w:cstheme="minorBidi"/>
                  <w:b/>
                  <w:noProof/>
                  <w:sz w:val="22"/>
                  <w:szCs w:val="22"/>
                  <w:lang w:val="ro-RO"/>
                </w:rPr>
                <w:t>Drepturi</w:t>
              </w:r>
            </w:ins>
          </w:p>
        </w:tc>
        <w:tc>
          <w:tcPr>
            <w:tcW w:w="5123" w:type="dxa"/>
            <w:hideMark/>
          </w:tcPr>
          <w:p w14:paraId="707355AB" w14:textId="77777777" w:rsidR="001C5C94" w:rsidRPr="00417114" w:rsidRDefault="001C5C94" w:rsidP="000F2B72">
            <w:pPr>
              <w:spacing w:line="276" w:lineRule="auto"/>
              <w:rPr>
                <w:ins w:id="9025" w:author="Sorin Salagean" w:date="2015-02-03T16:50:00Z"/>
                <w:rFonts w:asciiTheme="minorHAnsi" w:eastAsiaTheme="minorHAnsi" w:hAnsiTheme="minorHAnsi" w:cstheme="minorBidi"/>
                <w:b/>
                <w:noProof/>
                <w:sz w:val="22"/>
                <w:szCs w:val="22"/>
                <w:lang w:val="ro-RO"/>
              </w:rPr>
            </w:pPr>
            <w:ins w:id="9026" w:author="Sorin Salagean" w:date="2015-02-03T16:50:00Z">
              <w:r w:rsidRPr="00417114">
                <w:rPr>
                  <w:rFonts w:asciiTheme="minorHAnsi" w:eastAsiaTheme="minorHAnsi" w:hAnsiTheme="minorHAnsi" w:cstheme="minorBidi"/>
                  <w:b/>
                  <w:noProof/>
                  <w:sz w:val="22"/>
                  <w:szCs w:val="22"/>
                  <w:lang w:val="ro-RO"/>
                </w:rPr>
                <w:t>Cerinte de sistem</w:t>
              </w:r>
            </w:ins>
          </w:p>
        </w:tc>
      </w:tr>
      <w:tr w:rsidR="004F1960" w:rsidRPr="00417114" w14:paraId="056E6285" w14:textId="77777777" w:rsidTr="004F1960">
        <w:trPr>
          <w:trHeight w:val="362"/>
          <w:ins w:id="9027" w:author="Sorin Salagean" w:date="2015-02-03T16:50:00Z"/>
        </w:trPr>
        <w:tc>
          <w:tcPr>
            <w:tcW w:w="1505" w:type="dxa"/>
          </w:tcPr>
          <w:p w14:paraId="0BD4B348" w14:textId="518328FE" w:rsidR="004F1960" w:rsidRPr="00B0053D" w:rsidRDefault="004F1960" w:rsidP="004F1960">
            <w:pPr>
              <w:spacing w:line="276" w:lineRule="auto"/>
              <w:rPr>
                <w:ins w:id="9028" w:author="Sorin Salagean" w:date="2015-02-03T16:50:00Z"/>
                <w:rFonts w:asciiTheme="minorHAnsi" w:hAnsiTheme="minorHAnsi"/>
                <w:b/>
                <w:noProof/>
                <w:sz w:val="22"/>
                <w:szCs w:val="22"/>
              </w:rPr>
            </w:pPr>
            <w:ins w:id="9029" w:author="Sorin Salagean" w:date="2015-02-04T17:13:00Z">
              <w:r>
                <w:rPr>
                  <w:rFonts w:asciiTheme="minorHAnsi" w:eastAsiaTheme="minorHAnsi" w:hAnsiTheme="minorHAnsi" w:cstheme="minorBidi"/>
                  <w:b/>
                  <w:noProof/>
                  <w:sz w:val="22"/>
                  <w:szCs w:val="22"/>
                  <w:lang w:val="ro-RO"/>
                </w:rPr>
                <w:t>Lichidator corporate</w:t>
              </w:r>
            </w:ins>
          </w:p>
        </w:tc>
        <w:tc>
          <w:tcPr>
            <w:tcW w:w="3662" w:type="dxa"/>
          </w:tcPr>
          <w:p w14:paraId="79EE98EF" w14:textId="2FC86DFE" w:rsidR="004F1960" w:rsidRPr="00B0053D" w:rsidRDefault="004F1960" w:rsidP="004F1960">
            <w:pPr>
              <w:spacing w:line="276" w:lineRule="auto"/>
              <w:rPr>
                <w:ins w:id="9030" w:author="Sorin Salagean" w:date="2015-02-03T16:50:00Z"/>
                <w:rFonts w:asciiTheme="minorHAnsi" w:hAnsiTheme="minorHAnsi"/>
                <w:b/>
                <w:noProof/>
                <w:sz w:val="22"/>
                <w:szCs w:val="22"/>
              </w:rPr>
            </w:pPr>
            <w:ins w:id="9031" w:author="Sorin Salagean" w:date="2015-02-04T17:13: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516E097A" w14:textId="37307B52" w:rsidR="004F1960" w:rsidRPr="00B0053D" w:rsidRDefault="004F1960" w:rsidP="004F1960">
            <w:pPr>
              <w:spacing w:line="276" w:lineRule="auto"/>
              <w:rPr>
                <w:ins w:id="9032" w:author="Sorin Salagean" w:date="2015-02-03T16:50:00Z"/>
                <w:rFonts w:asciiTheme="minorHAnsi" w:hAnsiTheme="minorHAnsi"/>
                <w:b/>
                <w:noProof/>
                <w:sz w:val="22"/>
                <w:szCs w:val="22"/>
              </w:rPr>
            </w:pPr>
            <w:ins w:id="9033" w:author="Sorin Salagean" w:date="2015-02-04T17:13:00Z">
              <w:r>
                <w:rPr>
                  <w:rFonts w:asciiTheme="minorHAnsi" w:eastAsiaTheme="minorHAnsi" w:hAnsiTheme="minorHAnsi" w:cstheme="minorBidi"/>
                  <w:b/>
                  <w:noProof/>
                  <w:sz w:val="22"/>
                  <w:szCs w:val="22"/>
                  <w:lang w:val="ro-RO"/>
                </w:rPr>
                <w:t>N/A</w:t>
              </w:r>
            </w:ins>
          </w:p>
        </w:tc>
      </w:tr>
      <w:tr w:rsidR="004F1960" w:rsidRPr="00417114" w14:paraId="31A6BD2A" w14:textId="77777777" w:rsidTr="004F1960">
        <w:trPr>
          <w:trHeight w:val="857"/>
          <w:ins w:id="9034" w:author="Sorin Salagean" w:date="2015-02-03T16:50:00Z"/>
        </w:trPr>
        <w:tc>
          <w:tcPr>
            <w:tcW w:w="1505" w:type="dxa"/>
          </w:tcPr>
          <w:p w14:paraId="76C62995" w14:textId="028978F2" w:rsidR="004F1960" w:rsidRPr="00417114" w:rsidRDefault="004F1960" w:rsidP="004F1960">
            <w:pPr>
              <w:spacing w:line="276" w:lineRule="auto"/>
              <w:rPr>
                <w:ins w:id="9035" w:author="Sorin Salagean" w:date="2015-02-03T16:50:00Z"/>
                <w:rFonts w:asciiTheme="minorHAnsi" w:eastAsiaTheme="minorHAnsi" w:hAnsiTheme="minorHAnsi" w:cstheme="minorBidi"/>
                <w:b/>
                <w:noProof/>
                <w:sz w:val="22"/>
                <w:szCs w:val="22"/>
                <w:lang w:val="ro-RO"/>
              </w:rPr>
            </w:pPr>
            <w:ins w:id="9036" w:author="Sorin Salagean" w:date="2015-02-04T17:14:00Z">
              <w:r>
                <w:rPr>
                  <w:rFonts w:asciiTheme="minorHAnsi" w:hAnsiTheme="minorHAnsi"/>
                  <w:b/>
                  <w:noProof/>
                  <w:sz w:val="22"/>
                  <w:szCs w:val="22"/>
                </w:rPr>
                <w:t>Lichidator retail grupa 1</w:t>
              </w:r>
            </w:ins>
          </w:p>
        </w:tc>
        <w:tc>
          <w:tcPr>
            <w:tcW w:w="3662" w:type="dxa"/>
          </w:tcPr>
          <w:p w14:paraId="2B362BD9" w14:textId="37B52FE6" w:rsidR="004F1960" w:rsidRPr="00417114" w:rsidRDefault="004F1960" w:rsidP="004F1960">
            <w:pPr>
              <w:rPr>
                <w:ins w:id="9037" w:author="Sorin Salagean" w:date="2015-02-03T16:50:00Z"/>
                <w:rFonts w:asciiTheme="minorHAnsi" w:eastAsiaTheme="minorHAnsi" w:hAnsiTheme="minorHAnsi" w:cstheme="minorBidi"/>
                <w:b/>
                <w:noProof/>
                <w:sz w:val="22"/>
                <w:szCs w:val="22"/>
                <w:lang w:val="ro-RO"/>
              </w:rPr>
            </w:pPr>
            <w:ins w:id="9038" w:author="Sorin Salagean" w:date="2015-02-04T17:14: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583CDAE7" w14:textId="1B6B6835" w:rsidR="004F1960" w:rsidRPr="00417114" w:rsidRDefault="004F1960" w:rsidP="004F1960">
            <w:pPr>
              <w:rPr>
                <w:ins w:id="9039" w:author="Sorin Salagean" w:date="2015-02-03T16:50:00Z"/>
                <w:rFonts w:asciiTheme="minorHAnsi" w:eastAsiaTheme="minorHAnsi" w:hAnsiTheme="minorHAnsi" w:cstheme="minorBidi"/>
                <w:b/>
                <w:noProof/>
                <w:sz w:val="22"/>
                <w:szCs w:val="22"/>
                <w:lang w:val="ro-RO"/>
              </w:rPr>
            </w:pPr>
            <w:ins w:id="9040" w:author="Sorin Salagean" w:date="2015-02-04T17:14:00Z">
              <w:r>
                <w:rPr>
                  <w:rFonts w:asciiTheme="minorHAnsi" w:eastAsiaTheme="minorHAnsi" w:hAnsiTheme="minorHAnsi" w:cstheme="minorBidi"/>
                  <w:b/>
                  <w:noProof/>
                  <w:sz w:val="22"/>
                  <w:szCs w:val="22"/>
                  <w:lang w:val="ro-RO"/>
                </w:rPr>
                <w:t>N/A</w:t>
              </w:r>
            </w:ins>
          </w:p>
        </w:tc>
      </w:tr>
      <w:tr w:rsidR="004F1960" w:rsidRPr="00417114" w14:paraId="22E1FEAA" w14:textId="77777777" w:rsidTr="004F1960">
        <w:trPr>
          <w:trHeight w:val="857"/>
          <w:ins w:id="9041" w:author="Sorin Salagean" w:date="2015-02-04T17:15:00Z"/>
        </w:trPr>
        <w:tc>
          <w:tcPr>
            <w:tcW w:w="1505" w:type="dxa"/>
          </w:tcPr>
          <w:p w14:paraId="515F051A" w14:textId="3AD51B8D" w:rsidR="004F1960" w:rsidRDefault="004F1960" w:rsidP="004F1960">
            <w:pPr>
              <w:spacing w:line="276" w:lineRule="auto"/>
              <w:rPr>
                <w:ins w:id="9042" w:author="Sorin Salagean" w:date="2015-02-04T17:15:00Z"/>
                <w:b/>
                <w:noProof/>
              </w:rPr>
            </w:pPr>
            <w:ins w:id="9043" w:author="Sorin Salagean" w:date="2015-02-04T17:15:00Z">
              <w:r>
                <w:rPr>
                  <w:rFonts w:asciiTheme="minorHAnsi" w:hAnsiTheme="minorHAnsi"/>
                  <w:b/>
                  <w:noProof/>
                  <w:sz w:val="22"/>
                  <w:szCs w:val="22"/>
                </w:rPr>
                <w:t>Lichidator retail grupa 2</w:t>
              </w:r>
            </w:ins>
          </w:p>
        </w:tc>
        <w:tc>
          <w:tcPr>
            <w:tcW w:w="3662" w:type="dxa"/>
          </w:tcPr>
          <w:p w14:paraId="45539621" w14:textId="754F0C98" w:rsidR="004F1960" w:rsidRPr="00417114" w:rsidRDefault="004F1960" w:rsidP="004F1960">
            <w:pPr>
              <w:rPr>
                <w:ins w:id="9044" w:author="Sorin Salagean" w:date="2015-02-04T17:15:00Z"/>
                <w:b/>
                <w:noProof/>
              </w:rPr>
            </w:pPr>
            <w:ins w:id="9045" w:author="Sorin Salagean" w:date="2015-02-04T17:15: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32B3481B" w14:textId="31AFA837" w:rsidR="004F1960" w:rsidRDefault="004F1960" w:rsidP="004F1960">
            <w:pPr>
              <w:rPr>
                <w:ins w:id="9046" w:author="Sorin Salagean" w:date="2015-02-04T17:15:00Z"/>
                <w:b/>
                <w:noProof/>
              </w:rPr>
            </w:pPr>
            <w:ins w:id="9047" w:author="Sorin Salagean" w:date="2015-02-04T17:15:00Z">
              <w:r>
                <w:rPr>
                  <w:rFonts w:asciiTheme="minorHAnsi" w:eastAsiaTheme="minorHAnsi" w:hAnsiTheme="minorHAnsi" w:cstheme="minorBidi"/>
                  <w:b/>
                  <w:noProof/>
                  <w:sz w:val="22"/>
                  <w:szCs w:val="22"/>
                  <w:lang w:val="ro-RO"/>
                </w:rPr>
                <w:t>N/A</w:t>
              </w:r>
            </w:ins>
          </w:p>
        </w:tc>
      </w:tr>
      <w:tr w:rsidR="004F1960" w:rsidRPr="00417114" w14:paraId="60A475D0" w14:textId="77777777" w:rsidTr="004F1960">
        <w:trPr>
          <w:trHeight w:val="857"/>
          <w:ins w:id="9048" w:author="Sorin Salagean" w:date="2015-02-04T17:15:00Z"/>
        </w:trPr>
        <w:tc>
          <w:tcPr>
            <w:tcW w:w="1505" w:type="dxa"/>
          </w:tcPr>
          <w:p w14:paraId="53F9092A" w14:textId="6AD2197F" w:rsidR="004F1960" w:rsidRDefault="004F1960" w:rsidP="004F1960">
            <w:pPr>
              <w:spacing w:line="276" w:lineRule="auto"/>
              <w:rPr>
                <w:ins w:id="9049" w:author="Sorin Salagean" w:date="2015-02-04T17:15:00Z"/>
                <w:b/>
                <w:noProof/>
              </w:rPr>
            </w:pPr>
            <w:ins w:id="9050" w:author="Sorin Salagean" w:date="2015-02-04T17:16:00Z">
              <w:r>
                <w:rPr>
                  <w:rFonts w:asciiTheme="minorHAnsi" w:hAnsiTheme="minorHAnsi"/>
                  <w:b/>
                  <w:noProof/>
                  <w:sz w:val="22"/>
                  <w:szCs w:val="22"/>
                </w:rPr>
                <w:t>Lichidator retail grupa 3</w:t>
              </w:r>
            </w:ins>
          </w:p>
        </w:tc>
        <w:tc>
          <w:tcPr>
            <w:tcW w:w="3662" w:type="dxa"/>
          </w:tcPr>
          <w:p w14:paraId="13E1854C" w14:textId="69A92BC6" w:rsidR="004F1960" w:rsidRPr="00417114" w:rsidRDefault="004F1960" w:rsidP="004F1960">
            <w:pPr>
              <w:rPr>
                <w:ins w:id="9051" w:author="Sorin Salagean" w:date="2015-02-04T17:15:00Z"/>
                <w:b/>
                <w:noProof/>
              </w:rPr>
            </w:pPr>
            <w:ins w:id="9052" w:author="Sorin Salagean" w:date="2015-02-04T17:16: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etapa</w:t>
              </w:r>
              <w:r w:rsidRPr="00417114">
                <w:rPr>
                  <w:rFonts w:asciiTheme="minorHAnsi" w:eastAsiaTheme="minorHAnsi" w:hAnsiTheme="minorHAnsi" w:cstheme="minorBidi"/>
                  <w:b/>
                  <w:noProof/>
                  <w:sz w:val="22"/>
                  <w:szCs w:val="22"/>
                  <w:lang w:val="ro-RO"/>
                </w:rPr>
                <w:t>.</w:t>
              </w:r>
            </w:ins>
          </w:p>
        </w:tc>
        <w:tc>
          <w:tcPr>
            <w:tcW w:w="5123" w:type="dxa"/>
          </w:tcPr>
          <w:p w14:paraId="4DC383CF" w14:textId="36DA2BE1" w:rsidR="004F1960" w:rsidRDefault="004F1960" w:rsidP="004F1960">
            <w:pPr>
              <w:rPr>
                <w:ins w:id="9053" w:author="Sorin Salagean" w:date="2015-02-04T17:15:00Z"/>
                <w:b/>
                <w:noProof/>
              </w:rPr>
            </w:pPr>
            <w:ins w:id="9054" w:author="Sorin Salagean" w:date="2015-02-04T17:16:00Z">
              <w:r>
                <w:rPr>
                  <w:rFonts w:asciiTheme="minorHAnsi" w:eastAsiaTheme="minorHAnsi" w:hAnsiTheme="minorHAnsi" w:cstheme="minorBidi"/>
                  <w:b/>
                  <w:noProof/>
                  <w:sz w:val="22"/>
                  <w:szCs w:val="22"/>
                  <w:lang w:val="ro-RO"/>
                </w:rPr>
                <w:t>N/A</w:t>
              </w:r>
            </w:ins>
          </w:p>
        </w:tc>
      </w:tr>
      <w:tr w:rsidR="004F1960" w:rsidRPr="00417114" w14:paraId="327A57FA" w14:textId="77777777" w:rsidTr="004F1960">
        <w:trPr>
          <w:trHeight w:val="857"/>
          <w:ins w:id="9055" w:author="Sorin Salagean" w:date="2015-02-04T17:16:00Z"/>
        </w:trPr>
        <w:tc>
          <w:tcPr>
            <w:tcW w:w="1505" w:type="dxa"/>
          </w:tcPr>
          <w:p w14:paraId="6B113814" w14:textId="10F38BC4" w:rsidR="004F1960" w:rsidRDefault="004F1960" w:rsidP="004F1960">
            <w:pPr>
              <w:spacing w:line="276" w:lineRule="auto"/>
              <w:rPr>
                <w:ins w:id="9056" w:author="Sorin Salagean" w:date="2015-02-04T17:16:00Z"/>
                <w:b/>
                <w:noProof/>
              </w:rPr>
            </w:pPr>
            <w:ins w:id="9057" w:author="Sorin Salagean" w:date="2015-02-04T17:16:00Z">
              <w:r>
                <w:rPr>
                  <w:rFonts w:asciiTheme="minorHAnsi" w:hAnsiTheme="minorHAnsi"/>
                  <w:b/>
                  <w:noProof/>
                  <w:sz w:val="22"/>
                  <w:szCs w:val="22"/>
                </w:rPr>
                <w:t xml:space="preserve">Supervizor - </w:t>
              </w:r>
              <w:r w:rsidRPr="00B73426">
                <w:rPr>
                  <w:rFonts w:asciiTheme="minorHAnsi" w:hAnsiTheme="minorHAnsi"/>
                  <w:b/>
                  <w:noProof/>
                  <w:sz w:val="22"/>
                  <w:szCs w:val="22"/>
                </w:rPr>
                <w:t xml:space="preserve"> All Flux</w:t>
              </w:r>
            </w:ins>
          </w:p>
        </w:tc>
        <w:tc>
          <w:tcPr>
            <w:tcW w:w="3662" w:type="dxa"/>
          </w:tcPr>
          <w:p w14:paraId="0EA1445D" w14:textId="70F6FA3C" w:rsidR="004F1960" w:rsidRPr="00417114" w:rsidRDefault="004F1960" w:rsidP="004F1960">
            <w:pPr>
              <w:rPr>
                <w:ins w:id="9058" w:author="Sorin Salagean" w:date="2015-02-04T17:16:00Z"/>
                <w:b/>
                <w:noProof/>
              </w:rPr>
            </w:pPr>
            <w:ins w:id="9059" w:author="Sorin Salagean" w:date="2015-02-04T17:16:00Z">
              <w:r w:rsidRPr="00417114">
                <w:rPr>
                  <w:rFonts w:asciiTheme="minorHAnsi" w:eastAsiaTheme="minorHAnsi" w:hAnsiTheme="minorHAnsi" w:cstheme="minorBidi"/>
                  <w:b/>
                  <w:noProof/>
                  <w:sz w:val="22"/>
                  <w:szCs w:val="22"/>
                  <w:lang w:val="ro-RO"/>
                </w:rPr>
                <w:t xml:space="preserve">Dreptul de vizualizare asupra tuturor documentelor </w:t>
              </w:r>
              <w:r>
                <w:rPr>
                  <w:rFonts w:asciiTheme="minorHAnsi" w:eastAsiaTheme="minorHAnsi" w:hAnsiTheme="minorHAnsi" w:cstheme="minorBidi"/>
                  <w:b/>
                  <w:noProof/>
                  <w:sz w:val="22"/>
                  <w:szCs w:val="22"/>
                  <w:lang w:val="ro-RO"/>
                </w:rPr>
                <w:t>din aceasta etapa.</w:t>
              </w:r>
            </w:ins>
          </w:p>
        </w:tc>
        <w:tc>
          <w:tcPr>
            <w:tcW w:w="5123" w:type="dxa"/>
          </w:tcPr>
          <w:p w14:paraId="5BC8693E" w14:textId="590787DA" w:rsidR="004F1960" w:rsidRDefault="004F1960" w:rsidP="004F1960">
            <w:pPr>
              <w:rPr>
                <w:ins w:id="9060" w:author="Sorin Salagean" w:date="2015-02-04T17:16:00Z"/>
                <w:b/>
                <w:noProof/>
              </w:rPr>
            </w:pPr>
            <w:ins w:id="9061" w:author="Sorin Salagean" w:date="2015-02-04T17:16:00Z">
              <w:r>
                <w:rPr>
                  <w:rFonts w:asciiTheme="minorHAnsi" w:eastAsiaTheme="minorHAnsi" w:hAnsiTheme="minorHAnsi" w:cstheme="minorBidi"/>
                  <w:b/>
                  <w:noProof/>
                  <w:sz w:val="22"/>
                  <w:szCs w:val="22"/>
                  <w:lang w:val="ro-RO"/>
                </w:rPr>
                <w:t>N/A</w:t>
              </w:r>
            </w:ins>
          </w:p>
        </w:tc>
      </w:tr>
    </w:tbl>
    <w:p w14:paraId="64B3C7A7" w14:textId="77777777" w:rsidR="001C5C94" w:rsidRDefault="001C5C94" w:rsidP="001C5C94">
      <w:pPr>
        <w:jc w:val="both"/>
        <w:rPr>
          <w:ins w:id="9062" w:author="Sorin Salagean" w:date="2015-02-03T16:50:00Z"/>
          <w:sz w:val="24"/>
          <w:szCs w:val="24"/>
          <w:lang w:val="en-US"/>
        </w:rPr>
      </w:pPr>
    </w:p>
    <w:p w14:paraId="5FFF31E0" w14:textId="77777777" w:rsidR="001C5C94" w:rsidRPr="00126240" w:rsidRDefault="001C5C94" w:rsidP="001C5C94">
      <w:pPr>
        <w:spacing w:line="276" w:lineRule="auto"/>
        <w:rPr>
          <w:ins w:id="9063" w:author="Sorin Salagean" w:date="2015-02-03T16:50:00Z"/>
          <w:b/>
          <w:noProof/>
        </w:rPr>
      </w:pPr>
      <w:ins w:id="9064" w:author="Sorin Salagean" w:date="2015-02-03T16:50: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58"/>
        <w:gridCol w:w="7492"/>
      </w:tblGrid>
      <w:tr w:rsidR="001C5C94" w:rsidRPr="00126240" w14:paraId="1CA34660" w14:textId="77777777" w:rsidTr="000F2B72">
        <w:trPr>
          <w:cnfStyle w:val="100000000000" w:firstRow="1" w:lastRow="0" w:firstColumn="0" w:lastColumn="0" w:oddVBand="0" w:evenVBand="0" w:oddHBand="0" w:evenHBand="0" w:firstRowFirstColumn="0" w:firstRowLastColumn="0" w:lastRowFirstColumn="0" w:lastRowLastColumn="0"/>
          <w:trHeight w:val="362"/>
          <w:ins w:id="9065" w:author="Sorin Salagean" w:date="2015-02-03T16:50:00Z"/>
        </w:trPr>
        <w:tc>
          <w:tcPr>
            <w:tcW w:w="2898" w:type="dxa"/>
            <w:hideMark/>
          </w:tcPr>
          <w:p w14:paraId="5C2940E8" w14:textId="77777777" w:rsidR="001C5C94" w:rsidRPr="00417114" w:rsidRDefault="001C5C94" w:rsidP="000F2B72">
            <w:pPr>
              <w:spacing w:line="276" w:lineRule="auto"/>
              <w:rPr>
                <w:ins w:id="9066" w:author="Sorin Salagean" w:date="2015-02-03T16:50:00Z"/>
                <w:rFonts w:asciiTheme="minorHAnsi" w:eastAsiaTheme="minorHAnsi" w:hAnsiTheme="minorHAnsi" w:cstheme="minorBidi"/>
                <w:b/>
                <w:noProof/>
                <w:sz w:val="22"/>
                <w:szCs w:val="22"/>
                <w:lang w:val="ro-RO"/>
              </w:rPr>
            </w:pPr>
            <w:ins w:id="9067" w:author="Sorin Salagean" w:date="2015-02-03T16:50:00Z">
              <w:r w:rsidRPr="00417114">
                <w:rPr>
                  <w:rFonts w:asciiTheme="minorHAnsi" w:eastAsiaTheme="minorHAnsi" w:hAnsiTheme="minorHAnsi" w:cstheme="minorBidi"/>
                  <w:b/>
                  <w:noProof/>
                  <w:sz w:val="22"/>
                  <w:szCs w:val="22"/>
                  <w:lang w:val="ro-RO"/>
                </w:rPr>
                <w:t>Actiune</w:t>
              </w:r>
            </w:ins>
          </w:p>
        </w:tc>
        <w:tc>
          <w:tcPr>
            <w:tcW w:w="7432" w:type="dxa"/>
            <w:hideMark/>
          </w:tcPr>
          <w:p w14:paraId="35ABD8A7" w14:textId="77777777" w:rsidR="001C5C94" w:rsidRPr="00417114" w:rsidRDefault="001C5C94" w:rsidP="000F2B72">
            <w:pPr>
              <w:spacing w:line="276" w:lineRule="auto"/>
              <w:rPr>
                <w:ins w:id="9068" w:author="Sorin Salagean" w:date="2015-02-03T16:50:00Z"/>
                <w:rFonts w:asciiTheme="minorHAnsi" w:eastAsiaTheme="minorHAnsi" w:hAnsiTheme="minorHAnsi" w:cstheme="minorBidi"/>
                <w:b/>
                <w:noProof/>
                <w:sz w:val="22"/>
                <w:szCs w:val="22"/>
                <w:lang w:val="ro-RO"/>
              </w:rPr>
            </w:pPr>
            <w:ins w:id="9069" w:author="Sorin Salagean" w:date="2015-02-03T16:50:00Z">
              <w:r w:rsidRPr="00417114">
                <w:rPr>
                  <w:rFonts w:asciiTheme="minorHAnsi" w:eastAsiaTheme="minorHAnsi" w:hAnsiTheme="minorHAnsi" w:cstheme="minorBidi"/>
                  <w:b/>
                  <w:noProof/>
                  <w:sz w:val="22"/>
                  <w:szCs w:val="22"/>
                  <w:lang w:val="ro-RO"/>
                </w:rPr>
                <w:t>Descriere Actiune</w:t>
              </w:r>
            </w:ins>
          </w:p>
        </w:tc>
      </w:tr>
      <w:tr w:rsidR="00592487" w:rsidRPr="00126240" w14:paraId="6F85B511" w14:textId="77777777" w:rsidTr="000F2B72">
        <w:trPr>
          <w:trHeight w:val="362"/>
          <w:ins w:id="9070" w:author="Sorin Salagean" w:date="2015-02-03T16:50:00Z"/>
        </w:trPr>
        <w:tc>
          <w:tcPr>
            <w:tcW w:w="2898" w:type="dxa"/>
          </w:tcPr>
          <w:p w14:paraId="3ECFA432" w14:textId="7AA03C1F" w:rsidR="00592487" w:rsidRPr="00417114" w:rsidRDefault="00592487">
            <w:pPr>
              <w:spacing w:line="276" w:lineRule="auto"/>
              <w:rPr>
                <w:ins w:id="9071" w:author="Sorin Salagean" w:date="2015-02-03T16:50:00Z"/>
                <w:rFonts w:asciiTheme="minorHAnsi" w:eastAsiaTheme="minorHAnsi" w:hAnsiTheme="minorHAnsi" w:cstheme="minorBidi"/>
                <w:b/>
                <w:noProof/>
                <w:sz w:val="22"/>
                <w:szCs w:val="22"/>
                <w:lang w:val="ro-RO"/>
              </w:rPr>
            </w:pPr>
            <w:ins w:id="9072" w:author="Sorin Salagean" w:date="2015-02-04T17:28:00Z">
              <w:r>
                <w:rPr>
                  <w:rFonts w:asciiTheme="minorHAnsi" w:eastAsiaTheme="minorHAnsi" w:hAnsiTheme="minorHAnsi" w:cstheme="minorBidi"/>
                  <w:b/>
                  <w:noProof/>
                  <w:sz w:val="22"/>
                  <w:szCs w:val="22"/>
                  <w:lang w:val="ro-RO"/>
                </w:rPr>
                <w:t>Verificare Document „CL – Accept de plata”</w:t>
              </w:r>
            </w:ins>
          </w:p>
        </w:tc>
        <w:tc>
          <w:tcPr>
            <w:tcW w:w="7432" w:type="dxa"/>
          </w:tcPr>
          <w:p w14:paraId="2FBC9D98" w14:textId="77777777" w:rsidR="00592487" w:rsidRPr="006B66FF" w:rsidRDefault="00592487" w:rsidP="00592487">
            <w:pPr>
              <w:spacing w:line="276" w:lineRule="auto"/>
              <w:rPr>
                <w:ins w:id="9073" w:author="Sorin Salagean" w:date="2015-02-04T17:28:00Z"/>
                <w:rFonts w:asciiTheme="minorHAnsi" w:hAnsiTheme="minorHAnsi"/>
                <w:noProof/>
                <w:sz w:val="22"/>
                <w:szCs w:val="22"/>
                <w:rPrChange w:id="9074" w:author="Sorin Salagean" w:date="2015-02-09T13:27:00Z">
                  <w:rPr>
                    <w:ins w:id="9075" w:author="Sorin Salagean" w:date="2015-02-04T17:28:00Z"/>
                    <w:rFonts w:asciiTheme="minorHAnsi" w:hAnsiTheme="minorHAnsi"/>
                    <w:b/>
                    <w:noProof/>
                    <w:sz w:val="22"/>
                    <w:szCs w:val="22"/>
                  </w:rPr>
                </w:rPrChange>
              </w:rPr>
            </w:pPr>
            <w:ins w:id="9076" w:author="Sorin Salagean" w:date="2015-02-04T17:28:00Z">
              <w:r w:rsidRPr="006B66FF">
                <w:rPr>
                  <w:noProof/>
                  <w:rPrChange w:id="9077" w:author="Sorin Salagean" w:date="2015-02-09T13:27:00Z">
                    <w:rPr>
                      <w:b/>
                      <w:noProof/>
                    </w:rPr>
                  </w:rPrChange>
                </w:rPr>
                <w:t>Se verifica daca documetul curent este “CL – Accept de plata”</w:t>
              </w:r>
            </w:ins>
          </w:p>
          <w:p w14:paraId="71F6A15D" w14:textId="77777777" w:rsidR="00592487" w:rsidRPr="006B66FF" w:rsidRDefault="00592487" w:rsidP="00592487">
            <w:pPr>
              <w:spacing w:line="276" w:lineRule="auto"/>
              <w:rPr>
                <w:ins w:id="9078" w:author="Sorin Salagean" w:date="2015-02-04T17:28:00Z"/>
                <w:rFonts w:asciiTheme="minorHAnsi" w:hAnsiTheme="minorHAnsi"/>
                <w:noProof/>
                <w:sz w:val="22"/>
                <w:szCs w:val="22"/>
                <w:rPrChange w:id="9079" w:author="Sorin Salagean" w:date="2015-02-09T13:27:00Z">
                  <w:rPr>
                    <w:ins w:id="9080" w:author="Sorin Salagean" w:date="2015-02-04T17:28:00Z"/>
                    <w:rFonts w:asciiTheme="minorHAnsi" w:hAnsiTheme="minorHAnsi"/>
                    <w:b/>
                    <w:noProof/>
                    <w:sz w:val="22"/>
                    <w:szCs w:val="22"/>
                  </w:rPr>
                </w:rPrChange>
              </w:rPr>
            </w:pPr>
            <w:ins w:id="9081" w:author="Sorin Salagean" w:date="2015-02-04T17:28:00Z">
              <w:r w:rsidRPr="006B66FF">
                <w:rPr>
                  <w:noProof/>
                  <w:rPrChange w:id="9082" w:author="Sorin Salagean" w:date="2015-02-09T13:27:00Z">
                    <w:rPr>
                      <w:b/>
                      <w:noProof/>
                    </w:rPr>
                  </w:rPrChange>
                </w:rPr>
                <w:t>In cazul in care verificare se confirma se vor seta urmatoarele actiuni:</w:t>
              </w:r>
            </w:ins>
          </w:p>
          <w:p w14:paraId="1D996220" w14:textId="135D318D" w:rsidR="00592487" w:rsidRPr="006B66FF" w:rsidRDefault="00592487" w:rsidP="00592487">
            <w:pPr>
              <w:pStyle w:val="ListParagraph"/>
              <w:numPr>
                <w:ilvl w:val="0"/>
                <w:numId w:val="8"/>
              </w:numPr>
              <w:spacing w:line="276" w:lineRule="auto"/>
              <w:rPr>
                <w:ins w:id="9083" w:author="Sorin Salagean" w:date="2015-02-04T17:28:00Z"/>
                <w:rFonts w:asciiTheme="minorHAnsi" w:eastAsiaTheme="minorHAnsi" w:hAnsiTheme="minorHAnsi"/>
                <w:noProof/>
                <w:sz w:val="22"/>
                <w:szCs w:val="22"/>
                <w:lang w:val="ro-RO"/>
                <w:rPrChange w:id="9084" w:author="Sorin Salagean" w:date="2015-02-09T13:27:00Z">
                  <w:rPr>
                    <w:ins w:id="9085" w:author="Sorin Salagean" w:date="2015-02-04T17:28:00Z"/>
                    <w:rFonts w:asciiTheme="minorHAnsi" w:eastAsiaTheme="minorHAnsi" w:hAnsiTheme="minorHAnsi"/>
                    <w:b/>
                    <w:noProof/>
                    <w:sz w:val="22"/>
                    <w:szCs w:val="22"/>
                    <w:lang w:val="ro-RO"/>
                  </w:rPr>
                </w:rPrChange>
              </w:rPr>
            </w:pPr>
            <w:ins w:id="9086" w:author="Sorin Salagean" w:date="2015-02-04T17:28:00Z">
              <w:r w:rsidRPr="006B66FF">
                <w:rPr>
                  <w:noProof/>
                  <w:rPrChange w:id="9087" w:author="Sorin Salagean" w:date="2015-02-09T13:27:00Z">
                    <w:rPr>
                      <w:b/>
                      <w:noProof/>
                    </w:rPr>
                  </w:rPrChange>
                </w:rPr>
                <w:t xml:space="preserve">Setare Proprietate „EtapaDosar” cu valoarea „Accept de plata </w:t>
              </w:r>
              <w:r w:rsidRPr="006B66FF">
                <w:rPr>
                  <w:noProof/>
                </w:rPr>
                <w:t>refuzat</w:t>
              </w:r>
              <w:r w:rsidRPr="006B66FF">
                <w:rPr>
                  <w:noProof/>
                  <w:rPrChange w:id="9088" w:author="Sorin Salagean" w:date="2015-02-09T13:27:00Z">
                    <w:rPr>
                      <w:b/>
                      <w:noProof/>
                    </w:rPr>
                  </w:rPrChange>
                </w:rPr>
                <w:t>”</w:t>
              </w:r>
            </w:ins>
          </w:p>
          <w:p w14:paraId="20562A7D" w14:textId="77777777" w:rsidR="00592487" w:rsidRPr="006B66FF" w:rsidRDefault="00592487" w:rsidP="00592487">
            <w:pPr>
              <w:pStyle w:val="ListParagraph"/>
              <w:numPr>
                <w:ilvl w:val="0"/>
                <w:numId w:val="8"/>
              </w:numPr>
              <w:spacing w:line="276" w:lineRule="auto"/>
              <w:rPr>
                <w:ins w:id="9089" w:author="Sorin Salagean" w:date="2015-02-04T17:28:00Z"/>
                <w:rFonts w:asciiTheme="minorHAnsi" w:eastAsiaTheme="minorHAnsi" w:hAnsiTheme="minorHAnsi"/>
                <w:noProof/>
                <w:sz w:val="22"/>
                <w:szCs w:val="22"/>
                <w:lang w:val="ro-RO"/>
                <w:rPrChange w:id="9090" w:author="Sorin Salagean" w:date="2015-02-09T13:27:00Z">
                  <w:rPr>
                    <w:ins w:id="9091" w:author="Sorin Salagean" w:date="2015-02-04T17:28:00Z"/>
                    <w:rFonts w:eastAsiaTheme="minorHAnsi"/>
                    <w:b/>
                    <w:noProof/>
                    <w:lang w:val="ro-RO"/>
                  </w:rPr>
                </w:rPrChange>
              </w:rPr>
            </w:pPr>
            <w:ins w:id="9092" w:author="Sorin Salagean" w:date="2015-02-04T17:28:00Z">
              <w:r w:rsidRPr="006B66FF">
                <w:rPr>
                  <w:noProof/>
                  <w:rPrChange w:id="9093" w:author="Sorin Salagean" w:date="2015-02-09T13:27:00Z">
                    <w:rPr>
                      <w:b/>
                      <w:noProof/>
                    </w:rPr>
                  </w:rPrChange>
                </w:rPr>
                <w:t>Setare kw „Etapa dosar” cu valoarea Proprietatii „EtapaDosar”</w:t>
              </w:r>
            </w:ins>
          </w:p>
          <w:p w14:paraId="24A8AE1E" w14:textId="77777777" w:rsidR="00592487" w:rsidRPr="006B66FF" w:rsidRDefault="00592487" w:rsidP="00592487">
            <w:pPr>
              <w:pStyle w:val="ListParagraph"/>
              <w:numPr>
                <w:ilvl w:val="0"/>
                <w:numId w:val="8"/>
              </w:numPr>
              <w:spacing w:line="276" w:lineRule="auto"/>
              <w:rPr>
                <w:ins w:id="9094" w:author="Sorin Salagean" w:date="2015-02-04T17:28:00Z"/>
                <w:rFonts w:asciiTheme="minorHAnsi" w:eastAsiaTheme="minorHAnsi" w:hAnsiTheme="minorHAnsi"/>
                <w:noProof/>
                <w:sz w:val="22"/>
                <w:szCs w:val="22"/>
                <w:lang w:val="ro-RO"/>
                <w:rPrChange w:id="9095" w:author="Sorin Salagean" w:date="2015-02-09T13:27:00Z">
                  <w:rPr>
                    <w:ins w:id="9096" w:author="Sorin Salagean" w:date="2015-02-04T17:28:00Z"/>
                    <w:rFonts w:asciiTheme="minorHAnsi" w:eastAsiaTheme="minorHAnsi" w:hAnsiTheme="minorHAnsi"/>
                    <w:b/>
                    <w:noProof/>
                    <w:sz w:val="22"/>
                    <w:szCs w:val="22"/>
                    <w:lang w:val="ro-RO"/>
                  </w:rPr>
                </w:rPrChange>
              </w:rPr>
            </w:pPr>
            <w:ins w:id="9097" w:author="Sorin Salagean" w:date="2015-02-04T17:28:00Z">
              <w:r w:rsidRPr="006B66FF">
                <w:rPr>
                  <w:noProof/>
                  <w:rPrChange w:id="9098" w:author="Sorin Salagean" w:date="2015-02-09T13:27:00Z">
                    <w:rPr>
                      <w:b/>
                      <w:noProof/>
                    </w:rPr>
                  </w:rPrChange>
                </w:rPr>
                <w:t>Sterge kw „Etapa dosar” pe documentul relationat „CL – Dosar dauna auto CASCO”</w:t>
              </w:r>
            </w:ins>
          </w:p>
          <w:p w14:paraId="762C6AEB" w14:textId="77777777" w:rsidR="00592487" w:rsidRPr="006B66FF" w:rsidRDefault="00592487" w:rsidP="00592487">
            <w:pPr>
              <w:pStyle w:val="ListParagraph"/>
              <w:numPr>
                <w:ilvl w:val="0"/>
                <w:numId w:val="8"/>
              </w:numPr>
              <w:spacing w:line="276" w:lineRule="auto"/>
              <w:rPr>
                <w:ins w:id="9099" w:author="Sorin Salagean" w:date="2015-02-04T17:28:00Z"/>
                <w:rFonts w:asciiTheme="minorHAnsi" w:eastAsiaTheme="minorHAnsi" w:hAnsiTheme="minorHAnsi" w:cstheme="minorBidi"/>
                <w:noProof/>
                <w:sz w:val="22"/>
                <w:szCs w:val="22"/>
                <w:lang w:val="ro-RO"/>
                <w:rPrChange w:id="9100" w:author="Sorin Salagean" w:date="2015-02-09T13:27:00Z">
                  <w:rPr>
                    <w:ins w:id="9101" w:author="Sorin Salagean" w:date="2015-02-04T17:28:00Z"/>
                    <w:rFonts w:asciiTheme="minorHAnsi" w:eastAsiaTheme="minorHAnsi" w:hAnsiTheme="minorHAnsi" w:cstheme="minorBidi"/>
                    <w:b/>
                    <w:noProof/>
                    <w:sz w:val="22"/>
                    <w:szCs w:val="22"/>
                    <w:lang w:val="ro-RO"/>
                  </w:rPr>
                </w:rPrChange>
              </w:rPr>
            </w:pPr>
            <w:ins w:id="9102" w:author="Sorin Salagean" w:date="2015-02-04T17:28:00Z">
              <w:r w:rsidRPr="006B66FF">
                <w:rPr>
                  <w:noProof/>
                  <w:rPrChange w:id="9103" w:author="Sorin Salagean" w:date="2015-02-09T13:27:00Z">
                    <w:rPr>
                      <w:b/>
                      <w:noProof/>
                    </w:rPr>
                  </w:rPrChange>
                </w:rPr>
                <w:t>Copiaza kw „Etapa dosar” pe documentul relationat „CL – Dosar dauna auto CASCO;</w:t>
              </w:r>
            </w:ins>
          </w:p>
          <w:p w14:paraId="210EB827" w14:textId="77777777" w:rsidR="00592487" w:rsidRPr="006B66FF" w:rsidRDefault="00592487" w:rsidP="00592487">
            <w:pPr>
              <w:pStyle w:val="ListParagraph"/>
              <w:numPr>
                <w:ilvl w:val="0"/>
                <w:numId w:val="8"/>
              </w:numPr>
              <w:spacing w:line="276" w:lineRule="auto"/>
              <w:rPr>
                <w:ins w:id="9104" w:author="Sorin Salagean" w:date="2015-02-04T17:28:00Z"/>
                <w:rFonts w:asciiTheme="minorHAnsi" w:eastAsiaTheme="minorHAnsi" w:hAnsiTheme="minorHAnsi" w:cstheme="minorBidi"/>
                <w:noProof/>
                <w:sz w:val="22"/>
                <w:szCs w:val="22"/>
                <w:lang w:val="ro-RO"/>
                <w:rPrChange w:id="9105" w:author="Sorin Salagean" w:date="2015-02-09T13:27:00Z">
                  <w:rPr>
                    <w:ins w:id="9106" w:author="Sorin Salagean" w:date="2015-02-04T17:28:00Z"/>
                    <w:rFonts w:asciiTheme="minorHAnsi" w:eastAsiaTheme="minorHAnsi" w:hAnsiTheme="minorHAnsi" w:cstheme="minorBidi"/>
                    <w:b/>
                    <w:noProof/>
                    <w:sz w:val="22"/>
                    <w:szCs w:val="22"/>
                    <w:lang w:val="ro-RO"/>
                  </w:rPr>
                </w:rPrChange>
              </w:rPr>
            </w:pPr>
            <w:ins w:id="9107" w:author="Sorin Salagean" w:date="2015-02-04T17:28:00Z">
              <w:r w:rsidRPr="006B66FF">
                <w:rPr>
                  <w:noProof/>
                  <w:rPrChange w:id="9108" w:author="Sorin Salagean" w:date="2015-02-09T13:27:00Z">
                    <w:rPr>
                      <w:b/>
                      <w:noProof/>
                    </w:rPr>
                  </w:rPrChange>
                </w:rPr>
                <w:t>Muta document relationat in Etapa – Lichidator (Dosare in lucru)”, a fluxului „CL – Dosare de dauna auto CASCO”</w:t>
              </w:r>
            </w:ins>
          </w:p>
          <w:p w14:paraId="4CBB7088" w14:textId="77777777" w:rsidR="00592487" w:rsidRPr="006B66FF" w:rsidRDefault="00592487" w:rsidP="00592487">
            <w:pPr>
              <w:spacing w:line="276" w:lineRule="auto"/>
              <w:rPr>
                <w:ins w:id="9109" w:author="Sorin Salagean" w:date="2015-02-04T17:28:00Z"/>
                <w:rFonts w:asciiTheme="minorHAnsi" w:eastAsiaTheme="minorHAnsi" w:hAnsiTheme="minorHAnsi"/>
                <w:noProof/>
                <w:sz w:val="22"/>
                <w:szCs w:val="22"/>
                <w:lang w:val="ro-RO"/>
                <w:rPrChange w:id="9110" w:author="Sorin Salagean" w:date="2015-02-09T13:27:00Z">
                  <w:rPr>
                    <w:ins w:id="9111" w:author="Sorin Salagean" w:date="2015-02-04T17:28:00Z"/>
                    <w:rFonts w:asciiTheme="minorHAnsi" w:eastAsiaTheme="minorHAnsi" w:hAnsiTheme="minorHAnsi"/>
                    <w:b/>
                    <w:noProof/>
                    <w:sz w:val="22"/>
                    <w:szCs w:val="22"/>
                    <w:lang w:val="ro-RO"/>
                  </w:rPr>
                </w:rPrChange>
              </w:rPr>
            </w:pPr>
            <w:ins w:id="9112" w:author="Sorin Salagean" w:date="2015-02-04T17:28:00Z">
              <w:r w:rsidRPr="006B66FF">
                <w:rPr>
                  <w:noProof/>
                  <w:rPrChange w:id="9113" w:author="Sorin Salagean" w:date="2015-02-09T13:27:00Z">
                    <w:rPr>
                      <w:b/>
                      <w:noProof/>
                    </w:rPr>
                  </w:rPrChange>
                </w:rPr>
                <w:t>In cazul in care documentul curent nu este „CL – Accept de plata”, au loc urmatoarele actiuni:</w:t>
              </w:r>
            </w:ins>
          </w:p>
          <w:p w14:paraId="4DD8EC5E" w14:textId="202BA3D1" w:rsidR="00592487" w:rsidRPr="006B66FF" w:rsidRDefault="00592487" w:rsidP="00592487">
            <w:pPr>
              <w:pStyle w:val="ListParagraph"/>
              <w:numPr>
                <w:ilvl w:val="0"/>
                <w:numId w:val="8"/>
              </w:numPr>
              <w:spacing w:line="276" w:lineRule="auto"/>
              <w:rPr>
                <w:ins w:id="9114" w:author="Sorin Salagean" w:date="2015-02-04T17:28:00Z"/>
                <w:rFonts w:asciiTheme="minorHAnsi" w:eastAsiaTheme="minorHAnsi" w:hAnsiTheme="minorHAnsi"/>
                <w:noProof/>
                <w:sz w:val="22"/>
                <w:szCs w:val="22"/>
                <w:lang w:val="ro-RO"/>
                <w:rPrChange w:id="9115" w:author="Sorin Salagean" w:date="2015-02-09T13:27:00Z">
                  <w:rPr>
                    <w:ins w:id="9116" w:author="Sorin Salagean" w:date="2015-02-04T17:28:00Z"/>
                    <w:rFonts w:asciiTheme="minorHAnsi" w:eastAsiaTheme="minorHAnsi" w:hAnsiTheme="minorHAnsi"/>
                    <w:b/>
                    <w:noProof/>
                    <w:sz w:val="22"/>
                    <w:szCs w:val="22"/>
                    <w:lang w:val="ro-RO"/>
                  </w:rPr>
                </w:rPrChange>
              </w:rPr>
            </w:pPr>
            <w:ins w:id="9117" w:author="Sorin Salagean" w:date="2015-02-04T17:28:00Z">
              <w:r w:rsidRPr="006B66FF">
                <w:rPr>
                  <w:noProof/>
                  <w:rPrChange w:id="9118" w:author="Sorin Salagean" w:date="2015-02-09T13:27:00Z">
                    <w:rPr>
                      <w:b/>
                      <w:noProof/>
                    </w:rPr>
                  </w:rPrChange>
                </w:rPr>
                <w:t xml:space="preserve">Setare Proprietate „EtapaDosar” cu valoarea „Referat de plata </w:t>
              </w:r>
            </w:ins>
            <w:ins w:id="9119" w:author="Sorin Salagean" w:date="2015-02-04T17:29:00Z">
              <w:r w:rsidRPr="006B66FF">
                <w:rPr>
                  <w:noProof/>
                </w:rPr>
                <w:t>refuzat</w:t>
              </w:r>
            </w:ins>
            <w:ins w:id="9120" w:author="Sorin Salagean" w:date="2015-02-04T17:28:00Z">
              <w:r w:rsidRPr="006B66FF">
                <w:rPr>
                  <w:noProof/>
                  <w:rPrChange w:id="9121" w:author="Sorin Salagean" w:date="2015-02-09T13:27:00Z">
                    <w:rPr>
                      <w:b/>
                      <w:noProof/>
                    </w:rPr>
                  </w:rPrChange>
                </w:rPr>
                <w:t>”</w:t>
              </w:r>
            </w:ins>
          </w:p>
          <w:p w14:paraId="15F0BF9F" w14:textId="77777777" w:rsidR="00592487" w:rsidRPr="006B66FF" w:rsidRDefault="00592487" w:rsidP="00592487">
            <w:pPr>
              <w:pStyle w:val="ListParagraph"/>
              <w:numPr>
                <w:ilvl w:val="0"/>
                <w:numId w:val="8"/>
              </w:numPr>
              <w:spacing w:line="276" w:lineRule="auto"/>
              <w:rPr>
                <w:ins w:id="9122" w:author="Sorin Salagean" w:date="2015-02-04T17:28:00Z"/>
                <w:rFonts w:asciiTheme="minorHAnsi" w:eastAsiaTheme="minorHAnsi" w:hAnsiTheme="minorHAnsi"/>
                <w:noProof/>
                <w:sz w:val="22"/>
                <w:szCs w:val="22"/>
                <w:lang w:val="ro-RO"/>
                <w:rPrChange w:id="9123" w:author="Sorin Salagean" w:date="2015-02-09T13:27:00Z">
                  <w:rPr>
                    <w:ins w:id="9124" w:author="Sorin Salagean" w:date="2015-02-04T17:28:00Z"/>
                    <w:rFonts w:asciiTheme="minorHAnsi" w:eastAsiaTheme="minorHAnsi" w:hAnsiTheme="minorHAnsi"/>
                    <w:b/>
                    <w:noProof/>
                    <w:sz w:val="22"/>
                    <w:szCs w:val="22"/>
                    <w:lang w:val="ro-RO"/>
                  </w:rPr>
                </w:rPrChange>
              </w:rPr>
            </w:pPr>
            <w:ins w:id="9125" w:author="Sorin Salagean" w:date="2015-02-04T17:28:00Z">
              <w:r w:rsidRPr="006B66FF">
                <w:rPr>
                  <w:noProof/>
                  <w:rPrChange w:id="9126" w:author="Sorin Salagean" w:date="2015-02-09T13:27:00Z">
                    <w:rPr>
                      <w:b/>
                      <w:noProof/>
                    </w:rPr>
                  </w:rPrChange>
                </w:rPr>
                <w:t>Setare kw „Etapa dosar” cu valoarea Proprietatii „EtapaDosar”</w:t>
              </w:r>
            </w:ins>
          </w:p>
          <w:p w14:paraId="4FF3F8B3" w14:textId="77777777" w:rsidR="00592487" w:rsidRPr="006B66FF" w:rsidRDefault="00592487" w:rsidP="00592487">
            <w:pPr>
              <w:pStyle w:val="ListParagraph"/>
              <w:numPr>
                <w:ilvl w:val="0"/>
                <w:numId w:val="8"/>
              </w:numPr>
              <w:spacing w:line="276" w:lineRule="auto"/>
              <w:rPr>
                <w:ins w:id="9127" w:author="Sorin Salagean" w:date="2015-02-04T17:28:00Z"/>
                <w:rFonts w:asciiTheme="minorHAnsi" w:eastAsiaTheme="minorHAnsi" w:hAnsiTheme="minorHAnsi"/>
                <w:noProof/>
                <w:sz w:val="22"/>
                <w:szCs w:val="22"/>
                <w:lang w:val="ro-RO"/>
                <w:rPrChange w:id="9128" w:author="Sorin Salagean" w:date="2015-02-09T13:27:00Z">
                  <w:rPr>
                    <w:ins w:id="9129" w:author="Sorin Salagean" w:date="2015-02-04T17:28:00Z"/>
                    <w:rFonts w:asciiTheme="minorHAnsi" w:eastAsiaTheme="minorHAnsi" w:hAnsiTheme="minorHAnsi"/>
                    <w:b/>
                    <w:noProof/>
                    <w:sz w:val="22"/>
                    <w:szCs w:val="22"/>
                    <w:lang w:val="ro-RO"/>
                  </w:rPr>
                </w:rPrChange>
              </w:rPr>
            </w:pPr>
            <w:ins w:id="9130" w:author="Sorin Salagean" w:date="2015-02-04T17:28:00Z">
              <w:r w:rsidRPr="006B66FF">
                <w:rPr>
                  <w:noProof/>
                  <w:rPrChange w:id="9131" w:author="Sorin Salagean" w:date="2015-02-09T13:27:00Z">
                    <w:rPr>
                      <w:b/>
                      <w:noProof/>
                    </w:rPr>
                  </w:rPrChange>
                </w:rPr>
                <w:t>Sterge kw „Etapa dosar” pe documentul relationat „CL – Dosar dauna auto CASCO”</w:t>
              </w:r>
            </w:ins>
          </w:p>
          <w:p w14:paraId="5D98BEDF" w14:textId="77777777" w:rsidR="00592487" w:rsidRPr="006B66FF" w:rsidRDefault="00592487" w:rsidP="00592487">
            <w:pPr>
              <w:pStyle w:val="ListParagraph"/>
              <w:numPr>
                <w:ilvl w:val="0"/>
                <w:numId w:val="8"/>
              </w:numPr>
              <w:spacing w:line="276" w:lineRule="auto"/>
              <w:rPr>
                <w:ins w:id="9132" w:author="Sorin Salagean" w:date="2015-02-04T17:28:00Z"/>
                <w:rFonts w:asciiTheme="minorHAnsi" w:eastAsiaTheme="minorHAnsi" w:hAnsiTheme="minorHAnsi" w:cstheme="minorBidi"/>
                <w:noProof/>
                <w:sz w:val="22"/>
                <w:szCs w:val="22"/>
                <w:lang w:val="ro-RO"/>
                <w:rPrChange w:id="9133" w:author="Sorin Salagean" w:date="2015-02-09T13:27:00Z">
                  <w:rPr>
                    <w:ins w:id="9134" w:author="Sorin Salagean" w:date="2015-02-04T17:28:00Z"/>
                    <w:rFonts w:asciiTheme="minorHAnsi" w:eastAsiaTheme="minorHAnsi" w:hAnsiTheme="minorHAnsi" w:cstheme="minorBidi"/>
                    <w:b/>
                    <w:noProof/>
                    <w:sz w:val="22"/>
                    <w:szCs w:val="22"/>
                    <w:lang w:val="ro-RO"/>
                  </w:rPr>
                </w:rPrChange>
              </w:rPr>
            </w:pPr>
            <w:ins w:id="9135" w:author="Sorin Salagean" w:date="2015-02-04T17:28:00Z">
              <w:r w:rsidRPr="006B66FF">
                <w:rPr>
                  <w:noProof/>
                  <w:rPrChange w:id="9136" w:author="Sorin Salagean" w:date="2015-02-09T13:27:00Z">
                    <w:rPr>
                      <w:b/>
                      <w:noProof/>
                    </w:rPr>
                  </w:rPrChange>
                </w:rPr>
                <w:lastRenderedPageBreak/>
                <w:t>Copiaza kw „Etapa dosar” pe documentul relationat „CL – Dosar dauna auto CASCO”</w:t>
              </w:r>
            </w:ins>
          </w:p>
          <w:p w14:paraId="3EDAEB67" w14:textId="00849DA4" w:rsidR="00592487" w:rsidRPr="00417114" w:rsidRDefault="00592487" w:rsidP="00592487">
            <w:pPr>
              <w:spacing w:line="276" w:lineRule="auto"/>
              <w:rPr>
                <w:ins w:id="9137" w:author="Sorin Salagean" w:date="2015-02-03T16:50:00Z"/>
                <w:rFonts w:asciiTheme="minorHAnsi" w:eastAsiaTheme="minorHAnsi" w:hAnsiTheme="minorHAnsi" w:cstheme="minorBidi"/>
                <w:b/>
                <w:noProof/>
                <w:sz w:val="22"/>
                <w:szCs w:val="22"/>
                <w:lang w:val="ro-RO"/>
              </w:rPr>
            </w:pPr>
            <w:ins w:id="9138" w:author="Sorin Salagean" w:date="2015-02-04T17:28:00Z">
              <w:r w:rsidRPr="006B66FF">
                <w:rPr>
                  <w:noProof/>
                  <w:rPrChange w:id="9139" w:author="Sorin Salagean" w:date="2015-02-09T13:27:00Z">
                    <w:rPr>
                      <w:b/>
                      <w:noProof/>
                    </w:rPr>
                  </w:rPrChange>
                </w:rPr>
                <w:t>Muta document relationat in Etapa – Lichidator (Dosare in lucru)”, a fluxului „CL – Dosare de dauna auto CASCO”</w:t>
              </w:r>
            </w:ins>
          </w:p>
        </w:tc>
      </w:tr>
      <w:tr w:rsidR="00592487" w:rsidRPr="00126240" w14:paraId="699F8781" w14:textId="77777777" w:rsidTr="000F2B72">
        <w:trPr>
          <w:trHeight w:val="362"/>
          <w:ins w:id="9140" w:author="Sorin Salagean" w:date="2015-02-03T16:50:00Z"/>
        </w:trPr>
        <w:tc>
          <w:tcPr>
            <w:tcW w:w="2898" w:type="dxa"/>
          </w:tcPr>
          <w:p w14:paraId="77804788" w14:textId="23343FBF" w:rsidR="00592487" w:rsidRPr="00B0053D" w:rsidRDefault="00592487" w:rsidP="00592487">
            <w:pPr>
              <w:spacing w:line="276" w:lineRule="auto"/>
              <w:rPr>
                <w:ins w:id="9141" w:author="Sorin Salagean" w:date="2015-02-03T16:50:00Z"/>
                <w:rFonts w:asciiTheme="minorHAnsi" w:hAnsiTheme="minorHAnsi"/>
                <w:b/>
                <w:noProof/>
                <w:sz w:val="22"/>
                <w:szCs w:val="22"/>
              </w:rPr>
            </w:pPr>
            <w:ins w:id="9142" w:author="Sorin Salagean" w:date="2015-02-04T17:30:00Z">
              <w:r>
                <w:rPr>
                  <w:rFonts w:asciiTheme="minorHAnsi" w:hAnsiTheme="minorHAnsi"/>
                  <w:b/>
                  <w:noProof/>
                  <w:sz w:val="22"/>
                  <w:szCs w:val="22"/>
                </w:rPr>
                <w:lastRenderedPageBreak/>
                <w:t xml:space="preserve">Trimite notificare </w:t>
              </w:r>
            </w:ins>
          </w:p>
        </w:tc>
        <w:tc>
          <w:tcPr>
            <w:tcW w:w="7432" w:type="dxa"/>
          </w:tcPr>
          <w:p w14:paraId="0F451E13" w14:textId="1174AFA5" w:rsidR="00592487" w:rsidRPr="006B66FF" w:rsidRDefault="00592487" w:rsidP="00592487">
            <w:pPr>
              <w:spacing w:line="276" w:lineRule="auto"/>
              <w:rPr>
                <w:ins w:id="9143" w:author="Sorin Salagean" w:date="2015-02-03T16:50:00Z"/>
                <w:rFonts w:asciiTheme="minorHAnsi" w:hAnsiTheme="minorHAnsi"/>
                <w:noProof/>
                <w:sz w:val="22"/>
                <w:szCs w:val="22"/>
                <w:rPrChange w:id="9144" w:author="Sorin Salagean" w:date="2015-02-09T13:27:00Z">
                  <w:rPr>
                    <w:ins w:id="9145" w:author="Sorin Salagean" w:date="2015-02-03T16:50:00Z"/>
                    <w:rFonts w:asciiTheme="minorHAnsi" w:hAnsiTheme="minorHAnsi"/>
                    <w:b/>
                    <w:noProof/>
                    <w:sz w:val="22"/>
                    <w:szCs w:val="22"/>
                  </w:rPr>
                </w:rPrChange>
              </w:rPr>
            </w:pPr>
            <w:ins w:id="9146" w:author="Sorin Salagean" w:date="2015-02-04T17:30:00Z">
              <w:r w:rsidRPr="006B66FF">
                <w:rPr>
                  <w:noProof/>
                  <w:rPrChange w:id="9147" w:author="Sorin Salagean" w:date="2015-02-09T13:27:00Z">
                    <w:rPr>
                      <w:b/>
                      <w:noProof/>
                    </w:rPr>
                  </w:rPrChange>
                </w:rPr>
                <w:t>Se va trimite o notificare catre grupurile de utilizatori prin care sunt instiintati ca Acceptul/Referatul, este in etapa “Accept</w:t>
              </w:r>
            </w:ins>
            <w:ins w:id="9148" w:author="Sorin Salagean" w:date="2015-02-04T17:31:00Z">
              <w:r w:rsidRPr="006B66FF">
                <w:rPr>
                  <w:noProof/>
                </w:rPr>
                <w:t>/Referat de plata refuzat</w:t>
              </w:r>
            </w:ins>
            <w:ins w:id="9149" w:author="Sorin Salagean" w:date="2015-02-04T17:30:00Z">
              <w:r w:rsidRPr="006B66FF">
                <w:rPr>
                  <w:noProof/>
                  <w:rPrChange w:id="9150" w:author="Sorin Salagean" w:date="2015-02-09T13:27:00Z">
                    <w:rPr>
                      <w:b/>
                      <w:noProof/>
                    </w:rPr>
                  </w:rPrChange>
                </w:rPr>
                <w:t>”</w:t>
              </w:r>
            </w:ins>
          </w:p>
        </w:tc>
      </w:tr>
    </w:tbl>
    <w:p w14:paraId="0C33DD7C" w14:textId="77777777" w:rsidR="00CB26B7" w:rsidRDefault="00CB26B7">
      <w:pPr>
        <w:pStyle w:val="Heading3"/>
        <w:rPr>
          <w:ins w:id="9151" w:author="Sorin Salagean" w:date="2015-02-09T11:14:00Z"/>
        </w:rPr>
        <w:pPrChange w:id="9152" w:author="Sorin Salagean" w:date="2015-02-09T11:13:00Z">
          <w:pPr>
            <w:jc w:val="both"/>
          </w:pPr>
        </w:pPrChange>
      </w:pPr>
    </w:p>
    <w:p w14:paraId="3704A00A" w14:textId="5C822391" w:rsidR="00E516FF" w:rsidRDefault="00CB26B7">
      <w:pPr>
        <w:pStyle w:val="Heading3"/>
        <w:rPr>
          <w:ins w:id="9153" w:author="Sorin Salagean" w:date="2015-02-09T14:21:00Z"/>
          <w:rFonts w:asciiTheme="minorHAnsi" w:hAnsiTheme="minorHAnsi"/>
          <w:sz w:val="22"/>
          <w:szCs w:val="22"/>
        </w:rPr>
      </w:pPr>
      <w:moveToRangeStart w:id="9154" w:author="Sorin Salagean" w:date="2015-02-09T11:14:00Z" w:name="move411243803"/>
      <w:moveTo w:id="9155" w:author="Sorin Salagean" w:date="2015-02-09T11:14:00Z">
        <w:r w:rsidRPr="00BA0DCF">
          <w:rPr>
            <w:rFonts w:asciiTheme="minorHAnsi" w:hAnsiTheme="minorHAnsi"/>
            <w:sz w:val="22"/>
            <w:szCs w:val="22"/>
            <w:lang w:val="en-US"/>
          </w:rPr>
          <w:t>Flux Referat de respingere</w:t>
        </w:r>
      </w:moveTo>
      <w:moveToRangeEnd w:id="9154"/>
    </w:p>
    <w:p w14:paraId="33522510" w14:textId="77777777" w:rsidR="00E516FF" w:rsidRPr="00E516FF" w:rsidRDefault="00E516FF" w:rsidP="00E516FF">
      <w:pPr>
        <w:spacing w:after="200" w:line="276" w:lineRule="auto"/>
        <w:rPr>
          <w:ins w:id="9156" w:author="Sorin Salagean" w:date="2015-02-09T14:21:00Z"/>
          <w:lang w:val="en-US"/>
          <w:rPrChange w:id="9157" w:author="Sorin Salagean" w:date="2015-02-09T14:21:00Z">
            <w:rPr>
              <w:ins w:id="9158" w:author="Sorin Salagean" w:date="2015-02-09T14:21:00Z"/>
              <w:sz w:val="24"/>
              <w:szCs w:val="24"/>
              <w:lang w:val="en-US"/>
            </w:rPr>
          </w:rPrChange>
        </w:rPr>
      </w:pPr>
      <w:ins w:id="9159" w:author="Sorin Salagean" w:date="2015-02-09T14:21:00Z">
        <w:r w:rsidRPr="00E516FF">
          <w:rPr>
            <w:lang w:val="en-US"/>
            <w:rPrChange w:id="9160" w:author="Sorin Salagean" w:date="2015-02-09T14:21:00Z">
              <w:rPr>
                <w:sz w:val="24"/>
                <w:szCs w:val="24"/>
                <w:lang w:val="en-US"/>
              </w:rPr>
            </w:rPrChange>
          </w:rPr>
          <w:t>Etape Flux</w:t>
        </w:r>
      </w:ins>
    </w:p>
    <w:tbl>
      <w:tblPr>
        <w:tblStyle w:val="TableGrid"/>
        <w:tblW w:w="10768" w:type="dxa"/>
        <w:tblLayout w:type="fixed"/>
        <w:tblLook w:val="04A0" w:firstRow="1" w:lastRow="0" w:firstColumn="1" w:lastColumn="0" w:noHBand="0" w:noVBand="1"/>
      </w:tblPr>
      <w:tblGrid>
        <w:gridCol w:w="2122"/>
        <w:gridCol w:w="2268"/>
        <w:gridCol w:w="2126"/>
        <w:gridCol w:w="2126"/>
        <w:gridCol w:w="2126"/>
      </w:tblGrid>
      <w:tr w:rsidR="00E516FF" w:rsidRPr="00A74510" w14:paraId="5F65066D" w14:textId="77777777" w:rsidTr="0060289F">
        <w:trPr>
          <w:trHeight w:val="269"/>
          <w:ins w:id="9161" w:author="Sorin Salagean" w:date="2015-02-09T14:21:00Z"/>
        </w:trPr>
        <w:tc>
          <w:tcPr>
            <w:tcW w:w="2122" w:type="dxa"/>
            <w:tcBorders>
              <w:top w:val="single" w:sz="4" w:space="0" w:color="auto"/>
              <w:left w:val="single" w:sz="4" w:space="0" w:color="auto"/>
              <w:bottom w:val="single" w:sz="4" w:space="0" w:color="auto"/>
              <w:right w:val="single" w:sz="4" w:space="0" w:color="auto"/>
            </w:tcBorders>
          </w:tcPr>
          <w:p w14:paraId="7164B332" w14:textId="77777777" w:rsidR="00E516FF" w:rsidRPr="00925CF5" w:rsidRDefault="00E516FF" w:rsidP="0060289F">
            <w:pPr>
              <w:rPr>
                <w:ins w:id="9162" w:author="Sorin Salagean" w:date="2015-02-09T14:21:00Z"/>
                <w:rFonts w:asciiTheme="minorHAnsi" w:hAnsiTheme="minorHAnsi"/>
                <w:b/>
                <w:noProof/>
                <w:sz w:val="22"/>
                <w:szCs w:val="22"/>
                <w:lang w:val="ro-RO"/>
              </w:rPr>
            </w:pPr>
            <w:ins w:id="9163" w:author="Sorin Salagean" w:date="2015-02-09T14:21:00Z">
              <w:r w:rsidRPr="00925CF5">
                <w:rPr>
                  <w:rFonts w:asciiTheme="minorHAnsi" w:hAnsiTheme="minorHAnsi"/>
                  <w:b/>
                  <w:noProof/>
                  <w:sz w:val="22"/>
                  <w:szCs w:val="22"/>
                  <w:lang w:val="ro-RO"/>
                </w:rPr>
                <w:t>Etapa 1</w:t>
              </w:r>
            </w:ins>
          </w:p>
        </w:tc>
        <w:tc>
          <w:tcPr>
            <w:tcW w:w="2268" w:type="dxa"/>
            <w:tcBorders>
              <w:top w:val="single" w:sz="4" w:space="0" w:color="auto"/>
              <w:left w:val="single" w:sz="4" w:space="0" w:color="auto"/>
              <w:bottom w:val="single" w:sz="4" w:space="0" w:color="auto"/>
              <w:right w:val="single" w:sz="4" w:space="0" w:color="auto"/>
            </w:tcBorders>
          </w:tcPr>
          <w:p w14:paraId="3F3B83F1" w14:textId="77777777" w:rsidR="00E516FF" w:rsidRPr="00925CF5" w:rsidRDefault="00E516FF" w:rsidP="0060289F">
            <w:pPr>
              <w:rPr>
                <w:ins w:id="9164" w:author="Sorin Salagean" w:date="2015-02-09T14:21:00Z"/>
                <w:rFonts w:asciiTheme="minorHAnsi" w:hAnsiTheme="minorHAnsi"/>
                <w:b/>
                <w:noProof/>
                <w:sz w:val="22"/>
                <w:szCs w:val="22"/>
                <w:lang w:val="ro-RO"/>
              </w:rPr>
            </w:pPr>
            <w:ins w:id="9165" w:author="Sorin Salagean" w:date="2015-02-09T14:21:00Z">
              <w:r>
                <w:rPr>
                  <w:rFonts w:asciiTheme="minorHAnsi" w:hAnsiTheme="minorHAnsi"/>
                  <w:b/>
                  <w:noProof/>
                  <w:sz w:val="22"/>
                  <w:szCs w:val="22"/>
                  <w:lang w:val="ro-RO"/>
                </w:rPr>
                <w:t>Etapa 2</w:t>
              </w:r>
            </w:ins>
          </w:p>
        </w:tc>
        <w:tc>
          <w:tcPr>
            <w:tcW w:w="2126" w:type="dxa"/>
            <w:tcBorders>
              <w:top w:val="single" w:sz="4" w:space="0" w:color="auto"/>
              <w:left w:val="single" w:sz="4" w:space="0" w:color="auto"/>
              <w:bottom w:val="single" w:sz="4" w:space="0" w:color="auto"/>
              <w:right w:val="single" w:sz="4" w:space="0" w:color="auto"/>
            </w:tcBorders>
          </w:tcPr>
          <w:p w14:paraId="69419B46" w14:textId="77777777" w:rsidR="00E516FF" w:rsidRPr="00925CF5" w:rsidRDefault="00E516FF" w:rsidP="0060289F">
            <w:pPr>
              <w:rPr>
                <w:ins w:id="9166" w:author="Sorin Salagean" w:date="2015-02-09T14:21:00Z"/>
                <w:rFonts w:asciiTheme="minorHAnsi" w:hAnsiTheme="minorHAnsi"/>
                <w:b/>
                <w:noProof/>
                <w:sz w:val="22"/>
                <w:szCs w:val="22"/>
                <w:lang w:val="ro-RO"/>
              </w:rPr>
            </w:pPr>
            <w:ins w:id="9167" w:author="Sorin Salagean" w:date="2015-02-09T14:21:00Z">
              <w:r>
                <w:rPr>
                  <w:rFonts w:asciiTheme="minorHAnsi" w:hAnsiTheme="minorHAnsi"/>
                  <w:b/>
                  <w:noProof/>
                  <w:sz w:val="22"/>
                  <w:szCs w:val="22"/>
                  <w:lang w:val="ro-RO"/>
                </w:rPr>
                <w:t>Etapa 3</w:t>
              </w:r>
            </w:ins>
          </w:p>
        </w:tc>
        <w:tc>
          <w:tcPr>
            <w:tcW w:w="2126" w:type="dxa"/>
            <w:tcBorders>
              <w:top w:val="single" w:sz="4" w:space="0" w:color="auto"/>
              <w:left w:val="single" w:sz="4" w:space="0" w:color="auto"/>
              <w:bottom w:val="single" w:sz="4" w:space="0" w:color="auto"/>
              <w:right w:val="single" w:sz="4" w:space="0" w:color="auto"/>
            </w:tcBorders>
          </w:tcPr>
          <w:p w14:paraId="14EECDC2" w14:textId="77777777" w:rsidR="00E516FF" w:rsidRPr="00925CF5" w:rsidRDefault="00E516FF" w:rsidP="0060289F">
            <w:pPr>
              <w:rPr>
                <w:ins w:id="9168" w:author="Sorin Salagean" w:date="2015-02-09T14:21:00Z"/>
                <w:rFonts w:asciiTheme="minorHAnsi" w:hAnsiTheme="minorHAnsi"/>
                <w:b/>
                <w:noProof/>
                <w:sz w:val="22"/>
                <w:szCs w:val="22"/>
                <w:lang w:val="ro-RO"/>
              </w:rPr>
            </w:pPr>
            <w:ins w:id="9169" w:author="Sorin Salagean" w:date="2015-02-09T14:21:00Z">
              <w:r>
                <w:rPr>
                  <w:rFonts w:asciiTheme="minorHAnsi" w:hAnsiTheme="minorHAnsi"/>
                  <w:b/>
                  <w:noProof/>
                  <w:sz w:val="22"/>
                  <w:szCs w:val="22"/>
                  <w:lang w:val="ro-RO"/>
                </w:rPr>
                <w:t>Etapa 4</w:t>
              </w:r>
            </w:ins>
          </w:p>
        </w:tc>
        <w:tc>
          <w:tcPr>
            <w:tcW w:w="2126" w:type="dxa"/>
            <w:tcBorders>
              <w:top w:val="single" w:sz="4" w:space="0" w:color="auto"/>
              <w:left w:val="single" w:sz="4" w:space="0" w:color="auto"/>
              <w:bottom w:val="single" w:sz="4" w:space="0" w:color="auto"/>
              <w:right w:val="single" w:sz="4" w:space="0" w:color="auto"/>
            </w:tcBorders>
          </w:tcPr>
          <w:p w14:paraId="28585296" w14:textId="77777777" w:rsidR="00E516FF" w:rsidRPr="00925CF5" w:rsidRDefault="00E516FF" w:rsidP="0060289F">
            <w:pPr>
              <w:rPr>
                <w:ins w:id="9170" w:author="Sorin Salagean" w:date="2015-02-09T14:21:00Z"/>
                <w:rFonts w:asciiTheme="minorHAnsi" w:hAnsiTheme="minorHAnsi"/>
                <w:b/>
                <w:noProof/>
                <w:sz w:val="22"/>
                <w:szCs w:val="22"/>
              </w:rPr>
            </w:pPr>
            <w:ins w:id="9171" w:author="Sorin Salagean" w:date="2015-02-09T14:21:00Z">
              <w:r w:rsidRPr="00925CF5">
                <w:rPr>
                  <w:rFonts w:asciiTheme="minorHAnsi" w:hAnsiTheme="minorHAnsi"/>
                  <w:b/>
                  <w:noProof/>
                  <w:sz w:val="22"/>
                  <w:szCs w:val="22"/>
                </w:rPr>
                <w:t>Etapa</w:t>
              </w:r>
              <w:r>
                <w:rPr>
                  <w:rFonts w:asciiTheme="minorHAnsi" w:hAnsiTheme="minorHAnsi"/>
                  <w:b/>
                  <w:noProof/>
                  <w:sz w:val="22"/>
                  <w:szCs w:val="22"/>
                </w:rPr>
                <w:t xml:space="preserve"> 5 </w:t>
              </w:r>
            </w:ins>
          </w:p>
        </w:tc>
      </w:tr>
      <w:tr w:rsidR="00E516FF" w:rsidRPr="00A74510" w14:paraId="44A59D46" w14:textId="77777777" w:rsidTr="0060289F">
        <w:trPr>
          <w:ins w:id="9172" w:author="Sorin Salagean" w:date="2015-02-09T14:21:00Z"/>
        </w:trPr>
        <w:tc>
          <w:tcPr>
            <w:tcW w:w="2122" w:type="dxa"/>
            <w:tcBorders>
              <w:top w:val="single" w:sz="4" w:space="0" w:color="auto"/>
              <w:left w:val="single" w:sz="4" w:space="0" w:color="auto"/>
              <w:bottom w:val="single" w:sz="4" w:space="0" w:color="auto"/>
              <w:right w:val="single" w:sz="4" w:space="0" w:color="auto"/>
            </w:tcBorders>
            <w:hideMark/>
          </w:tcPr>
          <w:p w14:paraId="41B47DCE" w14:textId="77777777" w:rsidR="00E516FF" w:rsidRPr="00925CF5" w:rsidRDefault="00E516FF" w:rsidP="0060289F">
            <w:pPr>
              <w:rPr>
                <w:ins w:id="9173" w:author="Sorin Salagean" w:date="2015-02-09T14:21:00Z"/>
                <w:rFonts w:asciiTheme="minorHAnsi" w:hAnsiTheme="minorHAnsi"/>
                <w:b/>
                <w:noProof/>
                <w:sz w:val="22"/>
                <w:szCs w:val="22"/>
                <w:lang w:val="ro-RO"/>
              </w:rPr>
            </w:pPr>
            <w:ins w:id="9174" w:author="Sorin Salagean" w:date="2015-02-09T14:21:00Z">
              <w:r>
                <w:rPr>
                  <w:rFonts w:asciiTheme="minorHAnsi" w:hAnsiTheme="minorHAnsi"/>
                  <w:b/>
                  <w:noProof/>
                  <w:sz w:val="22"/>
                  <w:szCs w:val="22"/>
                  <w:lang w:val="ro-RO"/>
                </w:rPr>
                <w:t>Initial</w:t>
              </w:r>
            </w:ins>
          </w:p>
        </w:tc>
        <w:tc>
          <w:tcPr>
            <w:tcW w:w="2268" w:type="dxa"/>
            <w:tcBorders>
              <w:top w:val="single" w:sz="4" w:space="0" w:color="auto"/>
              <w:left w:val="single" w:sz="4" w:space="0" w:color="auto"/>
              <w:bottom w:val="single" w:sz="4" w:space="0" w:color="auto"/>
              <w:right w:val="single" w:sz="4" w:space="0" w:color="auto"/>
            </w:tcBorders>
            <w:hideMark/>
          </w:tcPr>
          <w:p w14:paraId="444B2B7E" w14:textId="77777777" w:rsidR="00E516FF" w:rsidRPr="00925CF5" w:rsidRDefault="00E516FF" w:rsidP="0060289F">
            <w:pPr>
              <w:rPr>
                <w:ins w:id="9175" w:author="Sorin Salagean" w:date="2015-02-09T14:21:00Z"/>
                <w:rFonts w:asciiTheme="minorHAnsi" w:hAnsiTheme="minorHAnsi"/>
                <w:b/>
                <w:noProof/>
                <w:sz w:val="22"/>
                <w:szCs w:val="22"/>
                <w:lang w:val="ro-RO"/>
              </w:rPr>
            </w:pPr>
            <w:ins w:id="9176" w:author="Sorin Salagean" w:date="2015-02-09T14:21:00Z">
              <w:r>
                <w:rPr>
                  <w:rFonts w:asciiTheme="minorHAnsi" w:hAnsiTheme="minorHAnsi"/>
                  <w:b/>
                  <w:noProof/>
                  <w:sz w:val="22"/>
                  <w:szCs w:val="22"/>
                  <w:lang w:val="ro-RO"/>
                </w:rPr>
                <w:t>Lichidator</w:t>
              </w:r>
            </w:ins>
          </w:p>
        </w:tc>
        <w:tc>
          <w:tcPr>
            <w:tcW w:w="2126" w:type="dxa"/>
            <w:tcBorders>
              <w:top w:val="single" w:sz="4" w:space="0" w:color="auto"/>
              <w:left w:val="single" w:sz="4" w:space="0" w:color="auto"/>
              <w:bottom w:val="single" w:sz="4" w:space="0" w:color="auto"/>
              <w:right w:val="single" w:sz="4" w:space="0" w:color="auto"/>
            </w:tcBorders>
          </w:tcPr>
          <w:p w14:paraId="12D04A95" w14:textId="77777777" w:rsidR="00E516FF" w:rsidRPr="00925CF5" w:rsidRDefault="00E516FF" w:rsidP="0060289F">
            <w:pPr>
              <w:rPr>
                <w:ins w:id="9177" w:author="Sorin Salagean" w:date="2015-02-09T14:21:00Z"/>
                <w:rFonts w:asciiTheme="minorHAnsi" w:hAnsiTheme="minorHAnsi"/>
                <w:b/>
                <w:noProof/>
                <w:sz w:val="22"/>
                <w:szCs w:val="22"/>
                <w:lang w:val="ro-RO"/>
              </w:rPr>
            </w:pPr>
            <w:ins w:id="9178" w:author="Sorin Salagean" w:date="2015-02-09T14:21:00Z">
              <w:r>
                <w:rPr>
                  <w:rFonts w:asciiTheme="minorHAnsi" w:hAnsiTheme="minorHAnsi"/>
                  <w:b/>
                  <w:noProof/>
                  <w:sz w:val="22"/>
                  <w:szCs w:val="22"/>
                  <w:lang w:val="ro-RO"/>
                </w:rPr>
                <w:t>Sef Serviciu</w:t>
              </w:r>
            </w:ins>
          </w:p>
        </w:tc>
        <w:tc>
          <w:tcPr>
            <w:tcW w:w="2126" w:type="dxa"/>
            <w:tcBorders>
              <w:top w:val="single" w:sz="4" w:space="0" w:color="auto"/>
              <w:left w:val="single" w:sz="4" w:space="0" w:color="auto"/>
              <w:bottom w:val="single" w:sz="4" w:space="0" w:color="auto"/>
              <w:right w:val="single" w:sz="4" w:space="0" w:color="auto"/>
            </w:tcBorders>
          </w:tcPr>
          <w:p w14:paraId="5BC9E662" w14:textId="77777777" w:rsidR="00E516FF" w:rsidRPr="00925CF5" w:rsidRDefault="00E516FF" w:rsidP="0060289F">
            <w:pPr>
              <w:rPr>
                <w:ins w:id="9179" w:author="Sorin Salagean" w:date="2015-02-09T14:21:00Z"/>
                <w:rFonts w:asciiTheme="minorHAnsi" w:hAnsiTheme="minorHAnsi"/>
                <w:b/>
                <w:noProof/>
                <w:sz w:val="22"/>
                <w:szCs w:val="22"/>
                <w:lang w:val="ro-RO"/>
              </w:rPr>
            </w:pPr>
            <w:ins w:id="9180" w:author="Sorin Salagean" w:date="2015-02-09T14:21:00Z">
              <w:r>
                <w:rPr>
                  <w:rFonts w:asciiTheme="minorHAnsi" w:hAnsiTheme="minorHAnsi"/>
                  <w:b/>
                  <w:noProof/>
                  <w:sz w:val="22"/>
                  <w:szCs w:val="22"/>
                  <w:lang w:val="ro-RO"/>
                </w:rPr>
                <w:t>Director Daune</w:t>
              </w:r>
            </w:ins>
          </w:p>
        </w:tc>
        <w:tc>
          <w:tcPr>
            <w:tcW w:w="2126" w:type="dxa"/>
            <w:tcBorders>
              <w:top w:val="single" w:sz="4" w:space="0" w:color="auto"/>
              <w:left w:val="single" w:sz="4" w:space="0" w:color="auto"/>
              <w:bottom w:val="single" w:sz="4" w:space="0" w:color="auto"/>
              <w:right w:val="single" w:sz="4" w:space="0" w:color="auto"/>
            </w:tcBorders>
          </w:tcPr>
          <w:p w14:paraId="6B98168A" w14:textId="77777777" w:rsidR="00E516FF" w:rsidRDefault="00E516FF" w:rsidP="0060289F">
            <w:pPr>
              <w:rPr>
                <w:ins w:id="9181" w:author="Sorin Salagean" w:date="2015-02-09T14:21:00Z"/>
                <w:b/>
                <w:noProof/>
              </w:rPr>
            </w:pPr>
            <w:ins w:id="9182" w:author="Sorin Salagean" w:date="2015-02-09T14:21:00Z">
              <w:r>
                <w:rPr>
                  <w:rFonts w:asciiTheme="minorHAnsi" w:hAnsiTheme="minorHAnsi"/>
                  <w:b/>
                  <w:noProof/>
                  <w:sz w:val="22"/>
                  <w:szCs w:val="22"/>
                  <w:lang w:val="ro-RO"/>
                </w:rPr>
                <w:t>Departament juridic</w:t>
              </w:r>
            </w:ins>
          </w:p>
        </w:tc>
      </w:tr>
      <w:tr w:rsidR="00E516FF" w:rsidRPr="00A74510" w14:paraId="61B9B080" w14:textId="77777777" w:rsidTr="0060289F">
        <w:trPr>
          <w:ins w:id="9183" w:author="Sorin Salagean" w:date="2015-02-09T14:21:00Z"/>
        </w:trPr>
        <w:tc>
          <w:tcPr>
            <w:tcW w:w="2122" w:type="dxa"/>
            <w:tcBorders>
              <w:top w:val="single" w:sz="4" w:space="0" w:color="auto"/>
              <w:left w:val="single" w:sz="4" w:space="0" w:color="auto"/>
              <w:bottom w:val="single" w:sz="4" w:space="0" w:color="auto"/>
              <w:right w:val="single" w:sz="4" w:space="0" w:color="auto"/>
            </w:tcBorders>
          </w:tcPr>
          <w:p w14:paraId="208F6B10" w14:textId="77777777" w:rsidR="00E516FF" w:rsidRPr="00925CF5" w:rsidRDefault="00E516FF" w:rsidP="0060289F">
            <w:pPr>
              <w:rPr>
                <w:ins w:id="9184" w:author="Sorin Salagean" w:date="2015-02-09T14:21:00Z"/>
                <w:rFonts w:asciiTheme="minorHAnsi" w:hAnsiTheme="minorHAnsi" w:cs="Arial"/>
                <w:noProof/>
                <w:color w:val="000000"/>
                <w:szCs w:val="22"/>
                <w:lang w:val="ro-RO"/>
              </w:rPr>
            </w:pPr>
            <w:ins w:id="9185" w:author="Sorin Salagean" w:date="2015-02-09T14:21:00Z">
              <w:r w:rsidRPr="00925CF5">
                <w:rPr>
                  <w:rFonts w:asciiTheme="minorHAnsi" w:hAnsiTheme="minorHAnsi" w:cs="Arial"/>
                  <w:noProof/>
                  <w:color w:val="000000"/>
                  <w:szCs w:val="22"/>
                  <w:lang w:val="ro-RO"/>
                </w:rPr>
                <w:t>Actiuni disponibile pe Workflow OnBase (Ad Hoc User Ta</w:t>
              </w:r>
              <w:r>
                <w:rPr>
                  <w:rFonts w:asciiTheme="minorHAnsi" w:hAnsiTheme="minorHAnsi" w:cs="Arial"/>
                  <w:noProof/>
                  <w:color w:val="000000"/>
                  <w:szCs w:val="22"/>
                  <w:lang w:val="ro-RO"/>
                </w:rPr>
                <w:t>s</w:t>
              </w:r>
              <w:r w:rsidRPr="00925CF5">
                <w:rPr>
                  <w:rFonts w:asciiTheme="minorHAnsi" w:hAnsiTheme="minorHAnsi" w:cs="Arial"/>
                  <w:noProof/>
                  <w:color w:val="000000"/>
                  <w:szCs w:val="22"/>
                  <w:lang w:val="ro-RO"/>
                </w:rPr>
                <w:t>ks):</w:t>
              </w:r>
            </w:ins>
          </w:p>
          <w:p w14:paraId="390AF61E" w14:textId="77777777" w:rsidR="00E516FF" w:rsidRPr="00925CF5" w:rsidRDefault="00E516FF" w:rsidP="0060289F">
            <w:pPr>
              <w:pStyle w:val="ListParagraph"/>
              <w:spacing w:after="200" w:line="276" w:lineRule="auto"/>
              <w:ind w:left="360"/>
              <w:rPr>
                <w:ins w:id="9186" w:author="Sorin Salagean" w:date="2015-02-09T14:21:00Z"/>
                <w:rFonts w:asciiTheme="minorHAnsi" w:hAnsiTheme="minorHAnsi" w:cstheme="minorBidi"/>
                <w:noProof/>
                <w:lang w:val="ro-RO"/>
              </w:rPr>
            </w:pPr>
            <w:ins w:id="9187" w:author="Sorin Salagean" w:date="2015-02-09T14:21:00Z">
              <w:r w:rsidRPr="00925CF5">
                <w:rPr>
                  <w:rFonts w:asciiTheme="minorHAnsi" w:hAnsiTheme="minorHAnsi" w:cstheme="minorBidi"/>
                  <w:noProof/>
                  <w:lang w:val="ro-RO"/>
                </w:rPr>
                <w:t xml:space="preserve"> </w:t>
              </w:r>
            </w:ins>
          </w:p>
        </w:tc>
        <w:tc>
          <w:tcPr>
            <w:tcW w:w="2268" w:type="dxa"/>
            <w:tcBorders>
              <w:top w:val="single" w:sz="4" w:space="0" w:color="auto"/>
              <w:left w:val="single" w:sz="4" w:space="0" w:color="auto"/>
              <w:bottom w:val="single" w:sz="4" w:space="0" w:color="auto"/>
              <w:right w:val="single" w:sz="4" w:space="0" w:color="auto"/>
            </w:tcBorders>
          </w:tcPr>
          <w:p w14:paraId="7490A44D" w14:textId="77777777" w:rsidR="00E516FF" w:rsidRPr="00925CF5" w:rsidRDefault="00E516FF" w:rsidP="0060289F">
            <w:pPr>
              <w:rPr>
                <w:ins w:id="9188" w:author="Sorin Salagean" w:date="2015-02-09T14:21:00Z"/>
                <w:rFonts w:asciiTheme="minorHAnsi" w:hAnsiTheme="minorHAnsi" w:cs="Arial"/>
                <w:noProof/>
                <w:color w:val="000000"/>
                <w:szCs w:val="22"/>
                <w:lang w:val="ro-RO"/>
              </w:rPr>
            </w:pPr>
            <w:ins w:id="9189" w:author="Sorin Salagean" w:date="2015-02-09T14:21:00Z">
              <w:r w:rsidRPr="00925CF5">
                <w:rPr>
                  <w:rFonts w:asciiTheme="minorHAnsi" w:hAnsiTheme="minorHAnsi" w:cs="Arial"/>
                  <w:noProof/>
                  <w:color w:val="000000"/>
                  <w:szCs w:val="22"/>
                  <w:lang w:val="ro-RO"/>
                </w:rPr>
                <w:t>Actiuni disponibile pe Workflow OnBase (Ad Hoc User Ta</w:t>
              </w:r>
              <w:r>
                <w:rPr>
                  <w:rFonts w:asciiTheme="minorHAnsi" w:hAnsiTheme="minorHAnsi" w:cs="Arial"/>
                  <w:noProof/>
                  <w:color w:val="000000"/>
                  <w:szCs w:val="22"/>
                  <w:lang w:val="ro-RO"/>
                </w:rPr>
                <w:t>s</w:t>
              </w:r>
              <w:r w:rsidRPr="00925CF5">
                <w:rPr>
                  <w:rFonts w:asciiTheme="minorHAnsi" w:hAnsiTheme="minorHAnsi" w:cs="Arial"/>
                  <w:noProof/>
                  <w:color w:val="000000"/>
                  <w:szCs w:val="22"/>
                  <w:lang w:val="ro-RO"/>
                </w:rPr>
                <w:t>ks):</w:t>
              </w:r>
            </w:ins>
          </w:p>
          <w:p w14:paraId="6BFC2225" w14:textId="77777777" w:rsidR="00E516FF" w:rsidRPr="00925CF5" w:rsidRDefault="00E516FF" w:rsidP="00E516FF">
            <w:pPr>
              <w:pStyle w:val="ListParagraph"/>
              <w:numPr>
                <w:ilvl w:val="0"/>
                <w:numId w:val="60"/>
              </w:numPr>
              <w:spacing w:after="200" w:line="276" w:lineRule="auto"/>
              <w:rPr>
                <w:ins w:id="9190" w:author="Sorin Salagean" w:date="2015-02-09T14:21:00Z"/>
                <w:rFonts w:asciiTheme="minorHAnsi" w:hAnsiTheme="minorHAnsi"/>
              </w:rPr>
            </w:pPr>
            <w:ins w:id="9191" w:author="Sorin Salagean" w:date="2015-02-09T14:21:00Z">
              <w:r>
                <w:rPr>
                  <w:rFonts w:asciiTheme="minorHAnsi" w:hAnsiTheme="minorHAnsi"/>
                </w:rPr>
                <w:t>Aprob</w:t>
              </w:r>
            </w:ins>
          </w:p>
          <w:p w14:paraId="42B6CF2A" w14:textId="77777777" w:rsidR="00E516FF" w:rsidRPr="00925CF5" w:rsidRDefault="00E516FF" w:rsidP="00E516FF">
            <w:pPr>
              <w:pStyle w:val="ListParagraph"/>
              <w:numPr>
                <w:ilvl w:val="0"/>
                <w:numId w:val="60"/>
              </w:numPr>
              <w:spacing w:after="200" w:line="276" w:lineRule="auto"/>
              <w:rPr>
                <w:ins w:id="9192" w:author="Sorin Salagean" w:date="2015-02-09T14:21:00Z"/>
                <w:rFonts w:asciiTheme="minorHAnsi" w:hAnsiTheme="minorHAnsi"/>
              </w:rPr>
            </w:pPr>
            <w:ins w:id="9193" w:author="Sorin Salagean" w:date="2015-02-09T14:21:00Z">
              <w:r>
                <w:rPr>
                  <w:rFonts w:asciiTheme="minorHAnsi" w:hAnsiTheme="minorHAnsi"/>
                </w:rPr>
                <w:t>Trimitere la Referate de respingere - Refuzate</w:t>
              </w:r>
            </w:ins>
          </w:p>
          <w:p w14:paraId="7A36637C" w14:textId="77777777" w:rsidR="00E516FF" w:rsidRPr="00925CF5" w:rsidRDefault="00E516FF" w:rsidP="0060289F">
            <w:pPr>
              <w:pStyle w:val="ListParagraph"/>
              <w:spacing w:after="200" w:line="276" w:lineRule="auto"/>
              <w:ind w:left="360"/>
              <w:rPr>
                <w:ins w:id="9194" w:author="Sorin Salagean" w:date="2015-02-09T14:21:00Z"/>
                <w:rFonts w:asciiTheme="minorHAnsi" w:hAnsiTheme="minorHAnsi" w:cstheme="minorBidi"/>
                <w:noProof/>
                <w:lang w:val="ro-RO"/>
              </w:rPr>
            </w:pPr>
          </w:p>
        </w:tc>
        <w:tc>
          <w:tcPr>
            <w:tcW w:w="2126" w:type="dxa"/>
            <w:tcBorders>
              <w:top w:val="single" w:sz="4" w:space="0" w:color="auto"/>
              <w:left w:val="single" w:sz="4" w:space="0" w:color="auto"/>
              <w:bottom w:val="single" w:sz="4" w:space="0" w:color="auto"/>
              <w:right w:val="single" w:sz="4" w:space="0" w:color="auto"/>
            </w:tcBorders>
          </w:tcPr>
          <w:p w14:paraId="13937519" w14:textId="77777777" w:rsidR="00E516FF" w:rsidRPr="00925CF5" w:rsidRDefault="00E516FF" w:rsidP="0060289F">
            <w:pPr>
              <w:rPr>
                <w:ins w:id="9195" w:author="Sorin Salagean" w:date="2015-02-09T14:21:00Z"/>
                <w:rFonts w:asciiTheme="minorHAnsi" w:hAnsiTheme="minorHAnsi" w:cs="Arial"/>
                <w:noProof/>
                <w:color w:val="000000"/>
                <w:szCs w:val="22"/>
                <w:lang w:val="ro-RO"/>
              </w:rPr>
            </w:pPr>
            <w:ins w:id="9196" w:author="Sorin Salagean" w:date="2015-02-09T14:21:00Z">
              <w:r w:rsidRPr="00925CF5">
                <w:rPr>
                  <w:rFonts w:asciiTheme="minorHAnsi" w:hAnsiTheme="minorHAnsi" w:cs="Arial"/>
                  <w:noProof/>
                  <w:color w:val="000000"/>
                  <w:szCs w:val="22"/>
                  <w:lang w:val="ro-RO"/>
                </w:rPr>
                <w:t>Actiuni disponibile pe Workflow OnBase (Ad Hoc User Ta</w:t>
              </w:r>
              <w:r>
                <w:rPr>
                  <w:rFonts w:asciiTheme="minorHAnsi" w:hAnsiTheme="minorHAnsi" w:cs="Arial"/>
                  <w:noProof/>
                  <w:color w:val="000000"/>
                  <w:szCs w:val="22"/>
                  <w:lang w:val="ro-RO"/>
                </w:rPr>
                <w:t>s</w:t>
              </w:r>
              <w:r w:rsidRPr="00925CF5">
                <w:rPr>
                  <w:rFonts w:asciiTheme="minorHAnsi" w:hAnsiTheme="minorHAnsi" w:cs="Arial"/>
                  <w:noProof/>
                  <w:color w:val="000000"/>
                  <w:szCs w:val="22"/>
                  <w:lang w:val="ro-RO"/>
                </w:rPr>
                <w:t>ks):</w:t>
              </w:r>
            </w:ins>
          </w:p>
          <w:p w14:paraId="1B000D09" w14:textId="77777777" w:rsidR="00E516FF" w:rsidRPr="00925CF5" w:rsidRDefault="00E516FF" w:rsidP="00E516FF">
            <w:pPr>
              <w:pStyle w:val="ListParagraph"/>
              <w:numPr>
                <w:ilvl w:val="0"/>
                <w:numId w:val="60"/>
              </w:numPr>
              <w:spacing w:after="200" w:line="276" w:lineRule="auto"/>
              <w:rPr>
                <w:ins w:id="9197" w:author="Sorin Salagean" w:date="2015-02-09T14:21:00Z"/>
                <w:rFonts w:asciiTheme="minorHAnsi" w:hAnsiTheme="minorHAnsi"/>
              </w:rPr>
            </w:pPr>
            <w:ins w:id="9198" w:author="Sorin Salagean" w:date="2015-02-09T14:21:00Z">
              <w:r>
                <w:rPr>
                  <w:rFonts w:asciiTheme="minorHAnsi" w:hAnsiTheme="minorHAnsi"/>
                </w:rPr>
                <w:t>Aprob</w:t>
              </w:r>
            </w:ins>
          </w:p>
          <w:p w14:paraId="6C00DAA6" w14:textId="77777777" w:rsidR="00E516FF" w:rsidRPr="00925CF5" w:rsidRDefault="00E516FF" w:rsidP="00E516FF">
            <w:pPr>
              <w:pStyle w:val="ListParagraph"/>
              <w:numPr>
                <w:ilvl w:val="0"/>
                <w:numId w:val="60"/>
              </w:numPr>
              <w:spacing w:after="200" w:line="276" w:lineRule="auto"/>
              <w:rPr>
                <w:ins w:id="9199" w:author="Sorin Salagean" w:date="2015-02-09T14:21:00Z"/>
                <w:rFonts w:asciiTheme="minorHAnsi" w:hAnsiTheme="minorHAnsi"/>
              </w:rPr>
            </w:pPr>
            <w:ins w:id="9200" w:author="Sorin Salagean" w:date="2015-02-09T14:21:00Z">
              <w:r>
                <w:rPr>
                  <w:rFonts w:asciiTheme="minorHAnsi" w:hAnsiTheme="minorHAnsi"/>
                </w:rPr>
                <w:t>Refuz</w:t>
              </w:r>
            </w:ins>
          </w:p>
          <w:p w14:paraId="77D0FDF9" w14:textId="77777777" w:rsidR="00E516FF" w:rsidRPr="00925CF5" w:rsidRDefault="00E516FF" w:rsidP="0060289F">
            <w:pPr>
              <w:pStyle w:val="ListParagraph"/>
              <w:spacing w:after="200" w:line="276" w:lineRule="auto"/>
              <w:ind w:left="360"/>
              <w:rPr>
                <w:ins w:id="9201" w:author="Sorin Salagean" w:date="2015-02-09T14:21:00Z"/>
                <w:rFonts w:asciiTheme="minorHAnsi" w:hAnsiTheme="minorHAnsi"/>
              </w:rPr>
            </w:pPr>
          </w:p>
        </w:tc>
        <w:tc>
          <w:tcPr>
            <w:tcW w:w="2126" w:type="dxa"/>
            <w:tcBorders>
              <w:top w:val="single" w:sz="4" w:space="0" w:color="auto"/>
              <w:left w:val="single" w:sz="4" w:space="0" w:color="auto"/>
              <w:bottom w:val="single" w:sz="4" w:space="0" w:color="auto"/>
              <w:right w:val="single" w:sz="4" w:space="0" w:color="auto"/>
            </w:tcBorders>
          </w:tcPr>
          <w:p w14:paraId="27AC3A69" w14:textId="77777777" w:rsidR="00E516FF" w:rsidRPr="00925CF5" w:rsidRDefault="00E516FF" w:rsidP="0060289F">
            <w:pPr>
              <w:rPr>
                <w:ins w:id="9202" w:author="Sorin Salagean" w:date="2015-02-09T14:21:00Z"/>
                <w:rFonts w:asciiTheme="minorHAnsi" w:hAnsiTheme="minorHAnsi" w:cs="Arial"/>
                <w:noProof/>
                <w:color w:val="000000"/>
                <w:szCs w:val="22"/>
                <w:lang w:val="ro-RO"/>
              </w:rPr>
            </w:pPr>
            <w:ins w:id="9203" w:author="Sorin Salagean" w:date="2015-02-09T14:21:00Z">
              <w:r w:rsidRPr="00925CF5">
                <w:rPr>
                  <w:rFonts w:asciiTheme="minorHAnsi" w:hAnsiTheme="minorHAnsi" w:cs="Arial"/>
                  <w:noProof/>
                  <w:color w:val="000000"/>
                  <w:szCs w:val="22"/>
                  <w:lang w:val="ro-RO"/>
                </w:rPr>
                <w:t>Actiuni disponibile pe Workflow OnBase (Ad Hoc User Ta</w:t>
              </w:r>
              <w:r>
                <w:rPr>
                  <w:rFonts w:asciiTheme="minorHAnsi" w:hAnsiTheme="minorHAnsi" w:cs="Arial"/>
                  <w:noProof/>
                  <w:color w:val="000000"/>
                  <w:szCs w:val="22"/>
                  <w:lang w:val="ro-RO"/>
                </w:rPr>
                <w:t>s</w:t>
              </w:r>
              <w:r w:rsidRPr="00925CF5">
                <w:rPr>
                  <w:rFonts w:asciiTheme="minorHAnsi" w:hAnsiTheme="minorHAnsi" w:cs="Arial"/>
                  <w:noProof/>
                  <w:color w:val="000000"/>
                  <w:szCs w:val="22"/>
                  <w:lang w:val="ro-RO"/>
                </w:rPr>
                <w:t>ks):</w:t>
              </w:r>
            </w:ins>
          </w:p>
          <w:p w14:paraId="154998DA" w14:textId="77777777" w:rsidR="00E516FF" w:rsidRPr="00925CF5" w:rsidRDefault="00E516FF" w:rsidP="00E516FF">
            <w:pPr>
              <w:pStyle w:val="ListParagraph"/>
              <w:numPr>
                <w:ilvl w:val="0"/>
                <w:numId w:val="60"/>
              </w:numPr>
              <w:spacing w:after="200" w:line="276" w:lineRule="auto"/>
              <w:rPr>
                <w:ins w:id="9204" w:author="Sorin Salagean" w:date="2015-02-09T14:21:00Z"/>
                <w:rFonts w:asciiTheme="minorHAnsi" w:hAnsiTheme="minorHAnsi"/>
              </w:rPr>
            </w:pPr>
            <w:ins w:id="9205" w:author="Sorin Salagean" w:date="2015-02-09T14:21:00Z">
              <w:r>
                <w:rPr>
                  <w:rFonts w:asciiTheme="minorHAnsi" w:hAnsiTheme="minorHAnsi"/>
                </w:rPr>
                <w:t>Aprob</w:t>
              </w:r>
            </w:ins>
          </w:p>
          <w:p w14:paraId="43799A58" w14:textId="77777777" w:rsidR="00E516FF" w:rsidRDefault="00E516FF" w:rsidP="00E516FF">
            <w:pPr>
              <w:pStyle w:val="ListParagraph"/>
              <w:numPr>
                <w:ilvl w:val="0"/>
                <w:numId w:val="60"/>
              </w:numPr>
              <w:spacing w:after="200" w:line="276" w:lineRule="auto"/>
              <w:rPr>
                <w:ins w:id="9206" w:author="Sorin Salagean" w:date="2015-02-09T14:21:00Z"/>
                <w:rFonts w:asciiTheme="minorHAnsi" w:hAnsiTheme="minorHAnsi"/>
              </w:rPr>
            </w:pPr>
            <w:ins w:id="9207" w:author="Sorin Salagean" w:date="2015-02-09T14:21:00Z">
              <w:r>
                <w:rPr>
                  <w:rFonts w:asciiTheme="minorHAnsi" w:hAnsiTheme="minorHAnsi"/>
                </w:rPr>
                <w:t>Refuz</w:t>
              </w:r>
            </w:ins>
          </w:p>
          <w:p w14:paraId="2B22EFD2" w14:textId="77777777" w:rsidR="00E516FF" w:rsidRPr="00925CF5" w:rsidRDefault="00E516FF" w:rsidP="00E516FF">
            <w:pPr>
              <w:pStyle w:val="ListParagraph"/>
              <w:numPr>
                <w:ilvl w:val="0"/>
                <w:numId w:val="60"/>
              </w:numPr>
              <w:spacing w:after="200" w:line="276" w:lineRule="auto"/>
              <w:rPr>
                <w:ins w:id="9208" w:author="Sorin Salagean" w:date="2015-02-09T14:21:00Z"/>
                <w:rFonts w:asciiTheme="minorHAnsi" w:hAnsiTheme="minorHAnsi"/>
              </w:rPr>
            </w:pPr>
            <w:ins w:id="9209" w:author="Sorin Salagean" w:date="2015-02-09T14:21:00Z">
              <w:r>
                <w:rPr>
                  <w:rFonts w:asciiTheme="minorHAnsi" w:hAnsiTheme="minorHAnsi"/>
                </w:rPr>
                <w:t>Trimite la Claim Forum</w:t>
              </w:r>
              <w:r w:rsidRPr="00925CF5">
                <w:rPr>
                  <w:rFonts w:asciiTheme="minorHAnsi" w:hAnsiTheme="minorHAnsi" w:cs="Arial"/>
                  <w:noProof/>
                  <w:color w:val="000000"/>
                  <w:szCs w:val="22"/>
                  <w:lang w:val="ro-RO"/>
                </w:rPr>
                <w:t xml:space="preserve"> </w:t>
              </w:r>
            </w:ins>
          </w:p>
        </w:tc>
        <w:tc>
          <w:tcPr>
            <w:tcW w:w="2126" w:type="dxa"/>
            <w:tcBorders>
              <w:top w:val="single" w:sz="4" w:space="0" w:color="auto"/>
              <w:left w:val="single" w:sz="4" w:space="0" w:color="auto"/>
              <w:bottom w:val="single" w:sz="4" w:space="0" w:color="auto"/>
              <w:right w:val="single" w:sz="4" w:space="0" w:color="auto"/>
            </w:tcBorders>
          </w:tcPr>
          <w:p w14:paraId="76571A8F" w14:textId="77777777" w:rsidR="00E516FF" w:rsidRDefault="00E516FF" w:rsidP="0060289F">
            <w:pPr>
              <w:rPr>
                <w:ins w:id="9210" w:author="Sorin Salagean" w:date="2015-02-09T14:21:00Z"/>
                <w:rFonts w:asciiTheme="minorHAnsi" w:hAnsiTheme="minorHAnsi" w:cs="Arial"/>
                <w:noProof/>
                <w:color w:val="000000"/>
                <w:szCs w:val="22"/>
                <w:lang w:val="ro-RO"/>
              </w:rPr>
            </w:pPr>
            <w:ins w:id="9211" w:author="Sorin Salagean" w:date="2015-02-09T14:21:00Z">
              <w:r w:rsidRPr="00925CF5">
                <w:rPr>
                  <w:rFonts w:asciiTheme="minorHAnsi" w:hAnsiTheme="minorHAnsi" w:cs="Arial"/>
                  <w:noProof/>
                  <w:color w:val="000000"/>
                  <w:szCs w:val="22"/>
                  <w:lang w:val="ro-RO"/>
                </w:rPr>
                <w:t>Actiuni disponibile pe Workflow OnBase (Ad Hoc User Ta</w:t>
              </w:r>
              <w:r>
                <w:rPr>
                  <w:rFonts w:asciiTheme="minorHAnsi" w:hAnsiTheme="minorHAnsi" w:cs="Arial"/>
                  <w:noProof/>
                  <w:color w:val="000000"/>
                  <w:szCs w:val="22"/>
                  <w:lang w:val="ro-RO"/>
                </w:rPr>
                <w:t>s</w:t>
              </w:r>
              <w:r w:rsidRPr="00925CF5">
                <w:rPr>
                  <w:rFonts w:asciiTheme="minorHAnsi" w:hAnsiTheme="minorHAnsi" w:cs="Arial"/>
                  <w:noProof/>
                  <w:color w:val="000000"/>
                  <w:szCs w:val="22"/>
                  <w:lang w:val="ro-RO"/>
                </w:rPr>
                <w:t>ks):</w:t>
              </w:r>
            </w:ins>
          </w:p>
          <w:p w14:paraId="06A2E6E6" w14:textId="77777777" w:rsidR="00E516FF" w:rsidRPr="00925CF5" w:rsidRDefault="00E516FF" w:rsidP="00E516FF">
            <w:pPr>
              <w:pStyle w:val="ListParagraph"/>
              <w:numPr>
                <w:ilvl w:val="0"/>
                <w:numId w:val="60"/>
              </w:numPr>
              <w:spacing w:after="200" w:line="276" w:lineRule="auto"/>
              <w:rPr>
                <w:ins w:id="9212" w:author="Sorin Salagean" w:date="2015-02-09T14:21:00Z"/>
                <w:rFonts w:asciiTheme="minorHAnsi" w:hAnsiTheme="minorHAnsi"/>
              </w:rPr>
            </w:pPr>
            <w:ins w:id="9213" w:author="Sorin Salagean" w:date="2015-02-09T14:21:00Z">
              <w:r>
                <w:rPr>
                  <w:rFonts w:asciiTheme="minorHAnsi" w:hAnsiTheme="minorHAnsi"/>
                </w:rPr>
                <w:t>Aprob</w:t>
              </w:r>
            </w:ins>
          </w:p>
          <w:p w14:paraId="3280BE47" w14:textId="77777777" w:rsidR="00E516FF" w:rsidRDefault="00E516FF" w:rsidP="00E516FF">
            <w:pPr>
              <w:pStyle w:val="ListParagraph"/>
              <w:numPr>
                <w:ilvl w:val="0"/>
                <w:numId w:val="60"/>
              </w:numPr>
              <w:spacing w:after="200" w:line="276" w:lineRule="auto"/>
              <w:rPr>
                <w:ins w:id="9214" w:author="Sorin Salagean" w:date="2015-02-09T14:21:00Z"/>
                <w:rFonts w:asciiTheme="minorHAnsi" w:hAnsiTheme="minorHAnsi"/>
              </w:rPr>
            </w:pPr>
            <w:ins w:id="9215" w:author="Sorin Salagean" w:date="2015-02-09T14:21:00Z">
              <w:r>
                <w:rPr>
                  <w:rFonts w:asciiTheme="minorHAnsi" w:hAnsiTheme="minorHAnsi"/>
                </w:rPr>
                <w:t>Refuz</w:t>
              </w:r>
            </w:ins>
          </w:p>
          <w:p w14:paraId="10107087" w14:textId="77777777" w:rsidR="00E516FF" w:rsidRPr="00925CF5" w:rsidRDefault="00E516FF" w:rsidP="0060289F">
            <w:pPr>
              <w:rPr>
                <w:ins w:id="9216" w:author="Sorin Salagean" w:date="2015-02-09T14:21:00Z"/>
                <w:rFonts w:cs="Arial"/>
                <w:noProof/>
                <w:color w:val="000000"/>
              </w:rPr>
            </w:pPr>
          </w:p>
        </w:tc>
      </w:tr>
      <w:tr w:rsidR="00E516FF" w:rsidRPr="00925CF5" w14:paraId="424CB84E" w14:textId="77777777" w:rsidTr="0060289F">
        <w:trPr>
          <w:trHeight w:val="269"/>
          <w:ins w:id="9217" w:author="Sorin Salagean" w:date="2015-02-09T14:21:00Z"/>
        </w:trPr>
        <w:tc>
          <w:tcPr>
            <w:tcW w:w="2122" w:type="dxa"/>
          </w:tcPr>
          <w:p w14:paraId="2BB506F4" w14:textId="77777777" w:rsidR="00E516FF" w:rsidRPr="00925CF5" w:rsidRDefault="00E516FF" w:rsidP="0060289F">
            <w:pPr>
              <w:rPr>
                <w:ins w:id="9218" w:author="Sorin Salagean" w:date="2015-02-09T14:21:00Z"/>
                <w:rFonts w:asciiTheme="minorHAnsi" w:hAnsiTheme="minorHAnsi"/>
                <w:b/>
                <w:noProof/>
                <w:sz w:val="22"/>
                <w:szCs w:val="22"/>
                <w:lang w:val="ro-RO"/>
              </w:rPr>
            </w:pPr>
            <w:ins w:id="9219" w:author="Sorin Salagean" w:date="2015-02-09T14:21:00Z">
              <w:r>
                <w:rPr>
                  <w:rFonts w:asciiTheme="minorHAnsi" w:hAnsiTheme="minorHAnsi"/>
                  <w:b/>
                  <w:noProof/>
                  <w:sz w:val="22"/>
                  <w:szCs w:val="22"/>
                  <w:lang w:val="ro-RO"/>
                </w:rPr>
                <w:t>Etapa 6</w:t>
              </w:r>
            </w:ins>
          </w:p>
        </w:tc>
        <w:tc>
          <w:tcPr>
            <w:tcW w:w="2268" w:type="dxa"/>
          </w:tcPr>
          <w:p w14:paraId="5AD87A0F" w14:textId="77777777" w:rsidR="00E516FF" w:rsidRPr="00925CF5" w:rsidRDefault="00E516FF" w:rsidP="0060289F">
            <w:pPr>
              <w:rPr>
                <w:ins w:id="9220" w:author="Sorin Salagean" w:date="2015-02-09T14:21:00Z"/>
                <w:rFonts w:asciiTheme="minorHAnsi" w:hAnsiTheme="minorHAnsi"/>
                <w:b/>
                <w:noProof/>
                <w:sz w:val="22"/>
                <w:szCs w:val="22"/>
                <w:lang w:val="ro-RO"/>
              </w:rPr>
            </w:pPr>
            <w:ins w:id="9221" w:author="Sorin Salagean" w:date="2015-02-09T14:21:00Z">
              <w:r>
                <w:rPr>
                  <w:rFonts w:asciiTheme="minorHAnsi" w:hAnsiTheme="minorHAnsi"/>
                  <w:b/>
                  <w:noProof/>
                  <w:sz w:val="22"/>
                  <w:szCs w:val="22"/>
                  <w:lang w:val="ro-RO"/>
                </w:rPr>
                <w:t>Etapa 7</w:t>
              </w:r>
            </w:ins>
          </w:p>
        </w:tc>
        <w:tc>
          <w:tcPr>
            <w:tcW w:w="2126" w:type="dxa"/>
          </w:tcPr>
          <w:p w14:paraId="3DCF6CDD" w14:textId="77777777" w:rsidR="00E516FF" w:rsidRPr="00925CF5" w:rsidRDefault="00E516FF" w:rsidP="0060289F">
            <w:pPr>
              <w:rPr>
                <w:ins w:id="9222" w:author="Sorin Salagean" w:date="2015-02-09T14:21:00Z"/>
                <w:rFonts w:asciiTheme="minorHAnsi" w:hAnsiTheme="minorHAnsi"/>
                <w:b/>
                <w:noProof/>
                <w:sz w:val="22"/>
                <w:szCs w:val="22"/>
                <w:lang w:val="ro-RO"/>
              </w:rPr>
            </w:pPr>
            <w:ins w:id="9223" w:author="Sorin Salagean" w:date="2015-02-09T14:21:00Z">
              <w:r>
                <w:rPr>
                  <w:rFonts w:asciiTheme="minorHAnsi" w:hAnsiTheme="minorHAnsi"/>
                  <w:b/>
                  <w:noProof/>
                  <w:sz w:val="22"/>
                  <w:szCs w:val="22"/>
                  <w:lang w:val="ro-RO"/>
                </w:rPr>
                <w:t>Etapa 8</w:t>
              </w:r>
            </w:ins>
          </w:p>
        </w:tc>
        <w:tc>
          <w:tcPr>
            <w:tcW w:w="2126" w:type="dxa"/>
          </w:tcPr>
          <w:p w14:paraId="599024D6" w14:textId="77777777" w:rsidR="00E516FF" w:rsidRPr="00925CF5" w:rsidRDefault="00E516FF" w:rsidP="0060289F">
            <w:pPr>
              <w:rPr>
                <w:ins w:id="9224" w:author="Sorin Salagean" w:date="2015-02-09T14:21:00Z"/>
                <w:rFonts w:asciiTheme="minorHAnsi" w:hAnsiTheme="minorHAnsi"/>
                <w:b/>
                <w:noProof/>
                <w:sz w:val="22"/>
                <w:szCs w:val="22"/>
                <w:lang w:val="ro-RO"/>
              </w:rPr>
            </w:pPr>
            <w:ins w:id="9225" w:author="Sorin Salagean" w:date="2015-02-09T14:21:00Z">
              <w:r>
                <w:rPr>
                  <w:rFonts w:asciiTheme="minorHAnsi" w:hAnsiTheme="minorHAnsi"/>
                  <w:b/>
                  <w:noProof/>
                  <w:sz w:val="22"/>
                  <w:szCs w:val="22"/>
                  <w:lang w:val="ro-RO"/>
                </w:rPr>
                <w:t>Etapa 9</w:t>
              </w:r>
            </w:ins>
          </w:p>
        </w:tc>
        <w:tc>
          <w:tcPr>
            <w:tcW w:w="2126" w:type="dxa"/>
          </w:tcPr>
          <w:p w14:paraId="09E21BAF" w14:textId="77777777" w:rsidR="00E516FF" w:rsidRPr="00925CF5" w:rsidRDefault="00E516FF" w:rsidP="0060289F">
            <w:pPr>
              <w:rPr>
                <w:ins w:id="9226" w:author="Sorin Salagean" w:date="2015-02-09T14:21:00Z"/>
                <w:rFonts w:asciiTheme="minorHAnsi" w:hAnsiTheme="minorHAnsi"/>
                <w:b/>
                <w:noProof/>
                <w:sz w:val="22"/>
                <w:szCs w:val="22"/>
              </w:rPr>
            </w:pPr>
            <w:ins w:id="9227" w:author="Sorin Salagean" w:date="2015-02-09T14:21:00Z">
              <w:r w:rsidRPr="00925CF5">
                <w:rPr>
                  <w:rFonts w:asciiTheme="minorHAnsi" w:hAnsiTheme="minorHAnsi"/>
                  <w:b/>
                  <w:noProof/>
                  <w:sz w:val="22"/>
                  <w:szCs w:val="22"/>
                </w:rPr>
                <w:t>Etapa 10</w:t>
              </w:r>
            </w:ins>
          </w:p>
        </w:tc>
      </w:tr>
      <w:tr w:rsidR="00E516FF" w:rsidRPr="00925CF5" w14:paraId="02CF6DCC" w14:textId="77777777" w:rsidTr="0060289F">
        <w:trPr>
          <w:ins w:id="9228" w:author="Sorin Salagean" w:date="2015-02-09T14:21:00Z"/>
        </w:trPr>
        <w:tc>
          <w:tcPr>
            <w:tcW w:w="2122" w:type="dxa"/>
            <w:hideMark/>
          </w:tcPr>
          <w:p w14:paraId="144756DD" w14:textId="77777777" w:rsidR="00E516FF" w:rsidRPr="00925CF5" w:rsidRDefault="00E516FF" w:rsidP="0060289F">
            <w:pPr>
              <w:rPr>
                <w:ins w:id="9229" w:author="Sorin Salagean" w:date="2015-02-09T14:21:00Z"/>
                <w:rFonts w:asciiTheme="minorHAnsi" w:hAnsiTheme="minorHAnsi"/>
                <w:b/>
                <w:noProof/>
                <w:sz w:val="22"/>
                <w:szCs w:val="22"/>
                <w:lang w:val="ro-RO"/>
              </w:rPr>
            </w:pPr>
            <w:ins w:id="9230" w:author="Sorin Salagean" w:date="2015-02-09T14:21:00Z">
              <w:r>
                <w:rPr>
                  <w:rFonts w:asciiTheme="minorHAnsi" w:hAnsiTheme="minorHAnsi"/>
                  <w:b/>
                  <w:noProof/>
                  <w:sz w:val="22"/>
                  <w:szCs w:val="22"/>
                  <w:lang w:val="ro-RO"/>
                </w:rPr>
                <w:t>Claim Forum</w:t>
              </w:r>
            </w:ins>
          </w:p>
        </w:tc>
        <w:tc>
          <w:tcPr>
            <w:tcW w:w="2268" w:type="dxa"/>
            <w:hideMark/>
          </w:tcPr>
          <w:p w14:paraId="0FDC1D8D" w14:textId="77777777" w:rsidR="00E516FF" w:rsidRPr="00925CF5" w:rsidRDefault="00E516FF" w:rsidP="0060289F">
            <w:pPr>
              <w:rPr>
                <w:ins w:id="9231" w:author="Sorin Salagean" w:date="2015-02-09T14:21:00Z"/>
                <w:rFonts w:asciiTheme="minorHAnsi" w:hAnsiTheme="minorHAnsi"/>
                <w:b/>
                <w:noProof/>
                <w:sz w:val="22"/>
                <w:szCs w:val="22"/>
                <w:lang w:val="ro-RO"/>
              </w:rPr>
            </w:pPr>
            <w:ins w:id="9232" w:author="Sorin Salagean" w:date="2015-02-09T14:21:00Z">
              <w:r>
                <w:rPr>
                  <w:rFonts w:asciiTheme="minorHAnsi" w:hAnsiTheme="minorHAnsi"/>
                  <w:b/>
                  <w:noProof/>
                  <w:sz w:val="22"/>
                  <w:szCs w:val="22"/>
                  <w:lang w:val="ro-RO"/>
                </w:rPr>
                <w:t>Validare document Claim Forum</w:t>
              </w:r>
            </w:ins>
          </w:p>
        </w:tc>
        <w:tc>
          <w:tcPr>
            <w:tcW w:w="2126" w:type="dxa"/>
          </w:tcPr>
          <w:p w14:paraId="0A6665B8" w14:textId="77777777" w:rsidR="00E516FF" w:rsidRPr="00925CF5" w:rsidRDefault="00E516FF" w:rsidP="0060289F">
            <w:pPr>
              <w:rPr>
                <w:ins w:id="9233" w:author="Sorin Salagean" w:date="2015-02-09T14:21:00Z"/>
                <w:rFonts w:asciiTheme="minorHAnsi" w:hAnsiTheme="minorHAnsi"/>
                <w:b/>
                <w:noProof/>
                <w:sz w:val="22"/>
                <w:szCs w:val="22"/>
                <w:lang w:val="ro-RO"/>
              </w:rPr>
            </w:pPr>
            <w:ins w:id="9234" w:author="Sorin Salagean" w:date="2015-02-09T14:21:00Z">
              <w:r>
                <w:rPr>
                  <w:rFonts w:asciiTheme="minorHAnsi" w:hAnsiTheme="minorHAnsi"/>
                  <w:b/>
                  <w:noProof/>
                  <w:sz w:val="22"/>
                  <w:szCs w:val="22"/>
                  <w:lang w:val="ro-RO"/>
                </w:rPr>
                <w:t>Referat de respingere -  Aprobate</w:t>
              </w:r>
            </w:ins>
          </w:p>
        </w:tc>
        <w:tc>
          <w:tcPr>
            <w:tcW w:w="2126" w:type="dxa"/>
          </w:tcPr>
          <w:p w14:paraId="1558FFDD" w14:textId="77777777" w:rsidR="00E516FF" w:rsidRPr="00925CF5" w:rsidRDefault="00E516FF" w:rsidP="0060289F">
            <w:pPr>
              <w:rPr>
                <w:ins w:id="9235" w:author="Sorin Salagean" w:date="2015-02-09T14:21:00Z"/>
                <w:rFonts w:asciiTheme="minorHAnsi" w:hAnsiTheme="minorHAnsi"/>
                <w:b/>
                <w:noProof/>
                <w:sz w:val="22"/>
                <w:szCs w:val="22"/>
                <w:lang w:val="ro-RO"/>
              </w:rPr>
            </w:pPr>
            <w:ins w:id="9236" w:author="Sorin Salagean" w:date="2015-02-09T14:21:00Z">
              <w:r>
                <w:rPr>
                  <w:rFonts w:asciiTheme="minorHAnsi" w:hAnsiTheme="minorHAnsi"/>
                  <w:b/>
                  <w:noProof/>
                  <w:sz w:val="22"/>
                  <w:szCs w:val="22"/>
                  <w:lang w:val="ro-RO"/>
                </w:rPr>
                <w:t>Referat de respingere - Refuzate</w:t>
              </w:r>
            </w:ins>
          </w:p>
        </w:tc>
        <w:tc>
          <w:tcPr>
            <w:tcW w:w="2126" w:type="dxa"/>
          </w:tcPr>
          <w:p w14:paraId="125C87B9" w14:textId="77777777" w:rsidR="00E516FF" w:rsidRPr="00790EC6" w:rsidRDefault="00E516FF" w:rsidP="0060289F">
            <w:pPr>
              <w:rPr>
                <w:ins w:id="9237" w:author="Sorin Salagean" w:date="2015-02-09T14:21:00Z"/>
                <w:rFonts w:asciiTheme="minorHAnsi" w:hAnsiTheme="minorHAnsi"/>
                <w:b/>
                <w:noProof/>
                <w:sz w:val="22"/>
                <w:szCs w:val="22"/>
              </w:rPr>
            </w:pPr>
            <w:ins w:id="9238" w:author="Sorin Salagean" w:date="2015-02-09T14:21:00Z">
              <w:r w:rsidRPr="00790EC6">
                <w:rPr>
                  <w:rFonts w:asciiTheme="minorHAnsi" w:hAnsiTheme="minorHAnsi"/>
                  <w:b/>
                  <w:noProof/>
                  <w:sz w:val="22"/>
                  <w:szCs w:val="22"/>
                </w:rPr>
                <w:t>Referat de respingere - Inchise</w:t>
              </w:r>
            </w:ins>
          </w:p>
        </w:tc>
      </w:tr>
      <w:tr w:rsidR="00E516FF" w:rsidRPr="00925CF5" w14:paraId="2458D408" w14:textId="77777777" w:rsidTr="0060289F">
        <w:trPr>
          <w:ins w:id="9239" w:author="Sorin Salagean" w:date="2015-02-09T14:21:00Z"/>
        </w:trPr>
        <w:tc>
          <w:tcPr>
            <w:tcW w:w="2122" w:type="dxa"/>
          </w:tcPr>
          <w:p w14:paraId="6AB3D751" w14:textId="77777777" w:rsidR="00E516FF" w:rsidRPr="00925CF5" w:rsidRDefault="00E516FF" w:rsidP="0060289F">
            <w:pPr>
              <w:rPr>
                <w:ins w:id="9240" w:author="Sorin Salagean" w:date="2015-02-09T14:21:00Z"/>
                <w:rFonts w:asciiTheme="minorHAnsi" w:hAnsiTheme="minorHAnsi" w:cs="Arial"/>
                <w:noProof/>
                <w:color w:val="000000"/>
                <w:szCs w:val="22"/>
                <w:lang w:val="ro-RO"/>
              </w:rPr>
            </w:pPr>
            <w:ins w:id="9241" w:author="Sorin Salagean" w:date="2015-02-09T14:21:00Z">
              <w:r w:rsidRPr="00925CF5">
                <w:rPr>
                  <w:rFonts w:asciiTheme="minorHAnsi" w:hAnsiTheme="minorHAnsi" w:cs="Arial"/>
                  <w:noProof/>
                  <w:color w:val="000000"/>
                  <w:szCs w:val="22"/>
                  <w:lang w:val="ro-RO"/>
                </w:rPr>
                <w:t>Actiuni disponibile pe Workflow OnBase (Ad Hoc User Taks):</w:t>
              </w:r>
            </w:ins>
          </w:p>
          <w:p w14:paraId="10581EB7" w14:textId="77777777" w:rsidR="00E516FF" w:rsidRPr="00925CF5" w:rsidRDefault="00E516FF" w:rsidP="00E516FF">
            <w:pPr>
              <w:pStyle w:val="ListParagraph"/>
              <w:numPr>
                <w:ilvl w:val="0"/>
                <w:numId w:val="60"/>
              </w:numPr>
              <w:spacing w:after="200" w:line="276" w:lineRule="auto"/>
              <w:rPr>
                <w:ins w:id="9242" w:author="Sorin Salagean" w:date="2015-02-09T14:21:00Z"/>
                <w:rFonts w:asciiTheme="minorHAnsi" w:hAnsiTheme="minorHAnsi"/>
              </w:rPr>
            </w:pPr>
            <w:ins w:id="9243" w:author="Sorin Salagean" w:date="2015-02-09T14:21:00Z">
              <w:r>
                <w:rPr>
                  <w:rFonts w:asciiTheme="minorHAnsi" w:hAnsiTheme="minorHAnsi"/>
                </w:rPr>
                <w:t>Refuz</w:t>
              </w:r>
            </w:ins>
          </w:p>
          <w:p w14:paraId="1F9F0642" w14:textId="77777777" w:rsidR="00E516FF" w:rsidRPr="00925CF5" w:rsidRDefault="00E516FF" w:rsidP="00E516FF">
            <w:pPr>
              <w:pStyle w:val="ListParagraph"/>
              <w:numPr>
                <w:ilvl w:val="0"/>
                <w:numId w:val="60"/>
              </w:numPr>
              <w:spacing w:after="200" w:line="276" w:lineRule="auto"/>
              <w:rPr>
                <w:ins w:id="9244" w:author="Sorin Salagean" w:date="2015-02-09T14:21:00Z"/>
                <w:rFonts w:asciiTheme="minorHAnsi" w:hAnsiTheme="minorHAnsi"/>
              </w:rPr>
            </w:pPr>
            <w:ins w:id="9245" w:author="Sorin Salagean" w:date="2015-02-09T14:21:00Z">
              <w:r>
                <w:rPr>
                  <w:rFonts w:asciiTheme="minorHAnsi" w:hAnsiTheme="minorHAnsi"/>
                </w:rPr>
                <w:t>Import document semnat de repr. Claim Forum</w:t>
              </w:r>
            </w:ins>
          </w:p>
          <w:p w14:paraId="32BFD929" w14:textId="77777777" w:rsidR="00E516FF" w:rsidRPr="00925CF5" w:rsidRDefault="00E516FF" w:rsidP="0060289F">
            <w:pPr>
              <w:pStyle w:val="ListParagraph"/>
              <w:spacing w:after="200" w:line="276" w:lineRule="auto"/>
              <w:ind w:left="360"/>
              <w:rPr>
                <w:ins w:id="9246" w:author="Sorin Salagean" w:date="2015-02-09T14:21:00Z"/>
                <w:rFonts w:asciiTheme="minorHAnsi" w:hAnsiTheme="minorHAnsi" w:cstheme="minorBidi"/>
                <w:noProof/>
                <w:lang w:val="ro-RO"/>
              </w:rPr>
            </w:pPr>
            <w:ins w:id="9247" w:author="Sorin Salagean" w:date="2015-02-09T14:21:00Z">
              <w:r w:rsidRPr="00925CF5">
                <w:rPr>
                  <w:rFonts w:asciiTheme="minorHAnsi" w:hAnsiTheme="minorHAnsi" w:cstheme="minorBidi"/>
                  <w:noProof/>
                  <w:lang w:val="ro-RO"/>
                </w:rPr>
                <w:t xml:space="preserve"> </w:t>
              </w:r>
            </w:ins>
          </w:p>
        </w:tc>
        <w:tc>
          <w:tcPr>
            <w:tcW w:w="2268" w:type="dxa"/>
          </w:tcPr>
          <w:p w14:paraId="04FAC2CE" w14:textId="77777777" w:rsidR="00E516FF" w:rsidRPr="00925CF5" w:rsidRDefault="00E516FF" w:rsidP="0060289F">
            <w:pPr>
              <w:rPr>
                <w:ins w:id="9248" w:author="Sorin Salagean" w:date="2015-02-09T14:21:00Z"/>
                <w:rFonts w:asciiTheme="minorHAnsi" w:hAnsiTheme="minorHAnsi" w:cs="Arial"/>
                <w:noProof/>
                <w:color w:val="000000"/>
                <w:szCs w:val="22"/>
                <w:lang w:val="ro-RO"/>
              </w:rPr>
            </w:pPr>
            <w:ins w:id="9249" w:author="Sorin Salagean" w:date="2015-02-09T14:21:00Z">
              <w:r w:rsidRPr="00925CF5">
                <w:rPr>
                  <w:rFonts w:asciiTheme="minorHAnsi" w:hAnsiTheme="minorHAnsi" w:cs="Arial"/>
                  <w:noProof/>
                  <w:color w:val="000000"/>
                  <w:szCs w:val="22"/>
                  <w:lang w:val="ro-RO"/>
                </w:rPr>
                <w:t>Actiuni disponibile pe Workflow OnBase (Ad Hoc User Taks):</w:t>
              </w:r>
            </w:ins>
          </w:p>
          <w:p w14:paraId="23100233" w14:textId="77777777" w:rsidR="00E516FF" w:rsidRPr="00925CF5" w:rsidRDefault="00E516FF" w:rsidP="00E516FF">
            <w:pPr>
              <w:pStyle w:val="ListParagraph"/>
              <w:numPr>
                <w:ilvl w:val="0"/>
                <w:numId w:val="60"/>
              </w:numPr>
              <w:spacing w:after="200" w:line="276" w:lineRule="auto"/>
              <w:rPr>
                <w:ins w:id="9250" w:author="Sorin Salagean" w:date="2015-02-09T14:21:00Z"/>
                <w:rFonts w:asciiTheme="minorHAnsi" w:hAnsiTheme="minorHAnsi"/>
              </w:rPr>
            </w:pPr>
            <w:ins w:id="9251" w:author="Sorin Salagean" w:date="2015-02-09T14:21:00Z">
              <w:r>
                <w:rPr>
                  <w:rFonts w:asciiTheme="minorHAnsi" w:hAnsiTheme="minorHAnsi"/>
                </w:rPr>
                <w:t>Aprob</w:t>
              </w:r>
            </w:ins>
          </w:p>
          <w:p w14:paraId="38311C32" w14:textId="77777777" w:rsidR="00E516FF" w:rsidRPr="00925CF5" w:rsidRDefault="00E516FF" w:rsidP="00E516FF">
            <w:pPr>
              <w:pStyle w:val="ListParagraph"/>
              <w:numPr>
                <w:ilvl w:val="0"/>
                <w:numId w:val="60"/>
              </w:numPr>
              <w:spacing w:after="200" w:line="276" w:lineRule="auto"/>
              <w:rPr>
                <w:ins w:id="9252" w:author="Sorin Salagean" w:date="2015-02-09T14:21:00Z"/>
                <w:rFonts w:asciiTheme="minorHAnsi" w:hAnsiTheme="minorHAnsi"/>
              </w:rPr>
            </w:pPr>
            <w:ins w:id="9253" w:author="Sorin Salagean" w:date="2015-02-09T14:21:00Z">
              <w:r>
                <w:rPr>
                  <w:rFonts w:asciiTheme="minorHAnsi" w:hAnsiTheme="minorHAnsi"/>
                </w:rPr>
                <w:t>Refuz</w:t>
              </w:r>
            </w:ins>
          </w:p>
          <w:p w14:paraId="4F137072" w14:textId="77777777" w:rsidR="00E516FF" w:rsidRPr="00925CF5" w:rsidRDefault="00E516FF" w:rsidP="0060289F">
            <w:pPr>
              <w:pStyle w:val="ListParagraph"/>
              <w:spacing w:after="200" w:line="276" w:lineRule="auto"/>
              <w:ind w:left="360"/>
              <w:rPr>
                <w:ins w:id="9254" w:author="Sorin Salagean" w:date="2015-02-09T14:21:00Z"/>
                <w:rFonts w:asciiTheme="minorHAnsi" w:hAnsiTheme="minorHAnsi" w:cstheme="minorBidi"/>
                <w:noProof/>
                <w:lang w:val="ro-RO"/>
              </w:rPr>
            </w:pPr>
          </w:p>
        </w:tc>
        <w:tc>
          <w:tcPr>
            <w:tcW w:w="2126" w:type="dxa"/>
          </w:tcPr>
          <w:p w14:paraId="37CDADCA" w14:textId="77777777" w:rsidR="00E516FF" w:rsidRPr="00925CF5" w:rsidRDefault="00E516FF" w:rsidP="0060289F">
            <w:pPr>
              <w:rPr>
                <w:ins w:id="9255" w:author="Sorin Salagean" w:date="2015-02-09T14:21:00Z"/>
                <w:rFonts w:asciiTheme="minorHAnsi" w:hAnsiTheme="minorHAnsi" w:cs="Arial"/>
                <w:noProof/>
                <w:color w:val="000000"/>
                <w:szCs w:val="22"/>
                <w:lang w:val="ro-RO"/>
              </w:rPr>
            </w:pPr>
            <w:ins w:id="9256" w:author="Sorin Salagean" w:date="2015-02-09T14:21:00Z">
              <w:r w:rsidRPr="00925CF5">
                <w:rPr>
                  <w:rFonts w:asciiTheme="minorHAnsi" w:hAnsiTheme="minorHAnsi" w:cs="Arial"/>
                  <w:noProof/>
                  <w:color w:val="000000"/>
                  <w:szCs w:val="22"/>
                  <w:lang w:val="ro-RO"/>
                </w:rPr>
                <w:t>Actiuni disponibile pe Workflow OnBase (Ad Hoc User Taks):</w:t>
              </w:r>
            </w:ins>
          </w:p>
          <w:p w14:paraId="6890F932" w14:textId="77777777" w:rsidR="00E516FF" w:rsidRPr="00925CF5" w:rsidRDefault="00E516FF" w:rsidP="00E516FF">
            <w:pPr>
              <w:pStyle w:val="ListParagraph"/>
              <w:numPr>
                <w:ilvl w:val="0"/>
                <w:numId w:val="60"/>
              </w:numPr>
              <w:spacing w:after="200" w:line="276" w:lineRule="auto"/>
              <w:rPr>
                <w:ins w:id="9257" w:author="Sorin Salagean" w:date="2015-02-09T14:21:00Z"/>
                <w:rFonts w:asciiTheme="minorHAnsi" w:hAnsiTheme="minorHAnsi"/>
              </w:rPr>
            </w:pPr>
            <w:ins w:id="9258" w:author="Sorin Salagean" w:date="2015-02-09T14:21:00Z">
              <w:r>
                <w:rPr>
                  <w:rFonts w:asciiTheme="minorHAnsi" w:hAnsiTheme="minorHAnsi"/>
                </w:rPr>
                <w:t>Import raspuns catre client</w:t>
              </w:r>
            </w:ins>
          </w:p>
        </w:tc>
        <w:tc>
          <w:tcPr>
            <w:tcW w:w="2126" w:type="dxa"/>
          </w:tcPr>
          <w:p w14:paraId="1CB4D2B3" w14:textId="77777777" w:rsidR="00E516FF" w:rsidRPr="00925CF5" w:rsidRDefault="00E516FF" w:rsidP="0060289F">
            <w:pPr>
              <w:rPr>
                <w:ins w:id="9259" w:author="Sorin Salagean" w:date="2015-02-09T14:21:00Z"/>
                <w:rFonts w:asciiTheme="minorHAnsi" w:hAnsiTheme="minorHAnsi" w:cs="Arial"/>
                <w:noProof/>
                <w:color w:val="000000"/>
                <w:szCs w:val="22"/>
                <w:lang w:val="ro-RO"/>
              </w:rPr>
            </w:pPr>
            <w:ins w:id="9260" w:author="Sorin Salagean" w:date="2015-02-09T14:21:00Z">
              <w:r w:rsidRPr="00925CF5">
                <w:rPr>
                  <w:rFonts w:asciiTheme="minorHAnsi" w:hAnsiTheme="minorHAnsi" w:cs="Arial"/>
                  <w:noProof/>
                  <w:color w:val="000000"/>
                  <w:szCs w:val="22"/>
                  <w:lang w:val="ro-RO"/>
                </w:rPr>
                <w:t>Actiuni disponibile pe Workflow OnBase (Ad Hoc User Taks):</w:t>
              </w:r>
            </w:ins>
          </w:p>
          <w:p w14:paraId="6003E734" w14:textId="77777777" w:rsidR="00E516FF" w:rsidRPr="00925CF5" w:rsidRDefault="00E516FF" w:rsidP="0060289F">
            <w:pPr>
              <w:pStyle w:val="ListParagraph"/>
              <w:spacing w:after="200" w:line="276" w:lineRule="auto"/>
              <w:ind w:left="360"/>
              <w:rPr>
                <w:ins w:id="9261" w:author="Sorin Salagean" w:date="2015-02-09T14:21:00Z"/>
                <w:rFonts w:asciiTheme="minorHAnsi" w:hAnsiTheme="minorHAnsi"/>
              </w:rPr>
            </w:pPr>
            <w:ins w:id="9262" w:author="Sorin Salagean" w:date="2015-02-09T14:21:00Z">
              <w:r w:rsidRPr="00925CF5">
                <w:rPr>
                  <w:rFonts w:asciiTheme="minorHAnsi" w:hAnsiTheme="minorHAnsi" w:cs="Arial"/>
                  <w:noProof/>
                  <w:color w:val="000000"/>
                  <w:szCs w:val="22"/>
                  <w:lang w:val="ro-RO"/>
                </w:rPr>
                <w:t xml:space="preserve"> </w:t>
              </w:r>
            </w:ins>
          </w:p>
        </w:tc>
        <w:tc>
          <w:tcPr>
            <w:tcW w:w="2126" w:type="dxa"/>
          </w:tcPr>
          <w:p w14:paraId="10C9AF5A" w14:textId="77777777" w:rsidR="00E516FF" w:rsidRPr="00925CF5" w:rsidRDefault="00E516FF" w:rsidP="0060289F">
            <w:pPr>
              <w:rPr>
                <w:ins w:id="9263" w:author="Sorin Salagean" w:date="2015-02-09T14:21:00Z"/>
                <w:rFonts w:cs="Arial"/>
                <w:noProof/>
                <w:color w:val="000000"/>
              </w:rPr>
            </w:pPr>
            <w:ins w:id="9264" w:author="Sorin Salagean" w:date="2015-02-09T14:21:00Z">
              <w:r w:rsidRPr="00925CF5">
                <w:rPr>
                  <w:rFonts w:asciiTheme="minorHAnsi" w:hAnsiTheme="minorHAnsi" w:cs="Arial"/>
                  <w:noProof/>
                  <w:color w:val="000000"/>
                  <w:szCs w:val="22"/>
                  <w:lang w:val="ro-RO"/>
                </w:rPr>
                <w:t>Actiuni disponibile pe Workflow OnBase (Ad Hoc User Taks):</w:t>
              </w:r>
            </w:ins>
          </w:p>
        </w:tc>
      </w:tr>
    </w:tbl>
    <w:p w14:paraId="3F089EFB" w14:textId="77777777" w:rsidR="00E516FF" w:rsidRPr="000E45F2" w:rsidRDefault="00E516FF">
      <w:pPr>
        <w:rPr>
          <w:ins w:id="9265" w:author="Sorin Salagean" w:date="2015-02-09T14:21:00Z"/>
        </w:rPr>
        <w:pPrChange w:id="9266" w:author="Sorin Salagean" w:date="2015-02-09T14:21:00Z">
          <w:pPr>
            <w:pStyle w:val="Heading3"/>
          </w:pPr>
        </w:pPrChange>
      </w:pPr>
    </w:p>
    <w:p w14:paraId="6CD23446" w14:textId="76E0A562" w:rsidR="00AB457C" w:rsidRPr="003B710B" w:rsidDel="00CB26B7" w:rsidRDefault="00AB457C">
      <w:pPr>
        <w:pStyle w:val="Heading3"/>
        <w:rPr>
          <w:del w:id="9267" w:author="Sorin Salagean" w:date="2015-02-09T11:13:00Z"/>
          <w:sz w:val="22"/>
          <w:szCs w:val="22"/>
          <w:rPrChange w:id="9268" w:author="Sorin Salagean" w:date="2015-02-09T13:01:00Z">
            <w:rPr>
              <w:del w:id="9269" w:author="Sorin Salagean" w:date="2015-02-09T11:13:00Z"/>
              <w:b/>
              <w:sz w:val="24"/>
              <w:szCs w:val="24"/>
              <w:lang w:val="en-US"/>
            </w:rPr>
          </w:rPrChange>
        </w:rPr>
        <w:pPrChange w:id="9270" w:author="Sorin Salagean" w:date="2015-02-03T13:52:00Z">
          <w:pPr/>
        </w:pPrChange>
      </w:pPr>
      <w:del w:id="9271" w:author="Sorin Salagean" w:date="2015-02-09T11:13:00Z">
        <w:r w:rsidRPr="003B710B" w:rsidDel="00CB26B7">
          <w:rPr>
            <w:rPrChange w:id="9272" w:author="Sorin Salagean" w:date="2015-02-09T13:01:00Z">
              <w:rPr>
                <w:b/>
                <w:lang w:val="en-US"/>
              </w:rPr>
            </w:rPrChange>
          </w:rPr>
          <w:br w:type="page"/>
        </w:r>
      </w:del>
    </w:p>
    <w:p w14:paraId="7F5B5242" w14:textId="694AEBF7" w:rsidR="00DB1C79" w:rsidRPr="003B710B" w:rsidDel="00CB26B7" w:rsidRDefault="00DB1C79" w:rsidP="00AB457C">
      <w:pPr>
        <w:pStyle w:val="Heading2"/>
        <w:rPr>
          <w:del w:id="9273" w:author="Sorin Salagean" w:date="2015-02-09T11:12:00Z"/>
          <w:rFonts w:asciiTheme="minorHAnsi" w:hAnsiTheme="minorHAnsi"/>
          <w:sz w:val="22"/>
          <w:szCs w:val="22"/>
          <w:lang w:val="en-US"/>
          <w:rPrChange w:id="9274" w:author="Sorin Salagean" w:date="2015-02-09T13:01:00Z">
            <w:rPr>
              <w:del w:id="9275" w:author="Sorin Salagean" w:date="2015-02-09T11:12:00Z"/>
              <w:lang w:val="en-US"/>
            </w:rPr>
          </w:rPrChange>
        </w:rPr>
      </w:pPr>
      <w:bookmarkStart w:id="9276" w:name="_Toc389553039"/>
      <w:moveFromRangeStart w:id="9277" w:author="Sorin Salagean" w:date="2015-02-09T11:14:00Z" w:name="move411243803"/>
      <w:moveFrom w:id="9278" w:author="Sorin Salagean" w:date="2015-02-09T11:14:00Z">
        <w:r w:rsidRPr="003B710B" w:rsidDel="00CB26B7">
          <w:rPr>
            <w:rFonts w:asciiTheme="minorHAnsi" w:hAnsiTheme="minorHAnsi"/>
            <w:sz w:val="22"/>
            <w:szCs w:val="22"/>
            <w:lang w:val="en-US"/>
            <w:rPrChange w:id="9279" w:author="Sorin Salagean" w:date="2015-02-09T13:01:00Z">
              <w:rPr>
                <w:lang w:val="en-US"/>
              </w:rPr>
            </w:rPrChange>
          </w:rPr>
          <w:lastRenderedPageBreak/>
          <w:t>Flux Referat de respingere</w:t>
        </w:r>
      </w:moveFrom>
      <w:bookmarkEnd w:id="9276"/>
      <w:moveFromRangeEnd w:id="9277"/>
    </w:p>
    <w:p w14:paraId="56B1935E" w14:textId="480977F8" w:rsidR="00EB6100" w:rsidRPr="000E45F2" w:rsidDel="004D2D1C" w:rsidRDefault="00EB6100">
      <w:pPr>
        <w:pStyle w:val="Heading3"/>
        <w:rPr>
          <w:del w:id="9280" w:author="Sorin Salagean" w:date="2015-02-09T11:15:00Z"/>
          <w:lang w:val="en-US"/>
        </w:rPr>
        <w:pPrChange w:id="9281" w:author="Sorin Salagean" w:date="2015-02-09T11:13:00Z">
          <w:pPr>
            <w:jc w:val="both"/>
          </w:pPr>
        </w:pPrChange>
      </w:pPr>
    </w:p>
    <w:p w14:paraId="236A4899" w14:textId="692B576B" w:rsidR="00773AD1" w:rsidRPr="003B710B" w:rsidDel="004D2D1C" w:rsidRDefault="00773AD1">
      <w:pPr>
        <w:pStyle w:val="Heading3"/>
        <w:rPr>
          <w:del w:id="9282" w:author="Sorin Salagean" w:date="2015-02-09T11:15:00Z"/>
          <w:lang w:val="en-US"/>
          <w:rPrChange w:id="9283" w:author="Sorin Salagean" w:date="2015-02-09T13:01:00Z">
            <w:rPr>
              <w:del w:id="9284" w:author="Sorin Salagean" w:date="2015-02-09T11:15:00Z"/>
              <w:lang w:val="en-US"/>
            </w:rPr>
          </w:rPrChange>
        </w:rPr>
        <w:pPrChange w:id="9285" w:author="Sorin Salagean" w:date="2015-02-09T11:15:00Z">
          <w:pPr>
            <w:jc w:val="both"/>
          </w:pPr>
        </w:pPrChange>
      </w:pPr>
      <w:del w:id="9286" w:author="Sorin Salagean" w:date="2015-02-09T11:09:00Z">
        <w:r w:rsidRPr="003E7EFD" w:rsidDel="00CB26B7">
          <w:rPr>
            <w:noProof/>
            <w:lang w:eastAsia="ro-RO"/>
          </w:rPr>
          <w:drawing>
            <wp:inline distT="0" distB="0" distL="0" distR="0" wp14:anchorId="5321F43E" wp14:editId="61753963">
              <wp:extent cx="5214179" cy="33242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611" cy="3335976"/>
                      </a:xfrm>
                      <a:prstGeom prst="rect">
                        <a:avLst/>
                      </a:prstGeom>
                      <a:noFill/>
                      <a:ln>
                        <a:noFill/>
                      </a:ln>
                    </pic:spPr>
                  </pic:pic>
                </a:graphicData>
              </a:graphic>
            </wp:inline>
          </w:drawing>
        </w:r>
      </w:del>
    </w:p>
    <w:p w14:paraId="0179FC81" w14:textId="77777777" w:rsidR="00CB26B7" w:rsidRDefault="00CB26B7">
      <w:pPr>
        <w:pStyle w:val="Heading3"/>
        <w:rPr>
          <w:ins w:id="9287" w:author="Sorin Salagean" w:date="2015-02-09T11:12:00Z"/>
          <w:lang w:val="en-US"/>
        </w:rPr>
      </w:pPr>
      <w:ins w:id="9288" w:author="Sorin Salagean" w:date="2015-02-09T11:12:00Z">
        <w:r w:rsidRPr="003B710B">
          <w:rPr>
            <w:rFonts w:asciiTheme="minorHAnsi" w:hAnsiTheme="minorHAnsi"/>
            <w:sz w:val="22"/>
            <w:szCs w:val="22"/>
            <w:lang w:val="en-US"/>
            <w:rPrChange w:id="9289" w:author="Sorin Salagean" w:date="2015-02-09T13:01:00Z">
              <w:rPr>
                <w:lang w:val="en-US"/>
              </w:rPr>
            </w:rPrChange>
          </w:rPr>
          <w:t>Etapa 1 – Initial</w:t>
        </w:r>
      </w:ins>
    </w:p>
    <w:p w14:paraId="3FD8A439" w14:textId="77777777" w:rsidR="00CB26B7" w:rsidRPr="00790EC6" w:rsidRDefault="00CB26B7" w:rsidP="00CB26B7">
      <w:pPr>
        <w:rPr>
          <w:ins w:id="9290" w:author="Sorin Salagean" w:date="2015-02-09T11:12:00Z"/>
          <w:lang w:val="en-US"/>
        </w:rPr>
      </w:pPr>
    </w:p>
    <w:p w14:paraId="752103DC" w14:textId="77777777" w:rsidR="00CB26B7" w:rsidRPr="00126240" w:rsidRDefault="00CB26B7" w:rsidP="00CB26B7">
      <w:pPr>
        <w:spacing w:line="276" w:lineRule="auto"/>
        <w:rPr>
          <w:ins w:id="9291" w:author="Sorin Salagean" w:date="2015-02-09T11:12:00Z"/>
          <w:b/>
          <w:noProof/>
        </w:rPr>
      </w:pPr>
      <w:ins w:id="9292" w:author="Sorin Salagean" w:date="2015-02-09T11:12:00Z">
        <w:r w:rsidRPr="0086384C">
          <w:rPr>
            <w:b/>
            <w:noProof/>
          </w:rPr>
          <w:t>Roluri si permisiuni:</w:t>
        </w:r>
      </w:ins>
    </w:p>
    <w:tbl>
      <w:tblPr>
        <w:tblStyle w:val="TableWeb2"/>
        <w:tblW w:w="0" w:type="auto"/>
        <w:tblLook w:val="04A0" w:firstRow="1" w:lastRow="0" w:firstColumn="1" w:lastColumn="0" w:noHBand="0" w:noVBand="1"/>
      </w:tblPr>
      <w:tblGrid>
        <w:gridCol w:w="1611"/>
        <w:gridCol w:w="4618"/>
        <w:gridCol w:w="4221"/>
      </w:tblGrid>
      <w:tr w:rsidR="00CB26B7" w:rsidRPr="00C46A23" w14:paraId="39C75885" w14:textId="77777777" w:rsidTr="00CB26B7">
        <w:trPr>
          <w:cnfStyle w:val="100000000000" w:firstRow="1" w:lastRow="0" w:firstColumn="0" w:lastColumn="0" w:oddVBand="0" w:evenVBand="0" w:oddHBand="0" w:evenHBand="0" w:firstRowFirstColumn="0" w:firstRowLastColumn="0" w:lastRowFirstColumn="0" w:lastRowLastColumn="0"/>
          <w:trHeight w:val="362"/>
          <w:ins w:id="9293" w:author="Sorin Salagean" w:date="2015-02-09T11:12:00Z"/>
        </w:trPr>
        <w:tc>
          <w:tcPr>
            <w:tcW w:w="1551" w:type="dxa"/>
            <w:hideMark/>
          </w:tcPr>
          <w:p w14:paraId="0E9DFC78" w14:textId="77777777" w:rsidR="00CB26B7" w:rsidRPr="00C46A23" w:rsidRDefault="00CB26B7" w:rsidP="00CB26B7">
            <w:pPr>
              <w:spacing w:line="276" w:lineRule="auto"/>
              <w:rPr>
                <w:ins w:id="9294" w:author="Sorin Salagean" w:date="2015-02-09T11:12:00Z"/>
                <w:rFonts w:asciiTheme="minorHAnsi" w:hAnsiTheme="minorHAnsi"/>
                <w:noProof/>
                <w:sz w:val="22"/>
                <w:szCs w:val="22"/>
                <w:lang w:val="ro-RO"/>
              </w:rPr>
            </w:pPr>
            <w:ins w:id="9295" w:author="Sorin Salagean" w:date="2015-02-09T11:12:00Z">
              <w:r w:rsidRPr="00C46A23">
                <w:rPr>
                  <w:rFonts w:asciiTheme="minorHAnsi" w:hAnsiTheme="minorHAnsi"/>
                  <w:b/>
                  <w:bCs/>
                  <w:noProof/>
                  <w:sz w:val="22"/>
                  <w:szCs w:val="22"/>
                  <w:lang w:val="ro-RO"/>
                </w:rPr>
                <w:t>Nume grup</w:t>
              </w:r>
            </w:ins>
          </w:p>
        </w:tc>
        <w:tc>
          <w:tcPr>
            <w:tcW w:w="4578" w:type="dxa"/>
            <w:hideMark/>
          </w:tcPr>
          <w:p w14:paraId="5DEB50A6" w14:textId="77777777" w:rsidR="00CB26B7" w:rsidRPr="00C46A23" w:rsidRDefault="00CB26B7" w:rsidP="00CB26B7">
            <w:pPr>
              <w:spacing w:line="276" w:lineRule="auto"/>
              <w:rPr>
                <w:ins w:id="9296" w:author="Sorin Salagean" w:date="2015-02-09T11:12:00Z"/>
                <w:rFonts w:asciiTheme="minorHAnsi" w:hAnsiTheme="minorHAnsi"/>
                <w:noProof/>
                <w:sz w:val="22"/>
                <w:szCs w:val="22"/>
                <w:lang w:val="ro-RO"/>
              </w:rPr>
            </w:pPr>
            <w:ins w:id="9297" w:author="Sorin Salagean" w:date="2015-02-09T11:12:00Z">
              <w:r w:rsidRPr="00C46A23">
                <w:rPr>
                  <w:rFonts w:asciiTheme="minorHAnsi" w:hAnsiTheme="minorHAnsi"/>
                  <w:b/>
                  <w:bCs/>
                  <w:noProof/>
                  <w:sz w:val="22"/>
                  <w:szCs w:val="22"/>
                  <w:lang w:val="ro-RO"/>
                </w:rPr>
                <w:t>Drepturi</w:t>
              </w:r>
            </w:ins>
          </w:p>
        </w:tc>
        <w:tc>
          <w:tcPr>
            <w:tcW w:w="4161" w:type="dxa"/>
            <w:hideMark/>
          </w:tcPr>
          <w:p w14:paraId="2781CDF8" w14:textId="77777777" w:rsidR="00CB26B7" w:rsidRPr="00C46A23" w:rsidRDefault="00CB26B7" w:rsidP="00CB26B7">
            <w:pPr>
              <w:spacing w:line="276" w:lineRule="auto"/>
              <w:rPr>
                <w:ins w:id="9298" w:author="Sorin Salagean" w:date="2015-02-09T11:12:00Z"/>
                <w:rFonts w:asciiTheme="minorHAnsi" w:hAnsiTheme="minorHAnsi"/>
                <w:noProof/>
                <w:sz w:val="22"/>
                <w:szCs w:val="22"/>
                <w:lang w:val="ro-RO"/>
              </w:rPr>
            </w:pPr>
            <w:ins w:id="9299" w:author="Sorin Salagean" w:date="2015-02-09T11:12:00Z">
              <w:r w:rsidRPr="00C46A23">
                <w:rPr>
                  <w:rFonts w:asciiTheme="minorHAnsi" w:hAnsiTheme="minorHAnsi"/>
                  <w:b/>
                  <w:bCs/>
                  <w:noProof/>
                  <w:sz w:val="22"/>
                  <w:szCs w:val="22"/>
                  <w:lang w:val="ro-RO"/>
                </w:rPr>
                <w:t>Cerinte de sistem</w:t>
              </w:r>
            </w:ins>
          </w:p>
        </w:tc>
      </w:tr>
      <w:tr w:rsidR="00CB26B7" w:rsidRPr="00C46A23" w14:paraId="777C997C" w14:textId="77777777" w:rsidTr="00CB26B7">
        <w:trPr>
          <w:trHeight w:val="857"/>
          <w:ins w:id="9300" w:author="Sorin Salagean" w:date="2015-02-09T11:12:00Z"/>
        </w:trPr>
        <w:tc>
          <w:tcPr>
            <w:tcW w:w="1551" w:type="dxa"/>
          </w:tcPr>
          <w:p w14:paraId="2F9BAD5A" w14:textId="77777777" w:rsidR="00CB26B7" w:rsidRPr="00C46A23" w:rsidRDefault="00CB26B7" w:rsidP="00CB26B7">
            <w:pPr>
              <w:rPr>
                <w:ins w:id="9301" w:author="Sorin Salagean" w:date="2015-02-09T11:12:00Z"/>
                <w:rFonts w:asciiTheme="minorHAnsi" w:hAnsiTheme="minorHAnsi"/>
                <w:noProof/>
                <w:sz w:val="22"/>
                <w:szCs w:val="22"/>
                <w:lang w:val="ro-RO"/>
              </w:rPr>
            </w:pPr>
            <w:ins w:id="9302" w:author="Sorin Salagean" w:date="2015-02-09T11:12:00Z">
              <w:r>
                <w:rPr>
                  <w:rFonts w:asciiTheme="minorHAnsi" w:hAnsiTheme="minorHAnsi"/>
                  <w:noProof/>
                  <w:sz w:val="22"/>
                  <w:szCs w:val="22"/>
                  <w:lang w:val="ro-RO"/>
                </w:rPr>
                <w:t>Supervizor All Flux</w:t>
              </w:r>
            </w:ins>
          </w:p>
        </w:tc>
        <w:tc>
          <w:tcPr>
            <w:tcW w:w="4578" w:type="dxa"/>
          </w:tcPr>
          <w:p w14:paraId="025610AB" w14:textId="77777777" w:rsidR="00CB26B7" w:rsidRPr="00C46A23" w:rsidRDefault="00CB26B7" w:rsidP="00CB26B7">
            <w:pPr>
              <w:rPr>
                <w:ins w:id="9303" w:author="Sorin Salagean" w:date="2015-02-09T11:12:00Z"/>
                <w:rFonts w:asciiTheme="minorHAnsi" w:hAnsiTheme="minorHAnsi"/>
                <w:noProof/>
                <w:sz w:val="22"/>
                <w:szCs w:val="22"/>
                <w:lang w:val="ro-RO"/>
              </w:rPr>
            </w:pPr>
            <w:ins w:id="9304" w:author="Sorin Salagean" w:date="2015-02-09T11:12:00Z">
              <w:r w:rsidRPr="00C46A23">
                <w:rPr>
                  <w:rFonts w:asciiTheme="minorHAnsi" w:hAnsiTheme="minorHAnsi"/>
                  <w:noProof/>
                  <w:sz w:val="22"/>
                  <w:szCs w:val="22"/>
                  <w:lang w:val="ro-RO"/>
                </w:rPr>
                <w:t xml:space="preserve">Dreptul de vizualizare asupra tuturor documentelor </w:t>
              </w:r>
              <w:r>
                <w:rPr>
                  <w:rFonts w:asciiTheme="minorHAnsi" w:hAnsiTheme="minorHAnsi"/>
                  <w:noProof/>
                  <w:sz w:val="22"/>
                  <w:szCs w:val="22"/>
                  <w:lang w:val="ro-RO"/>
                </w:rPr>
                <w:t>din etapa.</w:t>
              </w:r>
            </w:ins>
          </w:p>
        </w:tc>
        <w:tc>
          <w:tcPr>
            <w:tcW w:w="4161" w:type="dxa"/>
          </w:tcPr>
          <w:p w14:paraId="3ACA21B9" w14:textId="77777777" w:rsidR="00CB26B7" w:rsidRPr="00C46A23" w:rsidRDefault="00CB26B7" w:rsidP="00CB26B7">
            <w:pPr>
              <w:rPr>
                <w:ins w:id="9305" w:author="Sorin Salagean" w:date="2015-02-09T11:12:00Z"/>
                <w:rFonts w:asciiTheme="minorHAnsi" w:hAnsiTheme="minorHAnsi"/>
                <w:noProof/>
                <w:sz w:val="22"/>
                <w:szCs w:val="22"/>
                <w:lang w:val="ro-RO"/>
              </w:rPr>
            </w:pPr>
            <w:ins w:id="9306" w:author="Sorin Salagean" w:date="2015-02-09T11:12:00Z">
              <w:r>
                <w:rPr>
                  <w:rFonts w:asciiTheme="minorHAnsi" w:hAnsiTheme="minorHAnsi"/>
                  <w:noProof/>
                  <w:sz w:val="22"/>
                  <w:szCs w:val="22"/>
                  <w:lang w:val="ro-RO"/>
                </w:rPr>
                <w:t>N/A</w:t>
              </w:r>
            </w:ins>
          </w:p>
        </w:tc>
      </w:tr>
    </w:tbl>
    <w:p w14:paraId="1C0918E5" w14:textId="77777777" w:rsidR="00CB26B7" w:rsidRPr="00126240" w:rsidRDefault="00CB26B7" w:rsidP="00CB26B7">
      <w:pPr>
        <w:spacing w:line="276" w:lineRule="auto"/>
        <w:rPr>
          <w:ins w:id="9307" w:author="Sorin Salagean" w:date="2015-02-09T11:12:00Z"/>
          <w:rStyle w:val="EstiloCuerpo"/>
          <w:noProof/>
        </w:rPr>
      </w:pPr>
    </w:p>
    <w:p w14:paraId="240CC1B1" w14:textId="77777777" w:rsidR="00CB26B7" w:rsidRPr="00126240" w:rsidRDefault="00CB26B7" w:rsidP="00CB26B7">
      <w:pPr>
        <w:spacing w:line="276" w:lineRule="auto"/>
        <w:rPr>
          <w:ins w:id="9308" w:author="Sorin Salagean" w:date="2015-02-09T11:12:00Z"/>
          <w:b/>
          <w:noProof/>
        </w:rPr>
      </w:pPr>
      <w:ins w:id="9309" w:author="Sorin Salagean" w:date="2015-02-09T11:12: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2977"/>
        <w:gridCol w:w="7473"/>
      </w:tblGrid>
      <w:tr w:rsidR="00CB26B7" w:rsidRPr="00C46A23" w14:paraId="1E2D7CF6" w14:textId="77777777" w:rsidTr="00CB26B7">
        <w:trPr>
          <w:cnfStyle w:val="100000000000" w:firstRow="1" w:lastRow="0" w:firstColumn="0" w:lastColumn="0" w:oddVBand="0" w:evenVBand="0" w:oddHBand="0" w:evenHBand="0" w:firstRowFirstColumn="0" w:firstRowLastColumn="0" w:lastRowFirstColumn="0" w:lastRowLastColumn="0"/>
          <w:trHeight w:val="362"/>
          <w:ins w:id="9310" w:author="Sorin Salagean" w:date="2015-02-09T11:12:00Z"/>
        </w:trPr>
        <w:tc>
          <w:tcPr>
            <w:tcW w:w="4007" w:type="dxa"/>
            <w:hideMark/>
          </w:tcPr>
          <w:p w14:paraId="186F6C22" w14:textId="77777777" w:rsidR="00CB26B7" w:rsidRPr="00C46A23" w:rsidRDefault="00CB26B7" w:rsidP="00CB26B7">
            <w:pPr>
              <w:spacing w:line="276" w:lineRule="auto"/>
              <w:rPr>
                <w:ins w:id="9311" w:author="Sorin Salagean" w:date="2015-02-09T11:12:00Z"/>
                <w:rFonts w:asciiTheme="minorHAnsi" w:hAnsiTheme="minorHAnsi"/>
                <w:noProof/>
                <w:sz w:val="22"/>
                <w:szCs w:val="22"/>
                <w:lang w:val="ro-RO"/>
              </w:rPr>
            </w:pPr>
            <w:ins w:id="9312" w:author="Sorin Salagean" w:date="2015-02-09T11:12:00Z">
              <w:r w:rsidRPr="00C46A23">
                <w:rPr>
                  <w:rFonts w:asciiTheme="minorHAnsi" w:hAnsiTheme="minorHAnsi"/>
                  <w:b/>
                  <w:bCs/>
                  <w:noProof/>
                  <w:sz w:val="22"/>
                  <w:szCs w:val="22"/>
                  <w:lang w:val="ro-RO"/>
                </w:rPr>
                <w:t>Actiune</w:t>
              </w:r>
            </w:ins>
          </w:p>
        </w:tc>
        <w:tc>
          <w:tcPr>
            <w:tcW w:w="11256" w:type="dxa"/>
            <w:hideMark/>
          </w:tcPr>
          <w:p w14:paraId="05941D1C" w14:textId="77777777" w:rsidR="00CB26B7" w:rsidRPr="00C46A23" w:rsidRDefault="00CB26B7" w:rsidP="00CB26B7">
            <w:pPr>
              <w:spacing w:line="276" w:lineRule="auto"/>
              <w:rPr>
                <w:ins w:id="9313" w:author="Sorin Salagean" w:date="2015-02-09T11:12:00Z"/>
                <w:rFonts w:asciiTheme="minorHAnsi" w:hAnsiTheme="minorHAnsi"/>
                <w:noProof/>
                <w:sz w:val="22"/>
                <w:szCs w:val="22"/>
                <w:lang w:val="ro-RO"/>
              </w:rPr>
            </w:pPr>
            <w:ins w:id="9314" w:author="Sorin Salagean" w:date="2015-02-09T11:12:00Z">
              <w:r w:rsidRPr="00C46A23">
                <w:rPr>
                  <w:rFonts w:asciiTheme="minorHAnsi" w:hAnsiTheme="minorHAnsi"/>
                  <w:b/>
                  <w:bCs/>
                  <w:noProof/>
                  <w:sz w:val="22"/>
                  <w:szCs w:val="22"/>
                  <w:lang w:val="ro-RO"/>
                </w:rPr>
                <w:t>Descriere Actiune</w:t>
              </w:r>
            </w:ins>
          </w:p>
        </w:tc>
      </w:tr>
      <w:tr w:rsidR="00CB26B7" w:rsidRPr="00C46A23" w14:paraId="5C43EB92" w14:textId="77777777" w:rsidTr="00CB26B7">
        <w:trPr>
          <w:trHeight w:val="362"/>
          <w:ins w:id="9315" w:author="Sorin Salagean" w:date="2015-02-09T11:12:00Z"/>
        </w:trPr>
        <w:tc>
          <w:tcPr>
            <w:tcW w:w="4007" w:type="dxa"/>
          </w:tcPr>
          <w:p w14:paraId="521FAF46" w14:textId="77777777" w:rsidR="00CB26B7" w:rsidRPr="00C46A23" w:rsidRDefault="00CB26B7" w:rsidP="00CB26B7">
            <w:pPr>
              <w:spacing w:line="276" w:lineRule="auto"/>
              <w:rPr>
                <w:ins w:id="9316" w:author="Sorin Salagean" w:date="2015-02-09T11:12:00Z"/>
                <w:rFonts w:asciiTheme="minorHAnsi" w:hAnsiTheme="minorHAnsi"/>
                <w:b/>
                <w:bCs/>
                <w:noProof/>
                <w:sz w:val="22"/>
                <w:szCs w:val="22"/>
                <w:lang w:val="ro-RO"/>
              </w:rPr>
            </w:pPr>
            <w:ins w:id="9317" w:author="Sorin Salagean" w:date="2015-02-09T11:12:00Z">
              <w:r>
                <w:rPr>
                  <w:rFonts w:asciiTheme="minorHAnsi" w:hAnsiTheme="minorHAnsi"/>
                  <w:b/>
                  <w:bCs/>
                  <w:noProof/>
                  <w:sz w:val="22"/>
                  <w:szCs w:val="22"/>
                  <w:lang w:val="ro-RO"/>
                </w:rPr>
                <w:t>Verificare Document Type</w:t>
              </w:r>
            </w:ins>
          </w:p>
        </w:tc>
        <w:tc>
          <w:tcPr>
            <w:tcW w:w="11256" w:type="dxa"/>
          </w:tcPr>
          <w:p w14:paraId="2493FC54" w14:textId="77777777" w:rsidR="00CB26B7" w:rsidRPr="00C46A23" w:rsidRDefault="00CB26B7" w:rsidP="00CB26B7">
            <w:pPr>
              <w:spacing w:line="276" w:lineRule="auto"/>
              <w:rPr>
                <w:ins w:id="9318" w:author="Sorin Salagean" w:date="2015-02-09T11:12:00Z"/>
                <w:rFonts w:asciiTheme="minorHAnsi" w:hAnsiTheme="minorHAnsi"/>
                <w:b/>
                <w:bCs/>
                <w:noProof/>
                <w:sz w:val="22"/>
                <w:szCs w:val="22"/>
                <w:lang w:val="ro-RO"/>
              </w:rPr>
            </w:pPr>
            <w:ins w:id="9319" w:author="Sorin Salagean" w:date="2015-02-09T11:12:00Z">
              <w:r>
                <w:rPr>
                  <w:rFonts w:asciiTheme="minorHAnsi" w:hAnsiTheme="minorHAnsi"/>
                  <w:b/>
                  <w:bCs/>
                  <w:noProof/>
                  <w:sz w:val="22"/>
                  <w:szCs w:val="22"/>
                  <w:lang w:val="ro-RO"/>
                </w:rPr>
                <w:t>Se verifica daca documentul curent este „CL – Document semnat de repr. Claim Forum”; in cazul in care verificarea se confirma, se verifica daca exista documentul relationat „CL – Referate de refuz”; daca si aceasta verificarea este adevarata, atunci se face tranzitia in Etapa – „Validare document Claim Forum; in cazul in care documentul relationat nu exista, documentul este scos de pe flux; in situatia in care, documentul curent nu este „CL- Document semnat de repr. Claim Forum”, se face tranzitia in Etapa – „Lichidator”</w:t>
              </w:r>
            </w:ins>
          </w:p>
        </w:tc>
      </w:tr>
    </w:tbl>
    <w:p w14:paraId="34B11DB3" w14:textId="77777777" w:rsidR="00CB26B7" w:rsidRDefault="00CB26B7" w:rsidP="00CB26B7">
      <w:pPr>
        <w:spacing w:after="200" w:line="276" w:lineRule="auto"/>
        <w:rPr>
          <w:ins w:id="9320" w:author="Sorin Salagean" w:date="2015-02-09T11:12:00Z"/>
          <w:sz w:val="24"/>
          <w:szCs w:val="24"/>
          <w:lang w:val="en-US"/>
        </w:rPr>
      </w:pPr>
    </w:p>
    <w:p w14:paraId="09CD37D1" w14:textId="77777777" w:rsidR="00CB26B7" w:rsidRPr="003B710B" w:rsidRDefault="00CB26B7" w:rsidP="00CB26B7">
      <w:pPr>
        <w:pStyle w:val="Heading3"/>
        <w:rPr>
          <w:ins w:id="9321" w:author="Sorin Salagean" w:date="2015-02-09T11:12:00Z"/>
          <w:rFonts w:asciiTheme="minorHAnsi" w:hAnsiTheme="minorHAnsi"/>
          <w:sz w:val="22"/>
          <w:szCs w:val="22"/>
          <w:lang w:val="en-US"/>
          <w:rPrChange w:id="9322" w:author="Sorin Salagean" w:date="2015-02-09T13:01:00Z">
            <w:rPr>
              <w:ins w:id="9323" w:author="Sorin Salagean" w:date="2015-02-09T11:12:00Z"/>
              <w:lang w:val="en-US"/>
            </w:rPr>
          </w:rPrChange>
        </w:rPr>
      </w:pPr>
      <w:ins w:id="9324" w:author="Sorin Salagean" w:date="2015-02-09T11:12:00Z">
        <w:r w:rsidRPr="003B710B">
          <w:rPr>
            <w:rFonts w:asciiTheme="minorHAnsi" w:hAnsiTheme="minorHAnsi"/>
            <w:sz w:val="22"/>
            <w:szCs w:val="22"/>
            <w:lang w:val="en-US"/>
            <w:rPrChange w:id="9325" w:author="Sorin Salagean" w:date="2015-02-09T13:01:00Z">
              <w:rPr>
                <w:lang w:val="en-US"/>
              </w:rPr>
            </w:rPrChange>
          </w:rPr>
          <w:t>Etapa 2 – Lichidator</w:t>
        </w:r>
      </w:ins>
    </w:p>
    <w:p w14:paraId="20E313F6" w14:textId="77777777" w:rsidR="00CB26B7" w:rsidRDefault="00CB26B7" w:rsidP="00CB26B7">
      <w:pPr>
        <w:rPr>
          <w:ins w:id="9326" w:author="Sorin Salagean" w:date="2015-02-09T11:12:00Z"/>
          <w:lang w:val="en-US"/>
        </w:rPr>
      </w:pPr>
    </w:p>
    <w:p w14:paraId="42817F56" w14:textId="77777777" w:rsidR="00CB26B7" w:rsidRPr="00126240" w:rsidRDefault="00CB26B7" w:rsidP="00CB26B7">
      <w:pPr>
        <w:spacing w:line="276" w:lineRule="auto"/>
        <w:rPr>
          <w:ins w:id="9327" w:author="Sorin Salagean" w:date="2015-02-09T11:12:00Z"/>
          <w:b/>
          <w:noProof/>
        </w:rPr>
      </w:pPr>
      <w:ins w:id="9328" w:author="Sorin Salagean" w:date="2015-02-09T11:12:00Z">
        <w:r w:rsidRPr="0086384C">
          <w:rPr>
            <w:b/>
            <w:noProof/>
          </w:rPr>
          <w:t>Roluri si permisiuni:</w:t>
        </w:r>
      </w:ins>
    </w:p>
    <w:tbl>
      <w:tblPr>
        <w:tblStyle w:val="TableWeb2"/>
        <w:tblW w:w="0" w:type="auto"/>
        <w:tblLook w:val="04A0" w:firstRow="1" w:lastRow="0" w:firstColumn="1" w:lastColumn="0" w:noHBand="0" w:noVBand="1"/>
      </w:tblPr>
      <w:tblGrid>
        <w:gridCol w:w="1835"/>
        <w:gridCol w:w="4394"/>
        <w:gridCol w:w="4221"/>
      </w:tblGrid>
      <w:tr w:rsidR="00CB26B7" w:rsidRPr="00C46A23" w14:paraId="41160ED0" w14:textId="77777777" w:rsidTr="00CB26B7">
        <w:trPr>
          <w:cnfStyle w:val="100000000000" w:firstRow="1" w:lastRow="0" w:firstColumn="0" w:lastColumn="0" w:oddVBand="0" w:evenVBand="0" w:oddHBand="0" w:evenHBand="0" w:firstRowFirstColumn="0" w:firstRowLastColumn="0" w:lastRowFirstColumn="0" w:lastRowLastColumn="0"/>
          <w:trHeight w:val="362"/>
          <w:ins w:id="9329" w:author="Sorin Salagean" w:date="2015-02-09T11:12:00Z"/>
        </w:trPr>
        <w:tc>
          <w:tcPr>
            <w:tcW w:w="1775" w:type="dxa"/>
            <w:hideMark/>
          </w:tcPr>
          <w:p w14:paraId="7CFEDE34" w14:textId="77777777" w:rsidR="00CB26B7" w:rsidRPr="00C46A23" w:rsidRDefault="00CB26B7" w:rsidP="00CB26B7">
            <w:pPr>
              <w:spacing w:line="276" w:lineRule="auto"/>
              <w:rPr>
                <w:ins w:id="9330" w:author="Sorin Salagean" w:date="2015-02-09T11:12:00Z"/>
                <w:rFonts w:asciiTheme="minorHAnsi" w:hAnsiTheme="minorHAnsi"/>
                <w:noProof/>
                <w:sz w:val="22"/>
                <w:szCs w:val="22"/>
                <w:lang w:val="ro-RO"/>
              </w:rPr>
            </w:pPr>
            <w:ins w:id="9331" w:author="Sorin Salagean" w:date="2015-02-09T11:12:00Z">
              <w:r w:rsidRPr="00C46A23">
                <w:rPr>
                  <w:rFonts w:asciiTheme="minorHAnsi" w:hAnsiTheme="minorHAnsi"/>
                  <w:b/>
                  <w:bCs/>
                  <w:noProof/>
                  <w:sz w:val="22"/>
                  <w:szCs w:val="22"/>
                  <w:lang w:val="ro-RO"/>
                </w:rPr>
                <w:t>Nume grup</w:t>
              </w:r>
            </w:ins>
          </w:p>
        </w:tc>
        <w:tc>
          <w:tcPr>
            <w:tcW w:w="4354" w:type="dxa"/>
            <w:hideMark/>
          </w:tcPr>
          <w:p w14:paraId="589F7A88" w14:textId="77777777" w:rsidR="00CB26B7" w:rsidRPr="00C46A23" w:rsidRDefault="00CB26B7" w:rsidP="00CB26B7">
            <w:pPr>
              <w:spacing w:line="276" w:lineRule="auto"/>
              <w:rPr>
                <w:ins w:id="9332" w:author="Sorin Salagean" w:date="2015-02-09T11:12:00Z"/>
                <w:rFonts w:asciiTheme="minorHAnsi" w:hAnsiTheme="minorHAnsi"/>
                <w:noProof/>
                <w:sz w:val="22"/>
                <w:szCs w:val="22"/>
                <w:lang w:val="ro-RO"/>
              </w:rPr>
            </w:pPr>
            <w:ins w:id="9333" w:author="Sorin Salagean" w:date="2015-02-09T11:12:00Z">
              <w:r w:rsidRPr="00C46A23">
                <w:rPr>
                  <w:rFonts w:asciiTheme="minorHAnsi" w:hAnsiTheme="minorHAnsi"/>
                  <w:b/>
                  <w:bCs/>
                  <w:noProof/>
                  <w:sz w:val="22"/>
                  <w:szCs w:val="22"/>
                  <w:lang w:val="ro-RO"/>
                </w:rPr>
                <w:t>Drepturi</w:t>
              </w:r>
            </w:ins>
          </w:p>
        </w:tc>
        <w:tc>
          <w:tcPr>
            <w:tcW w:w="4161" w:type="dxa"/>
            <w:hideMark/>
          </w:tcPr>
          <w:p w14:paraId="792CA72B" w14:textId="77777777" w:rsidR="00CB26B7" w:rsidRPr="00C46A23" w:rsidRDefault="00CB26B7" w:rsidP="00CB26B7">
            <w:pPr>
              <w:spacing w:line="276" w:lineRule="auto"/>
              <w:rPr>
                <w:ins w:id="9334" w:author="Sorin Salagean" w:date="2015-02-09T11:12:00Z"/>
                <w:rFonts w:asciiTheme="minorHAnsi" w:hAnsiTheme="minorHAnsi"/>
                <w:noProof/>
                <w:sz w:val="22"/>
                <w:szCs w:val="22"/>
                <w:lang w:val="ro-RO"/>
              </w:rPr>
            </w:pPr>
            <w:ins w:id="9335" w:author="Sorin Salagean" w:date="2015-02-09T11:12:00Z">
              <w:r w:rsidRPr="00C46A23">
                <w:rPr>
                  <w:rFonts w:asciiTheme="minorHAnsi" w:hAnsiTheme="minorHAnsi"/>
                  <w:b/>
                  <w:bCs/>
                  <w:noProof/>
                  <w:sz w:val="22"/>
                  <w:szCs w:val="22"/>
                  <w:lang w:val="ro-RO"/>
                </w:rPr>
                <w:t>Cerinte de sistem</w:t>
              </w:r>
            </w:ins>
          </w:p>
        </w:tc>
      </w:tr>
      <w:tr w:rsidR="00CB26B7" w:rsidRPr="00C46A23" w14:paraId="1D5D69F6" w14:textId="77777777" w:rsidTr="00CB26B7">
        <w:trPr>
          <w:trHeight w:val="857"/>
          <w:ins w:id="9336" w:author="Sorin Salagean" w:date="2015-02-09T11:12:00Z"/>
        </w:trPr>
        <w:tc>
          <w:tcPr>
            <w:tcW w:w="1775" w:type="dxa"/>
          </w:tcPr>
          <w:p w14:paraId="06431483" w14:textId="77777777" w:rsidR="00CB26B7" w:rsidRPr="00F41278" w:rsidRDefault="00CB26B7" w:rsidP="00CB26B7">
            <w:pPr>
              <w:rPr>
                <w:ins w:id="9337" w:author="Sorin Salagean" w:date="2015-02-09T11:12:00Z"/>
                <w:rFonts w:asciiTheme="minorHAnsi" w:hAnsiTheme="minorHAnsi"/>
                <w:b/>
                <w:noProof/>
                <w:sz w:val="22"/>
                <w:szCs w:val="22"/>
                <w:lang w:val="ro-RO"/>
              </w:rPr>
            </w:pPr>
            <w:ins w:id="9338" w:author="Sorin Salagean" w:date="2015-02-09T11:12:00Z">
              <w:r w:rsidRPr="00F41278">
                <w:rPr>
                  <w:rFonts w:asciiTheme="minorHAnsi" w:hAnsiTheme="minorHAnsi"/>
                  <w:b/>
                  <w:noProof/>
                  <w:sz w:val="22"/>
                  <w:szCs w:val="22"/>
                  <w:lang w:val="ro-RO"/>
                </w:rPr>
                <w:lastRenderedPageBreak/>
                <w:t>Supervizor All Flux</w:t>
              </w:r>
            </w:ins>
          </w:p>
        </w:tc>
        <w:tc>
          <w:tcPr>
            <w:tcW w:w="4354" w:type="dxa"/>
          </w:tcPr>
          <w:p w14:paraId="56769BFD" w14:textId="77777777" w:rsidR="00CB26B7" w:rsidRPr="00F41278" w:rsidRDefault="00CB26B7" w:rsidP="00CB26B7">
            <w:pPr>
              <w:rPr>
                <w:ins w:id="9339" w:author="Sorin Salagean" w:date="2015-02-09T11:12:00Z"/>
                <w:rFonts w:asciiTheme="minorHAnsi" w:hAnsiTheme="minorHAnsi"/>
                <w:b/>
                <w:noProof/>
                <w:sz w:val="22"/>
                <w:szCs w:val="22"/>
                <w:lang w:val="ro-RO"/>
              </w:rPr>
            </w:pPr>
            <w:ins w:id="9340" w:author="Sorin Salagean" w:date="2015-02-09T11:12:00Z">
              <w:r w:rsidRPr="00F41278">
                <w:rPr>
                  <w:rFonts w:asciiTheme="minorHAnsi" w:hAnsiTheme="minorHAnsi"/>
                  <w:b/>
                  <w:noProof/>
                  <w:sz w:val="22"/>
                  <w:szCs w:val="22"/>
                  <w:lang w:val="ro-RO"/>
                </w:rPr>
                <w:t>Dreptul de vizualizare asupra tuturor documentelor din etapa.</w:t>
              </w:r>
            </w:ins>
          </w:p>
        </w:tc>
        <w:tc>
          <w:tcPr>
            <w:tcW w:w="4161" w:type="dxa"/>
          </w:tcPr>
          <w:p w14:paraId="1F4B0DCE" w14:textId="77777777" w:rsidR="00CB26B7" w:rsidRPr="00F41278" w:rsidRDefault="00CB26B7" w:rsidP="00CB26B7">
            <w:pPr>
              <w:rPr>
                <w:ins w:id="9341" w:author="Sorin Salagean" w:date="2015-02-09T11:12:00Z"/>
                <w:rFonts w:asciiTheme="minorHAnsi" w:hAnsiTheme="minorHAnsi"/>
                <w:b/>
                <w:noProof/>
                <w:sz w:val="22"/>
                <w:szCs w:val="22"/>
                <w:lang w:val="ro-RO"/>
              </w:rPr>
            </w:pPr>
            <w:ins w:id="9342" w:author="Sorin Salagean" w:date="2015-02-09T11:12:00Z">
              <w:r w:rsidRPr="00F41278">
                <w:rPr>
                  <w:rFonts w:asciiTheme="minorHAnsi" w:hAnsiTheme="minorHAnsi"/>
                  <w:b/>
                  <w:noProof/>
                  <w:sz w:val="22"/>
                  <w:szCs w:val="22"/>
                  <w:lang w:val="ro-RO"/>
                </w:rPr>
                <w:t>N/A</w:t>
              </w:r>
            </w:ins>
          </w:p>
        </w:tc>
      </w:tr>
      <w:tr w:rsidR="00CB26B7" w:rsidRPr="00C46A23" w14:paraId="4BC410EE" w14:textId="77777777" w:rsidTr="00CB26B7">
        <w:trPr>
          <w:trHeight w:val="857"/>
          <w:ins w:id="9343" w:author="Sorin Salagean" w:date="2015-02-09T11:12:00Z"/>
        </w:trPr>
        <w:tc>
          <w:tcPr>
            <w:tcW w:w="1775" w:type="dxa"/>
          </w:tcPr>
          <w:p w14:paraId="23B6B8D8" w14:textId="77777777" w:rsidR="00CB26B7" w:rsidRPr="00F41278" w:rsidRDefault="00CB26B7" w:rsidP="00CB26B7">
            <w:pPr>
              <w:rPr>
                <w:ins w:id="9344" w:author="Sorin Salagean" w:date="2015-02-09T11:12:00Z"/>
                <w:rFonts w:asciiTheme="minorHAnsi" w:hAnsiTheme="minorHAnsi"/>
                <w:b/>
                <w:noProof/>
                <w:sz w:val="22"/>
                <w:szCs w:val="22"/>
              </w:rPr>
            </w:pPr>
            <w:ins w:id="9345" w:author="Sorin Salagean" w:date="2015-02-09T11:12:00Z">
              <w:r w:rsidRPr="00F41278">
                <w:rPr>
                  <w:rFonts w:asciiTheme="minorHAnsi" w:hAnsiTheme="minorHAnsi"/>
                  <w:b/>
                  <w:noProof/>
                  <w:sz w:val="22"/>
                  <w:szCs w:val="22"/>
                </w:rPr>
                <w:t>Lichidator corporate</w:t>
              </w:r>
            </w:ins>
          </w:p>
        </w:tc>
        <w:tc>
          <w:tcPr>
            <w:tcW w:w="4354" w:type="dxa"/>
          </w:tcPr>
          <w:p w14:paraId="33DDEBF8" w14:textId="77777777" w:rsidR="00CB26B7" w:rsidRPr="00F41278" w:rsidRDefault="00CB26B7" w:rsidP="00CB26B7">
            <w:pPr>
              <w:rPr>
                <w:ins w:id="9346" w:author="Sorin Salagean" w:date="2015-02-09T11:12:00Z"/>
                <w:b/>
                <w:noProof/>
              </w:rPr>
            </w:pPr>
            <w:ins w:id="9347" w:author="Sorin Salagean" w:date="2015-02-09T11:12:00Z">
              <w:r w:rsidRPr="00F41278">
                <w:rPr>
                  <w:rFonts w:asciiTheme="minorHAnsi" w:hAnsiTheme="minorHAnsi"/>
                  <w:b/>
                  <w:noProof/>
                  <w:sz w:val="22"/>
                  <w:szCs w:val="22"/>
                  <w:lang w:val="ro-RO"/>
                </w:rPr>
                <w:t>Dreptul de vizualizare asupra tuturor documentelor din etapa.</w:t>
              </w:r>
            </w:ins>
          </w:p>
        </w:tc>
        <w:tc>
          <w:tcPr>
            <w:tcW w:w="4161" w:type="dxa"/>
          </w:tcPr>
          <w:p w14:paraId="63B25718" w14:textId="77777777" w:rsidR="00CB26B7" w:rsidRPr="00F41278" w:rsidRDefault="00CB26B7" w:rsidP="00CB26B7">
            <w:pPr>
              <w:rPr>
                <w:ins w:id="9348" w:author="Sorin Salagean" w:date="2015-02-09T11:12:00Z"/>
                <w:b/>
                <w:noProof/>
              </w:rPr>
            </w:pPr>
            <w:ins w:id="9349" w:author="Sorin Salagean" w:date="2015-02-09T11:12:00Z">
              <w:r w:rsidRPr="00F41278">
                <w:rPr>
                  <w:rFonts w:asciiTheme="minorHAnsi" w:hAnsiTheme="minorHAnsi"/>
                  <w:b/>
                  <w:noProof/>
                  <w:sz w:val="22"/>
                  <w:szCs w:val="22"/>
                  <w:lang w:val="ro-RO"/>
                </w:rPr>
                <w:t>N/A</w:t>
              </w:r>
            </w:ins>
          </w:p>
        </w:tc>
      </w:tr>
      <w:tr w:rsidR="00CB26B7" w:rsidRPr="00C46A23" w14:paraId="687DC50C" w14:textId="77777777" w:rsidTr="00CB26B7">
        <w:trPr>
          <w:trHeight w:val="857"/>
          <w:ins w:id="9350" w:author="Sorin Salagean" w:date="2015-02-09T11:12:00Z"/>
        </w:trPr>
        <w:tc>
          <w:tcPr>
            <w:tcW w:w="1775" w:type="dxa"/>
          </w:tcPr>
          <w:p w14:paraId="3BCA52CD" w14:textId="77777777" w:rsidR="00CB26B7" w:rsidRPr="00F41278" w:rsidRDefault="00CB26B7" w:rsidP="00CB26B7">
            <w:pPr>
              <w:rPr>
                <w:ins w:id="9351" w:author="Sorin Salagean" w:date="2015-02-09T11:12:00Z"/>
                <w:rFonts w:asciiTheme="minorHAnsi" w:hAnsiTheme="minorHAnsi"/>
                <w:b/>
                <w:noProof/>
                <w:sz w:val="22"/>
                <w:szCs w:val="22"/>
              </w:rPr>
            </w:pPr>
            <w:ins w:id="9352" w:author="Sorin Salagean" w:date="2015-02-09T11:12:00Z">
              <w:r w:rsidRPr="00F41278">
                <w:rPr>
                  <w:rFonts w:asciiTheme="minorHAnsi" w:hAnsiTheme="minorHAnsi"/>
                  <w:b/>
                  <w:noProof/>
                  <w:sz w:val="22"/>
                  <w:szCs w:val="22"/>
                </w:rPr>
                <w:t>Lichidator retail grupa 1</w:t>
              </w:r>
            </w:ins>
          </w:p>
        </w:tc>
        <w:tc>
          <w:tcPr>
            <w:tcW w:w="4354" w:type="dxa"/>
          </w:tcPr>
          <w:p w14:paraId="5BD7623B" w14:textId="77777777" w:rsidR="00CB26B7" w:rsidRPr="00F41278" w:rsidRDefault="00CB26B7" w:rsidP="00CB26B7">
            <w:pPr>
              <w:rPr>
                <w:ins w:id="9353" w:author="Sorin Salagean" w:date="2015-02-09T11:12:00Z"/>
                <w:rFonts w:asciiTheme="minorHAnsi" w:hAnsiTheme="minorHAnsi"/>
                <w:b/>
                <w:noProof/>
                <w:sz w:val="22"/>
                <w:szCs w:val="22"/>
              </w:rPr>
            </w:pPr>
            <w:ins w:id="9354" w:author="Sorin Salagean" w:date="2015-02-09T11:12:00Z">
              <w:r w:rsidRPr="00F41278">
                <w:rPr>
                  <w:rFonts w:asciiTheme="minorHAnsi" w:hAnsiTheme="minorHAnsi"/>
                  <w:b/>
                  <w:noProof/>
                  <w:sz w:val="22"/>
                  <w:szCs w:val="22"/>
                  <w:lang w:val="ro-RO"/>
                </w:rPr>
                <w:t>Dreptul de vizualizare asupra tuturor documentelor din etapa.</w:t>
              </w:r>
            </w:ins>
          </w:p>
        </w:tc>
        <w:tc>
          <w:tcPr>
            <w:tcW w:w="4161" w:type="dxa"/>
          </w:tcPr>
          <w:p w14:paraId="70E05084" w14:textId="77777777" w:rsidR="00CB26B7" w:rsidRPr="00F41278" w:rsidRDefault="00CB26B7" w:rsidP="00CB26B7">
            <w:pPr>
              <w:rPr>
                <w:ins w:id="9355" w:author="Sorin Salagean" w:date="2015-02-09T11:12:00Z"/>
                <w:rFonts w:asciiTheme="minorHAnsi" w:hAnsiTheme="minorHAnsi"/>
                <w:b/>
                <w:noProof/>
                <w:sz w:val="22"/>
                <w:szCs w:val="22"/>
              </w:rPr>
            </w:pPr>
            <w:ins w:id="9356" w:author="Sorin Salagean" w:date="2015-02-09T11:12:00Z">
              <w:r w:rsidRPr="00F41278">
                <w:rPr>
                  <w:rFonts w:asciiTheme="minorHAnsi" w:hAnsiTheme="minorHAnsi"/>
                  <w:b/>
                  <w:noProof/>
                  <w:sz w:val="22"/>
                  <w:szCs w:val="22"/>
                  <w:lang w:val="ro-RO"/>
                </w:rPr>
                <w:t>N/A</w:t>
              </w:r>
            </w:ins>
          </w:p>
        </w:tc>
      </w:tr>
      <w:tr w:rsidR="00CB26B7" w:rsidRPr="00C46A23" w14:paraId="4FD35856" w14:textId="77777777" w:rsidTr="00CB26B7">
        <w:trPr>
          <w:trHeight w:val="857"/>
          <w:ins w:id="9357" w:author="Sorin Salagean" w:date="2015-02-09T11:12:00Z"/>
        </w:trPr>
        <w:tc>
          <w:tcPr>
            <w:tcW w:w="1775" w:type="dxa"/>
          </w:tcPr>
          <w:p w14:paraId="3BFD492F" w14:textId="77777777" w:rsidR="00CB26B7" w:rsidRPr="00F41278" w:rsidRDefault="00CB26B7" w:rsidP="00CB26B7">
            <w:pPr>
              <w:rPr>
                <w:ins w:id="9358" w:author="Sorin Salagean" w:date="2015-02-09T11:12:00Z"/>
                <w:b/>
                <w:noProof/>
              </w:rPr>
            </w:pPr>
            <w:ins w:id="9359" w:author="Sorin Salagean" w:date="2015-02-09T11:12:00Z">
              <w:r>
                <w:rPr>
                  <w:rFonts w:asciiTheme="minorHAnsi" w:hAnsiTheme="minorHAnsi"/>
                  <w:b/>
                  <w:noProof/>
                  <w:sz w:val="22"/>
                  <w:szCs w:val="22"/>
                </w:rPr>
                <w:t>Lichidator retail grupa 2</w:t>
              </w:r>
            </w:ins>
          </w:p>
        </w:tc>
        <w:tc>
          <w:tcPr>
            <w:tcW w:w="4354" w:type="dxa"/>
          </w:tcPr>
          <w:p w14:paraId="7EED5228" w14:textId="77777777" w:rsidR="00CB26B7" w:rsidRPr="00F41278" w:rsidRDefault="00CB26B7" w:rsidP="00CB26B7">
            <w:pPr>
              <w:rPr>
                <w:ins w:id="9360" w:author="Sorin Salagean" w:date="2015-02-09T11:12:00Z"/>
                <w:b/>
                <w:noProof/>
              </w:rPr>
            </w:pPr>
            <w:ins w:id="9361" w:author="Sorin Salagean" w:date="2015-02-09T11:12:00Z">
              <w:r w:rsidRPr="00F41278">
                <w:rPr>
                  <w:rFonts w:asciiTheme="minorHAnsi" w:hAnsiTheme="minorHAnsi"/>
                  <w:b/>
                  <w:noProof/>
                  <w:sz w:val="22"/>
                  <w:szCs w:val="22"/>
                  <w:lang w:val="ro-RO"/>
                </w:rPr>
                <w:t>Dreptul de vizualizare asupra tuturor documentelor din etapa.</w:t>
              </w:r>
            </w:ins>
          </w:p>
        </w:tc>
        <w:tc>
          <w:tcPr>
            <w:tcW w:w="4161" w:type="dxa"/>
          </w:tcPr>
          <w:p w14:paraId="7175D0AC" w14:textId="77777777" w:rsidR="00CB26B7" w:rsidRPr="00F41278" w:rsidRDefault="00CB26B7" w:rsidP="00CB26B7">
            <w:pPr>
              <w:rPr>
                <w:ins w:id="9362" w:author="Sorin Salagean" w:date="2015-02-09T11:12:00Z"/>
                <w:b/>
                <w:noProof/>
              </w:rPr>
            </w:pPr>
            <w:ins w:id="9363" w:author="Sorin Salagean" w:date="2015-02-09T11:12:00Z">
              <w:r w:rsidRPr="00F41278">
                <w:rPr>
                  <w:rFonts w:asciiTheme="minorHAnsi" w:hAnsiTheme="minorHAnsi"/>
                  <w:b/>
                  <w:noProof/>
                  <w:sz w:val="22"/>
                  <w:szCs w:val="22"/>
                  <w:lang w:val="ro-RO"/>
                </w:rPr>
                <w:t>N/A</w:t>
              </w:r>
            </w:ins>
          </w:p>
        </w:tc>
      </w:tr>
      <w:tr w:rsidR="00CB26B7" w:rsidRPr="00C46A23" w14:paraId="16DDB6B5" w14:textId="77777777" w:rsidTr="00CB26B7">
        <w:trPr>
          <w:trHeight w:val="857"/>
          <w:ins w:id="9364" w:author="Sorin Salagean" w:date="2015-02-09T11:12:00Z"/>
        </w:trPr>
        <w:tc>
          <w:tcPr>
            <w:tcW w:w="1775" w:type="dxa"/>
          </w:tcPr>
          <w:p w14:paraId="79F0ACD6" w14:textId="77777777" w:rsidR="00CB26B7" w:rsidRPr="00F41278" w:rsidRDefault="00CB26B7" w:rsidP="00CB26B7">
            <w:pPr>
              <w:rPr>
                <w:ins w:id="9365" w:author="Sorin Salagean" w:date="2015-02-09T11:12:00Z"/>
                <w:b/>
                <w:noProof/>
              </w:rPr>
            </w:pPr>
            <w:ins w:id="9366" w:author="Sorin Salagean" w:date="2015-02-09T11:12:00Z">
              <w:r>
                <w:rPr>
                  <w:rFonts w:asciiTheme="minorHAnsi" w:hAnsiTheme="minorHAnsi"/>
                  <w:b/>
                  <w:noProof/>
                  <w:sz w:val="22"/>
                  <w:szCs w:val="22"/>
                </w:rPr>
                <w:t>Lichidator retail grupa 3</w:t>
              </w:r>
            </w:ins>
          </w:p>
        </w:tc>
        <w:tc>
          <w:tcPr>
            <w:tcW w:w="4354" w:type="dxa"/>
          </w:tcPr>
          <w:p w14:paraId="21238687" w14:textId="77777777" w:rsidR="00CB26B7" w:rsidRPr="00F41278" w:rsidRDefault="00CB26B7" w:rsidP="00CB26B7">
            <w:pPr>
              <w:rPr>
                <w:ins w:id="9367" w:author="Sorin Salagean" w:date="2015-02-09T11:12:00Z"/>
                <w:b/>
                <w:noProof/>
              </w:rPr>
            </w:pPr>
            <w:ins w:id="9368" w:author="Sorin Salagean" w:date="2015-02-09T11:12:00Z">
              <w:r w:rsidRPr="00F41278">
                <w:rPr>
                  <w:rFonts w:asciiTheme="minorHAnsi" w:hAnsiTheme="minorHAnsi"/>
                  <w:b/>
                  <w:noProof/>
                  <w:sz w:val="22"/>
                  <w:szCs w:val="22"/>
                  <w:lang w:val="ro-RO"/>
                </w:rPr>
                <w:t>Dreptul de vizualizare asupra tuturor documentelor din etapa.</w:t>
              </w:r>
            </w:ins>
          </w:p>
        </w:tc>
        <w:tc>
          <w:tcPr>
            <w:tcW w:w="4161" w:type="dxa"/>
          </w:tcPr>
          <w:p w14:paraId="6AECBB63" w14:textId="77777777" w:rsidR="00CB26B7" w:rsidRPr="00F41278" w:rsidRDefault="00CB26B7" w:rsidP="00CB26B7">
            <w:pPr>
              <w:rPr>
                <w:ins w:id="9369" w:author="Sorin Salagean" w:date="2015-02-09T11:12:00Z"/>
                <w:b/>
                <w:noProof/>
              </w:rPr>
            </w:pPr>
            <w:ins w:id="9370" w:author="Sorin Salagean" w:date="2015-02-09T11:12:00Z">
              <w:r w:rsidRPr="00F41278">
                <w:rPr>
                  <w:rFonts w:asciiTheme="minorHAnsi" w:hAnsiTheme="minorHAnsi"/>
                  <w:b/>
                  <w:noProof/>
                  <w:sz w:val="22"/>
                  <w:szCs w:val="22"/>
                  <w:lang w:val="ro-RO"/>
                </w:rPr>
                <w:t>N/A</w:t>
              </w:r>
            </w:ins>
          </w:p>
        </w:tc>
      </w:tr>
    </w:tbl>
    <w:p w14:paraId="52B70D67" w14:textId="77777777" w:rsidR="00CB26B7" w:rsidRPr="00126240" w:rsidRDefault="00CB26B7" w:rsidP="00CB26B7">
      <w:pPr>
        <w:spacing w:line="276" w:lineRule="auto"/>
        <w:rPr>
          <w:ins w:id="9371" w:author="Sorin Salagean" w:date="2015-02-09T11:12:00Z"/>
          <w:rStyle w:val="EstiloCuerpo"/>
          <w:noProof/>
        </w:rPr>
      </w:pPr>
    </w:p>
    <w:p w14:paraId="538A057A" w14:textId="77777777" w:rsidR="00CB26B7" w:rsidRPr="00126240" w:rsidRDefault="00CB26B7" w:rsidP="00CB26B7">
      <w:pPr>
        <w:spacing w:line="276" w:lineRule="auto"/>
        <w:rPr>
          <w:ins w:id="9372" w:author="Sorin Salagean" w:date="2015-02-09T11:12:00Z"/>
          <w:b/>
          <w:noProof/>
        </w:rPr>
      </w:pPr>
      <w:ins w:id="9373" w:author="Sorin Salagean" w:date="2015-02-09T11:12: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
      <w:tr w:rsidR="00CB26B7" w:rsidRPr="00C46A23" w14:paraId="4BDA4F9C" w14:textId="77777777" w:rsidTr="00CB26B7">
        <w:trPr>
          <w:cnfStyle w:val="100000000000" w:firstRow="1" w:lastRow="0" w:firstColumn="0" w:lastColumn="0" w:oddVBand="0" w:evenVBand="0" w:oddHBand="0" w:evenHBand="0" w:firstRowFirstColumn="0" w:firstRowLastColumn="0" w:lastRowFirstColumn="0" w:lastRowLastColumn="0"/>
          <w:trHeight w:val="362"/>
          <w:ins w:id="9374" w:author="Sorin Salagean" w:date="2015-02-09T11:12:00Z"/>
        </w:trPr>
        <w:tc>
          <w:tcPr>
            <w:tcW w:w="3193" w:type="dxa"/>
            <w:hideMark/>
          </w:tcPr>
          <w:p w14:paraId="71010A16" w14:textId="77777777" w:rsidR="00CB26B7" w:rsidRPr="00C46A23" w:rsidRDefault="00CB26B7" w:rsidP="00CB26B7">
            <w:pPr>
              <w:spacing w:line="276" w:lineRule="auto"/>
              <w:rPr>
                <w:ins w:id="9375" w:author="Sorin Salagean" w:date="2015-02-09T11:12:00Z"/>
                <w:rFonts w:asciiTheme="minorHAnsi" w:hAnsiTheme="minorHAnsi"/>
                <w:noProof/>
                <w:sz w:val="22"/>
                <w:szCs w:val="22"/>
                <w:lang w:val="ro-RO"/>
              </w:rPr>
            </w:pPr>
            <w:ins w:id="9376" w:author="Sorin Salagean" w:date="2015-02-09T11:12:00Z">
              <w:r w:rsidRPr="00C46A23">
                <w:rPr>
                  <w:rFonts w:asciiTheme="minorHAnsi" w:hAnsiTheme="minorHAnsi"/>
                  <w:b/>
                  <w:bCs/>
                  <w:noProof/>
                  <w:sz w:val="22"/>
                  <w:szCs w:val="22"/>
                  <w:lang w:val="ro-RO"/>
                </w:rPr>
                <w:t>Actiune</w:t>
              </w:r>
            </w:ins>
          </w:p>
        </w:tc>
        <w:tc>
          <w:tcPr>
            <w:tcW w:w="7137" w:type="dxa"/>
            <w:hideMark/>
          </w:tcPr>
          <w:p w14:paraId="4FECD5FE" w14:textId="77777777" w:rsidR="00CB26B7" w:rsidRPr="00C46A23" w:rsidRDefault="00CB26B7" w:rsidP="00CB26B7">
            <w:pPr>
              <w:spacing w:line="276" w:lineRule="auto"/>
              <w:rPr>
                <w:ins w:id="9377" w:author="Sorin Salagean" w:date="2015-02-09T11:12:00Z"/>
                <w:rFonts w:asciiTheme="minorHAnsi" w:hAnsiTheme="minorHAnsi"/>
                <w:noProof/>
                <w:sz w:val="22"/>
                <w:szCs w:val="22"/>
                <w:lang w:val="ro-RO"/>
              </w:rPr>
            </w:pPr>
            <w:ins w:id="9378" w:author="Sorin Salagean" w:date="2015-02-09T11:12:00Z">
              <w:r w:rsidRPr="00C46A23">
                <w:rPr>
                  <w:rFonts w:asciiTheme="minorHAnsi" w:hAnsiTheme="minorHAnsi"/>
                  <w:b/>
                  <w:bCs/>
                  <w:noProof/>
                  <w:sz w:val="22"/>
                  <w:szCs w:val="22"/>
                  <w:lang w:val="ro-RO"/>
                </w:rPr>
                <w:t>Descriere Actiune</w:t>
              </w:r>
            </w:ins>
          </w:p>
        </w:tc>
      </w:tr>
      <w:tr w:rsidR="00CB26B7" w:rsidRPr="00C46A23" w14:paraId="66E92755" w14:textId="77777777" w:rsidTr="00CB26B7">
        <w:trPr>
          <w:trHeight w:val="362"/>
          <w:ins w:id="9379" w:author="Sorin Salagean" w:date="2015-02-09T11:12:00Z"/>
        </w:trPr>
        <w:tc>
          <w:tcPr>
            <w:tcW w:w="3193" w:type="dxa"/>
          </w:tcPr>
          <w:p w14:paraId="112CE173" w14:textId="77777777" w:rsidR="00CB26B7" w:rsidRPr="00C46A23" w:rsidRDefault="00CB26B7" w:rsidP="00CB26B7">
            <w:pPr>
              <w:spacing w:line="276" w:lineRule="auto"/>
              <w:rPr>
                <w:ins w:id="9380" w:author="Sorin Salagean" w:date="2015-02-09T11:12:00Z"/>
                <w:rFonts w:asciiTheme="minorHAnsi" w:hAnsiTheme="minorHAnsi"/>
                <w:b/>
                <w:bCs/>
                <w:noProof/>
                <w:sz w:val="22"/>
                <w:szCs w:val="22"/>
                <w:lang w:val="ro-RO"/>
              </w:rPr>
            </w:pPr>
            <w:ins w:id="9381" w:author="Sorin Salagean" w:date="2015-02-09T11:12:00Z">
              <w:r>
                <w:rPr>
                  <w:rFonts w:asciiTheme="minorHAnsi" w:hAnsiTheme="minorHAnsi"/>
                  <w:b/>
                  <w:bCs/>
                  <w:noProof/>
                  <w:sz w:val="22"/>
                  <w:szCs w:val="22"/>
                  <w:lang w:val="ro-RO"/>
                </w:rPr>
                <w:t>Setare Proprietate „EtapaDosar”</w:t>
              </w:r>
            </w:ins>
          </w:p>
        </w:tc>
        <w:tc>
          <w:tcPr>
            <w:tcW w:w="7137" w:type="dxa"/>
          </w:tcPr>
          <w:p w14:paraId="01D1C116" w14:textId="77777777" w:rsidR="00CB26B7" w:rsidRPr="00C46A23" w:rsidRDefault="00CB26B7" w:rsidP="00CB26B7">
            <w:pPr>
              <w:spacing w:line="276" w:lineRule="auto"/>
              <w:rPr>
                <w:ins w:id="9382" w:author="Sorin Salagean" w:date="2015-02-09T11:12:00Z"/>
                <w:rFonts w:asciiTheme="minorHAnsi" w:hAnsiTheme="minorHAnsi"/>
                <w:b/>
                <w:bCs/>
                <w:noProof/>
                <w:sz w:val="22"/>
                <w:szCs w:val="22"/>
                <w:lang w:val="ro-RO"/>
              </w:rPr>
            </w:pPr>
            <w:ins w:id="9383" w:author="Sorin Salagean" w:date="2015-02-09T11:12:00Z">
              <w:r>
                <w:rPr>
                  <w:rFonts w:asciiTheme="minorHAnsi" w:hAnsiTheme="minorHAnsi"/>
                  <w:b/>
                  <w:bCs/>
                  <w:noProof/>
                  <w:sz w:val="22"/>
                  <w:szCs w:val="22"/>
                  <w:lang w:val="ro-RO"/>
                </w:rPr>
                <w:t>Se va seta proprietatea „EtapaDosar” cu valoarea „Referat de Refuz – Lichidator”</w:t>
              </w:r>
            </w:ins>
          </w:p>
        </w:tc>
      </w:tr>
      <w:tr w:rsidR="00CB26B7" w:rsidRPr="00C46A23" w14:paraId="6F8C6FA4" w14:textId="77777777" w:rsidTr="00CB26B7">
        <w:trPr>
          <w:trHeight w:val="362"/>
          <w:ins w:id="9384" w:author="Sorin Salagean" w:date="2015-02-09T11:12:00Z"/>
        </w:trPr>
        <w:tc>
          <w:tcPr>
            <w:tcW w:w="3193" w:type="dxa"/>
          </w:tcPr>
          <w:p w14:paraId="1996C685" w14:textId="77777777" w:rsidR="00CB26B7" w:rsidRPr="00F41278" w:rsidRDefault="00CB26B7" w:rsidP="00CB26B7">
            <w:pPr>
              <w:spacing w:line="276" w:lineRule="auto"/>
              <w:rPr>
                <w:ins w:id="9385" w:author="Sorin Salagean" w:date="2015-02-09T11:12:00Z"/>
                <w:rFonts w:asciiTheme="minorHAnsi" w:hAnsiTheme="minorHAnsi"/>
                <w:b/>
                <w:bCs/>
                <w:noProof/>
                <w:sz w:val="22"/>
                <w:szCs w:val="22"/>
              </w:rPr>
            </w:pPr>
            <w:ins w:id="9386" w:author="Sorin Salagean" w:date="2015-02-09T11:12:00Z">
              <w:r w:rsidRPr="00F41278">
                <w:rPr>
                  <w:rFonts w:asciiTheme="minorHAnsi" w:hAnsiTheme="minorHAnsi"/>
                  <w:b/>
                  <w:bCs/>
                  <w:noProof/>
                  <w:sz w:val="22"/>
                  <w:szCs w:val="22"/>
                </w:rPr>
                <w:t>Setare kw – “Etapa Dosar”</w:t>
              </w:r>
            </w:ins>
          </w:p>
        </w:tc>
        <w:tc>
          <w:tcPr>
            <w:tcW w:w="7137" w:type="dxa"/>
          </w:tcPr>
          <w:p w14:paraId="484A903E" w14:textId="77777777" w:rsidR="00CB26B7" w:rsidRPr="00F41278" w:rsidRDefault="00CB26B7" w:rsidP="00CB26B7">
            <w:pPr>
              <w:spacing w:line="276" w:lineRule="auto"/>
              <w:rPr>
                <w:ins w:id="9387" w:author="Sorin Salagean" w:date="2015-02-09T11:12:00Z"/>
                <w:rFonts w:asciiTheme="minorHAnsi" w:hAnsiTheme="minorHAnsi"/>
                <w:b/>
                <w:bCs/>
                <w:noProof/>
                <w:sz w:val="22"/>
                <w:szCs w:val="22"/>
              </w:rPr>
            </w:pPr>
            <w:ins w:id="9388" w:author="Sorin Salagean" w:date="2015-02-09T11:12:00Z">
              <w:r>
                <w:rPr>
                  <w:rFonts w:asciiTheme="minorHAnsi" w:hAnsiTheme="minorHAnsi"/>
                  <w:b/>
                  <w:bCs/>
                  <w:noProof/>
                  <w:sz w:val="22"/>
                  <w:szCs w:val="22"/>
                </w:rPr>
                <w:t>Se va seta kw-ul “Etapa dosar” cu valoarea proprietatii “EtapaDosar”</w:t>
              </w:r>
            </w:ins>
          </w:p>
        </w:tc>
      </w:tr>
    </w:tbl>
    <w:p w14:paraId="79A3CD9A" w14:textId="77777777" w:rsidR="00CB26B7" w:rsidRPr="00A5540B" w:rsidRDefault="00CB26B7" w:rsidP="00CB26B7">
      <w:pPr>
        <w:rPr>
          <w:ins w:id="9389" w:author="Sorin Salagean" w:date="2015-02-09T11:12:00Z"/>
        </w:rPr>
      </w:pPr>
    </w:p>
    <w:p w14:paraId="1C1383DC" w14:textId="77777777" w:rsidR="00CB26B7" w:rsidRPr="00126240" w:rsidRDefault="00CB26B7" w:rsidP="00CB26B7">
      <w:pPr>
        <w:spacing w:line="276" w:lineRule="auto"/>
        <w:rPr>
          <w:ins w:id="9390" w:author="Sorin Salagean" w:date="2015-02-09T11:12:00Z"/>
          <w:b/>
          <w:noProof/>
        </w:rPr>
      </w:pPr>
      <w:ins w:id="9391" w:author="Sorin Salagean" w:date="2015-02-09T11:12: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252"/>
        <w:gridCol w:w="5044"/>
        <w:gridCol w:w="992"/>
        <w:gridCol w:w="2162"/>
      </w:tblGrid>
      <w:tr w:rsidR="00CB26B7" w:rsidRPr="00C46A23" w14:paraId="420CD807" w14:textId="77777777" w:rsidTr="00CB26B7">
        <w:trPr>
          <w:cnfStyle w:val="100000000000" w:firstRow="1" w:lastRow="0" w:firstColumn="0" w:lastColumn="0" w:oddVBand="0" w:evenVBand="0" w:oddHBand="0" w:evenHBand="0" w:firstRowFirstColumn="0" w:firstRowLastColumn="0" w:lastRowFirstColumn="0" w:lastRowLastColumn="0"/>
          <w:trHeight w:val="362"/>
          <w:ins w:id="9392" w:author="Sorin Salagean" w:date="2015-02-09T11:12:00Z"/>
        </w:trPr>
        <w:tc>
          <w:tcPr>
            <w:tcW w:w="2192" w:type="dxa"/>
            <w:hideMark/>
          </w:tcPr>
          <w:p w14:paraId="33B64C97" w14:textId="77777777" w:rsidR="00CB26B7" w:rsidRPr="00C46A23" w:rsidRDefault="00CB26B7" w:rsidP="00CB26B7">
            <w:pPr>
              <w:spacing w:line="276" w:lineRule="auto"/>
              <w:rPr>
                <w:ins w:id="9393" w:author="Sorin Salagean" w:date="2015-02-09T11:12:00Z"/>
                <w:rFonts w:asciiTheme="minorHAnsi" w:hAnsiTheme="minorHAnsi"/>
                <w:noProof/>
                <w:sz w:val="22"/>
                <w:szCs w:val="22"/>
                <w:lang w:val="ro-RO"/>
              </w:rPr>
            </w:pPr>
            <w:ins w:id="9394" w:author="Sorin Salagean" w:date="2015-02-09T11:12:00Z">
              <w:r w:rsidRPr="00C46A23">
                <w:rPr>
                  <w:rFonts w:asciiTheme="minorHAnsi" w:hAnsiTheme="minorHAnsi"/>
                  <w:b/>
                  <w:bCs/>
                  <w:noProof/>
                  <w:sz w:val="22"/>
                  <w:szCs w:val="22"/>
                  <w:lang w:val="ro-RO"/>
                </w:rPr>
                <w:t>Nume task</w:t>
              </w:r>
            </w:ins>
          </w:p>
        </w:tc>
        <w:tc>
          <w:tcPr>
            <w:tcW w:w="5004" w:type="dxa"/>
            <w:hideMark/>
          </w:tcPr>
          <w:p w14:paraId="73A50323" w14:textId="77777777" w:rsidR="00CB26B7" w:rsidRPr="00C46A23" w:rsidRDefault="00CB26B7" w:rsidP="00CB26B7">
            <w:pPr>
              <w:spacing w:line="276" w:lineRule="auto"/>
              <w:rPr>
                <w:ins w:id="9395" w:author="Sorin Salagean" w:date="2015-02-09T11:12:00Z"/>
                <w:rFonts w:asciiTheme="minorHAnsi" w:hAnsiTheme="minorHAnsi"/>
                <w:noProof/>
                <w:sz w:val="22"/>
                <w:szCs w:val="22"/>
                <w:lang w:val="ro-RO"/>
              </w:rPr>
            </w:pPr>
            <w:ins w:id="9396" w:author="Sorin Salagean" w:date="2015-02-09T11:12:00Z">
              <w:r w:rsidRPr="00C46A23">
                <w:rPr>
                  <w:rFonts w:asciiTheme="minorHAnsi" w:hAnsiTheme="minorHAnsi"/>
                  <w:b/>
                  <w:bCs/>
                  <w:noProof/>
                  <w:sz w:val="22"/>
                  <w:szCs w:val="22"/>
                  <w:lang w:val="ro-RO"/>
                </w:rPr>
                <w:t>Descriere</w:t>
              </w:r>
            </w:ins>
          </w:p>
        </w:tc>
        <w:tc>
          <w:tcPr>
            <w:tcW w:w="952" w:type="dxa"/>
            <w:hideMark/>
          </w:tcPr>
          <w:p w14:paraId="1C763E18" w14:textId="77777777" w:rsidR="00CB26B7" w:rsidRPr="00C46A23" w:rsidRDefault="00CB26B7" w:rsidP="00CB26B7">
            <w:pPr>
              <w:spacing w:line="276" w:lineRule="auto"/>
              <w:rPr>
                <w:ins w:id="9397" w:author="Sorin Salagean" w:date="2015-02-09T11:12:00Z"/>
                <w:rFonts w:asciiTheme="minorHAnsi" w:hAnsiTheme="minorHAnsi"/>
                <w:noProof/>
                <w:sz w:val="22"/>
                <w:szCs w:val="22"/>
                <w:lang w:val="ro-RO"/>
              </w:rPr>
            </w:pPr>
            <w:ins w:id="9398" w:author="Sorin Salagean" w:date="2015-02-09T11:12:00Z">
              <w:r w:rsidRPr="00C46A23">
                <w:rPr>
                  <w:rFonts w:asciiTheme="minorHAnsi" w:hAnsiTheme="minorHAnsi"/>
                  <w:b/>
                  <w:bCs/>
                  <w:noProof/>
                  <w:sz w:val="22"/>
                  <w:szCs w:val="22"/>
                  <w:lang w:val="ro-RO"/>
                </w:rPr>
                <w:t>Validari</w:t>
              </w:r>
            </w:ins>
          </w:p>
        </w:tc>
        <w:tc>
          <w:tcPr>
            <w:tcW w:w="2102" w:type="dxa"/>
          </w:tcPr>
          <w:p w14:paraId="7F38D33D" w14:textId="77777777" w:rsidR="00CB26B7" w:rsidRPr="00C46A23" w:rsidRDefault="00CB26B7" w:rsidP="00CB26B7">
            <w:pPr>
              <w:spacing w:line="276" w:lineRule="auto"/>
              <w:rPr>
                <w:ins w:id="9399" w:author="Sorin Salagean" w:date="2015-02-09T11:12:00Z"/>
                <w:rFonts w:asciiTheme="minorHAnsi" w:hAnsiTheme="minorHAnsi"/>
                <w:b/>
                <w:bCs/>
                <w:noProof/>
                <w:sz w:val="22"/>
                <w:szCs w:val="22"/>
                <w:lang w:val="ro-RO"/>
              </w:rPr>
            </w:pPr>
            <w:ins w:id="9400" w:author="Sorin Salagean" w:date="2015-02-09T11:12:00Z">
              <w:r w:rsidRPr="00C46A23">
                <w:rPr>
                  <w:rFonts w:asciiTheme="minorHAnsi" w:hAnsiTheme="minorHAnsi"/>
                  <w:b/>
                  <w:bCs/>
                  <w:noProof/>
                  <w:sz w:val="22"/>
                  <w:szCs w:val="22"/>
                  <w:lang w:val="ro-RO"/>
                </w:rPr>
                <w:t>Cerinte sistem</w:t>
              </w:r>
            </w:ins>
          </w:p>
        </w:tc>
      </w:tr>
      <w:tr w:rsidR="00CB26B7" w:rsidRPr="00C46A23" w14:paraId="4DEC2C70" w14:textId="77777777" w:rsidTr="00CB26B7">
        <w:trPr>
          <w:trHeight w:val="362"/>
          <w:ins w:id="9401" w:author="Sorin Salagean" w:date="2015-02-09T11:12:00Z"/>
        </w:trPr>
        <w:tc>
          <w:tcPr>
            <w:tcW w:w="2192" w:type="dxa"/>
          </w:tcPr>
          <w:p w14:paraId="01C84A9B" w14:textId="77777777" w:rsidR="00CB26B7" w:rsidRPr="00C46A23" w:rsidRDefault="00CB26B7" w:rsidP="00CB26B7">
            <w:pPr>
              <w:jc w:val="both"/>
              <w:rPr>
                <w:ins w:id="9402" w:author="Sorin Salagean" w:date="2015-02-09T11:12:00Z"/>
                <w:rFonts w:asciiTheme="minorHAnsi" w:eastAsiaTheme="majorEastAsia" w:hAnsiTheme="minorHAnsi" w:cstheme="majorBidi"/>
                <w:b/>
                <w:bCs/>
                <w:iCs/>
                <w:noProof/>
                <w:sz w:val="22"/>
                <w:szCs w:val="22"/>
                <w:lang w:val="ro-RO"/>
              </w:rPr>
            </w:pPr>
            <w:ins w:id="9403" w:author="Sorin Salagean" w:date="2015-02-09T11:12:00Z">
              <w:r>
                <w:rPr>
                  <w:rFonts w:asciiTheme="minorHAnsi" w:hAnsiTheme="minorHAnsi"/>
                  <w:b/>
                  <w:noProof/>
                  <w:sz w:val="22"/>
                  <w:szCs w:val="22"/>
                  <w:lang w:val="ro-RO"/>
                </w:rPr>
                <w:t>Aprob</w:t>
              </w:r>
            </w:ins>
          </w:p>
        </w:tc>
        <w:tc>
          <w:tcPr>
            <w:tcW w:w="5004" w:type="dxa"/>
          </w:tcPr>
          <w:p w14:paraId="7BE2C969" w14:textId="77777777" w:rsidR="00CB26B7" w:rsidRPr="002C114F" w:rsidRDefault="00CB26B7" w:rsidP="00CB26B7">
            <w:pPr>
              <w:spacing w:line="276" w:lineRule="auto"/>
              <w:rPr>
                <w:ins w:id="9404" w:author="Sorin Salagean" w:date="2015-02-09T11:12:00Z"/>
                <w:rFonts w:asciiTheme="minorHAnsi" w:hAnsiTheme="minorHAnsi"/>
                <w:sz w:val="22"/>
                <w:szCs w:val="22"/>
                <w:lang w:val="ro-RO"/>
              </w:rPr>
            </w:pPr>
            <w:ins w:id="9405" w:author="Sorin Salagean" w:date="2015-02-09T11:12:00Z">
              <w:r w:rsidRPr="002C114F">
                <w:rPr>
                  <w:rFonts w:asciiTheme="minorHAnsi" w:hAnsiTheme="minorHAnsi"/>
                  <w:sz w:val="22"/>
                  <w:szCs w:val="22"/>
                  <w:lang w:val="ro-RO"/>
                </w:rPr>
                <w:t>La apasarea butonului au loc mai multe verificari:</w:t>
              </w:r>
            </w:ins>
          </w:p>
          <w:p w14:paraId="4655CEB0" w14:textId="77777777" w:rsidR="00CB26B7" w:rsidRDefault="00CB26B7" w:rsidP="00CB26B7">
            <w:pPr>
              <w:pStyle w:val="ListParagraph"/>
              <w:numPr>
                <w:ilvl w:val="0"/>
                <w:numId w:val="8"/>
              </w:numPr>
              <w:spacing w:line="276" w:lineRule="auto"/>
              <w:rPr>
                <w:ins w:id="9406" w:author="Sorin Salagean" w:date="2015-02-09T11:12:00Z"/>
                <w:rFonts w:asciiTheme="minorHAnsi" w:hAnsiTheme="minorHAnsi"/>
                <w:sz w:val="22"/>
                <w:szCs w:val="22"/>
                <w:lang w:val="ro-RO"/>
              </w:rPr>
            </w:pPr>
            <w:ins w:id="9407" w:author="Sorin Salagean" w:date="2015-02-09T11:12:00Z">
              <w:r w:rsidRPr="002C114F">
                <w:rPr>
                  <w:rFonts w:asciiTheme="minorHAnsi" w:hAnsiTheme="minorHAnsi"/>
                  <w:sz w:val="22"/>
                  <w:szCs w:val="22"/>
                  <w:lang w:val="ro-RO"/>
                </w:rPr>
                <w:t>Se verifica daca documentul este in etapa – „Lichidator”</w:t>
              </w:r>
              <w:r>
                <w:rPr>
                  <w:rFonts w:asciiTheme="minorHAnsi" w:hAnsiTheme="minorHAnsi"/>
                  <w:sz w:val="22"/>
                  <w:szCs w:val="22"/>
                  <w:lang w:val="ro-RO"/>
                </w:rPr>
                <w:t>;</w:t>
              </w:r>
            </w:ins>
          </w:p>
          <w:p w14:paraId="64E704FC" w14:textId="77777777" w:rsidR="00CB26B7" w:rsidRDefault="00CB26B7" w:rsidP="00CB26B7">
            <w:pPr>
              <w:pStyle w:val="ListParagraph"/>
              <w:numPr>
                <w:ilvl w:val="0"/>
                <w:numId w:val="8"/>
              </w:numPr>
              <w:spacing w:line="276" w:lineRule="auto"/>
              <w:rPr>
                <w:ins w:id="9408" w:author="Sorin Salagean" w:date="2015-02-09T11:12:00Z"/>
                <w:rFonts w:asciiTheme="minorHAnsi" w:hAnsiTheme="minorHAnsi"/>
                <w:sz w:val="22"/>
                <w:szCs w:val="22"/>
                <w:lang w:val="ro-RO"/>
              </w:rPr>
            </w:pPr>
            <w:ins w:id="9409" w:author="Sorin Salagean" w:date="2015-02-09T11:12:00Z">
              <w:r>
                <w:rPr>
                  <w:rFonts w:asciiTheme="minorHAnsi" w:hAnsiTheme="minorHAnsi"/>
                  <w:sz w:val="22"/>
                  <w:szCs w:val="22"/>
                  <w:lang w:val="ro-RO"/>
                </w:rPr>
                <w:t>Se verifica daca documentul este in etapa – „Sef Serviciu”;</w:t>
              </w:r>
            </w:ins>
          </w:p>
          <w:p w14:paraId="0DB72997" w14:textId="77777777" w:rsidR="00CB26B7" w:rsidRDefault="00CB26B7" w:rsidP="00CB26B7">
            <w:pPr>
              <w:pStyle w:val="ListParagraph"/>
              <w:numPr>
                <w:ilvl w:val="0"/>
                <w:numId w:val="8"/>
              </w:numPr>
              <w:spacing w:line="276" w:lineRule="auto"/>
              <w:rPr>
                <w:ins w:id="9410" w:author="Sorin Salagean" w:date="2015-02-09T11:12:00Z"/>
                <w:rFonts w:asciiTheme="minorHAnsi" w:hAnsiTheme="minorHAnsi"/>
                <w:sz w:val="22"/>
                <w:szCs w:val="22"/>
                <w:lang w:val="ro-RO"/>
              </w:rPr>
            </w:pPr>
            <w:ins w:id="9411" w:author="Sorin Salagean" w:date="2015-02-09T11:12:00Z">
              <w:r>
                <w:rPr>
                  <w:rFonts w:asciiTheme="minorHAnsi" w:hAnsiTheme="minorHAnsi"/>
                  <w:sz w:val="22"/>
                  <w:szCs w:val="22"/>
                  <w:lang w:val="ro-RO"/>
                </w:rPr>
                <w:t>Se verifica daca documentul este in etapa -  „Director Daune”;</w:t>
              </w:r>
            </w:ins>
          </w:p>
          <w:p w14:paraId="46C34ADD" w14:textId="77777777" w:rsidR="00CB26B7" w:rsidRDefault="00CB26B7" w:rsidP="00CB26B7">
            <w:pPr>
              <w:pStyle w:val="ListParagraph"/>
              <w:numPr>
                <w:ilvl w:val="0"/>
                <w:numId w:val="8"/>
              </w:numPr>
              <w:spacing w:line="276" w:lineRule="auto"/>
              <w:rPr>
                <w:ins w:id="9412" w:author="Sorin Salagean" w:date="2015-02-09T11:12:00Z"/>
                <w:rFonts w:asciiTheme="minorHAnsi" w:hAnsiTheme="minorHAnsi"/>
                <w:sz w:val="22"/>
                <w:szCs w:val="22"/>
                <w:lang w:val="ro-RO"/>
              </w:rPr>
            </w:pPr>
            <w:ins w:id="9413" w:author="Sorin Salagean" w:date="2015-02-09T11:12:00Z">
              <w:r>
                <w:rPr>
                  <w:rFonts w:asciiTheme="minorHAnsi" w:hAnsiTheme="minorHAnsi"/>
                  <w:sz w:val="22"/>
                  <w:szCs w:val="22"/>
                  <w:lang w:val="ro-RO"/>
                </w:rPr>
                <w:t>Se verifica daca documentul este in etapa – „Departament Juridic”</w:t>
              </w:r>
            </w:ins>
          </w:p>
          <w:p w14:paraId="4D1BE54A" w14:textId="77777777" w:rsidR="00CB26B7" w:rsidRPr="002C114F" w:rsidRDefault="00CB26B7" w:rsidP="00CB26B7">
            <w:pPr>
              <w:pStyle w:val="ListParagraph"/>
              <w:numPr>
                <w:ilvl w:val="0"/>
                <w:numId w:val="8"/>
              </w:numPr>
              <w:spacing w:line="276" w:lineRule="auto"/>
              <w:rPr>
                <w:ins w:id="9414" w:author="Sorin Salagean" w:date="2015-02-09T11:12:00Z"/>
                <w:rFonts w:asciiTheme="minorHAnsi" w:hAnsiTheme="minorHAnsi"/>
                <w:sz w:val="22"/>
                <w:szCs w:val="22"/>
                <w:lang w:val="ro-RO"/>
              </w:rPr>
            </w:pPr>
            <w:ins w:id="9415" w:author="Sorin Salagean" w:date="2015-02-09T11:12:00Z">
              <w:r>
                <w:rPr>
                  <w:rFonts w:asciiTheme="minorHAnsi" w:hAnsiTheme="minorHAnsi"/>
                  <w:sz w:val="22"/>
                  <w:szCs w:val="22"/>
                  <w:lang w:val="ro-RO"/>
                </w:rPr>
                <w:t>Se verifica daca documentul este in etapa – „Claim Forum”</w:t>
              </w:r>
            </w:ins>
          </w:p>
        </w:tc>
        <w:tc>
          <w:tcPr>
            <w:tcW w:w="952" w:type="dxa"/>
          </w:tcPr>
          <w:p w14:paraId="42381C07" w14:textId="77777777" w:rsidR="00CB26B7" w:rsidRPr="00C46A23" w:rsidRDefault="00CB26B7" w:rsidP="00CB26B7">
            <w:pPr>
              <w:spacing w:line="276" w:lineRule="auto"/>
              <w:rPr>
                <w:ins w:id="9416" w:author="Sorin Salagean" w:date="2015-02-09T11:12:00Z"/>
                <w:rFonts w:asciiTheme="minorHAnsi" w:hAnsiTheme="minorHAnsi"/>
                <w:sz w:val="22"/>
                <w:szCs w:val="22"/>
                <w:lang w:val="ro-RO"/>
              </w:rPr>
            </w:pPr>
            <w:ins w:id="9417" w:author="Sorin Salagean" w:date="2015-02-09T11:12:00Z">
              <w:r w:rsidRPr="00C46A23">
                <w:rPr>
                  <w:rFonts w:asciiTheme="minorHAnsi" w:hAnsiTheme="minorHAnsi"/>
                  <w:sz w:val="22"/>
                  <w:szCs w:val="22"/>
                  <w:lang w:val="ro-RO"/>
                </w:rPr>
                <w:t>N/A</w:t>
              </w:r>
            </w:ins>
          </w:p>
        </w:tc>
        <w:tc>
          <w:tcPr>
            <w:tcW w:w="2102" w:type="dxa"/>
          </w:tcPr>
          <w:p w14:paraId="7D9811B4" w14:textId="77777777" w:rsidR="00CB26B7" w:rsidRPr="00C46A23" w:rsidRDefault="00CB26B7" w:rsidP="00CB26B7">
            <w:pPr>
              <w:spacing w:line="276" w:lineRule="auto"/>
              <w:rPr>
                <w:ins w:id="9418" w:author="Sorin Salagean" w:date="2015-02-09T11:12:00Z"/>
                <w:rFonts w:asciiTheme="minorHAnsi" w:hAnsiTheme="minorHAnsi"/>
                <w:bCs/>
                <w:noProof/>
                <w:sz w:val="22"/>
                <w:szCs w:val="22"/>
                <w:lang w:val="ro-RO"/>
              </w:rPr>
            </w:pPr>
            <w:ins w:id="9419" w:author="Sorin Salagean" w:date="2015-02-09T11:12:00Z">
              <w:r>
                <w:rPr>
                  <w:rFonts w:asciiTheme="minorHAnsi" w:hAnsiTheme="minorHAnsi"/>
                  <w:bCs/>
                  <w:noProof/>
                  <w:sz w:val="22"/>
                  <w:szCs w:val="22"/>
                  <w:lang w:val="ro-RO"/>
                </w:rPr>
                <w:t>Transition Document</w:t>
              </w:r>
            </w:ins>
          </w:p>
        </w:tc>
      </w:tr>
      <w:tr w:rsidR="00CB26B7" w:rsidRPr="00C46A23" w14:paraId="1CEF1C0C" w14:textId="77777777" w:rsidTr="00CB26B7">
        <w:trPr>
          <w:trHeight w:val="362"/>
          <w:ins w:id="9420" w:author="Sorin Salagean" w:date="2015-02-09T11:12:00Z"/>
        </w:trPr>
        <w:tc>
          <w:tcPr>
            <w:tcW w:w="2192" w:type="dxa"/>
          </w:tcPr>
          <w:p w14:paraId="78719CE0" w14:textId="77777777" w:rsidR="00CB26B7" w:rsidRPr="009A366B" w:rsidRDefault="00CB26B7" w:rsidP="00CB26B7">
            <w:pPr>
              <w:spacing w:after="200" w:line="276" w:lineRule="auto"/>
              <w:rPr>
                <w:ins w:id="9421" w:author="Sorin Salagean" w:date="2015-02-09T11:12:00Z"/>
                <w:rFonts w:asciiTheme="minorHAnsi" w:hAnsiTheme="minorHAnsi"/>
                <w:b/>
                <w:sz w:val="22"/>
                <w:szCs w:val="22"/>
              </w:rPr>
            </w:pPr>
            <w:ins w:id="9422" w:author="Sorin Salagean" w:date="2015-02-09T11:12:00Z">
              <w:r w:rsidRPr="009A366B">
                <w:rPr>
                  <w:rFonts w:asciiTheme="minorHAnsi" w:hAnsiTheme="minorHAnsi"/>
                  <w:b/>
                  <w:sz w:val="22"/>
                  <w:szCs w:val="22"/>
                </w:rPr>
                <w:t>Trimitere la Referate de respingere - Refuzate</w:t>
              </w:r>
            </w:ins>
          </w:p>
          <w:p w14:paraId="399C3590" w14:textId="77777777" w:rsidR="00CB26B7" w:rsidRPr="00C46A23" w:rsidRDefault="00CB26B7" w:rsidP="00CB26B7">
            <w:pPr>
              <w:jc w:val="both"/>
              <w:rPr>
                <w:ins w:id="9423" w:author="Sorin Salagean" w:date="2015-02-09T11:12:00Z"/>
                <w:rFonts w:asciiTheme="minorHAnsi" w:hAnsiTheme="minorHAnsi"/>
                <w:b/>
                <w:noProof/>
                <w:sz w:val="22"/>
                <w:szCs w:val="22"/>
                <w:lang w:val="ro-RO"/>
              </w:rPr>
            </w:pPr>
          </w:p>
        </w:tc>
        <w:tc>
          <w:tcPr>
            <w:tcW w:w="5004" w:type="dxa"/>
          </w:tcPr>
          <w:p w14:paraId="38BF9647" w14:textId="77777777" w:rsidR="00CB26B7" w:rsidRPr="002C114F" w:rsidRDefault="00CB26B7" w:rsidP="00CB26B7">
            <w:pPr>
              <w:spacing w:line="276" w:lineRule="auto"/>
              <w:rPr>
                <w:ins w:id="9424" w:author="Sorin Salagean" w:date="2015-02-09T11:12:00Z"/>
                <w:rFonts w:asciiTheme="minorHAnsi" w:hAnsiTheme="minorHAnsi"/>
                <w:sz w:val="22"/>
                <w:szCs w:val="22"/>
                <w:lang w:val="ro-RO"/>
              </w:rPr>
            </w:pPr>
            <w:ins w:id="9425" w:author="Sorin Salagean" w:date="2015-02-09T11:12:00Z">
              <w:r>
                <w:rPr>
                  <w:rFonts w:asciiTheme="minorHAnsi" w:hAnsiTheme="minorHAnsi"/>
                  <w:sz w:val="22"/>
                  <w:szCs w:val="22"/>
                  <w:lang w:val="ro-RO"/>
                </w:rPr>
                <w:t>Se trimite in Etapa – „Referat de respingere – Refuzate”</w:t>
              </w:r>
            </w:ins>
          </w:p>
        </w:tc>
        <w:tc>
          <w:tcPr>
            <w:tcW w:w="952" w:type="dxa"/>
          </w:tcPr>
          <w:p w14:paraId="28F4E7C7" w14:textId="77777777" w:rsidR="00CB26B7" w:rsidRPr="00C46A23" w:rsidRDefault="00CB26B7" w:rsidP="00CB26B7">
            <w:pPr>
              <w:spacing w:line="276" w:lineRule="auto"/>
              <w:rPr>
                <w:ins w:id="9426" w:author="Sorin Salagean" w:date="2015-02-09T11:12:00Z"/>
                <w:rFonts w:asciiTheme="minorHAnsi" w:hAnsiTheme="minorHAnsi"/>
                <w:sz w:val="22"/>
                <w:szCs w:val="22"/>
                <w:lang w:val="ro-RO"/>
              </w:rPr>
            </w:pPr>
            <w:ins w:id="9427" w:author="Sorin Salagean" w:date="2015-02-09T11:12:00Z">
              <w:r w:rsidRPr="00C46A23">
                <w:rPr>
                  <w:rFonts w:asciiTheme="minorHAnsi" w:hAnsiTheme="minorHAnsi"/>
                  <w:sz w:val="22"/>
                  <w:szCs w:val="22"/>
                  <w:lang w:val="ro-RO"/>
                </w:rPr>
                <w:t>N/A</w:t>
              </w:r>
            </w:ins>
          </w:p>
        </w:tc>
        <w:tc>
          <w:tcPr>
            <w:tcW w:w="2102" w:type="dxa"/>
          </w:tcPr>
          <w:p w14:paraId="566C89CB" w14:textId="2E4C3FC2" w:rsidR="00CB26B7" w:rsidRPr="00C46A23" w:rsidRDefault="00CB26B7" w:rsidP="00CB26B7">
            <w:pPr>
              <w:spacing w:line="276" w:lineRule="auto"/>
              <w:rPr>
                <w:ins w:id="9428" w:author="Sorin Salagean" w:date="2015-02-09T11:12:00Z"/>
                <w:rFonts w:asciiTheme="minorHAnsi" w:hAnsiTheme="minorHAnsi"/>
                <w:bCs/>
                <w:noProof/>
                <w:sz w:val="22"/>
                <w:szCs w:val="22"/>
                <w:lang w:val="ro-RO"/>
              </w:rPr>
            </w:pPr>
            <w:ins w:id="9429" w:author="Sorin Salagean" w:date="2015-02-09T11:12:00Z">
              <w:r>
                <w:rPr>
                  <w:rFonts w:asciiTheme="minorHAnsi" w:hAnsiTheme="minorHAnsi"/>
                  <w:bCs/>
                  <w:noProof/>
                  <w:sz w:val="22"/>
                  <w:szCs w:val="22"/>
                  <w:lang w:val="ro-RO"/>
                </w:rPr>
                <w:t>Transition Document</w:t>
              </w:r>
            </w:ins>
          </w:p>
        </w:tc>
      </w:tr>
    </w:tbl>
    <w:p w14:paraId="48AF6C61" w14:textId="77777777" w:rsidR="00773AD1" w:rsidRDefault="00773AD1" w:rsidP="00DB1C79">
      <w:pPr>
        <w:jc w:val="both"/>
        <w:rPr>
          <w:sz w:val="24"/>
          <w:szCs w:val="24"/>
          <w:lang w:val="en-US"/>
        </w:rPr>
      </w:pPr>
    </w:p>
    <w:p w14:paraId="6DA58CEE" w14:textId="77777777" w:rsidR="004D2D1C" w:rsidRPr="003B710B" w:rsidRDefault="004D2D1C" w:rsidP="004D2D1C">
      <w:pPr>
        <w:pStyle w:val="Heading3"/>
        <w:rPr>
          <w:ins w:id="9430" w:author="Sorin Salagean" w:date="2015-02-09T11:17:00Z"/>
          <w:rFonts w:asciiTheme="minorHAnsi" w:hAnsiTheme="minorHAnsi"/>
          <w:sz w:val="22"/>
          <w:szCs w:val="22"/>
          <w:lang w:val="en-US"/>
          <w:rPrChange w:id="9431" w:author="Sorin Salagean" w:date="2015-02-09T13:01:00Z">
            <w:rPr>
              <w:ins w:id="9432" w:author="Sorin Salagean" w:date="2015-02-09T11:17:00Z"/>
              <w:lang w:val="en-US"/>
            </w:rPr>
          </w:rPrChange>
        </w:rPr>
      </w:pPr>
      <w:ins w:id="9433" w:author="Sorin Salagean" w:date="2015-02-09T11:17:00Z">
        <w:r w:rsidRPr="003B710B">
          <w:rPr>
            <w:rFonts w:asciiTheme="minorHAnsi" w:hAnsiTheme="minorHAnsi"/>
            <w:sz w:val="22"/>
            <w:szCs w:val="22"/>
            <w:lang w:val="en-US"/>
            <w:rPrChange w:id="9434" w:author="Sorin Salagean" w:date="2015-02-09T13:01:00Z">
              <w:rPr>
                <w:lang w:val="en-US"/>
              </w:rPr>
            </w:rPrChange>
          </w:rPr>
          <w:t>Etapa 3 – Sef Serviciu</w:t>
        </w:r>
      </w:ins>
    </w:p>
    <w:p w14:paraId="031C792E" w14:textId="77777777" w:rsidR="004D2D1C" w:rsidRDefault="004D2D1C" w:rsidP="004D2D1C">
      <w:pPr>
        <w:rPr>
          <w:ins w:id="9435" w:author="Sorin Salagean" w:date="2015-02-09T11:17:00Z"/>
          <w:lang w:val="en-US"/>
        </w:rPr>
      </w:pPr>
    </w:p>
    <w:p w14:paraId="766190C8" w14:textId="77777777" w:rsidR="004D2D1C" w:rsidRPr="00126240" w:rsidRDefault="004D2D1C" w:rsidP="004D2D1C">
      <w:pPr>
        <w:spacing w:line="276" w:lineRule="auto"/>
        <w:rPr>
          <w:ins w:id="9436" w:author="Sorin Salagean" w:date="2015-02-09T11:17:00Z"/>
          <w:b/>
          <w:noProof/>
        </w:rPr>
      </w:pPr>
      <w:ins w:id="9437" w:author="Sorin Salagean" w:date="2015-02-09T11:17:00Z">
        <w:r w:rsidRPr="0086384C">
          <w:rPr>
            <w:b/>
            <w:noProof/>
          </w:rPr>
          <w:t>Roluri si permisiuni:</w:t>
        </w:r>
      </w:ins>
    </w:p>
    <w:tbl>
      <w:tblPr>
        <w:tblStyle w:val="TableWeb2"/>
        <w:tblW w:w="0" w:type="auto"/>
        <w:tblLook w:val="04A0" w:firstRow="1" w:lastRow="0" w:firstColumn="1" w:lastColumn="0" w:noHBand="0" w:noVBand="1"/>
      </w:tblPr>
      <w:tblGrid>
        <w:gridCol w:w="1835"/>
        <w:gridCol w:w="4394"/>
        <w:gridCol w:w="4221"/>
      </w:tblGrid>
      <w:tr w:rsidR="004D2D1C" w:rsidRPr="00C46A23" w14:paraId="2EA6AAEC" w14:textId="77777777" w:rsidTr="006B66FF">
        <w:trPr>
          <w:cnfStyle w:val="100000000000" w:firstRow="1" w:lastRow="0" w:firstColumn="0" w:lastColumn="0" w:oddVBand="0" w:evenVBand="0" w:oddHBand="0" w:evenHBand="0" w:firstRowFirstColumn="0" w:firstRowLastColumn="0" w:lastRowFirstColumn="0" w:lastRowLastColumn="0"/>
          <w:trHeight w:val="362"/>
          <w:ins w:id="9438" w:author="Sorin Salagean" w:date="2015-02-09T11:17:00Z"/>
        </w:trPr>
        <w:tc>
          <w:tcPr>
            <w:tcW w:w="1775" w:type="dxa"/>
            <w:hideMark/>
          </w:tcPr>
          <w:p w14:paraId="17FC35E8" w14:textId="77777777" w:rsidR="004D2D1C" w:rsidRPr="00C46A23" w:rsidRDefault="004D2D1C" w:rsidP="006B66FF">
            <w:pPr>
              <w:spacing w:line="276" w:lineRule="auto"/>
              <w:rPr>
                <w:ins w:id="9439" w:author="Sorin Salagean" w:date="2015-02-09T11:17:00Z"/>
                <w:rFonts w:asciiTheme="minorHAnsi" w:hAnsiTheme="minorHAnsi"/>
                <w:noProof/>
                <w:sz w:val="22"/>
                <w:szCs w:val="22"/>
                <w:lang w:val="ro-RO"/>
              </w:rPr>
            </w:pPr>
            <w:ins w:id="9440" w:author="Sorin Salagean" w:date="2015-02-09T11:17:00Z">
              <w:r w:rsidRPr="00C46A23">
                <w:rPr>
                  <w:rFonts w:asciiTheme="minorHAnsi" w:hAnsiTheme="minorHAnsi"/>
                  <w:b/>
                  <w:bCs/>
                  <w:noProof/>
                  <w:sz w:val="22"/>
                  <w:szCs w:val="22"/>
                  <w:lang w:val="ro-RO"/>
                </w:rPr>
                <w:lastRenderedPageBreak/>
                <w:t>Nume grup</w:t>
              </w:r>
            </w:ins>
          </w:p>
        </w:tc>
        <w:tc>
          <w:tcPr>
            <w:tcW w:w="4354" w:type="dxa"/>
            <w:hideMark/>
          </w:tcPr>
          <w:p w14:paraId="41ACC964" w14:textId="77777777" w:rsidR="004D2D1C" w:rsidRPr="00C46A23" w:rsidRDefault="004D2D1C" w:rsidP="006B66FF">
            <w:pPr>
              <w:spacing w:line="276" w:lineRule="auto"/>
              <w:rPr>
                <w:ins w:id="9441" w:author="Sorin Salagean" w:date="2015-02-09T11:17:00Z"/>
                <w:rFonts w:asciiTheme="minorHAnsi" w:hAnsiTheme="minorHAnsi"/>
                <w:noProof/>
                <w:sz w:val="22"/>
                <w:szCs w:val="22"/>
                <w:lang w:val="ro-RO"/>
              </w:rPr>
            </w:pPr>
            <w:ins w:id="9442" w:author="Sorin Salagean" w:date="2015-02-09T11:17:00Z">
              <w:r w:rsidRPr="00C46A23">
                <w:rPr>
                  <w:rFonts w:asciiTheme="minorHAnsi" w:hAnsiTheme="minorHAnsi"/>
                  <w:b/>
                  <w:bCs/>
                  <w:noProof/>
                  <w:sz w:val="22"/>
                  <w:szCs w:val="22"/>
                  <w:lang w:val="ro-RO"/>
                </w:rPr>
                <w:t>Drepturi</w:t>
              </w:r>
            </w:ins>
          </w:p>
        </w:tc>
        <w:tc>
          <w:tcPr>
            <w:tcW w:w="4161" w:type="dxa"/>
            <w:hideMark/>
          </w:tcPr>
          <w:p w14:paraId="1CB6DF71" w14:textId="77777777" w:rsidR="004D2D1C" w:rsidRPr="00C46A23" w:rsidRDefault="004D2D1C" w:rsidP="006B66FF">
            <w:pPr>
              <w:spacing w:line="276" w:lineRule="auto"/>
              <w:rPr>
                <w:ins w:id="9443" w:author="Sorin Salagean" w:date="2015-02-09T11:17:00Z"/>
                <w:rFonts w:asciiTheme="minorHAnsi" w:hAnsiTheme="minorHAnsi"/>
                <w:noProof/>
                <w:sz w:val="22"/>
                <w:szCs w:val="22"/>
                <w:lang w:val="ro-RO"/>
              </w:rPr>
            </w:pPr>
            <w:ins w:id="9444" w:author="Sorin Salagean" w:date="2015-02-09T11:17:00Z">
              <w:r w:rsidRPr="00C46A23">
                <w:rPr>
                  <w:rFonts w:asciiTheme="minorHAnsi" w:hAnsiTheme="minorHAnsi"/>
                  <w:b/>
                  <w:bCs/>
                  <w:noProof/>
                  <w:sz w:val="22"/>
                  <w:szCs w:val="22"/>
                  <w:lang w:val="ro-RO"/>
                </w:rPr>
                <w:t>Cerinte de sistem</w:t>
              </w:r>
            </w:ins>
          </w:p>
        </w:tc>
      </w:tr>
      <w:tr w:rsidR="004D2D1C" w:rsidRPr="00C46A23" w14:paraId="3C97557B" w14:textId="77777777" w:rsidTr="006B66FF">
        <w:trPr>
          <w:trHeight w:val="857"/>
          <w:ins w:id="9445" w:author="Sorin Salagean" w:date="2015-02-09T11:17:00Z"/>
        </w:trPr>
        <w:tc>
          <w:tcPr>
            <w:tcW w:w="1775" w:type="dxa"/>
          </w:tcPr>
          <w:p w14:paraId="4AF7F467" w14:textId="77777777" w:rsidR="004D2D1C" w:rsidRPr="00F41278" w:rsidRDefault="004D2D1C" w:rsidP="006B66FF">
            <w:pPr>
              <w:rPr>
                <w:ins w:id="9446" w:author="Sorin Salagean" w:date="2015-02-09T11:17:00Z"/>
                <w:rFonts w:asciiTheme="minorHAnsi" w:hAnsiTheme="minorHAnsi"/>
                <w:b/>
                <w:noProof/>
                <w:sz w:val="22"/>
                <w:szCs w:val="22"/>
                <w:lang w:val="ro-RO"/>
              </w:rPr>
            </w:pPr>
            <w:ins w:id="9447" w:author="Sorin Salagean" w:date="2015-02-09T11:17:00Z">
              <w:r>
                <w:rPr>
                  <w:rFonts w:asciiTheme="minorHAnsi" w:hAnsiTheme="minorHAnsi"/>
                  <w:b/>
                  <w:noProof/>
                  <w:sz w:val="22"/>
                  <w:szCs w:val="22"/>
                  <w:lang w:val="ro-RO"/>
                </w:rPr>
                <w:t>GT – Sef Serviciu</w:t>
              </w:r>
            </w:ins>
          </w:p>
        </w:tc>
        <w:tc>
          <w:tcPr>
            <w:tcW w:w="4354" w:type="dxa"/>
          </w:tcPr>
          <w:p w14:paraId="2567F700" w14:textId="77777777" w:rsidR="004D2D1C" w:rsidRPr="00F41278" w:rsidRDefault="004D2D1C" w:rsidP="006B66FF">
            <w:pPr>
              <w:rPr>
                <w:ins w:id="9448" w:author="Sorin Salagean" w:date="2015-02-09T11:17:00Z"/>
                <w:rFonts w:asciiTheme="minorHAnsi" w:hAnsiTheme="minorHAnsi"/>
                <w:b/>
                <w:noProof/>
                <w:sz w:val="22"/>
                <w:szCs w:val="22"/>
                <w:lang w:val="ro-RO"/>
              </w:rPr>
            </w:pPr>
            <w:ins w:id="9449" w:author="Sorin Salagean" w:date="2015-02-09T11:17:00Z">
              <w:r w:rsidRPr="00F41278">
                <w:rPr>
                  <w:rFonts w:asciiTheme="minorHAnsi" w:hAnsiTheme="minorHAnsi"/>
                  <w:b/>
                  <w:noProof/>
                  <w:sz w:val="22"/>
                  <w:szCs w:val="22"/>
                  <w:lang w:val="ro-RO"/>
                </w:rPr>
                <w:t>Dreptul de vizualizare asupra tuturor documentelor din etapa.</w:t>
              </w:r>
            </w:ins>
          </w:p>
        </w:tc>
        <w:tc>
          <w:tcPr>
            <w:tcW w:w="4161" w:type="dxa"/>
          </w:tcPr>
          <w:p w14:paraId="207B7DD7" w14:textId="77777777" w:rsidR="004D2D1C" w:rsidRPr="00F41278" w:rsidRDefault="004D2D1C" w:rsidP="006B66FF">
            <w:pPr>
              <w:rPr>
                <w:ins w:id="9450" w:author="Sorin Salagean" w:date="2015-02-09T11:17:00Z"/>
                <w:rFonts w:asciiTheme="minorHAnsi" w:hAnsiTheme="minorHAnsi"/>
                <w:b/>
                <w:noProof/>
                <w:sz w:val="22"/>
                <w:szCs w:val="22"/>
                <w:lang w:val="ro-RO"/>
              </w:rPr>
            </w:pPr>
            <w:ins w:id="9451" w:author="Sorin Salagean" w:date="2015-02-09T11:17:00Z">
              <w:r w:rsidRPr="00F41278">
                <w:rPr>
                  <w:rFonts w:asciiTheme="minorHAnsi" w:hAnsiTheme="minorHAnsi"/>
                  <w:b/>
                  <w:noProof/>
                  <w:sz w:val="22"/>
                  <w:szCs w:val="22"/>
                  <w:lang w:val="ro-RO"/>
                </w:rPr>
                <w:t>N/A</w:t>
              </w:r>
            </w:ins>
          </w:p>
        </w:tc>
      </w:tr>
      <w:tr w:rsidR="004D2D1C" w:rsidRPr="00C46A23" w14:paraId="1F9267C6" w14:textId="77777777" w:rsidTr="006B66FF">
        <w:trPr>
          <w:trHeight w:val="857"/>
          <w:ins w:id="9452" w:author="Sorin Salagean" w:date="2015-02-09T11:17:00Z"/>
        </w:trPr>
        <w:tc>
          <w:tcPr>
            <w:tcW w:w="1775" w:type="dxa"/>
          </w:tcPr>
          <w:p w14:paraId="14B72840" w14:textId="77777777" w:rsidR="004D2D1C" w:rsidRPr="00F41278" w:rsidRDefault="004D2D1C" w:rsidP="006B66FF">
            <w:pPr>
              <w:rPr>
                <w:ins w:id="9453" w:author="Sorin Salagean" w:date="2015-02-09T11:17:00Z"/>
                <w:rFonts w:asciiTheme="minorHAnsi" w:hAnsiTheme="minorHAnsi"/>
                <w:b/>
                <w:noProof/>
                <w:sz w:val="22"/>
                <w:szCs w:val="22"/>
              </w:rPr>
            </w:pPr>
            <w:ins w:id="9454" w:author="Sorin Salagean" w:date="2015-02-09T11:17:00Z">
              <w:r w:rsidRPr="00F41278">
                <w:rPr>
                  <w:rFonts w:asciiTheme="minorHAnsi" w:hAnsiTheme="minorHAnsi"/>
                  <w:b/>
                  <w:noProof/>
                  <w:sz w:val="22"/>
                  <w:szCs w:val="22"/>
                  <w:lang w:val="ro-RO"/>
                </w:rPr>
                <w:t>Supervizor All Flux</w:t>
              </w:r>
            </w:ins>
          </w:p>
        </w:tc>
        <w:tc>
          <w:tcPr>
            <w:tcW w:w="4354" w:type="dxa"/>
          </w:tcPr>
          <w:p w14:paraId="518FED8D" w14:textId="77777777" w:rsidR="004D2D1C" w:rsidRPr="00F41278" w:rsidRDefault="004D2D1C" w:rsidP="006B66FF">
            <w:pPr>
              <w:rPr>
                <w:ins w:id="9455" w:author="Sorin Salagean" w:date="2015-02-09T11:17:00Z"/>
                <w:b/>
                <w:noProof/>
              </w:rPr>
            </w:pPr>
            <w:ins w:id="9456" w:author="Sorin Salagean" w:date="2015-02-09T11:17:00Z">
              <w:r w:rsidRPr="00F41278">
                <w:rPr>
                  <w:rFonts w:asciiTheme="minorHAnsi" w:hAnsiTheme="minorHAnsi"/>
                  <w:b/>
                  <w:noProof/>
                  <w:sz w:val="22"/>
                  <w:szCs w:val="22"/>
                  <w:lang w:val="ro-RO"/>
                </w:rPr>
                <w:t>Dreptul de vizualizare asupra tuturor documentelor din etapa.</w:t>
              </w:r>
            </w:ins>
          </w:p>
        </w:tc>
        <w:tc>
          <w:tcPr>
            <w:tcW w:w="4161" w:type="dxa"/>
          </w:tcPr>
          <w:p w14:paraId="19990CF2" w14:textId="77777777" w:rsidR="004D2D1C" w:rsidRPr="00F41278" w:rsidRDefault="004D2D1C" w:rsidP="006B66FF">
            <w:pPr>
              <w:rPr>
                <w:ins w:id="9457" w:author="Sorin Salagean" w:date="2015-02-09T11:17:00Z"/>
                <w:b/>
                <w:noProof/>
              </w:rPr>
            </w:pPr>
            <w:ins w:id="9458" w:author="Sorin Salagean" w:date="2015-02-09T11:17:00Z">
              <w:r w:rsidRPr="00F41278">
                <w:rPr>
                  <w:rFonts w:asciiTheme="minorHAnsi" w:hAnsiTheme="minorHAnsi"/>
                  <w:b/>
                  <w:noProof/>
                  <w:sz w:val="22"/>
                  <w:szCs w:val="22"/>
                  <w:lang w:val="ro-RO"/>
                </w:rPr>
                <w:t>N/A</w:t>
              </w:r>
            </w:ins>
          </w:p>
        </w:tc>
      </w:tr>
    </w:tbl>
    <w:p w14:paraId="4EA3D1D3" w14:textId="77777777" w:rsidR="004D2D1C" w:rsidRPr="00126240" w:rsidRDefault="004D2D1C" w:rsidP="004D2D1C">
      <w:pPr>
        <w:spacing w:line="276" w:lineRule="auto"/>
        <w:rPr>
          <w:ins w:id="9459" w:author="Sorin Salagean" w:date="2015-02-09T11:17:00Z"/>
          <w:rStyle w:val="EstiloCuerpo"/>
          <w:noProof/>
        </w:rPr>
      </w:pPr>
    </w:p>
    <w:p w14:paraId="7DB55CA5" w14:textId="77777777" w:rsidR="004D2D1C" w:rsidRPr="00126240" w:rsidRDefault="004D2D1C" w:rsidP="004D2D1C">
      <w:pPr>
        <w:spacing w:line="276" w:lineRule="auto"/>
        <w:rPr>
          <w:ins w:id="9460" w:author="Sorin Salagean" w:date="2015-02-09T11:17:00Z"/>
          <w:b/>
          <w:noProof/>
        </w:rPr>
      </w:pPr>
      <w:ins w:id="9461" w:author="Sorin Salagean" w:date="2015-02-09T11:17: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
      <w:tr w:rsidR="004D2D1C" w:rsidRPr="00C46A23" w14:paraId="0BAFAF23" w14:textId="77777777" w:rsidTr="006B66FF">
        <w:trPr>
          <w:cnfStyle w:val="100000000000" w:firstRow="1" w:lastRow="0" w:firstColumn="0" w:lastColumn="0" w:oddVBand="0" w:evenVBand="0" w:oddHBand="0" w:evenHBand="0" w:firstRowFirstColumn="0" w:firstRowLastColumn="0" w:lastRowFirstColumn="0" w:lastRowLastColumn="0"/>
          <w:trHeight w:val="362"/>
          <w:ins w:id="9462" w:author="Sorin Salagean" w:date="2015-02-09T11:17:00Z"/>
        </w:trPr>
        <w:tc>
          <w:tcPr>
            <w:tcW w:w="3193" w:type="dxa"/>
            <w:hideMark/>
          </w:tcPr>
          <w:p w14:paraId="31B033B5" w14:textId="77777777" w:rsidR="004D2D1C" w:rsidRPr="00C46A23" w:rsidRDefault="004D2D1C" w:rsidP="006B66FF">
            <w:pPr>
              <w:spacing w:line="276" w:lineRule="auto"/>
              <w:rPr>
                <w:ins w:id="9463" w:author="Sorin Salagean" w:date="2015-02-09T11:17:00Z"/>
                <w:rFonts w:asciiTheme="minorHAnsi" w:hAnsiTheme="minorHAnsi"/>
                <w:noProof/>
                <w:sz w:val="22"/>
                <w:szCs w:val="22"/>
                <w:lang w:val="ro-RO"/>
              </w:rPr>
            </w:pPr>
            <w:ins w:id="9464" w:author="Sorin Salagean" w:date="2015-02-09T11:17:00Z">
              <w:r w:rsidRPr="00C46A23">
                <w:rPr>
                  <w:rFonts w:asciiTheme="minorHAnsi" w:hAnsiTheme="minorHAnsi"/>
                  <w:b/>
                  <w:bCs/>
                  <w:noProof/>
                  <w:sz w:val="22"/>
                  <w:szCs w:val="22"/>
                  <w:lang w:val="ro-RO"/>
                </w:rPr>
                <w:t>Actiune</w:t>
              </w:r>
            </w:ins>
          </w:p>
        </w:tc>
        <w:tc>
          <w:tcPr>
            <w:tcW w:w="7137" w:type="dxa"/>
            <w:hideMark/>
          </w:tcPr>
          <w:p w14:paraId="4FBC73B4" w14:textId="77777777" w:rsidR="004D2D1C" w:rsidRPr="00C46A23" w:rsidRDefault="004D2D1C" w:rsidP="006B66FF">
            <w:pPr>
              <w:spacing w:line="276" w:lineRule="auto"/>
              <w:rPr>
                <w:ins w:id="9465" w:author="Sorin Salagean" w:date="2015-02-09T11:17:00Z"/>
                <w:rFonts w:asciiTheme="minorHAnsi" w:hAnsiTheme="minorHAnsi"/>
                <w:noProof/>
                <w:sz w:val="22"/>
                <w:szCs w:val="22"/>
                <w:lang w:val="ro-RO"/>
              </w:rPr>
            </w:pPr>
            <w:ins w:id="9466" w:author="Sorin Salagean" w:date="2015-02-09T11:17:00Z">
              <w:r w:rsidRPr="00C46A23">
                <w:rPr>
                  <w:rFonts w:asciiTheme="minorHAnsi" w:hAnsiTheme="minorHAnsi"/>
                  <w:b/>
                  <w:bCs/>
                  <w:noProof/>
                  <w:sz w:val="22"/>
                  <w:szCs w:val="22"/>
                  <w:lang w:val="ro-RO"/>
                </w:rPr>
                <w:t>Descriere Actiune</w:t>
              </w:r>
            </w:ins>
          </w:p>
        </w:tc>
      </w:tr>
      <w:tr w:rsidR="004D2D1C" w:rsidRPr="00C46A23" w14:paraId="3BE5BF53" w14:textId="77777777" w:rsidTr="006B66FF">
        <w:trPr>
          <w:trHeight w:val="362"/>
          <w:ins w:id="9467" w:author="Sorin Salagean" w:date="2015-02-09T11:17:00Z"/>
        </w:trPr>
        <w:tc>
          <w:tcPr>
            <w:tcW w:w="3193" w:type="dxa"/>
          </w:tcPr>
          <w:p w14:paraId="6DDE9705" w14:textId="77777777" w:rsidR="004D2D1C" w:rsidRPr="00C46A23" w:rsidRDefault="004D2D1C" w:rsidP="006B66FF">
            <w:pPr>
              <w:spacing w:line="276" w:lineRule="auto"/>
              <w:rPr>
                <w:ins w:id="9468" w:author="Sorin Salagean" w:date="2015-02-09T11:17:00Z"/>
                <w:rFonts w:asciiTheme="minorHAnsi" w:hAnsiTheme="minorHAnsi"/>
                <w:b/>
                <w:bCs/>
                <w:noProof/>
                <w:sz w:val="22"/>
                <w:szCs w:val="22"/>
                <w:lang w:val="ro-RO"/>
              </w:rPr>
            </w:pPr>
            <w:ins w:id="9469" w:author="Sorin Salagean" w:date="2015-02-09T11:17:00Z">
              <w:r>
                <w:rPr>
                  <w:rFonts w:asciiTheme="minorHAnsi" w:hAnsiTheme="minorHAnsi"/>
                  <w:b/>
                  <w:bCs/>
                  <w:noProof/>
                  <w:sz w:val="22"/>
                  <w:szCs w:val="22"/>
                  <w:lang w:val="ro-RO"/>
                </w:rPr>
                <w:t>Setare Proprietate „EtapaDosar”</w:t>
              </w:r>
            </w:ins>
          </w:p>
        </w:tc>
        <w:tc>
          <w:tcPr>
            <w:tcW w:w="7137" w:type="dxa"/>
          </w:tcPr>
          <w:p w14:paraId="0F549BB2" w14:textId="77777777" w:rsidR="004D2D1C" w:rsidRPr="00C46A23" w:rsidRDefault="004D2D1C" w:rsidP="006B66FF">
            <w:pPr>
              <w:spacing w:line="276" w:lineRule="auto"/>
              <w:rPr>
                <w:ins w:id="9470" w:author="Sorin Salagean" w:date="2015-02-09T11:17:00Z"/>
                <w:rFonts w:asciiTheme="minorHAnsi" w:hAnsiTheme="minorHAnsi"/>
                <w:b/>
                <w:bCs/>
                <w:noProof/>
                <w:sz w:val="22"/>
                <w:szCs w:val="22"/>
                <w:lang w:val="ro-RO"/>
              </w:rPr>
            </w:pPr>
            <w:ins w:id="9471" w:author="Sorin Salagean" w:date="2015-02-09T11:17:00Z">
              <w:r>
                <w:rPr>
                  <w:rFonts w:asciiTheme="minorHAnsi" w:hAnsiTheme="minorHAnsi"/>
                  <w:b/>
                  <w:bCs/>
                  <w:noProof/>
                  <w:sz w:val="22"/>
                  <w:szCs w:val="22"/>
                  <w:lang w:val="ro-RO"/>
                </w:rPr>
                <w:t>Se va seta proprietatea „EtapaDosar” cu valoarea „Referat de Refuz – Sef Serviciu”</w:t>
              </w:r>
            </w:ins>
          </w:p>
        </w:tc>
      </w:tr>
      <w:tr w:rsidR="004D2D1C" w:rsidRPr="00C46A23" w14:paraId="458D732D" w14:textId="77777777" w:rsidTr="006B66FF">
        <w:trPr>
          <w:trHeight w:val="362"/>
          <w:ins w:id="9472" w:author="Sorin Salagean" w:date="2015-02-09T11:17:00Z"/>
        </w:trPr>
        <w:tc>
          <w:tcPr>
            <w:tcW w:w="3193" w:type="dxa"/>
          </w:tcPr>
          <w:p w14:paraId="77E9ADD0" w14:textId="77777777" w:rsidR="004D2D1C" w:rsidRPr="00F41278" w:rsidRDefault="004D2D1C" w:rsidP="006B66FF">
            <w:pPr>
              <w:spacing w:line="276" w:lineRule="auto"/>
              <w:rPr>
                <w:ins w:id="9473" w:author="Sorin Salagean" w:date="2015-02-09T11:17:00Z"/>
                <w:rFonts w:asciiTheme="minorHAnsi" w:hAnsiTheme="minorHAnsi"/>
                <w:b/>
                <w:bCs/>
                <w:noProof/>
                <w:sz w:val="22"/>
                <w:szCs w:val="22"/>
              </w:rPr>
            </w:pPr>
            <w:ins w:id="9474" w:author="Sorin Salagean" w:date="2015-02-09T11:17:00Z">
              <w:r w:rsidRPr="00F41278">
                <w:rPr>
                  <w:rFonts w:asciiTheme="minorHAnsi" w:hAnsiTheme="minorHAnsi"/>
                  <w:b/>
                  <w:bCs/>
                  <w:noProof/>
                  <w:sz w:val="22"/>
                  <w:szCs w:val="22"/>
                </w:rPr>
                <w:t>Setare kw – “Etapa Dosar”</w:t>
              </w:r>
            </w:ins>
          </w:p>
        </w:tc>
        <w:tc>
          <w:tcPr>
            <w:tcW w:w="7137" w:type="dxa"/>
          </w:tcPr>
          <w:p w14:paraId="5ABDFC85" w14:textId="77777777" w:rsidR="004D2D1C" w:rsidRPr="00F41278" w:rsidRDefault="004D2D1C" w:rsidP="006B66FF">
            <w:pPr>
              <w:spacing w:line="276" w:lineRule="auto"/>
              <w:rPr>
                <w:ins w:id="9475" w:author="Sorin Salagean" w:date="2015-02-09T11:17:00Z"/>
                <w:rFonts w:asciiTheme="minorHAnsi" w:hAnsiTheme="minorHAnsi"/>
                <w:b/>
                <w:bCs/>
                <w:noProof/>
                <w:sz w:val="22"/>
                <w:szCs w:val="22"/>
              </w:rPr>
            </w:pPr>
            <w:ins w:id="9476" w:author="Sorin Salagean" w:date="2015-02-09T11:17:00Z">
              <w:r>
                <w:rPr>
                  <w:rFonts w:asciiTheme="minorHAnsi" w:hAnsiTheme="minorHAnsi"/>
                  <w:b/>
                  <w:bCs/>
                  <w:noProof/>
                  <w:sz w:val="22"/>
                  <w:szCs w:val="22"/>
                </w:rPr>
                <w:t>Se va seta kw-ul “Etapa dosar” cu valoarea proprietatii “EtapaDosar”</w:t>
              </w:r>
            </w:ins>
          </w:p>
        </w:tc>
      </w:tr>
      <w:tr w:rsidR="004D2D1C" w:rsidRPr="00C46A23" w14:paraId="2E10D454" w14:textId="77777777" w:rsidTr="006B66FF">
        <w:trPr>
          <w:trHeight w:val="362"/>
          <w:ins w:id="9477" w:author="Sorin Salagean" w:date="2015-02-09T11:17:00Z"/>
        </w:trPr>
        <w:tc>
          <w:tcPr>
            <w:tcW w:w="3193" w:type="dxa"/>
          </w:tcPr>
          <w:p w14:paraId="5E885EA9" w14:textId="77777777" w:rsidR="004D2D1C" w:rsidRPr="009A366B" w:rsidRDefault="004D2D1C" w:rsidP="006B66FF">
            <w:pPr>
              <w:spacing w:line="276" w:lineRule="auto"/>
              <w:rPr>
                <w:ins w:id="9478" w:author="Sorin Salagean" w:date="2015-02-09T11:17:00Z"/>
                <w:rFonts w:asciiTheme="minorHAnsi" w:hAnsiTheme="minorHAnsi"/>
                <w:b/>
                <w:bCs/>
                <w:noProof/>
                <w:sz w:val="22"/>
                <w:szCs w:val="22"/>
              </w:rPr>
            </w:pPr>
            <w:ins w:id="9479" w:author="Sorin Salagean" w:date="2015-02-09T11:17:00Z">
              <w:r w:rsidRPr="009A366B">
                <w:rPr>
                  <w:rFonts w:asciiTheme="minorHAnsi" w:hAnsiTheme="minorHAnsi"/>
                  <w:b/>
                  <w:bCs/>
                  <w:noProof/>
                  <w:sz w:val="22"/>
                  <w:szCs w:val="22"/>
                </w:rPr>
                <w:t>Trimitere Notificare</w:t>
              </w:r>
            </w:ins>
          </w:p>
        </w:tc>
        <w:tc>
          <w:tcPr>
            <w:tcW w:w="7137" w:type="dxa"/>
          </w:tcPr>
          <w:p w14:paraId="30A46704" w14:textId="77777777" w:rsidR="004D2D1C" w:rsidRPr="009A366B" w:rsidRDefault="004D2D1C" w:rsidP="006B66FF">
            <w:pPr>
              <w:spacing w:line="276" w:lineRule="auto"/>
              <w:rPr>
                <w:ins w:id="9480" w:author="Sorin Salagean" w:date="2015-02-09T11:17:00Z"/>
                <w:rFonts w:asciiTheme="minorHAnsi" w:hAnsiTheme="minorHAnsi"/>
                <w:b/>
                <w:bCs/>
                <w:noProof/>
                <w:sz w:val="22"/>
                <w:szCs w:val="22"/>
              </w:rPr>
            </w:pPr>
            <w:ins w:id="9481" w:author="Sorin Salagean" w:date="2015-02-09T11:17:00Z">
              <w:r>
                <w:rPr>
                  <w:rFonts w:asciiTheme="minorHAnsi" w:hAnsiTheme="minorHAnsi"/>
                  <w:b/>
                  <w:bCs/>
                  <w:noProof/>
                  <w:sz w:val="22"/>
                  <w:szCs w:val="22"/>
                </w:rPr>
                <w:t>Se va trimite o notificare, catre grupul de utilizatori</w:t>
              </w:r>
            </w:ins>
          </w:p>
        </w:tc>
      </w:tr>
    </w:tbl>
    <w:p w14:paraId="7B90714D" w14:textId="77777777" w:rsidR="004D2D1C" w:rsidRDefault="004D2D1C" w:rsidP="004D2D1C">
      <w:pPr>
        <w:spacing w:line="276" w:lineRule="auto"/>
        <w:rPr>
          <w:ins w:id="9482" w:author="Sorin Salagean" w:date="2015-02-09T11:17:00Z"/>
          <w:b/>
          <w:noProof/>
        </w:rPr>
      </w:pPr>
    </w:p>
    <w:p w14:paraId="6F578018" w14:textId="77777777" w:rsidR="004D2D1C" w:rsidRPr="00126240" w:rsidRDefault="004D2D1C" w:rsidP="004D2D1C">
      <w:pPr>
        <w:spacing w:line="276" w:lineRule="auto"/>
        <w:rPr>
          <w:ins w:id="9483" w:author="Sorin Salagean" w:date="2015-02-09T11:17:00Z"/>
          <w:b/>
          <w:noProof/>
        </w:rPr>
      </w:pPr>
      <w:ins w:id="9484" w:author="Sorin Salagean" w:date="2015-02-09T11:17: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252"/>
        <w:gridCol w:w="5044"/>
        <w:gridCol w:w="992"/>
        <w:gridCol w:w="2162"/>
      </w:tblGrid>
      <w:tr w:rsidR="004D2D1C" w:rsidRPr="00C46A23" w14:paraId="60F85DCB" w14:textId="77777777" w:rsidTr="006B66FF">
        <w:trPr>
          <w:cnfStyle w:val="100000000000" w:firstRow="1" w:lastRow="0" w:firstColumn="0" w:lastColumn="0" w:oddVBand="0" w:evenVBand="0" w:oddHBand="0" w:evenHBand="0" w:firstRowFirstColumn="0" w:firstRowLastColumn="0" w:lastRowFirstColumn="0" w:lastRowLastColumn="0"/>
          <w:trHeight w:val="362"/>
          <w:ins w:id="9485" w:author="Sorin Salagean" w:date="2015-02-09T11:17:00Z"/>
        </w:trPr>
        <w:tc>
          <w:tcPr>
            <w:tcW w:w="2192" w:type="dxa"/>
            <w:hideMark/>
          </w:tcPr>
          <w:p w14:paraId="0ADA12EE" w14:textId="77777777" w:rsidR="004D2D1C" w:rsidRPr="00C46A23" w:rsidRDefault="004D2D1C" w:rsidP="006B66FF">
            <w:pPr>
              <w:spacing w:line="276" w:lineRule="auto"/>
              <w:rPr>
                <w:ins w:id="9486" w:author="Sorin Salagean" w:date="2015-02-09T11:17:00Z"/>
                <w:rFonts w:asciiTheme="minorHAnsi" w:hAnsiTheme="minorHAnsi"/>
                <w:noProof/>
                <w:sz w:val="22"/>
                <w:szCs w:val="22"/>
                <w:lang w:val="ro-RO"/>
              </w:rPr>
            </w:pPr>
            <w:ins w:id="9487" w:author="Sorin Salagean" w:date="2015-02-09T11:17:00Z">
              <w:r w:rsidRPr="00C46A23">
                <w:rPr>
                  <w:rFonts w:asciiTheme="minorHAnsi" w:hAnsiTheme="minorHAnsi"/>
                  <w:b/>
                  <w:bCs/>
                  <w:noProof/>
                  <w:sz w:val="22"/>
                  <w:szCs w:val="22"/>
                  <w:lang w:val="ro-RO"/>
                </w:rPr>
                <w:t>Nume task</w:t>
              </w:r>
            </w:ins>
          </w:p>
        </w:tc>
        <w:tc>
          <w:tcPr>
            <w:tcW w:w="5004" w:type="dxa"/>
            <w:hideMark/>
          </w:tcPr>
          <w:p w14:paraId="6B14F1D3" w14:textId="77777777" w:rsidR="004D2D1C" w:rsidRPr="00C46A23" w:rsidRDefault="004D2D1C" w:rsidP="006B66FF">
            <w:pPr>
              <w:spacing w:line="276" w:lineRule="auto"/>
              <w:rPr>
                <w:ins w:id="9488" w:author="Sorin Salagean" w:date="2015-02-09T11:17:00Z"/>
                <w:rFonts w:asciiTheme="minorHAnsi" w:hAnsiTheme="minorHAnsi"/>
                <w:noProof/>
                <w:sz w:val="22"/>
                <w:szCs w:val="22"/>
                <w:lang w:val="ro-RO"/>
              </w:rPr>
            </w:pPr>
            <w:ins w:id="9489" w:author="Sorin Salagean" w:date="2015-02-09T11:17:00Z">
              <w:r w:rsidRPr="00C46A23">
                <w:rPr>
                  <w:rFonts w:asciiTheme="minorHAnsi" w:hAnsiTheme="minorHAnsi"/>
                  <w:b/>
                  <w:bCs/>
                  <w:noProof/>
                  <w:sz w:val="22"/>
                  <w:szCs w:val="22"/>
                  <w:lang w:val="ro-RO"/>
                </w:rPr>
                <w:t>Descriere</w:t>
              </w:r>
            </w:ins>
          </w:p>
        </w:tc>
        <w:tc>
          <w:tcPr>
            <w:tcW w:w="952" w:type="dxa"/>
            <w:hideMark/>
          </w:tcPr>
          <w:p w14:paraId="1D8E22CA" w14:textId="77777777" w:rsidR="004D2D1C" w:rsidRPr="00C46A23" w:rsidRDefault="004D2D1C" w:rsidP="006B66FF">
            <w:pPr>
              <w:spacing w:line="276" w:lineRule="auto"/>
              <w:rPr>
                <w:ins w:id="9490" w:author="Sorin Salagean" w:date="2015-02-09T11:17:00Z"/>
                <w:rFonts w:asciiTheme="minorHAnsi" w:hAnsiTheme="minorHAnsi"/>
                <w:noProof/>
                <w:sz w:val="22"/>
                <w:szCs w:val="22"/>
                <w:lang w:val="ro-RO"/>
              </w:rPr>
            </w:pPr>
            <w:ins w:id="9491" w:author="Sorin Salagean" w:date="2015-02-09T11:17:00Z">
              <w:r w:rsidRPr="00C46A23">
                <w:rPr>
                  <w:rFonts w:asciiTheme="minorHAnsi" w:hAnsiTheme="minorHAnsi"/>
                  <w:b/>
                  <w:bCs/>
                  <w:noProof/>
                  <w:sz w:val="22"/>
                  <w:szCs w:val="22"/>
                  <w:lang w:val="ro-RO"/>
                </w:rPr>
                <w:t>Validari</w:t>
              </w:r>
            </w:ins>
          </w:p>
        </w:tc>
        <w:tc>
          <w:tcPr>
            <w:tcW w:w="2102" w:type="dxa"/>
          </w:tcPr>
          <w:p w14:paraId="70D97207" w14:textId="77777777" w:rsidR="004D2D1C" w:rsidRPr="00C46A23" w:rsidRDefault="004D2D1C" w:rsidP="006B66FF">
            <w:pPr>
              <w:spacing w:line="276" w:lineRule="auto"/>
              <w:rPr>
                <w:ins w:id="9492" w:author="Sorin Salagean" w:date="2015-02-09T11:17:00Z"/>
                <w:rFonts w:asciiTheme="minorHAnsi" w:hAnsiTheme="minorHAnsi"/>
                <w:b/>
                <w:bCs/>
                <w:noProof/>
                <w:sz w:val="22"/>
                <w:szCs w:val="22"/>
                <w:lang w:val="ro-RO"/>
              </w:rPr>
            </w:pPr>
            <w:ins w:id="9493" w:author="Sorin Salagean" w:date="2015-02-09T11:17:00Z">
              <w:r w:rsidRPr="00C46A23">
                <w:rPr>
                  <w:rFonts w:asciiTheme="minorHAnsi" w:hAnsiTheme="minorHAnsi"/>
                  <w:b/>
                  <w:bCs/>
                  <w:noProof/>
                  <w:sz w:val="22"/>
                  <w:szCs w:val="22"/>
                  <w:lang w:val="ro-RO"/>
                </w:rPr>
                <w:t>Cerinte sistem</w:t>
              </w:r>
            </w:ins>
          </w:p>
        </w:tc>
      </w:tr>
      <w:tr w:rsidR="004D2D1C" w:rsidRPr="00C46A23" w14:paraId="4F981E15" w14:textId="77777777" w:rsidTr="006B66FF">
        <w:trPr>
          <w:trHeight w:val="362"/>
          <w:ins w:id="9494" w:author="Sorin Salagean" w:date="2015-02-09T11:17:00Z"/>
        </w:trPr>
        <w:tc>
          <w:tcPr>
            <w:tcW w:w="2192" w:type="dxa"/>
          </w:tcPr>
          <w:p w14:paraId="33331A46" w14:textId="77777777" w:rsidR="004D2D1C" w:rsidRPr="00C46A23" w:rsidRDefault="004D2D1C" w:rsidP="006B66FF">
            <w:pPr>
              <w:jc w:val="both"/>
              <w:rPr>
                <w:ins w:id="9495" w:author="Sorin Salagean" w:date="2015-02-09T11:17:00Z"/>
                <w:rFonts w:asciiTheme="minorHAnsi" w:eastAsiaTheme="majorEastAsia" w:hAnsiTheme="minorHAnsi" w:cstheme="majorBidi"/>
                <w:b/>
                <w:bCs/>
                <w:iCs/>
                <w:noProof/>
                <w:sz w:val="22"/>
                <w:szCs w:val="22"/>
                <w:lang w:val="ro-RO"/>
              </w:rPr>
            </w:pPr>
            <w:ins w:id="9496" w:author="Sorin Salagean" w:date="2015-02-09T11:17:00Z">
              <w:r>
                <w:rPr>
                  <w:rFonts w:asciiTheme="minorHAnsi" w:hAnsiTheme="minorHAnsi"/>
                  <w:b/>
                  <w:noProof/>
                  <w:sz w:val="22"/>
                  <w:szCs w:val="22"/>
                  <w:lang w:val="ro-RO"/>
                </w:rPr>
                <w:t>Aprob</w:t>
              </w:r>
            </w:ins>
          </w:p>
        </w:tc>
        <w:tc>
          <w:tcPr>
            <w:tcW w:w="5004" w:type="dxa"/>
          </w:tcPr>
          <w:p w14:paraId="4A83CDFD" w14:textId="77777777" w:rsidR="004D2D1C" w:rsidRPr="002C114F" w:rsidRDefault="004D2D1C" w:rsidP="006B66FF">
            <w:pPr>
              <w:spacing w:line="276" w:lineRule="auto"/>
              <w:rPr>
                <w:ins w:id="9497" w:author="Sorin Salagean" w:date="2015-02-09T11:17:00Z"/>
                <w:rFonts w:asciiTheme="minorHAnsi" w:hAnsiTheme="minorHAnsi"/>
                <w:sz w:val="22"/>
                <w:szCs w:val="22"/>
                <w:lang w:val="ro-RO"/>
              </w:rPr>
            </w:pPr>
            <w:ins w:id="9498" w:author="Sorin Salagean" w:date="2015-02-09T11:17:00Z">
              <w:r w:rsidRPr="002C114F">
                <w:rPr>
                  <w:rFonts w:asciiTheme="minorHAnsi" w:hAnsiTheme="minorHAnsi"/>
                  <w:sz w:val="22"/>
                  <w:szCs w:val="22"/>
                  <w:lang w:val="ro-RO"/>
                </w:rPr>
                <w:t>La apasarea butonului au loc mai multe verificari:</w:t>
              </w:r>
            </w:ins>
          </w:p>
          <w:p w14:paraId="3D824597" w14:textId="77777777" w:rsidR="004D2D1C" w:rsidRDefault="004D2D1C" w:rsidP="006B66FF">
            <w:pPr>
              <w:pStyle w:val="ListParagraph"/>
              <w:numPr>
                <w:ilvl w:val="0"/>
                <w:numId w:val="8"/>
              </w:numPr>
              <w:spacing w:line="276" w:lineRule="auto"/>
              <w:rPr>
                <w:ins w:id="9499" w:author="Sorin Salagean" w:date="2015-02-09T11:17:00Z"/>
                <w:rFonts w:asciiTheme="minorHAnsi" w:hAnsiTheme="minorHAnsi"/>
                <w:sz w:val="22"/>
                <w:szCs w:val="22"/>
                <w:lang w:val="ro-RO"/>
              </w:rPr>
            </w:pPr>
            <w:ins w:id="9500" w:author="Sorin Salagean" w:date="2015-02-09T11:17:00Z">
              <w:r w:rsidRPr="002C114F">
                <w:rPr>
                  <w:rFonts w:asciiTheme="minorHAnsi" w:hAnsiTheme="minorHAnsi"/>
                  <w:sz w:val="22"/>
                  <w:szCs w:val="22"/>
                  <w:lang w:val="ro-RO"/>
                </w:rPr>
                <w:t>Se verifica daca documentul este in etapa – „Lichidator”</w:t>
              </w:r>
              <w:r>
                <w:rPr>
                  <w:rFonts w:asciiTheme="minorHAnsi" w:hAnsiTheme="minorHAnsi"/>
                  <w:sz w:val="22"/>
                  <w:szCs w:val="22"/>
                  <w:lang w:val="ro-RO"/>
                </w:rPr>
                <w:t>;</w:t>
              </w:r>
            </w:ins>
          </w:p>
          <w:p w14:paraId="49B49429" w14:textId="77777777" w:rsidR="004D2D1C" w:rsidRDefault="004D2D1C" w:rsidP="006B66FF">
            <w:pPr>
              <w:pStyle w:val="ListParagraph"/>
              <w:numPr>
                <w:ilvl w:val="0"/>
                <w:numId w:val="8"/>
              </w:numPr>
              <w:spacing w:line="276" w:lineRule="auto"/>
              <w:rPr>
                <w:ins w:id="9501" w:author="Sorin Salagean" w:date="2015-02-09T11:17:00Z"/>
                <w:rFonts w:asciiTheme="minorHAnsi" w:hAnsiTheme="minorHAnsi"/>
                <w:sz w:val="22"/>
                <w:szCs w:val="22"/>
                <w:lang w:val="ro-RO"/>
              </w:rPr>
            </w:pPr>
            <w:ins w:id="9502" w:author="Sorin Salagean" w:date="2015-02-09T11:17:00Z">
              <w:r>
                <w:rPr>
                  <w:rFonts w:asciiTheme="minorHAnsi" w:hAnsiTheme="minorHAnsi"/>
                  <w:sz w:val="22"/>
                  <w:szCs w:val="22"/>
                  <w:lang w:val="ro-RO"/>
                </w:rPr>
                <w:t>Se verifica daca documentul este in etapa – „Sef Serviciu”;</w:t>
              </w:r>
            </w:ins>
          </w:p>
          <w:p w14:paraId="2FA4CEB9" w14:textId="77777777" w:rsidR="004D2D1C" w:rsidRDefault="004D2D1C" w:rsidP="006B66FF">
            <w:pPr>
              <w:pStyle w:val="ListParagraph"/>
              <w:numPr>
                <w:ilvl w:val="0"/>
                <w:numId w:val="8"/>
              </w:numPr>
              <w:spacing w:line="276" w:lineRule="auto"/>
              <w:rPr>
                <w:ins w:id="9503" w:author="Sorin Salagean" w:date="2015-02-09T11:17:00Z"/>
                <w:rFonts w:asciiTheme="minorHAnsi" w:hAnsiTheme="minorHAnsi"/>
                <w:sz w:val="22"/>
                <w:szCs w:val="22"/>
                <w:lang w:val="ro-RO"/>
              </w:rPr>
            </w:pPr>
            <w:ins w:id="9504" w:author="Sorin Salagean" w:date="2015-02-09T11:17:00Z">
              <w:r>
                <w:rPr>
                  <w:rFonts w:asciiTheme="minorHAnsi" w:hAnsiTheme="minorHAnsi"/>
                  <w:sz w:val="22"/>
                  <w:szCs w:val="22"/>
                  <w:lang w:val="ro-RO"/>
                </w:rPr>
                <w:t>Se verifica daca documentul este in etapa -  „Director Daune”;</w:t>
              </w:r>
            </w:ins>
          </w:p>
          <w:p w14:paraId="609B6346" w14:textId="77777777" w:rsidR="004D2D1C" w:rsidRDefault="004D2D1C" w:rsidP="006B66FF">
            <w:pPr>
              <w:pStyle w:val="ListParagraph"/>
              <w:numPr>
                <w:ilvl w:val="0"/>
                <w:numId w:val="8"/>
              </w:numPr>
              <w:spacing w:line="276" w:lineRule="auto"/>
              <w:rPr>
                <w:ins w:id="9505" w:author="Sorin Salagean" w:date="2015-02-09T11:17:00Z"/>
                <w:rFonts w:asciiTheme="minorHAnsi" w:hAnsiTheme="minorHAnsi"/>
                <w:sz w:val="22"/>
                <w:szCs w:val="22"/>
                <w:lang w:val="ro-RO"/>
              </w:rPr>
            </w:pPr>
            <w:ins w:id="9506" w:author="Sorin Salagean" w:date="2015-02-09T11:17:00Z">
              <w:r>
                <w:rPr>
                  <w:rFonts w:asciiTheme="minorHAnsi" w:hAnsiTheme="minorHAnsi"/>
                  <w:sz w:val="22"/>
                  <w:szCs w:val="22"/>
                  <w:lang w:val="ro-RO"/>
                </w:rPr>
                <w:t>Se verifica daca documentul este in etapa – „Departament Juridic”</w:t>
              </w:r>
            </w:ins>
          </w:p>
          <w:p w14:paraId="443C6CFD" w14:textId="77777777" w:rsidR="004D2D1C" w:rsidRPr="002C114F" w:rsidRDefault="004D2D1C" w:rsidP="006B66FF">
            <w:pPr>
              <w:pStyle w:val="ListParagraph"/>
              <w:numPr>
                <w:ilvl w:val="0"/>
                <w:numId w:val="8"/>
              </w:numPr>
              <w:spacing w:line="276" w:lineRule="auto"/>
              <w:rPr>
                <w:ins w:id="9507" w:author="Sorin Salagean" w:date="2015-02-09T11:17:00Z"/>
                <w:rFonts w:asciiTheme="minorHAnsi" w:hAnsiTheme="minorHAnsi"/>
                <w:sz w:val="22"/>
                <w:szCs w:val="22"/>
                <w:lang w:val="ro-RO"/>
              </w:rPr>
            </w:pPr>
            <w:ins w:id="9508" w:author="Sorin Salagean" w:date="2015-02-09T11:17:00Z">
              <w:r>
                <w:rPr>
                  <w:rFonts w:asciiTheme="minorHAnsi" w:hAnsiTheme="minorHAnsi"/>
                  <w:sz w:val="22"/>
                  <w:szCs w:val="22"/>
                  <w:lang w:val="ro-RO"/>
                </w:rPr>
                <w:t>Se verifica daca documentul este in etapa – „Claim Forum”</w:t>
              </w:r>
            </w:ins>
          </w:p>
        </w:tc>
        <w:tc>
          <w:tcPr>
            <w:tcW w:w="952" w:type="dxa"/>
          </w:tcPr>
          <w:p w14:paraId="5D2E09B7" w14:textId="77777777" w:rsidR="004D2D1C" w:rsidRPr="00C46A23" w:rsidRDefault="004D2D1C" w:rsidP="006B66FF">
            <w:pPr>
              <w:spacing w:line="276" w:lineRule="auto"/>
              <w:rPr>
                <w:ins w:id="9509" w:author="Sorin Salagean" w:date="2015-02-09T11:17:00Z"/>
                <w:rFonts w:asciiTheme="minorHAnsi" w:hAnsiTheme="minorHAnsi"/>
                <w:sz w:val="22"/>
                <w:szCs w:val="22"/>
                <w:lang w:val="ro-RO"/>
              </w:rPr>
            </w:pPr>
            <w:ins w:id="9510" w:author="Sorin Salagean" w:date="2015-02-09T11:17:00Z">
              <w:r w:rsidRPr="00C46A23">
                <w:rPr>
                  <w:rFonts w:asciiTheme="minorHAnsi" w:hAnsiTheme="minorHAnsi"/>
                  <w:sz w:val="22"/>
                  <w:szCs w:val="22"/>
                  <w:lang w:val="ro-RO"/>
                </w:rPr>
                <w:t>N/A</w:t>
              </w:r>
            </w:ins>
          </w:p>
        </w:tc>
        <w:tc>
          <w:tcPr>
            <w:tcW w:w="2102" w:type="dxa"/>
          </w:tcPr>
          <w:p w14:paraId="4A378939" w14:textId="77777777" w:rsidR="004D2D1C" w:rsidRPr="00C46A23" w:rsidRDefault="004D2D1C" w:rsidP="006B66FF">
            <w:pPr>
              <w:spacing w:line="276" w:lineRule="auto"/>
              <w:rPr>
                <w:ins w:id="9511" w:author="Sorin Salagean" w:date="2015-02-09T11:17:00Z"/>
                <w:rFonts w:asciiTheme="minorHAnsi" w:hAnsiTheme="minorHAnsi"/>
                <w:bCs/>
                <w:noProof/>
                <w:sz w:val="22"/>
                <w:szCs w:val="22"/>
                <w:lang w:val="ro-RO"/>
              </w:rPr>
            </w:pPr>
            <w:ins w:id="9512" w:author="Sorin Salagean" w:date="2015-02-09T11:17:00Z">
              <w:r>
                <w:rPr>
                  <w:rFonts w:asciiTheme="minorHAnsi" w:hAnsiTheme="minorHAnsi"/>
                  <w:bCs/>
                  <w:noProof/>
                  <w:sz w:val="22"/>
                  <w:szCs w:val="22"/>
                  <w:lang w:val="ro-RO"/>
                </w:rPr>
                <w:t>Transition Document</w:t>
              </w:r>
            </w:ins>
          </w:p>
        </w:tc>
      </w:tr>
      <w:tr w:rsidR="004D2D1C" w:rsidRPr="00C46A23" w14:paraId="62BB6C9C" w14:textId="77777777" w:rsidTr="006B66FF">
        <w:trPr>
          <w:trHeight w:val="362"/>
          <w:ins w:id="9513" w:author="Sorin Salagean" w:date="2015-02-09T11:17:00Z"/>
        </w:trPr>
        <w:tc>
          <w:tcPr>
            <w:tcW w:w="2192" w:type="dxa"/>
          </w:tcPr>
          <w:p w14:paraId="19C6E552" w14:textId="77777777" w:rsidR="004D2D1C" w:rsidRPr="009A366B" w:rsidRDefault="004D2D1C" w:rsidP="006B66FF">
            <w:pPr>
              <w:spacing w:after="200" w:line="276" w:lineRule="auto"/>
              <w:rPr>
                <w:ins w:id="9514" w:author="Sorin Salagean" w:date="2015-02-09T11:17:00Z"/>
                <w:rFonts w:asciiTheme="minorHAnsi" w:hAnsiTheme="minorHAnsi"/>
                <w:b/>
                <w:sz w:val="22"/>
                <w:szCs w:val="22"/>
              </w:rPr>
            </w:pPr>
            <w:ins w:id="9515" w:author="Sorin Salagean" w:date="2015-02-09T11:17:00Z">
              <w:r>
                <w:rPr>
                  <w:rFonts w:asciiTheme="minorHAnsi" w:hAnsiTheme="minorHAnsi"/>
                  <w:b/>
                  <w:sz w:val="22"/>
                  <w:szCs w:val="22"/>
                </w:rPr>
                <w:t>Refuz</w:t>
              </w:r>
            </w:ins>
          </w:p>
          <w:p w14:paraId="7E583E85" w14:textId="77777777" w:rsidR="004D2D1C" w:rsidRPr="00C46A23" w:rsidRDefault="004D2D1C" w:rsidP="006B66FF">
            <w:pPr>
              <w:jc w:val="both"/>
              <w:rPr>
                <w:ins w:id="9516" w:author="Sorin Salagean" w:date="2015-02-09T11:17:00Z"/>
                <w:rFonts w:asciiTheme="minorHAnsi" w:hAnsiTheme="minorHAnsi"/>
                <w:b/>
                <w:noProof/>
                <w:sz w:val="22"/>
                <w:szCs w:val="22"/>
                <w:lang w:val="ro-RO"/>
              </w:rPr>
            </w:pPr>
          </w:p>
        </w:tc>
        <w:tc>
          <w:tcPr>
            <w:tcW w:w="5004" w:type="dxa"/>
          </w:tcPr>
          <w:p w14:paraId="1A637C50" w14:textId="77777777" w:rsidR="004D2D1C" w:rsidRPr="00493D0B" w:rsidRDefault="004D2D1C" w:rsidP="006B66FF">
            <w:pPr>
              <w:spacing w:line="276" w:lineRule="auto"/>
              <w:rPr>
                <w:ins w:id="9517" w:author="Sorin Salagean" w:date="2015-02-09T11:17:00Z"/>
                <w:rFonts w:asciiTheme="minorHAnsi" w:hAnsiTheme="minorHAnsi"/>
                <w:sz w:val="22"/>
                <w:szCs w:val="22"/>
                <w:lang w:val="ro-RO"/>
              </w:rPr>
            </w:pPr>
            <w:ins w:id="9518" w:author="Sorin Salagean" w:date="2015-02-09T11:17:00Z">
              <w:r w:rsidRPr="00493D0B">
                <w:rPr>
                  <w:rFonts w:asciiTheme="minorHAnsi" w:hAnsiTheme="minorHAnsi"/>
                  <w:sz w:val="22"/>
                  <w:szCs w:val="22"/>
                  <w:lang w:val="ro-RO"/>
                </w:rPr>
                <w:t>La apasarea butonului:</w:t>
              </w:r>
            </w:ins>
          </w:p>
          <w:p w14:paraId="75A4D69C" w14:textId="77777777" w:rsidR="004D2D1C" w:rsidRPr="00493D0B" w:rsidRDefault="004D2D1C" w:rsidP="006B66FF">
            <w:pPr>
              <w:pStyle w:val="ListParagraph"/>
              <w:numPr>
                <w:ilvl w:val="0"/>
                <w:numId w:val="8"/>
              </w:numPr>
              <w:spacing w:line="276" w:lineRule="auto"/>
              <w:rPr>
                <w:ins w:id="9519" w:author="Sorin Salagean" w:date="2015-02-09T11:17:00Z"/>
                <w:lang w:val="ro-RO"/>
              </w:rPr>
            </w:pPr>
            <w:ins w:id="9520" w:author="Sorin Salagean" w:date="2015-02-09T11:17:00Z">
              <w:r w:rsidRPr="00493D0B">
                <w:rPr>
                  <w:rFonts w:asciiTheme="minorHAnsi" w:hAnsiTheme="minorHAnsi"/>
                  <w:sz w:val="22"/>
                  <w:szCs w:val="22"/>
                  <w:lang w:val="ro-RO"/>
                </w:rPr>
                <w:t>Se creeaza o nota „Introduceti</w:t>
              </w:r>
              <w:r>
                <w:rPr>
                  <w:rFonts w:asciiTheme="minorHAnsi" w:hAnsiTheme="minorHAnsi"/>
                  <w:sz w:val="22"/>
                  <w:szCs w:val="22"/>
                  <w:lang w:val="ro-RO"/>
                </w:rPr>
                <w:t xml:space="preserve"> motiv refuz”</w:t>
              </w:r>
            </w:ins>
          </w:p>
          <w:p w14:paraId="4FCA1ECC" w14:textId="77777777" w:rsidR="004D2D1C" w:rsidRPr="00493D0B" w:rsidRDefault="004D2D1C" w:rsidP="006B66FF">
            <w:pPr>
              <w:pStyle w:val="ListParagraph"/>
              <w:numPr>
                <w:ilvl w:val="0"/>
                <w:numId w:val="8"/>
              </w:numPr>
              <w:spacing w:line="276" w:lineRule="auto"/>
              <w:rPr>
                <w:ins w:id="9521" w:author="Sorin Salagean" w:date="2015-02-09T11:17:00Z"/>
                <w:lang w:val="ro-RO"/>
              </w:rPr>
            </w:pPr>
            <w:ins w:id="9522" w:author="Sorin Salagean" w:date="2015-02-09T11:17:00Z">
              <w:r>
                <w:rPr>
                  <w:rFonts w:asciiTheme="minorHAnsi" w:hAnsiTheme="minorHAnsi"/>
                  <w:sz w:val="22"/>
                  <w:szCs w:val="22"/>
                  <w:lang w:val="ro-RO"/>
                </w:rPr>
                <w:t>Se muta documentul in etapa „Lichidator”</w:t>
              </w:r>
            </w:ins>
          </w:p>
        </w:tc>
        <w:tc>
          <w:tcPr>
            <w:tcW w:w="952" w:type="dxa"/>
          </w:tcPr>
          <w:p w14:paraId="180C6954" w14:textId="77777777" w:rsidR="004D2D1C" w:rsidRPr="00C46A23" w:rsidRDefault="004D2D1C" w:rsidP="006B66FF">
            <w:pPr>
              <w:spacing w:line="276" w:lineRule="auto"/>
              <w:rPr>
                <w:ins w:id="9523" w:author="Sorin Salagean" w:date="2015-02-09T11:17:00Z"/>
                <w:rFonts w:asciiTheme="minorHAnsi" w:hAnsiTheme="minorHAnsi"/>
                <w:sz w:val="22"/>
                <w:szCs w:val="22"/>
                <w:lang w:val="ro-RO"/>
              </w:rPr>
            </w:pPr>
            <w:ins w:id="9524" w:author="Sorin Salagean" w:date="2015-02-09T11:17:00Z">
              <w:r w:rsidRPr="00C46A23">
                <w:rPr>
                  <w:rFonts w:asciiTheme="minorHAnsi" w:hAnsiTheme="minorHAnsi"/>
                  <w:sz w:val="22"/>
                  <w:szCs w:val="22"/>
                  <w:lang w:val="ro-RO"/>
                </w:rPr>
                <w:t>N/A</w:t>
              </w:r>
            </w:ins>
          </w:p>
        </w:tc>
        <w:tc>
          <w:tcPr>
            <w:tcW w:w="2102" w:type="dxa"/>
          </w:tcPr>
          <w:p w14:paraId="2F31809A" w14:textId="77777777" w:rsidR="004D2D1C" w:rsidRDefault="004D2D1C" w:rsidP="006B66FF">
            <w:pPr>
              <w:spacing w:line="276" w:lineRule="auto"/>
              <w:rPr>
                <w:ins w:id="9525" w:author="Sorin Salagean" w:date="2015-02-09T11:17:00Z"/>
                <w:rFonts w:asciiTheme="minorHAnsi" w:hAnsiTheme="minorHAnsi"/>
                <w:bCs/>
                <w:noProof/>
                <w:sz w:val="22"/>
                <w:szCs w:val="22"/>
                <w:lang w:val="ro-RO"/>
              </w:rPr>
            </w:pPr>
            <w:ins w:id="9526" w:author="Sorin Salagean" w:date="2015-02-09T11:17:00Z">
              <w:r>
                <w:rPr>
                  <w:rFonts w:asciiTheme="minorHAnsi" w:hAnsiTheme="minorHAnsi"/>
                  <w:bCs/>
                  <w:noProof/>
                  <w:sz w:val="22"/>
                  <w:szCs w:val="22"/>
                  <w:lang w:val="ro-RO"/>
                </w:rPr>
                <w:t>Create Note</w:t>
              </w:r>
            </w:ins>
          </w:p>
          <w:p w14:paraId="191F598E" w14:textId="77777777" w:rsidR="004D2D1C" w:rsidRPr="00C46A23" w:rsidRDefault="004D2D1C" w:rsidP="006B66FF">
            <w:pPr>
              <w:spacing w:line="276" w:lineRule="auto"/>
              <w:rPr>
                <w:ins w:id="9527" w:author="Sorin Salagean" w:date="2015-02-09T11:17:00Z"/>
                <w:rFonts w:asciiTheme="minorHAnsi" w:hAnsiTheme="minorHAnsi"/>
                <w:bCs/>
                <w:noProof/>
                <w:sz w:val="22"/>
                <w:szCs w:val="22"/>
                <w:lang w:val="ro-RO"/>
              </w:rPr>
            </w:pPr>
            <w:ins w:id="9528" w:author="Sorin Salagean" w:date="2015-02-09T11:17:00Z">
              <w:r>
                <w:rPr>
                  <w:rFonts w:asciiTheme="minorHAnsi" w:hAnsiTheme="minorHAnsi"/>
                  <w:bCs/>
                  <w:noProof/>
                  <w:sz w:val="22"/>
                  <w:szCs w:val="22"/>
                  <w:lang w:val="ro-RO"/>
                </w:rPr>
                <w:t>Transition Document</w:t>
              </w:r>
            </w:ins>
          </w:p>
        </w:tc>
      </w:tr>
    </w:tbl>
    <w:p w14:paraId="4B427636" w14:textId="77777777" w:rsidR="004D2D1C" w:rsidRDefault="004D2D1C" w:rsidP="004D2D1C">
      <w:pPr>
        <w:rPr>
          <w:ins w:id="9529" w:author="Sorin Salagean" w:date="2015-02-09T11:17:00Z"/>
          <w:lang w:val="en-US"/>
        </w:rPr>
      </w:pPr>
    </w:p>
    <w:p w14:paraId="4FBDD1C7" w14:textId="77777777" w:rsidR="004D2D1C" w:rsidRPr="003B710B" w:rsidRDefault="004D2D1C" w:rsidP="004D2D1C">
      <w:pPr>
        <w:pStyle w:val="Heading3"/>
        <w:rPr>
          <w:ins w:id="9530" w:author="Sorin Salagean" w:date="2015-02-09T11:17:00Z"/>
          <w:rFonts w:asciiTheme="minorHAnsi" w:hAnsiTheme="minorHAnsi"/>
          <w:sz w:val="22"/>
          <w:szCs w:val="22"/>
          <w:lang w:val="en-US"/>
          <w:rPrChange w:id="9531" w:author="Sorin Salagean" w:date="2015-02-09T13:01:00Z">
            <w:rPr>
              <w:ins w:id="9532" w:author="Sorin Salagean" w:date="2015-02-09T11:17:00Z"/>
              <w:lang w:val="en-US"/>
            </w:rPr>
          </w:rPrChange>
        </w:rPr>
      </w:pPr>
      <w:ins w:id="9533" w:author="Sorin Salagean" w:date="2015-02-09T11:17:00Z">
        <w:r w:rsidRPr="003B710B">
          <w:rPr>
            <w:rFonts w:asciiTheme="minorHAnsi" w:hAnsiTheme="minorHAnsi"/>
            <w:sz w:val="22"/>
            <w:szCs w:val="22"/>
            <w:lang w:val="en-US"/>
            <w:rPrChange w:id="9534" w:author="Sorin Salagean" w:date="2015-02-09T13:01:00Z">
              <w:rPr>
                <w:lang w:val="en-US"/>
              </w:rPr>
            </w:rPrChange>
          </w:rPr>
          <w:t>Etapa 4 – Director Daune</w:t>
        </w:r>
      </w:ins>
    </w:p>
    <w:p w14:paraId="4025A92B" w14:textId="77777777" w:rsidR="004D2D1C" w:rsidRDefault="004D2D1C" w:rsidP="004D2D1C">
      <w:pPr>
        <w:rPr>
          <w:ins w:id="9535" w:author="Sorin Salagean" w:date="2015-02-09T11:17:00Z"/>
          <w:lang w:val="en-US"/>
        </w:rPr>
      </w:pPr>
    </w:p>
    <w:p w14:paraId="7FD7A358" w14:textId="77777777" w:rsidR="004D2D1C" w:rsidRPr="00126240" w:rsidRDefault="004D2D1C" w:rsidP="004D2D1C">
      <w:pPr>
        <w:spacing w:line="276" w:lineRule="auto"/>
        <w:rPr>
          <w:ins w:id="9536" w:author="Sorin Salagean" w:date="2015-02-09T11:17:00Z"/>
          <w:b/>
          <w:noProof/>
        </w:rPr>
      </w:pPr>
      <w:ins w:id="9537" w:author="Sorin Salagean" w:date="2015-02-09T11:17:00Z">
        <w:r w:rsidRPr="0086384C">
          <w:rPr>
            <w:b/>
            <w:noProof/>
          </w:rPr>
          <w:t>Roluri si permisiuni:</w:t>
        </w:r>
      </w:ins>
    </w:p>
    <w:tbl>
      <w:tblPr>
        <w:tblStyle w:val="TableWeb2"/>
        <w:tblW w:w="0" w:type="auto"/>
        <w:tblLook w:val="04A0" w:firstRow="1" w:lastRow="0" w:firstColumn="1" w:lastColumn="0" w:noHBand="0" w:noVBand="1"/>
      </w:tblPr>
      <w:tblGrid>
        <w:gridCol w:w="1835"/>
        <w:gridCol w:w="4394"/>
        <w:gridCol w:w="4221"/>
      </w:tblGrid>
      <w:tr w:rsidR="004D2D1C" w:rsidRPr="00C46A23" w14:paraId="077E095B" w14:textId="77777777" w:rsidTr="006B66FF">
        <w:trPr>
          <w:cnfStyle w:val="100000000000" w:firstRow="1" w:lastRow="0" w:firstColumn="0" w:lastColumn="0" w:oddVBand="0" w:evenVBand="0" w:oddHBand="0" w:evenHBand="0" w:firstRowFirstColumn="0" w:firstRowLastColumn="0" w:lastRowFirstColumn="0" w:lastRowLastColumn="0"/>
          <w:trHeight w:val="362"/>
          <w:ins w:id="9538" w:author="Sorin Salagean" w:date="2015-02-09T11:17:00Z"/>
        </w:trPr>
        <w:tc>
          <w:tcPr>
            <w:tcW w:w="1775" w:type="dxa"/>
            <w:hideMark/>
          </w:tcPr>
          <w:p w14:paraId="0EA2672D" w14:textId="77777777" w:rsidR="004D2D1C" w:rsidRPr="00C46A23" w:rsidRDefault="004D2D1C" w:rsidP="006B66FF">
            <w:pPr>
              <w:spacing w:line="276" w:lineRule="auto"/>
              <w:rPr>
                <w:ins w:id="9539" w:author="Sorin Salagean" w:date="2015-02-09T11:17:00Z"/>
                <w:rFonts w:asciiTheme="minorHAnsi" w:hAnsiTheme="minorHAnsi"/>
                <w:noProof/>
                <w:sz w:val="22"/>
                <w:szCs w:val="22"/>
                <w:lang w:val="ro-RO"/>
              </w:rPr>
            </w:pPr>
            <w:ins w:id="9540" w:author="Sorin Salagean" w:date="2015-02-09T11:17:00Z">
              <w:r w:rsidRPr="00C46A23">
                <w:rPr>
                  <w:rFonts w:asciiTheme="minorHAnsi" w:hAnsiTheme="minorHAnsi"/>
                  <w:b/>
                  <w:bCs/>
                  <w:noProof/>
                  <w:sz w:val="22"/>
                  <w:szCs w:val="22"/>
                  <w:lang w:val="ro-RO"/>
                </w:rPr>
                <w:t>Nume grup</w:t>
              </w:r>
            </w:ins>
          </w:p>
        </w:tc>
        <w:tc>
          <w:tcPr>
            <w:tcW w:w="4354" w:type="dxa"/>
            <w:hideMark/>
          </w:tcPr>
          <w:p w14:paraId="075CD4BC" w14:textId="77777777" w:rsidR="004D2D1C" w:rsidRPr="00C46A23" w:rsidRDefault="004D2D1C" w:rsidP="006B66FF">
            <w:pPr>
              <w:spacing w:line="276" w:lineRule="auto"/>
              <w:rPr>
                <w:ins w:id="9541" w:author="Sorin Salagean" w:date="2015-02-09T11:17:00Z"/>
                <w:rFonts w:asciiTheme="minorHAnsi" w:hAnsiTheme="minorHAnsi"/>
                <w:noProof/>
                <w:sz w:val="22"/>
                <w:szCs w:val="22"/>
                <w:lang w:val="ro-RO"/>
              </w:rPr>
            </w:pPr>
            <w:ins w:id="9542" w:author="Sorin Salagean" w:date="2015-02-09T11:17:00Z">
              <w:r w:rsidRPr="00C46A23">
                <w:rPr>
                  <w:rFonts w:asciiTheme="minorHAnsi" w:hAnsiTheme="minorHAnsi"/>
                  <w:b/>
                  <w:bCs/>
                  <w:noProof/>
                  <w:sz w:val="22"/>
                  <w:szCs w:val="22"/>
                  <w:lang w:val="ro-RO"/>
                </w:rPr>
                <w:t>Drepturi</w:t>
              </w:r>
            </w:ins>
          </w:p>
        </w:tc>
        <w:tc>
          <w:tcPr>
            <w:tcW w:w="4161" w:type="dxa"/>
            <w:hideMark/>
          </w:tcPr>
          <w:p w14:paraId="0F59EA4B" w14:textId="77777777" w:rsidR="004D2D1C" w:rsidRPr="00C46A23" w:rsidRDefault="004D2D1C" w:rsidP="006B66FF">
            <w:pPr>
              <w:spacing w:line="276" w:lineRule="auto"/>
              <w:rPr>
                <w:ins w:id="9543" w:author="Sorin Salagean" w:date="2015-02-09T11:17:00Z"/>
                <w:rFonts w:asciiTheme="minorHAnsi" w:hAnsiTheme="minorHAnsi"/>
                <w:noProof/>
                <w:sz w:val="22"/>
                <w:szCs w:val="22"/>
                <w:lang w:val="ro-RO"/>
              </w:rPr>
            </w:pPr>
            <w:ins w:id="9544" w:author="Sorin Salagean" w:date="2015-02-09T11:17:00Z">
              <w:r w:rsidRPr="00C46A23">
                <w:rPr>
                  <w:rFonts w:asciiTheme="minorHAnsi" w:hAnsiTheme="minorHAnsi"/>
                  <w:b/>
                  <w:bCs/>
                  <w:noProof/>
                  <w:sz w:val="22"/>
                  <w:szCs w:val="22"/>
                  <w:lang w:val="ro-RO"/>
                </w:rPr>
                <w:t>Cerinte de sistem</w:t>
              </w:r>
            </w:ins>
          </w:p>
        </w:tc>
      </w:tr>
      <w:tr w:rsidR="004D2D1C" w:rsidRPr="00C46A23" w14:paraId="482DF82C" w14:textId="77777777" w:rsidTr="006B66FF">
        <w:trPr>
          <w:trHeight w:val="857"/>
          <w:ins w:id="9545" w:author="Sorin Salagean" w:date="2015-02-09T11:17:00Z"/>
        </w:trPr>
        <w:tc>
          <w:tcPr>
            <w:tcW w:w="1775" w:type="dxa"/>
          </w:tcPr>
          <w:p w14:paraId="09398DD3" w14:textId="77777777" w:rsidR="004D2D1C" w:rsidRPr="00F41278" w:rsidRDefault="004D2D1C" w:rsidP="006B66FF">
            <w:pPr>
              <w:rPr>
                <w:ins w:id="9546" w:author="Sorin Salagean" w:date="2015-02-09T11:17:00Z"/>
                <w:rFonts w:asciiTheme="minorHAnsi" w:hAnsiTheme="minorHAnsi"/>
                <w:b/>
                <w:noProof/>
                <w:sz w:val="22"/>
                <w:szCs w:val="22"/>
                <w:lang w:val="ro-RO"/>
              </w:rPr>
            </w:pPr>
            <w:ins w:id="9547" w:author="Sorin Salagean" w:date="2015-02-09T11:17:00Z">
              <w:r>
                <w:rPr>
                  <w:rFonts w:asciiTheme="minorHAnsi" w:hAnsiTheme="minorHAnsi"/>
                  <w:b/>
                  <w:noProof/>
                  <w:sz w:val="22"/>
                  <w:szCs w:val="22"/>
                  <w:lang w:val="ro-RO"/>
                </w:rPr>
                <w:t>GT – Director daune</w:t>
              </w:r>
            </w:ins>
          </w:p>
        </w:tc>
        <w:tc>
          <w:tcPr>
            <w:tcW w:w="4354" w:type="dxa"/>
          </w:tcPr>
          <w:p w14:paraId="0002A01D" w14:textId="77777777" w:rsidR="004D2D1C" w:rsidRPr="00F41278" w:rsidRDefault="004D2D1C" w:rsidP="006B66FF">
            <w:pPr>
              <w:rPr>
                <w:ins w:id="9548" w:author="Sorin Salagean" w:date="2015-02-09T11:17:00Z"/>
                <w:rFonts w:asciiTheme="minorHAnsi" w:hAnsiTheme="minorHAnsi"/>
                <w:b/>
                <w:noProof/>
                <w:sz w:val="22"/>
                <w:szCs w:val="22"/>
                <w:lang w:val="ro-RO"/>
              </w:rPr>
            </w:pPr>
            <w:ins w:id="9549" w:author="Sorin Salagean" w:date="2015-02-09T11:17:00Z">
              <w:r w:rsidRPr="00F41278">
                <w:rPr>
                  <w:rFonts w:asciiTheme="minorHAnsi" w:hAnsiTheme="minorHAnsi"/>
                  <w:b/>
                  <w:noProof/>
                  <w:sz w:val="22"/>
                  <w:szCs w:val="22"/>
                  <w:lang w:val="ro-RO"/>
                </w:rPr>
                <w:t>Dreptul de vizualizare asupra tuturor documentelor din etapa.</w:t>
              </w:r>
            </w:ins>
          </w:p>
        </w:tc>
        <w:tc>
          <w:tcPr>
            <w:tcW w:w="4161" w:type="dxa"/>
          </w:tcPr>
          <w:p w14:paraId="7FC51E72" w14:textId="77777777" w:rsidR="004D2D1C" w:rsidRPr="00F41278" w:rsidRDefault="004D2D1C" w:rsidP="006B66FF">
            <w:pPr>
              <w:rPr>
                <w:ins w:id="9550" w:author="Sorin Salagean" w:date="2015-02-09T11:17:00Z"/>
                <w:rFonts w:asciiTheme="minorHAnsi" w:hAnsiTheme="minorHAnsi"/>
                <w:b/>
                <w:noProof/>
                <w:sz w:val="22"/>
                <w:szCs w:val="22"/>
                <w:lang w:val="ro-RO"/>
              </w:rPr>
            </w:pPr>
            <w:ins w:id="9551" w:author="Sorin Salagean" w:date="2015-02-09T11:17:00Z">
              <w:r w:rsidRPr="00F41278">
                <w:rPr>
                  <w:rFonts w:asciiTheme="minorHAnsi" w:hAnsiTheme="minorHAnsi"/>
                  <w:b/>
                  <w:noProof/>
                  <w:sz w:val="22"/>
                  <w:szCs w:val="22"/>
                  <w:lang w:val="ro-RO"/>
                </w:rPr>
                <w:t>N/A</w:t>
              </w:r>
            </w:ins>
          </w:p>
        </w:tc>
      </w:tr>
      <w:tr w:rsidR="004D2D1C" w:rsidRPr="00C46A23" w14:paraId="521A8F4D" w14:textId="77777777" w:rsidTr="006B66FF">
        <w:trPr>
          <w:trHeight w:val="857"/>
          <w:ins w:id="9552" w:author="Sorin Salagean" w:date="2015-02-09T11:17:00Z"/>
        </w:trPr>
        <w:tc>
          <w:tcPr>
            <w:tcW w:w="1775" w:type="dxa"/>
          </w:tcPr>
          <w:p w14:paraId="269681E2" w14:textId="77777777" w:rsidR="004D2D1C" w:rsidRPr="00F41278" w:rsidRDefault="004D2D1C" w:rsidP="006B66FF">
            <w:pPr>
              <w:rPr>
                <w:ins w:id="9553" w:author="Sorin Salagean" w:date="2015-02-09T11:17:00Z"/>
                <w:rFonts w:asciiTheme="minorHAnsi" w:hAnsiTheme="minorHAnsi"/>
                <w:b/>
                <w:noProof/>
                <w:sz w:val="22"/>
                <w:szCs w:val="22"/>
              </w:rPr>
            </w:pPr>
            <w:ins w:id="9554" w:author="Sorin Salagean" w:date="2015-02-09T11:17:00Z">
              <w:r w:rsidRPr="00F41278">
                <w:rPr>
                  <w:rFonts w:asciiTheme="minorHAnsi" w:hAnsiTheme="minorHAnsi"/>
                  <w:b/>
                  <w:noProof/>
                  <w:sz w:val="22"/>
                  <w:szCs w:val="22"/>
                  <w:lang w:val="ro-RO"/>
                </w:rPr>
                <w:t>Supervizor All Flux</w:t>
              </w:r>
            </w:ins>
          </w:p>
        </w:tc>
        <w:tc>
          <w:tcPr>
            <w:tcW w:w="4354" w:type="dxa"/>
          </w:tcPr>
          <w:p w14:paraId="77018308" w14:textId="77777777" w:rsidR="004D2D1C" w:rsidRPr="00F41278" w:rsidRDefault="004D2D1C" w:rsidP="006B66FF">
            <w:pPr>
              <w:rPr>
                <w:ins w:id="9555" w:author="Sorin Salagean" w:date="2015-02-09T11:17:00Z"/>
                <w:b/>
                <w:noProof/>
              </w:rPr>
            </w:pPr>
            <w:ins w:id="9556" w:author="Sorin Salagean" w:date="2015-02-09T11:17:00Z">
              <w:r w:rsidRPr="00F41278">
                <w:rPr>
                  <w:rFonts w:asciiTheme="minorHAnsi" w:hAnsiTheme="minorHAnsi"/>
                  <w:b/>
                  <w:noProof/>
                  <w:sz w:val="22"/>
                  <w:szCs w:val="22"/>
                  <w:lang w:val="ro-RO"/>
                </w:rPr>
                <w:t>Dreptul de vizualizare asupra tuturor documentelor din etapa.</w:t>
              </w:r>
            </w:ins>
          </w:p>
        </w:tc>
        <w:tc>
          <w:tcPr>
            <w:tcW w:w="4161" w:type="dxa"/>
          </w:tcPr>
          <w:p w14:paraId="100CB222" w14:textId="77777777" w:rsidR="004D2D1C" w:rsidRPr="00F41278" w:rsidRDefault="004D2D1C" w:rsidP="006B66FF">
            <w:pPr>
              <w:rPr>
                <w:ins w:id="9557" w:author="Sorin Salagean" w:date="2015-02-09T11:17:00Z"/>
                <w:b/>
                <w:noProof/>
              </w:rPr>
            </w:pPr>
            <w:ins w:id="9558" w:author="Sorin Salagean" w:date="2015-02-09T11:17:00Z">
              <w:r w:rsidRPr="00F41278">
                <w:rPr>
                  <w:rFonts w:asciiTheme="minorHAnsi" w:hAnsiTheme="minorHAnsi"/>
                  <w:b/>
                  <w:noProof/>
                  <w:sz w:val="22"/>
                  <w:szCs w:val="22"/>
                  <w:lang w:val="ro-RO"/>
                </w:rPr>
                <w:t>N/A</w:t>
              </w:r>
            </w:ins>
          </w:p>
        </w:tc>
      </w:tr>
    </w:tbl>
    <w:p w14:paraId="5FF86BB7" w14:textId="77777777" w:rsidR="004D2D1C" w:rsidRPr="00126240" w:rsidRDefault="004D2D1C" w:rsidP="004D2D1C">
      <w:pPr>
        <w:spacing w:line="276" w:lineRule="auto"/>
        <w:rPr>
          <w:ins w:id="9559" w:author="Sorin Salagean" w:date="2015-02-09T11:17:00Z"/>
          <w:rStyle w:val="EstiloCuerpo"/>
          <w:noProof/>
        </w:rPr>
      </w:pPr>
    </w:p>
    <w:p w14:paraId="58493727" w14:textId="77777777" w:rsidR="004D2D1C" w:rsidRPr="00126240" w:rsidRDefault="004D2D1C" w:rsidP="004D2D1C">
      <w:pPr>
        <w:spacing w:line="276" w:lineRule="auto"/>
        <w:rPr>
          <w:ins w:id="9560" w:author="Sorin Salagean" w:date="2015-02-09T11:17:00Z"/>
          <w:b/>
          <w:noProof/>
        </w:rPr>
      </w:pPr>
      <w:ins w:id="9561" w:author="Sorin Salagean" w:date="2015-02-09T11:17: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
      <w:tr w:rsidR="004D2D1C" w:rsidRPr="00C46A23" w14:paraId="604B9675" w14:textId="77777777" w:rsidTr="006B66FF">
        <w:trPr>
          <w:cnfStyle w:val="100000000000" w:firstRow="1" w:lastRow="0" w:firstColumn="0" w:lastColumn="0" w:oddVBand="0" w:evenVBand="0" w:oddHBand="0" w:evenHBand="0" w:firstRowFirstColumn="0" w:firstRowLastColumn="0" w:lastRowFirstColumn="0" w:lastRowLastColumn="0"/>
          <w:trHeight w:val="362"/>
          <w:ins w:id="9562" w:author="Sorin Salagean" w:date="2015-02-09T11:17:00Z"/>
        </w:trPr>
        <w:tc>
          <w:tcPr>
            <w:tcW w:w="3193" w:type="dxa"/>
            <w:hideMark/>
          </w:tcPr>
          <w:p w14:paraId="0BD5ADAF" w14:textId="77777777" w:rsidR="004D2D1C" w:rsidRPr="00C46A23" w:rsidRDefault="004D2D1C" w:rsidP="006B66FF">
            <w:pPr>
              <w:spacing w:line="276" w:lineRule="auto"/>
              <w:rPr>
                <w:ins w:id="9563" w:author="Sorin Salagean" w:date="2015-02-09T11:17:00Z"/>
                <w:rFonts w:asciiTheme="minorHAnsi" w:hAnsiTheme="minorHAnsi"/>
                <w:noProof/>
                <w:sz w:val="22"/>
                <w:szCs w:val="22"/>
                <w:lang w:val="ro-RO"/>
              </w:rPr>
            </w:pPr>
            <w:ins w:id="9564" w:author="Sorin Salagean" w:date="2015-02-09T11:17:00Z">
              <w:r w:rsidRPr="00C46A23">
                <w:rPr>
                  <w:rFonts w:asciiTheme="minorHAnsi" w:hAnsiTheme="minorHAnsi"/>
                  <w:b/>
                  <w:bCs/>
                  <w:noProof/>
                  <w:sz w:val="22"/>
                  <w:szCs w:val="22"/>
                  <w:lang w:val="ro-RO"/>
                </w:rPr>
                <w:t>Actiune</w:t>
              </w:r>
            </w:ins>
          </w:p>
        </w:tc>
        <w:tc>
          <w:tcPr>
            <w:tcW w:w="7137" w:type="dxa"/>
            <w:hideMark/>
          </w:tcPr>
          <w:p w14:paraId="1F74D63D" w14:textId="77777777" w:rsidR="004D2D1C" w:rsidRPr="00C46A23" w:rsidRDefault="004D2D1C" w:rsidP="006B66FF">
            <w:pPr>
              <w:spacing w:line="276" w:lineRule="auto"/>
              <w:rPr>
                <w:ins w:id="9565" w:author="Sorin Salagean" w:date="2015-02-09T11:17:00Z"/>
                <w:rFonts w:asciiTheme="minorHAnsi" w:hAnsiTheme="minorHAnsi"/>
                <w:noProof/>
                <w:sz w:val="22"/>
                <w:szCs w:val="22"/>
                <w:lang w:val="ro-RO"/>
              </w:rPr>
            </w:pPr>
            <w:ins w:id="9566" w:author="Sorin Salagean" w:date="2015-02-09T11:17:00Z">
              <w:r w:rsidRPr="00C46A23">
                <w:rPr>
                  <w:rFonts w:asciiTheme="minorHAnsi" w:hAnsiTheme="minorHAnsi"/>
                  <w:b/>
                  <w:bCs/>
                  <w:noProof/>
                  <w:sz w:val="22"/>
                  <w:szCs w:val="22"/>
                  <w:lang w:val="ro-RO"/>
                </w:rPr>
                <w:t>Descriere Actiune</w:t>
              </w:r>
            </w:ins>
          </w:p>
        </w:tc>
      </w:tr>
      <w:tr w:rsidR="004D2D1C" w:rsidRPr="00C46A23" w14:paraId="622EF203" w14:textId="77777777" w:rsidTr="006B66FF">
        <w:trPr>
          <w:trHeight w:val="362"/>
          <w:ins w:id="9567" w:author="Sorin Salagean" w:date="2015-02-09T11:17:00Z"/>
        </w:trPr>
        <w:tc>
          <w:tcPr>
            <w:tcW w:w="3193" w:type="dxa"/>
          </w:tcPr>
          <w:p w14:paraId="4ED7FE77" w14:textId="77777777" w:rsidR="004D2D1C" w:rsidRPr="00C46A23" w:rsidRDefault="004D2D1C" w:rsidP="006B66FF">
            <w:pPr>
              <w:spacing w:line="276" w:lineRule="auto"/>
              <w:rPr>
                <w:ins w:id="9568" w:author="Sorin Salagean" w:date="2015-02-09T11:17:00Z"/>
                <w:rFonts w:asciiTheme="minorHAnsi" w:hAnsiTheme="minorHAnsi"/>
                <w:b/>
                <w:bCs/>
                <w:noProof/>
                <w:sz w:val="22"/>
                <w:szCs w:val="22"/>
                <w:lang w:val="ro-RO"/>
              </w:rPr>
            </w:pPr>
            <w:ins w:id="9569" w:author="Sorin Salagean" w:date="2015-02-09T11:17:00Z">
              <w:r>
                <w:rPr>
                  <w:rFonts w:asciiTheme="minorHAnsi" w:hAnsiTheme="minorHAnsi"/>
                  <w:b/>
                  <w:bCs/>
                  <w:noProof/>
                  <w:sz w:val="22"/>
                  <w:szCs w:val="22"/>
                  <w:lang w:val="ro-RO"/>
                </w:rPr>
                <w:t>Setare Proprietate „EtapaDosar”</w:t>
              </w:r>
            </w:ins>
          </w:p>
        </w:tc>
        <w:tc>
          <w:tcPr>
            <w:tcW w:w="7137" w:type="dxa"/>
          </w:tcPr>
          <w:p w14:paraId="4F49EDA7" w14:textId="77777777" w:rsidR="004D2D1C" w:rsidRPr="00C46A23" w:rsidRDefault="004D2D1C" w:rsidP="006B66FF">
            <w:pPr>
              <w:spacing w:line="276" w:lineRule="auto"/>
              <w:rPr>
                <w:ins w:id="9570" w:author="Sorin Salagean" w:date="2015-02-09T11:17:00Z"/>
                <w:rFonts w:asciiTheme="minorHAnsi" w:hAnsiTheme="minorHAnsi"/>
                <w:b/>
                <w:bCs/>
                <w:noProof/>
                <w:sz w:val="22"/>
                <w:szCs w:val="22"/>
                <w:lang w:val="ro-RO"/>
              </w:rPr>
            </w:pPr>
            <w:ins w:id="9571" w:author="Sorin Salagean" w:date="2015-02-09T11:17:00Z">
              <w:r>
                <w:rPr>
                  <w:rFonts w:asciiTheme="minorHAnsi" w:hAnsiTheme="minorHAnsi"/>
                  <w:b/>
                  <w:bCs/>
                  <w:noProof/>
                  <w:sz w:val="22"/>
                  <w:szCs w:val="22"/>
                  <w:lang w:val="ro-RO"/>
                </w:rPr>
                <w:t>Se va seta proprietatea „EtapaDosar” cu valoarea „Referat de Refuz – Director Daune”</w:t>
              </w:r>
            </w:ins>
          </w:p>
        </w:tc>
      </w:tr>
      <w:tr w:rsidR="004D2D1C" w:rsidRPr="00C46A23" w14:paraId="685C56DC" w14:textId="77777777" w:rsidTr="006B66FF">
        <w:trPr>
          <w:trHeight w:val="362"/>
          <w:ins w:id="9572" w:author="Sorin Salagean" w:date="2015-02-09T11:17:00Z"/>
        </w:trPr>
        <w:tc>
          <w:tcPr>
            <w:tcW w:w="3193" w:type="dxa"/>
          </w:tcPr>
          <w:p w14:paraId="3E074ED5" w14:textId="77777777" w:rsidR="004D2D1C" w:rsidRPr="00F41278" w:rsidRDefault="004D2D1C" w:rsidP="006B66FF">
            <w:pPr>
              <w:spacing w:line="276" w:lineRule="auto"/>
              <w:rPr>
                <w:ins w:id="9573" w:author="Sorin Salagean" w:date="2015-02-09T11:17:00Z"/>
                <w:rFonts w:asciiTheme="minorHAnsi" w:hAnsiTheme="minorHAnsi"/>
                <w:b/>
                <w:bCs/>
                <w:noProof/>
                <w:sz w:val="22"/>
                <w:szCs w:val="22"/>
              </w:rPr>
            </w:pPr>
            <w:ins w:id="9574" w:author="Sorin Salagean" w:date="2015-02-09T11:17:00Z">
              <w:r w:rsidRPr="00F41278">
                <w:rPr>
                  <w:rFonts w:asciiTheme="minorHAnsi" w:hAnsiTheme="minorHAnsi"/>
                  <w:b/>
                  <w:bCs/>
                  <w:noProof/>
                  <w:sz w:val="22"/>
                  <w:szCs w:val="22"/>
                </w:rPr>
                <w:t>Setare kw – “Etapa Dosar”</w:t>
              </w:r>
            </w:ins>
          </w:p>
        </w:tc>
        <w:tc>
          <w:tcPr>
            <w:tcW w:w="7137" w:type="dxa"/>
          </w:tcPr>
          <w:p w14:paraId="396810E1" w14:textId="77777777" w:rsidR="004D2D1C" w:rsidRPr="00F41278" w:rsidRDefault="004D2D1C" w:rsidP="006B66FF">
            <w:pPr>
              <w:spacing w:line="276" w:lineRule="auto"/>
              <w:rPr>
                <w:ins w:id="9575" w:author="Sorin Salagean" w:date="2015-02-09T11:17:00Z"/>
                <w:rFonts w:asciiTheme="minorHAnsi" w:hAnsiTheme="minorHAnsi"/>
                <w:b/>
                <w:bCs/>
                <w:noProof/>
                <w:sz w:val="22"/>
                <w:szCs w:val="22"/>
              </w:rPr>
            </w:pPr>
            <w:ins w:id="9576" w:author="Sorin Salagean" w:date="2015-02-09T11:17:00Z">
              <w:r>
                <w:rPr>
                  <w:rFonts w:asciiTheme="minorHAnsi" w:hAnsiTheme="minorHAnsi"/>
                  <w:b/>
                  <w:bCs/>
                  <w:noProof/>
                  <w:sz w:val="22"/>
                  <w:szCs w:val="22"/>
                </w:rPr>
                <w:t>Se va seta kw-ul “Etapa dosar” cu valoarea proprietatii “EtapaDosar”</w:t>
              </w:r>
            </w:ins>
          </w:p>
        </w:tc>
      </w:tr>
      <w:tr w:rsidR="004D2D1C" w:rsidRPr="00C46A23" w14:paraId="1191F680" w14:textId="77777777" w:rsidTr="006B66FF">
        <w:trPr>
          <w:trHeight w:val="362"/>
          <w:ins w:id="9577" w:author="Sorin Salagean" w:date="2015-02-09T11:17:00Z"/>
        </w:trPr>
        <w:tc>
          <w:tcPr>
            <w:tcW w:w="3193" w:type="dxa"/>
          </w:tcPr>
          <w:p w14:paraId="397D2EEF" w14:textId="77777777" w:rsidR="004D2D1C" w:rsidRPr="009A366B" w:rsidRDefault="004D2D1C" w:rsidP="006B66FF">
            <w:pPr>
              <w:spacing w:line="276" w:lineRule="auto"/>
              <w:rPr>
                <w:ins w:id="9578" w:author="Sorin Salagean" w:date="2015-02-09T11:17:00Z"/>
                <w:rFonts w:asciiTheme="minorHAnsi" w:hAnsiTheme="minorHAnsi"/>
                <w:b/>
                <w:bCs/>
                <w:noProof/>
                <w:sz w:val="22"/>
                <w:szCs w:val="22"/>
              </w:rPr>
            </w:pPr>
            <w:ins w:id="9579" w:author="Sorin Salagean" w:date="2015-02-09T11:17:00Z">
              <w:r w:rsidRPr="009A366B">
                <w:rPr>
                  <w:rFonts w:asciiTheme="minorHAnsi" w:hAnsiTheme="minorHAnsi"/>
                  <w:b/>
                  <w:bCs/>
                  <w:noProof/>
                  <w:sz w:val="22"/>
                  <w:szCs w:val="22"/>
                </w:rPr>
                <w:t>Trimitere Notificare</w:t>
              </w:r>
            </w:ins>
          </w:p>
        </w:tc>
        <w:tc>
          <w:tcPr>
            <w:tcW w:w="7137" w:type="dxa"/>
          </w:tcPr>
          <w:p w14:paraId="127E47B7" w14:textId="77777777" w:rsidR="004D2D1C" w:rsidRPr="009A366B" w:rsidRDefault="004D2D1C" w:rsidP="006B66FF">
            <w:pPr>
              <w:spacing w:line="276" w:lineRule="auto"/>
              <w:rPr>
                <w:ins w:id="9580" w:author="Sorin Salagean" w:date="2015-02-09T11:17:00Z"/>
                <w:rFonts w:asciiTheme="minorHAnsi" w:hAnsiTheme="minorHAnsi"/>
                <w:b/>
                <w:bCs/>
                <w:noProof/>
                <w:sz w:val="22"/>
                <w:szCs w:val="22"/>
              </w:rPr>
            </w:pPr>
            <w:ins w:id="9581" w:author="Sorin Salagean" w:date="2015-02-09T11:17:00Z">
              <w:r>
                <w:rPr>
                  <w:rFonts w:asciiTheme="minorHAnsi" w:hAnsiTheme="minorHAnsi"/>
                  <w:b/>
                  <w:bCs/>
                  <w:noProof/>
                  <w:sz w:val="22"/>
                  <w:szCs w:val="22"/>
                </w:rPr>
                <w:t>Se va trimite o notificare, catre grupul de utilizatori</w:t>
              </w:r>
            </w:ins>
          </w:p>
        </w:tc>
      </w:tr>
    </w:tbl>
    <w:p w14:paraId="27AA36C3" w14:textId="77777777" w:rsidR="004D2D1C" w:rsidRPr="00A5540B" w:rsidRDefault="004D2D1C" w:rsidP="004D2D1C">
      <w:pPr>
        <w:rPr>
          <w:ins w:id="9582" w:author="Sorin Salagean" w:date="2015-02-09T11:17:00Z"/>
        </w:rPr>
      </w:pPr>
    </w:p>
    <w:p w14:paraId="48039B66" w14:textId="77777777" w:rsidR="004D2D1C" w:rsidRDefault="004D2D1C" w:rsidP="004D2D1C">
      <w:pPr>
        <w:spacing w:line="276" w:lineRule="auto"/>
        <w:rPr>
          <w:ins w:id="9583" w:author="Sorin Salagean" w:date="2015-02-09T11:17:00Z"/>
          <w:b/>
          <w:noProof/>
        </w:rPr>
      </w:pPr>
    </w:p>
    <w:p w14:paraId="4D6D799C" w14:textId="77777777" w:rsidR="004D2D1C" w:rsidRPr="00126240" w:rsidRDefault="004D2D1C" w:rsidP="004D2D1C">
      <w:pPr>
        <w:spacing w:line="276" w:lineRule="auto"/>
        <w:rPr>
          <w:ins w:id="9584" w:author="Sorin Salagean" w:date="2015-02-09T11:17:00Z"/>
          <w:b/>
          <w:noProof/>
        </w:rPr>
      </w:pPr>
      <w:ins w:id="9585" w:author="Sorin Salagean" w:date="2015-02-09T11:17: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252"/>
        <w:gridCol w:w="5044"/>
        <w:gridCol w:w="992"/>
        <w:gridCol w:w="2162"/>
      </w:tblGrid>
      <w:tr w:rsidR="004D2D1C" w:rsidRPr="00C46A23" w14:paraId="1B1D7D60" w14:textId="77777777" w:rsidTr="006B66FF">
        <w:trPr>
          <w:cnfStyle w:val="100000000000" w:firstRow="1" w:lastRow="0" w:firstColumn="0" w:lastColumn="0" w:oddVBand="0" w:evenVBand="0" w:oddHBand="0" w:evenHBand="0" w:firstRowFirstColumn="0" w:firstRowLastColumn="0" w:lastRowFirstColumn="0" w:lastRowLastColumn="0"/>
          <w:trHeight w:val="362"/>
          <w:ins w:id="9586" w:author="Sorin Salagean" w:date="2015-02-09T11:17:00Z"/>
        </w:trPr>
        <w:tc>
          <w:tcPr>
            <w:tcW w:w="2192" w:type="dxa"/>
            <w:hideMark/>
          </w:tcPr>
          <w:p w14:paraId="7BDF428A" w14:textId="77777777" w:rsidR="004D2D1C" w:rsidRPr="00C46A23" w:rsidRDefault="004D2D1C" w:rsidP="006B66FF">
            <w:pPr>
              <w:spacing w:line="276" w:lineRule="auto"/>
              <w:rPr>
                <w:ins w:id="9587" w:author="Sorin Salagean" w:date="2015-02-09T11:17:00Z"/>
                <w:rFonts w:asciiTheme="minorHAnsi" w:hAnsiTheme="minorHAnsi"/>
                <w:noProof/>
                <w:sz w:val="22"/>
                <w:szCs w:val="22"/>
                <w:lang w:val="ro-RO"/>
              </w:rPr>
            </w:pPr>
            <w:ins w:id="9588" w:author="Sorin Salagean" w:date="2015-02-09T11:17:00Z">
              <w:r w:rsidRPr="00C46A23">
                <w:rPr>
                  <w:rFonts w:asciiTheme="minorHAnsi" w:hAnsiTheme="minorHAnsi"/>
                  <w:b/>
                  <w:bCs/>
                  <w:noProof/>
                  <w:sz w:val="22"/>
                  <w:szCs w:val="22"/>
                  <w:lang w:val="ro-RO"/>
                </w:rPr>
                <w:t>Nume task</w:t>
              </w:r>
            </w:ins>
          </w:p>
        </w:tc>
        <w:tc>
          <w:tcPr>
            <w:tcW w:w="5004" w:type="dxa"/>
            <w:hideMark/>
          </w:tcPr>
          <w:p w14:paraId="3F08A56A" w14:textId="77777777" w:rsidR="004D2D1C" w:rsidRPr="00C46A23" w:rsidRDefault="004D2D1C" w:rsidP="006B66FF">
            <w:pPr>
              <w:spacing w:line="276" w:lineRule="auto"/>
              <w:rPr>
                <w:ins w:id="9589" w:author="Sorin Salagean" w:date="2015-02-09T11:17:00Z"/>
                <w:rFonts w:asciiTheme="minorHAnsi" w:hAnsiTheme="minorHAnsi"/>
                <w:noProof/>
                <w:sz w:val="22"/>
                <w:szCs w:val="22"/>
                <w:lang w:val="ro-RO"/>
              </w:rPr>
            </w:pPr>
            <w:ins w:id="9590" w:author="Sorin Salagean" w:date="2015-02-09T11:17:00Z">
              <w:r w:rsidRPr="00C46A23">
                <w:rPr>
                  <w:rFonts w:asciiTheme="minorHAnsi" w:hAnsiTheme="minorHAnsi"/>
                  <w:b/>
                  <w:bCs/>
                  <w:noProof/>
                  <w:sz w:val="22"/>
                  <w:szCs w:val="22"/>
                  <w:lang w:val="ro-RO"/>
                </w:rPr>
                <w:t>Descriere</w:t>
              </w:r>
            </w:ins>
          </w:p>
        </w:tc>
        <w:tc>
          <w:tcPr>
            <w:tcW w:w="952" w:type="dxa"/>
            <w:hideMark/>
          </w:tcPr>
          <w:p w14:paraId="49BEA1F5" w14:textId="77777777" w:rsidR="004D2D1C" w:rsidRPr="00C46A23" w:rsidRDefault="004D2D1C" w:rsidP="006B66FF">
            <w:pPr>
              <w:spacing w:line="276" w:lineRule="auto"/>
              <w:rPr>
                <w:ins w:id="9591" w:author="Sorin Salagean" w:date="2015-02-09T11:17:00Z"/>
                <w:rFonts w:asciiTheme="minorHAnsi" w:hAnsiTheme="minorHAnsi"/>
                <w:noProof/>
                <w:sz w:val="22"/>
                <w:szCs w:val="22"/>
                <w:lang w:val="ro-RO"/>
              </w:rPr>
            </w:pPr>
            <w:ins w:id="9592" w:author="Sorin Salagean" w:date="2015-02-09T11:17:00Z">
              <w:r w:rsidRPr="00C46A23">
                <w:rPr>
                  <w:rFonts w:asciiTheme="minorHAnsi" w:hAnsiTheme="minorHAnsi"/>
                  <w:b/>
                  <w:bCs/>
                  <w:noProof/>
                  <w:sz w:val="22"/>
                  <w:szCs w:val="22"/>
                  <w:lang w:val="ro-RO"/>
                </w:rPr>
                <w:t>Validari</w:t>
              </w:r>
            </w:ins>
          </w:p>
        </w:tc>
        <w:tc>
          <w:tcPr>
            <w:tcW w:w="2102" w:type="dxa"/>
          </w:tcPr>
          <w:p w14:paraId="315814AA" w14:textId="77777777" w:rsidR="004D2D1C" w:rsidRPr="00C46A23" w:rsidRDefault="004D2D1C" w:rsidP="006B66FF">
            <w:pPr>
              <w:spacing w:line="276" w:lineRule="auto"/>
              <w:rPr>
                <w:ins w:id="9593" w:author="Sorin Salagean" w:date="2015-02-09T11:17:00Z"/>
                <w:rFonts w:asciiTheme="minorHAnsi" w:hAnsiTheme="minorHAnsi"/>
                <w:b/>
                <w:bCs/>
                <w:noProof/>
                <w:sz w:val="22"/>
                <w:szCs w:val="22"/>
                <w:lang w:val="ro-RO"/>
              </w:rPr>
            </w:pPr>
            <w:ins w:id="9594" w:author="Sorin Salagean" w:date="2015-02-09T11:17:00Z">
              <w:r w:rsidRPr="00C46A23">
                <w:rPr>
                  <w:rFonts w:asciiTheme="minorHAnsi" w:hAnsiTheme="minorHAnsi"/>
                  <w:b/>
                  <w:bCs/>
                  <w:noProof/>
                  <w:sz w:val="22"/>
                  <w:szCs w:val="22"/>
                  <w:lang w:val="ro-RO"/>
                </w:rPr>
                <w:t>Cerinte sistem</w:t>
              </w:r>
            </w:ins>
          </w:p>
        </w:tc>
      </w:tr>
      <w:tr w:rsidR="004D2D1C" w:rsidRPr="00C46A23" w14:paraId="5C510371" w14:textId="77777777" w:rsidTr="006B66FF">
        <w:trPr>
          <w:trHeight w:val="362"/>
          <w:ins w:id="9595" w:author="Sorin Salagean" w:date="2015-02-09T11:17:00Z"/>
        </w:trPr>
        <w:tc>
          <w:tcPr>
            <w:tcW w:w="2192" w:type="dxa"/>
          </w:tcPr>
          <w:p w14:paraId="555F8784" w14:textId="77777777" w:rsidR="004D2D1C" w:rsidRPr="00C46A23" w:rsidRDefault="004D2D1C" w:rsidP="006B66FF">
            <w:pPr>
              <w:jc w:val="both"/>
              <w:rPr>
                <w:ins w:id="9596" w:author="Sorin Salagean" w:date="2015-02-09T11:17:00Z"/>
                <w:rFonts w:asciiTheme="minorHAnsi" w:eastAsiaTheme="majorEastAsia" w:hAnsiTheme="minorHAnsi" w:cstheme="majorBidi"/>
                <w:b/>
                <w:bCs/>
                <w:iCs/>
                <w:noProof/>
                <w:sz w:val="22"/>
                <w:szCs w:val="22"/>
                <w:lang w:val="ro-RO"/>
              </w:rPr>
            </w:pPr>
            <w:ins w:id="9597" w:author="Sorin Salagean" w:date="2015-02-09T11:17:00Z">
              <w:r>
                <w:rPr>
                  <w:rFonts w:asciiTheme="minorHAnsi" w:hAnsiTheme="minorHAnsi"/>
                  <w:b/>
                  <w:noProof/>
                  <w:sz w:val="22"/>
                  <w:szCs w:val="22"/>
                  <w:lang w:val="ro-RO"/>
                </w:rPr>
                <w:t>Aprob</w:t>
              </w:r>
            </w:ins>
          </w:p>
        </w:tc>
        <w:tc>
          <w:tcPr>
            <w:tcW w:w="5004" w:type="dxa"/>
          </w:tcPr>
          <w:p w14:paraId="4CDEC345" w14:textId="77777777" w:rsidR="004D2D1C" w:rsidRPr="002C114F" w:rsidRDefault="004D2D1C" w:rsidP="006B66FF">
            <w:pPr>
              <w:spacing w:line="276" w:lineRule="auto"/>
              <w:rPr>
                <w:ins w:id="9598" w:author="Sorin Salagean" w:date="2015-02-09T11:17:00Z"/>
                <w:rFonts w:asciiTheme="minorHAnsi" w:hAnsiTheme="minorHAnsi"/>
                <w:sz w:val="22"/>
                <w:szCs w:val="22"/>
                <w:lang w:val="ro-RO"/>
              </w:rPr>
            </w:pPr>
            <w:ins w:id="9599" w:author="Sorin Salagean" w:date="2015-02-09T11:17:00Z">
              <w:r w:rsidRPr="002C114F">
                <w:rPr>
                  <w:rFonts w:asciiTheme="minorHAnsi" w:hAnsiTheme="minorHAnsi"/>
                  <w:sz w:val="22"/>
                  <w:szCs w:val="22"/>
                  <w:lang w:val="ro-RO"/>
                </w:rPr>
                <w:t>La apasarea butonului au loc mai multe verificari:</w:t>
              </w:r>
            </w:ins>
          </w:p>
          <w:p w14:paraId="18F6129F" w14:textId="77777777" w:rsidR="004D2D1C" w:rsidRDefault="004D2D1C" w:rsidP="006B66FF">
            <w:pPr>
              <w:pStyle w:val="ListParagraph"/>
              <w:numPr>
                <w:ilvl w:val="0"/>
                <w:numId w:val="8"/>
              </w:numPr>
              <w:spacing w:line="276" w:lineRule="auto"/>
              <w:rPr>
                <w:ins w:id="9600" w:author="Sorin Salagean" w:date="2015-02-09T11:17:00Z"/>
                <w:rFonts w:asciiTheme="minorHAnsi" w:hAnsiTheme="minorHAnsi"/>
                <w:sz w:val="22"/>
                <w:szCs w:val="22"/>
                <w:lang w:val="ro-RO"/>
              </w:rPr>
            </w:pPr>
            <w:ins w:id="9601" w:author="Sorin Salagean" w:date="2015-02-09T11:17:00Z">
              <w:r w:rsidRPr="002C114F">
                <w:rPr>
                  <w:rFonts w:asciiTheme="minorHAnsi" w:hAnsiTheme="minorHAnsi"/>
                  <w:sz w:val="22"/>
                  <w:szCs w:val="22"/>
                  <w:lang w:val="ro-RO"/>
                </w:rPr>
                <w:t>Se verifica daca documentul este in etapa – „Lichidator”</w:t>
              </w:r>
              <w:r>
                <w:rPr>
                  <w:rFonts w:asciiTheme="minorHAnsi" w:hAnsiTheme="minorHAnsi"/>
                  <w:sz w:val="22"/>
                  <w:szCs w:val="22"/>
                  <w:lang w:val="ro-RO"/>
                </w:rPr>
                <w:t>;</w:t>
              </w:r>
            </w:ins>
          </w:p>
          <w:p w14:paraId="33352E76" w14:textId="77777777" w:rsidR="004D2D1C" w:rsidRDefault="004D2D1C" w:rsidP="006B66FF">
            <w:pPr>
              <w:pStyle w:val="ListParagraph"/>
              <w:numPr>
                <w:ilvl w:val="0"/>
                <w:numId w:val="8"/>
              </w:numPr>
              <w:spacing w:line="276" w:lineRule="auto"/>
              <w:rPr>
                <w:ins w:id="9602" w:author="Sorin Salagean" w:date="2015-02-09T11:17:00Z"/>
                <w:rFonts w:asciiTheme="minorHAnsi" w:hAnsiTheme="minorHAnsi"/>
                <w:sz w:val="22"/>
                <w:szCs w:val="22"/>
                <w:lang w:val="ro-RO"/>
              </w:rPr>
            </w:pPr>
            <w:ins w:id="9603" w:author="Sorin Salagean" w:date="2015-02-09T11:17:00Z">
              <w:r>
                <w:rPr>
                  <w:rFonts w:asciiTheme="minorHAnsi" w:hAnsiTheme="minorHAnsi"/>
                  <w:sz w:val="22"/>
                  <w:szCs w:val="22"/>
                  <w:lang w:val="ro-RO"/>
                </w:rPr>
                <w:t>Se verifica daca documentul este in etapa – „Sef Serviciu”;</w:t>
              </w:r>
            </w:ins>
          </w:p>
          <w:p w14:paraId="1A443066" w14:textId="77777777" w:rsidR="004D2D1C" w:rsidRDefault="004D2D1C" w:rsidP="006B66FF">
            <w:pPr>
              <w:pStyle w:val="ListParagraph"/>
              <w:numPr>
                <w:ilvl w:val="0"/>
                <w:numId w:val="8"/>
              </w:numPr>
              <w:spacing w:line="276" w:lineRule="auto"/>
              <w:rPr>
                <w:ins w:id="9604" w:author="Sorin Salagean" w:date="2015-02-09T11:17:00Z"/>
                <w:rFonts w:asciiTheme="minorHAnsi" w:hAnsiTheme="minorHAnsi"/>
                <w:sz w:val="22"/>
                <w:szCs w:val="22"/>
                <w:lang w:val="ro-RO"/>
              </w:rPr>
            </w:pPr>
            <w:ins w:id="9605" w:author="Sorin Salagean" w:date="2015-02-09T11:17:00Z">
              <w:r>
                <w:rPr>
                  <w:rFonts w:asciiTheme="minorHAnsi" w:hAnsiTheme="minorHAnsi"/>
                  <w:sz w:val="22"/>
                  <w:szCs w:val="22"/>
                  <w:lang w:val="ro-RO"/>
                </w:rPr>
                <w:t>Se verifica daca documentul este in etapa -  „Director Daune”;</w:t>
              </w:r>
            </w:ins>
          </w:p>
          <w:p w14:paraId="45017021" w14:textId="77777777" w:rsidR="004D2D1C" w:rsidRDefault="004D2D1C" w:rsidP="006B66FF">
            <w:pPr>
              <w:pStyle w:val="ListParagraph"/>
              <w:numPr>
                <w:ilvl w:val="0"/>
                <w:numId w:val="8"/>
              </w:numPr>
              <w:spacing w:line="276" w:lineRule="auto"/>
              <w:rPr>
                <w:ins w:id="9606" w:author="Sorin Salagean" w:date="2015-02-09T11:17:00Z"/>
                <w:rFonts w:asciiTheme="minorHAnsi" w:hAnsiTheme="minorHAnsi"/>
                <w:sz w:val="22"/>
                <w:szCs w:val="22"/>
                <w:lang w:val="ro-RO"/>
              </w:rPr>
            </w:pPr>
            <w:ins w:id="9607" w:author="Sorin Salagean" w:date="2015-02-09T11:17:00Z">
              <w:r>
                <w:rPr>
                  <w:rFonts w:asciiTheme="minorHAnsi" w:hAnsiTheme="minorHAnsi"/>
                  <w:sz w:val="22"/>
                  <w:szCs w:val="22"/>
                  <w:lang w:val="ro-RO"/>
                </w:rPr>
                <w:t>Se verifica daca documentul este in etapa – „Departament Juridic”</w:t>
              </w:r>
            </w:ins>
          </w:p>
          <w:p w14:paraId="633768DE" w14:textId="77777777" w:rsidR="004D2D1C" w:rsidRPr="002C114F" w:rsidRDefault="004D2D1C" w:rsidP="006B66FF">
            <w:pPr>
              <w:pStyle w:val="ListParagraph"/>
              <w:numPr>
                <w:ilvl w:val="0"/>
                <w:numId w:val="8"/>
              </w:numPr>
              <w:spacing w:line="276" w:lineRule="auto"/>
              <w:rPr>
                <w:ins w:id="9608" w:author="Sorin Salagean" w:date="2015-02-09T11:17:00Z"/>
                <w:rFonts w:asciiTheme="minorHAnsi" w:hAnsiTheme="minorHAnsi"/>
                <w:sz w:val="22"/>
                <w:szCs w:val="22"/>
                <w:lang w:val="ro-RO"/>
              </w:rPr>
            </w:pPr>
            <w:ins w:id="9609" w:author="Sorin Salagean" w:date="2015-02-09T11:17:00Z">
              <w:r>
                <w:rPr>
                  <w:rFonts w:asciiTheme="minorHAnsi" w:hAnsiTheme="minorHAnsi"/>
                  <w:sz w:val="22"/>
                  <w:szCs w:val="22"/>
                  <w:lang w:val="ro-RO"/>
                </w:rPr>
                <w:t>Se verifica daca documentul este in etapa – „Claim Forum”</w:t>
              </w:r>
            </w:ins>
          </w:p>
        </w:tc>
        <w:tc>
          <w:tcPr>
            <w:tcW w:w="952" w:type="dxa"/>
          </w:tcPr>
          <w:p w14:paraId="5FBF0668" w14:textId="77777777" w:rsidR="004D2D1C" w:rsidRPr="00C46A23" w:rsidRDefault="004D2D1C" w:rsidP="006B66FF">
            <w:pPr>
              <w:spacing w:line="276" w:lineRule="auto"/>
              <w:rPr>
                <w:ins w:id="9610" w:author="Sorin Salagean" w:date="2015-02-09T11:17:00Z"/>
                <w:rFonts w:asciiTheme="minorHAnsi" w:hAnsiTheme="minorHAnsi"/>
                <w:sz w:val="22"/>
                <w:szCs w:val="22"/>
                <w:lang w:val="ro-RO"/>
              </w:rPr>
            </w:pPr>
            <w:ins w:id="9611" w:author="Sorin Salagean" w:date="2015-02-09T11:17:00Z">
              <w:r w:rsidRPr="00C46A23">
                <w:rPr>
                  <w:rFonts w:asciiTheme="minorHAnsi" w:hAnsiTheme="minorHAnsi"/>
                  <w:sz w:val="22"/>
                  <w:szCs w:val="22"/>
                  <w:lang w:val="ro-RO"/>
                </w:rPr>
                <w:t>N/A</w:t>
              </w:r>
            </w:ins>
          </w:p>
        </w:tc>
        <w:tc>
          <w:tcPr>
            <w:tcW w:w="2102" w:type="dxa"/>
          </w:tcPr>
          <w:p w14:paraId="3E65A3FD" w14:textId="77777777" w:rsidR="004D2D1C" w:rsidRPr="00C46A23" w:rsidRDefault="004D2D1C" w:rsidP="006B66FF">
            <w:pPr>
              <w:spacing w:line="276" w:lineRule="auto"/>
              <w:rPr>
                <w:ins w:id="9612" w:author="Sorin Salagean" w:date="2015-02-09T11:17:00Z"/>
                <w:rFonts w:asciiTheme="minorHAnsi" w:hAnsiTheme="minorHAnsi"/>
                <w:bCs/>
                <w:noProof/>
                <w:sz w:val="22"/>
                <w:szCs w:val="22"/>
                <w:lang w:val="ro-RO"/>
              </w:rPr>
            </w:pPr>
            <w:ins w:id="9613" w:author="Sorin Salagean" w:date="2015-02-09T11:17:00Z">
              <w:r>
                <w:rPr>
                  <w:rFonts w:asciiTheme="minorHAnsi" w:hAnsiTheme="minorHAnsi"/>
                  <w:bCs/>
                  <w:noProof/>
                  <w:sz w:val="22"/>
                  <w:szCs w:val="22"/>
                  <w:lang w:val="ro-RO"/>
                </w:rPr>
                <w:t>Transition Document</w:t>
              </w:r>
            </w:ins>
          </w:p>
        </w:tc>
      </w:tr>
      <w:tr w:rsidR="004D2D1C" w:rsidRPr="00C46A23" w14:paraId="2C636B93" w14:textId="77777777" w:rsidTr="006B66FF">
        <w:trPr>
          <w:trHeight w:val="362"/>
          <w:ins w:id="9614" w:author="Sorin Salagean" w:date="2015-02-09T11:17:00Z"/>
        </w:trPr>
        <w:tc>
          <w:tcPr>
            <w:tcW w:w="2192" w:type="dxa"/>
          </w:tcPr>
          <w:p w14:paraId="2AFDDA6C" w14:textId="77777777" w:rsidR="004D2D1C" w:rsidRPr="009A366B" w:rsidRDefault="004D2D1C" w:rsidP="006B66FF">
            <w:pPr>
              <w:spacing w:after="200" w:line="276" w:lineRule="auto"/>
              <w:rPr>
                <w:ins w:id="9615" w:author="Sorin Salagean" w:date="2015-02-09T11:17:00Z"/>
                <w:rFonts w:asciiTheme="minorHAnsi" w:hAnsiTheme="minorHAnsi"/>
                <w:b/>
                <w:sz w:val="22"/>
                <w:szCs w:val="22"/>
              </w:rPr>
            </w:pPr>
            <w:ins w:id="9616" w:author="Sorin Salagean" w:date="2015-02-09T11:17:00Z">
              <w:r>
                <w:rPr>
                  <w:rFonts w:asciiTheme="minorHAnsi" w:hAnsiTheme="minorHAnsi"/>
                  <w:b/>
                  <w:sz w:val="22"/>
                  <w:szCs w:val="22"/>
                </w:rPr>
                <w:t>Refuz</w:t>
              </w:r>
            </w:ins>
          </w:p>
          <w:p w14:paraId="67B128F0" w14:textId="77777777" w:rsidR="004D2D1C" w:rsidRPr="00C46A23" w:rsidRDefault="004D2D1C" w:rsidP="006B66FF">
            <w:pPr>
              <w:jc w:val="both"/>
              <w:rPr>
                <w:ins w:id="9617" w:author="Sorin Salagean" w:date="2015-02-09T11:17:00Z"/>
                <w:rFonts w:asciiTheme="minorHAnsi" w:hAnsiTheme="minorHAnsi"/>
                <w:b/>
                <w:noProof/>
                <w:sz w:val="22"/>
                <w:szCs w:val="22"/>
                <w:lang w:val="ro-RO"/>
              </w:rPr>
            </w:pPr>
          </w:p>
        </w:tc>
        <w:tc>
          <w:tcPr>
            <w:tcW w:w="5004" w:type="dxa"/>
          </w:tcPr>
          <w:p w14:paraId="127C78E0" w14:textId="77777777" w:rsidR="004D2D1C" w:rsidRPr="00493D0B" w:rsidRDefault="004D2D1C" w:rsidP="006B66FF">
            <w:pPr>
              <w:spacing w:line="276" w:lineRule="auto"/>
              <w:rPr>
                <w:ins w:id="9618" w:author="Sorin Salagean" w:date="2015-02-09T11:17:00Z"/>
                <w:rFonts w:asciiTheme="minorHAnsi" w:hAnsiTheme="minorHAnsi"/>
                <w:sz w:val="22"/>
                <w:szCs w:val="22"/>
                <w:lang w:val="ro-RO"/>
              </w:rPr>
            </w:pPr>
            <w:ins w:id="9619" w:author="Sorin Salagean" w:date="2015-02-09T11:17:00Z">
              <w:r w:rsidRPr="00493D0B">
                <w:rPr>
                  <w:rFonts w:asciiTheme="minorHAnsi" w:hAnsiTheme="minorHAnsi"/>
                  <w:sz w:val="22"/>
                  <w:szCs w:val="22"/>
                  <w:lang w:val="ro-RO"/>
                </w:rPr>
                <w:t>La apasarea butonului:</w:t>
              </w:r>
            </w:ins>
          </w:p>
          <w:p w14:paraId="4C35DC40" w14:textId="77777777" w:rsidR="004D2D1C" w:rsidRPr="00493D0B" w:rsidRDefault="004D2D1C" w:rsidP="006B66FF">
            <w:pPr>
              <w:pStyle w:val="ListParagraph"/>
              <w:numPr>
                <w:ilvl w:val="0"/>
                <w:numId w:val="8"/>
              </w:numPr>
              <w:spacing w:line="276" w:lineRule="auto"/>
              <w:rPr>
                <w:ins w:id="9620" w:author="Sorin Salagean" w:date="2015-02-09T11:17:00Z"/>
                <w:lang w:val="ro-RO"/>
              </w:rPr>
            </w:pPr>
            <w:ins w:id="9621" w:author="Sorin Salagean" w:date="2015-02-09T11:17:00Z">
              <w:r w:rsidRPr="00493D0B">
                <w:rPr>
                  <w:rFonts w:asciiTheme="minorHAnsi" w:hAnsiTheme="minorHAnsi"/>
                  <w:sz w:val="22"/>
                  <w:szCs w:val="22"/>
                  <w:lang w:val="ro-RO"/>
                </w:rPr>
                <w:t>Se creeaza o nota „Introduceti</w:t>
              </w:r>
              <w:r>
                <w:rPr>
                  <w:rFonts w:asciiTheme="minorHAnsi" w:hAnsiTheme="minorHAnsi"/>
                  <w:sz w:val="22"/>
                  <w:szCs w:val="22"/>
                  <w:lang w:val="ro-RO"/>
                </w:rPr>
                <w:t xml:space="preserve"> motiv refuz”</w:t>
              </w:r>
            </w:ins>
          </w:p>
          <w:p w14:paraId="494F69E7" w14:textId="77777777" w:rsidR="004D2D1C" w:rsidRPr="00493D0B" w:rsidRDefault="004D2D1C" w:rsidP="006B66FF">
            <w:pPr>
              <w:pStyle w:val="ListParagraph"/>
              <w:numPr>
                <w:ilvl w:val="0"/>
                <w:numId w:val="8"/>
              </w:numPr>
              <w:spacing w:line="276" w:lineRule="auto"/>
              <w:rPr>
                <w:ins w:id="9622" w:author="Sorin Salagean" w:date="2015-02-09T11:17:00Z"/>
                <w:lang w:val="ro-RO"/>
              </w:rPr>
            </w:pPr>
            <w:ins w:id="9623" w:author="Sorin Salagean" w:date="2015-02-09T11:17:00Z">
              <w:r>
                <w:rPr>
                  <w:rFonts w:asciiTheme="minorHAnsi" w:hAnsiTheme="minorHAnsi"/>
                  <w:sz w:val="22"/>
                  <w:szCs w:val="22"/>
                  <w:lang w:val="ro-RO"/>
                </w:rPr>
                <w:t>Se muta documentul in etapa „Lichidator”</w:t>
              </w:r>
            </w:ins>
          </w:p>
        </w:tc>
        <w:tc>
          <w:tcPr>
            <w:tcW w:w="952" w:type="dxa"/>
          </w:tcPr>
          <w:p w14:paraId="069E96EB" w14:textId="77777777" w:rsidR="004D2D1C" w:rsidRPr="00C46A23" w:rsidRDefault="004D2D1C" w:rsidP="006B66FF">
            <w:pPr>
              <w:spacing w:line="276" w:lineRule="auto"/>
              <w:rPr>
                <w:ins w:id="9624" w:author="Sorin Salagean" w:date="2015-02-09T11:17:00Z"/>
                <w:rFonts w:asciiTheme="minorHAnsi" w:hAnsiTheme="minorHAnsi"/>
                <w:sz w:val="22"/>
                <w:szCs w:val="22"/>
                <w:lang w:val="ro-RO"/>
              </w:rPr>
            </w:pPr>
            <w:ins w:id="9625" w:author="Sorin Salagean" w:date="2015-02-09T11:17:00Z">
              <w:r w:rsidRPr="00C46A23">
                <w:rPr>
                  <w:rFonts w:asciiTheme="minorHAnsi" w:hAnsiTheme="minorHAnsi"/>
                  <w:sz w:val="22"/>
                  <w:szCs w:val="22"/>
                  <w:lang w:val="ro-RO"/>
                </w:rPr>
                <w:t>N/A</w:t>
              </w:r>
            </w:ins>
          </w:p>
        </w:tc>
        <w:tc>
          <w:tcPr>
            <w:tcW w:w="2102" w:type="dxa"/>
          </w:tcPr>
          <w:p w14:paraId="0D105A3D" w14:textId="77777777" w:rsidR="004D2D1C" w:rsidRDefault="004D2D1C" w:rsidP="006B66FF">
            <w:pPr>
              <w:spacing w:line="276" w:lineRule="auto"/>
              <w:rPr>
                <w:ins w:id="9626" w:author="Sorin Salagean" w:date="2015-02-09T11:17:00Z"/>
                <w:rFonts w:asciiTheme="minorHAnsi" w:hAnsiTheme="minorHAnsi"/>
                <w:bCs/>
                <w:noProof/>
                <w:sz w:val="22"/>
                <w:szCs w:val="22"/>
                <w:lang w:val="ro-RO"/>
              </w:rPr>
            </w:pPr>
            <w:ins w:id="9627" w:author="Sorin Salagean" w:date="2015-02-09T11:17:00Z">
              <w:r>
                <w:rPr>
                  <w:rFonts w:asciiTheme="minorHAnsi" w:hAnsiTheme="minorHAnsi"/>
                  <w:bCs/>
                  <w:noProof/>
                  <w:sz w:val="22"/>
                  <w:szCs w:val="22"/>
                  <w:lang w:val="ro-RO"/>
                </w:rPr>
                <w:t>Create Note</w:t>
              </w:r>
            </w:ins>
          </w:p>
          <w:p w14:paraId="476297B9" w14:textId="77777777" w:rsidR="004D2D1C" w:rsidRPr="00C46A23" w:rsidRDefault="004D2D1C" w:rsidP="006B66FF">
            <w:pPr>
              <w:spacing w:line="276" w:lineRule="auto"/>
              <w:rPr>
                <w:ins w:id="9628" w:author="Sorin Salagean" w:date="2015-02-09T11:17:00Z"/>
                <w:rFonts w:asciiTheme="minorHAnsi" w:hAnsiTheme="minorHAnsi"/>
                <w:bCs/>
                <w:noProof/>
                <w:sz w:val="22"/>
                <w:szCs w:val="22"/>
                <w:lang w:val="ro-RO"/>
              </w:rPr>
            </w:pPr>
            <w:ins w:id="9629" w:author="Sorin Salagean" w:date="2015-02-09T11:17:00Z">
              <w:r>
                <w:rPr>
                  <w:rFonts w:asciiTheme="minorHAnsi" w:hAnsiTheme="minorHAnsi"/>
                  <w:bCs/>
                  <w:noProof/>
                  <w:sz w:val="22"/>
                  <w:szCs w:val="22"/>
                  <w:lang w:val="ro-RO"/>
                </w:rPr>
                <w:t>Transition Document</w:t>
              </w:r>
            </w:ins>
          </w:p>
        </w:tc>
      </w:tr>
      <w:tr w:rsidR="004D2D1C" w:rsidRPr="00C46A23" w14:paraId="7D330633" w14:textId="77777777" w:rsidTr="006B66FF">
        <w:trPr>
          <w:trHeight w:val="362"/>
          <w:ins w:id="9630" w:author="Sorin Salagean" w:date="2015-02-09T11:17:00Z"/>
        </w:trPr>
        <w:tc>
          <w:tcPr>
            <w:tcW w:w="2192" w:type="dxa"/>
          </w:tcPr>
          <w:p w14:paraId="7D22B84C" w14:textId="77777777" w:rsidR="004D2D1C" w:rsidRPr="00493D0B" w:rsidRDefault="004D2D1C" w:rsidP="006B66FF">
            <w:pPr>
              <w:spacing w:after="200" w:line="276" w:lineRule="auto"/>
              <w:rPr>
                <w:ins w:id="9631" w:author="Sorin Salagean" w:date="2015-02-09T11:17:00Z"/>
                <w:rFonts w:asciiTheme="minorHAnsi" w:hAnsiTheme="minorHAnsi"/>
                <w:b/>
                <w:sz w:val="22"/>
                <w:szCs w:val="22"/>
              </w:rPr>
            </w:pPr>
            <w:ins w:id="9632" w:author="Sorin Salagean" w:date="2015-02-09T11:17:00Z">
              <w:r w:rsidRPr="00493D0B">
                <w:rPr>
                  <w:rFonts w:asciiTheme="minorHAnsi" w:hAnsiTheme="minorHAnsi"/>
                  <w:b/>
                  <w:sz w:val="22"/>
                  <w:szCs w:val="22"/>
                </w:rPr>
                <w:t>Trimite la Claim Forum</w:t>
              </w:r>
            </w:ins>
          </w:p>
        </w:tc>
        <w:tc>
          <w:tcPr>
            <w:tcW w:w="5004" w:type="dxa"/>
          </w:tcPr>
          <w:p w14:paraId="380529E8" w14:textId="77777777" w:rsidR="004D2D1C" w:rsidRPr="00493D0B" w:rsidRDefault="004D2D1C" w:rsidP="006B66FF">
            <w:pPr>
              <w:spacing w:line="276" w:lineRule="auto"/>
              <w:rPr>
                <w:ins w:id="9633" w:author="Sorin Salagean" w:date="2015-02-09T11:17:00Z"/>
                <w:rFonts w:asciiTheme="minorHAnsi" w:hAnsiTheme="minorHAnsi"/>
                <w:sz w:val="22"/>
                <w:szCs w:val="22"/>
              </w:rPr>
            </w:pPr>
            <w:ins w:id="9634" w:author="Sorin Salagean" w:date="2015-02-09T11:17:00Z">
              <w:r w:rsidRPr="00493D0B">
                <w:rPr>
                  <w:rFonts w:asciiTheme="minorHAnsi" w:hAnsiTheme="minorHAnsi"/>
                  <w:sz w:val="22"/>
                  <w:szCs w:val="22"/>
                </w:rPr>
                <w:t xml:space="preserve">Trimite documentul in etapa – </w:t>
              </w:r>
              <w:r>
                <w:rPr>
                  <w:rFonts w:asciiTheme="minorHAnsi" w:hAnsiTheme="minorHAnsi"/>
                  <w:sz w:val="22"/>
                  <w:szCs w:val="22"/>
                </w:rPr>
                <w:t>“</w:t>
              </w:r>
              <w:r w:rsidRPr="00493D0B">
                <w:rPr>
                  <w:rFonts w:asciiTheme="minorHAnsi" w:hAnsiTheme="minorHAnsi"/>
                  <w:sz w:val="22"/>
                  <w:szCs w:val="22"/>
                </w:rPr>
                <w:t>Claim Forum</w:t>
              </w:r>
              <w:r>
                <w:rPr>
                  <w:rFonts w:asciiTheme="minorHAnsi" w:hAnsiTheme="minorHAnsi"/>
                  <w:sz w:val="22"/>
                  <w:szCs w:val="22"/>
                </w:rPr>
                <w:t>”</w:t>
              </w:r>
            </w:ins>
          </w:p>
        </w:tc>
        <w:tc>
          <w:tcPr>
            <w:tcW w:w="952" w:type="dxa"/>
          </w:tcPr>
          <w:p w14:paraId="39256B25" w14:textId="77777777" w:rsidR="004D2D1C" w:rsidRPr="00493D0B" w:rsidRDefault="004D2D1C" w:rsidP="006B66FF">
            <w:pPr>
              <w:spacing w:line="276" w:lineRule="auto"/>
              <w:rPr>
                <w:ins w:id="9635" w:author="Sorin Salagean" w:date="2015-02-09T11:17:00Z"/>
                <w:rFonts w:asciiTheme="minorHAnsi" w:hAnsiTheme="minorHAnsi"/>
                <w:sz w:val="22"/>
                <w:szCs w:val="22"/>
              </w:rPr>
            </w:pPr>
          </w:p>
        </w:tc>
        <w:tc>
          <w:tcPr>
            <w:tcW w:w="2102" w:type="dxa"/>
          </w:tcPr>
          <w:p w14:paraId="6B8C3751" w14:textId="77777777" w:rsidR="004D2D1C" w:rsidRPr="00493D0B" w:rsidRDefault="004D2D1C" w:rsidP="006B66FF">
            <w:pPr>
              <w:spacing w:line="276" w:lineRule="auto"/>
              <w:rPr>
                <w:ins w:id="9636" w:author="Sorin Salagean" w:date="2015-02-09T11:17:00Z"/>
                <w:rFonts w:asciiTheme="minorHAnsi" w:hAnsiTheme="minorHAnsi"/>
                <w:bCs/>
                <w:noProof/>
                <w:sz w:val="22"/>
                <w:szCs w:val="22"/>
              </w:rPr>
            </w:pPr>
            <w:ins w:id="9637" w:author="Sorin Salagean" w:date="2015-02-09T11:17:00Z">
              <w:r>
                <w:rPr>
                  <w:rFonts w:asciiTheme="minorHAnsi" w:hAnsiTheme="minorHAnsi"/>
                  <w:bCs/>
                  <w:noProof/>
                  <w:sz w:val="22"/>
                  <w:szCs w:val="22"/>
                </w:rPr>
                <w:t>Transition Document</w:t>
              </w:r>
            </w:ins>
          </w:p>
        </w:tc>
      </w:tr>
    </w:tbl>
    <w:p w14:paraId="42F83E01" w14:textId="2A19D1C6" w:rsidR="00DB1C79" w:rsidRPr="007430D7" w:rsidDel="00CB26B7" w:rsidRDefault="00EB6100">
      <w:pPr>
        <w:ind w:left="720"/>
        <w:jc w:val="both"/>
        <w:rPr>
          <w:del w:id="9638" w:author="Sorin Salagean" w:date="2015-02-09T11:10:00Z"/>
          <w:lang w:val="en-US"/>
          <w:rPrChange w:id="9639" w:author="Sorin Salagean" w:date="2015-01-30T12:41:00Z">
            <w:rPr>
              <w:del w:id="9640" w:author="Sorin Salagean" w:date="2015-02-09T11:10:00Z"/>
              <w:sz w:val="24"/>
              <w:szCs w:val="24"/>
              <w:lang w:val="en-US"/>
            </w:rPr>
          </w:rPrChange>
        </w:rPr>
        <w:pPrChange w:id="9641" w:author="Sorin Salagean" w:date="2015-02-09T11:10:00Z">
          <w:pPr>
            <w:jc w:val="both"/>
          </w:pPr>
        </w:pPrChange>
      </w:pPr>
      <w:del w:id="9642" w:author="Sorin Salagean" w:date="2015-02-09T11:10:00Z">
        <w:r w:rsidRPr="007430D7" w:rsidDel="00CB26B7">
          <w:rPr>
            <w:lang w:val="en-US"/>
            <w:rPrChange w:id="9643" w:author="Sorin Salagean" w:date="2015-01-30T12:41:00Z">
              <w:rPr>
                <w:sz w:val="24"/>
                <w:szCs w:val="24"/>
                <w:lang w:val="en-US"/>
              </w:rPr>
            </w:rPrChange>
          </w:rPr>
          <w:delText>Etapele fluxului Referat de respingere:</w:delText>
        </w:r>
      </w:del>
    </w:p>
    <w:p w14:paraId="12A6BFEA" w14:textId="55152AF0" w:rsidR="00EB6100" w:rsidRPr="007430D7" w:rsidDel="00CB26B7" w:rsidRDefault="00EB6100">
      <w:pPr>
        <w:pStyle w:val="ListParagraph"/>
        <w:jc w:val="both"/>
        <w:rPr>
          <w:del w:id="9644" w:author="Sorin Salagean" w:date="2015-02-09T11:10:00Z"/>
          <w:lang w:val="en-US"/>
          <w:rPrChange w:id="9645" w:author="Sorin Salagean" w:date="2015-01-30T12:41:00Z">
            <w:rPr>
              <w:del w:id="9646" w:author="Sorin Salagean" w:date="2015-02-09T11:10:00Z"/>
              <w:sz w:val="24"/>
              <w:szCs w:val="24"/>
              <w:lang w:val="en-US"/>
            </w:rPr>
          </w:rPrChange>
        </w:rPr>
        <w:pPrChange w:id="9647" w:author="Sorin Salagean" w:date="2015-02-09T11:10:00Z">
          <w:pPr>
            <w:pStyle w:val="ListParagraph"/>
            <w:numPr>
              <w:numId w:val="31"/>
            </w:numPr>
            <w:ind w:hanging="360"/>
            <w:jc w:val="both"/>
          </w:pPr>
        </w:pPrChange>
      </w:pPr>
      <w:del w:id="9648" w:author="Sorin Salagean" w:date="2015-02-09T11:10:00Z">
        <w:r w:rsidRPr="007430D7" w:rsidDel="00CB26B7">
          <w:rPr>
            <w:lang w:val="en-US"/>
            <w:rPrChange w:id="9649" w:author="Sorin Salagean" w:date="2015-01-30T12:41:00Z">
              <w:rPr>
                <w:sz w:val="24"/>
                <w:szCs w:val="24"/>
                <w:lang w:val="en-US"/>
              </w:rPr>
            </w:rPrChange>
          </w:rPr>
          <w:delText>Lichidator</w:delText>
        </w:r>
      </w:del>
    </w:p>
    <w:p w14:paraId="47D84971" w14:textId="7EB1E23D" w:rsidR="00EB6100" w:rsidRPr="007430D7" w:rsidDel="00CB26B7" w:rsidRDefault="00EB6100">
      <w:pPr>
        <w:pStyle w:val="ListParagraph"/>
        <w:jc w:val="both"/>
        <w:rPr>
          <w:del w:id="9650" w:author="Sorin Salagean" w:date="2015-02-09T11:10:00Z"/>
          <w:lang w:val="en-US"/>
          <w:rPrChange w:id="9651" w:author="Sorin Salagean" w:date="2015-01-30T12:41:00Z">
            <w:rPr>
              <w:del w:id="9652" w:author="Sorin Salagean" w:date="2015-02-09T11:10:00Z"/>
              <w:sz w:val="24"/>
              <w:szCs w:val="24"/>
              <w:lang w:val="en-US"/>
            </w:rPr>
          </w:rPrChange>
        </w:rPr>
        <w:pPrChange w:id="9653" w:author="Sorin Salagean" w:date="2015-02-09T11:10:00Z">
          <w:pPr>
            <w:pStyle w:val="ListParagraph"/>
            <w:numPr>
              <w:numId w:val="31"/>
            </w:numPr>
            <w:ind w:hanging="360"/>
            <w:jc w:val="both"/>
          </w:pPr>
        </w:pPrChange>
      </w:pPr>
      <w:del w:id="9654" w:author="Sorin Salagean" w:date="2015-02-09T11:10:00Z">
        <w:r w:rsidRPr="007430D7" w:rsidDel="00CB26B7">
          <w:rPr>
            <w:lang w:val="en-US"/>
            <w:rPrChange w:id="9655" w:author="Sorin Salagean" w:date="2015-01-30T12:41:00Z">
              <w:rPr>
                <w:sz w:val="24"/>
                <w:szCs w:val="24"/>
                <w:lang w:val="en-US"/>
              </w:rPr>
            </w:rPrChange>
          </w:rPr>
          <w:delText>Director daune</w:delText>
        </w:r>
      </w:del>
    </w:p>
    <w:p w14:paraId="4679AFE1" w14:textId="243C4767" w:rsidR="00EB6100" w:rsidRPr="007430D7" w:rsidDel="00CB26B7" w:rsidRDefault="00EB6100">
      <w:pPr>
        <w:pStyle w:val="ListParagraph"/>
        <w:jc w:val="both"/>
        <w:rPr>
          <w:del w:id="9656" w:author="Sorin Salagean" w:date="2015-02-09T11:10:00Z"/>
          <w:lang w:val="en-US"/>
          <w:rPrChange w:id="9657" w:author="Sorin Salagean" w:date="2015-01-30T12:41:00Z">
            <w:rPr>
              <w:del w:id="9658" w:author="Sorin Salagean" w:date="2015-02-09T11:10:00Z"/>
              <w:sz w:val="24"/>
              <w:szCs w:val="24"/>
              <w:lang w:val="en-US"/>
            </w:rPr>
          </w:rPrChange>
        </w:rPr>
        <w:pPrChange w:id="9659" w:author="Sorin Salagean" w:date="2015-02-09T11:10:00Z">
          <w:pPr>
            <w:pStyle w:val="ListParagraph"/>
            <w:numPr>
              <w:numId w:val="31"/>
            </w:numPr>
            <w:ind w:hanging="360"/>
            <w:jc w:val="both"/>
          </w:pPr>
        </w:pPrChange>
      </w:pPr>
      <w:del w:id="9660" w:author="Sorin Salagean" w:date="2015-02-09T11:10:00Z">
        <w:r w:rsidRPr="007430D7" w:rsidDel="00CB26B7">
          <w:rPr>
            <w:lang w:val="en-US"/>
            <w:rPrChange w:id="9661" w:author="Sorin Salagean" w:date="2015-01-30T12:41:00Z">
              <w:rPr>
                <w:sz w:val="24"/>
                <w:szCs w:val="24"/>
                <w:lang w:val="en-US"/>
              </w:rPr>
            </w:rPrChange>
          </w:rPr>
          <w:delText>Departament Juridic</w:delText>
        </w:r>
      </w:del>
    </w:p>
    <w:p w14:paraId="6B4CC04D" w14:textId="1131B956" w:rsidR="00EB6100" w:rsidRPr="007430D7" w:rsidDel="00CB26B7" w:rsidRDefault="00EB6100">
      <w:pPr>
        <w:pStyle w:val="ListParagraph"/>
        <w:jc w:val="both"/>
        <w:rPr>
          <w:del w:id="9662" w:author="Sorin Salagean" w:date="2015-02-09T11:10:00Z"/>
          <w:lang w:val="en-US"/>
          <w:rPrChange w:id="9663" w:author="Sorin Salagean" w:date="2015-01-30T12:41:00Z">
            <w:rPr>
              <w:del w:id="9664" w:author="Sorin Salagean" w:date="2015-02-09T11:10:00Z"/>
              <w:sz w:val="24"/>
              <w:szCs w:val="24"/>
              <w:lang w:val="en-US"/>
            </w:rPr>
          </w:rPrChange>
        </w:rPr>
        <w:pPrChange w:id="9665" w:author="Sorin Salagean" w:date="2015-02-09T11:10:00Z">
          <w:pPr>
            <w:pStyle w:val="ListParagraph"/>
            <w:numPr>
              <w:numId w:val="31"/>
            </w:numPr>
            <w:ind w:hanging="360"/>
            <w:jc w:val="both"/>
          </w:pPr>
        </w:pPrChange>
      </w:pPr>
      <w:del w:id="9666" w:author="Sorin Salagean" w:date="2015-02-09T11:10:00Z">
        <w:r w:rsidRPr="007430D7" w:rsidDel="00CB26B7">
          <w:rPr>
            <w:lang w:val="en-US"/>
            <w:rPrChange w:id="9667" w:author="Sorin Salagean" w:date="2015-01-30T12:41:00Z">
              <w:rPr>
                <w:sz w:val="24"/>
                <w:szCs w:val="24"/>
                <w:lang w:val="en-US"/>
              </w:rPr>
            </w:rPrChange>
          </w:rPr>
          <w:delText>Claim forum</w:delText>
        </w:r>
      </w:del>
    </w:p>
    <w:p w14:paraId="36BCA986" w14:textId="5729492D" w:rsidR="00EB6100" w:rsidRPr="007430D7" w:rsidDel="00CB26B7" w:rsidRDefault="00EC6981">
      <w:pPr>
        <w:pStyle w:val="ListParagraph"/>
        <w:jc w:val="both"/>
        <w:rPr>
          <w:del w:id="9668" w:author="Sorin Salagean" w:date="2015-02-09T11:10:00Z"/>
          <w:lang w:val="en-US"/>
          <w:rPrChange w:id="9669" w:author="Sorin Salagean" w:date="2015-01-30T12:41:00Z">
            <w:rPr>
              <w:del w:id="9670" w:author="Sorin Salagean" w:date="2015-02-09T11:10:00Z"/>
              <w:sz w:val="24"/>
              <w:szCs w:val="24"/>
              <w:lang w:val="en-US"/>
            </w:rPr>
          </w:rPrChange>
        </w:rPr>
        <w:pPrChange w:id="9671" w:author="Sorin Salagean" w:date="2015-02-09T11:10:00Z">
          <w:pPr>
            <w:pStyle w:val="ListParagraph"/>
            <w:numPr>
              <w:numId w:val="31"/>
            </w:numPr>
            <w:ind w:hanging="360"/>
            <w:jc w:val="both"/>
          </w:pPr>
        </w:pPrChange>
      </w:pPr>
      <w:del w:id="9672" w:author="Sorin Salagean" w:date="2015-02-09T11:10:00Z">
        <w:r w:rsidRPr="007430D7" w:rsidDel="00CB26B7">
          <w:rPr>
            <w:lang w:val="en-US"/>
            <w:rPrChange w:id="9673" w:author="Sorin Salagean" w:date="2015-01-30T12:41:00Z">
              <w:rPr>
                <w:sz w:val="24"/>
                <w:szCs w:val="24"/>
                <w:lang w:val="en-US"/>
              </w:rPr>
            </w:rPrChange>
          </w:rPr>
          <w:delText>Aprobare</w:delText>
        </w:r>
        <w:r w:rsidR="00EB6100" w:rsidRPr="007430D7" w:rsidDel="00CB26B7">
          <w:rPr>
            <w:lang w:val="en-US"/>
            <w:rPrChange w:id="9674" w:author="Sorin Salagean" w:date="2015-01-30T12:41:00Z">
              <w:rPr>
                <w:sz w:val="24"/>
                <w:szCs w:val="24"/>
                <w:lang w:val="en-US"/>
              </w:rPr>
            </w:rPrChange>
          </w:rPr>
          <w:delText xml:space="preserve"> document Claim Forum</w:delText>
        </w:r>
      </w:del>
    </w:p>
    <w:p w14:paraId="45631235" w14:textId="3C6A7C97" w:rsidR="00EB6100" w:rsidRPr="007430D7" w:rsidDel="00CB26B7" w:rsidRDefault="00EB6100">
      <w:pPr>
        <w:pStyle w:val="ListParagraph"/>
        <w:jc w:val="both"/>
        <w:rPr>
          <w:del w:id="9675" w:author="Sorin Salagean" w:date="2015-02-09T11:10:00Z"/>
          <w:lang w:val="en-US"/>
          <w:rPrChange w:id="9676" w:author="Sorin Salagean" w:date="2015-01-30T12:41:00Z">
            <w:rPr>
              <w:del w:id="9677" w:author="Sorin Salagean" w:date="2015-02-09T11:10:00Z"/>
              <w:sz w:val="24"/>
              <w:szCs w:val="24"/>
              <w:lang w:val="en-US"/>
            </w:rPr>
          </w:rPrChange>
        </w:rPr>
        <w:pPrChange w:id="9678" w:author="Sorin Salagean" w:date="2015-02-09T11:10:00Z">
          <w:pPr>
            <w:pStyle w:val="ListParagraph"/>
            <w:numPr>
              <w:numId w:val="31"/>
            </w:numPr>
            <w:ind w:hanging="360"/>
            <w:jc w:val="both"/>
          </w:pPr>
        </w:pPrChange>
      </w:pPr>
      <w:del w:id="9679" w:author="Sorin Salagean" w:date="2015-02-09T11:10:00Z">
        <w:r w:rsidRPr="007430D7" w:rsidDel="00CB26B7">
          <w:rPr>
            <w:lang w:val="en-US"/>
            <w:rPrChange w:id="9680" w:author="Sorin Salagean" w:date="2015-01-30T12:41:00Z">
              <w:rPr>
                <w:sz w:val="24"/>
                <w:szCs w:val="24"/>
                <w:lang w:val="en-US"/>
              </w:rPr>
            </w:rPrChange>
          </w:rPr>
          <w:delText>Referate de respingere - Aprobate</w:delText>
        </w:r>
      </w:del>
    </w:p>
    <w:p w14:paraId="3A6BC38F" w14:textId="77C86729" w:rsidR="00EB6100" w:rsidRPr="007430D7" w:rsidDel="00CB26B7" w:rsidRDefault="00EB6100">
      <w:pPr>
        <w:pStyle w:val="ListParagraph"/>
        <w:jc w:val="both"/>
        <w:rPr>
          <w:del w:id="9681" w:author="Sorin Salagean" w:date="2015-02-09T11:10:00Z"/>
          <w:lang w:val="en-US"/>
          <w:rPrChange w:id="9682" w:author="Sorin Salagean" w:date="2015-01-30T12:41:00Z">
            <w:rPr>
              <w:del w:id="9683" w:author="Sorin Salagean" w:date="2015-02-09T11:10:00Z"/>
              <w:sz w:val="24"/>
              <w:szCs w:val="24"/>
              <w:lang w:val="en-US"/>
            </w:rPr>
          </w:rPrChange>
        </w:rPr>
        <w:pPrChange w:id="9684" w:author="Sorin Salagean" w:date="2015-02-09T11:10:00Z">
          <w:pPr>
            <w:pStyle w:val="ListParagraph"/>
            <w:numPr>
              <w:numId w:val="31"/>
            </w:numPr>
            <w:ind w:hanging="360"/>
            <w:jc w:val="both"/>
          </w:pPr>
        </w:pPrChange>
      </w:pPr>
      <w:del w:id="9685" w:author="Sorin Salagean" w:date="2015-02-09T11:10:00Z">
        <w:r w:rsidRPr="007430D7" w:rsidDel="00CB26B7">
          <w:rPr>
            <w:lang w:val="en-US"/>
            <w:rPrChange w:id="9686" w:author="Sorin Salagean" w:date="2015-01-30T12:41:00Z">
              <w:rPr>
                <w:sz w:val="24"/>
                <w:szCs w:val="24"/>
                <w:lang w:val="en-US"/>
              </w:rPr>
            </w:rPrChange>
          </w:rPr>
          <w:delText>R</w:delText>
        </w:r>
        <w:r w:rsidR="00D74B6D" w:rsidRPr="007430D7" w:rsidDel="00CB26B7">
          <w:rPr>
            <w:lang w:val="en-US"/>
            <w:rPrChange w:id="9687" w:author="Sorin Salagean" w:date="2015-01-30T12:41:00Z">
              <w:rPr>
                <w:sz w:val="24"/>
                <w:szCs w:val="24"/>
                <w:lang w:val="en-US"/>
              </w:rPr>
            </w:rPrChange>
          </w:rPr>
          <w:delText>eferate de respingere - Refuzate</w:delText>
        </w:r>
      </w:del>
    </w:p>
    <w:p w14:paraId="1738C2B9" w14:textId="22F7F49F" w:rsidR="00EB6100" w:rsidRPr="00D74B6D" w:rsidRDefault="00EB6100">
      <w:pPr>
        <w:pStyle w:val="ListParagraph"/>
        <w:jc w:val="both"/>
        <w:rPr>
          <w:sz w:val="24"/>
          <w:szCs w:val="24"/>
          <w:lang w:val="en-US"/>
        </w:rPr>
        <w:pPrChange w:id="9688" w:author="Sorin Salagean" w:date="2015-02-09T11:10:00Z">
          <w:pPr>
            <w:pStyle w:val="ListParagraph"/>
            <w:numPr>
              <w:numId w:val="31"/>
            </w:numPr>
            <w:ind w:hanging="360"/>
            <w:jc w:val="both"/>
          </w:pPr>
        </w:pPrChange>
      </w:pPr>
      <w:del w:id="9689" w:author="Sorin Salagean" w:date="2015-02-09T11:10:00Z">
        <w:r w:rsidRPr="007430D7" w:rsidDel="00CB26B7">
          <w:rPr>
            <w:lang w:val="en-US"/>
            <w:rPrChange w:id="9690" w:author="Sorin Salagean" w:date="2015-01-30T12:41:00Z">
              <w:rPr>
                <w:sz w:val="24"/>
                <w:szCs w:val="24"/>
                <w:lang w:val="en-US"/>
              </w:rPr>
            </w:rPrChange>
          </w:rPr>
          <w:delText xml:space="preserve">Referate de </w:delText>
        </w:r>
        <w:r w:rsidR="00D74B6D" w:rsidRPr="007430D7" w:rsidDel="00CB26B7">
          <w:rPr>
            <w:lang w:val="en-US"/>
            <w:rPrChange w:id="9691" w:author="Sorin Salagean" w:date="2015-01-30T12:41:00Z">
              <w:rPr>
                <w:sz w:val="24"/>
                <w:szCs w:val="24"/>
                <w:lang w:val="en-US"/>
              </w:rPr>
            </w:rPrChange>
          </w:rPr>
          <w:delText>respingere  - Inchise</w:delText>
        </w:r>
      </w:del>
    </w:p>
    <w:p w14:paraId="783AD21E" w14:textId="77777777" w:rsidR="004D2D1C" w:rsidRPr="003B710B" w:rsidRDefault="004D2D1C" w:rsidP="004D2D1C">
      <w:pPr>
        <w:pStyle w:val="Heading3"/>
        <w:rPr>
          <w:ins w:id="9692" w:author="Sorin Salagean" w:date="2015-02-09T11:18:00Z"/>
          <w:rFonts w:asciiTheme="minorHAnsi" w:hAnsiTheme="minorHAnsi"/>
          <w:sz w:val="22"/>
          <w:szCs w:val="22"/>
          <w:lang w:val="en-US"/>
          <w:rPrChange w:id="9693" w:author="Sorin Salagean" w:date="2015-02-09T13:02:00Z">
            <w:rPr>
              <w:ins w:id="9694" w:author="Sorin Salagean" w:date="2015-02-09T11:18:00Z"/>
              <w:lang w:val="en-US"/>
            </w:rPr>
          </w:rPrChange>
        </w:rPr>
      </w:pPr>
      <w:ins w:id="9695" w:author="Sorin Salagean" w:date="2015-02-09T11:18:00Z">
        <w:r w:rsidRPr="003B710B">
          <w:rPr>
            <w:rFonts w:asciiTheme="minorHAnsi" w:hAnsiTheme="minorHAnsi"/>
            <w:sz w:val="22"/>
            <w:szCs w:val="22"/>
            <w:lang w:val="en-US"/>
            <w:rPrChange w:id="9696" w:author="Sorin Salagean" w:date="2015-02-09T13:02:00Z">
              <w:rPr>
                <w:lang w:val="en-US"/>
              </w:rPr>
            </w:rPrChange>
          </w:rPr>
          <w:t>Etapa 5 – Departament juridic</w:t>
        </w:r>
      </w:ins>
    </w:p>
    <w:p w14:paraId="039BB519" w14:textId="77777777" w:rsidR="004D2D1C" w:rsidRDefault="004D2D1C" w:rsidP="004D2D1C">
      <w:pPr>
        <w:rPr>
          <w:ins w:id="9697" w:author="Sorin Salagean" w:date="2015-02-09T11:18:00Z"/>
          <w:lang w:val="en-US"/>
        </w:rPr>
      </w:pPr>
    </w:p>
    <w:p w14:paraId="077F3EA7" w14:textId="77777777" w:rsidR="004D2D1C" w:rsidRPr="00126240" w:rsidRDefault="004D2D1C" w:rsidP="004D2D1C">
      <w:pPr>
        <w:spacing w:line="276" w:lineRule="auto"/>
        <w:rPr>
          <w:ins w:id="9698" w:author="Sorin Salagean" w:date="2015-02-09T11:18:00Z"/>
          <w:b/>
          <w:noProof/>
        </w:rPr>
      </w:pPr>
      <w:ins w:id="9699" w:author="Sorin Salagean" w:date="2015-02-09T11:18:00Z">
        <w:r w:rsidRPr="0086384C">
          <w:rPr>
            <w:b/>
            <w:noProof/>
          </w:rPr>
          <w:t>Roluri si permisiuni:</w:t>
        </w:r>
      </w:ins>
    </w:p>
    <w:tbl>
      <w:tblPr>
        <w:tblStyle w:val="TableWeb2"/>
        <w:tblW w:w="0" w:type="auto"/>
        <w:tblLook w:val="04A0" w:firstRow="1" w:lastRow="0" w:firstColumn="1" w:lastColumn="0" w:noHBand="0" w:noVBand="1"/>
      </w:tblPr>
      <w:tblGrid>
        <w:gridCol w:w="1835"/>
        <w:gridCol w:w="4394"/>
        <w:gridCol w:w="4221"/>
      </w:tblGrid>
      <w:tr w:rsidR="004D2D1C" w:rsidRPr="00C46A23" w14:paraId="6348720E" w14:textId="77777777" w:rsidTr="006B66FF">
        <w:trPr>
          <w:cnfStyle w:val="100000000000" w:firstRow="1" w:lastRow="0" w:firstColumn="0" w:lastColumn="0" w:oddVBand="0" w:evenVBand="0" w:oddHBand="0" w:evenHBand="0" w:firstRowFirstColumn="0" w:firstRowLastColumn="0" w:lastRowFirstColumn="0" w:lastRowLastColumn="0"/>
          <w:trHeight w:val="362"/>
          <w:ins w:id="9700" w:author="Sorin Salagean" w:date="2015-02-09T11:18:00Z"/>
        </w:trPr>
        <w:tc>
          <w:tcPr>
            <w:tcW w:w="1775" w:type="dxa"/>
            <w:hideMark/>
          </w:tcPr>
          <w:p w14:paraId="3793337B" w14:textId="77777777" w:rsidR="004D2D1C" w:rsidRPr="00C46A23" w:rsidRDefault="004D2D1C" w:rsidP="006B66FF">
            <w:pPr>
              <w:spacing w:line="276" w:lineRule="auto"/>
              <w:rPr>
                <w:ins w:id="9701" w:author="Sorin Salagean" w:date="2015-02-09T11:18:00Z"/>
                <w:rFonts w:asciiTheme="minorHAnsi" w:hAnsiTheme="minorHAnsi"/>
                <w:noProof/>
                <w:sz w:val="22"/>
                <w:szCs w:val="22"/>
                <w:lang w:val="ro-RO"/>
              </w:rPr>
            </w:pPr>
            <w:ins w:id="9702" w:author="Sorin Salagean" w:date="2015-02-09T11:18:00Z">
              <w:r w:rsidRPr="00C46A23">
                <w:rPr>
                  <w:rFonts w:asciiTheme="minorHAnsi" w:hAnsiTheme="minorHAnsi"/>
                  <w:b/>
                  <w:bCs/>
                  <w:noProof/>
                  <w:sz w:val="22"/>
                  <w:szCs w:val="22"/>
                  <w:lang w:val="ro-RO"/>
                </w:rPr>
                <w:t>Nume grup</w:t>
              </w:r>
            </w:ins>
          </w:p>
        </w:tc>
        <w:tc>
          <w:tcPr>
            <w:tcW w:w="4354" w:type="dxa"/>
            <w:hideMark/>
          </w:tcPr>
          <w:p w14:paraId="252AD2F9" w14:textId="77777777" w:rsidR="004D2D1C" w:rsidRPr="00C46A23" w:rsidRDefault="004D2D1C" w:rsidP="006B66FF">
            <w:pPr>
              <w:spacing w:line="276" w:lineRule="auto"/>
              <w:rPr>
                <w:ins w:id="9703" w:author="Sorin Salagean" w:date="2015-02-09T11:18:00Z"/>
                <w:rFonts w:asciiTheme="minorHAnsi" w:hAnsiTheme="minorHAnsi"/>
                <w:noProof/>
                <w:sz w:val="22"/>
                <w:szCs w:val="22"/>
                <w:lang w:val="ro-RO"/>
              </w:rPr>
            </w:pPr>
            <w:ins w:id="9704" w:author="Sorin Salagean" w:date="2015-02-09T11:18:00Z">
              <w:r w:rsidRPr="00C46A23">
                <w:rPr>
                  <w:rFonts w:asciiTheme="minorHAnsi" w:hAnsiTheme="minorHAnsi"/>
                  <w:b/>
                  <w:bCs/>
                  <w:noProof/>
                  <w:sz w:val="22"/>
                  <w:szCs w:val="22"/>
                  <w:lang w:val="ro-RO"/>
                </w:rPr>
                <w:t>Drepturi</w:t>
              </w:r>
            </w:ins>
          </w:p>
        </w:tc>
        <w:tc>
          <w:tcPr>
            <w:tcW w:w="4161" w:type="dxa"/>
            <w:hideMark/>
          </w:tcPr>
          <w:p w14:paraId="76EC5366" w14:textId="77777777" w:rsidR="004D2D1C" w:rsidRPr="00C46A23" w:rsidRDefault="004D2D1C" w:rsidP="006B66FF">
            <w:pPr>
              <w:spacing w:line="276" w:lineRule="auto"/>
              <w:rPr>
                <w:ins w:id="9705" w:author="Sorin Salagean" w:date="2015-02-09T11:18:00Z"/>
                <w:rFonts w:asciiTheme="minorHAnsi" w:hAnsiTheme="minorHAnsi"/>
                <w:noProof/>
                <w:sz w:val="22"/>
                <w:szCs w:val="22"/>
                <w:lang w:val="ro-RO"/>
              </w:rPr>
            </w:pPr>
            <w:ins w:id="9706" w:author="Sorin Salagean" w:date="2015-02-09T11:18:00Z">
              <w:r w:rsidRPr="00C46A23">
                <w:rPr>
                  <w:rFonts w:asciiTheme="minorHAnsi" w:hAnsiTheme="minorHAnsi"/>
                  <w:b/>
                  <w:bCs/>
                  <w:noProof/>
                  <w:sz w:val="22"/>
                  <w:szCs w:val="22"/>
                  <w:lang w:val="ro-RO"/>
                </w:rPr>
                <w:t>Cerinte de sistem</w:t>
              </w:r>
            </w:ins>
          </w:p>
        </w:tc>
      </w:tr>
      <w:tr w:rsidR="004D2D1C" w:rsidRPr="00C46A23" w14:paraId="4F48C361" w14:textId="77777777" w:rsidTr="006B66FF">
        <w:trPr>
          <w:trHeight w:val="857"/>
          <w:ins w:id="9707" w:author="Sorin Salagean" w:date="2015-02-09T11:18:00Z"/>
        </w:trPr>
        <w:tc>
          <w:tcPr>
            <w:tcW w:w="1775" w:type="dxa"/>
          </w:tcPr>
          <w:p w14:paraId="6D4C629E" w14:textId="77777777" w:rsidR="004D2D1C" w:rsidRPr="00F41278" w:rsidRDefault="004D2D1C" w:rsidP="006B66FF">
            <w:pPr>
              <w:rPr>
                <w:ins w:id="9708" w:author="Sorin Salagean" w:date="2015-02-09T11:18:00Z"/>
                <w:rFonts w:asciiTheme="minorHAnsi" w:hAnsiTheme="minorHAnsi"/>
                <w:b/>
                <w:noProof/>
                <w:sz w:val="22"/>
                <w:szCs w:val="22"/>
                <w:lang w:val="ro-RO"/>
              </w:rPr>
            </w:pPr>
            <w:ins w:id="9709" w:author="Sorin Salagean" w:date="2015-02-09T11:18:00Z">
              <w:r>
                <w:rPr>
                  <w:rFonts w:asciiTheme="minorHAnsi" w:hAnsiTheme="minorHAnsi"/>
                  <w:b/>
                  <w:noProof/>
                  <w:sz w:val="22"/>
                  <w:szCs w:val="22"/>
                  <w:lang w:val="ro-RO"/>
                </w:rPr>
                <w:lastRenderedPageBreak/>
                <w:t>GT – Juridic</w:t>
              </w:r>
            </w:ins>
          </w:p>
        </w:tc>
        <w:tc>
          <w:tcPr>
            <w:tcW w:w="4354" w:type="dxa"/>
          </w:tcPr>
          <w:p w14:paraId="267037F1" w14:textId="77777777" w:rsidR="004D2D1C" w:rsidRPr="00F41278" w:rsidRDefault="004D2D1C" w:rsidP="006B66FF">
            <w:pPr>
              <w:rPr>
                <w:ins w:id="9710" w:author="Sorin Salagean" w:date="2015-02-09T11:18:00Z"/>
                <w:rFonts w:asciiTheme="minorHAnsi" w:hAnsiTheme="minorHAnsi"/>
                <w:b/>
                <w:noProof/>
                <w:sz w:val="22"/>
                <w:szCs w:val="22"/>
                <w:lang w:val="ro-RO"/>
              </w:rPr>
            </w:pPr>
            <w:ins w:id="9711" w:author="Sorin Salagean" w:date="2015-02-09T11:18:00Z">
              <w:r w:rsidRPr="00F41278">
                <w:rPr>
                  <w:rFonts w:asciiTheme="minorHAnsi" w:hAnsiTheme="minorHAnsi"/>
                  <w:b/>
                  <w:noProof/>
                  <w:sz w:val="22"/>
                  <w:szCs w:val="22"/>
                  <w:lang w:val="ro-RO"/>
                </w:rPr>
                <w:t>Dreptul de vizualizare asupra tuturor documentelor din etapa.</w:t>
              </w:r>
            </w:ins>
          </w:p>
        </w:tc>
        <w:tc>
          <w:tcPr>
            <w:tcW w:w="4161" w:type="dxa"/>
          </w:tcPr>
          <w:p w14:paraId="3A1EEBCC" w14:textId="77777777" w:rsidR="004D2D1C" w:rsidRPr="00F41278" w:rsidRDefault="004D2D1C" w:rsidP="006B66FF">
            <w:pPr>
              <w:rPr>
                <w:ins w:id="9712" w:author="Sorin Salagean" w:date="2015-02-09T11:18:00Z"/>
                <w:rFonts w:asciiTheme="minorHAnsi" w:hAnsiTheme="minorHAnsi"/>
                <w:b/>
                <w:noProof/>
                <w:sz w:val="22"/>
                <w:szCs w:val="22"/>
                <w:lang w:val="ro-RO"/>
              </w:rPr>
            </w:pPr>
            <w:ins w:id="9713" w:author="Sorin Salagean" w:date="2015-02-09T11:18:00Z">
              <w:r w:rsidRPr="00F41278">
                <w:rPr>
                  <w:rFonts w:asciiTheme="minorHAnsi" w:hAnsiTheme="minorHAnsi"/>
                  <w:b/>
                  <w:noProof/>
                  <w:sz w:val="22"/>
                  <w:szCs w:val="22"/>
                  <w:lang w:val="ro-RO"/>
                </w:rPr>
                <w:t>N/A</w:t>
              </w:r>
            </w:ins>
          </w:p>
        </w:tc>
      </w:tr>
      <w:tr w:rsidR="004D2D1C" w:rsidRPr="00C46A23" w14:paraId="26D4CBE5" w14:textId="77777777" w:rsidTr="006B66FF">
        <w:trPr>
          <w:trHeight w:val="857"/>
          <w:ins w:id="9714" w:author="Sorin Salagean" w:date="2015-02-09T11:18:00Z"/>
        </w:trPr>
        <w:tc>
          <w:tcPr>
            <w:tcW w:w="1775" w:type="dxa"/>
          </w:tcPr>
          <w:p w14:paraId="357C4B03" w14:textId="77777777" w:rsidR="004D2D1C" w:rsidRPr="00F41278" w:rsidRDefault="004D2D1C" w:rsidP="006B66FF">
            <w:pPr>
              <w:rPr>
                <w:ins w:id="9715" w:author="Sorin Salagean" w:date="2015-02-09T11:18:00Z"/>
                <w:rFonts w:asciiTheme="minorHAnsi" w:hAnsiTheme="minorHAnsi"/>
                <w:b/>
                <w:noProof/>
                <w:sz w:val="22"/>
                <w:szCs w:val="22"/>
              </w:rPr>
            </w:pPr>
            <w:ins w:id="9716" w:author="Sorin Salagean" w:date="2015-02-09T11:18:00Z">
              <w:r w:rsidRPr="00F41278">
                <w:rPr>
                  <w:rFonts w:asciiTheme="minorHAnsi" w:hAnsiTheme="minorHAnsi"/>
                  <w:b/>
                  <w:noProof/>
                  <w:sz w:val="22"/>
                  <w:szCs w:val="22"/>
                  <w:lang w:val="ro-RO"/>
                </w:rPr>
                <w:t>Supervizor All Flux</w:t>
              </w:r>
            </w:ins>
          </w:p>
        </w:tc>
        <w:tc>
          <w:tcPr>
            <w:tcW w:w="4354" w:type="dxa"/>
          </w:tcPr>
          <w:p w14:paraId="7C5685B5" w14:textId="77777777" w:rsidR="004D2D1C" w:rsidRPr="00F41278" w:rsidRDefault="004D2D1C" w:rsidP="006B66FF">
            <w:pPr>
              <w:rPr>
                <w:ins w:id="9717" w:author="Sorin Salagean" w:date="2015-02-09T11:18:00Z"/>
                <w:b/>
                <w:noProof/>
              </w:rPr>
            </w:pPr>
            <w:ins w:id="9718" w:author="Sorin Salagean" w:date="2015-02-09T11:18:00Z">
              <w:r w:rsidRPr="00F41278">
                <w:rPr>
                  <w:rFonts w:asciiTheme="minorHAnsi" w:hAnsiTheme="minorHAnsi"/>
                  <w:b/>
                  <w:noProof/>
                  <w:sz w:val="22"/>
                  <w:szCs w:val="22"/>
                  <w:lang w:val="ro-RO"/>
                </w:rPr>
                <w:t>Dreptul de vizualizare asupra tuturor documentelor din etapa.</w:t>
              </w:r>
            </w:ins>
          </w:p>
        </w:tc>
        <w:tc>
          <w:tcPr>
            <w:tcW w:w="4161" w:type="dxa"/>
          </w:tcPr>
          <w:p w14:paraId="1E5465DF" w14:textId="77777777" w:rsidR="004D2D1C" w:rsidRPr="00F41278" w:rsidRDefault="004D2D1C" w:rsidP="006B66FF">
            <w:pPr>
              <w:rPr>
                <w:ins w:id="9719" w:author="Sorin Salagean" w:date="2015-02-09T11:18:00Z"/>
                <w:b/>
                <w:noProof/>
              </w:rPr>
            </w:pPr>
            <w:ins w:id="9720" w:author="Sorin Salagean" w:date="2015-02-09T11:18:00Z">
              <w:r w:rsidRPr="00F41278">
                <w:rPr>
                  <w:rFonts w:asciiTheme="minorHAnsi" w:hAnsiTheme="minorHAnsi"/>
                  <w:b/>
                  <w:noProof/>
                  <w:sz w:val="22"/>
                  <w:szCs w:val="22"/>
                  <w:lang w:val="ro-RO"/>
                </w:rPr>
                <w:t>N/A</w:t>
              </w:r>
            </w:ins>
          </w:p>
        </w:tc>
      </w:tr>
    </w:tbl>
    <w:p w14:paraId="4C9EC64A" w14:textId="77777777" w:rsidR="004D2D1C" w:rsidRPr="00126240" w:rsidRDefault="004D2D1C" w:rsidP="004D2D1C">
      <w:pPr>
        <w:spacing w:line="276" w:lineRule="auto"/>
        <w:rPr>
          <w:ins w:id="9721" w:author="Sorin Salagean" w:date="2015-02-09T11:18:00Z"/>
          <w:rStyle w:val="EstiloCuerpo"/>
          <w:noProof/>
        </w:rPr>
      </w:pPr>
    </w:p>
    <w:p w14:paraId="0229E445" w14:textId="77777777" w:rsidR="004D2D1C" w:rsidRPr="00126240" w:rsidRDefault="004D2D1C" w:rsidP="004D2D1C">
      <w:pPr>
        <w:spacing w:line="276" w:lineRule="auto"/>
        <w:rPr>
          <w:ins w:id="9722" w:author="Sorin Salagean" w:date="2015-02-09T11:18:00Z"/>
          <w:b/>
          <w:noProof/>
        </w:rPr>
      </w:pPr>
      <w:ins w:id="9723" w:author="Sorin Salagean" w:date="2015-02-09T11:18: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
      <w:tr w:rsidR="004D2D1C" w:rsidRPr="00C46A23" w14:paraId="49896339" w14:textId="77777777" w:rsidTr="006B66FF">
        <w:trPr>
          <w:cnfStyle w:val="100000000000" w:firstRow="1" w:lastRow="0" w:firstColumn="0" w:lastColumn="0" w:oddVBand="0" w:evenVBand="0" w:oddHBand="0" w:evenHBand="0" w:firstRowFirstColumn="0" w:firstRowLastColumn="0" w:lastRowFirstColumn="0" w:lastRowLastColumn="0"/>
          <w:trHeight w:val="362"/>
          <w:ins w:id="9724" w:author="Sorin Salagean" w:date="2015-02-09T11:18:00Z"/>
        </w:trPr>
        <w:tc>
          <w:tcPr>
            <w:tcW w:w="3193" w:type="dxa"/>
            <w:hideMark/>
          </w:tcPr>
          <w:p w14:paraId="1C26E750" w14:textId="77777777" w:rsidR="004D2D1C" w:rsidRPr="00C46A23" w:rsidRDefault="004D2D1C" w:rsidP="006B66FF">
            <w:pPr>
              <w:spacing w:line="276" w:lineRule="auto"/>
              <w:rPr>
                <w:ins w:id="9725" w:author="Sorin Salagean" w:date="2015-02-09T11:18:00Z"/>
                <w:rFonts w:asciiTheme="minorHAnsi" w:hAnsiTheme="minorHAnsi"/>
                <w:noProof/>
                <w:sz w:val="22"/>
                <w:szCs w:val="22"/>
                <w:lang w:val="ro-RO"/>
              </w:rPr>
            </w:pPr>
            <w:ins w:id="9726" w:author="Sorin Salagean" w:date="2015-02-09T11:18:00Z">
              <w:r w:rsidRPr="00C46A23">
                <w:rPr>
                  <w:rFonts w:asciiTheme="minorHAnsi" w:hAnsiTheme="minorHAnsi"/>
                  <w:b/>
                  <w:bCs/>
                  <w:noProof/>
                  <w:sz w:val="22"/>
                  <w:szCs w:val="22"/>
                  <w:lang w:val="ro-RO"/>
                </w:rPr>
                <w:t>Actiune</w:t>
              </w:r>
            </w:ins>
          </w:p>
        </w:tc>
        <w:tc>
          <w:tcPr>
            <w:tcW w:w="7137" w:type="dxa"/>
            <w:hideMark/>
          </w:tcPr>
          <w:p w14:paraId="1B849D0B" w14:textId="77777777" w:rsidR="004D2D1C" w:rsidRPr="00C46A23" w:rsidRDefault="004D2D1C" w:rsidP="006B66FF">
            <w:pPr>
              <w:spacing w:line="276" w:lineRule="auto"/>
              <w:rPr>
                <w:ins w:id="9727" w:author="Sorin Salagean" w:date="2015-02-09T11:18:00Z"/>
                <w:rFonts w:asciiTheme="minorHAnsi" w:hAnsiTheme="minorHAnsi"/>
                <w:noProof/>
                <w:sz w:val="22"/>
                <w:szCs w:val="22"/>
                <w:lang w:val="ro-RO"/>
              </w:rPr>
            </w:pPr>
            <w:ins w:id="9728" w:author="Sorin Salagean" w:date="2015-02-09T11:18:00Z">
              <w:r w:rsidRPr="00C46A23">
                <w:rPr>
                  <w:rFonts w:asciiTheme="minorHAnsi" w:hAnsiTheme="minorHAnsi"/>
                  <w:b/>
                  <w:bCs/>
                  <w:noProof/>
                  <w:sz w:val="22"/>
                  <w:szCs w:val="22"/>
                  <w:lang w:val="ro-RO"/>
                </w:rPr>
                <w:t>Descriere Actiune</w:t>
              </w:r>
            </w:ins>
          </w:p>
        </w:tc>
      </w:tr>
      <w:tr w:rsidR="004D2D1C" w:rsidRPr="00C46A23" w14:paraId="1180D1FF" w14:textId="77777777" w:rsidTr="006B66FF">
        <w:trPr>
          <w:trHeight w:val="362"/>
          <w:ins w:id="9729" w:author="Sorin Salagean" w:date="2015-02-09T11:18:00Z"/>
        </w:trPr>
        <w:tc>
          <w:tcPr>
            <w:tcW w:w="3193" w:type="dxa"/>
          </w:tcPr>
          <w:p w14:paraId="36B04C56" w14:textId="77777777" w:rsidR="004D2D1C" w:rsidRPr="00C46A23" w:rsidRDefault="004D2D1C" w:rsidP="006B66FF">
            <w:pPr>
              <w:spacing w:line="276" w:lineRule="auto"/>
              <w:rPr>
                <w:ins w:id="9730" w:author="Sorin Salagean" w:date="2015-02-09T11:18:00Z"/>
                <w:rFonts w:asciiTheme="minorHAnsi" w:hAnsiTheme="minorHAnsi"/>
                <w:b/>
                <w:bCs/>
                <w:noProof/>
                <w:sz w:val="22"/>
                <w:szCs w:val="22"/>
                <w:lang w:val="ro-RO"/>
              </w:rPr>
            </w:pPr>
            <w:ins w:id="9731" w:author="Sorin Salagean" w:date="2015-02-09T11:18:00Z">
              <w:r>
                <w:rPr>
                  <w:rFonts w:asciiTheme="minorHAnsi" w:hAnsiTheme="minorHAnsi"/>
                  <w:b/>
                  <w:bCs/>
                  <w:noProof/>
                  <w:sz w:val="22"/>
                  <w:szCs w:val="22"/>
                  <w:lang w:val="ro-RO"/>
                </w:rPr>
                <w:t>Setare Proprietate „EtapaDosar”</w:t>
              </w:r>
            </w:ins>
          </w:p>
        </w:tc>
        <w:tc>
          <w:tcPr>
            <w:tcW w:w="7137" w:type="dxa"/>
          </w:tcPr>
          <w:p w14:paraId="246D55C9" w14:textId="77777777" w:rsidR="004D2D1C" w:rsidRPr="00C46A23" w:rsidRDefault="004D2D1C" w:rsidP="006B66FF">
            <w:pPr>
              <w:spacing w:line="276" w:lineRule="auto"/>
              <w:rPr>
                <w:ins w:id="9732" w:author="Sorin Salagean" w:date="2015-02-09T11:18:00Z"/>
                <w:rFonts w:asciiTheme="minorHAnsi" w:hAnsiTheme="minorHAnsi"/>
                <w:b/>
                <w:bCs/>
                <w:noProof/>
                <w:sz w:val="22"/>
                <w:szCs w:val="22"/>
                <w:lang w:val="ro-RO"/>
              </w:rPr>
            </w:pPr>
            <w:ins w:id="9733" w:author="Sorin Salagean" w:date="2015-02-09T11:18:00Z">
              <w:r>
                <w:rPr>
                  <w:rFonts w:asciiTheme="minorHAnsi" w:hAnsiTheme="minorHAnsi"/>
                  <w:b/>
                  <w:bCs/>
                  <w:noProof/>
                  <w:sz w:val="22"/>
                  <w:szCs w:val="22"/>
                  <w:lang w:val="ro-RO"/>
                </w:rPr>
                <w:t>Se va seta proprietatea „EtapaDosar” cu valoarea „Referat de Refuz – Director juridic”</w:t>
              </w:r>
            </w:ins>
          </w:p>
        </w:tc>
      </w:tr>
      <w:tr w:rsidR="004D2D1C" w:rsidRPr="00C46A23" w14:paraId="5DEC779B" w14:textId="77777777" w:rsidTr="006B66FF">
        <w:trPr>
          <w:trHeight w:val="362"/>
          <w:ins w:id="9734" w:author="Sorin Salagean" w:date="2015-02-09T11:18:00Z"/>
        </w:trPr>
        <w:tc>
          <w:tcPr>
            <w:tcW w:w="3193" w:type="dxa"/>
          </w:tcPr>
          <w:p w14:paraId="1604CC2D" w14:textId="77777777" w:rsidR="004D2D1C" w:rsidRPr="00F41278" w:rsidRDefault="004D2D1C" w:rsidP="006B66FF">
            <w:pPr>
              <w:spacing w:line="276" w:lineRule="auto"/>
              <w:rPr>
                <w:ins w:id="9735" w:author="Sorin Salagean" w:date="2015-02-09T11:18:00Z"/>
                <w:rFonts w:asciiTheme="minorHAnsi" w:hAnsiTheme="minorHAnsi"/>
                <w:b/>
                <w:bCs/>
                <w:noProof/>
                <w:sz w:val="22"/>
                <w:szCs w:val="22"/>
              </w:rPr>
            </w:pPr>
            <w:ins w:id="9736" w:author="Sorin Salagean" w:date="2015-02-09T11:18:00Z">
              <w:r w:rsidRPr="00F41278">
                <w:rPr>
                  <w:rFonts w:asciiTheme="minorHAnsi" w:hAnsiTheme="minorHAnsi"/>
                  <w:b/>
                  <w:bCs/>
                  <w:noProof/>
                  <w:sz w:val="22"/>
                  <w:szCs w:val="22"/>
                </w:rPr>
                <w:t>Setare kw – “Etapa Dosar”</w:t>
              </w:r>
            </w:ins>
          </w:p>
        </w:tc>
        <w:tc>
          <w:tcPr>
            <w:tcW w:w="7137" w:type="dxa"/>
          </w:tcPr>
          <w:p w14:paraId="51199816" w14:textId="77777777" w:rsidR="004D2D1C" w:rsidRPr="00F41278" w:rsidRDefault="004D2D1C" w:rsidP="006B66FF">
            <w:pPr>
              <w:spacing w:line="276" w:lineRule="auto"/>
              <w:rPr>
                <w:ins w:id="9737" w:author="Sorin Salagean" w:date="2015-02-09T11:18:00Z"/>
                <w:rFonts w:asciiTheme="minorHAnsi" w:hAnsiTheme="minorHAnsi"/>
                <w:b/>
                <w:bCs/>
                <w:noProof/>
                <w:sz w:val="22"/>
                <w:szCs w:val="22"/>
              </w:rPr>
            </w:pPr>
            <w:ins w:id="9738" w:author="Sorin Salagean" w:date="2015-02-09T11:18:00Z">
              <w:r>
                <w:rPr>
                  <w:rFonts w:asciiTheme="minorHAnsi" w:hAnsiTheme="minorHAnsi"/>
                  <w:b/>
                  <w:bCs/>
                  <w:noProof/>
                  <w:sz w:val="22"/>
                  <w:szCs w:val="22"/>
                </w:rPr>
                <w:t>Se va seta kw-ul “Etapa dosar” cu valoarea proprietatii “EtapaDosar”</w:t>
              </w:r>
            </w:ins>
          </w:p>
        </w:tc>
      </w:tr>
      <w:tr w:rsidR="004D2D1C" w:rsidRPr="00C46A23" w14:paraId="16343E84" w14:textId="77777777" w:rsidTr="006B66FF">
        <w:trPr>
          <w:trHeight w:val="362"/>
          <w:ins w:id="9739" w:author="Sorin Salagean" w:date="2015-02-09T11:18:00Z"/>
        </w:trPr>
        <w:tc>
          <w:tcPr>
            <w:tcW w:w="3193" w:type="dxa"/>
          </w:tcPr>
          <w:p w14:paraId="53B55990" w14:textId="77777777" w:rsidR="004D2D1C" w:rsidRPr="009A366B" w:rsidRDefault="004D2D1C" w:rsidP="006B66FF">
            <w:pPr>
              <w:spacing w:line="276" w:lineRule="auto"/>
              <w:rPr>
                <w:ins w:id="9740" w:author="Sorin Salagean" w:date="2015-02-09T11:18:00Z"/>
                <w:rFonts w:asciiTheme="minorHAnsi" w:hAnsiTheme="minorHAnsi"/>
                <w:b/>
                <w:bCs/>
                <w:noProof/>
                <w:sz w:val="22"/>
                <w:szCs w:val="22"/>
              </w:rPr>
            </w:pPr>
            <w:ins w:id="9741" w:author="Sorin Salagean" w:date="2015-02-09T11:18:00Z">
              <w:r w:rsidRPr="009A366B">
                <w:rPr>
                  <w:rFonts w:asciiTheme="minorHAnsi" w:hAnsiTheme="minorHAnsi"/>
                  <w:b/>
                  <w:bCs/>
                  <w:noProof/>
                  <w:sz w:val="22"/>
                  <w:szCs w:val="22"/>
                </w:rPr>
                <w:t>Trimitere Notificare</w:t>
              </w:r>
            </w:ins>
          </w:p>
        </w:tc>
        <w:tc>
          <w:tcPr>
            <w:tcW w:w="7137" w:type="dxa"/>
          </w:tcPr>
          <w:p w14:paraId="6F39C47F" w14:textId="77777777" w:rsidR="004D2D1C" w:rsidRPr="009A366B" w:rsidRDefault="004D2D1C" w:rsidP="006B66FF">
            <w:pPr>
              <w:spacing w:line="276" w:lineRule="auto"/>
              <w:rPr>
                <w:ins w:id="9742" w:author="Sorin Salagean" w:date="2015-02-09T11:18:00Z"/>
                <w:rFonts w:asciiTheme="minorHAnsi" w:hAnsiTheme="minorHAnsi"/>
                <w:b/>
                <w:bCs/>
                <w:noProof/>
                <w:sz w:val="22"/>
                <w:szCs w:val="22"/>
              </w:rPr>
            </w:pPr>
            <w:ins w:id="9743" w:author="Sorin Salagean" w:date="2015-02-09T11:18:00Z">
              <w:r>
                <w:rPr>
                  <w:rFonts w:asciiTheme="minorHAnsi" w:hAnsiTheme="minorHAnsi"/>
                  <w:b/>
                  <w:bCs/>
                  <w:noProof/>
                  <w:sz w:val="22"/>
                  <w:szCs w:val="22"/>
                </w:rPr>
                <w:t>Se va trimite o notificare, catre grupul de utilizatori</w:t>
              </w:r>
            </w:ins>
          </w:p>
        </w:tc>
      </w:tr>
    </w:tbl>
    <w:p w14:paraId="6D4F0386" w14:textId="77777777" w:rsidR="004D2D1C" w:rsidRPr="00A5540B" w:rsidRDefault="004D2D1C" w:rsidP="004D2D1C">
      <w:pPr>
        <w:rPr>
          <w:ins w:id="9744" w:author="Sorin Salagean" w:date="2015-02-09T11:18:00Z"/>
        </w:rPr>
      </w:pPr>
    </w:p>
    <w:p w14:paraId="0B472704" w14:textId="77777777" w:rsidR="004D2D1C" w:rsidRDefault="004D2D1C" w:rsidP="004D2D1C">
      <w:pPr>
        <w:spacing w:line="276" w:lineRule="auto"/>
        <w:rPr>
          <w:ins w:id="9745" w:author="Sorin Salagean" w:date="2015-02-09T11:18:00Z"/>
          <w:b/>
          <w:noProof/>
        </w:rPr>
      </w:pPr>
    </w:p>
    <w:p w14:paraId="43B07754" w14:textId="77777777" w:rsidR="004D2D1C" w:rsidRPr="00126240" w:rsidRDefault="004D2D1C" w:rsidP="004D2D1C">
      <w:pPr>
        <w:spacing w:line="276" w:lineRule="auto"/>
        <w:rPr>
          <w:ins w:id="9746" w:author="Sorin Salagean" w:date="2015-02-09T11:18:00Z"/>
          <w:b/>
          <w:noProof/>
        </w:rPr>
      </w:pPr>
      <w:ins w:id="9747" w:author="Sorin Salagean" w:date="2015-02-09T11:18: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252"/>
        <w:gridCol w:w="5044"/>
        <w:gridCol w:w="992"/>
        <w:gridCol w:w="2162"/>
      </w:tblGrid>
      <w:tr w:rsidR="004D2D1C" w:rsidRPr="00C46A23" w14:paraId="4E5FAD2A" w14:textId="77777777" w:rsidTr="006B66FF">
        <w:trPr>
          <w:cnfStyle w:val="100000000000" w:firstRow="1" w:lastRow="0" w:firstColumn="0" w:lastColumn="0" w:oddVBand="0" w:evenVBand="0" w:oddHBand="0" w:evenHBand="0" w:firstRowFirstColumn="0" w:firstRowLastColumn="0" w:lastRowFirstColumn="0" w:lastRowLastColumn="0"/>
          <w:trHeight w:val="362"/>
          <w:ins w:id="9748" w:author="Sorin Salagean" w:date="2015-02-09T11:18:00Z"/>
        </w:trPr>
        <w:tc>
          <w:tcPr>
            <w:tcW w:w="2192" w:type="dxa"/>
            <w:hideMark/>
          </w:tcPr>
          <w:p w14:paraId="63DEB82A" w14:textId="77777777" w:rsidR="004D2D1C" w:rsidRPr="00C46A23" w:rsidRDefault="004D2D1C" w:rsidP="006B66FF">
            <w:pPr>
              <w:spacing w:line="276" w:lineRule="auto"/>
              <w:rPr>
                <w:ins w:id="9749" w:author="Sorin Salagean" w:date="2015-02-09T11:18:00Z"/>
                <w:rFonts w:asciiTheme="minorHAnsi" w:hAnsiTheme="minorHAnsi"/>
                <w:noProof/>
                <w:sz w:val="22"/>
                <w:szCs w:val="22"/>
                <w:lang w:val="ro-RO"/>
              </w:rPr>
            </w:pPr>
            <w:ins w:id="9750" w:author="Sorin Salagean" w:date="2015-02-09T11:18:00Z">
              <w:r w:rsidRPr="00C46A23">
                <w:rPr>
                  <w:rFonts w:asciiTheme="minorHAnsi" w:hAnsiTheme="minorHAnsi"/>
                  <w:b/>
                  <w:bCs/>
                  <w:noProof/>
                  <w:sz w:val="22"/>
                  <w:szCs w:val="22"/>
                  <w:lang w:val="ro-RO"/>
                </w:rPr>
                <w:t>Nume task</w:t>
              </w:r>
            </w:ins>
          </w:p>
        </w:tc>
        <w:tc>
          <w:tcPr>
            <w:tcW w:w="5004" w:type="dxa"/>
            <w:hideMark/>
          </w:tcPr>
          <w:p w14:paraId="724C1D9D" w14:textId="77777777" w:rsidR="004D2D1C" w:rsidRPr="00C46A23" w:rsidRDefault="004D2D1C" w:rsidP="006B66FF">
            <w:pPr>
              <w:spacing w:line="276" w:lineRule="auto"/>
              <w:rPr>
                <w:ins w:id="9751" w:author="Sorin Salagean" w:date="2015-02-09T11:18:00Z"/>
                <w:rFonts w:asciiTheme="minorHAnsi" w:hAnsiTheme="minorHAnsi"/>
                <w:noProof/>
                <w:sz w:val="22"/>
                <w:szCs w:val="22"/>
                <w:lang w:val="ro-RO"/>
              </w:rPr>
            </w:pPr>
            <w:ins w:id="9752" w:author="Sorin Salagean" w:date="2015-02-09T11:18:00Z">
              <w:r w:rsidRPr="00C46A23">
                <w:rPr>
                  <w:rFonts w:asciiTheme="minorHAnsi" w:hAnsiTheme="minorHAnsi"/>
                  <w:b/>
                  <w:bCs/>
                  <w:noProof/>
                  <w:sz w:val="22"/>
                  <w:szCs w:val="22"/>
                  <w:lang w:val="ro-RO"/>
                </w:rPr>
                <w:t>Descriere</w:t>
              </w:r>
            </w:ins>
          </w:p>
        </w:tc>
        <w:tc>
          <w:tcPr>
            <w:tcW w:w="952" w:type="dxa"/>
            <w:hideMark/>
          </w:tcPr>
          <w:p w14:paraId="6D1901A0" w14:textId="77777777" w:rsidR="004D2D1C" w:rsidRPr="00C46A23" w:rsidRDefault="004D2D1C" w:rsidP="006B66FF">
            <w:pPr>
              <w:spacing w:line="276" w:lineRule="auto"/>
              <w:rPr>
                <w:ins w:id="9753" w:author="Sorin Salagean" w:date="2015-02-09T11:18:00Z"/>
                <w:rFonts w:asciiTheme="minorHAnsi" w:hAnsiTheme="minorHAnsi"/>
                <w:noProof/>
                <w:sz w:val="22"/>
                <w:szCs w:val="22"/>
                <w:lang w:val="ro-RO"/>
              </w:rPr>
            </w:pPr>
            <w:ins w:id="9754" w:author="Sorin Salagean" w:date="2015-02-09T11:18:00Z">
              <w:r w:rsidRPr="00C46A23">
                <w:rPr>
                  <w:rFonts w:asciiTheme="minorHAnsi" w:hAnsiTheme="minorHAnsi"/>
                  <w:b/>
                  <w:bCs/>
                  <w:noProof/>
                  <w:sz w:val="22"/>
                  <w:szCs w:val="22"/>
                  <w:lang w:val="ro-RO"/>
                </w:rPr>
                <w:t>Validari</w:t>
              </w:r>
            </w:ins>
          </w:p>
        </w:tc>
        <w:tc>
          <w:tcPr>
            <w:tcW w:w="2102" w:type="dxa"/>
          </w:tcPr>
          <w:p w14:paraId="73603F0C" w14:textId="77777777" w:rsidR="004D2D1C" w:rsidRPr="00C46A23" w:rsidRDefault="004D2D1C" w:rsidP="006B66FF">
            <w:pPr>
              <w:spacing w:line="276" w:lineRule="auto"/>
              <w:rPr>
                <w:ins w:id="9755" w:author="Sorin Salagean" w:date="2015-02-09T11:18:00Z"/>
                <w:rFonts w:asciiTheme="minorHAnsi" w:hAnsiTheme="minorHAnsi"/>
                <w:b/>
                <w:bCs/>
                <w:noProof/>
                <w:sz w:val="22"/>
                <w:szCs w:val="22"/>
                <w:lang w:val="ro-RO"/>
              </w:rPr>
            </w:pPr>
            <w:ins w:id="9756" w:author="Sorin Salagean" w:date="2015-02-09T11:18:00Z">
              <w:r w:rsidRPr="00C46A23">
                <w:rPr>
                  <w:rFonts w:asciiTheme="minorHAnsi" w:hAnsiTheme="minorHAnsi"/>
                  <w:b/>
                  <w:bCs/>
                  <w:noProof/>
                  <w:sz w:val="22"/>
                  <w:szCs w:val="22"/>
                  <w:lang w:val="ro-RO"/>
                </w:rPr>
                <w:t>Cerinte sistem</w:t>
              </w:r>
            </w:ins>
          </w:p>
        </w:tc>
      </w:tr>
      <w:tr w:rsidR="004D2D1C" w:rsidRPr="00C46A23" w14:paraId="2EBF1312" w14:textId="77777777" w:rsidTr="006B66FF">
        <w:trPr>
          <w:trHeight w:val="362"/>
          <w:ins w:id="9757" w:author="Sorin Salagean" w:date="2015-02-09T11:18:00Z"/>
        </w:trPr>
        <w:tc>
          <w:tcPr>
            <w:tcW w:w="2192" w:type="dxa"/>
          </w:tcPr>
          <w:p w14:paraId="4782FD33" w14:textId="77777777" w:rsidR="004D2D1C" w:rsidRPr="00C46A23" w:rsidRDefault="004D2D1C" w:rsidP="006B66FF">
            <w:pPr>
              <w:jc w:val="both"/>
              <w:rPr>
                <w:ins w:id="9758" w:author="Sorin Salagean" w:date="2015-02-09T11:18:00Z"/>
                <w:rFonts w:asciiTheme="minorHAnsi" w:eastAsiaTheme="majorEastAsia" w:hAnsiTheme="minorHAnsi" w:cstheme="majorBidi"/>
                <w:b/>
                <w:bCs/>
                <w:iCs/>
                <w:noProof/>
                <w:sz w:val="22"/>
                <w:szCs w:val="22"/>
                <w:lang w:val="ro-RO"/>
              </w:rPr>
            </w:pPr>
            <w:ins w:id="9759" w:author="Sorin Salagean" w:date="2015-02-09T11:18:00Z">
              <w:r>
                <w:rPr>
                  <w:rFonts w:asciiTheme="minorHAnsi" w:hAnsiTheme="minorHAnsi"/>
                  <w:b/>
                  <w:noProof/>
                  <w:sz w:val="22"/>
                  <w:szCs w:val="22"/>
                  <w:lang w:val="ro-RO"/>
                </w:rPr>
                <w:t>Aprob</w:t>
              </w:r>
            </w:ins>
          </w:p>
        </w:tc>
        <w:tc>
          <w:tcPr>
            <w:tcW w:w="5004" w:type="dxa"/>
          </w:tcPr>
          <w:p w14:paraId="0738584F" w14:textId="77777777" w:rsidR="004D2D1C" w:rsidRPr="002C114F" w:rsidRDefault="004D2D1C" w:rsidP="006B66FF">
            <w:pPr>
              <w:spacing w:line="276" w:lineRule="auto"/>
              <w:rPr>
                <w:ins w:id="9760" w:author="Sorin Salagean" w:date="2015-02-09T11:18:00Z"/>
                <w:rFonts w:asciiTheme="minorHAnsi" w:hAnsiTheme="minorHAnsi"/>
                <w:sz w:val="22"/>
                <w:szCs w:val="22"/>
                <w:lang w:val="ro-RO"/>
              </w:rPr>
            </w:pPr>
            <w:ins w:id="9761" w:author="Sorin Salagean" w:date="2015-02-09T11:18:00Z">
              <w:r w:rsidRPr="002C114F">
                <w:rPr>
                  <w:rFonts w:asciiTheme="minorHAnsi" w:hAnsiTheme="minorHAnsi"/>
                  <w:sz w:val="22"/>
                  <w:szCs w:val="22"/>
                  <w:lang w:val="ro-RO"/>
                </w:rPr>
                <w:t>La apasarea butonului au loc mai multe verificari:</w:t>
              </w:r>
            </w:ins>
          </w:p>
          <w:p w14:paraId="17A08CD1" w14:textId="77777777" w:rsidR="004D2D1C" w:rsidRDefault="004D2D1C" w:rsidP="006B66FF">
            <w:pPr>
              <w:pStyle w:val="ListParagraph"/>
              <w:numPr>
                <w:ilvl w:val="0"/>
                <w:numId w:val="8"/>
              </w:numPr>
              <w:spacing w:line="276" w:lineRule="auto"/>
              <w:rPr>
                <w:ins w:id="9762" w:author="Sorin Salagean" w:date="2015-02-09T11:18:00Z"/>
                <w:rFonts w:asciiTheme="minorHAnsi" w:hAnsiTheme="minorHAnsi"/>
                <w:sz w:val="22"/>
                <w:szCs w:val="22"/>
                <w:lang w:val="ro-RO"/>
              </w:rPr>
            </w:pPr>
            <w:ins w:id="9763" w:author="Sorin Salagean" w:date="2015-02-09T11:18:00Z">
              <w:r w:rsidRPr="002C114F">
                <w:rPr>
                  <w:rFonts w:asciiTheme="minorHAnsi" w:hAnsiTheme="minorHAnsi"/>
                  <w:sz w:val="22"/>
                  <w:szCs w:val="22"/>
                  <w:lang w:val="ro-RO"/>
                </w:rPr>
                <w:t>Se verifica daca documentul este in etapa – „Lichidator”</w:t>
              </w:r>
              <w:r>
                <w:rPr>
                  <w:rFonts w:asciiTheme="minorHAnsi" w:hAnsiTheme="minorHAnsi"/>
                  <w:sz w:val="22"/>
                  <w:szCs w:val="22"/>
                  <w:lang w:val="ro-RO"/>
                </w:rPr>
                <w:t>;</w:t>
              </w:r>
            </w:ins>
          </w:p>
          <w:p w14:paraId="0546F7A9" w14:textId="77777777" w:rsidR="004D2D1C" w:rsidRDefault="004D2D1C" w:rsidP="006B66FF">
            <w:pPr>
              <w:pStyle w:val="ListParagraph"/>
              <w:numPr>
                <w:ilvl w:val="0"/>
                <w:numId w:val="8"/>
              </w:numPr>
              <w:spacing w:line="276" w:lineRule="auto"/>
              <w:rPr>
                <w:ins w:id="9764" w:author="Sorin Salagean" w:date="2015-02-09T11:18:00Z"/>
                <w:rFonts w:asciiTheme="minorHAnsi" w:hAnsiTheme="minorHAnsi"/>
                <w:sz w:val="22"/>
                <w:szCs w:val="22"/>
                <w:lang w:val="ro-RO"/>
              </w:rPr>
            </w:pPr>
            <w:ins w:id="9765" w:author="Sorin Salagean" w:date="2015-02-09T11:18:00Z">
              <w:r>
                <w:rPr>
                  <w:rFonts w:asciiTheme="minorHAnsi" w:hAnsiTheme="minorHAnsi"/>
                  <w:sz w:val="22"/>
                  <w:szCs w:val="22"/>
                  <w:lang w:val="ro-RO"/>
                </w:rPr>
                <w:t>Se verifica daca documentul este in etapa – „Sef Serviciu”;</w:t>
              </w:r>
            </w:ins>
          </w:p>
          <w:p w14:paraId="0E97B7AF" w14:textId="77777777" w:rsidR="004D2D1C" w:rsidRDefault="004D2D1C" w:rsidP="006B66FF">
            <w:pPr>
              <w:pStyle w:val="ListParagraph"/>
              <w:numPr>
                <w:ilvl w:val="0"/>
                <w:numId w:val="8"/>
              </w:numPr>
              <w:spacing w:line="276" w:lineRule="auto"/>
              <w:rPr>
                <w:ins w:id="9766" w:author="Sorin Salagean" w:date="2015-02-09T11:18:00Z"/>
                <w:rFonts w:asciiTheme="minorHAnsi" w:hAnsiTheme="minorHAnsi"/>
                <w:sz w:val="22"/>
                <w:szCs w:val="22"/>
                <w:lang w:val="ro-RO"/>
              </w:rPr>
            </w:pPr>
            <w:ins w:id="9767" w:author="Sorin Salagean" w:date="2015-02-09T11:18:00Z">
              <w:r>
                <w:rPr>
                  <w:rFonts w:asciiTheme="minorHAnsi" w:hAnsiTheme="minorHAnsi"/>
                  <w:sz w:val="22"/>
                  <w:szCs w:val="22"/>
                  <w:lang w:val="ro-RO"/>
                </w:rPr>
                <w:t>Se verifica daca documentul este in etapa -  „Director Daune”;</w:t>
              </w:r>
            </w:ins>
          </w:p>
          <w:p w14:paraId="6D6E6B45" w14:textId="77777777" w:rsidR="004D2D1C" w:rsidRDefault="004D2D1C" w:rsidP="006B66FF">
            <w:pPr>
              <w:pStyle w:val="ListParagraph"/>
              <w:numPr>
                <w:ilvl w:val="0"/>
                <w:numId w:val="8"/>
              </w:numPr>
              <w:spacing w:line="276" w:lineRule="auto"/>
              <w:rPr>
                <w:ins w:id="9768" w:author="Sorin Salagean" w:date="2015-02-09T11:18:00Z"/>
                <w:rFonts w:asciiTheme="minorHAnsi" w:hAnsiTheme="minorHAnsi"/>
                <w:sz w:val="22"/>
                <w:szCs w:val="22"/>
                <w:lang w:val="ro-RO"/>
              </w:rPr>
            </w:pPr>
            <w:ins w:id="9769" w:author="Sorin Salagean" w:date="2015-02-09T11:18:00Z">
              <w:r>
                <w:rPr>
                  <w:rFonts w:asciiTheme="minorHAnsi" w:hAnsiTheme="minorHAnsi"/>
                  <w:sz w:val="22"/>
                  <w:szCs w:val="22"/>
                  <w:lang w:val="ro-RO"/>
                </w:rPr>
                <w:t>Se verifica daca documentul este in etapa – „Departament Juridic”</w:t>
              </w:r>
            </w:ins>
          </w:p>
          <w:p w14:paraId="401626D5" w14:textId="77777777" w:rsidR="004D2D1C" w:rsidRPr="002C114F" w:rsidRDefault="004D2D1C" w:rsidP="006B66FF">
            <w:pPr>
              <w:pStyle w:val="ListParagraph"/>
              <w:numPr>
                <w:ilvl w:val="0"/>
                <w:numId w:val="8"/>
              </w:numPr>
              <w:spacing w:line="276" w:lineRule="auto"/>
              <w:rPr>
                <w:ins w:id="9770" w:author="Sorin Salagean" w:date="2015-02-09T11:18:00Z"/>
                <w:rFonts w:asciiTheme="minorHAnsi" w:hAnsiTheme="minorHAnsi"/>
                <w:sz w:val="22"/>
                <w:szCs w:val="22"/>
                <w:lang w:val="ro-RO"/>
              </w:rPr>
            </w:pPr>
            <w:ins w:id="9771" w:author="Sorin Salagean" w:date="2015-02-09T11:18:00Z">
              <w:r>
                <w:rPr>
                  <w:rFonts w:asciiTheme="minorHAnsi" w:hAnsiTheme="minorHAnsi"/>
                  <w:sz w:val="22"/>
                  <w:szCs w:val="22"/>
                  <w:lang w:val="ro-RO"/>
                </w:rPr>
                <w:t>Se verifica daca documentul este in etapa – „Claim Forum”</w:t>
              </w:r>
            </w:ins>
          </w:p>
        </w:tc>
        <w:tc>
          <w:tcPr>
            <w:tcW w:w="952" w:type="dxa"/>
          </w:tcPr>
          <w:p w14:paraId="2CDCA175" w14:textId="77777777" w:rsidR="004D2D1C" w:rsidRPr="00C46A23" w:rsidRDefault="004D2D1C" w:rsidP="006B66FF">
            <w:pPr>
              <w:spacing w:line="276" w:lineRule="auto"/>
              <w:rPr>
                <w:ins w:id="9772" w:author="Sorin Salagean" w:date="2015-02-09T11:18:00Z"/>
                <w:rFonts w:asciiTheme="minorHAnsi" w:hAnsiTheme="minorHAnsi"/>
                <w:sz w:val="22"/>
                <w:szCs w:val="22"/>
                <w:lang w:val="ro-RO"/>
              </w:rPr>
            </w:pPr>
            <w:ins w:id="9773" w:author="Sorin Salagean" w:date="2015-02-09T11:18:00Z">
              <w:r w:rsidRPr="00C46A23">
                <w:rPr>
                  <w:rFonts w:asciiTheme="minorHAnsi" w:hAnsiTheme="minorHAnsi"/>
                  <w:sz w:val="22"/>
                  <w:szCs w:val="22"/>
                  <w:lang w:val="ro-RO"/>
                </w:rPr>
                <w:t>N/A</w:t>
              </w:r>
            </w:ins>
          </w:p>
        </w:tc>
        <w:tc>
          <w:tcPr>
            <w:tcW w:w="2102" w:type="dxa"/>
          </w:tcPr>
          <w:p w14:paraId="272AC472" w14:textId="77777777" w:rsidR="004D2D1C" w:rsidRPr="00C46A23" w:rsidRDefault="004D2D1C" w:rsidP="006B66FF">
            <w:pPr>
              <w:spacing w:line="276" w:lineRule="auto"/>
              <w:rPr>
                <w:ins w:id="9774" w:author="Sorin Salagean" w:date="2015-02-09T11:18:00Z"/>
                <w:rFonts w:asciiTheme="minorHAnsi" w:hAnsiTheme="minorHAnsi"/>
                <w:bCs/>
                <w:noProof/>
                <w:sz w:val="22"/>
                <w:szCs w:val="22"/>
                <w:lang w:val="ro-RO"/>
              </w:rPr>
            </w:pPr>
            <w:ins w:id="9775" w:author="Sorin Salagean" w:date="2015-02-09T11:18:00Z">
              <w:r>
                <w:rPr>
                  <w:rFonts w:asciiTheme="minorHAnsi" w:hAnsiTheme="minorHAnsi"/>
                  <w:bCs/>
                  <w:noProof/>
                  <w:sz w:val="22"/>
                  <w:szCs w:val="22"/>
                  <w:lang w:val="ro-RO"/>
                </w:rPr>
                <w:t>Transition Document</w:t>
              </w:r>
            </w:ins>
          </w:p>
        </w:tc>
      </w:tr>
      <w:tr w:rsidR="004D2D1C" w:rsidRPr="00C46A23" w14:paraId="258C5CE2" w14:textId="77777777" w:rsidTr="006B66FF">
        <w:trPr>
          <w:trHeight w:val="362"/>
          <w:ins w:id="9776" w:author="Sorin Salagean" w:date="2015-02-09T11:18:00Z"/>
        </w:trPr>
        <w:tc>
          <w:tcPr>
            <w:tcW w:w="2192" w:type="dxa"/>
          </w:tcPr>
          <w:p w14:paraId="734B6237" w14:textId="77777777" w:rsidR="004D2D1C" w:rsidRPr="009A366B" w:rsidRDefault="004D2D1C" w:rsidP="006B66FF">
            <w:pPr>
              <w:spacing w:after="200" w:line="276" w:lineRule="auto"/>
              <w:rPr>
                <w:ins w:id="9777" w:author="Sorin Salagean" w:date="2015-02-09T11:18:00Z"/>
                <w:rFonts w:asciiTheme="minorHAnsi" w:hAnsiTheme="minorHAnsi"/>
                <w:b/>
                <w:sz w:val="22"/>
                <w:szCs w:val="22"/>
              </w:rPr>
            </w:pPr>
            <w:ins w:id="9778" w:author="Sorin Salagean" w:date="2015-02-09T11:18:00Z">
              <w:r>
                <w:rPr>
                  <w:rFonts w:asciiTheme="minorHAnsi" w:hAnsiTheme="minorHAnsi"/>
                  <w:b/>
                  <w:sz w:val="22"/>
                  <w:szCs w:val="22"/>
                </w:rPr>
                <w:t>Refuz</w:t>
              </w:r>
            </w:ins>
          </w:p>
          <w:p w14:paraId="2E03DF87" w14:textId="77777777" w:rsidR="004D2D1C" w:rsidRPr="00C46A23" w:rsidRDefault="004D2D1C" w:rsidP="006B66FF">
            <w:pPr>
              <w:jc w:val="both"/>
              <w:rPr>
                <w:ins w:id="9779" w:author="Sorin Salagean" w:date="2015-02-09T11:18:00Z"/>
                <w:rFonts w:asciiTheme="minorHAnsi" w:hAnsiTheme="minorHAnsi"/>
                <w:b/>
                <w:noProof/>
                <w:sz w:val="22"/>
                <w:szCs w:val="22"/>
                <w:lang w:val="ro-RO"/>
              </w:rPr>
            </w:pPr>
          </w:p>
        </w:tc>
        <w:tc>
          <w:tcPr>
            <w:tcW w:w="5004" w:type="dxa"/>
          </w:tcPr>
          <w:p w14:paraId="65A30825" w14:textId="77777777" w:rsidR="004D2D1C" w:rsidRPr="00493D0B" w:rsidRDefault="004D2D1C" w:rsidP="006B66FF">
            <w:pPr>
              <w:spacing w:line="276" w:lineRule="auto"/>
              <w:rPr>
                <w:ins w:id="9780" w:author="Sorin Salagean" w:date="2015-02-09T11:18:00Z"/>
                <w:rFonts w:asciiTheme="minorHAnsi" w:hAnsiTheme="minorHAnsi"/>
                <w:sz w:val="22"/>
                <w:szCs w:val="22"/>
                <w:lang w:val="ro-RO"/>
              </w:rPr>
            </w:pPr>
            <w:ins w:id="9781" w:author="Sorin Salagean" w:date="2015-02-09T11:18:00Z">
              <w:r w:rsidRPr="00493D0B">
                <w:rPr>
                  <w:rFonts w:asciiTheme="minorHAnsi" w:hAnsiTheme="minorHAnsi"/>
                  <w:sz w:val="22"/>
                  <w:szCs w:val="22"/>
                  <w:lang w:val="ro-RO"/>
                </w:rPr>
                <w:t>La apasarea butonului:</w:t>
              </w:r>
            </w:ins>
          </w:p>
          <w:p w14:paraId="3A7C65EF" w14:textId="77777777" w:rsidR="004D2D1C" w:rsidRPr="00493D0B" w:rsidRDefault="004D2D1C" w:rsidP="006B66FF">
            <w:pPr>
              <w:pStyle w:val="ListParagraph"/>
              <w:numPr>
                <w:ilvl w:val="0"/>
                <w:numId w:val="8"/>
              </w:numPr>
              <w:spacing w:line="276" w:lineRule="auto"/>
              <w:rPr>
                <w:ins w:id="9782" w:author="Sorin Salagean" w:date="2015-02-09T11:18:00Z"/>
                <w:lang w:val="ro-RO"/>
              </w:rPr>
            </w:pPr>
            <w:ins w:id="9783" w:author="Sorin Salagean" w:date="2015-02-09T11:18:00Z">
              <w:r w:rsidRPr="00493D0B">
                <w:rPr>
                  <w:rFonts w:asciiTheme="minorHAnsi" w:hAnsiTheme="minorHAnsi"/>
                  <w:sz w:val="22"/>
                  <w:szCs w:val="22"/>
                  <w:lang w:val="ro-RO"/>
                </w:rPr>
                <w:t>Se creeaza o nota „Introduceti</w:t>
              </w:r>
              <w:r>
                <w:rPr>
                  <w:rFonts w:asciiTheme="minorHAnsi" w:hAnsiTheme="minorHAnsi"/>
                  <w:sz w:val="22"/>
                  <w:szCs w:val="22"/>
                  <w:lang w:val="ro-RO"/>
                </w:rPr>
                <w:t xml:space="preserve"> motiv refuz”</w:t>
              </w:r>
            </w:ins>
          </w:p>
          <w:p w14:paraId="515F4A47" w14:textId="77777777" w:rsidR="004D2D1C" w:rsidRPr="00493D0B" w:rsidRDefault="004D2D1C" w:rsidP="006B66FF">
            <w:pPr>
              <w:pStyle w:val="ListParagraph"/>
              <w:numPr>
                <w:ilvl w:val="0"/>
                <w:numId w:val="8"/>
              </w:numPr>
              <w:spacing w:line="276" w:lineRule="auto"/>
              <w:rPr>
                <w:ins w:id="9784" w:author="Sorin Salagean" w:date="2015-02-09T11:18:00Z"/>
                <w:lang w:val="ro-RO"/>
              </w:rPr>
            </w:pPr>
            <w:ins w:id="9785" w:author="Sorin Salagean" w:date="2015-02-09T11:18:00Z">
              <w:r>
                <w:rPr>
                  <w:rFonts w:asciiTheme="minorHAnsi" w:hAnsiTheme="minorHAnsi"/>
                  <w:sz w:val="22"/>
                  <w:szCs w:val="22"/>
                  <w:lang w:val="ro-RO"/>
                </w:rPr>
                <w:t>Se muta documentul in etapa „Lichidator”</w:t>
              </w:r>
            </w:ins>
          </w:p>
        </w:tc>
        <w:tc>
          <w:tcPr>
            <w:tcW w:w="952" w:type="dxa"/>
          </w:tcPr>
          <w:p w14:paraId="4FB1786F" w14:textId="77777777" w:rsidR="004D2D1C" w:rsidRPr="00C46A23" w:rsidRDefault="004D2D1C" w:rsidP="006B66FF">
            <w:pPr>
              <w:spacing w:line="276" w:lineRule="auto"/>
              <w:rPr>
                <w:ins w:id="9786" w:author="Sorin Salagean" w:date="2015-02-09T11:18:00Z"/>
                <w:rFonts w:asciiTheme="minorHAnsi" w:hAnsiTheme="minorHAnsi"/>
                <w:sz w:val="22"/>
                <w:szCs w:val="22"/>
                <w:lang w:val="ro-RO"/>
              </w:rPr>
            </w:pPr>
            <w:ins w:id="9787" w:author="Sorin Salagean" w:date="2015-02-09T11:18:00Z">
              <w:r w:rsidRPr="00C46A23">
                <w:rPr>
                  <w:rFonts w:asciiTheme="minorHAnsi" w:hAnsiTheme="minorHAnsi"/>
                  <w:sz w:val="22"/>
                  <w:szCs w:val="22"/>
                  <w:lang w:val="ro-RO"/>
                </w:rPr>
                <w:t>N/A</w:t>
              </w:r>
            </w:ins>
          </w:p>
        </w:tc>
        <w:tc>
          <w:tcPr>
            <w:tcW w:w="2102" w:type="dxa"/>
          </w:tcPr>
          <w:p w14:paraId="666610B7" w14:textId="77777777" w:rsidR="004D2D1C" w:rsidRDefault="004D2D1C" w:rsidP="006B66FF">
            <w:pPr>
              <w:spacing w:line="276" w:lineRule="auto"/>
              <w:rPr>
                <w:ins w:id="9788" w:author="Sorin Salagean" w:date="2015-02-09T11:18:00Z"/>
                <w:rFonts w:asciiTheme="minorHAnsi" w:hAnsiTheme="minorHAnsi"/>
                <w:bCs/>
                <w:noProof/>
                <w:sz w:val="22"/>
                <w:szCs w:val="22"/>
                <w:lang w:val="ro-RO"/>
              </w:rPr>
            </w:pPr>
            <w:ins w:id="9789" w:author="Sorin Salagean" w:date="2015-02-09T11:18:00Z">
              <w:r>
                <w:rPr>
                  <w:rFonts w:asciiTheme="minorHAnsi" w:hAnsiTheme="minorHAnsi"/>
                  <w:bCs/>
                  <w:noProof/>
                  <w:sz w:val="22"/>
                  <w:szCs w:val="22"/>
                  <w:lang w:val="ro-RO"/>
                </w:rPr>
                <w:t>Create Note</w:t>
              </w:r>
            </w:ins>
          </w:p>
          <w:p w14:paraId="749C26E0" w14:textId="77777777" w:rsidR="004D2D1C" w:rsidRPr="00C46A23" w:rsidRDefault="004D2D1C" w:rsidP="006B66FF">
            <w:pPr>
              <w:spacing w:line="276" w:lineRule="auto"/>
              <w:rPr>
                <w:ins w:id="9790" w:author="Sorin Salagean" w:date="2015-02-09T11:18:00Z"/>
                <w:rFonts w:asciiTheme="minorHAnsi" w:hAnsiTheme="minorHAnsi"/>
                <w:bCs/>
                <w:noProof/>
                <w:sz w:val="22"/>
                <w:szCs w:val="22"/>
                <w:lang w:val="ro-RO"/>
              </w:rPr>
            </w:pPr>
            <w:ins w:id="9791" w:author="Sorin Salagean" w:date="2015-02-09T11:18:00Z">
              <w:r>
                <w:rPr>
                  <w:rFonts w:asciiTheme="minorHAnsi" w:hAnsiTheme="minorHAnsi"/>
                  <w:bCs/>
                  <w:noProof/>
                  <w:sz w:val="22"/>
                  <w:szCs w:val="22"/>
                  <w:lang w:val="ro-RO"/>
                </w:rPr>
                <w:t>Transition Document</w:t>
              </w:r>
            </w:ins>
          </w:p>
        </w:tc>
      </w:tr>
    </w:tbl>
    <w:p w14:paraId="5E75FB0C" w14:textId="77777777" w:rsidR="00DB1C79" w:rsidRDefault="00DB1C79" w:rsidP="00DB1C79">
      <w:pPr>
        <w:jc w:val="both"/>
        <w:rPr>
          <w:sz w:val="24"/>
          <w:szCs w:val="24"/>
          <w:lang w:val="en-US"/>
        </w:rPr>
      </w:pPr>
    </w:p>
    <w:p w14:paraId="0171E5AD" w14:textId="77777777" w:rsidR="004D2D1C" w:rsidRPr="003B710B" w:rsidRDefault="004D2D1C" w:rsidP="004D2D1C">
      <w:pPr>
        <w:pStyle w:val="Heading3"/>
        <w:rPr>
          <w:ins w:id="9792" w:author="Sorin Salagean" w:date="2015-02-09T11:19:00Z"/>
          <w:rFonts w:asciiTheme="minorHAnsi" w:hAnsiTheme="minorHAnsi"/>
          <w:sz w:val="22"/>
          <w:szCs w:val="22"/>
          <w:lang w:val="en-US"/>
          <w:rPrChange w:id="9793" w:author="Sorin Salagean" w:date="2015-02-09T13:02:00Z">
            <w:rPr>
              <w:ins w:id="9794" w:author="Sorin Salagean" w:date="2015-02-09T11:19:00Z"/>
              <w:lang w:val="en-US"/>
            </w:rPr>
          </w:rPrChange>
        </w:rPr>
      </w:pPr>
      <w:ins w:id="9795" w:author="Sorin Salagean" w:date="2015-02-09T11:19:00Z">
        <w:r w:rsidRPr="003B710B">
          <w:rPr>
            <w:rFonts w:asciiTheme="minorHAnsi" w:hAnsiTheme="minorHAnsi"/>
            <w:sz w:val="22"/>
            <w:szCs w:val="22"/>
            <w:lang w:val="en-US"/>
            <w:rPrChange w:id="9796" w:author="Sorin Salagean" w:date="2015-02-09T13:02:00Z">
              <w:rPr>
                <w:lang w:val="en-US"/>
              </w:rPr>
            </w:rPrChange>
          </w:rPr>
          <w:t>Etapa 6 – Claim Forum</w:t>
        </w:r>
      </w:ins>
    </w:p>
    <w:p w14:paraId="0984C497" w14:textId="77777777" w:rsidR="004D2D1C" w:rsidRDefault="004D2D1C" w:rsidP="004D2D1C">
      <w:pPr>
        <w:rPr>
          <w:ins w:id="9797" w:author="Sorin Salagean" w:date="2015-02-09T11:19:00Z"/>
          <w:lang w:val="en-US"/>
        </w:rPr>
      </w:pPr>
    </w:p>
    <w:p w14:paraId="457684D0" w14:textId="77777777" w:rsidR="004D2D1C" w:rsidRPr="00126240" w:rsidRDefault="004D2D1C" w:rsidP="004D2D1C">
      <w:pPr>
        <w:spacing w:line="276" w:lineRule="auto"/>
        <w:rPr>
          <w:ins w:id="9798" w:author="Sorin Salagean" w:date="2015-02-09T11:19:00Z"/>
          <w:b/>
          <w:noProof/>
        </w:rPr>
      </w:pPr>
      <w:ins w:id="9799" w:author="Sorin Salagean" w:date="2015-02-09T11:19:00Z">
        <w:r w:rsidRPr="0086384C">
          <w:rPr>
            <w:b/>
            <w:noProof/>
          </w:rPr>
          <w:t>Roluri si permisiuni:</w:t>
        </w:r>
      </w:ins>
    </w:p>
    <w:tbl>
      <w:tblPr>
        <w:tblStyle w:val="TableWeb2"/>
        <w:tblW w:w="0" w:type="auto"/>
        <w:tblLook w:val="04A0" w:firstRow="1" w:lastRow="0" w:firstColumn="1" w:lastColumn="0" w:noHBand="0" w:noVBand="1"/>
      </w:tblPr>
      <w:tblGrid>
        <w:gridCol w:w="1835"/>
        <w:gridCol w:w="4394"/>
        <w:gridCol w:w="4221"/>
      </w:tblGrid>
      <w:tr w:rsidR="004D2D1C" w:rsidRPr="00C46A23" w14:paraId="6DF7508F" w14:textId="77777777" w:rsidTr="006B66FF">
        <w:trPr>
          <w:cnfStyle w:val="100000000000" w:firstRow="1" w:lastRow="0" w:firstColumn="0" w:lastColumn="0" w:oddVBand="0" w:evenVBand="0" w:oddHBand="0" w:evenHBand="0" w:firstRowFirstColumn="0" w:firstRowLastColumn="0" w:lastRowFirstColumn="0" w:lastRowLastColumn="0"/>
          <w:trHeight w:val="362"/>
          <w:ins w:id="9800" w:author="Sorin Salagean" w:date="2015-02-09T11:19:00Z"/>
        </w:trPr>
        <w:tc>
          <w:tcPr>
            <w:tcW w:w="1775" w:type="dxa"/>
            <w:hideMark/>
          </w:tcPr>
          <w:p w14:paraId="6ED1E821" w14:textId="77777777" w:rsidR="004D2D1C" w:rsidRPr="00C46A23" w:rsidRDefault="004D2D1C" w:rsidP="006B66FF">
            <w:pPr>
              <w:spacing w:line="276" w:lineRule="auto"/>
              <w:rPr>
                <w:ins w:id="9801" w:author="Sorin Salagean" w:date="2015-02-09T11:19:00Z"/>
                <w:rFonts w:asciiTheme="minorHAnsi" w:hAnsiTheme="minorHAnsi"/>
                <w:noProof/>
                <w:sz w:val="22"/>
                <w:szCs w:val="22"/>
                <w:lang w:val="ro-RO"/>
              </w:rPr>
            </w:pPr>
            <w:ins w:id="9802" w:author="Sorin Salagean" w:date="2015-02-09T11:19:00Z">
              <w:r w:rsidRPr="00C46A23">
                <w:rPr>
                  <w:rFonts w:asciiTheme="minorHAnsi" w:hAnsiTheme="minorHAnsi"/>
                  <w:b/>
                  <w:bCs/>
                  <w:noProof/>
                  <w:sz w:val="22"/>
                  <w:szCs w:val="22"/>
                  <w:lang w:val="ro-RO"/>
                </w:rPr>
                <w:t>Nume grup</w:t>
              </w:r>
            </w:ins>
          </w:p>
        </w:tc>
        <w:tc>
          <w:tcPr>
            <w:tcW w:w="4354" w:type="dxa"/>
            <w:hideMark/>
          </w:tcPr>
          <w:p w14:paraId="05C323F1" w14:textId="77777777" w:rsidR="004D2D1C" w:rsidRPr="00C46A23" w:rsidRDefault="004D2D1C" w:rsidP="006B66FF">
            <w:pPr>
              <w:spacing w:line="276" w:lineRule="auto"/>
              <w:rPr>
                <w:ins w:id="9803" w:author="Sorin Salagean" w:date="2015-02-09T11:19:00Z"/>
                <w:rFonts w:asciiTheme="minorHAnsi" w:hAnsiTheme="minorHAnsi"/>
                <w:noProof/>
                <w:sz w:val="22"/>
                <w:szCs w:val="22"/>
                <w:lang w:val="ro-RO"/>
              </w:rPr>
            </w:pPr>
            <w:ins w:id="9804" w:author="Sorin Salagean" w:date="2015-02-09T11:19:00Z">
              <w:r w:rsidRPr="00C46A23">
                <w:rPr>
                  <w:rFonts w:asciiTheme="minorHAnsi" w:hAnsiTheme="minorHAnsi"/>
                  <w:b/>
                  <w:bCs/>
                  <w:noProof/>
                  <w:sz w:val="22"/>
                  <w:szCs w:val="22"/>
                  <w:lang w:val="ro-RO"/>
                </w:rPr>
                <w:t>Drepturi</w:t>
              </w:r>
            </w:ins>
          </w:p>
        </w:tc>
        <w:tc>
          <w:tcPr>
            <w:tcW w:w="4161" w:type="dxa"/>
            <w:hideMark/>
          </w:tcPr>
          <w:p w14:paraId="2A468209" w14:textId="77777777" w:rsidR="004D2D1C" w:rsidRPr="00C46A23" w:rsidRDefault="004D2D1C" w:rsidP="006B66FF">
            <w:pPr>
              <w:spacing w:line="276" w:lineRule="auto"/>
              <w:rPr>
                <w:ins w:id="9805" w:author="Sorin Salagean" w:date="2015-02-09T11:19:00Z"/>
                <w:rFonts w:asciiTheme="minorHAnsi" w:hAnsiTheme="minorHAnsi"/>
                <w:noProof/>
                <w:sz w:val="22"/>
                <w:szCs w:val="22"/>
                <w:lang w:val="ro-RO"/>
              </w:rPr>
            </w:pPr>
            <w:ins w:id="9806" w:author="Sorin Salagean" w:date="2015-02-09T11:19:00Z">
              <w:r w:rsidRPr="00C46A23">
                <w:rPr>
                  <w:rFonts w:asciiTheme="minorHAnsi" w:hAnsiTheme="minorHAnsi"/>
                  <w:b/>
                  <w:bCs/>
                  <w:noProof/>
                  <w:sz w:val="22"/>
                  <w:szCs w:val="22"/>
                  <w:lang w:val="ro-RO"/>
                </w:rPr>
                <w:t>Cerinte de sistem</w:t>
              </w:r>
            </w:ins>
          </w:p>
        </w:tc>
      </w:tr>
      <w:tr w:rsidR="004D2D1C" w:rsidRPr="00C46A23" w14:paraId="56A088DC" w14:textId="77777777" w:rsidTr="006B66FF">
        <w:trPr>
          <w:trHeight w:val="857"/>
          <w:ins w:id="9807" w:author="Sorin Salagean" w:date="2015-02-09T11:19:00Z"/>
        </w:trPr>
        <w:tc>
          <w:tcPr>
            <w:tcW w:w="1775" w:type="dxa"/>
          </w:tcPr>
          <w:p w14:paraId="43DA6E1E" w14:textId="77777777" w:rsidR="004D2D1C" w:rsidRPr="00F41278" w:rsidRDefault="004D2D1C" w:rsidP="006B66FF">
            <w:pPr>
              <w:rPr>
                <w:ins w:id="9808" w:author="Sorin Salagean" w:date="2015-02-09T11:19:00Z"/>
                <w:rFonts w:asciiTheme="minorHAnsi" w:hAnsiTheme="minorHAnsi"/>
                <w:b/>
                <w:noProof/>
                <w:sz w:val="22"/>
                <w:szCs w:val="22"/>
                <w:lang w:val="ro-RO"/>
              </w:rPr>
            </w:pPr>
            <w:ins w:id="9809" w:author="Sorin Salagean" w:date="2015-02-09T11:19:00Z">
              <w:r>
                <w:rPr>
                  <w:rFonts w:asciiTheme="minorHAnsi" w:hAnsiTheme="minorHAnsi"/>
                  <w:b/>
                  <w:noProof/>
                  <w:sz w:val="22"/>
                  <w:szCs w:val="22"/>
                  <w:lang w:val="ro-RO"/>
                </w:rPr>
                <w:t>GT – Director daune</w:t>
              </w:r>
            </w:ins>
          </w:p>
        </w:tc>
        <w:tc>
          <w:tcPr>
            <w:tcW w:w="4354" w:type="dxa"/>
          </w:tcPr>
          <w:p w14:paraId="2DBF4B98" w14:textId="77777777" w:rsidR="004D2D1C" w:rsidRPr="00F41278" w:rsidRDefault="004D2D1C" w:rsidP="006B66FF">
            <w:pPr>
              <w:rPr>
                <w:ins w:id="9810" w:author="Sorin Salagean" w:date="2015-02-09T11:19:00Z"/>
                <w:rFonts w:asciiTheme="minorHAnsi" w:hAnsiTheme="minorHAnsi"/>
                <w:b/>
                <w:noProof/>
                <w:sz w:val="22"/>
                <w:szCs w:val="22"/>
                <w:lang w:val="ro-RO"/>
              </w:rPr>
            </w:pPr>
            <w:ins w:id="9811" w:author="Sorin Salagean" w:date="2015-02-09T11:19:00Z">
              <w:r w:rsidRPr="00F41278">
                <w:rPr>
                  <w:rFonts w:asciiTheme="minorHAnsi" w:hAnsiTheme="minorHAnsi"/>
                  <w:b/>
                  <w:noProof/>
                  <w:sz w:val="22"/>
                  <w:szCs w:val="22"/>
                  <w:lang w:val="ro-RO"/>
                </w:rPr>
                <w:t>Dreptul de vizualizare asupra tuturor documentelor din etapa.</w:t>
              </w:r>
            </w:ins>
          </w:p>
        </w:tc>
        <w:tc>
          <w:tcPr>
            <w:tcW w:w="4161" w:type="dxa"/>
          </w:tcPr>
          <w:p w14:paraId="1EC3BFC4" w14:textId="77777777" w:rsidR="004D2D1C" w:rsidRPr="00F41278" w:rsidRDefault="004D2D1C" w:rsidP="006B66FF">
            <w:pPr>
              <w:rPr>
                <w:ins w:id="9812" w:author="Sorin Salagean" w:date="2015-02-09T11:19:00Z"/>
                <w:rFonts w:asciiTheme="minorHAnsi" w:hAnsiTheme="minorHAnsi"/>
                <w:b/>
                <w:noProof/>
                <w:sz w:val="22"/>
                <w:szCs w:val="22"/>
                <w:lang w:val="ro-RO"/>
              </w:rPr>
            </w:pPr>
            <w:ins w:id="9813" w:author="Sorin Salagean" w:date="2015-02-09T11:19:00Z">
              <w:r w:rsidRPr="00F41278">
                <w:rPr>
                  <w:rFonts w:asciiTheme="minorHAnsi" w:hAnsiTheme="minorHAnsi"/>
                  <w:b/>
                  <w:noProof/>
                  <w:sz w:val="22"/>
                  <w:szCs w:val="22"/>
                  <w:lang w:val="ro-RO"/>
                </w:rPr>
                <w:t>N/A</w:t>
              </w:r>
            </w:ins>
          </w:p>
        </w:tc>
      </w:tr>
      <w:tr w:rsidR="004D2D1C" w:rsidRPr="00C46A23" w14:paraId="6644C237" w14:textId="77777777" w:rsidTr="006B66FF">
        <w:trPr>
          <w:trHeight w:val="857"/>
          <w:ins w:id="9814" w:author="Sorin Salagean" w:date="2015-02-09T11:19:00Z"/>
        </w:trPr>
        <w:tc>
          <w:tcPr>
            <w:tcW w:w="1775" w:type="dxa"/>
          </w:tcPr>
          <w:p w14:paraId="67AF44C6" w14:textId="77777777" w:rsidR="004D2D1C" w:rsidRDefault="004D2D1C" w:rsidP="006B66FF">
            <w:pPr>
              <w:rPr>
                <w:ins w:id="9815" w:author="Sorin Salagean" w:date="2015-02-09T11:19:00Z"/>
                <w:b/>
                <w:noProof/>
              </w:rPr>
            </w:pPr>
            <w:ins w:id="9816" w:author="Sorin Salagean" w:date="2015-02-09T11:19:00Z">
              <w:r w:rsidRPr="00F41278">
                <w:rPr>
                  <w:rFonts w:asciiTheme="minorHAnsi" w:hAnsiTheme="minorHAnsi"/>
                  <w:b/>
                  <w:noProof/>
                  <w:sz w:val="22"/>
                  <w:szCs w:val="22"/>
                </w:rPr>
                <w:t>Lichidator corporate</w:t>
              </w:r>
            </w:ins>
          </w:p>
        </w:tc>
        <w:tc>
          <w:tcPr>
            <w:tcW w:w="4354" w:type="dxa"/>
          </w:tcPr>
          <w:p w14:paraId="49EE4C80" w14:textId="77777777" w:rsidR="004D2D1C" w:rsidRPr="00F41278" w:rsidRDefault="004D2D1C" w:rsidP="006B66FF">
            <w:pPr>
              <w:rPr>
                <w:ins w:id="9817" w:author="Sorin Salagean" w:date="2015-02-09T11:19:00Z"/>
                <w:b/>
                <w:noProof/>
              </w:rPr>
            </w:pPr>
            <w:ins w:id="9818" w:author="Sorin Salagean" w:date="2015-02-09T11:19:00Z">
              <w:r w:rsidRPr="00F41278">
                <w:rPr>
                  <w:rFonts w:asciiTheme="minorHAnsi" w:hAnsiTheme="minorHAnsi"/>
                  <w:b/>
                  <w:noProof/>
                  <w:sz w:val="22"/>
                  <w:szCs w:val="22"/>
                  <w:lang w:val="ro-RO"/>
                </w:rPr>
                <w:t>Dreptul de vizualizare asupra tuturor documentelor din etapa.</w:t>
              </w:r>
            </w:ins>
          </w:p>
        </w:tc>
        <w:tc>
          <w:tcPr>
            <w:tcW w:w="4161" w:type="dxa"/>
          </w:tcPr>
          <w:p w14:paraId="55F9ABE8" w14:textId="77777777" w:rsidR="004D2D1C" w:rsidRPr="00F41278" w:rsidRDefault="004D2D1C" w:rsidP="006B66FF">
            <w:pPr>
              <w:rPr>
                <w:ins w:id="9819" w:author="Sorin Salagean" w:date="2015-02-09T11:19:00Z"/>
                <w:b/>
                <w:noProof/>
              </w:rPr>
            </w:pPr>
            <w:ins w:id="9820" w:author="Sorin Salagean" w:date="2015-02-09T11:19:00Z">
              <w:r w:rsidRPr="00F41278">
                <w:rPr>
                  <w:rFonts w:asciiTheme="minorHAnsi" w:hAnsiTheme="minorHAnsi"/>
                  <w:b/>
                  <w:noProof/>
                  <w:sz w:val="22"/>
                  <w:szCs w:val="22"/>
                  <w:lang w:val="ro-RO"/>
                </w:rPr>
                <w:t>N/A</w:t>
              </w:r>
            </w:ins>
          </w:p>
        </w:tc>
      </w:tr>
      <w:tr w:rsidR="004D2D1C" w:rsidRPr="00C46A23" w14:paraId="24A642F9" w14:textId="77777777" w:rsidTr="006B66FF">
        <w:trPr>
          <w:trHeight w:val="857"/>
          <w:ins w:id="9821" w:author="Sorin Salagean" w:date="2015-02-09T11:19:00Z"/>
        </w:trPr>
        <w:tc>
          <w:tcPr>
            <w:tcW w:w="1775" w:type="dxa"/>
          </w:tcPr>
          <w:p w14:paraId="76DB9723" w14:textId="77777777" w:rsidR="004D2D1C" w:rsidRPr="00F41278" w:rsidRDefault="004D2D1C" w:rsidP="006B66FF">
            <w:pPr>
              <w:rPr>
                <w:ins w:id="9822" w:author="Sorin Salagean" w:date="2015-02-09T11:19:00Z"/>
                <w:rFonts w:asciiTheme="minorHAnsi" w:hAnsiTheme="minorHAnsi"/>
                <w:b/>
                <w:noProof/>
                <w:sz w:val="22"/>
                <w:szCs w:val="22"/>
              </w:rPr>
            </w:pPr>
            <w:ins w:id="9823" w:author="Sorin Salagean" w:date="2015-02-09T11:19:00Z">
              <w:r w:rsidRPr="00F41278">
                <w:rPr>
                  <w:rFonts w:asciiTheme="minorHAnsi" w:hAnsiTheme="minorHAnsi"/>
                  <w:b/>
                  <w:noProof/>
                  <w:sz w:val="22"/>
                  <w:szCs w:val="22"/>
                </w:rPr>
                <w:lastRenderedPageBreak/>
                <w:t>Lichidator retail grupa 1</w:t>
              </w:r>
            </w:ins>
          </w:p>
        </w:tc>
        <w:tc>
          <w:tcPr>
            <w:tcW w:w="4354" w:type="dxa"/>
          </w:tcPr>
          <w:p w14:paraId="61420DC7" w14:textId="77777777" w:rsidR="004D2D1C" w:rsidRPr="00F41278" w:rsidRDefault="004D2D1C" w:rsidP="006B66FF">
            <w:pPr>
              <w:rPr>
                <w:ins w:id="9824" w:author="Sorin Salagean" w:date="2015-02-09T11:19:00Z"/>
                <w:rFonts w:asciiTheme="minorHAnsi" w:hAnsiTheme="minorHAnsi"/>
                <w:b/>
                <w:noProof/>
                <w:sz w:val="22"/>
                <w:szCs w:val="22"/>
              </w:rPr>
            </w:pPr>
            <w:ins w:id="9825" w:author="Sorin Salagean" w:date="2015-02-09T11:19:00Z">
              <w:r w:rsidRPr="00F41278">
                <w:rPr>
                  <w:rFonts w:asciiTheme="minorHAnsi" w:hAnsiTheme="minorHAnsi"/>
                  <w:b/>
                  <w:noProof/>
                  <w:sz w:val="22"/>
                  <w:szCs w:val="22"/>
                  <w:lang w:val="ro-RO"/>
                </w:rPr>
                <w:t>Dreptul de vizualizare asupra tuturor documentelor din etapa.</w:t>
              </w:r>
            </w:ins>
          </w:p>
        </w:tc>
        <w:tc>
          <w:tcPr>
            <w:tcW w:w="4161" w:type="dxa"/>
          </w:tcPr>
          <w:p w14:paraId="3E177312" w14:textId="77777777" w:rsidR="004D2D1C" w:rsidRPr="00F41278" w:rsidRDefault="004D2D1C" w:rsidP="006B66FF">
            <w:pPr>
              <w:rPr>
                <w:ins w:id="9826" w:author="Sorin Salagean" w:date="2015-02-09T11:19:00Z"/>
                <w:rFonts w:asciiTheme="minorHAnsi" w:hAnsiTheme="minorHAnsi"/>
                <w:b/>
                <w:noProof/>
                <w:sz w:val="22"/>
                <w:szCs w:val="22"/>
              </w:rPr>
            </w:pPr>
            <w:ins w:id="9827" w:author="Sorin Salagean" w:date="2015-02-09T11:19:00Z">
              <w:r w:rsidRPr="00F41278">
                <w:rPr>
                  <w:rFonts w:asciiTheme="minorHAnsi" w:hAnsiTheme="minorHAnsi"/>
                  <w:b/>
                  <w:noProof/>
                  <w:sz w:val="22"/>
                  <w:szCs w:val="22"/>
                  <w:lang w:val="ro-RO"/>
                </w:rPr>
                <w:t>N/A</w:t>
              </w:r>
            </w:ins>
          </w:p>
        </w:tc>
      </w:tr>
      <w:tr w:rsidR="004D2D1C" w:rsidRPr="00C46A23" w14:paraId="00B22A15" w14:textId="77777777" w:rsidTr="006B66FF">
        <w:trPr>
          <w:trHeight w:val="857"/>
          <w:ins w:id="9828" w:author="Sorin Salagean" w:date="2015-02-09T11:19:00Z"/>
        </w:trPr>
        <w:tc>
          <w:tcPr>
            <w:tcW w:w="1775" w:type="dxa"/>
          </w:tcPr>
          <w:p w14:paraId="1963FE3C" w14:textId="77777777" w:rsidR="004D2D1C" w:rsidRPr="00F41278" w:rsidRDefault="004D2D1C" w:rsidP="006B66FF">
            <w:pPr>
              <w:rPr>
                <w:ins w:id="9829" w:author="Sorin Salagean" w:date="2015-02-09T11:19:00Z"/>
                <w:rFonts w:asciiTheme="minorHAnsi" w:hAnsiTheme="minorHAnsi"/>
                <w:b/>
                <w:noProof/>
                <w:sz w:val="22"/>
                <w:szCs w:val="22"/>
              </w:rPr>
            </w:pPr>
            <w:ins w:id="9830" w:author="Sorin Salagean" w:date="2015-02-09T11:19:00Z">
              <w:r>
                <w:rPr>
                  <w:rFonts w:asciiTheme="minorHAnsi" w:hAnsiTheme="minorHAnsi"/>
                  <w:b/>
                  <w:noProof/>
                  <w:sz w:val="22"/>
                  <w:szCs w:val="22"/>
                </w:rPr>
                <w:t>Lichidator retail grupa 2</w:t>
              </w:r>
            </w:ins>
          </w:p>
        </w:tc>
        <w:tc>
          <w:tcPr>
            <w:tcW w:w="4354" w:type="dxa"/>
          </w:tcPr>
          <w:p w14:paraId="2C1D0AFB" w14:textId="77777777" w:rsidR="004D2D1C" w:rsidRPr="00F41278" w:rsidRDefault="004D2D1C" w:rsidP="006B66FF">
            <w:pPr>
              <w:rPr>
                <w:ins w:id="9831" w:author="Sorin Salagean" w:date="2015-02-09T11:19:00Z"/>
                <w:rFonts w:asciiTheme="minorHAnsi" w:hAnsiTheme="minorHAnsi"/>
                <w:b/>
                <w:noProof/>
                <w:sz w:val="22"/>
                <w:szCs w:val="22"/>
              </w:rPr>
            </w:pPr>
            <w:ins w:id="9832" w:author="Sorin Salagean" w:date="2015-02-09T11:19:00Z">
              <w:r w:rsidRPr="00F41278">
                <w:rPr>
                  <w:rFonts w:asciiTheme="minorHAnsi" w:hAnsiTheme="minorHAnsi"/>
                  <w:b/>
                  <w:noProof/>
                  <w:sz w:val="22"/>
                  <w:szCs w:val="22"/>
                  <w:lang w:val="ro-RO"/>
                </w:rPr>
                <w:t>Dreptul de vizualizare asupra tuturor documentelor din etapa.</w:t>
              </w:r>
            </w:ins>
          </w:p>
        </w:tc>
        <w:tc>
          <w:tcPr>
            <w:tcW w:w="4161" w:type="dxa"/>
          </w:tcPr>
          <w:p w14:paraId="713B0816" w14:textId="77777777" w:rsidR="004D2D1C" w:rsidRPr="00F41278" w:rsidRDefault="004D2D1C" w:rsidP="006B66FF">
            <w:pPr>
              <w:rPr>
                <w:ins w:id="9833" w:author="Sorin Salagean" w:date="2015-02-09T11:19:00Z"/>
                <w:rFonts w:asciiTheme="minorHAnsi" w:hAnsiTheme="minorHAnsi"/>
                <w:b/>
                <w:noProof/>
                <w:sz w:val="22"/>
                <w:szCs w:val="22"/>
              </w:rPr>
            </w:pPr>
            <w:ins w:id="9834" w:author="Sorin Salagean" w:date="2015-02-09T11:19:00Z">
              <w:r w:rsidRPr="00F41278">
                <w:rPr>
                  <w:rFonts w:asciiTheme="minorHAnsi" w:hAnsiTheme="minorHAnsi"/>
                  <w:b/>
                  <w:noProof/>
                  <w:sz w:val="22"/>
                  <w:szCs w:val="22"/>
                  <w:lang w:val="ro-RO"/>
                </w:rPr>
                <w:t>N/A</w:t>
              </w:r>
            </w:ins>
          </w:p>
        </w:tc>
      </w:tr>
      <w:tr w:rsidR="004D2D1C" w:rsidRPr="00C46A23" w14:paraId="36F742EB" w14:textId="77777777" w:rsidTr="006B66FF">
        <w:trPr>
          <w:trHeight w:val="857"/>
          <w:ins w:id="9835" w:author="Sorin Salagean" w:date="2015-02-09T11:19:00Z"/>
        </w:trPr>
        <w:tc>
          <w:tcPr>
            <w:tcW w:w="1775" w:type="dxa"/>
          </w:tcPr>
          <w:p w14:paraId="4E05254B" w14:textId="77777777" w:rsidR="004D2D1C" w:rsidRPr="00F41278" w:rsidRDefault="004D2D1C" w:rsidP="006B66FF">
            <w:pPr>
              <w:rPr>
                <w:ins w:id="9836" w:author="Sorin Salagean" w:date="2015-02-09T11:19:00Z"/>
                <w:rFonts w:asciiTheme="minorHAnsi" w:hAnsiTheme="minorHAnsi"/>
                <w:b/>
                <w:noProof/>
                <w:sz w:val="22"/>
                <w:szCs w:val="22"/>
              </w:rPr>
            </w:pPr>
            <w:ins w:id="9837" w:author="Sorin Salagean" w:date="2015-02-09T11:19:00Z">
              <w:r>
                <w:rPr>
                  <w:rFonts w:asciiTheme="minorHAnsi" w:hAnsiTheme="minorHAnsi"/>
                  <w:b/>
                  <w:noProof/>
                  <w:sz w:val="22"/>
                  <w:szCs w:val="22"/>
                </w:rPr>
                <w:t>Lichidator retail grupa 3</w:t>
              </w:r>
            </w:ins>
          </w:p>
        </w:tc>
        <w:tc>
          <w:tcPr>
            <w:tcW w:w="4354" w:type="dxa"/>
          </w:tcPr>
          <w:p w14:paraId="36749AE5" w14:textId="77777777" w:rsidR="004D2D1C" w:rsidRPr="00F41278" w:rsidRDefault="004D2D1C" w:rsidP="006B66FF">
            <w:pPr>
              <w:rPr>
                <w:ins w:id="9838" w:author="Sorin Salagean" w:date="2015-02-09T11:19:00Z"/>
                <w:rFonts w:asciiTheme="minorHAnsi" w:hAnsiTheme="minorHAnsi"/>
                <w:b/>
                <w:noProof/>
                <w:sz w:val="22"/>
                <w:szCs w:val="22"/>
              </w:rPr>
            </w:pPr>
            <w:ins w:id="9839" w:author="Sorin Salagean" w:date="2015-02-09T11:19:00Z">
              <w:r w:rsidRPr="00F41278">
                <w:rPr>
                  <w:rFonts w:asciiTheme="minorHAnsi" w:hAnsiTheme="minorHAnsi"/>
                  <w:b/>
                  <w:noProof/>
                  <w:sz w:val="22"/>
                  <w:szCs w:val="22"/>
                  <w:lang w:val="ro-RO"/>
                </w:rPr>
                <w:t>Dreptul de vizualizare asupra tuturor documentelor din etapa.</w:t>
              </w:r>
            </w:ins>
          </w:p>
        </w:tc>
        <w:tc>
          <w:tcPr>
            <w:tcW w:w="4161" w:type="dxa"/>
          </w:tcPr>
          <w:p w14:paraId="326710AB" w14:textId="77777777" w:rsidR="004D2D1C" w:rsidRPr="00F41278" w:rsidRDefault="004D2D1C" w:rsidP="006B66FF">
            <w:pPr>
              <w:rPr>
                <w:ins w:id="9840" w:author="Sorin Salagean" w:date="2015-02-09T11:19:00Z"/>
                <w:rFonts w:asciiTheme="minorHAnsi" w:hAnsiTheme="minorHAnsi"/>
                <w:b/>
                <w:noProof/>
                <w:sz w:val="22"/>
                <w:szCs w:val="22"/>
              </w:rPr>
            </w:pPr>
            <w:ins w:id="9841" w:author="Sorin Salagean" w:date="2015-02-09T11:19:00Z">
              <w:r w:rsidRPr="00F41278">
                <w:rPr>
                  <w:rFonts w:asciiTheme="minorHAnsi" w:hAnsiTheme="minorHAnsi"/>
                  <w:b/>
                  <w:noProof/>
                  <w:sz w:val="22"/>
                  <w:szCs w:val="22"/>
                  <w:lang w:val="ro-RO"/>
                </w:rPr>
                <w:t>N/A</w:t>
              </w:r>
            </w:ins>
          </w:p>
        </w:tc>
      </w:tr>
      <w:tr w:rsidR="004D2D1C" w:rsidRPr="00C46A23" w14:paraId="59AA95D9" w14:textId="77777777" w:rsidTr="006B66FF">
        <w:trPr>
          <w:trHeight w:val="857"/>
          <w:ins w:id="9842" w:author="Sorin Salagean" w:date="2015-02-09T11:19:00Z"/>
        </w:trPr>
        <w:tc>
          <w:tcPr>
            <w:tcW w:w="1775" w:type="dxa"/>
          </w:tcPr>
          <w:p w14:paraId="46CF0032" w14:textId="77777777" w:rsidR="004D2D1C" w:rsidRPr="00F41278" w:rsidRDefault="004D2D1C" w:rsidP="006B66FF">
            <w:pPr>
              <w:rPr>
                <w:ins w:id="9843" w:author="Sorin Salagean" w:date="2015-02-09T11:19:00Z"/>
                <w:rFonts w:asciiTheme="minorHAnsi" w:hAnsiTheme="minorHAnsi"/>
                <w:b/>
                <w:noProof/>
                <w:sz w:val="22"/>
                <w:szCs w:val="22"/>
              </w:rPr>
            </w:pPr>
            <w:ins w:id="9844" w:author="Sorin Salagean" w:date="2015-02-09T11:19:00Z">
              <w:r w:rsidRPr="00F41278">
                <w:rPr>
                  <w:rFonts w:asciiTheme="minorHAnsi" w:hAnsiTheme="minorHAnsi"/>
                  <w:b/>
                  <w:noProof/>
                  <w:sz w:val="22"/>
                  <w:szCs w:val="22"/>
                  <w:lang w:val="ro-RO"/>
                </w:rPr>
                <w:t>Supervizor All Flux</w:t>
              </w:r>
            </w:ins>
          </w:p>
        </w:tc>
        <w:tc>
          <w:tcPr>
            <w:tcW w:w="4354" w:type="dxa"/>
          </w:tcPr>
          <w:p w14:paraId="0E475B4E" w14:textId="77777777" w:rsidR="004D2D1C" w:rsidRPr="00F41278" w:rsidRDefault="004D2D1C" w:rsidP="006B66FF">
            <w:pPr>
              <w:rPr>
                <w:ins w:id="9845" w:author="Sorin Salagean" w:date="2015-02-09T11:19:00Z"/>
                <w:b/>
                <w:noProof/>
              </w:rPr>
            </w:pPr>
            <w:ins w:id="9846" w:author="Sorin Salagean" w:date="2015-02-09T11:19:00Z">
              <w:r w:rsidRPr="00F41278">
                <w:rPr>
                  <w:rFonts w:asciiTheme="minorHAnsi" w:hAnsiTheme="minorHAnsi"/>
                  <w:b/>
                  <w:noProof/>
                  <w:sz w:val="22"/>
                  <w:szCs w:val="22"/>
                  <w:lang w:val="ro-RO"/>
                </w:rPr>
                <w:t>Dreptul de vizualizare asupra tuturor documentelor din etapa.</w:t>
              </w:r>
            </w:ins>
          </w:p>
        </w:tc>
        <w:tc>
          <w:tcPr>
            <w:tcW w:w="4161" w:type="dxa"/>
          </w:tcPr>
          <w:p w14:paraId="62866A58" w14:textId="77777777" w:rsidR="004D2D1C" w:rsidRPr="00F41278" w:rsidRDefault="004D2D1C" w:rsidP="006B66FF">
            <w:pPr>
              <w:rPr>
                <w:ins w:id="9847" w:author="Sorin Salagean" w:date="2015-02-09T11:19:00Z"/>
                <w:b/>
                <w:noProof/>
              </w:rPr>
            </w:pPr>
            <w:ins w:id="9848" w:author="Sorin Salagean" w:date="2015-02-09T11:19:00Z">
              <w:r w:rsidRPr="00F41278">
                <w:rPr>
                  <w:rFonts w:asciiTheme="minorHAnsi" w:hAnsiTheme="minorHAnsi"/>
                  <w:b/>
                  <w:noProof/>
                  <w:sz w:val="22"/>
                  <w:szCs w:val="22"/>
                  <w:lang w:val="ro-RO"/>
                </w:rPr>
                <w:t>N/A</w:t>
              </w:r>
            </w:ins>
          </w:p>
        </w:tc>
      </w:tr>
    </w:tbl>
    <w:p w14:paraId="0043848C" w14:textId="77777777" w:rsidR="004D2D1C" w:rsidRPr="00126240" w:rsidRDefault="004D2D1C" w:rsidP="004D2D1C">
      <w:pPr>
        <w:spacing w:line="276" w:lineRule="auto"/>
        <w:rPr>
          <w:ins w:id="9849" w:author="Sorin Salagean" w:date="2015-02-09T11:19:00Z"/>
          <w:rStyle w:val="EstiloCuerpo"/>
          <w:noProof/>
        </w:rPr>
      </w:pPr>
    </w:p>
    <w:p w14:paraId="394092C0" w14:textId="77777777" w:rsidR="004D2D1C" w:rsidRPr="00126240" w:rsidRDefault="004D2D1C" w:rsidP="004D2D1C">
      <w:pPr>
        <w:spacing w:line="276" w:lineRule="auto"/>
        <w:rPr>
          <w:ins w:id="9850" w:author="Sorin Salagean" w:date="2015-02-09T11:19:00Z"/>
          <w:b/>
          <w:noProof/>
        </w:rPr>
      </w:pPr>
      <w:ins w:id="9851" w:author="Sorin Salagean" w:date="2015-02-09T11:19: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
      <w:tr w:rsidR="004D2D1C" w:rsidRPr="00C46A23" w14:paraId="1C4C545A" w14:textId="77777777" w:rsidTr="006B66FF">
        <w:trPr>
          <w:cnfStyle w:val="100000000000" w:firstRow="1" w:lastRow="0" w:firstColumn="0" w:lastColumn="0" w:oddVBand="0" w:evenVBand="0" w:oddHBand="0" w:evenHBand="0" w:firstRowFirstColumn="0" w:firstRowLastColumn="0" w:lastRowFirstColumn="0" w:lastRowLastColumn="0"/>
          <w:trHeight w:val="362"/>
          <w:ins w:id="9852" w:author="Sorin Salagean" w:date="2015-02-09T11:19:00Z"/>
        </w:trPr>
        <w:tc>
          <w:tcPr>
            <w:tcW w:w="3193" w:type="dxa"/>
            <w:hideMark/>
          </w:tcPr>
          <w:p w14:paraId="7D4AA9D0" w14:textId="77777777" w:rsidR="004D2D1C" w:rsidRPr="00C46A23" w:rsidRDefault="004D2D1C" w:rsidP="006B66FF">
            <w:pPr>
              <w:spacing w:line="276" w:lineRule="auto"/>
              <w:rPr>
                <w:ins w:id="9853" w:author="Sorin Salagean" w:date="2015-02-09T11:19:00Z"/>
                <w:rFonts w:asciiTheme="minorHAnsi" w:hAnsiTheme="minorHAnsi"/>
                <w:noProof/>
                <w:sz w:val="22"/>
                <w:szCs w:val="22"/>
                <w:lang w:val="ro-RO"/>
              </w:rPr>
            </w:pPr>
            <w:ins w:id="9854" w:author="Sorin Salagean" w:date="2015-02-09T11:19:00Z">
              <w:r w:rsidRPr="00C46A23">
                <w:rPr>
                  <w:rFonts w:asciiTheme="minorHAnsi" w:hAnsiTheme="minorHAnsi"/>
                  <w:b/>
                  <w:bCs/>
                  <w:noProof/>
                  <w:sz w:val="22"/>
                  <w:szCs w:val="22"/>
                  <w:lang w:val="ro-RO"/>
                </w:rPr>
                <w:t>Actiune</w:t>
              </w:r>
            </w:ins>
          </w:p>
        </w:tc>
        <w:tc>
          <w:tcPr>
            <w:tcW w:w="7137" w:type="dxa"/>
            <w:hideMark/>
          </w:tcPr>
          <w:p w14:paraId="34618587" w14:textId="77777777" w:rsidR="004D2D1C" w:rsidRPr="00C46A23" w:rsidRDefault="004D2D1C" w:rsidP="006B66FF">
            <w:pPr>
              <w:spacing w:line="276" w:lineRule="auto"/>
              <w:rPr>
                <w:ins w:id="9855" w:author="Sorin Salagean" w:date="2015-02-09T11:19:00Z"/>
                <w:rFonts w:asciiTheme="minorHAnsi" w:hAnsiTheme="minorHAnsi"/>
                <w:noProof/>
                <w:sz w:val="22"/>
                <w:szCs w:val="22"/>
                <w:lang w:val="ro-RO"/>
              </w:rPr>
            </w:pPr>
            <w:ins w:id="9856" w:author="Sorin Salagean" w:date="2015-02-09T11:19:00Z">
              <w:r w:rsidRPr="00C46A23">
                <w:rPr>
                  <w:rFonts w:asciiTheme="minorHAnsi" w:hAnsiTheme="minorHAnsi"/>
                  <w:b/>
                  <w:bCs/>
                  <w:noProof/>
                  <w:sz w:val="22"/>
                  <w:szCs w:val="22"/>
                  <w:lang w:val="ro-RO"/>
                </w:rPr>
                <w:t>Descriere Actiune</w:t>
              </w:r>
            </w:ins>
          </w:p>
        </w:tc>
      </w:tr>
      <w:tr w:rsidR="004D2D1C" w:rsidRPr="00C46A23" w14:paraId="20C87992" w14:textId="77777777" w:rsidTr="006B66FF">
        <w:trPr>
          <w:trHeight w:val="362"/>
          <w:ins w:id="9857" w:author="Sorin Salagean" w:date="2015-02-09T11:19:00Z"/>
        </w:trPr>
        <w:tc>
          <w:tcPr>
            <w:tcW w:w="3193" w:type="dxa"/>
          </w:tcPr>
          <w:p w14:paraId="374CBF09" w14:textId="77777777" w:rsidR="004D2D1C" w:rsidRPr="00C46A23" w:rsidRDefault="004D2D1C" w:rsidP="006B66FF">
            <w:pPr>
              <w:spacing w:line="276" w:lineRule="auto"/>
              <w:rPr>
                <w:ins w:id="9858" w:author="Sorin Salagean" w:date="2015-02-09T11:19:00Z"/>
                <w:rFonts w:asciiTheme="minorHAnsi" w:hAnsiTheme="minorHAnsi"/>
                <w:b/>
                <w:bCs/>
                <w:noProof/>
                <w:sz w:val="22"/>
                <w:szCs w:val="22"/>
                <w:lang w:val="ro-RO"/>
              </w:rPr>
            </w:pPr>
            <w:ins w:id="9859" w:author="Sorin Salagean" w:date="2015-02-09T11:19:00Z">
              <w:r>
                <w:rPr>
                  <w:rFonts w:asciiTheme="minorHAnsi" w:hAnsiTheme="minorHAnsi"/>
                  <w:b/>
                  <w:bCs/>
                  <w:noProof/>
                  <w:sz w:val="22"/>
                  <w:szCs w:val="22"/>
                  <w:lang w:val="ro-RO"/>
                </w:rPr>
                <w:t>Setare Proprietate „EtapaDosar”</w:t>
              </w:r>
            </w:ins>
          </w:p>
        </w:tc>
        <w:tc>
          <w:tcPr>
            <w:tcW w:w="7137" w:type="dxa"/>
          </w:tcPr>
          <w:p w14:paraId="16499AE8" w14:textId="77777777" w:rsidR="004D2D1C" w:rsidRPr="00C46A23" w:rsidRDefault="004D2D1C" w:rsidP="006B66FF">
            <w:pPr>
              <w:spacing w:line="276" w:lineRule="auto"/>
              <w:rPr>
                <w:ins w:id="9860" w:author="Sorin Salagean" w:date="2015-02-09T11:19:00Z"/>
                <w:rFonts w:asciiTheme="minorHAnsi" w:hAnsiTheme="minorHAnsi"/>
                <w:b/>
                <w:bCs/>
                <w:noProof/>
                <w:sz w:val="22"/>
                <w:szCs w:val="22"/>
                <w:lang w:val="ro-RO"/>
              </w:rPr>
            </w:pPr>
            <w:ins w:id="9861" w:author="Sorin Salagean" w:date="2015-02-09T11:19:00Z">
              <w:r>
                <w:rPr>
                  <w:rFonts w:asciiTheme="minorHAnsi" w:hAnsiTheme="minorHAnsi"/>
                  <w:b/>
                  <w:bCs/>
                  <w:noProof/>
                  <w:sz w:val="22"/>
                  <w:szCs w:val="22"/>
                  <w:lang w:val="ro-RO"/>
                </w:rPr>
                <w:t>Se va seta proprietatea „EtapaDosar” cu valoarea „Referat de Refuz – Claim Forum”</w:t>
              </w:r>
            </w:ins>
          </w:p>
        </w:tc>
      </w:tr>
      <w:tr w:rsidR="004D2D1C" w:rsidRPr="00C46A23" w14:paraId="0782F72D" w14:textId="77777777" w:rsidTr="006B66FF">
        <w:trPr>
          <w:trHeight w:val="362"/>
          <w:ins w:id="9862" w:author="Sorin Salagean" w:date="2015-02-09T11:19:00Z"/>
        </w:trPr>
        <w:tc>
          <w:tcPr>
            <w:tcW w:w="3193" w:type="dxa"/>
          </w:tcPr>
          <w:p w14:paraId="45EC8DDC" w14:textId="77777777" w:rsidR="004D2D1C" w:rsidRPr="00F41278" w:rsidRDefault="004D2D1C" w:rsidP="006B66FF">
            <w:pPr>
              <w:spacing w:line="276" w:lineRule="auto"/>
              <w:rPr>
                <w:ins w:id="9863" w:author="Sorin Salagean" w:date="2015-02-09T11:19:00Z"/>
                <w:rFonts w:asciiTheme="minorHAnsi" w:hAnsiTheme="minorHAnsi"/>
                <w:b/>
                <w:bCs/>
                <w:noProof/>
                <w:sz w:val="22"/>
                <w:szCs w:val="22"/>
              </w:rPr>
            </w:pPr>
            <w:ins w:id="9864" w:author="Sorin Salagean" w:date="2015-02-09T11:19:00Z">
              <w:r w:rsidRPr="00F41278">
                <w:rPr>
                  <w:rFonts w:asciiTheme="minorHAnsi" w:hAnsiTheme="minorHAnsi"/>
                  <w:b/>
                  <w:bCs/>
                  <w:noProof/>
                  <w:sz w:val="22"/>
                  <w:szCs w:val="22"/>
                </w:rPr>
                <w:t>Setare kw – “Etapa Dosar”</w:t>
              </w:r>
            </w:ins>
          </w:p>
        </w:tc>
        <w:tc>
          <w:tcPr>
            <w:tcW w:w="7137" w:type="dxa"/>
          </w:tcPr>
          <w:p w14:paraId="1F0B1720" w14:textId="77777777" w:rsidR="004D2D1C" w:rsidRPr="00F41278" w:rsidRDefault="004D2D1C" w:rsidP="006B66FF">
            <w:pPr>
              <w:spacing w:line="276" w:lineRule="auto"/>
              <w:rPr>
                <w:ins w:id="9865" w:author="Sorin Salagean" w:date="2015-02-09T11:19:00Z"/>
                <w:rFonts w:asciiTheme="minorHAnsi" w:hAnsiTheme="minorHAnsi"/>
                <w:b/>
                <w:bCs/>
                <w:noProof/>
                <w:sz w:val="22"/>
                <w:szCs w:val="22"/>
              </w:rPr>
            </w:pPr>
            <w:ins w:id="9866" w:author="Sorin Salagean" w:date="2015-02-09T11:19:00Z">
              <w:r>
                <w:rPr>
                  <w:rFonts w:asciiTheme="minorHAnsi" w:hAnsiTheme="minorHAnsi"/>
                  <w:b/>
                  <w:bCs/>
                  <w:noProof/>
                  <w:sz w:val="22"/>
                  <w:szCs w:val="22"/>
                </w:rPr>
                <w:t>Se va seta kw-ul “Etapa dosar” cu valoarea proprietatii “EtapaDosar”</w:t>
              </w:r>
            </w:ins>
          </w:p>
        </w:tc>
      </w:tr>
      <w:tr w:rsidR="004D2D1C" w:rsidRPr="00C46A23" w14:paraId="31375CC8" w14:textId="77777777" w:rsidTr="006B66FF">
        <w:trPr>
          <w:trHeight w:val="362"/>
          <w:ins w:id="9867" w:author="Sorin Salagean" w:date="2015-02-09T11:19:00Z"/>
        </w:trPr>
        <w:tc>
          <w:tcPr>
            <w:tcW w:w="3193" w:type="dxa"/>
          </w:tcPr>
          <w:p w14:paraId="465136F0" w14:textId="77777777" w:rsidR="004D2D1C" w:rsidRPr="009A366B" w:rsidRDefault="004D2D1C" w:rsidP="006B66FF">
            <w:pPr>
              <w:spacing w:line="276" w:lineRule="auto"/>
              <w:rPr>
                <w:ins w:id="9868" w:author="Sorin Salagean" w:date="2015-02-09T11:19:00Z"/>
                <w:rFonts w:asciiTheme="minorHAnsi" w:hAnsiTheme="minorHAnsi"/>
                <w:b/>
                <w:bCs/>
                <w:noProof/>
                <w:sz w:val="22"/>
                <w:szCs w:val="22"/>
              </w:rPr>
            </w:pPr>
            <w:ins w:id="9869" w:author="Sorin Salagean" w:date="2015-02-09T11:19:00Z">
              <w:r w:rsidRPr="009A366B">
                <w:rPr>
                  <w:rFonts w:asciiTheme="minorHAnsi" w:hAnsiTheme="minorHAnsi"/>
                  <w:b/>
                  <w:bCs/>
                  <w:noProof/>
                  <w:sz w:val="22"/>
                  <w:szCs w:val="22"/>
                </w:rPr>
                <w:t>Trimitere Notificare</w:t>
              </w:r>
            </w:ins>
          </w:p>
        </w:tc>
        <w:tc>
          <w:tcPr>
            <w:tcW w:w="7137" w:type="dxa"/>
          </w:tcPr>
          <w:p w14:paraId="34B57ADE" w14:textId="77777777" w:rsidR="004D2D1C" w:rsidRPr="009A366B" w:rsidRDefault="004D2D1C" w:rsidP="006B66FF">
            <w:pPr>
              <w:spacing w:line="276" w:lineRule="auto"/>
              <w:rPr>
                <w:ins w:id="9870" w:author="Sorin Salagean" w:date="2015-02-09T11:19:00Z"/>
                <w:rFonts w:asciiTheme="minorHAnsi" w:hAnsiTheme="minorHAnsi"/>
                <w:b/>
                <w:bCs/>
                <w:noProof/>
                <w:sz w:val="22"/>
                <w:szCs w:val="22"/>
              </w:rPr>
            </w:pPr>
            <w:ins w:id="9871" w:author="Sorin Salagean" w:date="2015-02-09T11:19:00Z">
              <w:r>
                <w:rPr>
                  <w:rFonts w:asciiTheme="minorHAnsi" w:hAnsiTheme="minorHAnsi"/>
                  <w:b/>
                  <w:bCs/>
                  <w:noProof/>
                  <w:sz w:val="22"/>
                  <w:szCs w:val="22"/>
                </w:rPr>
                <w:t>Se va trimite o notificare, catre grupul de utilizatori</w:t>
              </w:r>
            </w:ins>
          </w:p>
        </w:tc>
      </w:tr>
    </w:tbl>
    <w:p w14:paraId="33EF3F19" w14:textId="77777777" w:rsidR="004D2D1C" w:rsidRPr="00A5540B" w:rsidRDefault="004D2D1C" w:rsidP="004D2D1C">
      <w:pPr>
        <w:rPr>
          <w:ins w:id="9872" w:author="Sorin Salagean" w:date="2015-02-09T11:19:00Z"/>
        </w:rPr>
      </w:pPr>
    </w:p>
    <w:p w14:paraId="7C545EC5" w14:textId="77777777" w:rsidR="004D2D1C" w:rsidRDefault="004D2D1C" w:rsidP="004D2D1C">
      <w:pPr>
        <w:spacing w:line="276" w:lineRule="auto"/>
        <w:rPr>
          <w:ins w:id="9873" w:author="Sorin Salagean" w:date="2015-02-09T11:19:00Z"/>
          <w:b/>
          <w:noProof/>
        </w:rPr>
      </w:pPr>
    </w:p>
    <w:p w14:paraId="4BC4B0B7" w14:textId="77777777" w:rsidR="004D2D1C" w:rsidRPr="00126240" w:rsidRDefault="004D2D1C" w:rsidP="004D2D1C">
      <w:pPr>
        <w:spacing w:line="276" w:lineRule="auto"/>
        <w:rPr>
          <w:ins w:id="9874" w:author="Sorin Salagean" w:date="2015-02-09T11:19:00Z"/>
          <w:b/>
          <w:noProof/>
        </w:rPr>
      </w:pPr>
      <w:ins w:id="9875" w:author="Sorin Salagean" w:date="2015-02-09T11:19: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252"/>
        <w:gridCol w:w="5044"/>
        <w:gridCol w:w="992"/>
        <w:gridCol w:w="2162"/>
      </w:tblGrid>
      <w:tr w:rsidR="004D2D1C" w:rsidRPr="00C46A23" w14:paraId="667A9D72" w14:textId="77777777" w:rsidTr="006B66FF">
        <w:trPr>
          <w:cnfStyle w:val="100000000000" w:firstRow="1" w:lastRow="0" w:firstColumn="0" w:lastColumn="0" w:oddVBand="0" w:evenVBand="0" w:oddHBand="0" w:evenHBand="0" w:firstRowFirstColumn="0" w:firstRowLastColumn="0" w:lastRowFirstColumn="0" w:lastRowLastColumn="0"/>
          <w:trHeight w:val="362"/>
          <w:ins w:id="9876" w:author="Sorin Salagean" w:date="2015-02-09T11:19:00Z"/>
        </w:trPr>
        <w:tc>
          <w:tcPr>
            <w:tcW w:w="2192" w:type="dxa"/>
            <w:hideMark/>
          </w:tcPr>
          <w:p w14:paraId="53BC2DC7" w14:textId="77777777" w:rsidR="004D2D1C" w:rsidRPr="00C46A23" w:rsidRDefault="004D2D1C" w:rsidP="006B66FF">
            <w:pPr>
              <w:spacing w:line="276" w:lineRule="auto"/>
              <w:rPr>
                <w:ins w:id="9877" w:author="Sorin Salagean" w:date="2015-02-09T11:19:00Z"/>
                <w:rFonts w:asciiTheme="minorHAnsi" w:hAnsiTheme="minorHAnsi"/>
                <w:noProof/>
                <w:sz w:val="22"/>
                <w:szCs w:val="22"/>
                <w:lang w:val="ro-RO"/>
              </w:rPr>
            </w:pPr>
            <w:ins w:id="9878" w:author="Sorin Salagean" w:date="2015-02-09T11:19:00Z">
              <w:r w:rsidRPr="00C46A23">
                <w:rPr>
                  <w:rFonts w:asciiTheme="minorHAnsi" w:hAnsiTheme="minorHAnsi"/>
                  <w:b/>
                  <w:bCs/>
                  <w:noProof/>
                  <w:sz w:val="22"/>
                  <w:szCs w:val="22"/>
                  <w:lang w:val="ro-RO"/>
                </w:rPr>
                <w:t>Nume task</w:t>
              </w:r>
            </w:ins>
          </w:p>
        </w:tc>
        <w:tc>
          <w:tcPr>
            <w:tcW w:w="5004" w:type="dxa"/>
            <w:hideMark/>
          </w:tcPr>
          <w:p w14:paraId="75350833" w14:textId="77777777" w:rsidR="004D2D1C" w:rsidRPr="00C46A23" w:rsidRDefault="004D2D1C" w:rsidP="006B66FF">
            <w:pPr>
              <w:spacing w:line="276" w:lineRule="auto"/>
              <w:rPr>
                <w:ins w:id="9879" w:author="Sorin Salagean" w:date="2015-02-09T11:19:00Z"/>
                <w:rFonts w:asciiTheme="minorHAnsi" w:hAnsiTheme="minorHAnsi"/>
                <w:noProof/>
                <w:sz w:val="22"/>
                <w:szCs w:val="22"/>
                <w:lang w:val="ro-RO"/>
              </w:rPr>
            </w:pPr>
            <w:ins w:id="9880" w:author="Sorin Salagean" w:date="2015-02-09T11:19:00Z">
              <w:r w:rsidRPr="00C46A23">
                <w:rPr>
                  <w:rFonts w:asciiTheme="minorHAnsi" w:hAnsiTheme="minorHAnsi"/>
                  <w:b/>
                  <w:bCs/>
                  <w:noProof/>
                  <w:sz w:val="22"/>
                  <w:szCs w:val="22"/>
                  <w:lang w:val="ro-RO"/>
                </w:rPr>
                <w:t>Descriere</w:t>
              </w:r>
            </w:ins>
          </w:p>
        </w:tc>
        <w:tc>
          <w:tcPr>
            <w:tcW w:w="952" w:type="dxa"/>
            <w:hideMark/>
          </w:tcPr>
          <w:p w14:paraId="0E8895B9" w14:textId="77777777" w:rsidR="004D2D1C" w:rsidRPr="00C46A23" w:rsidRDefault="004D2D1C" w:rsidP="006B66FF">
            <w:pPr>
              <w:spacing w:line="276" w:lineRule="auto"/>
              <w:rPr>
                <w:ins w:id="9881" w:author="Sorin Salagean" w:date="2015-02-09T11:19:00Z"/>
                <w:rFonts w:asciiTheme="minorHAnsi" w:hAnsiTheme="minorHAnsi"/>
                <w:noProof/>
                <w:sz w:val="22"/>
                <w:szCs w:val="22"/>
                <w:lang w:val="ro-RO"/>
              </w:rPr>
            </w:pPr>
            <w:ins w:id="9882" w:author="Sorin Salagean" w:date="2015-02-09T11:19:00Z">
              <w:r w:rsidRPr="00C46A23">
                <w:rPr>
                  <w:rFonts w:asciiTheme="minorHAnsi" w:hAnsiTheme="minorHAnsi"/>
                  <w:b/>
                  <w:bCs/>
                  <w:noProof/>
                  <w:sz w:val="22"/>
                  <w:szCs w:val="22"/>
                  <w:lang w:val="ro-RO"/>
                </w:rPr>
                <w:t>Validari</w:t>
              </w:r>
            </w:ins>
          </w:p>
        </w:tc>
        <w:tc>
          <w:tcPr>
            <w:tcW w:w="2102" w:type="dxa"/>
          </w:tcPr>
          <w:p w14:paraId="28E4A42A" w14:textId="77777777" w:rsidR="004D2D1C" w:rsidRPr="00C46A23" w:rsidRDefault="004D2D1C" w:rsidP="006B66FF">
            <w:pPr>
              <w:spacing w:line="276" w:lineRule="auto"/>
              <w:rPr>
                <w:ins w:id="9883" w:author="Sorin Salagean" w:date="2015-02-09T11:19:00Z"/>
                <w:rFonts w:asciiTheme="minorHAnsi" w:hAnsiTheme="minorHAnsi"/>
                <w:b/>
                <w:bCs/>
                <w:noProof/>
                <w:sz w:val="22"/>
                <w:szCs w:val="22"/>
                <w:lang w:val="ro-RO"/>
              </w:rPr>
            </w:pPr>
            <w:ins w:id="9884" w:author="Sorin Salagean" w:date="2015-02-09T11:19:00Z">
              <w:r w:rsidRPr="00C46A23">
                <w:rPr>
                  <w:rFonts w:asciiTheme="minorHAnsi" w:hAnsiTheme="minorHAnsi"/>
                  <w:b/>
                  <w:bCs/>
                  <w:noProof/>
                  <w:sz w:val="22"/>
                  <w:szCs w:val="22"/>
                  <w:lang w:val="ro-RO"/>
                </w:rPr>
                <w:t>Cerinte sistem</w:t>
              </w:r>
            </w:ins>
          </w:p>
        </w:tc>
      </w:tr>
      <w:tr w:rsidR="004D2D1C" w:rsidRPr="00C46A23" w14:paraId="3DF2D29B" w14:textId="77777777" w:rsidTr="006B66FF">
        <w:trPr>
          <w:trHeight w:val="362"/>
          <w:ins w:id="9885" w:author="Sorin Salagean" w:date="2015-02-09T11:19:00Z"/>
        </w:trPr>
        <w:tc>
          <w:tcPr>
            <w:tcW w:w="2192" w:type="dxa"/>
          </w:tcPr>
          <w:p w14:paraId="08F7157B" w14:textId="77777777" w:rsidR="004D2D1C" w:rsidRPr="009A366B" w:rsidRDefault="004D2D1C" w:rsidP="006B66FF">
            <w:pPr>
              <w:spacing w:after="200" w:line="276" w:lineRule="auto"/>
              <w:rPr>
                <w:ins w:id="9886" w:author="Sorin Salagean" w:date="2015-02-09T11:19:00Z"/>
                <w:rFonts w:asciiTheme="minorHAnsi" w:hAnsiTheme="minorHAnsi"/>
                <w:b/>
                <w:sz w:val="22"/>
                <w:szCs w:val="22"/>
              </w:rPr>
            </w:pPr>
            <w:ins w:id="9887" w:author="Sorin Salagean" w:date="2015-02-09T11:19:00Z">
              <w:r>
                <w:rPr>
                  <w:rFonts w:asciiTheme="minorHAnsi" w:hAnsiTheme="minorHAnsi"/>
                  <w:b/>
                  <w:sz w:val="22"/>
                  <w:szCs w:val="22"/>
                </w:rPr>
                <w:t>Refuz</w:t>
              </w:r>
            </w:ins>
          </w:p>
          <w:p w14:paraId="09FFB4DA" w14:textId="77777777" w:rsidR="004D2D1C" w:rsidRPr="00C46A23" w:rsidRDefault="004D2D1C" w:rsidP="006B66FF">
            <w:pPr>
              <w:jc w:val="both"/>
              <w:rPr>
                <w:ins w:id="9888" w:author="Sorin Salagean" w:date="2015-02-09T11:19:00Z"/>
                <w:rFonts w:asciiTheme="minorHAnsi" w:hAnsiTheme="minorHAnsi"/>
                <w:b/>
                <w:noProof/>
                <w:sz w:val="22"/>
                <w:szCs w:val="22"/>
                <w:lang w:val="ro-RO"/>
              </w:rPr>
            </w:pPr>
          </w:p>
        </w:tc>
        <w:tc>
          <w:tcPr>
            <w:tcW w:w="5004" w:type="dxa"/>
          </w:tcPr>
          <w:p w14:paraId="31C9C645" w14:textId="77777777" w:rsidR="004D2D1C" w:rsidRPr="00493D0B" w:rsidRDefault="004D2D1C" w:rsidP="006B66FF">
            <w:pPr>
              <w:spacing w:line="276" w:lineRule="auto"/>
              <w:rPr>
                <w:ins w:id="9889" w:author="Sorin Salagean" w:date="2015-02-09T11:19:00Z"/>
                <w:rFonts w:asciiTheme="minorHAnsi" w:hAnsiTheme="minorHAnsi"/>
                <w:sz w:val="22"/>
                <w:szCs w:val="22"/>
                <w:lang w:val="ro-RO"/>
              </w:rPr>
            </w:pPr>
            <w:ins w:id="9890" w:author="Sorin Salagean" w:date="2015-02-09T11:19:00Z">
              <w:r w:rsidRPr="00493D0B">
                <w:rPr>
                  <w:rFonts w:asciiTheme="minorHAnsi" w:hAnsiTheme="minorHAnsi"/>
                  <w:sz w:val="22"/>
                  <w:szCs w:val="22"/>
                  <w:lang w:val="ro-RO"/>
                </w:rPr>
                <w:t>La apasarea butonului:</w:t>
              </w:r>
            </w:ins>
          </w:p>
          <w:p w14:paraId="24C80BF3" w14:textId="77777777" w:rsidR="004D2D1C" w:rsidRPr="00493D0B" w:rsidRDefault="004D2D1C" w:rsidP="006B66FF">
            <w:pPr>
              <w:pStyle w:val="ListParagraph"/>
              <w:numPr>
                <w:ilvl w:val="0"/>
                <w:numId w:val="8"/>
              </w:numPr>
              <w:spacing w:line="276" w:lineRule="auto"/>
              <w:rPr>
                <w:ins w:id="9891" w:author="Sorin Salagean" w:date="2015-02-09T11:19:00Z"/>
                <w:lang w:val="ro-RO"/>
              </w:rPr>
            </w:pPr>
            <w:ins w:id="9892" w:author="Sorin Salagean" w:date="2015-02-09T11:19:00Z">
              <w:r w:rsidRPr="00493D0B">
                <w:rPr>
                  <w:rFonts w:asciiTheme="minorHAnsi" w:hAnsiTheme="minorHAnsi"/>
                  <w:sz w:val="22"/>
                  <w:szCs w:val="22"/>
                  <w:lang w:val="ro-RO"/>
                </w:rPr>
                <w:t>Se creeaza o nota „Introduceti</w:t>
              </w:r>
              <w:r>
                <w:rPr>
                  <w:rFonts w:asciiTheme="minorHAnsi" w:hAnsiTheme="minorHAnsi"/>
                  <w:sz w:val="22"/>
                  <w:szCs w:val="22"/>
                  <w:lang w:val="ro-RO"/>
                </w:rPr>
                <w:t xml:space="preserve"> motiv refuz”</w:t>
              </w:r>
            </w:ins>
          </w:p>
          <w:p w14:paraId="297F3CAD" w14:textId="77777777" w:rsidR="004D2D1C" w:rsidRPr="00493D0B" w:rsidRDefault="004D2D1C" w:rsidP="006B66FF">
            <w:pPr>
              <w:pStyle w:val="ListParagraph"/>
              <w:numPr>
                <w:ilvl w:val="0"/>
                <w:numId w:val="8"/>
              </w:numPr>
              <w:spacing w:line="276" w:lineRule="auto"/>
              <w:rPr>
                <w:ins w:id="9893" w:author="Sorin Salagean" w:date="2015-02-09T11:19:00Z"/>
                <w:lang w:val="ro-RO"/>
              </w:rPr>
            </w:pPr>
            <w:ins w:id="9894" w:author="Sorin Salagean" w:date="2015-02-09T11:19:00Z">
              <w:r>
                <w:rPr>
                  <w:rFonts w:asciiTheme="minorHAnsi" w:hAnsiTheme="minorHAnsi"/>
                  <w:sz w:val="22"/>
                  <w:szCs w:val="22"/>
                  <w:lang w:val="ro-RO"/>
                </w:rPr>
                <w:t>Se muta documentul in etapa „Lichidator”</w:t>
              </w:r>
            </w:ins>
          </w:p>
        </w:tc>
        <w:tc>
          <w:tcPr>
            <w:tcW w:w="952" w:type="dxa"/>
          </w:tcPr>
          <w:p w14:paraId="114772B2" w14:textId="77777777" w:rsidR="004D2D1C" w:rsidRPr="00C46A23" w:rsidRDefault="004D2D1C" w:rsidP="006B66FF">
            <w:pPr>
              <w:spacing w:line="276" w:lineRule="auto"/>
              <w:rPr>
                <w:ins w:id="9895" w:author="Sorin Salagean" w:date="2015-02-09T11:19:00Z"/>
                <w:rFonts w:asciiTheme="minorHAnsi" w:hAnsiTheme="minorHAnsi"/>
                <w:sz w:val="22"/>
                <w:szCs w:val="22"/>
                <w:lang w:val="ro-RO"/>
              </w:rPr>
            </w:pPr>
            <w:ins w:id="9896" w:author="Sorin Salagean" w:date="2015-02-09T11:19:00Z">
              <w:r w:rsidRPr="00C46A23">
                <w:rPr>
                  <w:rFonts w:asciiTheme="minorHAnsi" w:hAnsiTheme="minorHAnsi"/>
                  <w:sz w:val="22"/>
                  <w:szCs w:val="22"/>
                  <w:lang w:val="ro-RO"/>
                </w:rPr>
                <w:t>N/A</w:t>
              </w:r>
            </w:ins>
          </w:p>
        </w:tc>
        <w:tc>
          <w:tcPr>
            <w:tcW w:w="2102" w:type="dxa"/>
          </w:tcPr>
          <w:p w14:paraId="7D07D2D4" w14:textId="77777777" w:rsidR="004D2D1C" w:rsidRDefault="004D2D1C" w:rsidP="006B66FF">
            <w:pPr>
              <w:spacing w:line="276" w:lineRule="auto"/>
              <w:rPr>
                <w:ins w:id="9897" w:author="Sorin Salagean" w:date="2015-02-09T11:19:00Z"/>
                <w:rFonts w:asciiTheme="minorHAnsi" w:hAnsiTheme="minorHAnsi"/>
                <w:bCs/>
                <w:noProof/>
                <w:sz w:val="22"/>
                <w:szCs w:val="22"/>
                <w:lang w:val="ro-RO"/>
              </w:rPr>
            </w:pPr>
            <w:ins w:id="9898" w:author="Sorin Salagean" w:date="2015-02-09T11:19:00Z">
              <w:r>
                <w:rPr>
                  <w:rFonts w:asciiTheme="minorHAnsi" w:hAnsiTheme="minorHAnsi"/>
                  <w:bCs/>
                  <w:noProof/>
                  <w:sz w:val="22"/>
                  <w:szCs w:val="22"/>
                  <w:lang w:val="ro-RO"/>
                </w:rPr>
                <w:t>Create Note</w:t>
              </w:r>
            </w:ins>
          </w:p>
          <w:p w14:paraId="303009C0" w14:textId="77777777" w:rsidR="004D2D1C" w:rsidRPr="00C46A23" w:rsidRDefault="004D2D1C" w:rsidP="006B66FF">
            <w:pPr>
              <w:spacing w:line="276" w:lineRule="auto"/>
              <w:rPr>
                <w:ins w:id="9899" w:author="Sorin Salagean" w:date="2015-02-09T11:19:00Z"/>
                <w:rFonts w:asciiTheme="minorHAnsi" w:hAnsiTheme="minorHAnsi"/>
                <w:bCs/>
                <w:noProof/>
                <w:sz w:val="22"/>
                <w:szCs w:val="22"/>
                <w:lang w:val="ro-RO"/>
              </w:rPr>
            </w:pPr>
            <w:ins w:id="9900" w:author="Sorin Salagean" w:date="2015-02-09T11:19:00Z">
              <w:r>
                <w:rPr>
                  <w:rFonts w:asciiTheme="minorHAnsi" w:hAnsiTheme="minorHAnsi"/>
                  <w:bCs/>
                  <w:noProof/>
                  <w:sz w:val="22"/>
                  <w:szCs w:val="22"/>
                  <w:lang w:val="ro-RO"/>
                </w:rPr>
                <w:t>Transition Document</w:t>
              </w:r>
            </w:ins>
          </w:p>
        </w:tc>
      </w:tr>
      <w:tr w:rsidR="004D2D1C" w:rsidRPr="00C46A23" w14:paraId="6CDBBF40" w14:textId="77777777" w:rsidTr="006B66FF">
        <w:trPr>
          <w:trHeight w:val="362"/>
          <w:ins w:id="9901" w:author="Sorin Salagean" w:date="2015-02-09T11:19:00Z"/>
        </w:trPr>
        <w:tc>
          <w:tcPr>
            <w:tcW w:w="2192" w:type="dxa"/>
          </w:tcPr>
          <w:p w14:paraId="27866591" w14:textId="77777777" w:rsidR="004D2D1C" w:rsidRPr="00F93D8C" w:rsidRDefault="004D2D1C" w:rsidP="006B66FF">
            <w:pPr>
              <w:spacing w:after="200" w:line="276" w:lineRule="auto"/>
              <w:rPr>
                <w:ins w:id="9902" w:author="Sorin Salagean" w:date="2015-02-09T11:19:00Z"/>
                <w:b/>
                <w:sz w:val="22"/>
                <w:szCs w:val="22"/>
              </w:rPr>
            </w:pPr>
            <w:ins w:id="9903" w:author="Sorin Salagean" w:date="2015-02-09T11:19:00Z">
              <w:r w:rsidRPr="00F93D8C">
                <w:rPr>
                  <w:rFonts w:asciiTheme="minorHAnsi" w:hAnsiTheme="minorHAnsi"/>
                  <w:b/>
                  <w:sz w:val="22"/>
                  <w:szCs w:val="22"/>
                </w:rPr>
                <w:t>Import document semnat de repr. Claim Forum</w:t>
              </w:r>
            </w:ins>
          </w:p>
        </w:tc>
        <w:tc>
          <w:tcPr>
            <w:tcW w:w="5004" w:type="dxa"/>
          </w:tcPr>
          <w:p w14:paraId="69F33CAC" w14:textId="77777777" w:rsidR="004D2D1C" w:rsidRPr="00F93D8C" w:rsidRDefault="004D2D1C" w:rsidP="006B66FF">
            <w:pPr>
              <w:spacing w:line="276" w:lineRule="auto"/>
              <w:rPr>
                <w:ins w:id="9904" w:author="Sorin Salagean" w:date="2015-02-09T11:19:00Z"/>
                <w:rFonts w:asciiTheme="minorHAnsi" w:hAnsiTheme="minorHAnsi"/>
                <w:sz w:val="22"/>
                <w:szCs w:val="22"/>
              </w:rPr>
            </w:pPr>
            <w:ins w:id="9905" w:author="Sorin Salagean" w:date="2015-02-09T11:19:00Z">
              <w:r w:rsidRPr="00F93D8C">
                <w:rPr>
                  <w:rFonts w:asciiTheme="minorHAnsi" w:hAnsiTheme="minorHAnsi"/>
                  <w:sz w:val="22"/>
                  <w:szCs w:val="22"/>
                </w:rPr>
                <w:t>Se importa documentul</w:t>
              </w:r>
              <w:r>
                <w:rPr>
                  <w:rFonts w:asciiTheme="minorHAnsi" w:hAnsiTheme="minorHAnsi"/>
                  <w:sz w:val="22"/>
                  <w:szCs w:val="22"/>
                </w:rPr>
                <w:t xml:space="preserve"> “CL – Document semnat de repr. Claim Forum”</w:t>
              </w:r>
            </w:ins>
          </w:p>
        </w:tc>
        <w:tc>
          <w:tcPr>
            <w:tcW w:w="952" w:type="dxa"/>
          </w:tcPr>
          <w:p w14:paraId="336B79E3" w14:textId="77777777" w:rsidR="004D2D1C" w:rsidRPr="00C46A23" w:rsidRDefault="004D2D1C" w:rsidP="006B66FF">
            <w:pPr>
              <w:spacing w:line="276" w:lineRule="auto"/>
              <w:rPr>
                <w:ins w:id="9906" w:author="Sorin Salagean" w:date="2015-02-09T11:19:00Z"/>
              </w:rPr>
            </w:pPr>
          </w:p>
        </w:tc>
        <w:tc>
          <w:tcPr>
            <w:tcW w:w="2102" w:type="dxa"/>
          </w:tcPr>
          <w:p w14:paraId="3D2FC66B" w14:textId="77777777" w:rsidR="004D2D1C" w:rsidRPr="00F93D8C" w:rsidRDefault="004D2D1C" w:rsidP="006B66FF">
            <w:pPr>
              <w:spacing w:line="276" w:lineRule="auto"/>
              <w:rPr>
                <w:ins w:id="9907" w:author="Sorin Salagean" w:date="2015-02-09T11:19:00Z"/>
                <w:rFonts w:asciiTheme="minorHAnsi" w:hAnsiTheme="minorHAnsi"/>
                <w:bCs/>
                <w:noProof/>
                <w:sz w:val="22"/>
                <w:szCs w:val="22"/>
              </w:rPr>
            </w:pPr>
            <w:ins w:id="9908" w:author="Sorin Salagean" w:date="2015-02-09T11:19:00Z">
              <w:r w:rsidRPr="00F93D8C">
                <w:rPr>
                  <w:rFonts w:asciiTheme="minorHAnsi" w:hAnsiTheme="minorHAnsi"/>
                  <w:bCs/>
                  <w:noProof/>
                  <w:sz w:val="22"/>
                  <w:szCs w:val="22"/>
                </w:rPr>
                <w:t>Import Document</w:t>
              </w:r>
            </w:ins>
          </w:p>
        </w:tc>
      </w:tr>
    </w:tbl>
    <w:p w14:paraId="42C387BB" w14:textId="2DB9CA07" w:rsidR="00BA52B3" w:rsidRPr="007430D7" w:rsidDel="00CB26B7" w:rsidRDefault="00BA52B3" w:rsidP="00DB1C79">
      <w:pPr>
        <w:jc w:val="both"/>
        <w:rPr>
          <w:del w:id="9909" w:author="Sorin Salagean" w:date="2015-02-09T11:11:00Z"/>
          <w:lang w:val="en-US"/>
          <w:rPrChange w:id="9910" w:author="Sorin Salagean" w:date="2015-01-30T12:41:00Z">
            <w:rPr>
              <w:del w:id="9911" w:author="Sorin Salagean" w:date="2015-02-09T11:11:00Z"/>
              <w:sz w:val="24"/>
              <w:szCs w:val="24"/>
              <w:lang w:val="en-US"/>
            </w:rPr>
          </w:rPrChange>
        </w:rPr>
      </w:pPr>
      <w:del w:id="9912" w:author="Sorin Salagean" w:date="2015-02-09T11:11:00Z">
        <w:r w:rsidRPr="007430D7" w:rsidDel="00CB26B7">
          <w:rPr>
            <w:lang w:val="en-US"/>
            <w:rPrChange w:id="9913" w:author="Sorin Salagean" w:date="2015-01-30T12:41:00Z">
              <w:rPr>
                <w:sz w:val="24"/>
                <w:szCs w:val="24"/>
                <w:lang w:val="en-US"/>
              </w:rPr>
            </w:rPrChange>
          </w:rPr>
          <w:delText>Plafonul valoric de aprobare Referat de refuz este la implementare:</w:delText>
        </w:r>
      </w:del>
    </w:p>
    <w:p w14:paraId="6D2C8B13" w14:textId="031CC64E" w:rsidR="00BA52B3" w:rsidRPr="007430D7" w:rsidDel="00CB26B7" w:rsidRDefault="00BA52B3" w:rsidP="00DB1C79">
      <w:pPr>
        <w:jc w:val="both"/>
        <w:rPr>
          <w:del w:id="9914" w:author="Sorin Salagean" w:date="2015-02-09T11:11:00Z"/>
          <w:lang w:val="en-US"/>
          <w:rPrChange w:id="9915" w:author="Sorin Salagean" w:date="2015-01-30T12:41:00Z">
            <w:rPr>
              <w:del w:id="9916" w:author="Sorin Salagean" w:date="2015-02-09T11:11:00Z"/>
              <w:sz w:val="24"/>
              <w:szCs w:val="24"/>
              <w:lang w:val="en-US"/>
            </w:rPr>
          </w:rPrChange>
        </w:rPr>
      </w:pPr>
      <w:del w:id="9917" w:author="Sorin Salagean" w:date="2015-02-09T11:11:00Z">
        <w:r w:rsidRPr="007430D7" w:rsidDel="00CB26B7">
          <w:rPr>
            <w:lang w:val="en-US"/>
            <w:rPrChange w:id="9918" w:author="Sorin Salagean" w:date="2015-01-30T12:41:00Z">
              <w:rPr>
                <w:sz w:val="24"/>
                <w:szCs w:val="24"/>
                <w:lang w:val="en-US"/>
              </w:rPr>
            </w:rPrChange>
          </w:rPr>
          <w:delText>&lt; 15 000 ron – necesita aprobare de la Director daune si Departament Juridic</w:delText>
        </w:r>
      </w:del>
    </w:p>
    <w:p w14:paraId="3B84E6BD" w14:textId="7D345693" w:rsidR="00BA52B3" w:rsidDel="00CB26B7" w:rsidRDefault="00BA52B3" w:rsidP="00DB1C79">
      <w:pPr>
        <w:jc w:val="both"/>
        <w:rPr>
          <w:del w:id="9919" w:author="Sorin Salagean" w:date="2015-02-09T11:11:00Z"/>
          <w:sz w:val="24"/>
          <w:szCs w:val="24"/>
          <w:lang w:val="en-US"/>
        </w:rPr>
      </w:pPr>
      <w:del w:id="9920" w:author="Sorin Salagean" w:date="2015-02-09T11:11:00Z">
        <w:r w:rsidRPr="007430D7" w:rsidDel="00CB26B7">
          <w:rPr>
            <w:lang w:val="en-US"/>
            <w:rPrChange w:id="9921" w:author="Sorin Salagean" w:date="2015-01-30T12:41:00Z">
              <w:rPr>
                <w:sz w:val="24"/>
                <w:szCs w:val="24"/>
                <w:lang w:val="en-US"/>
              </w:rPr>
            </w:rPrChange>
          </w:rPr>
          <w:delText>&gt;= 15 000 ron – necesita aprobare de la Director daune, Departament Juridic si Claim Forum</w:delText>
        </w:r>
      </w:del>
    </w:p>
    <w:p w14:paraId="3EB7107E" w14:textId="5BEA4F90" w:rsidR="00AB457C" w:rsidRPr="00DB1C79" w:rsidDel="00CB26B7" w:rsidRDefault="00AB457C" w:rsidP="00DB1C79">
      <w:pPr>
        <w:jc w:val="both"/>
        <w:rPr>
          <w:del w:id="9922" w:author="Sorin Salagean" w:date="2015-02-09T11:11:00Z"/>
          <w:sz w:val="24"/>
          <w:szCs w:val="24"/>
          <w:lang w:val="en-US"/>
        </w:rPr>
      </w:pPr>
    </w:p>
    <w:p w14:paraId="0F78B3FC" w14:textId="46FB3DED" w:rsidR="00D74B6D" w:rsidDel="00CB26B7" w:rsidRDefault="00D74B6D" w:rsidP="00AB457C">
      <w:pPr>
        <w:pStyle w:val="Heading3"/>
        <w:rPr>
          <w:del w:id="9923" w:author="Sorin Salagean" w:date="2015-02-09T11:11:00Z"/>
          <w:lang w:val="en-US"/>
        </w:rPr>
      </w:pPr>
      <w:bookmarkStart w:id="9924" w:name="_Toc389553040"/>
      <w:del w:id="9925" w:author="Sorin Salagean" w:date="2015-02-09T11:11:00Z">
        <w:r w:rsidDel="00CB26B7">
          <w:rPr>
            <w:lang w:val="en-US"/>
          </w:rPr>
          <w:delText>Lichidator</w:delText>
        </w:r>
        <w:bookmarkEnd w:id="9924"/>
      </w:del>
    </w:p>
    <w:p w14:paraId="25C8DEA8" w14:textId="7BAB92F3" w:rsidR="00D74B6D" w:rsidRPr="007430D7" w:rsidDel="00CB26B7" w:rsidRDefault="00D74B6D" w:rsidP="00D74B6D">
      <w:pPr>
        <w:jc w:val="both"/>
        <w:rPr>
          <w:del w:id="9926" w:author="Sorin Salagean" w:date="2015-02-09T11:11:00Z"/>
          <w:lang w:val="en-US"/>
          <w:rPrChange w:id="9927" w:author="Sorin Salagean" w:date="2015-01-30T12:41:00Z">
            <w:rPr>
              <w:del w:id="9928" w:author="Sorin Salagean" w:date="2015-02-09T11:11:00Z"/>
              <w:sz w:val="24"/>
              <w:szCs w:val="24"/>
              <w:lang w:val="en-US"/>
            </w:rPr>
          </w:rPrChange>
        </w:rPr>
      </w:pPr>
      <w:del w:id="9929" w:author="Sorin Salagean" w:date="2015-02-09T11:11:00Z">
        <w:r w:rsidRPr="007430D7" w:rsidDel="00CB26B7">
          <w:rPr>
            <w:lang w:val="en-US"/>
            <w:rPrChange w:id="9930" w:author="Sorin Salagean" w:date="2015-01-30T12:41:00Z">
              <w:rPr>
                <w:sz w:val="24"/>
                <w:szCs w:val="24"/>
                <w:lang w:val="en-US"/>
              </w:rPr>
            </w:rPrChange>
          </w:rPr>
          <w:delText>In aceasta etapa ajung t</w:delText>
        </w:r>
        <w:r w:rsidR="00BA52B3" w:rsidRPr="007430D7" w:rsidDel="00CB26B7">
          <w:rPr>
            <w:lang w:val="en-US"/>
            <w:rPrChange w:id="9931" w:author="Sorin Salagean" w:date="2015-01-30T12:41:00Z">
              <w:rPr>
                <w:sz w:val="24"/>
                <w:szCs w:val="24"/>
                <w:lang w:val="en-US"/>
              </w:rPr>
            </w:rPrChange>
          </w:rPr>
          <w:delText xml:space="preserve">oate referatele de refuz </w:delText>
        </w:r>
        <w:r w:rsidRPr="007430D7" w:rsidDel="00CB26B7">
          <w:rPr>
            <w:lang w:val="en-US"/>
            <w:rPrChange w:id="9932" w:author="Sorin Salagean" w:date="2015-01-30T12:41:00Z">
              <w:rPr>
                <w:sz w:val="24"/>
                <w:szCs w:val="24"/>
                <w:lang w:val="en-US"/>
              </w:rPr>
            </w:rPrChange>
          </w:rPr>
          <w:delText>generate de lichidator.</w:delText>
        </w:r>
      </w:del>
    </w:p>
    <w:p w14:paraId="70B76010" w14:textId="019F6345" w:rsidR="00D74B6D" w:rsidRPr="007430D7" w:rsidDel="00CB26B7" w:rsidRDefault="00D74B6D" w:rsidP="00D74B6D">
      <w:pPr>
        <w:jc w:val="both"/>
        <w:rPr>
          <w:del w:id="9933" w:author="Sorin Salagean" w:date="2015-02-09T11:11:00Z"/>
          <w:lang w:val="en-US"/>
          <w:rPrChange w:id="9934" w:author="Sorin Salagean" w:date="2015-01-30T12:41:00Z">
            <w:rPr>
              <w:del w:id="9935" w:author="Sorin Salagean" w:date="2015-02-09T11:11:00Z"/>
              <w:sz w:val="24"/>
              <w:szCs w:val="24"/>
              <w:lang w:val="en-US"/>
            </w:rPr>
          </w:rPrChange>
        </w:rPr>
      </w:pPr>
      <w:del w:id="9936" w:author="Sorin Salagean" w:date="2015-02-09T11:11:00Z">
        <w:r w:rsidRPr="007430D7" w:rsidDel="00CB26B7">
          <w:rPr>
            <w:lang w:val="en-US"/>
            <w:rPrChange w:id="9937" w:author="Sorin Salagean" w:date="2015-01-30T12:41:00Z">
              <w:rPr>
                <w:sz w:val="24"/>
                <w:szCs w:val="24"/>
                <w:lang w:val="en-US"/>
              </w:rPr>
            </w:rPrChange>
          </w:rPr>
          <w:delText>Din aceasta etapa se pot:</w:delText>
        </w:r>
      </w:del>
    </w:p>
    <w:p w14:paraId="616FBCC3" w14:textId="2F83752E" w:rsidR="00D74B6D" w:rsidRPr="007430D7" w:rsidDel="00CB26B7" w:rsidRDefault="00D74B6D" w:rsidP="00BA52B3">
      <w:pPr>
        <w:pStyle w:val="ListParagraph"/>
        <w:numPr>
          <w:ilvl w:val="0"/>
          <w:numId w:val="8"/>
        </w:numPr>
        <w:jc w:val="both"/>
        <w:rPr>
          <w:del w:id="9938" w:author="Sorin Salagean" w:date="2015-02-09T11:11:00Z"/>
          <w:lang w:val="en-US"/>
          <w:rPrChange w:id="9939" w:author="Sorin Salagean" w:date="2015-01-30T12:41:00Z">
            <w:rPr>
              <w:del w:id="9940" w:author="Sorin Salagean" w:date="2015-02-09T11:11:00Z"/>
              <w:sz w:val="24"/>
              <w:szCs w:val="24"/>
              <w:lang w:val="en-US"/>
            </w:rPr>
          </w:rPrChange>
        </w:rPr>
      </w:pPr>
      <w:del w:id="9941" w:author="Sorin Salagean" w:date="2015-02-09T11:11:00Z">
        <w:r w:rsidRPr="007430D7" w:rsidDel="00CB26B7">
          <w:rPr>
            <w:lang w:val="en-US"/>
            <w:rPrChange w:id="9942" w:author="Sorin Salagean" w:date="2015-01-30T12:41:00Z">
              <w:rPr>
                <w:sz w:val="24"/>
                <w:szCs w:val="24"/>
                <w:lang w:val="en-US"/>
              </w:rPr>
            </w:rPrChange>
          </w:rPr>
          <w:delText>Aproba – prin intermediul butonului “Aprob”</w:delText>
        </w:r>
      </w:del>
    </w:p>
    <w:p w14:paraId="496AC537" w14:textId="61333582" w:rsidR="00DB1C79" w:rsidRPr="00BA52B3" w:rsidDel="00CB26B7" w:rsidRDefault="00D74B6D" w:rsidP="000F4F7D">
      <w:pPr>
        <w:pStyle w:val="ListParagraph"/>
        <w:numPr>
          <w:ilvl w:val="0"/>
          <w:numId w:val="8"/>
        </w:numPr>
        <w:jc w:val="both"/>
        <w:rPr>
          <w:del w:id="9943" w:author="Sorin Salagean" w:date="2015-02-09T11:11:00Z"/>
          <w:sz w:val="24"/>
          <w:szCs w:val="24"/>
          <w:lang w:val="en-US"/>
        </w:rPr>
      </w:pPr>
      <w:del w:id="9944" w:author="Sorin Salagean" w:date="2015-02-09T11:11:00Z">
        <w:r w:rsidRPr="007430D7" w:rsidDel="00CB26B7">
          <w:rPr>
            <w:lang w:val="en-US"/>
            <w:rPrChange w:id="9945" w:author="Sorin Salagean" w:date="2015-01-30T12:41:00Z">
              <w:rPr>
                <w:sz w:val="24"/>
                <w:szCs w:val="24"/>
                <w:lang w:val="en-US"/>
              </w:rPr>
            </w:rPrChange>
          </w:rPr>
          <w:delText xml:space="preserve">Trimite la </w:delText>
        </w:r>
        <w:r w:rsidR="00BA52B3" w:rsidRPr="007430D7" w:rsidDel="00CB26B7">
          <w:rPr>
            <w:lang w:val="en-US"/>
            <w:rPrChange w:id="9946" w:author="Sorin Salagean" w:date="2015-01-30T12:41:00Z">
              <w:rPr>
                <w:sz w:val="24"/>
                <w:szCs w:val="24"/>
                <w:lang w:val="en-US"/>
              </w:rPr>
            </w:rPrChange>
          </w:rPr>
          <w:delText>Referate de respingere - Refuzate</w:delText>
        </w:r>
        <w:r w:rsidRPr="007430D7" w:rsidDel="00CB26B7">
          <w:rPr>
            <w:lang w:val="en-US"/>
            <w:rPrChange w:id="9947" w:author="Sorin Salagean" w:date="2015-01-30T12:41:00Z">
              <w:rPr>
                <w:sz w:val="24"/>
                <w:szCs w:val="24"/>
                <w:lang w:val="en-US"/>
              </w:rPr>
            </w:rPrChange>
          </w:rPr>
          <w:delText xml:space="preserve"> – prin intermediul butonului “</w:delText>
        </w:r>
        <w:r w:rsidR="00BA52B3" w:rsidRPr="007430D7" w:rsidDel="00CB26B7">
          <w:rPr>
            <w:lang w:val="en-US"/>
            <w:rPrChange w:id="9948" w:author="Sorin Salagean" w:date="2015-01-30T12:41:00Z">
              <w:rPr>
                <w:sz w:val="24"/>
                <w:szCs w:val="24"/>
                <w:lang w:val="en-US"/>
              </w:rPr>
            </w:rPrChange>
          </w:rPr>
          <w:delText>Trimite la Referate de respingere – Refuzate”</w:delText>
        </w:r>
      </w:del>
    </w:p>
    <w:p w14:paraId="029B7350" w14:textId="77777777" w:rsidR="004679EF" w:rsidDel="004D2D1C" w:rsidRDefault="004679EF" w:rsidP="004679EF">
      <w:pPr>
        <w:jc w:val="both"/>
        <w:rPr>
          <w:del w:id="9949" w:author="Sorin Salagean" w:date="2015-02-09T11:19:00Z"/>
          <w:sz w:val="24"/>
          <w:szCs w:val="24"/>
          <w:lang w:val="en-US"/>
        </w:rPr>
      </w:pPr>
    </w:p>
    <w:p w14:paraId="013BEEF0" w14:textId="481255AE" w:rsidR="00BA52B3" w:rsidRPr="003E7EFD" w:rsidDel="00CB26B7" w:rsidRDefault="00BA52B3">
      <w:pPr>
        <w:rPr>
          <w:del w:id="9950" w:author="Sorin Salagean" w:date="2015-02-09T11:12:00Z"/>
          <w:lang w:val="en-US"/>
        </w:rPr>
        <w:pPrChange w:id="9951" w:author="Sorin Salagean" w:date="2015-02-09T11:19:00Z">
          <w:pPr>
            <w:pStyle w:val="Heading3"/>
          </w:pPr>
        </w:pPrChange>
      </w:pPr>
      <w:bookmarkStart w:id="9952" w:name="_Toc389553041"/>
      <w:del w:id="9953" w:author="Sorin Salagean" w:date="2015-02-09T11:12:00Z">
        <w:r w:rsidRPr="000E45F2" w:rsidDel="00CB26B7">
          <w:rPr>
            <w:lang w:val="en-US"/>
          </w:rPr>
          <w:lastRenderedPageBreak/>
          <w:delText>Director daune</w:delText>
        </w:r>
        <w:bookmarkEnd w:id="9952"/>
      </w:del>
    </w:p>
    <w:p w14:paraId="00D20077" w14:textId="55833723" w:rsidR="00BA52B3" w:rsidRPr="007430D7" w:rsidDel="00CB26B7" w:rsidRDefault="00BA52B3">
      <w:pPr>
        <w:rPr>
          <w:del w:id="9954" w:author="Sorin Salagean" w:date="2015-02-09T11:12:00Z"/>
          <w:lang w:val="en-US"/>
          <w:rPrChange w:id="9955" w:author="Sorin Salagean" w:date="2015-01-30T12:41:00Z">
            <w:rPr>
              <w:del w:id="9956" w:author="Sorin Salagean" w:date="2015-02-09T11:12:00Z"/>
              <w:sz w:val="24"/>
              <w:szCs w:val="24"/>
              <w:lang w:val="en-US"/>
            </w:rPr>
          </w:rPrChange>
        </w:rPr>
        <w:pPrChange w:id="9957" w:author="Sorin Salagean" w:date="2015-02-09T11:19:00Z">
          <w:pPr>
            <w:jc w:val="both"/>
          </w:pPr>
        </w:pPrChange>
      </w:pPr>
      <w:del w:id="9958" w:author="Sorin Salagean" w:date="2015-02-09T11:12:00Z">
        <w:r w:rsidRPr="007430D7" w:rsidDel="00CB26B7">
          <w:rPr>
            <w:lang w:val="en-US"/>
            <w:rPrChange w:id="9959" w:author="Sorin Salagean" w:date="2015-01-30T12:41:00Z">
              <w:rPr>
                <w:sz w:val="24"/>
                <w:szCs w:val="24"/>
                <w:lang w:val="en-US"/>
              </w:rPr>
            </w:rPrChange>
          </w:rPr>
          <w:delText>In aceasta etapa ajung referatele de refuz aprobate in etapa anterioara.</w:delText>
        </w:r>
      </w:del>
    </w:p>
    <w:p w14:paraId="406E7549" w14:textId="2D367CA3" w:rsidR="00BA52B3" w:rsidRPr="007430D7" w:rsidDel="00CB26B7" w:rsidRDefault="00BA52B3">
      <w:pPr>
        <w:rPr>
          <w:del w:id="9960" w:author="Sorin Salagean" w:date="2015-02-09T11:12:00Z"/>
          <w:lang w:val="en-US"/>
          <w:rPrChange w:id="9961" w:author="Sorin Salagean" w:date="2015-01-30T12:41:00Z">
            <w:rPr>
              <w:del w:id="9962" w:author="Sorin Salagean" w:date="2015-02-09T11:12:00Z"/>
              <w:sz w:val="24"/>
              <w:szCs w:val="24"/>
              <w:lang w:val="en-US"/>
            </w:rPr>
          </w:rPrChange>
        </w:rPr>
        <w:pPrChange w:id="9963" w:author="Sorin Salagean" w:date="2015-02-09T11:19:00Z">
          <w:pPr>
            <w:jc w:val="both"/>
          </w:pPr>
        </w:pPrChange>
      </w:pPr>
      <w:del w:id="9964" w:author="Sorin Salagean" w:date="2015-02-09T11:12:00Z">
        <w:r w:rsidRPr="007430D7" w:rsidDel="00CB26B7">
          <w:rPr>
            <w:lang w:val="en-US"/>
            <w:rPrChange w:id="9965" w:author="Sorin Salagean" w:date="2015-01-30T12:41:00Z">
              <w:rPr>
                <w:sz w:val="24"/>
                <w:szCs w:val="24"/>
                <w:lang w:val="en-US"/>
              </w:rPr>
            </w:rPrChange>
          </w:rPr>
          <w:delText>Din aceasta etapa se pot:</w:delText>
        </w:r>
      </w:del>
    </w:p>
    <w:p w14:paraId="43E67C5E" w14:textId="3D5A530D" w:rsidR="00BA52B3" w:rsidRPr="007430D7" w:rsidDel="00CB26B7" w:rsidRDefault="00BA52B3">
      <w:pPr>
        <w:rPr>
          <w:del w:id="9966" w:author="Sorin Salagean" w:date="2015-02-09T11:12:00Z"/>
          <w:lang w:val="en-US"/>
          <w:rPrChange w:id="9967" w:author="Sorin Salagean" w:date="2015-01-30T12:41:00Z">
            <w:rPr>
              <w:del w:id="9968" w:author="Sorin Salagean" w:date="2015-02-09T11:12:00Z"/>
              <w:sz w:val="24"/>
              <w:szCs w:val="24"/>
              <w:lang w:val="en-US"/>
            </w:rPr>
          </w:rPrChange>
        </w:rPr>
        <w:pPrChange w:id="9969" w:author="Sorin Salagean" w:date="2015-02-09T11:19:00Z">
          <w:pPr>
            <w:pStyle w:val="ListParagraph"/>
            <w:numPr>
              <w:numId w:val="8"/>
            </w:numPr>
            <w:ind w:hanging="360"/>
            <w:jc w:val="both"/>
          </w:pPr>
        </w:pPrChange>
      </w:pPr>
      <w:del w:id="9970" w:author="Sorin Salagean" w:date="2015-02-09T11:12:00Z">
        <w:r w:rsidRPr="007430D7" w:rsidDel="00CB26B7">
          <w:rPr>
            <w:lang w:val="en-US"/>
            <w:rPrChange w:id="9971" w:author="Sorin Salagean" w:date="2015-01-30T12:41:00Z">
              <w:rPr>
                <w:sz w:val="24"/>
                <w:szCs w:val="24"/>
                <w:lang w:val="en-US"/>
              </w:rPr>
            </w:rPrChange>
          </w:rPr>
          <w:delText>Aproba – prin intermediul butonului “Aprob”</w:delText>
        </w:r>
      </w:del>
    </w:p>
    <w:p w14:paraId="760EB658" w14:textId="4D30F5F5" w:rsidR="00BA52B3" w:rsidRDefault="00BA52B3">
      <w:pPr>
        <w:rPr>
          <w:sz w:val="24"/>
          <w:szCs w:val="24"/>
          <w:lang w:val="en-US"/>
        </w:rPr>
        <w:pPrChange w:id="9972" w:author="Sorin Salagean" w:date="2015-02-09T11:19:00Z">
          <w:pPr>
            <w:pStyle w:val="ListParagraph"/>
            <w:numPr>
              <w:numId w:val="8"/>
            </w:numPr>
            <w:ind w:hanging="360"/>
            <w:jc w:val="both"/>
          </w:pPr>
        </w:pPrChange>
      </w:pPr>
      <w:del w:id="9973" w:author="Sorin Salagean" w:date="2015-02-09T11:12:00Z">
        <w:r w:rsidRPr="007430D7" w:rsidDel="00CB26B7">
          <w:rPr>
            <w:lang w:val="en-US"/>
            <w:rPrChange w:id="9974" w:author="Sorin Salagean" w:date="2015-01-30T12:41:00Z">
              <w:rPr>
                <w:sz w:val="24"/>
                <w:szCs w:val="24"/>
                <w:lang w:val="en-US"/>
              </w:rPr>
            </w:rPrChange>
          </w:rPr>
          <w:delText>Refuza – prin intermediul butonului “Refuz”</w:delText>
        </w:r>
      </w:del>
    </w:p>
    <w:p w14:paraId="27AC16FB" w14:textId="77777777" w:rsidR="004D2D1C" w:rsidRPr="003B710B" w:rsidRDefault="004D2D1C" w:rsidP="004D2D1C">
      <w:pPr>
        <w:pStyle w:val="Heading3"/>
        <w:rPr>
          <w:ins w:id="9975" w:author="Sorin Salagean" w:date="2015-02-09T11:19:00Z"/>
          <w:rFonts w:asciiTheme="minorHAnsi" w:hAnsiTheme="minorHAnsi"/>
          <w:sz w:val="22"/>
          <w:szCs w:val="22"/>
          <w:lang w:val="en-US"/>
          <w:rPrChange w:id="9976" w:author="Sorin Salagean" w:date="2015-02-09T13:02:00Z">
            <w:rPr>
              <w:ins w:id="9977" w:author="Sorin Salagean" w:date="2015-02-09T11:19:00Z"/>
              <w:lang w:val="en-US"/>
            </w:rPr>
          </w:rPrChange>
        </w:rPr>
      </w:pPr>
      <w:ins w:id="9978" w:author="Sorin Salagean" w:date="2015-02-09T11:19:00Z">
        <w:r w:rsidRPr="003B710B">
          <w:rPr>
            <w:rFonts w:asciiTheme="minorHAnsi" w:hAnsiTheme="minorHAnsi"/>
            <w:sz w:val="22"/>
            <w:szCs w:val="22"/>
            <w:lang w:val="en-US"/>
            <w:rPrChange w:id="9979" w:author="Sorin Salagean" w:date="2015-02-09T13:02:00Z">
              <w:rPr>
                <w:lang w:val="en-US"/>
              </w:rPr>
            </w:rPrChange>
          </w:rPr>
          <w:t>Etapa 7 – Validare document Claim Forum</w:t>
        </w:r>
      </w:ins>
    </w:p>
    <w:p w14:paraId="0FFA6EA8" w14:textId="77777777" w:rsidR="004D2D1C" w:rsidRDefault="004D2D1C" w:rsidP="004D2D1C">
      <w:pPr>
        <w:rPr>
          <w:ins w:id="9980" w:author="Sorin Salagean" w:date="2015-02-09T11:19:00Z"/>
          <w:lang w:val="en-US"/>
        </w:rPr>
      </w:pPr>
    </w:p>
    <w:p w14:paraId="1573E3D9" w14:textId="77777777" w:rsidR="004D2D1C" w:rsidRPr="00126240" w:rsidRDefault="004D2D1C" w:rsidP="004D2D1C">
      <w:pPr>
        <w:spacing w:line="276" w:lineRule="auto"/>
        <w:rPr>
          <w:ins w:id="9981" w:author="Sorin Salagean" w:date="2015-02-09T11:19:00Z"/>
          <w:b/>
          <w:noProof/>
        </w:rPr>
      </w:pPr>
      <w:ins w:id="9982" w:author="Sorin Salagean" w:date="2015-02-09T11:19:00Z">
        <w:r w:rsidRPr="0086384C">
          <w:rPr>
            <w:b/>
            <w:noProof/>
          </w:rPr>
          <w:t>Roluri si permisiuni:</w:t>
        </w:r>
      </w:ins>
    </w:p>
    <w:tbl>
      <w:tblPr>
        <w:tblStyle w:val="TableWeb2"/>
        <w:tblW w:w="0" w:type="auto"/>
        <w:tblLook w:val="04A0" w:firstRow="1" w:lastRow="0" w:firstColumn="1" w:lastColumn="0" w:noHBand="0" w:noVBand="1"/>
      </w:tblPr>
      <w:tblGrid>
        <w:gridCol w:w="1835"/>
        <w:gridCol w:w="4394"/>
        <w:gridCol w:w="4221"/>
      </w:tblGrid>
      <w:tr w:rsidR="004D2D1C" w:rsidRPr="00C46A23" w14:paraId="1C4A7CAA" w14:textId="77777777" w:rsidTr="006B66FF">
        <w:trPr>
          <w:cnfStyle w:val="100000000000" w:firstRow="1" w:lastRow="0" w:firstColumn="0" w:lastColumn="0" w:oddVBand="0" w:evenVBand="0" w:oddHBand="0" w:evenHBand="0" w:firstRowFirstColumn="0" w:firstRowLastColumn="0" w:lastRowFirstColumn="0" w:lastRowLastColumn="0"/>
          <w:trHeight w:val="362"/>
          <w:ins w:id="9983" w:author="Sorin Salagean" w:date="2015-02-09T11:19:00Z"/>
        </w:trPr>
        <w:tc>
          <w:tcPr>
            <w:tcW w:w="1775" w:type="dxa"/>
            <w:hideMark/>
          </w:tcPr>
          <w:p w14:paraId="19F8B3E2" w14:textId="77777777" w:rsidR="004D2D1C" w:rsidRPr="00C46A23" w:rsidRDefault="004D2D1C" w:rsidP="006B66FF">
            <w:pPr>
              <w:spacing w:line="276" w:lineRule="auto"/>
              <w:rPr>
                <w:ins w:id="9984" w:author="Sorin Salagean" w:date="2015-02-09T11:19:00Z"/>
                <w:rFonts w:asciiTheme="minorHAnsi" w:hAnsiTheme="minorHAnsi"/>
                <w:noProof/>
                <w:sz w:val="22"/>
                <w:szCs w:val="22"/>
                <w:lang w:val="ro-RO"/>
              </w:rPr>
            </w:pPr>
            <w:ins w:id="9985" w:author="Sorin Salagean" w:date="2015-02-09T11:19:00Z">
              <w:r w:rsidRPr="00C46A23">
                <w:rPr>
                  <w:rFonts w:asciiTheme="minorHAnsi" w:hAnsiTheme="minorHAnsi"/>
                  <w:b/>
                  <w:bCs/>
                  <w:noProof/>
                  <w:sz w:val="22"/>
                  <w:szCs w:val="22"/>
                  <w:lang w:val="ro-RO"/>
                </w:rPr>
                <w:t>Nume grup</w:t>
              </w:r>
            </w:ins>
          </w:p>
        </w:tc>
        <w:tc>
          <w:tcPr>
            <w:tcW w:w="4354" w:type="dxa"/>
            <w:hideMark/>
          </w:tcPr>
          <w:p w14:paraId="7519937B" w14:textId="77777777" w:rsidR="004D2D1C" w:rsidRPr="00C46A23" w:rsidRDefault="004D2D1C" w:rsidP="006B66FF">
            <w:pPr>
              <w:spacing w:line="276" w:lineRule="auto"/>
              <w:rPr>
                <w:ins w:id="9986" w:author="Sorin Salagean" w:date="2015-02-09T11:19:00Z"/>
                <w:rFonts w:asciiTheme="minorHAnsi" w:hAnsiTheme="minorHAnsi"/>
                <w:noProof/>
                <w:sz w:val="22"/>
                <w:szCs w:val="22"/>
                <w:lang w:val="ro-RO"/>
              </w:rPr>
            </w:pPr>
            <w:ins w:id="9987" w:author="Sorin Salagean" w:date="2015-02-09T11:19:00Z">
              <w:r w:rsidRPr="00C46A23">
                <w:rPr>
                  <w:rFonts w:asciiTheme="minorHAnsi" w:hAnsiTheme="minorHAnsi"/>
                  <w:b/>
                  <w:bCs/>
                  <w:noProof/>
                  <w:sz w:val="22"/>
                  <w:szCs w:val="22"/>
                  <w:lang w:val="ro-RO"/>
                </w:rPr>
                <w:t>Drepturi</w:t>
              </w:r>
            </w:ins>
          </w:p>
        </w:tc>
        <w:tc>
          <w:tcPr>
            <w:tcW w:w="4161" w:type="dxa"/>
            <w:hideMark/>
          </w:tcPr>
          <w:p w14:paraId="713BC03B" w14:textId="77777777" w:rsidR="004D2D1C" w:rsidRPr="00C46A23" w:rsidRDefault="004D2D1C" w:rsidP="006B66FF">
            <w:pPr>
              <w:spacing w:line="276" w:lineRule="auto"/>
              <w:rPr>
                <w:ins w:id="9988" w:author="Sorin Salagean" w:date="2015-02-09T11:19:00Z"/>
                <w:rFonts w:asciiTheme="minorHAnsi" w:hAnsiTheme="minorHAnsi"/>
                <w:noProof/>
                <w:sz w:val="22"/>
                <w:szCs w:val="22"/>
                <w:lang w:val="ro-RO"/>
              </w:rPr>
            </w:pPr>
            <w:ins w:id="9989" w:author="Sorin Salagean" w:date="2015-02-09T11:19:00Z">
              <w:r w:rsidRPr="00C46A23">
                <w:rPr>
                  <w:rFonts w:asciiTheme="minorHAnsi" w:hAnsiTheme="minorHAnsi"/>
                  <w:b/>
                  <w:bCs/>
                  <w:noProof/>
                  <w:sz w:val="22"/>
                  <w:szCs w:val="22"/>
                  <w:lang w:val="ro-RO"/>
                </w:rPr>
                <w:t>Cerinte de sistem</w:t>
              </w:r>
            </w:ins>
          </w:p>
        </w:tc>
      </w:tr>
      <w:tr w:rsidR="004D2D1C" w:rsidRPr="00C46A23" w14:paraId="7B3FE2E0" w14:textId="77777777" w:rsidTr="006B66FF">
        <w:trPr>
          <w:trHeight w:val="857"/>
          <w:ins w:id="9990" w:author="Sorin Salagean" w:date="2015-02-09T11:19:00Z"/>
        </w:trPr>
        <w:tc>
          <w:tcPr>
            <w:tcW w:w="1775" w:type="dxa"/>
          </w:tcPr>
          <w:p w14:paraId="709D4884" w14:textId="77777777" w:rsidR="004D2D1C" w:rsidRPr="00F41278" w:rsidRDefault="004D2D1C" w:rsidP="006B66FF">
            <w:pPr>
              <w:rPr>
                <w:ins w:id="9991" w:author="Sorin Salagean" w:date="2015-02-09T11:19:00Z"/>
                <w:rFonts w:asciiTheme="minorHAnsi" w:hAnsiTheme="minorHAnsi"/>
                <w:b/>
                <w:noProof/>
                <w:sz w:val="22"/>
                <w:szCs w:val="22"/>
                <w:lang w:val="ro-RO"/>
              </w:rPr>
            </w:pPr>
            <w:ins w:id="9992" w:author="Sorin Salagean" w:date="2015-02-09T11:19:00Z">
              <w:r>
                <w:rPr>
                  <w:rFonts w:asciiTheme="minorHAnsi" w:hAnsiTheme="minorHAnsi"/>
                  <w:b/>
                  <w:noProof/>
                  <w:sz w:val="22"/>
                  <w:szCs w:val="22"/>
                  <w:lang w:val="ro-RO"/>
                </w:rPr>
                <w:t>GT – Validare document Claim Forum</w:t>
              </w:r>
            </w:ins>
          </w:p>
        </w:tc>
        <w:tc>
          <w:tcPr>
            <w:tcW w:w="4354" w:type="dxa"/>
          </w:tcPr>
          <w:p w14:paraId="5CF3EA16" w14:textId="77777777" w:rsidR="004D2D1C" w:rsidRPr="00F41278" w:rsidRDefault="004D2D1C" w:rsidP="006B66FF">
            <w:pPr>
              <w:rPr>
                <w:ins w:id="9993" w:author="Sorin Salagean" w:date="2015-02-09T11:19:00Z"/>
                <w:rFonts w:asciiTheme="minorHAnsi" w:hAnsiTheme="minorHAnsi"/>
                <w:b/>
                <w:noProof/>
                <w:sz w:val="22"/>
                <w:szCs w:val="22"/>
                <w:lang w:val="ro-RO"/>
              </w:rPr>
            </w:pPr>
            <w:ins w:id="9994" w:author="Sorin Salagean" w:date="2015-02-09T11:19:00Z">
              <w:r w:rsidRPr="00F41278">
                <w:rPr>
                  <w:rFonts w:asciiTheme="minorHAnsi" w:hAnsiTheme="minorHAnsi"/>
                  <w:b/>
                  <w:noProof/>
                  <w:sz w:val="22"/>
                  <w:szCs w:val="22"/>
                  <w:lang w:val="ro-RO"/>
                </w:rPr>
                <w:t>Dreptul de vizualizare asupra tuturor documentelor din etapa.</w:t>
              </w:r>
            </w:ins>
          </w:p>
        </w:tc>
        <w:tc>
          <w:tcPr>
            <w:tcW w:w="4161" w:type="dxa"/>
          </w:tcPr>
          <w:p w14:paraId="14682AD5" w14:textId="77777777" w:rsidR="004D2D1C" w:rsidRPr="00F41278" w:rsidRDefault="004D2D1C" w:rsidP="006B66FF">
            <w:pPr>
              <w:rPr>
                <w:ins w:id="9995" w:author="Sorin Salagean" w:date="2015-02-09T11:19:00Z"/>
                <w:rFonts w:asciiTheme="minorHAnsi" w:hAnsiTheme="minorHAnsi"/>
                <w:b/>
                <w:noProof/>
                <w:sz w:val="22"/>
                <w:szCs w:val="22"/>
                <w:lang w:val="ro-RO"/>
              </w:rPr>
            </w:pPr>
            <w:ins w:id="9996" w:author="Sorin Salagean" w:date="2015-02-09T11:19:00Z">
              <w:r w:rsidRPr="00F41278">
                <w:rPr>
                  <w:rFonts w:asciiTheme="minorHAnsi" w:hAnsiTheme="minorHAnsi"/>
                  <w:b/>
                  <w:noProof/>
                  <w:sz w:val="22"/>
                  <w:szCs w:val="22"/>
                  <w:lang w:val="ro-RO"/>
                </w:rPr>
                <w:t>N/A</w:t>
              </w:r>
            </w:ins>
          </w:p>
        </w:tc>
      </w:tr>
      <w:tr w:rsidR="004D2D1C" w:rsidRPr="00C46A23" w14:paraId="25101F59" w14:textId="77777777" w:rsidTr="006B66FF">
        <w:trPr>
          <w:trHeight w:val="857"/>
          <w:ins w:id="9997" w:author="Sorin Salagean" w:date="2015-02-09T11:19:00Z"/>
        </w:trPr>
        <w:tc>
          <w:tcPr>
            <w:tcW w:w="1775" w:type="dxa"/>
          </w:tcPr>
          <w:p w14:paraId="5CEF9FBD" w14:textId="77777777" w:rsidR="004D2D1C" w:rsidRPr="00F41278" w:rsidRDefault="004D2D1C" w:rsidP="006B66FF">
            <w:pPr>
              <w:rPr>
                <w:ins w:id="9998" w:author="Sorin Salagean" w:date="2015-02-09T11:19:00Z"/>
                <w:rFonts w:asciiTheme="minorHAnsi" w:hAnsiTheme="minorHAnsi"/>
                <w:b/>
                <w:noProof/>
                <w:sz w:val="22"/>
                <w:szCs w:val="22"/>
              </w:rPr>
            </w:pPr>
            <w:ins w:id="9999" w:author="Sorin Salagean" w:date="2015-02-09T11:19:00Z">
              <w:r w:rsidRPr="00F41278">
                <w:rPr>
                  <w:rFonts w:asciiTheme="minorHAnsi" w:hAnsiTheme="minorHAnsi"/>
                  <w:b/>
                  <w:noProof/>
                  <w:sz w:val="22"/>
                  <w:szCs w:val="22"/>
                  <w:lang w:val="ro-RO"/>
                </w:rPr>
                <w:t>Supervizor All Flux</w:t>
              </w:r>
            </w:ins>
          </w:p>
        </w:tc>
        <w:tc>
          <w:tcPr>
            <w:tcW w:w="4354" w:type="dxa"/>
          </w:tcPr>
          <w:p w14:paraId="6FCFF2F1" w14:textId="77777777" w:rsidR="004D2D1C" w:rsidRPr="00F41278" w:rsidRDefault="004D2D1C" w:rsidP="006B66FF">
            <w:pPr>
              <w:rPr>
                <w:ins w:id="10000" w:author="Sorin Salagean" w:date="2015-02-09T11:19:00Z"/>
                <w:b/>
                <w:noProof/>
              </w:rPr>
            </w:pPr>
            <w:ins w:id="10001" w:author="Sorin Salagean" w:date="2015-02-09T11:19:00Z">
              <w:r w:rsidRPr="00F41278">
                <w:rPr>
                  <w:rFonts w:asciiTheme="minorHAnsi" w:hAnsiTheme="minorHAnsi"/>
                  <w:b/>
                  <w:noProof/>
                  <w:sz w:val="22"/>
                  <w:szCs w:val="22"/>
                  <w:lang w:val="ro-RO"/>
                </w:rPr>
                <w:t>Dreptul de vizualizare asupra tuturor documentelor din etapa.</w:t>
              </w:r>
            </w:ins>
          </w:p>
        </w:tc>
        <w:tc>
          <w:tcPr>
            <w:tcW w:w="4161" w:type="dxa"/>
          </w:tcPr>
          <w:p w14:paraId="17A80D3A" w14:textId="77777777" w:rsidR="004D2D1C" w:rsidRPr="00F41278" w:rsidRDefault="004D2D1C" w:rsidP="006B66FF">
            <w:pPr>
              <w:rPr>
                <w:ins w:id="10002" w:author="Sorin Salagean" w:date="2015-02-09T11:19:00Z"/>
                <w:b/>
                <w:noProof/>
              </w:rPr>
            </w:pPr>
            <w:ins w:id="10003" w:author="Sorin Salagean" w:date="2015-02-09T11:19:00Z">
              <w:r w:rsidRPr="00F41278">
                <w:rPr>
                  <w:rFonts w:asciiTheme="minorHAnsi" w:hAnsiTheme="minorHAnsi"/>
                  <w:b/>
                  <w:noProof/>
                  <w:sz w:val="22"/>
                  <w:szCs w:val="22"/>
                  <w:lang w:val="ro-RO"/>
                </w:rPr>
                <w:t>N/A</w:t>
              </w:r>
            </w:ins>
          </w:p>
        </w:tc>
      </w:tr>
    </w:tbl>
    <w:p w14:paraId="768F526D" w14:textId="77777777" w:rsidR="004D2D1C" w:rsidRPr="00126240" w:rsidRDefault="004D2D1C" w:rsidP="004D2D1C">
      <w:pPr>
        <w:spacing w:line="276" w:lineRule="auto"/>
        <w:rPr>
          <w:ins w:id="10004" w:author="Sorin Salagean" w:date="2015-02-09T11:19:00Z"/>
          <w:rStyle w:val="EstiloCuerpo"/>
          <w:noProof/>
        </w:rPr>
      </w:pPr>
    </w:p>
    <w:p w14:paraId="735A092B" w14:textId="77777777" w:rsidR="004D2D1C" w:rsidRPr="00126240" w:rsidRDefault="004D2D1C" w:rsidP="004D2D1C">
      <w:pPr>
        <w:spacing w:line="276" w:lineRule="auto"/>
        <w:rPr>
          <w:ins w:id="10005" w:author="Sorin Salagean" w:date="2015-02-09T11:19:00Z"/>
          <w:b/>
          <w:noProof/>
        </w:rPr>
      </w:pPr>
      <w:ins w:id="10006" w:author="Sorin Salagean" w:date="2015-02-09T11:19: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
      <w:tr w:rsidR="004D2D1C" w:rsidRPr="00C46A23" w14:paraId="5C01AF21" w14:textId="77777777" w:rsidTr="006B66FF">
        <w:trPr>
          <w:cnfStyle w:val="100000000000" w:firstRow="1" w:lastRow="0" w:firstColumn="0" w:lastColumn="0" w:oddVBand="0" w:evenVBand="0" w:oddHBand="0" w:evenHBand="0" w:firstRowFirstColumn="0" w:firstRowLastColumn="0" w:lastRowFirstColumn="0" w:lastRowLastColumn="0"/>
          <w:trHeight w:val="362"/>
          <w:ins w:id="10007" w:author="Sorin Salagean" w:date="2015-02-09T11:19:00Z"/>
        </w:trPr>
        <w:tc>
          <w:tcPr>
            <w:tcW w:w="3193" w:type="dxa"/>
            <w:hideMark/>
          </w:tcPr>
          <w:p w14:paraId="601EB446" w14:textId="77777777" w:rsidR="004D2D1C" w:rsidRPr="00C46A23" w:rsidRDefault="004D2D1C" w:rsidP="006B66FF">
            <w:pPr>
              <w:spacing w:line="276" w:lineRule="auto"/>
              <w:rPr>
                <w:ins w:id="10008" w:author="Sorin Salagean" w:date="2015-02-09T11:19:00Z"/>
                <w:rFonts w:asciiTheme="minorHAnsi" w:hAnsiTheme="minorHAnsi"/>
                <w:noProof/>
                <w:sz w:val="22"/>
                <w:szCs w:val="22"/>
                <w:lang w:val="ro-RO"/>
              </w:rPr>
            </w:pPr>
            <w:ins w:id="10009" w:author="Sorin Salagean" w:date="2015-02-09T11:19:00Z">
              <w:r w:rsidRPr="00C46A23">
                <w:rPr>
                  <w:rFonts w:asciiTheme="minorHAnsi" w:hAnsiTheme="minorHAnsi"/>
                  <w:b/>
                  <w:bCs/>
                  <w:noProof/>
                  <w:sz w:val="22"/>
                  <w:szCs w:val="22"/>
                  <w:lang w:val="ro-RO"/>
                </w:rPr>
                <w:t>Actiune</w:t>
              </w:r>
            </w:ins>
          </w:p>
        </w:tc>
        <w:tc>
          <w:tcPr>
            <w:tcW w:w="7137" w:type="dxa"/>
            <w:hideMark/>
          </w:tcPr>
          <w:p w14:paraId="14F6D2CD" w14:textId="77777777" w:rsidR="004D2D1C" w:rsidRPr="00C46A23" w:rsidRDefault="004D2D1C" w:rsidP="006B66FF">
            <w:pPr>
              <w:spacing w:line="276" w:lineRule="auto"/>
              <w:rPr>
                <w:ins w:id="10010" w:author="Sorin Salagean" w:date="2015-02-09T11:19:00Z"/>
                <w:rFonts w:asciiTheme="minorHAnsi" w:hAnsiTheme="minorHAnsi"/>
                <w:noProof/>
                <w:sz w:val="22"/>
                <w:szCs w:val="22"/>
                <w:lang w:val="ro-RO"/>
              </w:rPr>
            </w:pPr>
            <w:ins w:id="10011" w:author="Sorin Salagean" w:date="2015-02-09T11:19:00Z">
              <w:r w:rsidRPr="00C46A23">
                <w:rPr>
                  <w:rFonts w:asciiTheme="minorHAnsi" w:hAnsiTheme="minorHAnsi"/>
                  <w:b/>
                  <w:bCs/>
                  <w:noProof/>
                  <w:sz w:val="22"/>
                  <w:szCs w:val="22"/>
                  <w:lang w:val="ro-RO"/>
                </w:rPr>
                <w:t>Descriere Actiune</w:t>
              </w:r>
            </w:ins>
          </w:p>
        </w:tc>
      </w:tr>
      <w:tr w:rsidR="004D2D1C" w:rsidRPr="00C46A23" w14:paraId="27841EE5" w14:textId="77777777" w:rsidTr="006B66FF">
        <w:trPr>
          <w:trHeight w:val="362"/>
          <w:ins w:id="10012" w:author="Sorin Salagean" w:date="2015-02-09T11:19:00Z"/>
        </w:trPr>
        <w:tc>
          <w:tcPr>
            <w:tcW w:w="3193" w:type="dxa"/>
          </w:tcPr>
          <w:p w14:paraId="47A868B8" w14:textId="77777777" w:rsidR="004D2D1C" w:rsidRPr="009A366B" w:rsidRDefault="004D2D1C" w:rsidP="006B66FF">
            <w:pPr>
              <w:spacing w:line="276" w:lineRule="auto"/>
              <w:rPr>
                <w:ins w:id="10013" w:author="Sorin Salagean" w:date="2015-02-09T11:19:00Z"/>
                <w:rFonts w:asciiTheme="minorHAnsi" w:hAnsiTheme="minorHAnsi"/>
                <w:b/>
                <w:bCs/>
                <w:noProof/>
                <w:sz w:val="22"/>
                <w:szCs w:val="22"/>
              </w:rPr>
            </w:pPr>
            <w:ins w:id="10014" w:author="Sorin Salagean" w:date="2015-02-09T11:19:00Z">
              <w:r w:rsidRPr="009A366B">
                <w:rPr>
                  <w:rFonts w:asciiTheme="minorHAnsi" w:hAnsiTheme="minorHAnsi"/>
                  <w:b/>
                  <w:bCs/>
                  <w:noProof/>
                  <w:sz w:val="22"/>
                  <w:szCs w:val="22"/>
                </w:rPr>
                <w:t>Trimitere Notificare</w:t>
              </w:r>
            </w:ins>
          </w:p>
        </w:tc>
        <w:tc>
          <w:tcPr>
            <w:tcW w:w="7137" w:type="dxa"/>
          </w:tcPr>
          <w:p w14:paraId="22C62B9E" w14:textId="77777777" w:rsidR="004D2D1C" w:rsidRPr="009A366B" w:rsidRDefault="004D2D1C" w:rsidP="006B66FF">
            <w:pPr>
              <w:spacing w:line="276" w:lineRule="auto"/>
              <w:rPr>
                <w:ins w:id="10015" w:author="Sorin Salagean" w:date="2015-02-09T11:19:00Z"/>
                <w:rFonts w:asciiTheme="minorHAnsi" w:hAnsiTheme="minorHAnsi"/>
                <w:b/>
                <w:bCs/>
                <w:noProof/>
                <w:sz w:val="22"/>
                <w:szCs w:val="22"/>
              </w:rPr>
            </w:pPr>
            <w:ins w:id="10016" w:author="Sorin Salagean" w:date="2015-02-09T11:19:00Z">
              <w:r>
                <w:rPr>
                  <w:rFonts w:asciiTheme="minorHAnsi" w:hAnsiTheme="minorHAnsi"/>
                  <w:b/>
                  <w:bCs/>
                  <w:noProof/>
                  <w:sz w:val="22"/>
                  <w:szCs w:val="22"/>
                </w:rPr>
                <w:t>Se va trimite o notificare, catre grupul de utilizatori</w:t>
              </w:r>
            </w:ins>
          </w:p>
        </w:tc>
      </w:tr>
    </w:tbl>
    <w:p w14:paraId="12A21082" w14:textId="77777777" w:rsidR="004D2D1C" w:rsidRPr="00A5540B" w:rsidRDefault="004D2D1C" w:rsidP="004D2D1C">
      <w:pPr>
        <w:rPr>
          <w:ins w:id="10017" w:author="Sorin Salagean" w:date="2015-02-09T11:19:00Z"/>
        </w:rPr>
      </w:pPr>
    </w:p>
    <w:p w14:paraId="6E60127B" w14:textId="77777777" w:rsidR="004D2D1C" w:rsidRDefault="004D2D1C" w:rsidP="004D2D1C">
      <w:pPr>
        <w:spacing w:line="276" w:lineRule="auto"/>
        <w:rPr>
          <w:ins w:id="10018" w:author="Sorin Salagean" w:date="2015-02-09T11:19:00Z"/>
          <w:b/>
          <w:noProof/>
        </w:rPr>
      </w:pPr>
    </w:p>
    <w:p w14:paraId="76B1EEEB" w14:textId="77777777" w:rsidR="004D2D1C" w:rsidRPr="00126240" w:rsidRDefault="004D2D1C" w:rsidP="004D2D1C">
      <w:pPr>
        <w:spacing w:line="276" w:lineRule="auto"/>
        <w:rPr>
          <w:ins w:id="10019" w:author="Sorin Salagean" w:date="2015-02-09T11:19:00Z"/>
          <w:b/>
          <w:noProof/>
        </w:rPr>
      </w:pPr>
      <w:ins w:id="10020" w:author="Sorin Salagean" w:date="2015-02-09T11:19: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252"/>
        <w:gridCol w:w="5044"/>
        <w:gridCol w:w="992"/>
        <w:gridCol w:w="2162"/>
      </w:tblGrid>
      <w:tr w:rsidR="004D2D1C" w:rsidRPr="00C46A23" w14:paraId="339D4F8B" w14:textId="77777777" w:rsidTr="006B66FF">
        <w:trPr>
          <w:cnfStyle w:val="100000000000" w:firstRow="1" w:lastRow="0" w:firstColumn="0" w:lastColumn="0" w:oddVBand="0" w:evenVBand="0" w:oddHBand="0" w:evenHBand="0" w:firstRowFirstColumn="0" w:firstRowLastColumn="0" w:lastRowFirstColumn="0" w:lastRowLastColumn="0"/>
          <w:trHeight w:val="362"/>
          <w:ins w:id="10021" w:author="Sorin Salagean" w:date="2015-02-09T11:19:00Z"/>
        </w:trPr>
        <w:tc>
          <w:tcPr>
            <w:tcW w:w="2192" w:type="dxa"/>
            <w:hideMark/>
          </w:tcPr>
          <w:p w14:paraId="23279F7D" w14:textId="77777777" w:rsidR="004D2D1C" w:rsidRPr="00C46A23" w:rsidRDefault="004D2D1C" w:rsidP="006B66FF">
            <w:pPr>
              <w:spacing w:line="276" w:lineRule="auto"/>
              <w:rPr>
                <w:ins w:id="10022" w:author="Sorin Salagean" w:date="2015-02-09T11:19:00Z"/>
                <w:rFonts w:asciiTheme="minorHAnsi" w:hAnsiTheme="minorHAnsi"/>
                <w:noProof/>
                <w:sz w:val="22"/>
                <w:szCs w:val="22"/>
                <w:lang w:val="ro-RO"/>
              </w:rPr>
            </w:pPr>
            <w:ins w:id="10023" w:author="Sorin Salagean" w:date="2015-02-09T11:19:00Z">
              <w:r w:rsidRPr="00C46A23">
                <w:rPr>
                  <w:rFonts w:asciiTheme="minorHAnsi" w:hAnsiTheme="minorHAnsi"/>
                  <w:b/>
                  <w:bCs/>
                  <w:noProof/>
                  <w:sz w:val="22"/>
                  <w:szCs w:val="22"/>
                  <w:lang w:val="ro-RO"/>
                </w:rPr>
                <w:t>Nume task</w:t>
              </w:r>
            </w:ins>
          </w:p>
        </w:tc>
        <w:tc>
          <w:tcPr>
            <w:tcW w:w="5004" w:type="dxa"/>
            <w:hideMark/>
          </w:tcPr>
          <w:p w14:paraId="421E4A76" w14:textId="77777777" w:rsidR="004D2D1C" w:rsidRPr="00C46A23" w:rsidRDefault="004D2D1C" w:rsidP="006B66FF">
            <w:pPr>
              <w:spacing w:line="276" w:lineRule="auto"/>
              <w:rPr>
                <w:ins w:id="10024" w:author="Sorin Salagean" w:date="2015-02-09T11:19:00Z"/>
                <w:rFonts w:asciiTheme="minorHAnsi" w:hAnsiTheme="minorHAnsi"/>
                <w:noProof/>
                <w:sz w:val="22"/>
                <w:szCs w:val="22"/>
                <w:lang w:val="ro-RO"/>
              </w:rPr>
            </w:pPr>
            <w:ins w:id="10025" w:author="Sorin Salagean" w:date="2015-02-09T11:19:00Z">
              <w:r w:rsidRPr="00C46A23">
                <w:rPr>
                  <w:rFonts w:asciiTheme="minorHAnsi" w:hAnsiTheme="minorHAnsi"/>
                  <w:b/>
                  <w:bCs/>
                  <w:noProof/>
                  <w:sz w:val="22"/>
                  <w:szCs w:val="22"/>
                  <w:lang w:val="ro-RO"/>
                </w:rPr>
                <w:t>Descriere</w:t>
              </w:r>
            </w:ins>
          </w:p>
        </w:tc>
        <w:tc>
          <w:tcPr>
            <w:tcW w:w="952" w:type="dxa"/>
            <w:hideMark/>
          </w:tcPr>
          <w:p w14:paraId="1F1B78B8" w14:textId="77777777" w:rsidR="004D2D1C" w:rsidRPr="00C46A23" w:rsidRDefault="004D2D1C" w:rsidP="006B66FF">
            <w:pPr>
              <w:spacing w:line="276" w:lineRule="auto"/>
              <w:rPr>
                <w:ins w:id="10026" w:author="Sorin Salagean" w:date="2015-02-09T11:19:00Z"/>
                <w:rFonts w:asciiTheme="minorHAnsi" w:hAnsiTheme="minorHAnsi"/>
                <w:noProof/>
                <w:sz w:val="22"/>
                <w:szCs w:val="22"/>
                <w:lang w:val="ro-RO"/>
              </w:rPr>
            </w:pPr>
            <w:ins w:id="10027" w:author="Sorin Salagean" w:date="2015-02-09T11:19:00Z">
              <w:r w:rsidRPr="00C46A23">
                <w:rPr>
                  <w:rFonts w:asciiTheme="minorHAnsi" w:hAnsiTheme="minorHAnsi"/>
                  <w:b/>
                  <w:bCs/>
                  <w:noProof/>
                  <w:sz w:val="22"/>
                  <w:szCs w:val="22"/>
                  <w:lang w:val="ro-RO"/>
                </w:rPr>
                <w:t>Validari</w:t>
              </w:r>
            </w:ins>
          </w:p>
        </w:tc>
        <w:tc>
          <w:tcPr>
            <w:tcW w:w="2102" w:type="dxa"/>
          </w:tcPr>
          <w:p w14:paraId="7BF2FB3D" w14:textId="77777777" w:rsidR="004D2D1C" w:rsidRPr="00C46A23" w:rsidRDefault="004D2D1C" w:rsidP="006B66FF">
            <w:pPr>
              <w:spacing w:line="276" w:lineRule="auto"/>
              <w:rPr>
                <w:ins w:id="10028" w:author="Sorin Salagean" w:date="2015-02-09T11:19:00Z"/>
                <w:rFonts w:asciiTheme="minorHAnsi" w:hAnsiTheme="minorHAnsi"/>
                <w:b/>
                <w:bCs/>
                <w:noProof/>
                <w:sz w:val="22"/>
                <w:szCs w:val="22"/>
                <w:lang w:val="ro-RO"/>
              </w:rPr>
            </w:pPr>
            <w:ins w:id="10029" w:author="Sorin Salagean" w:date="2015-02-09T11:19:00Z">
              <w:r w:rsidRPr="00C46A23">
                <w:rPr>
                  <w:rFonts w:asciiTheme="minorHAnsi" w:hAnsiTheme="minorHAnsi"/>
                  <w:b/>
                  <w:bCs/>
                  <w:noProof/>
                  <w:sz w:val="22"/>
                  <w:szCs w:val="22"/>
                  <w:lang w:val="ro-RO"/>
                </w:rPr>
                <w:t>Cerinte sistem</w:t>
              </w:r>
            </w:ins>
          </w:p>
        </w:tc>
      </w:tr>
      <w:tr w:rsidR="004D2D1C" w:rsidRPr="00C46A23" w14:paraId="0625E24D" w14:textId="77777777" w:rsidTr="006B66FF">
        <w:trPr>
          <w:trHeight w:val="362"/>
          <w:ins w:id="10030" w:author="Sorin Salagean" w:date="2015-02-09T11:19:00Z"/>
        </w:trPr>
        <w:tc>
          <w:tcPr>
            <w:tcW w:w="2192" w:type="dxa"/>
          </w:tcPr>
          <w:p w14:paraId="35014F0E" w14:textId="77777777" w:rsidR="004D2D1C" w:rsidRPr="009A366B" w:rsidRDefault="004D2D1C" w:rsidP="006B66FF">
            <w:pPr>
              <w:spacing w:after="200" w:line="276" w:lineRule="auto"/>
              <w:rPr>
                <w:ins w:id="10031" w:author="Sorin Salagean" w:date="2015-02-09T11:19:00Z"/>
                <w:rFonts w:asciiTheme="minorHAnsi" w:hAnsiTheme="minorHAnsi"/>
                <w:b/>
                <w:sz w:val="22"/>
                <w:szCs w:val="22"/>
              </w:rPr>
            </w:pPr>
            <w:ins w:id="10032" w:author="Sorin Salagean" w:date="2015-02-09T11:19:00Z">
              <w:r>
                <w:rPr>
                  <w:rFonts w:asciiTheme="minorHAnsi" w:hAnsiTheme="minorHAnsi"/>
                  <w:b/>
                  <w:sz w:val="22"/>
                  <w:szCs w:val="22"/>
                </w:rPr>
                <w:t>Aprob.</w:t>
              </w:r>
            </w:ins>
          </w:p>
          <w:p w14:paraId="0E429179" w14:textId="77777777" w:rsidR="004D2D1C" w:rsidRPr="00C46A23" w:rsidRDefault="004D2D1C" w:rsidP="006B66FF">
            <w:pPr>
              <w:jc w:val="both"/>
              <w:rPr>
                <w:ins w:id="10033" w:author="Sorin Salagean" w:date="2015-02-09T11:19:00Z"/>
                <w:rFonts w:asciiTheme="minorHAnsi" w:hAnsiTheme="minorHAnsi"/>
                <w:b/>
                <w:noProof/>
                <w:sz w:val="22"/>
                <w:szCs w:val="22"/>
                <w:lang w:val="ro-RO"/>
              </w:rPr>
            </w:pPr>
          </w:p>
        </w:tc>
        <w:tc>
          <w:tcPr>
            <w:tcW w:w="5004" w:type="dxa"/>
          </w:tcPr>
          <w:p w14:paraId="2AD38A14" w14:textId="77777777" w:rsidR="004D2D1C" w:rsidRPr="00493D0B" w:rsidRDefault="004D2D1C" w:rsidP="006B66FF">
            <w:pPr>
              <w:spacing w:line="276" w:lineRule="auto"/>
              <w:rPr>
                <w:ins w:id="10034" w:author="Sorin Salagean" w:date="2015-02-09T11:19:00Z"/>
                <w:rFonts w:asciiTheme="minorHAnsi" w:hAnsiTheme="minorHAnsi"/>
                <w:sz w:val="22"/>
                <w:szCs w:val="22"/>
                <w:lang w:val="ro-RO"/>
              </w:rPr>
            </w:pPr>
            <w:ins w:id="10035" w:author="Sorin Salagean" w:date="2015-02-09T11:19:00Z">
              <w:r w:rsidRPr="00493D0B">
                <w:rPr>
                  <w:rFonts w:asciiTheme="minorHAnsi" w:hAnsiTheme="minorHAnsi"/>
                  <w:sz w:val="22"/>
                  <w:szCs w:val="22"/>
                  <w:lang w:val="ro-RO"/>
                </w:rPr>
                <w:t>La apasarea butonului:</w:t>
              </w:r>
            </w:ins>
          </w:p>
          <w:p w14:paraId="1064E0CF" w14:textId="77777777" w:rsidR="004D2D1C" w:rsidRPr="00493D0B" w:rsidRDefault="004D2D1C" w:rsidP="006B66FF">
            <w:pPr>
              <w:pStyle w:val="ListParagraph"/>
              <w:numPr>
                <w:ilvl w:val="0"/>
                <w:numId w:val="8"/>
              </w:numPr>
              <w:spacing w:line="276" w:lineRule="auto"/>
              <w:rPr>
                <w:ins w:id="10036" w:author="Sorin Salagean" w:date="2015-02-09T11:19:00Z"/>
                <w:lang w:val="ro-RO"/>
              </w:rPr>
            </w:pPr>
            <w:ins w:id="10037" w:author="Sorin Salagean" w:date="2015-02-09T11:19:00Z">
              <w:r>
                <w:rPr>
                  <w:rFonts w:asciiTheme="minorHAnsi" w:hAnsiTheme="minorHAnsi"/>
                  <w:sz w:val="22"/>
                  <w:szCs w:val="22"/>
                  <w:lang w:val="ro-RO"/>
                </w:rPr>
                <w:t>Muta documentul relationat „CL – Referat de refuz” in etapa – „Referat de respingere – Aprobate”</w:t>
              </w:r>
            </w:ins>
          </w:p>
          <w:p w14:paraId="091119E1" w14:textId="77777777" w:rsidR="004D2D1C" w:rsidRPr="00493D0B" w:rsidRDefault="004D2D1C" w:rsidP="006B66FF">
            <w:pPr>
              <w:pStyle w:val="ListParagraph"/>
              <w:numPr>
                <w:ilvl w:val="0"/>
                <w:numId w:val="8"/>
              </w:numPr>
              <w:spacing w:line="276" w:lineRule="auto"/>
              <w:rPr>
                <w:ins w:id="10038" w:author="Sorin Salagean" w:date="2015-02-09T11:19:00Z"/>
                <w:lang w:val="ro-RO"/>
              </w:rPr>
            </w:pPr>
            <w:ins w:id="10039" w:author="Sorin Salagean" w:date="2015-02-09T11:19:00Z">
              <w:r>
                <w:rPr>
                  <w:rFonts w:asciiTheme="minorHAnsi" w:hAnsiTheme="minorHAnsi"/>
                  <w:sz w:val="22"/>
                  <w:szCs w:val="22"/>
                  <w:lang w:val="ro-RO"/>
                </w:rPr>
                <w:t>Scoate documentul de pe flux</w:t>
              </w:r>
            </w:ins>
          </w:p>
        </w:tc>
        <w:tc>
          <w:tcPr>
            <w:tcW w:w="952" w:type="dxa"/>
          </w:tcPr>
          <w:p w14:paraId="701A7473" w14:textId="77777777" w:rsidR="004D2D1C" w:rsidRPr="00C46A23" w:rsidRDefault="004D2D1C" w:rsidP="006B66FF">
            <w:pPr>
              <w:spacing w:line="276" w:lineRule="auto"/>
              <w:rPr>
                <w:ins w:id="10040" w:author="Sorin Salagean" w:date="2015-02-09T11:19:00Z"/>
                <w:rFonts w:asciiTheme="minorHAnsi" w:hAnsiTheme="minorHAnsi"/>
                <w:sz w:val="22"/>
                <w:szCs w:val="22"/>
                <w:lang w:val="ro-RO"/>
              </w:rPr>
            </w:pPr>
            <w:ins w:id="10041" w:author="Sorin Salagean" w:date="2015-02-09T11:19:00Z">
              <w:r w:rsidRPr="00C46A23">
                <w:rPr>
                  <w:rFonts w:asciiTheme="minorHAnsi" w:hAnsiTheme="minorHAnsi"/>
                  <w:sz w:val="22"/>
                  <w:szCs w:val="22"/>
                  <w:lang w:val="ro-RO"/>
                </w:rPr>
                <w:t>N/A</w:t>
              </w:r>
            </w:ins>
          </w:p>
        </w:tc>
        <w:tc>
          <w:tcPr>
            <w:tcW w:w="2102" w:type="dxa"/>
          </w:tcPr>
          <w:p w14:paraId="41F243F5" w14:textId="77777777" w:rsidR="004D2D1C" w:rsidRPr="00C46A23" w:rsidRDefault="004D2D1C" w:rsidP="006B66FF">
            <w:pPr>
              <w:spacing w:line="276" w:lineRule="auto"/>
              <w:rPr>
                <w:ins w:id="10042" w:author="Sorin Salagean" w:date="2015-02-09T11:19:00Z"/>
                <w:rFonts w:asciiTheme="minorHAnsi" w:hAnsiTheme="minorHAnsi"/>
                <w:bCs/>
                <w:noProof/>
                <w:sz w:val="22"/>
                <w:szCs w:val="22"/>
                <w:lang w:val="ro-RO"/>
              </w:rPr>
            </w:pPr>
            <w:ins w:id="10043" w:author="Sorin Salagean" w:date="2015-02-09T11:19:00Z">
              <w:r>
                <w:rPr>
                  <w:rFonts w:asciiTheme="minorHAnsi" w:hAnsiTheme="minorHAnsi"/>
                  <w:bCs/>
                  <w:noProof/>
                  <w:sz w:val="22"/>
                  <w:szCs w:val="22"/>
                  <w:lang w:val="ro-RO"/>
                </w:rPr>
                <w:t>Transition Document</w:t>
              </w:r>
            </w:ins>
          </w:p>
        </w:tc>
      </w:tr>
      <w:tr w:rsidR="004D2D1C" w:rsidRPr="00C46A23" w14:paraId="52402AA8" w14:textId="77777777" w:rsidTr="006B66FF">
        <w:trPr>
          <w:trHeight w:val="362"/>
          <w:ins w:id="10044" w:author="Sorin Salagean" w:date="2015-02-09T11:19:00Z"/>
        </w:trPr>
        <w:tc>
          <w:tcPr>
            <w:tcW w:w="2192" w:type="dxa"/>
          </w:tcPr>
          <w:p w14:paraId="766764B5" w14:textId="77777777" w:rsidR="004D2D1C" w:rsidRPr="00F93D8C" w:rsidRDefault="004D2D1C" w:rsidP="006B66FF">
            <w:pPr>
              <w:spacing w:after="200" w:line="276" w:lineRule="auto"/>
              <w:rPr>
                <w:ins w:id="10045" w:author="Sorin Salagean" w:date="2015-02-09T11:19:00Z"/>
                <w:b/>
                <w:sz w:val="22"/>
                <w:szCs w:val="22"/>
              </w:rPr>
            </w:pPr>
            <w:ins w:id="10046" w:author="Sorin Salagean" w:date="2015-02-09T11:19:00Z">
              <w:r>
                <w:rPr>
                  <w:rFonts w:asciiTheme="minorHAnsi" w:hAnsiTheme="minorHAnsi"/>
                  <w:b/>
                  <w:sz w:val="22"/>
                  <w:szCs w:val="22"/>
                </w:rPr>
                <w:t>Refuz.</w:t>
              </w:r>
            </w:ins>
          </w:p>
        </w:tc>
        <w:tc>
          <w:tcPr>
            <w:tcW w:w="5004" w:type="dxa"/>
          </w:tcPr>
          <w:p w14:paraId="778F718E" w14:textId="77777777" w:rsidR="004D2D1C" w:rsidRPr="00F93D8C" w:rsidRDefault="004D2D1C" w:rsidP="006B66FF">
            <w:pPr>
              <w:spacing w:line="276" w:lineRule="auto"/>
              <w:rPr>
                <w:ins w:id="10047" w:author="Sorin Salagean" w:date="2015-02-09T11:19:00Z"/>
                <w:rFonts w:asciiTheme="minorHAnsi" w:hAnsiTheme="minorHAnsi"/>
                <w:sz w:val="22"/>
                <w:szCs w:val="22"/>
              </w:rPr>
            </w:pPr>
            <w:ins w:id="10048" w:author="Sorin Salagean" w:date="2015-02-09T11:19:00Z">
              <w:r>
                <w:rPr>
                  <w:rFonts w:asciiTheme="minorHAnsi" w:hAnsiTheme="minorHAnsi"/>
                  <w:sz w:val="22"/>
                  <w:szCs w:val="22"/>
                  <w:lang w:val="ro-RO"/>
                </w:rPr>
                <w:t>Scoate documentul de pe flux</w:t>
              </w:r>
            </w:ins>
          </w:p>
        </w:tc>
        <w:tc>
          <w:tcPr>
            <w:tcW w:w="952" w:type="dxa"/>
          </w:tcPr>
          <w:p w14:paraId="550453E3" w14:textId="77777777" w:rsidR="004D2D1C" w:rsidRPr="00C46A23" w:rsidRDefault="004D2D1C" w:rsidP="006B66FF">
            <w:pPr>
              <w:spacing w:line="276" w:lineRule="auto"/>
              <w:rPr>
                <w:ins w:id="10049" w:author="Sorin Salagean" w:date="2015-02-09T11:19:00Z"/>
              </w:rPr>
            </w:pPr>
          </w:p>
        </w:tc>
        <w:tc>
          <w:tcPr>
            <w:tcW w:w="2102" w:type="dxa"/>
          </w:tcPr>
          <w:p w14:paraId="22131CAF" w14:textId="77777777" w:rsidR="004D2D1C" w:rsidRPr="00F93D8C" w:rsidRDefault="004D2D1C" w:rsidP="006B66FF">
            <w:pPr>
              <w:spacing w:line="276" w:lineRule="auto"/>
              <w:rPr>
                <w:ins w:id="10050" w:author="Sorin Salagean" w:date="2015-02-09T11:19:00Z"/>
                <w:rFonts w:asciiTheme="minorHAnsi" w:hAnsiTheme="minorHAnsi"/>
                <w:bCs/>
                <w:noProof/>
                <w:sz w:val="22"/>
                <w:szCs w:val="22"/>
              </w:rPr>
            </w:pPr>
            <w:ins w:id="10051" w:author="Sorin Salagean" w:date="2015-02-09T11:19:00Z">
              <w:r>
                <w:rPr>
                  <w:rFonts w:asciiTheme="minorHAnsi" w:hAnsiTheme="minorHAnsi"/>
                  <w:bCs/>
                  <w:noProof/>
                  <w:sz w:val="22"/>
                  <w:szCs w:val="22"/>
                </w:rPr>
                <w:t>Remove Item</w:t>
              </w:r>
            </w:ins>
          </w:p>
        </w:tc>
      </w:tr>
    </w:tbl>
    <w:p w14:paraId="4E10A5F7" w14:textId="77777777" w:rsidR="00BA52B3" w:rsidRDefault="00BA52B3" w:rsidP="00BA52B3">
      <w:pPr>
        <w:jc w:val="both"/>
        <w:rPr>
          <w:sz w:val="24"/>
          <w:szCs w:val="24"/>
          <w:lang w:val="en-US"/>
        </w:rPr>
      </w:pPr>
    </w:p>
    <w:p w14:paraId="494C58D1" w14:textId="77777777" w:rsidR="004D2D1C" w:rsidRPr="003B710B" w:rsidRDefault="004D2D1C" w:rsidP="004D2D1C">
      <w:pPr>
        <w:pStyle w:val="Heading3"/>
        <w:rPr>
          <w:ins w:id="10052" w:author="Sorin Salagean" w:date="2015-02-09T11:20:00Z"/>
          <w:rFonts w:asciiTheme="minorHAnsi" w:hAnsiTheme="minorHAnsi"/>
          <w:sz w:val="22"/>
          <w:szCs w:val="22"/>
          <w:lang w:val="en-US"/>
          <w:rPrChange w:id="10053" w:author="Sorin Salagean" w:date="2015-02-09T13:02:00Z">
            <w:rPr>
              <w:ins w:id="10054" w:author="Sorin Salagean" w:date="2015-02-09T11:20:00Z"/>
              <w:lang w:val="en-US"/>
            </w:rPr>
          </w:rPrChange>
        </w:rPr>
      </w:pPr>
      <w:bookmarkStart w:id="10055" w:name="_Toc389553042"/>
      <w:ins w:id="10056" w:author="Sorin Salagean" w:date="2015-02-09T11:20:00Z">
        <w:r w:rsidRPr="003B710B">
          <w:rPr>
            <w:rFonts w:asciiTheme="minorHAnsi" w:hAnsiTheme="minorHAnsi"/>
            <w:sz w:val="22"/>
            <w:szCs w:val="22"/>
            <w:lang w:val="en-US"/>
            <w:rPrChange w:id="10057" w:author="Sorin Salagean" w:date="2015-02-09T13:02:00Z">
              <w:rPr>
                <w:lang w:val="en-US"/>
              </w:rPr>
            </w:rPrChange>
          </w:rPr>
          <w:t>Etapa 8 – Referate de respingere - Aprobate</w:t>
        </w:r>
      </w:ins>
    </w:p>
    <w:p w14:paraId="10F82964" w14:textId="77777777" w:rsidR="004D2D1C" w:rsidRDefault="004D2D1C" w:rsidP="004D2D1C">
      <w:pPr>
        <w:rPr>
          <w:ins w:id="10058" w:author="Sorin Salagean" w:date="2015-02-09T11:20:00Z"/>
          <w:lang w:val="en-US"/>
        </w:rPr>
      </w:pPr>
    </w:p>
    <w:p w14:paraId="1B5889A4" w14:textId="77777777" w:rsidR="004D2D1C" w:rsidRPr="00126240" w:rsidRDefault="004D2D1C" w:rsidP="004D2D1C">
      <w:pPr>
        <w:spacing w:line="276" w:lineRule="auto"/>
        <w:rPr>
          <w:ins w:id="10059" w:author="Sorin Salagean" w:date="2015-02-09T11:20:00Z"/>
          <w:b/>
          <w:noProof/>
        </w:rPr>
      </w:pPr>
      <w:ins w:id="10060" w:author="Sorin Salagean" w:date="2015-02-09T11:20:00Z">
        <w:r w:rsidRPr="0086384C">
          <w:rPr>
            <w:b/>
            <w:noProof/>
          </w:rPr>
          <w:t>Roluri si permisiuni:</w:t>
        </w:r>
      </w:ins>
    </w:p>
    <w:tbl>
      <w:tblPr>
        <w:tblStyle w:val="TableWeb2"/>
        <w:tblW w:w="0" w:type="auto"/>
        <w:tblLook w:val="04A0" w:firstRow="1" w:lastRow="0" w:firstColumn="1" w:lastColumn="0" w:noHBand="0" w:noVBand="1"/>
      </w:tblPr>
      <w:tblGrid>
        <w:gridCol w:w="1835"/>
        <w:gridCol w:w="4394"/>
        <w:gridCol w:w="4221"/>
      </w:tblGrid>
      <w:tr w:rsidR="004D2D1C" w:rsidRPr="00C46A23" w14:paraId="0CA752E7" w14:textId="77777777" w:rsidTr="006B66FF">
        <w:trPr>
          <w:cnfStyle w:val="100000000000" w:firstRow="1" w:lastRow="0" w:firstColumn="0" w:lastColumn="0" w:oddVBand="0" w:evenVBand="0" w:oddHBand="0" w:evenHBand="0" w:firstRowFirstColumn="0" w:firstRowLastColumn="0" w:lastRowFirstColumn="0" w:lastRowLastColumn="0"/>
          <w:trHeight w:val="362"/>
          <w:ins w:id="10061" w:author="Sorin Salagean" w:date="2015-02-09T11:20:00Z"/>
        </w:trPr>
        <w:tc>
          <w:tcPr>
            <w:tcW w:w="1775" w:type="dxa"/>
            <w:hideMark/>
          </w:tcPr>
          <w:p w14:paraId="2EA527C7" w14:textId="77777777" w:rsidR="004D2D1C" w:rsidRPr="00C46A23" w:rsidRDefault="004D2D1C" w:rsidP="006B66FF">
            <w:pPr>
              <w:spacing w:line="276" w:lineRule="auto"/>
              <w:rPr>
                <w:ins w:id="10062" w:author="Sorin Salagean" w:date="2015-02-09T11:20:00Z"/>
                <w:rFonts w:asciiTheme="minorHAnsi" w:hAnsiTheme="minorHAnsi"/>
                <w:noProof/>
                <w:sz w:val="22"/>
                <w:szCs w:val="22"/>
                <w:lang w:val="ro-RO"/>
              </w:rPr>
            </w:pPr>
            <w:ins w:id="10063" w:author="Sorin Salagean" w:date="2015-02-09T11:20:00Z">
              <w:r w:rsidRPr="00C46A23">
                <w:rPr>
                  <w:rFonts w:asciiTheme="minorHAnsi" w:hAnsiTheme="minorHAnsi"/>
                  <w:b/>
                  <w:bCs/>
                  <w:noProof/>
                  <w:sz w:val="22"/>
                  <w:szCs w:val="22"/>
                  <w:lang w:val="ro-RO"/>
                </w:rPr>
                <w:t>Nume grup</w:t>
              </w:r>
            </w:ins>
          </w:p>
        </w:tc>
        <w:tc>
          <w:tcPr>
            <w:tcW w:w="4354" w:type="dxa"/>
            <w:hideMark/>
          </w:tcPr>
          <w:p w14:paraId="10F3D6E9" w14:textId="77777777" w:rsidR="004D2D1C" w:rsidRPr="00C46A23" w:rsidRDefault="004D2D1C" w:rsidP="006B66FF">
            <w:pPr>
              <w:spacing w:line="276" w:lineRule="auto"/>
              <w:rPr>
                <w:ins w:id="10064" w:author="Sorin Salagean" w:date="2015-02-09T11:20:00Z"/>
                <w:rFonts w:asciiTheme="minorHAnsi" w:hAnsiTheme="minorHAnsi"/>
                <w:noProof/>
                <w:sz w:val="22"/>
                <w:szCs w:val="22"/>
                <w:lang w:val="ro-RO"/>
              </w:rPr>
            </w:pPr>
            <w:ins w:id="10065" w:author="Sorin Salagean" w:date="2015-02-09T11:20:00Z">
              <w:r w:rsidRPr="00C46A23">
                <w:rPr>
                  <w:rFonts w:asciiTheme="minorHAnsi" w:hAnsiTheme="minorHAnsi"/>
                  <w:b/>
                  <w:bCs/>
                  <w:noProof/>
                  <w:sz w:val="22"/>
                  <w:szCs w:val="22"/>
                  <w:lang w:val="ro-RO"/>
                </w:rPr>
                <w:t>Drepturi</w:t>
              </w:r>
            </w:ins>
          </w:p>
        </w:tc>
        <w:tc>
          <w:tcPr>
            <w:tcW w:w="4161" w:type="dxa"/>
            <w:hideMark/>
          </w:tcPr>
          <w:p w14:paraId="75886569" w14:textId="77777777" w:rsidR="004D2D1C" w:rsidRPr="00C46A23" w:rsidRDefault="004D2D1C" w:rsidP="006B66FF">
            <w:pPr>
              <w:spacing w:line="276" w:lineRule="auto"/>
              <w:rPr>
                <w:ins w:id="10066" w:author="Sorin Salagean" w:date="2015-02-09T11:20:00Z"/>
                <w:rFonts w:asciiTheme="minorHAnsi" w:hAnsiTheme="minorHAnsi"/>
                <w:noProof/>
                <w:sz w:val="22"/>
                <w:szCs w:val="22"/>
                <w:lang w:val="ro-RO"/>
              </w:rPr>
            </w:pPr>
            <w:ins w:id="10067" w:author="Sorin Salagean" w:date="2015-02-09T11:20:00Z">
              <w:r w:rsidRPr="00C46A23">
                <w:rPr>
                  <w:rFonts w:asciiTheme="minorHAnsi" w:hAnsiTheme="minorHAnsi"/>
                  <w:b/>
                  <w:bCs/>
                  <w:noProof/>
                  <w:sz w:val="22"/>
                  <w:szCs w:val="22"/>
                  <w:lang w:val="ro-RO"/>
                </w:rPr>
                <w:t>Cerinte de sistem</w:t>
              </w:r>
            </w:ins>
          </w:p>
        </w:tc>
      </w:tr>
      <w:tr w:rsidR="004D2D1C" w:rsidRPr="00C46A23" w14:paraId="64730A82" w14:textId="77777777" w:rsidTr="006B66FF">
        <w:trPr>
          <w:trHeight w:val="857"/>
          <w:ins w:id="10068" w:author="Sorin Salagean" w:date="2015-02-09T11:20:00Z"/>
        </w:trPr>
        <w:tc>
          <w:tcPr>
            <w:tcW w:w="1775" w:type="dxa"/>
          </w:tcPr>
          <w:p w14:paraId="0A240ECF" w14:textId="77777777" w:rsidR="004D2D1C" w:rsidRPr="00F41278" w:rsidRDefault="004D2D1C" w:rsidP="006B66FF">
            <w:pPr>
              <w:rPr>
                <w:ins w:id="10069" w:author="Sorin Salagean" w:date="2015-02-09T11:20:00Z"/>
                <w:rFonts w:asciiTheme="minorHAnsi" w:hAnsiTheme="minorHAnsi"/>
                <w:b/>
                <w:noProof/>
                <w:sz w:val="22"/>
                <w:szCs w:val="22"/>
              </w:rPr>
            </w:pPr>
            <w:ins w:id="10070" w:author="Sorin Salagean" w:date="2015-02-09T11:20:00Z">
              <w:r w:rsidRPr="00F41278">
                <w:rPr>
                  <w:rFonts w:asciiTheme="minorHAnsi" w:hAnsiTheme="minorHAnsi"/>
                  <w:b/>
                  <w:noProof/>
                  <w:sz w:val="22"/>
                  <w:szCs w:val="22"/>
                </w:rPr>
                <w:t>Lichidator corporate</w:t>
              </w:r>
            </w:ins>
          </w:p>
        </w:tc>
        <w:tc>
          <w:tcPr>
            <w:tcW w:w="4354" w:type="dxa"/>
          </w:tcPr>
          <w:p w14:paraId="2458D918" w14:textId="77777777" w:rsidR="004D2D1C" w:rsidRPr="00F41278" w:rsidRDefault="004D2D1C" w:rsidP="006B66FF">
            <w:pPr>
              <w:rPr>
                <w:ins w:id="10071" w:author="Sorin Salagean" w:date="2015-02-09T11:20:00Z"/>
                <w:b/>
                <w:noProof/>
              </w:rPr>
            </w:pPr>
            <w:ins w:id="10072" w:author="Sorin Salagean" w:date="2015-02-09T11:20:00Z">
              <w:r w:rsidRPr="00F41278">
                <w:rPr>
                  <w:rFonts w:asciiTheme="minorHAnsi" w:hAnsiTheme="minorHAnsi"/>
                  <w:b/>
                  <w:noProof/>
                  <w:sz w:val="22"/>
                  <w:szCs w:val="22"/>
                  <w:lang w:val="ro-RO"/>
                </w:rPr>
                <w:t>Dreptul de vizualizare asupra tuturor documentelor din etapa.</w:t>
              </w:r>
            </w:ins>
          </w:p>
        </w:tc>
        <w:tc>
          <w:tcPr>
            <w:tcW w:w="4161" w:type="dxa"/>
          </w:tcPr>
          <w:p w14:paraId="7F8D228A" w14:textId="77777777" w:rsidR="004D2D1C" w:rsidRPr="00F41278" w:rsidRDefault="004D2D1C" w:rsidP="006B66FF">
            <w:pPr>
              <w:rPr>
                <w:ins w:id="10073" w:author="Sorin Salagean" w:date="2015-02-09T11:20:00Z"/>
                <w:b/>
                <w:noProof/>
              </w:rPr>
            </w:pPr>
            <w:ins w:id="10074" w:author="Sorin Salagean" w:date="2015-02-09T11:20:00Z">
              <w:r w:rsidRPr="00F41278">
                <w:rPr>
                  <w:rFonts w:asciiTheme="minorHAnsi" w:hAnsiTheme="minorHAnsi"/>
                  <w:b/>
                  <w:noProof/>
                  <w:sz w:val="22"/>
                  <w:szCs w:val="22"/>
                  <w:lang w:val="ro-RO"/>
                </w:rPr>
                <w:t>N/A</w:t>
              </w:r>
            </w:ins>
          </w:p>
        </w:tc>
      </w:tr>
      <w:tr w:rsidR="004D2D1C" w:rsidRPr="00C46A23" w14:paraId="70911C9B" w14:textId="77777777" w:rsidTr="006B66FF">
        <w:trPr>
          <w:trHeight w:val="857"/>
          <w:ins w:id="10075" w:author="Sorin Salagean" w:date="2015-02-09T11:20:00Z"/>
        </w:trPr>
        <w:tc>
          <w:tcPr>
            <w:tcW w:w="1775" w:type="dxa"/>
          </w:tcPr>
          <w:p w14:paraId="2C66F92A" w14:textId="77777777" w:rsidR="004D2D1C" w:rsidRPr="00F41278" w:rsidRDefault="004D2D1C" w:rsidP="006B66FF">
            <w:pPr>
              <w:rPr>
                <w:ins w:id="10076" w:author="Sorin Salagean" w:date="2015-02-09T11:20:00Z"/>
                <w:rFonts w:asciiTheme="minorHAnsi" w:hAnsiTheme="minorHAnsi"/>
                <w:b/>
                <w:noProof/>
                <w:sz w:val="22"/>
                <w:szCs w:val="22"/>
              </w:rPr>
            </w:pPr>
            <w:ins w:id="10077" w:author="Sorin Salagean" w:date="2015-02-09T11:20:00Z">
              <w:r w:rsidRPr="00F41278">
                <w:rPr>
                  <w:rFonts w:asciiTheme="minorHAnsi" w:hAnsiTheme="minorHAnsi"/>
                  <w:b/>
                  <w:noProof/>
                  <w:sz w:val="22"/>
                  <w:szCs w:val="22"/>
                </w:rPr>
                <w:lastRenderedPageBreak/>
                <w:t>Lichidator retail grupa 1</w:t>
              </w:r>
            </w:ins>
          </w:p>
        </w:tc>
        <w:tc>
          <w:tcPr>
            <w:tcW w:w="4354" w:type="dxa"/>
          </w:tcPr>
          <w:p w14:paraId="0571953B" w14:textId="77777777" w:rsidR="004D2D1C" w:rsidRPr="00F41278" w:rsidRDefault="004D2D1C" w:rsidP="006B66FF">
            <w:pPr>
              <w:rPr>
                <w:ins w:id="10078" w:author="Sorin Salagean" w:date="2015-02-09T11:20:00Z"/>
                <w:rFonts w:asciiTheme="minorHAnsi" w:hAnsiTheme="minorHAnsi"/>
                <w:b/>
                <w:noProof/>
                <w:sz w:val="22"/>
                <w:szCs w:val="22"/>
              </w:rPr>
            </w:pPr>
            <w:ins w:id="10079" w:author="Sorin Salagean" w:date="2015-02-09T11:20:00Z">
              <w:r w:rsidRPr="00F41278">
                <w:rPr>
                  <w:rFonts w:asciiTheme="minorHAnsi" w:hAnsiTheme="minorHAnsi"/>
                  <w:b/>
                  <w:noProof/>
                  <w:sz w:val="22"/>
                  <w:szCs w:val="22"/>
                  <w:lang w:val="ro-RO"/>
                </w:rPr>
                <w:t>Dreptul de vizualizare asupra tuturor documentelor din etapa.</w:t>
              </w:r>
            </w:ins>
          </w:p>
        </w:tc>
        <w:tc>
          <w:tcPr>
            <w:tcW w:w="4161" w:type="dxa"/>
          </w:tcPr>
          <w:p w14:paraId="7176AB28" w14:textId="77777777" w:rsidR="004D2D1C" w:rsidRPr="00F41278" w:rsidRDefault="004D2D1C" w:rsidP="006B66FF">
            <w:pPr>
              <w:rPr>
                <w:ins w:id="10080" w:author="Sorin Salagean" w:date="2015-02-09T11:20:00Z"/>
                <w:rFonts w:asciiTheme="minorHAnsi" w:hAnsiTheme="minorHAnsi"/>
                <w:b/>
                <w:noProof/>
                <w:sz w:val="22"/>
                <w:szCs w:val="22"/>
              </w:rPr>
            </w:pPr>
            <w:ins w:id="10081" w:author="Sorin Salagean" w:date="2015-02-09T11:20:00Z">
              <w:r w:rsidRPr="00F41278">
                <w:rPr>
                  <w:rFonts w:asciiTheme="minorHAnsi" w:hAnsiTheme="minorHAnsi"/>
                  <w:b/>
                  <w:noProof/>
                  <w:sz w:val="22"/>
                  <w:szCs w:val="22"/>
                  <w:lang w:val="ro-RO"/>
                </w:rPr>
                <w:t>N/A</w:t>
              </w:r>
            </w:ins>
          </w:p>
        </w:tc>
      </w:tr>
      <w:tr w:rsidR="004D2D1C" w:rsidRPr="00C46A23" w14:paraId="2A1E048A" w14:textId="77777777" w:rsidTr="006B66FF">
        <w:trPr>
          <w:trHeight w:val="857"/>
          <w:ins w:id="10082" w:author="Sorin Salagean" w:date="2015-02-09T11:20:00Z"/>
        </w:trPr>
        <w:tc>
          <w:tcPr>
            <w:tcW w:w="1775" w:type="dxa"/>
          </w:tcPr>
          <w:p w14:paraId="0A0368EA" w14:textId="77777777" w:rsidR="004D2D1C" w:rsidRPr="00F41278" w:rsidRDefault="004D2D1C" w:rsidP="006B66FF">
            <w:pPr>
              <w:rPr>
                <w:ins w:id="10083" w:author="Sorin Salagean" w:date="2015-02-09T11:20:00Z"/>
                <w:b/>
                <w:noProof/>
              </w:rPr>
            </w:pPr>
            <w:ins w:id="10084" w:author="Sorin Salagean" w:date="2015-02-09T11:20:00Z">
              <w:r>
                <w:rPr>
                  <w:rFonts w:asciiTheme="minorHAnsi" w:hAnsiTheme="minorHAnsi"/>
                  <w:b/>
                  <w:noProof/>
                  <w:sz w:val="22"/>
                  <w:szCs w:val="22"/>
                </w:rPr>
                <w:t>Lichidator retail grupa 2</w:t>
              </w:r>
            </w:ins>
          </w:p>
        </w:tc>
        <w:tc>
          <w:tcPr>
            <w:tcW w:w="4354" w:type="dxa"/>
          </w:tcPr>
          <w:p w14:paraId="3FDC7D33" w14:textId="77777777" w:rsidR="004D2D1C" w:rsidRPr="00F41278" w:rsidRDefault="004D2D1C" w:rsidP="006B66FF">
            <w:pPr>
              <w:rPr>
                <w:ins w:id="10085" w:author="Sorin Salagean" w:date="2015-02-09T11:20:00Z"/>
                <w:b/>
                <w:noProof/>
              </w:rPr>
            </w:pPr>
            <w:ins w:id="10086" w:author="Sorin Salagean" w:date="2015-02-09T11:20:00Z">
              <w:r w:rsidRPr="00F41278">
                <w:rPr>
                  <w:rFonts w:asciiTheme="minorHAnsi" w:hAnsiTheme="minorHAnsi"/>
                  <w:b/>
                  <w:noProof/>
                  <w:sz w:val="22"/>
                  <w:szCs w:val="22"/>
                  <w:lang w:val="ro-RO"/>
                </w:rPr>
                <w:t>Dreptul de vizualizare asupra tuturor documentelor din etapa.</w:t>
              </w:r>
            </w:ins>
          </w:p>
        </w:tc>
        <w:tc>
          <w:tcPr>
            <w:tcW w:w="4161" w:type="dxa"/>
          </w:tcPr>
          <w:p w14:paraId="08BBDD1B" w14:textId="77777777" w:rsidR="004D2D1C" w:rsidRPr="00F41278" w:rsidRDefault="004D2D1C" w:rsidP="006B66FF">
            <w:pPr>
              <w:rPr>
                <w:ins w:id="10087" w:author="Sorin Salagean" w:date="2015-02-09T11:20:00Z"/>
                <w:b/>
                <w:noProof/>
              </w:rPr>
            </w:pPr>
            <w:ins w:id="10088" w:author="Sorin Salagean" w:date="2015-02-09T11:20:00Z">
              <w:r w:rsidRPr="00F41278">
                <w:rPr>
                  <w:rFonts w:asciiTheme="minorHAnsi" w:hAnsiTheme="minorHAnsi"/>
                  <w:b/>
                  <w:noProof/>
                  <w:sz w:val="22"/>
                  <w:szCs w:val="22"/>
                  <w:lang w:val="ro-RO"/>
                </w:rPr>
                <w:t>N/A</w:t>
              </w:r>
            </w:ins>
          </w:p>
        </w:tc>
      </w:tr>
      <w:tr w:rsidR="004D2D1C" w:rsidRPr="00C46A23" w14:paraId="526460D8" w14:textId="77777777" w:rsidTr="006B66FF">
        <w:trPr>
          <w:trHeight w:val="857"/>
          <w:ins w:id="10089" w:author="Sorin Salagean" w:date="2015-02-09T11:20:00Z"/>
        </w:trPr>
        <w:tc>
          <w:tcPr>
            <w:tcW w:w="1775" w:type="dxa"/>
          </w:tcPr>
          <w:p w14:paraId="5CA0F0A8" w14:textId="77777777" w:rsidR="004D2D1C" w:rsidRPr="00F41278" w:rsidRDefault="004D2D1C" w:rsidP="006B66FF">
            <w:pPr>
              <w:rPr>
                <w:ins w:id="10090" w:author="Sorin Salagean" w:date="2015-02-09T11:20:00Z"/>
                <w:b/>
                <w:noProof/>
              </w:rPr>
            </w:pPr>
            <w:ins w:id="10091" w:author="Sorin Salagean" w:date="2015-02-09T11:20:00Z">
              <w:r>
                <w:rPr>
                  <w:rFonts w:asciiTheme="minorHAnsi" w:hAnsiTheme="minorHAnsi"/>
                  <w:b/>
                  <w:noProof/>
                  <w:sz w:val="22"/>
                  <w:szCs w:val="22"/>
                </w:rPr>
                <w:t>Lichidator retail grupa 3</w:t>
              </w:r>
            </w:ins>
          </w:p>
        </w:tc>
        <w:tc>
          <w:tcPr>
            <w:tcW w:w="4354" w:type="dxa"/>
          </w:tcPr>
          <w:p w14:paraId="253D44A9" w14:textId="77777777" w:rsidR="004D2D1C" w:rsidRPr="00F41278" w:rsidRDefault="004D2D1C" w:rsidP="006B66FF">
            <w:pPr>
              <w:rPr>
                <w:ins w:id="10092" w:author="Sorin Salagean" w:date="2015-02-09T11:20:00Z"/>
                <w:b/>
                <w:noProof/>
              </w:rPr>
            </w:pPr>
            <w:ins w:id="10093" w:author="Sorin Salagean" w:date="2015-02-09T11:20:00Z">
              <w:r w:rsidRPr="00F41278">
                <w:rPr>
                  <w:rFonts w:asciiTheme="minorHAnsi" w:hAnsiTheme="minorHAnsi"/>
                  <w:b/>
                  <w:noProof/>
                  <w:sz w:val="22"/>
                  <w:szCs w:val="22"/>
                  <w:lang w:val="ro-RO"/>
                </w:rPr>
                <w:t>Dreptul de vizualizare asupra tuturor documentelor din etapa.</w:t>
              </w:r>
            </w:ins>
          </w:p>
        </w:tc>
        <w:tc>
          <w:tcPr>
            <w:tcW w:w="4161" w:type="dxa"/>
          </w:tcPr>
          <w:p w14:paraId="3A7FC2E3" w14:textId="77777777" w:rsidR="004D2D1C" w:rsidRPr="00F41278" w:rsidRDefault="004D2D1C" w:rsidP="006B66FF">
            <w:pPr>
              <w:rPr>
                <w:ins w:id="10094" w:author="Sorin Salagean" w:date="2015-02-09T11:20:00Z"/>
                <w:b/>
                <w:noProof/>
              </w:rPr>
            </w:pPr>
            <w:ins w:id="10095" w:author="Sorin Salagean" w:date="2015-02-09T11:20:00Z">
              <w:r w:rsidRPr="00F41278">
                <w:rPr>
                  <w:rFonts w:asciiTheme="minorHAnsi" w:hAnsiTheme="minorHAnsi"/>
                  <w:b/>
                  <w:noProof/>
                  <w:sz w:val="22"/>
                  <w:szCs w:val="22"/>
                  <w:lang w:val="ro-RO"/>
                </w:rPr>
                <w:t>N/A</w:t>
              </w:r>
            </w:ins>
          </w:p>
        </w:tc>
      </w:tr>
      <w:tr w:rsidR="004D2D1C" w:rsidRPr="00C46A23" w14:paraId="382A9051" w14:textId="77777777" w:rsidTr="006B66FF">
        <w:trPr>
          <w:trHeight w:val="857"/>
          <w:ins w:id="10096" w:author="Sorin Salagean" w:date="2015-02-09T11:20:00Z"/>
        </w:trPr>
        <w:tc>
          <w:tcPr>
            <w:tcW w:w="1775" w:type="dxa"/>
          </w:tcPr>
          <w:p w14:paraId="6FE42B43" w14:textId="77777777" w:rsidR="004D2D1C" w:rsidRPr="00F41278" w:rsidRDefault="004D2D1C" w:rsidP="006B66FF">
            <w:pPr>
              <w:rPr>
                <w:ins w:id="10097" w:author="Sorin Salagean" w:date="2015-02-09T11:20:00Z"/>
                <w:rFonts w:asciiTheme="minorHAnsi" w:hAnsiTheme="minorHAnsi"/>
                <w:b/>
                <w:noProof/>
                <w:sz w:val="22"/>
                <w:szCs w:val="22"/>
              </w:rPr>
            </w:pPr>
            <w:ins w:id="10098" w:author="Sorin Salagean" w:date="2015-02-09T11:20:00Z">
              <w:r w:rsidRPr="00F41278">
                <w:rPr>
                  <w:rFonts w:asciiTheme="minorHAnsi" w:hAnsiTheme="minorHAnsi"/>
                  <w:b/>
                  <w:noProof/>
                  <w:sz w:val="22"/>
                  <w:szCs w:val="22"/>
                  <w:lang w:val="ro-RO"/>
                </w:rPr>
                <w:t>Supervizor All Flux</w:t>
              </w:r>
            </w:ins>
          </w:p>
        </w:tc>
        <w:tc>
          <w:tcPr>
            <w:tcW w:w="4354" w:type="dxa"/>
          </w:tcPr>
          <w:p w14:paraId="1F5C9FA7" w14:textId="77777777" w:rsidR="004D2D1C" w:rsidRPr="00F41278" w:rsidRDefault="004D2D1C" w:rsidP="006B66FF">
            <w:pPr>
              <w:rPr>
                <w:ins w:id="10099" w:author="Sorin Salagean" w:date="2015-02-09T11:20:00Z"/>
                <w:b/>
                <w:noProof/>
              </w:rPr>
            </w:pPr>
            <w:ins w:id="10100" w:author="Sorin Salagean" w:date="2015-02-09T11:20:00Z">
              <w:r w:rsidRPr="00F41278">
                <w:rPr>
                  <w:rFonts w:asciiTheme="minorHAnsi" w:hAnsiTheme="minorHAnsi"/>
                  <w:b/>
                  <w:noProof/>
                  <w:sz w:val="22"/>
                  <w:szCs w:val="22"/>
                  <w:lang w:val="ro-RO"/>
                </w:rPr>
                <w:t>Dreptul de vizualizare asupra tuturor documentelor din etapa.</w:t>
              </w:r>
            </w:ins>
          </w:p>
        </w:tc>
        <w:tc>
          <w:tcPr>
            <w:tcW w:w="4161" w:type="dxa"/>
          </w:tcPr>
          <w:p w14:paraId="3F659C50" w14:textId="77777777" w:rsidR="004D2D1C" w:rsidRPr="00F41278" w:rsidRDefault="004D2D1C" w:rsidP="006B66FF">
            <w:pPr>
              <w:rPr>
                <w:ins w:id="10101" w:author="Sorin Salagean" w:date="2015-02-09T11:20:00Z"/>
                <w:b/>
                <w:noProof/>
              </w:rPr>
            </w:pPr>
            <w:ins w:id="10102" w:author="Sorin Salagean" w:date="2015-02-09T11:20:00Z">
              <w:r w:rsidRPr="00F41278">
                <w:rPr>
                  <w:rFonts w:asciiTheme="minorHAnsi" w:hAnsiTheme="minorHAnsi"/>
                  <w:b/>
                  <w:noProof/>
                  <w:sz w:val="22"/>
                  <w:szCs w:val="22"/>
                  <w:lang w:val="ro-RO"/>
                </w:rPr>
                <w:t>N/A</w:t>
              </w:r>
            </w:ins>
          </w:p>
        </w:tc>
      </w:tr>
    </w:tbl>
    <w:p w14:paraId="53EF3271" w14:textId="77777777" w:rsidR="004D2D1C" w:rsidRPr="00126240" w:rsidRDefault="004D2D1C" w:rsidP="004D2D1C">
      <w:pPr>
        <w:spacing w:line="276" w:lineRule="auto"/>
        <w:rPr>
          <w:ins w:id="10103" w:author="Sorin Salagean" w:date="2015-02-09T11:20:00Z"/>
          <w:rStyle w:val="EstiloCuerpo"/>
          <w:noProof/>
        </w:rPr>
      </w:pPr>
    </w:p>
    <w:p w14:paraId="1A6EE9AD" w14:textId="77777777" w:rsidR="004D2D1C" w:rsidRPr="00126240" w:rsidRDefault="004D2D1C" w:rsidP="004D2D1C">
      <w:pPr>
        <w:spacing w:line="276" w:lineRule="auto"/>
        <w:rPr>
          <w:ins w:id="10104" w:author="Sorin Salagean" w:date="2015-02-09T11:20:00Z"/>
          <w:b/>
          <w:noProof/>
        </w:rPr>
      </w:pPr>
      <w:ins w:id="10105" w:author="Sorin Salagean" w:date="2015-02-09T11:20: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
      <w:tr w:rsidR="004D2D1C" w:rsidRPr="00C46A23" w14:paraId="545B911D" w14:textId="77777777" w:rsidTr="006B66FF">
        <w:trPr>
          <w:cnfStyle w:val="100000000000" w:firstRow="1" w:lastRow="0" w:firstColumn="0" w:lastColumn="0" w:oddVBand="0" w:evenVBand="0" w:oddHBand="0" w:evenHBand="0" w:firstRowFirstColumn="0" w:firstRowLastColumn="0" w:lastRowFirstColumn="0" w:lastRowLastColumn="0"/>
          <w:trHeight w:val="362"/>
          <w:ins w:id="10106" w:author="Sorin Salagean" w:date="2015-02-09T11:20:00Z"/>
        </w:trPr>
        <w:tc>
          <w:tcPr>
            <w:tcW w:w="3193" w:type="dxa"/>
            <w:hideMark/>
          </w:tcPr>
          <w:p w14:paraId="2C075669" w14:textId="77777777" w:rsidR="004D2D1C" w:rsidRPr="00C46A23" w:rsidRDefault="004D2D1C" w:rsidP="006B66FF">
            <w:pPr>
              <w:spacing w:line="276" w:lineRule="auto"/>
              <w:rPr>
                <w:ins w:id="10107" w:author="Sorin Salagean" w:date="2015-02-09T11:20:00Z"/>
                <w:rFonts w:asciiTheme="minorHAnsi" w:hAnsiTheme="minorHAnsi"/>
                <w:noProof/>
                <w:sz w:val="22"/>
                <w:szCs w:val="22"/>
                <w:lang w:val="ro-RO"/>
              </w:rPr>
            </w:pPr>
            <w:ins w:id="10108" w:author="Sorin Salagean" w:date="2015-02-09T11:20:00Z">
              <w:r w:rsidRPr="00C46A23">
                <w:rPr>
                  <w:rFonts w:asciiTheme="minorHAnsi" w:hAnsiTheme="minorHAnsi"/>
                  <w:b/>
                  <w:bCs/>
                  <w:noProof/>
                  <w:sz w:val="22"/>
                  <w:szCs w:val="22"/>
                  <w:lang w:val="ro-RO"/>
                </w:rPr>
                <w:t>Actiune</w:t>
              </w:r>
            </w:ins>
          </w:p>
        </w:tc>
        <w:tc>
          <w:tcPr>
            <w:tcW w:w="7137" w:type="dxa"/>
            <w:hideMark/>
          </w:tcPr>
          <w:p w14:paraId="308AB557" w14:textId="77777777" w:rsidR="004D2D1C" w:rsidRPr="00C46A23" w:rsidRDefault="004D2D1C" w:rsidP="006B66FF">
            <w:pPr>
              <w:spacing w:line="276" w:lineRule="auto"/>
              <w:rPr>
                <w:ins w:id="10109" w:author="Sorin Salagean" w:date="2015-02-09T11:20:00Z"/>
                <w:rFonts w:asciiTheme="minorHAnsi" w:hAnsiTheme="minorHAnsi"/>
                <w:noProof/>
                <w:sz w:val="22"/>
                <w:szCs w:val="22"/>
                <w:lang w:val="ro-RO"/>
              </w:rPr>
            </w:pPr>
            <w:ins w:id="10110" w:author="Sorin Salagean" w:date="2015-02-09T11:20:00Z">
              <w:r w:rsidRPr="00C46A23">
                <w:rPr>
                  <w:rFonts w:asciiTheme="minorHAnsi" w:hAnsiTheme="minorHAnsi"/>
                  <w:b/>
                  <w:bCs/>
                  <w:noProof/>
                  <w:sz w:val="22"/>
                  <w:szCs w:val="22"/>
                  <w:lang w:val="ro-RO"/>
                </w:rPr>
                <w:t>Descriere Actiune</w:t>
              </w:r>
            </w:ins>
          </w:p>
        </w:tc>
      </w:tr>
      <w:tr w:rsidR="004D2D1C" w:rsidRPr="00C46A23" w14:paraId="237DAD84" w14:textId="77777777" w:rsidTr="006B66FF">
        <w:trPr>
          <w:trHeight w:val="362"/>
          <w:ins w:id="10111" w:author="Sorin Salagean" w:date="2015-02-09T11:20:00Z"/>
        </w:trPr>
        <w:tc>
          <w:tcPr>
            <w:tcW w:w="3193" w:type="dxa"/>
          </w:tcPr>
          <w:p w14:paraId="57DADC73" w14:textId="77777777" w:rsidR="004D2D1C" w:rsidRPr="009A366B" w:rsidRDefault="004D2D1C" w:rsidP="006B66FF">
            <w:pPr>
              <w:spacing w:line="276" w:lineRule="auto"/>
              <w:rPr>
                <w:ins w:id="10112" w:author="Sorin Salagean" w:date="2015-02-09T11:20:00Z"/>
                <w:rFonts w:asciiTheme="minorHAnsi" w:hAnsiTheme="minorHAnsi"/>
                <w:b/>
                <w:bCs/>
                <w:noProof/>
                <w:sz w:val="22"/>
                <w:szCs w:val="22"/>
              </w:rPr>
            </w:pPr>
            <w:ins w:id="10113" w:author="Sorin Salagean" w:date="2015-02-09T11:20:00Z">
              <w:r>
                <w:rPr>
                  <w:rFonts w:asciiTheme="minorHAnsi" w:hAnsiTheme="minorHAnsi"/>
                  <w:b/>
                  <w:bCs/>
                  <w:noProof/>
                  <w:sz w:val="22"/>
                  <w:szCs w:val="22"/>
                </w:rPr>
                <w:t>Sterge kw “Status Referat Respingere”</w:t>
              </w:r>
            </w:ins>
          </w:p>
        </w:tc>
        <w:tc>
          <w:tcPr>
            <w:tcW w:w="7137" w:type="dxa"/>
          </w:tcPr>
          <w:p w14:paraId="02481C98" w14:textId="77777777" w:rsidR="004D2D1C" w:rsidRPr="009A366B" w:rsidRDefault="004D2D1C" w:rsidP="006B66FF">
            <w:pPr>
              <w:spacing w:line="276" w:lineRule="auto"/>
              <w:rPr>
                <w:ins w:id="10114" w:author="Sorin Salagean" w:date="2015-02-09T11:20:00Z"/>
                <w:rFonts w:asciiTheme="minorHAnsi" w:hAnsiTheme="minorHAnsi"/>
                <w:b/>
                <w:bCs/>
                <w:noProof/>
                <w:sz w:val="22"/>
                <w:szCs w:val="22"/>
              </w:rPr>
            </w:pPr>
            <w:ins w:id="10115" w:author="Sorin Salagean" w:date="2015-02-09T11:20:00Z">
              <w:r>
                <w:rPr>
                  <w:rFonts w:asciiTheme="minorHAnsi" w:hAnsiTheme="minorHAnsi"/>
                  <w:b/>
                  <w:bCs/>
                  <w:noProof/>
                  <w:sz w:val="22"/>
                  <w:szCs w:val="22"/>
                </w:rPr>
                <w:t>Se reseteaza kw-ul “Status Referat Respingere”</w:t>
              </w:r>
            </w:ins>
          </w:p>
        </w:tc>
      </w:tr>
      <w:tr w:rsidR="004D2D1C" w:rsidRPr="002B1188" w14:paraId="1E2587D4" w14:textId="77777777" w:rsidTr="006B66FF">
        <w:trPr>
          <w:trHeight w:val="362"/>
          <w:ins w:id="10116" w:author="Sorin Salagean" w:date="2015-02-09T11:20:00Z"/>
        </w:trPr>
        <w:tc>
          <w:tcPr>
            <w:tcW w:w="3193" w:type="dxa"/>
          </w:tcPr>
          <w:p w14:paraId="27766092" w14:textId="77777777" w:rsidR="004D2D1C" w:rsidRPr="002B1188" w:rsidRDefault="004D2D1C" w:rsidP="006B66FF">
            <w:pPr>
              <w:spacing w:line="276" w:lineRule="auto"/>
              <w:rPr>
                <w:ins w:id="10117" w:author="Sorin Salagean" w:date="2015-02-09T11:20:00Z"/>
                <w:rFonts w:asciiTheme="minorHAnsi" w:hAnsiTheme="minorHAnsi"/>
                <w:b/>
                <w:bCs/>
                <w:noProof/>
                <w:sz w:val="22"/>
                <w:szCs w:val="22"/>
              </w:rPr>
            </w:pPr>
            <w:ins w:id="10118" w:author="Sorin Salagean" w:date="2015-02-09T11:20:00Z">
              <w:r w:rsidRPr="002B1188">
                <w:rPr>
                  <w:rFonts w:asciiTheme="minorHAnsi" w:hAnsiTheme="minorHAnsi"/>
                  <w:b/>
                  <w:bCs/>
                  <w:noProof/>
                  <w:sz w:val="22"/>
                  <w:szCs w:val="22"/>
                </w:rPr>
                <w:t>Setare kw “Status Referat Respingere”</w:t>
              </w:r>
            </w:ins>
          </w:p>
        </w:tc>
        <w:tc>
          <w:tcPr>
            <w:tcW w:w="7137" w:type="dxa"/>
          </w:tcPr>
          <w:p w14:paraId="036393B0" w14:textId="77777777" w:rsidR="004D2D1C" w:rsidRPr="002B1188" w:rsidRDefault="004D2D1C" w:rsidP="006B66FF">
            <w:pPr>
              <w:spacing w:line="276" w:lineRule="auto"/>
              <w:rPr>
                <w:ins w:id="10119" w:author="Sorin Salagean" w:date="2015-02-09T11:20:00Z"/>
                <w:rFonts w:asciiTheme="minorHAnsi" w:hAnsiTheme="minorHAnsi"/>
                <w:b/>
                <w:bCs/>
                <w:noProof/>
                <w:sz w:val="22"/>
                <w:szCs w:val="22"/>
              </w:rPr>
            </w:pPr>
            <w:ins w:id="10120" w:author="Sorin Salagean" w:date="2015-02-09T11:20:00Z">
              <w:r>
                <w:rPr>
                  <w:rFonts w:asciiTheme="minorHAnsi" w:hAnsiTheme="minorHAnsi"/>
                  <w:b/>
                  <w:bCs/>
                  <w:noProof/>
                  <w:sz w:val="22"/>
                  <w:szCs w:val="22"/>
                </w:rPr>
                <w:t>Se va seta kw-ul “Status Referat Respingere” cu valoarea “Aprobat”</w:t>
              </w:r>
            </w:ins>
          </w:p>
        </w:tc>
      </w:tr>
      <w:tr w:rsidR="004D2D1C" w:rsidRPr="002B1188" w14:paraId="604583F7" w14:textId="77777777" w:rsidTr="006B66FF">
        <w:trPr>
          <w:trHeight w:val="362"/>
          <w:ins w:id="10121" w:author="Sorin Salagean" w:date="2015-02-09T11:20:00Z"/>
        </w:trPr>
        <w:tc>
          <w:tcPr>
            <w:tcW w:w="3193" w:type="dxa"/>
          </w:tcPr>
          <w:p w14:paraId="20D88F08" w14:textId="77777777" w:rsidR="004D2D1C" w:rsidRPr="002B1188" w:rsidRDefault="004D2D1C" w:rsidP="006B66FF">
            <w:pPr>
              <w:spacing w:line="276" w:lineRule="auto"/>
              <w:rPr>
                <w:ins w:id="10122" w:author="Sorin Salagean" w:date="2015-02-09T11:20:00Z"/>
                <w:b/>
                <w:bCs/>
                <w:noProof/>
              </w:rPr>
            </w:pPr>
            <w:ins w:id="10123" w:author="Sorin Salagean" w:date="2015-02-09T11:20:00Z">
              <w:r>
                <w:rPr>
                  <w:rFonts w:asciiTheme="minorHAnsi" w:hAnsiTheme="minorHAnsi"/>
                  <w:b/>
                  <w:bCs/>
                  <w:noProof/>
                  <w:sz w:val="22"/>
                  <w:szCs w:val="22"/>
                  <w:lang w:val="ro-RO"/>
                </w:rPr>
                <w:t>Setare Proprietate „EtapaDosar”</w:t>
              </w:r>
            </w:ins>
          </w:p>
        </w:tc>
        <w:tc>
          <w:tcPr>
            <w:tcW w:w="7137" w:type="dxa"/>
          </w:tcPr>
          <w:p w14:paraId="2EF3F688" w14:textId="77777777" w:rsidR="004D2D1C" w:rsidRDefault="004D2D1C" w:rsidP="006B66FF">
            <w:pPr>
              <w:spacing w:line="276" w:lineRule="auto"/>
              <w:rPr>
                <w:ins w:id="10124" w:author="Sorin Salagean" w:date="2015-02-09T11:20:00Z"/>
                <w:b/>
                <w:bCs/>
                <w:noProof/>
              </w:rPr>
            </w:pPr>
            <w:ins w:id="10125" w:author="Sorin Salagean" w:date="2015-02-09T11:20:00Z">
              <w:r>
                <w:rPr>
                  <w:rFonts w:asciiTheme="minorHAnsi" w:hAnsiTheme="minorHAnsi"/>
                  <w:b/>
                  <w:bCs/>
                  <w:noProof/>
                  <w:sz w:val="22"/>
                  <w:szCs w:val="22"/>
                  <w:lang w:val="ro-RO"/>
                </w:rPr>
                <w:t>Se va seta proprietatea „EtapaDosar” cu valoarea „Referat de Refuz – Referate de refuz Aprobate”</w:t>
              </w:r>
            </w:ins>
          </w:p>
        </w:tc>
      </w:tr>
      <w:tr w:rsidR="004D2D1C" w:rsidRPr="002B1188" w14:paraId="3186783F" w14:textId="77777777" w:rsidTr="006B66FF">
        <w:trPr>
          <w:trHeight w:val="362"/>
          <w:ins w:id="10126" w:author="Sorin Salagean" w:date="2015-02-09T11:20:00Z"/>
        </w:trPr>
        <w:tc>
          <w:tcPr>
            <w:tcW w:w="3193" w:type="dxa"/>
          </w:tcPr>
          <w:p w14:paraId="65E47C49" w14:textId="77777777" w:rsidR="004D2D1C" w:rsidRDefault="004D2D1C" w:rsidP="006B66FF">
            <w:pPr>
              <w:spacing w:line="276" w:lineRule="auto"/>
              <w:rPr>
                <w:ins w:id="10127" w:author="Sorin Salagean" w:date="2015-02-09T11:20:00Z"/>
                <w:b/>
                <w:bCs/>
                <w:noProof/>
              </w:rPr>
            </w:pPr>
            <w:ins w:id="10128" w:author="Sorin Salagean" w:date="2015-02-09T11:20:00Z">
              <w:r w:rsidRPr="00F41278">
                <w:rPr>
                  <w:rFonts w:asciiTheme="minorHAnsi" w:hAnsiTheme="minorHAnsi"/>
                  <w:b/>
                  <w:bCs/>
                  <w:noProof/>
                  <w:sz w:val="22"/>
                  <w:szCs w:val="22"/>
                </w:rPr>
                <w:t>Setare kw – “Etapa Dosar”</w:t>
              </w:r>
            </w:ins>
          </w:p>
        </w:tc>
        <w:tc>
          <w:tcPr>
            <w:tcW w:w="7137" w:type="dxa"/>
          </w:tcPr>
          <w:p w14:paraId="0980E965" w14:textId="77777777" w:rsidR="004D2D1C" w:rsidRDefault="004D2D1C" w:rsidP="006B66FF">
            <w:pPr>
              <w:spacing w:line="276" w:lineRule="auto"/>
              <w:rPr>
                <w:ins w:id="10129" w:author="Sorin Salagean" w:date="2015-02-09T11:20:00Z"/>
                <w:b/>
                <w:bCs/>
                <w:noProof/>
              </w:rPr>
            </w:pPr>
            <w:ins w:id="10130" w:author="Sorin Salagean" w:date="2015-02-09T11:20:00Z">
              <w:r>
                <w:rPr>
                  <w:rFonts w:asciiTheme="minorHAnsi" w:hAnsiTheme="minorHAnsi"/>
                  <w:b/>
                  <w:bCs/>
                  <w:noProof/>
                  <w:sz w:val="22"/>
                  <w:szCs w:val="22"/>
                </w:rPr>
                <w:t>Se va seta kw-ul “Etapa dosar” cu valoarea proprietatii “EtapaDosar”</w:t>
              </w:r>
            </w:ins>
          </w:p>
        </w:tc>
      </w:tr>
      <w:tr w:rsidR="004D2D1C" w:rsidRPr="002B1188" w14:paraId="65D80388" w14:textId="77777777" w:rsidTr="006B66FF">
        <w:trPr>
          <w:trHeight w:val="362"/>
          <w:ins w:id="10131" w:author="Sorin Salagean" w:date="2015-02-09T11:20:00Z"/>
        </w:trPr>
        <w:tc>
          <w:tcPr>
            <w:tcW w:w="3193" w:type="dxa"/>
          </w:tcPr>
          <w:p w14:paraId="0EBFD757" w14:textId="77777777" w:rsidR="004D2D1C" w:rsidRPr="00F41278" w:rsidRDefault="004D2D1C" w:rsidP="006B66FF">
            <w:pPr>
              <w:spacing w:line="276" w:lineRule="auto"/>
              <w:rPr>
                <w:ins w:id="10132" w:author="Sorin Salagean" w:date="2015-02-09T11:20:00Z"/>
                <w:b/>
                <w:bCs/>
                <w:noProof/>
              </w:rPr>
            </w:pPr>
            <w:ins w:id="10133" w:author="Sorin Salagean" w:date="2015-02-09T11:20:00Z">
              <w:r w:rsidRPr="009A366B">
                <w:rPr>
                  <w:rFonts w:asciiTheme="minorHAnsi" w:hAnsiTheme="minorHAnsi"/>
                  <w:b/>
                  <w:bCs/>
                  <w:noProof/>
                  <w:sz w:val="22"/>
                  <w:szCs w:val="22"/>
                </w:rPr>
                <w:t>Trimitere Notificare</w:t>
              </w:r>
            </w:ins>
          </w:p>
        </w:tc>
        <w:tc>
          <w:tcPr>
            <w:tcW w:w="7137" w:type="dxa"/>
          </w:tcPr>
          <w:p w14:paraId="70B4DEE6" w14:textId="77777777" w:rsidR="004D2D1C" w:rsidRDefault="004D2D1C" w:rsidP="006B66FF">
            <w:pPr>
              <w:spacing w:line="276" w:lineRule="auto"/>
              <w:rPr>
                <w:ins w:id="10134" w:author="Sorin Salagean" w:date="2015-02-09T11:20:00Z"/>
                <w:b/>
                <w:bCs/>
                <w:noProof/>
              </w:rPr>
            </w:pPr>
            <w:ins w:id="10135" w:author="Sorin Salagean" w:date="2015-02-09T11:20:00Z">
              <w:r>
                <w:rPr>
                  <w:rFonts w:asciiTheme="minorHAnsi" w:hAnsiTheme="minorHAnsi"/>
                  <w:b/>
                  <w:bCs/>
                  <w:noProof/>
                  <w:sz w:val="22"/>
                  <w:szCs w:val="22"/>
                </w:rPr>
                <w:t>Se va trimite o notificare, catre grupul de utilizatori</w:t>
              </w:r>
            </w:ins>
          </w:p>
        </w:tc>
      </w:tr>
    </w:tbl>
    <w:p w14:paraId="2B0C5A7D" w14:textId="77777777" w:rsidR="004D2D1C" w:rsidRPr="00A5540B" w:rsidRDefault="004D2D1C" w:rsidP="004D2D1C">
      <w:pPr>
        <w:rPr>
          <w:ins w:id="10136" w:author="Sorin Salagean" w:date="2015-02-09T11:20:00Z"/>
        </w:rPr>
      </w:pPr>
    </w:p>
    <w:p w14:paraId="13F83E56" w14:textId="77777777" w:rsidR="004D2D1C" w:rsidRDefault="004D2D1C" w:rsidP="004D2D1C">
      <w:pPr>
        <w:spacing w:line="276" w:lineRule="auto"/>
        <w:rPr>
          <w:ins w:id="10137" w:author="Sorin Salagean" w:date="2015-02-09T11:20:00Z"/>
          <w:b/>
          <w:noProof/>
        </w:rPr>
      </w:pPr>
    </w:p>
    <w:p w14:paraId="357C2350" w14:textId="77777777" w:rsidR="004D2D1C" w:rsidRPr="00126240" w:rsidRDefault="004D2D1C" w:rsidP="004D2D1C">
      <w:pPr>
        <w:spacing w:line="276" w:lineRule="auto"/>
        <w:rPr>
          <w:ins w:id="10138" w:author="Sorin Salagean" w:date="2015-02-09T11:20:00Z"/>
          <w:b/>
          <w:noProof/>
        </w:rPr>
      </w:pPr>
      <w:ins w:id="10139" w:author="Sorin Salagean" w:date="2015-02-09T11:20: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252"/>
        <w:gridCol w:w="5044"/>
        <w:gridCol w:w="992"/>
        <w:gridCol w:w="2162"/>
      </w:tblGrid>
      <w:tr w:rsidR="004D2D1C" w:rsidRPr="00C46A23" w14:paraId="14D71502" w14:textId="77777777" w:rsidTr="006B66FF">
        <w:trPr>
          <w:cnfStyle w:val="100000000000" w:firstRow="1" w:lastRow="0" w:firstColumn="0" w:lastColumn="0" w:oddVBand="0" w:evenVBand="0" w:oddHBand="0" w:evenHBand="0" w:firstRowFirstColumn="0" w:firstRowLastColumn="0" w:lastRowFirstColumn="0" w:lastRowLastColumn="0"/>
          <w:trHeight w:val="362"/>
          <w:ins w:id="10140" w:author="Sorin Salagean" w:date="2015-02-09T11:20:00Z"/>
        </w:trPr>
        <w:tc>
          <w:tcPr>
            <w:tcW w:w="2192" w:type="dxa"/>
            <w:hideMark/>
          </w:tcPr>
          <w:p w14:paraId="76638522" w14:textId="77777777" w:rsidR="004D2D1C" w:rsidRPr="00C46A23" w:rsidRDefault="004D2D1C" w:rsidP="006B66FF">
            <w:pPr>
              <w:spacing w:line="276" w:lineRule="auto"/>
              <w:rPr>
                <w:ins w:id="10141" w:author="Sorin Salagean" w:date="2015-02-09T11:20:00Z"/>
                <w:rFonts w:asciiTheme="minorHAnsi" w:hAnsiTheme="minorHAnsi"/>
                <w:noProof/>
                <w:sz w:val="22"/>
                <w:szCs w:val="22"/>
                <w:lang w:val="ro-RO"/>
              </w:rPr>
            </w:pPr>
            <w:ins w:id="10142" w:author="Sorin Salagean" w:date="2015-02-09T11:20:00Z">
              <w:r w:rsidRPr="00C46A23">
                <w:rPr>
                  <w:rFonts w:asciiTheme="minorHAnsi" w:hAnsiTheme="minorHAnsi"/>
                  <w:b/>
                  <w:bCs/>
                  <w:noProof/>
                  <w:sz w:val="22"/>
                  <w:szCs w:val="22"/>
                  <w:lang w:val="ro-RO"/>
                </w:rPr>
                <w:t>Nume task</w:t>
              </w:r>
            </w:ins>
          </w:p>
        </w:tc>
        <w:tc>
          <w:tcPr>
            <w:tcW w:w="5004" w:type="dxa"/>
            <w:hideMark/>
          </w:tcPr>
          <w:p w14:paraId="62F757B8" w14:textId="77777777" w:rsidR="004D2D1C" w:rsidRPr="00C46A23" w:rsidRDefault="004D2D1C" w:rsidP="006B66FF">
            <w:pPr>
              <w:spacing w:line="276" w:lineRule="auto"/>
              <w:rPr>
                <w:ins w:id="10143" w:author="Sorin Salagean" w:date="2015-02-09T11:20:00Z"/>
                <w:rFonts w:asciiTheme="minorHAnsi" w:hAnsiTheme="minorHAnsi"/>
                <w:noProof/>
                <w:sz w:val="22"/>
                <w:szCs w:val="22"/>
                <w:lang w:val="ro-RO"/>
              </w:rPr>
            </w:pPr>
            <w:ins w:id="10144" w:author="Sorin Salagean" w:date="2015-02-09T11:20:00Z">
              <w:r w:rsidRPr="00C46A23">
                <w:rPr>
                  <w:rFonts w:asciiTheme="minorHAnsi" w:hAnsiTheme="minorHAnsi"/>
                  <w:b/>
                  <w:bCs/>
                  <w:noProof/>
                  <w:sz w:val="22"/>
                  <w:szCs w:val="22"/>
                  <w:lang w:val="ro-RO"/>
                </w:rPr>
                <w:t>Descriere</w:t>
              </w:r>
            </w:ins>
          </w:p>
        </w:tc>
        <w:tc>
          <w:tcPr>
            <w:tcW w:w="952" w:type="dxa"/>
            <w:hideMark/>
          </w:tcPr>
          <w:p w14:paraId="45ED1D1D" w14:textId="77777777" w:rsidR="004D2D1C" w:rsidRPr="00C46A23" w:rsidRDefault="004D2D1C" w:rsidP="006B66FF">
            <w:pPr>
              <w:spacing w:line="276" w:lineRule="auto"/>
              <w:rPr>
                <w:ins w:id="10145" w:author="Sorin Salagean" w:date="2015-02-09T11:20:00Z"/>
                <w:rFonts w:asciiTheme="minorHAnsi" w:hAnsiTheme="minorHAnsi"/>
                <w:noProof/>
                <w:sz w:val="22"/>
                <w:szCs w:val="22"/>
                <w:lang w:val="ro-RO"/>
              </w:rPr>
            </w:pPr>
            <w:ins w:id="10146" w:author="Sorin Salagean" w:date="2015-02-09T11:20:00Z">
              <w:r w:rsidRPr="00C46A23">
                <w:rPr>
                  <w:rFonts w:asciiTheme="minorHAnsi" w:hAnsiTheme="minorHAnsi"/>
                  <w:b/>
                  <w:bCs/>
                  <w:noProof/>
                  <w:sz w:val="22"/>
                  <w:szCs w:val="22"/>
                  <w:lang w:val="ro-RO"/>
                </w:rPr>
                <w:t>Validari</w:t>
              </w:r>
            </w:ins>
          </w:p>
        </w:tc>
        <w:tc>
          <w:tcPr>
            <w:tcW w:w="2102" w:type="dxa"/>
          </w:tcPr>
          <w:p w14:paraId="3482B143" w14:textId="77777777" w:rsidR="004D2D1C" w:rsidRPr="00C46A23" w:rsidRDefault="004D2D1C" w:rsidP="006B66FF">
            <w:pPr>
              <w:spacing w:line="276" w:lineRule="auto"/>
              <w:rPr>
                <w:ins w:id="10147" w:author="Sorin Salagean" w:date="2015-02-09T11:20:00Z"/>
                <w:rFonts w:asciiTheme="minorHAnsi" w:hAnsiTheme="minorHAnsi"/>
                <w:b/>
                <w:bCs/>
                <w:noProof/>
                <w:sz w:val="22"/>
                <w:szCs w:val="22"/>
                <w:lang w:val="ro-RO"/>
              </w:rPr>
            </w:pPr>
            <w:ins w:id="10148" w:author="Sorin Salagean" w:date="2015-02-09T11:20:00Z">
              <w:r w:rsidRPr="00C46A23">
                <w:rPr>
                  <w:rFonts w:asciiTheme="minorHAnsi" w:hAnsiTheme="minorHAnsi"/>
                  <w:b/>
                  <w:bCs/>
                  <w:noProof/>
                  <w:sz w:val="22"/>
                  <w:szCs w:val="22"/>
                  <w:lang w:val="ro-RO"/>
                </w:rPr>
                <w:t>Cerinte sistem</w:t>
              </w:r>
            </w:ins>
          </w:p>
        </w:tc>
      </w:tr>
      <w:tr w:rsidR="004D2D1C" w:rsidRPr="00C46A23" w14:paraId="7B37FBA9" w14:textId="77777777" w:rsidTr="006B66FF">
        <w:trPr>
          <w:trHeight w:val="362"/>
          <w:ins w:id="10149" w:author="Sorin Salagean" w:date="2015-02-09T11:20:00Z"/>
        </w:trPr>
        <w:tc>
          <w:tcPr>
            <w:tcW w:w="2192" w:type="dxa"/>
          </w:tcPr>
          <w:p w14:paraId="1A4DB403" w14:textId="77777777" w:rsidR="004D2D1C" w:rsidRPr="009A366B" w:rsidRDefault="004D2D1C" w:rsidP="006B66FF">
            <w:pPr>
              <w:spacing w:after="200" w:line="276" w:lineRule="auto"/>
              <w:rPr>
                <w:ins w:id="10150" w:author="Sorin Salagean" w:date="2015-02-09T11:20:00Z"/>
                <w:rFonts w:asciiTheme="minorHAnsi" w:hAnsiTheme="minorHAnsi"/>
                <w:b/>
                <w:sz w:val="22"/>
                <w:szCs w:val="22"/>
              </w:rPr>
            </w:pPr>
            <w:ins w:id="10151" w:author="Sorin Salagean" w:date="2015-02-09T11:20:00Z">
              <w:r>
                <w:rPr>
                  <w:rFonts w:asciiTheme="minorHAnsi" w:hAnsiTheme="minorHAnsi"/>
                  <w:b/>
                  <w:sz w:val="22"/>
                  <w:szCs w:val="22"/>
                </w:rPr>
                <w:t>Import raspuns catre client</w:t>
              </w:r>
            </w:ins>
          </w:p>
          <w:p w14:paraId="31FF991A" w14:textId="77777777" w:rsidR="004D2D1C" w:rsidRPr="00C46A23" w:rsidRDefault="004D2D1C" w:rsidP="006B66FF">
            <w:pPr>
              <w:jc w:val="both"/>
              <w:rPr>
                <w:ins w:id="10152" w:author="Sorin Salagean" w:date="2015-02-09T11:20:00Z"/>
                <w:rFonts w:asciiTheme="minorHAnsi" w:hAnsiTheme="minorHAnsi"/>
                <w:b/>
                <w:noProof/>
                <w:sz w:val="22"/>
                <w:szCs w:val="22"/>
                <w:lang w:val="ro-RO"/>
              </w:rPr>
            </w:pPr>
          </w:p>
        </w:tc>
        <w:tc>
          <w:tcPr>
            <w:tcW w:w="5004" w:type="dxa"/>
          </w:tcPr>
          <w:p w14:paraId="35A15542" w14:textId="77777777" w:rsidR="004D2D1C" w:rsidRPr="002B1188" w:rsidRDefault="004D2D1C" w:rsidP="006B66FF">
            <w:pPr>
              <w:spacing w:line="276" w:lineRule="auto"/>
              <w:rPr>
                <w:ins w:id="10153" w:author="Sorin Salagean" w:date="2015-02-09T11:20:00Z"/>
                <w:rFonts w:asciiTheme="minorHAnsi" w:hAnsiTheme="minorHAnsi"/>
                <w:sz w:val="22"/>
                <w:szCs w:val="22"/>
                <w:lang w:val="ro-RO"/>
              </w:rPr>
            </w:pPr>
            <w:ins w:id="10154" w:author="Sorin Salagean" w:date="2015-02-09T11:20:00Z">
              <w:r w:rsidRPr="002B1188">
                <w:rPr>
                  <w:rFonts w:asciiTheme="minorHAnsi" w:hAnsiTheme="minorHAnsi"/>
                  <w:sz w:val="22"/>
                  <w:szCs w:val="22"/>
                  <w:lang w:val="ro-RO"/>
                </w:rPr>
                <w:t>Se importa documentul „CL – Raspuns respingere catre client”</w:t>
              </w:r>
            </w:ins>
          </w:p>
        </w:tc>
        <w:tc>
          <w:tcPr>
            <w:tcW w:w="952" w:type="dxa"/>
          </w:tcPr>
          <w:p w14:paraId="0950A484" w14:textId="77777777" w:rsidR="004D2D1C" w:rsidRPr="002B1188" w:rsidRDefault="004D2D1C" w:rsidP="006B66FF">
            <w:pPr>
              <w:spacing w:line="276" w:lineRule="auto"/>
              <w:rPr>
                <w:ins w:id="10155" w:author="Sorin Salagean" w:date="2015-02-09T11:20:00Z"/>
                <w:rFonts w:asciiTheme="minorHAnsi" w:hAnsiTheme="minorHAnsi"/>
                <w:sz w:val="22"/>
                <w:szCs w:val="22"/>
                <w:lang w:val="ro-RO"/>
              </w:rPr>
            </w:pPr>
            <w:ins w:id="10156" w:author="Sorin Salagean" w:date="2015-02-09T11:20:00Z">
              <w:r w:rsidRPr="002B1188">
                <w:rPr>
                  <w:rFonts w:asciiTheme="minorHAnsi" w:hAnsiTheme="minorHAnsi"/>
                  <w:sz w:val="22"/>
                  <w:szCs w:val="22"/>
                  <w:lang w:val="ro-RO"/>
                </w:rPr>
                <w:t>N/A</w:t>
              </w:r>
            </w:ins>
          </w:p>
        </w:tc>
        <w:tc>
          <w:tcPr>
            <w:tcW w:w="2102" w:type="dxa"/>
          </w:tcPr>
          <w:p w14:paraId="75C3FFC4" w14:textId="77777777" w:rsidR="004D2D1C" w:rsidRPr="002B1188" w:rsidRDefault="004D2D1C" w:rsidP="006B66FF">
            <w:pPr>
              <w:spacing w:line="276" w:lineRule="auto"/>
              <w:rPr>
                <w:ins w:id="10157" w:author="Sorin Salagean" w:date="2015-02-09T11:20:00Z"/>
                <w:rFonts w:asciiTheme="minorHAnsi" w:hAnsiTheme="minorHAnsi"/>
                <w:bCs/>
                <w:noProof/>
                <w:sz w:val="22"/>
                <w:szCs w:val="22"/>
                <w:lang w:val="ro-RO"/>
              </w:rPr>
            </w:pPr>
            <w:ins w:id="10158" w:author="Sorin Salagean" w:date="2015-02-09T11:20:00Z">
              <w:r w:rsidRPr="002B1188">
                <w:rPr>
                  <w:rFonts w:asciiTheme="minorHAnsi" w:hAnsiTheme="minorHAnsi"/>
                  <w:bCs/>
                  <w:noProof/>
                  <w:sz w:val="22"/>
                  <w:szCs w:val="22"/>
                  <w:lang w:val="ro-RO"/>
                </w:rPr>
                <w:t>Import document</w:t>
              </w:r>
            </w:ins>
          </w:p>
        </w:tc>
      </w:tr>
    </w:tbl>
    <w:p w14:paraId="787429BA" w14:textId="4544E5EC" w:rsidR="00BA52B3" w:rsidRPr="003E7EFD" w:rsidDel="004D2D1C" w:rsidRDefault="00BA52B3">
      <w:pPr>
        <w:rPr>
          <w:del w:id="10159" w:author="Sorin Salagean" w:date="2015-02-09T11:19:00Z"/>
          <w:lang w:val="en-US"/>
        </w:rPr>
        <w:pPrChange w:id="10160" w:author="Sorin Salagean" w:date="2015-02-09T11:19:00Z">
          <w:pPr>
            <w:pStyle w:val="Heading3"/>
          </w:pPr>
        </w:pPrChange>
      </w:pPr>
      <w:del w:id="10161" w:author="Sorin Salagean" w:date="2015-02-09T11:19:00Z">
        <w:r w:rsidRPr="000E45F2" w:rsidDel="004D2D1C">
          <w:rPr>
            <w:lang w:val="en-US"/>
          </w:rPr>
          <w:delText>Departament Juridic</w:delText>
        </w:r>
        <w:bookmarkEnd w:id="10055"/>
      </w:del>
    </w:p>
    <w:p w14:paraId="0BDF21FB" w14:textId="7F356952" w:rsidR="00BA52B3" w:rsidDel="004D2D1C" w:rsidRDefault="00BA52B3">
      <w:pPr>
        <w:rPr>
          <w:del w:id="10162" w:author="Sorin Salagean" w:date="2015-02-09T11:19:00Z"/>
          <w:sz w:val="24"/>
          <w:szCs w:val="24"/>
          <w:lang w:val="en-US"/>
        </w:rPr>
        <w:pPrChange w:id="10163" w:author="Sorin Salagean" w:date="2015-02-09T11:19:00Z">
          <w:pPr>
            <w:jc w:val="both"/>
          </w:pPr>
        </w:pPrChange>
      </w:pPr>
      <w:del w:id="10164" w:author="Sorin Salagean" w:date="2015-02-09T11:19:00Z">
        <w:r w:rsidDel="004D2D1C">
          <w:rPr>
            <w:sz w:val="24"/>
            <w:szCs w:val="24"/>
            <w:lang w:val="en-US"/>
          </w:rPr>
          <w:delText>In aceasta etapa ajung referatele de refuz aprobate in etapa anterioara.</w:delText>
        </w:r>
      </w:del>
    </w:p>
    <w:p w14:paraId="07572340" w14:textId="3F165FC8" w:rsidR="00BA52B3" w:rsidDel="004D2D1C" w:rsidRDefault="00BA52B3">
      <w:pPr>
        <w:rPr>
          <w:del w:id="10165" w:author="Sorin Salagean" w:date="2015-02-09T11:19:00Z"/>
          <w:sz w:val="24"/>
          <w:szCs w:val="24"/>
          <w:lang w:val="en-US"/>
        </w:rPr>
        <w:pPrChange w:id="10166" w:author="Sorin Salagean" w:date="2015-02-09T11:19:00Z">
          <w:pPr>
            <w:jc w:val="both"/>
          </w:pPr>
        </w:pPrChange>
      </w:pPr>
      <w:del w:id="10167" w:author="Sorin Salagean" w:date="2015-02-09T11:19:00Z">
        <w:r w:rsidDel="004D2D1C">
          <w:rPr>
            <w:sz w:val="24"/>
            <w:szCs w:val="24"/>
            <w:lang w:val="en-US"/>
          </w:rPr>
          <w:delText>Din aceasta etapa se pot:</w:delText>
        </w:r>
      </w:del>
    </w:p>
    <w:p w14:paraId="0164F9D7" w14:textId="420F4080" w:rsidR="00BA52B3" w:rsidDel="004D2D1C" w:rsidRDefault="00BA52B3">
      <w:pPr>
        <w:rPr>
          <w:del w:id="10168" w:author="Sorin Salagean" w:date="2015-02-09T11:19:00Z"/>
          <w:sz w:val="24"/>
          <w:szCs w:val="24"/>
          <w:lang w:val="en-US"/>
        </w:rPr>
        <w:pPrChange w:id="10169" w:author="Sorin Salagean" w:date="2015-02-09T11:19:00Z">
          <w:pPr>
            <w:pStyle w:val="ListParagraph"/>
            <w:numPr>
              <w:numId w:val="8"/>
            </w:numPr>
            <w:ind w:hanging="360"/>
            <w:jc w:val="both"/>
          </w:pPr>
        </w:pPrChange>
      </w:pPr>
      <w:del w:id="10170" w:author="Sorin Salagean" w:date="2015-02-09T11:19:00Z">
        <w:r w:rsidDel="004D2D1C">
          <w:rPr>
            <w:sz w:val="24"/>
            <w:szCs w:val="24"/>
            <w:lang w:val="en-US"/>
          </w:rPr>
          <w:delText>Aproba – prin intermediul butonului “Aprob”</w:delText>
        </w:r>
      </w:del>
    </w:p>
    <w:p w14:paraId="60FA98CE" w14:textId="5E2A3D66" w:rsidR="00BA52B3" w:rsidRDefault="00BA52B3">
      <w:pPr>
        <w:rPr>
          <w:sz w:val="24"/>
          <w:szCs w:val="24"/>
          <w:lang w:val="en-US"/>
        </w:rPr>
        <w:pPrChange w:id="10171" w:author="Sorin Salagean" w:date="2015-02-09T11:19:00Z">
          <w:pPr>
            <w:pStyle w:val="ListParagraph"/>
            <w:numPr>
              <w:numId w:val="8"/>
            </w:numPr>
            <w:ind w:hanging="360"/>
            <w:jc w:val="both"/>
          </w:pPr>
        </w:pPrChange>
      </w:pPr>
      <w:del w:id="10172" w:author="Sorin Salagean" w:date="2015-02-09T11:19:00Z">
        <w:r w:rsidDel="004D2D1C">
          <w:rPr>
            <w:sz w:val="24"/>
            <w:szCs w:val="24"/>
            <w:lang w:val="en-US"/>
          </w:rPr>
          <w:delText>Refuza – prin intermediul butonului “Refuz”</w:delText>
        </w:r>
      </w:del>
    </w:p>
    <w:p w14:paraId="76EB96B5" w14:textId="77777777" w:rsidR="004D2D1C" w:rsidRPr="003B710B" w:rsidRDefault="004D2D1C" w:rsidP="004D2D1C">
      <w:pPr>
        <w:pStyle w:val="Heading3"/>
        <w:rPr>
          <w:ins w:id="10173" w:author="Sorin Salagean" w:date="2015-02-09T11:20:00Z"/>
          <w:rFonts w:asciiTheme="minorHAnsi" w:hAnsiTheme="minorHAnsi"/>
          <w:sz w:val="22"/>
          <w:szCs w:val="22"/>
          <w:lang w:val="en-US"/>
          <w:rPrChange w:id="10174" w:author="Sorin Salagean" w:date="2015-02-09T13:00:00Z">
            <w:rPr>
              <w:ins w:id="10175" w:author="Sorin Salagean" w:date="2015-02-09T11:20:00Z"/>
              <w:lang w:val="en-US"/>
            </w:rPr>
          </w:rPrChange>
        </w:rPr>
      </w:pPr>
      <w:ins w:id="10176" w:author="Sorin Salagean" w:date="2015-02-09T11:20:00Z">
        <w:r w:rsidRPr="003B710B">
          <w:rPr>
            <w:rFonts w:asciiTheme="minorHAnsi" w:hAnsiTheme="minorHAnsi"/>
            <w:sz w:val="22"/>
            <w:szCs w:val="22"/>
            <w:lang w:val="en-US"/>
            <w:rPrChange w:id="10177" w:author="Sorin Salagean" w:date="2015-02-09T13:00:00Z">
              <w:rPr>
                <w:lang w:val="en-US"/>
              </w:rPr>
            </w:rPrChange>
          </w:rPr>
          <w:t>Etapa 9 – Referate de respingere - Refuzate</w:t>
        </w:r>
      </w:ins>
    </w:p>
    <w:p w14:paraId="4701872E" w14:textId="77777777" w:rsidR="004D2D1C" w:rsidRDefault="004D2D1C" w:rsidP="004D2D1C">
      <w:pPr>
        <w:rPr>
          <w:ins w:id="10178" w:author="Sorin Salagean" w:date="2015-02-09T11:20:00Z"/>
          <w:lang w:val="en-US"/>
        </w:rPr>
      </w:pPr>
    </w:p>
    <w:p w14:paraId="20ABB911" w14:textId="77777777" w:rsidR="004D2D1C" w:rsidRPr="00126240" w:rsidRDefault="004D2D1C" w:rsidP="004D2D1C">
      <w:pPr>
        <w:spacing w:line="276" w:lineRule="auto"/>
        <w:rPr>
          <w:ins w:id="10179" w:author="Sorin Salagean" w:date="2015-02-09T11:20:00Z"/>
          <w:b/>
          <w:noProof/>
        </w:rPr>
      </w:pPr>
      <w:ins w:id="10180" w:author="Sorin Salagean" w:date="2015-02-09T11:20:00Z">
        <w:r w:rsidRPr="0086384C">
          <w:rPr>
            <w:b/>
            <w:noProof/>
          </w:rPr>
          <w:t>Roluri si permisiuni:</w:t>
        </w:r>
      </w:ins>
    </w:p>
    <w:tbl>
      <w:tblPr>
        <w:tblStyle w:val="TableWeb2"/>
        <w:tblW w:w="0" w:type="auto"/>
        <w:tblLook w:val="04A0" w:firstRow="1" w:lastRow="0" w:firstColumn="1" w:lastColumn="0" w:noHBand="0" w:noVBand="1"/>
      </w:tblPr>
      <w:tblGrid>
        <w:gridCol w:w="1835"/>
        <w:gridCol w:w="4394"/>
        <w:gridCol w:w="4221"/>
      </w:tblGrid>
      <w:tr w:rsidR="004D2D1C" w:rsidRPr="00C46A23" w14:paraId="68956080" w14:textId="77777777" w:rsidTr="006B66FF">
        <w:trPr>
          <w:cnfStyle w:val="100000000000" w:firstRow="1" w:lastRow="0" w:firstColumn="0" w:lastColumn="0" w:oddVBand="0" w:evenVBand="0" w:oddHBand="0" w:evenHBand="0" w:firstRowFirstColumn="0" w:firstRowLastColumn="0" w:lastRowFirstColumn="0" w:lastRowLastColumn="0"/>
          <w:trHeight w:val="362"/>
          <w:ins w:id="10181" w:author="Sorin Salagean" w:date="2015-02-09T11:20:00Z"/>
        </w:trPr>
        <w:tc>
          <w:tcPr>
            <w:tcW w:w="1775" w:type="dxa"/>
            <w:hideMark/>
          </w:tcPr>
          <w:p w14:paraId="76E79458" w14:textId="77777777" w:rsidR="004D2D1C" w:rsidRPr="00C46A23" w:rsidRDefault="004D2D1C" w:rsidP="006B66FF">
            <w:pPr>
              <w:spacing w:line="276" w:lineRule="auto"/>
              <w:rPr>
                <w:ins w:id="10182" w:author="Sorin Salagean" w:date="2015-02-09T11:20:00Z"/>
                <w:rFonts w:asciiTheme="minorHAnsi" w:hAnsiTheme="minorHAnsi"/>
                <w:noProof/>
                <w:sz w:val="22"/>
                <w:szCs w:val="22"/>
                <w:lang w:val="ro-RO"/>
              </w:rPr>
            </w:pPr>
            <w:ins w:id="10183" w:author="Sorin Salagean" w:date="2015-02-09T11:20:00Z">
              <w:r w:rsidRPr="00C46A23">
                <w:rPr>
                  <w:rFonts w:asciiTheme="minorHAnsi" w:hAnsiTheme="minorHAnsi"/>
                  <w:b/>
                  <w:bCs/>
                  <w:noProof/>
                  <w:sz w:val="22"/>
                  <w:szCs w:val="22"/>
                  <w:lang w:val="ro-RO"/>
                </w:rPr>
                <w:t>Nume grup</w:t>
              </w:r>
            </w:ins>
          </w:p>
        </w:tc>
        <w:tc>
          <w:tcPr>
            <w:tcW w:w="4354" w:type="dxa"/>
            <w:hideMark/>
          </w:tcPr>
          <w:p w14:paraId="2D32E5A3" w14:textId="77777777" w:rsidR="004D2D1C" w:rsidRPr="00C46A23" w:rsidRDefault="004D2D1C" w:rsidP="006B66FF">
            <w:pPr>
              <w:spacing w:line="276" w:lineRule="auto"/>
              <w:rPr>
                <w:ins w:id="10184" w:author="Sorin Salagean" w:date="2015-02-09T11:20:00Z"/>
                <w:rFonts w:asciiTheme="minorHAnsi" w:hAnsiTheme="minorHAnsi"/>
                <w:noProof/>
                <w:sz w:val="22"/>
                <w:szCs w:val="22"/>
                <w:lang w:val="ro-RO"/>
              </w:rPr>
            </w:pPr>
            <w:ins w:id="10185" w:author="Sorin Salagean" w:date="2015-02-09T11:20:00Z">
              <w:r w:rsidRPr="00C46A23">
                <w:rPr>
                  <w:rFonts w:asciiTheme="minorHAnsi" w:hAnsiTheme="minorHAnsi"/>
                  <w:b/>
                  <w:bCs/>
                  <w:noProof/>
                  <w:sz w:val="22"/>
                  <w:szCs w:val="22"/>
                  <w:lang w:val="ro-RO"/>
                </w:rPr>
                <w:t>Drepturi</w:t>
              </w:r>
            </w:ins>
          </w:p>
        </w:tc>
        <w:tc>
          <w:tcPr>
            <w:tcW w:w="4161" w:type="dxa"/>
            <w:hideMark/>
          </w:tcPr>
          <w:p w14:paraId="14A066D3" w14:textId="77777777" w:rsidR="004D2D1C" w:rsidRPr="00C46A23" w:rsidRDefault="004D2D1C" w:rsidP="006B66FF">
            <w:pPr>
              <w:spacing w:line="276" w:lineRule="auto"/>
              <w:rPr>
                <w:ins w:id="10186" w:author="Sorin Salagean" w:date="2015-02-09T11:20:00Z"/>
                <w:rFonts w:asciiTheme="minorHAnsi" w:hAnsiTheme="minorHAnsi"/>
                <w:noProof/>
                <w:sz w:val="22"/>
                <w:szCs w:val="22"/>
                <w:lang w:val="ro-RO"/>
              </w:rPr>
            </w:pPr>
            <w:ins w:id="10187" w:author="Sorin Salagean" w:date="2015-02-09T11:20:00Z">
              <w:r w:rsidRPr="00C46A23">
                <w:rPr>
                  <w:rFonts w:asciiTheme="minorHAnsi" w:hAnsiTheme="minorHAnsi"/>
                  <w:b/>
                  <w:bCs/>
                  <w:noProof/>
                  <w:sz w:val="22"/>
                  <w:szCs w:val="22"/>
                  <w:lang w:val="ro-RO"/>
                </w:rPr>
                <w:t>Cerinte de sistem</w:t>
              </w:r>
            </w:ins>
          </w:p>
        </w:tc>
      </w:tr>
      <w:tr w:rsidR="004D2D1C" w:rsidRPr="00C46A23" w14:paraId="69B9457B" w14:textId="77777777" w:rsidTr="006B66FF">
        <w:trPr>
          <w:trHeight w:val="857"/>
          <w:ins w:id="10188" w:author="Sorin Salagean" w:date="2015-02-09T11:20:00Z"/>
        </w:trPr>
        <w:tc>
          <w:tcPr>
            <w:tcW w:w="1775" w:type="dxa"/>
          </w:tcPr>
          <w:p w14:paraId="45A40303" w14:textId="77777777" w:rsidR="004D2D1C" w:rsidRPr="00F41278" w:rsidRDefault="004D2D1C" w:rsidP="006B66FF">
            <w:pPr>
              <w:rPr>
                <w:ins w:id="10189" w:author="Sorin Salagean" w:date="2015-02-09T11:20:00Z"/>
                <w:rFonts w:asciiTheme="minorHAnsi" w:hAnsiTheme="minorHAnsi"/>
                <w:b/>
                <w:noProof/>
                <w:sz w:val="22"/>
                <w:szCs w:val="22"/>
              </w:rPr>
            </w:pPr>
            <w:ins w:id="10190" w:author="Sorin Salagean" w:date="2015-02-09T11:20:00Z">
              <w:r w:rsidRPr="00F41278">
                <w:rPr>
                  <w:rFonts w:asciiTheme="minorHAnsi" w:hAnsiTheme="minorHAnsi"/>
                  <w:b/>
                  <w:noProof/>
                  <w:sz w:val="22"/>
                  <w:szCs w:val="22"/>
                </w:rPr>
                <w:lastRenderedPageBreak/>
                <w:t>Lichidator corporate</w:t>
              </w:r>
            </w:ins>
          </w:p>
        </w:tc>
        <w:tc>
          <w:tcPr>
            <w:tcW w:w="4354" w:type="dxa"/>
          </w:tcPr>
          <w:p w14:paraId="4014753D" w14:textId="77777777" w:rsidR="004D2D1C" w:rsidRPr="00F41278" w:rsidRDefault="004D2D1C" w:rsidP="006B66FF">
            <w:pPr>
              <w:rPr>
                <w:ins w:id="10191" w:author="Sorin Salagean" w:date="2015-02-09T11:20:00Z"/>
                <w:b/>
                <w:noProof/>
              </w:rPr>
            </w:pPr>
            <w:ins w:id="10192" w:author="Sorin Salagean" w:date="2015-02-09T11:20:00Z">
              <w:r w:rsidRPr="00F41278">
                <w:rPr>
                  <w:rFonts w:asciiTheme="minorHAnsi" w:hAnsiTheme="minorHAnsi"/>
                  <w:b/>
                  <w:noProof/>
                  <w:sz w:val="22"/>
                  <w:szCs w:val="22"/>
                  <w:lang w:val="ro-RO"/>
                </w:rPr>
                <w:t>Dreptul de vizualizare asupra tuturor documentelor din etapa.</w:t>
              </w:r>
            </w:ins>
          </w:p>
        </w:tc>
        <w:tc>
          <w:tcPr>
            <w:tcW w:w="4161" w:type="dxa"/>
          </w:tcPr>
          <w:p w14:paraId="6BE27542" w14:textId="77777777" w:rsidR="004D2D1C" w:rsidRPr="00F41278" w:rsidRDefault="004D2D1C" w:rsidP="006B66FF">
            <w:pPr>
              <w:rPr>
                <w:ins w:id="10193" w:author="Sorin Salagean" w:date="2015-02-09T11:20:00Z"/>
                <w:b/>
                <w:noProof/>
              </w:rPr>
            </w:pPr>
            <w:ins w:id="10194" w:author="Sorin Salagean" w:date="2015-02-09T11:20:00Z">
              <w:r w:rsidRPr="00F41278">
                <w:rPr>
                  <w:rFonts w:asciiTheme="minorHAnsi" w:hAnsiTheme="minorHAnsi"/>
                  <w:b/>
                  <w:noProof/>
                  <w:sz w:val="22"/>
                  <w:szCs w:val="22"/>
                  <w:lang w:val="ro-RO"/>
                </w:rPr>
                <w:t>N/A</w:t>
              </w:r>
            </w:ins>
          </w:p>
        </w:tc>
      </w:tr>
      <w:tr w:rsidR="004D2D1C" w:rsidRPr="00C46A23" w14:paraId="21618E2B" w14:textId="77777777" w:rsidTr="006B66FF">
        <w:trPr>
          <w:trHeight w:val="857"/>
          <w:ins w:id="10195" w:author="Sorin Salagean" w:date="2015-02-09T11:20:00Z"/>
        </w:trPr>
        <w:tc>
          <w:tcPr>
            <w:tcW w:w="1775" w:type="dxa"/>
          </w:tcPr>
          <w:p w14:paraId="03AB7E17" w14:textId="77777777" w:rsidR="004D2D1C" w:rsidRPr="00F41278" w:rsidRDefault="004D2D1C" w:rsidP="006B66FF">
            <w:pPr>
              <w:rPr>
                <w:ins w:id="10196" w:author="Sorin Salagean" w:date="2015-02-09T11:20:00Z"/>
                <w:rFonts w:asciiTheme="minorHAnsi" w:hAnsiTheme="minorHAnsi"/>
                <w:b/>
                <w:noProof/>
                <w:sz w:val="22"/>
                <w:szCs w:val="22"/>
              </w:rPr>
            </w:pPr>
            <w:ins w:id="10197" w:author="Sorin Salagean" w:date="2015-02-09T11:20:00Z">
              <w:r w:rsidRPr="00F41278">
                <w:rPr>
                  <w:rFonts w:asciiTheme="minorHAnsi" w:hAnsiTheme="minorHAnsi"/>
                  <w:b/>
                  <w:noProof/>
                  <w:sz w:val="22"/>
                  <w:szCs w:val="22"/>
                </w:rPr>
                <w:t>Lichidator retail grupa 1</w:t>
              </w:r>
            </w:ins>
          </w:p>
        </w:tc>
        <w:tc>
          <w:tcPr>
            <w:tcW w:w="4354" w:type="dxa"/>
          </w:tcPr>
          <w:p w14:paraId="6510FC3D" w14:textId="77777777" w:rsidR="004D2D1C" w:rsidRPr="00F41278" w:rsidRDefault="004D2D1C" w:rsidP="006B66FF">
            <w:pPr>
              <w:rPr>
                <w:ins w:id="10198" w:author="Sorin Salagean" w:date="2015-02-09T11:20:00Z"/>
                <w:rFonts w:asciiTheme="minorHAnsi" w:hAnsiTheme="minorHAnsi"/>
                <w:b/>
                <w:noProof/>
                <w:sz w:val="22"/>
                <w:szCs w:val="22"/>
              </w:rPr>
            </w:pPr>
            <w:ins w:id="10199" w:author="Sorin Salagean" w:date="2015-02-09T11:20:00Z">
              <w:r w:rsidRPr="00F41278">
                <w:rPr>
                  <w:rFonts w:asciiTheme="minorHAnsi" w:hAnsiTheme="minorHAnsi"/>
                  <w:b/>
                  <w:noProof/>
                  <w:sz w:val="22"/>
                  <w:szCs w:val="22"/>
                  <w:lang w:val="ro-RO"/>
                </w:rPr>
                <w:t>Dreptul de vizualizare asupra tuturor documentelor din etapa.</w:t>
              </w:r>
            </w:ins>
          </w:p>
        </w:tc>
        <w:tc>
          <w:tcPr>
            <w:tcW w:w="4161" w:type="dxa"/>
          </w:tcPr>
          <w:p w14:paraId="57A99FBA" w14:textId="77777777" w:rsidR="004D2D1C" w:rsidRPr="00F41278" w:rsidRDefault="004D2D1C" w:rsidP="006B66FF">
            <w:pPr>
              <w:rPr>
                <w:ins w:id="10200" w:author="Sorin Salagean" w:date="2015-02-09T11:20:00Z"/>
                <w:rFonts w:asciiTheme="minorHAnsi" w:hAnsiTheme="minorHAnsi"/>
                <w:b/>
                <w:noProof/>
                <w:sz w:val="22"/>
                <w:szCs w:val="22"/>
              </w:rPr>
            </w:pPr>
            <w:ins w:id="10201" w:author="Sorin Salagean" w:date="2015-02-09T11:20:00Z">
              <w:r w:rsidRPr="00F41278">
                <w:rPr>
                  <w:rFonts w:asciiTheme="minorHAnsi" w:hAnsiTheme="minorHAnsi"/>
                  <w:b/>
                  <w:noProof/>
                  <w:sz w:val="22"/>
                  <w:szCs w:val="22"/>
                  <w:lang w:val="ro-RO"/>
                </w:rPr>
                <w:t>N/A</w:t>
              </w:r>
            </w:ins>
          </w:p>
        </w:tc>
      </w:tr>
      <w:tr w:rsidR="004D2D1C" w:rsidRPr="00C46A23" w14:paraId="568081F2" w14:textId="77777777" w:rsidTr="006B66FF">
        <w:trPr>
          <w:trHeight w:val="857"/>
          <w:ins w:id="10202" w:author="Sorin Salagean" w:date="2015-02-09T11:20:00Z"/>
        </w:trPr>
        <w:tc>
          <w:tcPr>
            <w:tcW w:w="1775" w:type="dxa"/>
          </w:tcPr>
          <w:p w14:paraId="3697DB2B" w14:textId="77777777" w:rsidR="004D2D1C" w:rsidRPr="00F41278" w:rsidRDefault="004D2D1C" w:rsidP="006B66FF">
            <w:pPr>
              <w:rPr>
                <w:ins w:id="10203" w:author="Sorin Salagean" w:date="2015-02-09T11:20:00Z"/>
                <w:b/>
                <w:noProof/>
              </w:rPr>
            </w:pPr>
            <w:ins w:id="10204" w:author="Sorin Salagean" w:date="2015-02-09T11:20:00Z">
              <w:r>
                <w:rPr>
                  <w:rFonts w:asciiTheme="minorHAnsi" w:hAnsiTheme="minorHAnsi"/>
                  <w:b/>
                  <w:noProof/>
                  <w:sz w:val="22"/>
                  <w:szCs w:val="22"/>
                </w:rPr>
                <w:t>Lichidator retail grupa 2</w:t>
              </w:r>
            </w:ins>
          </w:p>
        </w:tc>
        <w:tc>
          <w:tcPr>
            <w:tcW w:w="4354" w:type="dxa"/>
          </w:tcPr>
          <w:p w14:paraId="7ABFC866" w14:textId="77777777" w:rsidR="004D2D1C" w:rsidRPr="00F41278" w:rsidRDefault="004D2D1C" w:rsidP="006B66FF">
            <w:pPr>
              <w:rPr>
                <w:ins w:id="10205" w:author="Sorin Salagean" w:date="2015-02-09T11:20:00Z"/>
                <w:b/>
                <w:noProof/>
              </w:rPr>
            </w:pPr>
            <w:ins w:id="10206" w:author="Sorin Salagean" w:date="2015-02-09T11:20:00Z">
              <w:r w:rsidRPr="00F41278">
                <w:rPr>
                  <w:rFonts w:asciiTheme="minorHAnsi" w:hAnsiTheme="minorHAnsi"/>
                  <w:b/>
                  <w:noProof/>
                  <w:sz w:val="22"/>
                  <w:szCs w:val="22"/>
                  <w:lang w:val="ro-RO"/>
                </w:rPr>
                <w:t>Dreptul de vizualizare asupra tuturor documentelor din etapa.</w:t>
              </w:r>
            </w:ins>
          </w:p>
        </w:tc>
        <w:tc>
          <w:tcPr>
            <w:tcW w:w="4161" w:type="dxa"/>
          </w:tcPr>
          <w:p w14:paraId="2A77F1B5" w14:textId="77777777" w:rsidR="004D2D1C" w:rsidRPr="00F41278" w:rsidRDefault="004D2D1C" w:rsidP="006B66FF">
            <w:pPr>
              <w:rPr>
                <w:ins w:id="10207" w:author="Sorin Salagean" w:date="2015-02-09T11:20:00Z"/>
                <w:b/>
                <w:noProof/>
              </w:rPr>
            </w:pPr>
            <w:ins w:id="10208" w:author="Sorin Salagean" w:date="2015-02-09T11:20:00Z">
              <w:r w:rsidRPr="00F41278">
                <w:rPr>
                  <w:rFonts w:asciiTheme="minorHAnsi" w:hAnsiTheme="minorHAnsi"/>
                  <w:b/>
                  <w:noProof/>
                  <w:sz w:val="22"/>
                  <w:szCs w:val="22"/>
                  <w:lang w:val="ro-RO"/>
                </w:rPr>
                <w:t>N/A</w:t>
              </w:r>
            </w:ins>
          </w:p>
        </w:tc>
      </w:tr>
      <w:tr w:rsidR="004D2D1C" w:rsidRPr="00C46A23" w14:paraId="39752FEA" w14:textId="77777777" w:rsidTr="006B66FF">
        <w:trPr>
          <w:trHeight w:val="857"/>
          <w:ins w:id="10209" w:author="Sorin Salagean" w:date="2015-02-09T11:20:00Z"/>
        </w:trPr>
        <w:tc>
          <w:tcPr>
            <w:tcW w:w="1775" w:type="dxa"/>
          </w:tcPr>
          <w:p w14:paraId="1B060EE9" w14:textId="77777777" w:rsidR="004D2D1C" w:rsidRPr="00F41278" w:rsidRDefault="004D2D1C" w:rsidP="006B66FF">
            <w:pPr>
              <w:rPr>
                <w:ins w:id="10210" w:author="Sorin Salagean" w:date="2015-02-09T11:20:00Z"/>
                <w:b/>
                <w:noProof/>
              </w:rPr>
            </w:pPr>
            <w:ins w:id="10211" w:author="Sorin Salagean" w:date="2015-02-09T11:20:00Z">
              <w:r>
                <w:rPr>
                  <w:rFonts w:asciiTheme="minorHAnsi" w:hAnsiTheme="minorHAnsi"/>
                  <w:b/>
                  <w:noProof/>
                  <w:sz w:val="22"/>
                  <w:szCs w:val="22"/>
                </w:rPr>
                <w:t>Lichidator retail grupa 3</w:t>
              </w:r>
            </w:ins>
          </w:p>
        </w:tc>
        <w:tc>
          <w:tcPr>
            <w:tcW w:w="4354" w:type="dxa"/>
          </w:tcPr>
          <w:p w14:paraId="5276CCFF" w14:textId="77777777" w:rsidR="004D2D1C" w:rsidRPr="00F41278" w:rsidRDefault="004D2D1C" w:rsidP="006B66FF">
            <w:pPr>
              <w:rPr>
                <w:ins w:id="10212" w:author="Sorin Salagean" w:date="2015-02-09T11:20:00Z"/>
                <w:b/>
                <w:noProof/>
              </w:rPr>
            </w:pPr>
            <w:ins w:id="10213" w:author="Sorin Salagean" w:date="2015-02-09T11:20:00Z">
              <w:r w:rsidRPr="00F41278">
                <w:rPr>
                  <w:rFonts w:asciiTheme="minorHAnsi" w:hAnsiTheme="minorHAnsi"/>
                  <w:b/>
                  <w:noProof/>
                  <w:sz w:val="22"/>
                  <w:szCs w:val="22"/>
                  <w:lang w:val="ro-RO"/>
                </w:rPr>
                <w:t>Dreptul de vizualizare asupra tuturor documentelor din etapa.</w:t>
              </w:r>
            </w:ins>
          </w:p>
        </w:tc>
        <w:tc>
          <w:tcPr>
            <w:tcW w:w="4161" w:type="dxa"/>
          </w:tcPr>
          <w:p w14:paraId="32A33000" w14:textId="77777777" w:rsidR="004D2D1C" w:rsidRPr="00F41278" w:rsidRDefault="004D2D1C" w:rsidP="006B66FF">
            <w:pPr>
              <w:rPr>
                <w:ins w:id="10214" w:author="Sorin Salagean" w:date="2015-02-09T11:20:00Z"/>
                <w:b/>
                <w:noProof/>
              </w:rPr>
            </w:pPr>
            <w:ins w:id="10215" w:author="Sorin Salagean" w:date="2015-02-09T11:20:00Z">
              <w:r w:rsidRPr="00F41278">
                <w:rPr>
                  <w:rFonts w:asciiTheme="minorHAnsi" w:hAnsiTheme="minorHAnsi"/>
                  <w:b/>
                  <w:noProof/>
                  <w:sz w:val="22"/>
                  <w:szCs w:val="22"/>
                  <w:lang w:val="ro-RO"/>
                </w:rPr>
                <w:t>N/A</w:t>
              </w:r>
            </w:ins>
          </w:p>
        </w:tc>
      </w:tr>
      <w:tr w:rsidR="004D2D1C" w:rsidRPr="00C46A23" w14:paraId="12C8028E" w14:textId="77777777" w:rsidTr="006B66FF">
        <w:trPr>
          <w:trHeight w:val="857"/>
          <w:ins w:id="10216" w:author="Sorin Salagean" w:date="2015-02-09T11:20:00Z"/>
        </w:trPr>
        <w:tc>
          <w:tcPr>
            <w:tcW w:w="1775" w:type="dxa"/>
          </w:tcPr>
          <w:p w14:paraId="5FBBFB86" w14:textId="77777777" w:rsidR="004D2D1C" w:rsidRPr="00F41278" w:rsidRDefault="004D2D1C" w:rsidP="006B66FF">
            <w:pPr>
              <w:rPr>
                <w:ins w:id="10217" w:author="Sorin Salagean" w:date="2015-02-09T11:20:00Z"/>
                <w:rFonts w:asciiTheme="minorHAnsi" w:hAnsiTheme="minorHAnsi"/>
                <w:b/>
                <w:noProof/>
                <w:sz w:val="22"/>
                <w:szCs w:val="22"/>
              </w:rPr>
            </w:pPr>
            <w:ins w:id="10218" w:author="Sorin Salagean" w:date="2015-02-09T11:20:00Z">
              <w:r w:rsidRPr="00F41278">
                <w:rPr>
                  <w:rFonts w:asciiTheme="minorHAnsi" w:hAnsiTheme="minorHAnsi"/>
                  <w:b/>
                  <w:noProof/>
                  <w:sz w:val="22"/>
                  <w:szCs w:val="22"/>
                  <w:lang w:val="ro-RO"/>
                </w:rPr>
                <w:t>Supervizor All Flux</w:t>
              </w:r>
            </w:ins>
          </w:p>
        </w:tc>
        <w:tc>
          <w:tcPr>
            <w:tcW w:w="4354" w:type="dxa"/>
          </w:tcPr>
          <w:p w14:paraId="49AD2383" w14:textId="77777777" w:rsidR="004D2D1C" w:rsidRPr="00F41278" w:rsidRDefault="004D2D1C" w:rsidP="006B66FF">
            <w:pPr>
              <w:rPr>
                <w:ins w:id="10219" w:author="Sorin Salagean" w:date="2015-02-09T11:20:00Z"/>
                <w:b/>
                <w:noProof/>
              </w:rPr>
            </w:pPr>
            <w:ins w:id="10220" w:author="Sorin Salagean" w:date="2015-02-09T11:20:00Z">
              <w:r w:rsidRPr="00F41278">
                <w:rPr>
                  <w:rFonts w:asciiTheme="minorHAnsi" w:hAnsiTheme="minorHAnsi"/>
                  <w:b/>
                  <w:noProof/>
                  <w:sz w:val="22"/>
                  <w:szCs w:val="22"/>
                  <w:lang w:val="ro-RO"/>
                </w:rPr>
                <w:t>Dreptul de vizualizare asupra tuturor documentelor din etapa.</w:t>
              </w:r>
            </w:ins>
          </w:p>
        </w:tc>
        <w:tc>
          <w:tcPr>
            <w:tcW w:w="4161" w:type="dxa"/>
          </w:tcPr>
          <w:p w14:paraId="12383EA5" w14:textId="77777777" w:rsidR="004D2D1C" w:rsidRPr="00F41278" w:rsidRDefault="004D2D1C" w:rsidP="006B66FF">
            <w:pPr>
              <w:rPr>
                <w:ins w:id="10221" w:author="Sorin Salagean" w:date="2015-02-09T11:20:00Z"/>
                <w:b/>
                <w:noProof/>
              </w:rPr>
            </w:pPr>
            <w:ins w:id="10222" w:author="Sorin Salagean" w:date="2015-02-09T11:20:00Z">
              <w:r w:rsidRPr="00F41278">
                <w:rPr>
                  <w:rFonts w:asciiTheme="minorHAnsi" w:hAnsiTheme="minorHAnsi"/>
                  <w:b/>
                  <w:noProof/>
                  <w:sz w:val="22"/>
                  <w:szCs w:val="22"/>
                  <w:lang w:val="ro-RO"/>
                </w:rPr>
                <w:t>N/A</w:t>
              </w:r>
            </w:ins>
          </w:p>
        </w:tc>
      </w:tr>
    </w:tbl>
    <w:p w14:paraId="1E16C76C" w14:textId="77777777" w:rsidR="004D2D1C" w:rsidRPr="00126240" w:rsidRDefault="004D2D1C" w:rsidP="004D2D1C">
      <w:pPr>
        <w:spacing w:line="276" w:lineRule="auto"/>
        <w:rPr>
          <w:ins w:id="10223" w:author="Sorin Salagean" w:date="2015-02-09T11:20:00Z"/>
          <w:rStyle w:val="EstiloCuerpo"/>
          <w:noProof/>
        </w:rPr>
      </w:pPr>
    </w:p>
    <w:p w14:paraId="6AED38CC" w14:textId="77777777" w:rsidR="004D2D1C" w:rsidRPr="00126240" w:rsidRDefault="004D2D1C" w:rsidP="004D2D1C">
      <w:pPr>
        <w:spacing w:line="276" w:lineRule="auto"/>
        <w:rPr>
          <w:ins w:id="10224" w:author="Sorin Salagean" w:date="2015-02-09T11:20:00Z"/>
          <w:b/>
          <w:noProof/>
        </w:rPr>
      </w:pPr>
      <w:ins w:id="10225" w:author="Sorin Salagean" w:date="2015-02-09T11:20: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
      <w:tr w:rsidR="004D2D1C" w:rsidRPr="00C46A23" w14:paraId="55AB6DE8" w14:textId="77777777" w:rsidTr="006B66FF">
        <w:trPr>
          <w:cnfStyle w:val="100000000000" w:firstRow="1" w:lastRow="0" w:firstColumn="0" w:lastColumn="0" w:oddVBand="0" w:evenVBand="0" w:oddHBand="0" w:evenHBand="0" w:firstRowFirstColumn="0" w:firstRowLastColumn="0" w:lastRowFirstColumn="0" w:lastRowLastColumn="0"/>
          <w:trHeight w:val="362"/>
          <w:ins w:id="10226" w:author="Sorin Salagean" w:date="2015-02-09T11:20:00Z"/>
        </w:trPr>
        <w:tc>
          <w:tcPr>
            <w:tcW w:w="3193" w:type="dxa"/>
            <w:hideMark/>
          </w:tcPr>
          <w:p w14:paraId="29A8DDA7" w14:textId="77777777" w:rsidR="004D2D1C" w:rsidRPr="00C46A23" w:rsidRDefault="004D2D1C" w:rsidP="006B66FF">
            <w:pPr>
              <w:spacing w:line="276" w:lineRule="auto"/>
              <w:rPr>
                <w:ins w:id="10227" w:author="Sorin Salagean" w:date="2015-02-09T11:20:00Z"/>
                <w:rFonts w:asciiTheme="minorHAnsi" w:hAnsiTheme="minorHAnsi"/>
                <w:noProof/>
                <w:sz w:val="22"/>
                <w:szCs w:val="22"/>
                <w:lang w:val="ro-RO"/>
              </w:rPr>
            </w:pPr>
            <w:ins w:id="10228" w:author="Sorin Salagean" w:date="2015-02-09T11:20:00Z">
              <w:r w:rsidRPr="00C46A23">
                <w:rPr>
                  <w:rFonts w:asciiTheme="minorHAnsi" w:hAnsiTheme="minorHAnsi"/>
                  <w:b/>
                  <w:bCs/>
                  <w:noProof/>
                  <w:sz w:val="22"/>
                  <w:szCs w:val="22"/>
                  <w:lang w:val="ro-RO"/>
                </w:rPr>
                <w:t>Actiune</w:t>
              </w:r>
            </w:ins>
          </w:p>
        </w:tc>
        <w:tc>
          <w:tcPr>
            <w:tcW w:w="7137" w:type="dxa"/>
            <w:hideMark/>
          </w:tcPr>
          <w:p w14:paraId="4E4C06BD" w14:textId="77777777" w:rsidR="004D2D1C" w:rsidRPr="00C46A23" w:rsidRDefault="004D2D1C" w:rsidP="006B66FF">
            <w:pPr>
              <w:spacing w:line="276" w:lineRule="auto"/>
              <w:rPr>
                <w:ins w:id="10229" w:author="Sorin Salagean" w:date="2015-02-09T11:20:00Z"/>
                <w:rFonts w:asciiTheme="minorHAnsi" w:hAnsiTheme="minorHAnsi"/>
                <w:noProof/>
                <w:sz w:val="22"/>
                <w:szCs w:val="22"/>
                <w:lang w:val="ro-RO"/>
              </w:rPr>
            </w:pPr>
            <w:ins w:id="10230" w:author="Sorin Salagean" w:date="2015-02-09T11:20:00Z">
              <w:r w:rsidRPr="00C46A23">
                <w:rPr>
                  <w:rFonts w:asciiTheme="minorHAnsi" w:hAnsiTheme="minorHAnsi"/>
                  <w:b/>
                  <w:bCs/>
                  <w:noProof/>
                  <w:sz w:val="22"/>
                  <w:szCs w:val="22"/>
                  <w:lang w:val="ro-RO"/>
                </w:rPr>
                <w:t>Descriere Actiune</w:t>
              </w:r>
            </w:ins>
          </w:p>
        </w:tc>
      </w:tr>
      <w:tr w:rsidR="004D2D1C" w:rsidRPr="002B1188" w14:paraId="4EEF249E" w14:textId="77777777" w:rsidTr="006B66FF">
        <w:trPr>
          <w:trHeight w:val="362"/>
          <w:ins w:id="10231" w:author="Sorin Salagean" w:date="2015-02-09T11:20:00Z"/>
        </w:trPr>
        <w:tc>
          <w:tcPr>
            <w:tcW w:w="3193" w:type="dxa"/>
          </w:tcPr>
          <w:p w14:paraId="2CA430AE" w14:textId="77777777" w:rsidR="004D2D1C" w:rsidRPr="002B1188" w:rsidRDefault="004D2D1C" w:rsidP="006B66FF">
            <w:pPr>
              <w:spacing w:line="276" w:lineRule="auto"/>
              <w:rPr>
                <w:ins w:id="10232" w:author="Sorin Salagean" w:date="2015-02-09T11:20:00Z"/>
                <w:b/>
                <w:bCs/>
                <w:noProof/>
              </w:rPr>
            </w:pPr>
            <w:ins w:id="10233" w:author="Sorin Salagean" w:date="2015-02-09T11:20:00Z">
              <w:r>
                <w:rPr>
                  <w:rFonts w:asciiTheme="minorHAnsi" w:hAnsiTheme="minorHAnsi"/>
                  <w:b/>
                  <w:bCs/>
                  <w:noProof/>
                  <w:sz w:val="22"/>
                  <w:szCs w:val="22"/>
                  <w:lang w:val="ro-RO"/>
                </w:rPr>
                <w:t>Setare Proprietate „EtapaDosar”</w:t>
              </w:r>
            </w:ins>
          </w:p>
        </w:tc>
        <w:tc>
          <w:tcPr>
            <w:tcW w:w="7137" w:type="dxa"/>
          </w:tcPr>
          <w:p w14:paraId="31EC3D0F" w14:textId="77777777" w:rsidR="004D2D1C" w:rsidRDefault="004D2D1C" w:rsidP="006B66FF">
            <w:pPr>
              <w:spacing w:line="276" w:lineRule="auto"/>
              <w:rPr>
                <w:ins w:id="10234" w:author="Sorin Salagean" w:date="2015-02-09T11:20:00Z"/>
                <w:b/>
                <w:bCs/>
                <w:noProof/>
              </w:rPr>
            </w:pPr>
            <w:ins w:id="10235" w:author="Sorin Salagean" w:date="2015-02-09T11:20:00Z">
              <w:r>
                <w:rPr>
                  <w:rFonts w:asciiTheme="minorHAnsi" w:hAnsiTheme="minorHAnsi"/>
                  <w:b/>
                  <w:bCs/>
                  <w:noProof/>
                  <w:sz w:val="22"/>
                  <w:szCs w:val="22"/>
                  <w:lang w:val="ro-RO"/>
                </w:rPr>
                <w:t>Se va seta proprietatea „EtapaDosar” cu valoarea „Referat de Refuz – Referate de refuz Refuzate”</w:t>
              </w:r>
            </w:ins>
          </w:p>
        </w:tc>
      </w:tr>
      <w:tr w:rsidR="004D2D1C" w:rsidRPr="002B1188" w14:paraId="4D9546C0" w14:textId="77777777" w:rsidTr="006B66FF">
        <w:trPr>
          <w:trHeight w:val="362"/>
          <w:ins w:id="10236" w:author="Sorin Salagean" w:date="2015-02-09T11:20:00Z"/>
        </w:trPr>
        <w:tc>
          <w:tcPr>
            <w:tcW w:w="3193" w:type="dxa"/>
          </w:tcPr>
          <w:p w14:paraId="475C95C4" w14:textId="77777777" w:rsidR="004D2D1C" w:rsidRDefault="004D2D1C" w:rsidP="006B66FF">
            <w:pPr>
              <w:spacing w:line="276" w:lineRule="auto"/>
              <w:rPr>
                <w:ins w:id="10237" w:author="Sorin Salagean" w:date="2015-02-09T11:20:00Z"/>
                <w:b/>
                <w:bCs/>
                <w:noProof/>
              </w:rPr>
            </w:pPr>
            <w:ins w:id="10238" w:author="Sorin Salagean" w:date="2015-02-09T11:20:00Z">
              <w:r w:rsidRPr="00F41278">
                <w:rPr>
                  <w:rFonts w:asciiTheme="minorHAnsi" w:hAnsiTheme="minorHAnsi"/>
                  <w:b/>
                  <w:bCs/>
                  <w:noProof/>
                  <w:sz w:val="22"/>
                  <w:szCs w:val="22"/>
                </w:rPr>
                <w:t>Setare kw – “Etapa Dosar”</w:t>
              </w:r>
            </w:ins>
          </w:p>
        </w:tc>
        <w:tc>
          <w:tcPr>
            <w:tcW w:w="7137" w:type="dxa"/>
          </w:tcPr>
          <w:p w14:paraId="45EA6E46" w14:textId="77777777" w:rsidR="004D2D1C" w:rsidRDefault="004D2D1C" w:rsidP="006B66FF">
            <w:pPr>
              <w:spacing w:line="276" w:lineRule="auto"/>
              <w:rPr>
                <w:ins w:id="10239" w:author="Sorin Salagean" w:date="2015-02-09T11:20:00Z"/>
                <w:b/>
                <w:bCs/>
                <w:noProof/>
              </w:rPr>
            </w:pPr>
            <w:ins w:id="10240" w:author="Sorin Salagean" w:date="2015-02-09T11:20:00Z">
              <w:r>
                <w:rPr>
                  <w:rFonts w:asciiTheme="minorHAnsi" w:hAnsiTheme="minorHAnsi"/>
                  <w:b/>
                  <w:bCs/>
                  <w:noProof/>
                  <w:sz w:val="22"/>
                  <w:szCs w:val="22"/>
                </w:rPr>
                <w:t>Se va seta kw-ul “Etapa dosar” cu valoarea proprietatii “EtapaDosar”</w:t>
              </w:r>
            </w:ins>
          </w:p>
        </w:tc>
      </w:tr>
      <w:tr w:rsidR="004D2D1C" w:rsidRPr="002B1188" w14:paraId="4B656475" w14:textId="77777777" w:rsidTr="006B66FF">
        <w:trPr>
          <w:trHeight w:val="362"/>
          <w:ins w:id="10241" w:author="Sorin Salagean" w:date="2015-02-09T11:20:00Z"/>
        </w:trPr>
        <w:tc>
          <w:tcPr>
            <w:tcW w:w="3193" w:type="dxa"/>
          </w:tcPr>
          <w:p w14:paraId="72C80CFD" w14:textId="77777777" w:rsidR="004D2D1C" w:rsidRPr="00F41278" w:rsidRDefault="004D2D1C" w:rsidP="006B66FF">
            <w:pPr>
              <w:spacing w:line="276" w:lineRule="auto"/>
              <w:rPr>
                <w:ins w:id="10242" w:author="Sorin Salagean" w:date="2015-02-09T11:20:00Z"/>
                <w:b/>
                <w:bCs/>
                <w:noProof/>
              </w:rPr>
            </w:pPr>
            <w:ins w:id="10243" w:author="Sorin Salagean" w:date="2015-02-09T11:20:00Z">
              <w:r w:rsidRPr="009A366B">
                <w:rPr>
                  <w:rFonts w:asciiTheme="minorHAnsi" w:hAnsiTheme="minorHAnsi"/>
                  <w:b/>
                  <w:bCs/>
                  <w:noProof/>
                  <w:sz w:val="22"/>
                  <w:szCs w:val="22"/>
                </w:rPr>
                <w:t>Trimitere Notificare</w:t>
              </w:r>
            </w:ins>
          </w:p>
        </w:tc>
        <w:tc>
          <w:tcPr>
            <w:tcW w:w="7137" w:type="dxa"/>
          </w:tcPr>
          <w:p w14:paraId="7FA72C8F" w14:textId="77777777" w:rsidR="004D2D1C" w:rsidRDefault="004D2D1C" w:rsidP="006B66FF">
            <w:pPr>
              <w:spacing w:line="276" w:lineRule="auto"/>
              <w:rPr>
                <w:ins w:id="10244" w:author="Sorin Salagean" w:date="2015-02-09T11:20:00Z"/>
                <w:b/>
                <w:bCs/>
                <w:noProof/>
              </w:rPr>
            </w:pPr>
            <w:ins w:id="10245" w:author="Sorin Salagean" w:date="2015-02-09T11:20:00Z">
              <w:r>
                <w:rPr>
                  <w:rFonts w:asciiTheme="minorHAnsi" w:hAnsiTheme="minorHAnsi"/>
                  <w:b/>
                  <w:bCs/>
                  <w:noProof/>
                  <w:sz w:val="22"/>
                  <w:szCs w:val="22"/>
                </w:rPr>
                <w:t>Se va trimite o notificare, catre grupul de utilizatori</w:t>
              </w:r>
            </w:ins>
          </w:p>
        </w:tc>
      </w:tr>
      <w:tr w:rsidR="004D2D1C" w:rsidRPr="002B1188" w14:paraId="4FDA60D7" w14:textId="77777777" w:rsidTr="006B66FF">
        <w:trPr>
          <w:trHeight w:val="362"/>
          <w:ins w:id="10246" w:author="Sorin Salagean" w:date="2015-02-09T11:20:00Z"/>
        </w:trPr>
        <w:tc>
          <w:tcPr>
            <w:tcW w:w="3193" w:type="dxa"/>
          </w:tcPr>
          <w:p w14:paraId="0BCBB5BF" w14:textId="77777777" w:rsidR="004D2D1C" w:rsidRPr="009A366B" w:rsidRDefault="004D2D1C" w:rsidP="006B66FF">
            <w:pPr>
              <w:spacing w:line="276" w:lineRule="auto"/>
              <w:rPr>
                <w:ins w:id="10247" w:author="Sorin Salagean" w:date="2015-02-09T11:20:00Z"/>
                <w:b/>
                <w:bCs/>
                <w:noProof/>
              </w:rPr>
            </w:pPr>
            <w:ins w:id="10248" w:author="Sorin Salagean" w:date="2015-02-09T11:20:00Z">
              <w:r>
                <w:rPr>
                  <w:rFonts w:asciiTheme="minorHAnsi" w:hAnsiTheme="minorHAnsi"/>
                  <w:b/>
                  <w:bCs/>
                  <w:noProof/>
                  <w:sz w:val="22"/>
                  <w:szCs w:val="22"/>
                </w:rPr>
                <w:t>Sterge kw “Status Referat Respingere”</w:t>
              </w:r>
            </w:ins>
          </w:p>
        </w:tc>
        <w:tc>
          <w:tcPr>
            <w:tcW w:w="7137" w:type="dxa"/>
          </w:tcPr>
          <w:p w14:paraId="210820AD" w14:textId="77777777" w:rsidR="004D2D1C" w:rsidRDefault="004D2D1C" w:rsidP="006B66FF">
            <w:pPr>
              <w:spacing w:line="276" w:lineRule="auto"/>
              <w:rPr>
                <w:ins w:id="10249" w:author="Sorin Salagean" w:date="2015-02-09T11:20:00Z"/>
                <w:b/>
                <w:bCs/>
                <w:noProof/>
              </w:rPr>
            </w:pPr>
            <w:ins w:id="10250" w:author="Sorin Salagean" w:date="2015-02-09T11:20:00Z">
              <w:r>
                <w:rPr>
                  <w:rFonts w:asciiTheme="minorHAnsi" w:hAnsiTheme="minorHAnsi"/>
                  <w:b/>
                  <w:bCs/>
                  <w:noProof/>
                  <w:sz w:val="22"/>
                  <w:szCs w:val="22"/>
                </w:rPr>
                <w:t>Se reseteaza kw-ul “Status Referat Respingere”</w:t>
              </w:r>
            </w:ins>
          </w:p>
        </w:tc>
      </w:tr>
      <w:tr w:rsidR="004D2D1C" w:rsidRPr="002B1188" w14:paraId="677A4D38" w14:textId="77777777" w:rsidTr="006B66FF">
        <w:trPr>
          <w:trHeight w:val="362"/>
          <w:ins w:id="10251" w:author="Sorin Salagean" w:date="2015-02-09T11:20:00Z"/>
        </w:trPr>
        <w:tc>
          <w:tcPr>
            <w:tcW w:w="3193" w:type="dxa"/>
          </w:tcPr>
          <w:p w14:paraId="07C209B3" w14:textId="77777777" w:rsidR="004D2D1C" w:rsidRDefault="004D2D1C" w:rsidP="006B66FF">
            <w:pPr>
              <w:spacing w:line="276" w:lineRule="auto"/>
              <w:rPr>
                <w:ins w:id="10252" w:author="Sorin Salagean" w:date="2015-02-09T11:20:00Z"/>
                <w:b/>
                <w:bCs/>
                <w:noProof/>
              </w:rPr>
            </w:pPr>
            <w:ins w:id="10253" w:author="Sorin Salagean" w:date="2015-02-09T11:20:00Z">
              <w:r w:rsidRPr="002B1188">
                <w:rPr>
                  <w:rFonts w:asciiTheme="minorHAnsi" w:hAnsiTheme="minorHAnsi"/>
                  <w:b/>
                  <w:bCs/>
                  <w:noProof/>
                  <w:sz w:val="22"/>
                  <w:szCs w:val="22"/>
                </w:rPr>
                <w:t>Setare kw “Status Referat Respingere”</w:t>
              </w:r>
            </w:ins>
          </w:p>
        </w:tc>
        <w:tc>
          <w:tcPr>
            <w:tcW w:w="7137" w:type="dxa"/>
          </w:tcPr>
          <w:p w14:paraId="39FAD997" w14:textId="77777777" w:rsidR="004D2D1C" w:rsidRDefault="004D2D1C" w:rsidP="006B66FF">
            <w:pPr>
              <w:spacing w:line="276" w:lineRule="auto"/>
              <w:rPr>
                <w:ins w:id="10254" w:author="Sorin Salagean" w:date="2015-02-09T11:20:00Z"/>
                <w:b/>
                <w:bCs/>
                <w:noProof/>
              </w:rPr>
            </w:pPr>
            <w:ins w:id="10255" w:author="Sorin Salagean" w:date="2015-02-09T11:20:00Z">
              <w:r>
                <w:rPr>
                  <w:rFonts w:asciiTheme="minorHAnsi" w:hAnsiTheme="minorHAnsi"/>
                  <w:b/>
                  <w:bCs/>
                  <w:noProof/>
                  <w:sz w:val="22"/>
                  <w:szCs w:val="22"/>
                </w:rPr>
                <w:t>Se va seta kw-ul “Status Referat Respingere” cu valoarea “Aprobat”</w:t>
              </w:r>
            </w:ins>
          </w:p>
        </w:tc>
      </w:tr>
    </w:tbl>
    <w:p w14:paraId="35703FA0" w14:textId="77777777" w:rsidR="00BA52B3" w:rsidRDefault="00BA52B3" w:rsidP="00BA52B3">
      <w:pPr>
        <w:jc w:val="both"/>
        <w:rPr>
          <w:sz w:val="24"/>
          <w:szCs w:val="24"/>
          <w:lang w:val="en-US"/>
        </w:rPr>
      </w:pPr>
    </w:p>
    <w:p w14:paraId="3D446755" w14:textId="77777777" w:rsidR="004D2D1C" w:rsidRPr="003B710B" w:rsidRDefault="004D2D1C" w:rsidP="004D2D1C">
      <w:pPr>
        <w:pStyle w:val="Heading3"/>
        <w:rPr>
          <w:ins w:id="10256" w:author="Sorin Salagean" w:date="2015-02-09T11:21:00Z"/>
          <w:rFonts w:asciiTheme="minorHAnsi" w:hAnsiTheme="minorHAnsi"/>
          <w:sz w:val="22"/>
          <w:szCs w:val="22"/>
          <w:lang w:val="en-US"/>
          <w:rPrChange w:id="10257" w:author="Sorin Salagean" w:date="2015-02-09T13:01:00Z">
            <w:rPr>
              <w:ins w:id="10258" w:author="Sorin Salagean" w:date="2015-02-09T11:21:00Z"/>
              <w:lang w:val="en-US"/>
            </w:rPr>
          </w:rPrChange>
        </w:rPr>
      </w:pPr>
      <w:bookmarkStart w:id="10259" w:name="_Toc389553043"/>
      <w:ins w:id="10260" w:author="Sorin Salagean" w:date="2015-02-09T11:21:00Z">
        <w:r w:rsidRPr="003B710B">
          <w:rPr>
            <w:rFonts w:asciiTheme="minorHAnsi" w:hAnsiTheme="minorHAnsi"/>
            <w:sz w:val="22"/>
            <w:szCs w:val="22"/>
            <w:lang w:val="en-US"/>
            <w:rPrChange w:id="10261" w:author="Sorin Salagean" w:date="2015-02-09T13:01:00Z">
              <w:rPr>
                <w:lang w:val="en-US"/>
              </w:rPr>
            </w:rPrChange>
          </w:rPr>
          <w:t>Etapa 10 – Referate de respingere - Inchise</w:t>
        </w:r>
      </w:ins>
    </w:p>
    <w:p w14:paraId="043CF12A" w14:textId="77777777" w:rsidR="004D2D1C" w:rsidRDefault="004D2D1C" w:rsidP="004D2D1C">
      <w:pPr>
        <w:rPr>
          <w:ins w:id="10262" w:author="Sorin Salagean" w:date="2015-02-09T11:21:00Z"/>
          <w:lang w:val="en-US"/>
        </w:rPr>
      </w:pPr>
    </w:p>
    <w:p w14:paraId="30FC7E19" w14:textId="77777777" w:rsidR="004D2D1C" w:rsidRPr="00126240" w:rsidRDefault="004D2D1C" w:rsidP="004D2D1C">
      <w:pPr>
        <w:spacing w:line="276" w:lineRule="auto"/>
        <w:rPr>
          <w:ins w:id="10263" w:author="Sorin Salagean" w:date="2015-02-09T11:21:00Z"/>
          <w:b/>
          <w:noProof/>
        </w:rPr>
      </w:pPr>
      <w:ins w:id="10264" w:author="Sorin Salagean" w:date="2015-02-09T11:21:00Z">
        <w:r w:rsidRPr="0086384C">
          <w:rPr>
            <w:b/>
            <w:noProof/>
          </w:rPr>
          <w:t>Roluri si permisiuni:</w:t>
        </w:r>
      </w:ins>
    </w:p>
    <w:tbl>
      <w:tblPr>
        <w:tblStyle w:val="TableWeb2"/>
        <w:tblW w:w="0" w:type="auto"/>
        <w:tblLook w:val="04A0" w:firstRow="1" w:lastRow="0" w:firstColumn="1" w:lastColumn="0" w:noHBand="0" w:noVBand="1"/>
      </w:tblPr>
      <w:tblGrid>
        <w:gridCol w:w="1835"/>
        <w:gridCol w:w="4394"/>
        <w:gridCol w:w="4221"/>
      </w:tblGrid>
      <w:tr w:rsidR="004D2D1C" w:rsidRPr="00C46A23" w14:paraId="79E1EA06" w14:textId="77777777" w:rsidTr="006B66FF">
        <w:trPr>
          <w:cnfStyle w:val="100000000000" w:firstRow="1" w:lastRow="0" w:firstColumn="0" w:lastColumn="0" w:oddVBand="0" w:evenVBand="0" w:oddHBand="0" w:evenHBand="0" w:firstRowFirstColumn="0" w:firstRowLastColumn="0" w:lastRowFirstColumn="0" w:lastRowLastColumn="0"/>
          <w:trHeight w:val="362"/>
          <w:ins w:id="10265" w:author="Sorin Salagean" w:date="2015-02-09T11:21:00Z"/>
        </w:trPr>
        <w:tc>
          <w:tcPr>
            <w:tcW w:w="1775" w:type="dxa"/>
            <w:hideMark/>
          </w:tcPr>
          <w:p w14:paraId="617E5481" w14:textId="77777777" w:rsidR="004D2D1C" w:rsidRPr="00C46A23" w:rsidRDefault="004D2D1C" w:rsidP="006B66FF">
            <w:pPr>
              <w:spacing w:line="276" w:lineRule="auto"/>
              <w:rPr>
                <w:ins w:id="10266" w:author="Sorin Salagean" w:date="2015-02-09T11:21:00Z"/>
                <w:rFonts w:asciiTheme="minorHAnsi" w:hAnsiTheme="minorHAnsi"/>
                <w:noProof/>
                <w:sz w:val="22"/>
                <w:szCs w:val="22"/>
                <w:lang w:val="ro-RO"/>
              </w:rPr>
            </w:pPr>
            <w:ins w:id="10267" w:author="Sorin Salagean" w:date="2015-02-09T11:21:00Z">
              <w:r w:rsidRPr="00C46A23">
                <w:rPr>
                  <w:rFonts w:asciiTheme="minorHAnsi" w:hAnsiTheme="minorHAnsi"/>
                  <w:b/>
                  <w:bCs/>
                  <w:noProof/>
                  <w:sz w:val="22"/>
                  <w:szCs w:val="22"/>
                  <w:lang w:val="ro-RO"/>
                </w:rPr>
                <w:t>Nume grup</w:t>
              </w:r>
            </w:ins>
          </w:p>
        </w:tc>
        <w:tc>
          <w:tcPr>
            <w:tcW w:w="4354" w:type="dxa"/>
            <w:hideMark/>
          </w:tcPr>
          <w:p w14:paraId="467CC762" w14:textId="77777777" w:rsidR="004D2D1C" w:rsidRPr="00C46A23" w:rsidRDefault="004D2D1C" w:rsidP="006B66FF">
            <w:pPr>
              <w:spacing w:line="276" w:lineRule="auto"/>
              <w:rPr>
                <w:ins w:id="10268" w:author="Sorin Salagean" w:date="2015-02-09T11:21:00Z"/>
                <w:rFonts w:asciiTheme="minorHAnsi" w:hAnsiTheme="minorHAnsi"/>
                <w:noProof/>
                <w:sz w:val="22"/>
                <w:szCs w:val="22"/>
                <w:lang w:val="ro-RO"/>
              </w:rPr>
            </w:pPr>
            <w:ins w:id="10269" w:author="Sorin Salagean" w:date="2015-02-09T11:21:00Z">
              <w:r w:rsidRPr="00C46A23">
                <w:rPr>
                  <w:rFonts w:asciiTheme="minorHAnsi" w:hAnsiTheme="minorHAnsi"/>
                  <w:b/>
                  <w:bCs/>
                  <w:noProof/>
                  <w:sz w:val="22"/>
                  <w:szCs w:val="22"/>
                  <w:lang w:val="ro-RO"/>
                </w:rPr>
                <w:t>Drepturi</w:t>
              </w:r>
            </w:ins>
          </w:p>
        </w:tc>
        <w:tc>
          <w:tcPr>
            <w:tcW w:w="4161" w:type="dxa"/>
            <w:hideMark/>
          </w:tcPr>
          <w:p w14:paraId="3BF9D15E" w14:textId="77777777" w:rsidR="004D2D1C" w:rsidRPr="00C46A23" w:rsidRDefault="004D2D1C" w:rsidP="006B66FF">
            <w:pPr>
              <w:spacing w:line="276" w:lineRule="auto"/>
              <w:rPr>
                <w:ins w:id="10270" w:author="Sorin Salagean" w:date="2015-02-09T11:21:00Z"/>
                <w:rFonts w:asciiTheme="minorHAnsi" w:hAnsiTheme="minorHAnsi"/>
                <w:noProof/>
                <w:sz w:val="22"/>
                <w:szCs w:val="22"/>
                <w:lang w:val="ro-RO"/>
              </w:rPr>
            </w:pPr>
            <w:ins w:id="10271" w:author="Sorin Salagean" w:date="2015-02-09T11:21:00Z">
              <w:r w:rsidRPr="00C46A23">
                <w:rPr>
                  <w:rFonts w:asciiTheme="minorHAnsi" w:hAnsiTheme="minorHAnsi"/>
                  <w:b/>
                  <w:bCs/>
                  <w:noProof/>
                  <w:sz w:val="22"/>
                  <w:szCs w:val="22"/>
                  <w:lang w:val="ro-RO"/>
                </w:rPr>
                <w:t>Cerinte de sistem</w:t>
              </w:r>
            </w:ins>
          </w:p>
        </w:tc>
      </w:tr>
      <w:tr w:rsidR="004D2D1C" w:rsidRPr="00C46A23" w14:paraId="5918C653" w14:textId="77777777" w:rsidTr="006B66FF">
        <w:trPr>
          <w:trHeight w:val="857"/>
          <w:ins w:id="10272" w:author="Sorin Salagean" w:date="2015-02-09T11:21:00Z"/>
        </w:trPr>
        <w:tc>
          <w:tcPr>
            <w:tcW w:w="1775" w:type="dxa"/>
          </w:tcPr>
          <w:p w14:paraId="6ADBD114" w14:textId="77777777" w:rsidR="004D2D1C" w:rsidRPr="00F41278" w:rsidRDefault="004D2D1C" w:rsidP="006B66FF">
            <w:pPr>
              <w:rPr>
                <w:ins w:id="10273" w:author="Sorin Salagean" w:date="2015-02-09T11:21:00Z"/>
                <w:rFonts w:asciiTheme="minorHAnsi" w:hAnsiTheme="minorHAnsi"/>
                <w:b/>
                <w:noProof/>
                <w:sz w:val="22"/>
                <w:szCs w:val="22"/>
              </w:rPr>
            </w:pPr>
            <w:ins w:id="10274" w:author="Sorin Salagean" w:date="2015-02-09T11:21:00Z">
              <w:r w:rsidRPr="00F41278">
                <w:rPr>
                  <w:rFonts w:asciiTheme="minorHAnsi" w:hAnsiTheme="minorHAnsi"/>
                  <w:b/>
                  <w:noProof/>
                  <w:sz w:val="22"/>
                  <w:szCs w:val="22"/>
                </w:rPr>
                <w:t>Lichidator corporate</w:t>
              </w:r>
            </w:ins>
          </w:p>
        </w:tc>
        <w:tc>
          <w:tcPr>
            <w:tcW w:w="4354" w:type="dxa"/>
          </w:tcPr>
          <w:p w14:paraId="0DF0D17F" w14:textId="77777777" w:rsidR="004D2D1C" w:rsidRPr="00F41278" w:rsidRDefault="004D2D1C" w:rsidP="006B66FF">
            <w:pPr>
              <w:rPr>
                <w:ins w:id="10275" w:author="Sorin Salagean" w:date="2015-02-09T11:21:00Z"/>
                <w:b/>
                <w:noProof/>
              </w:rPr>
            </w:pPr>
            <w:ins w:id="10276" w:author="Sorin Salagean" w:date="2015-02-09T11:21:00Z">
              <w:r w:rsidRPr="00F41278">
                <w:rPr>
                  <w:rFonts w:asciiTheme="minorHAnsi" w:hAnsiTheme="minorHAnsi"/>
                  <w:b/>
                  <w:noProof/>
                  <w:sz w:val="22"/>
                  <w:szCs w:val="22"/>
                  <w:lang w:val="ro-RO"/>
                </w:rPr>
                <w:t>Dreptul de vizualizare asupra tuturor documentelor din etapa.</w:t>
              </w:r>
            </w:ins>
          </w:p>
        </w:tc>
        <w:tc>
          <w:tcPr>
            <w:tcW w:w="4161" w:type="dxa"/>
          </w:tcPr>
          <w:p w14:paraId="6AA1B7E5" w14:textId="77777777" w:rsidR="004D2D1C" w:rsidRPr="00F41278" w:rsidRDefault="004D2D1C" w:rsidP="006B66FF">
            <w:pPr>
              <w:rPr>
                <w:ins w:id="10277" w:author="Sorin Salagean" w:date="2015-02-09T11:21:00Z"/>
                <w:b/>
                <w:noProof/>
              </w:rPr>
            </w:pPr>
            <w:ins w:id="10278" w:author="Sorin Salagean" w:date="2015-02-09T11:21:00Z">
              <w:r w:rsidRPr="00F41278">
                <w:rPr>
                  <w:rFonts w:asciiTheme="minorHAnsi" w:hAnsiTheme="minorHAnsi"/>
                  <w:b/>
                  <w:noProof/>
                  <w:sz w:val="22"/>
                  <w:szCs w:val="22"/>
                  <w:lang w:val="ro-RO"/>
                </w:rPr>
                <w:t>N/A</w:t>
              </w:r>
            </w:ins>
          </w:p>
        </w:tc>
      </w:tr>
      <w:tr w:rsidR="004D2D1C" w:rsidRPr="00C46A23" w14:paraId="760BAB43" w14:textId="77777777" w:rsidTr="006B66FF">
        <w:trPr>
          <w:trHeight w:val="857"/>
          <w:ins w:id="10279" w:author="Sorin Salagean" w:date="2015-02-09T11:21:00Z"/>
        </w:trPr>
        <w:tc>
          <w:tcPr>
            <w:tcW w:w="1775" w:type="dxa"/>
          </w:tcPr>
          <w:p w14:paraId="267D3AD7" w14:textId="77777777" w:rsidR="004D2D1C" w:rsidRPr="00F41278" w:rsidRDefault="004D2D1C" w:rsidP="006B66FF">
            <w:pPr>
              <w:rPr>
                <w:ins w:id="10280" w:author="Sorin Salagean" w:date="2015-02-09T11:21:00Z"/>
                <w:rFonts w:asciiTheme="minorHAnsi" w:hAnsiTheme="minorHAnsi"/>
                <w:b/>
                <w:noProof/>
                <w:sz w:val="22"/>
                <w:szCs w:val="22"/>
              </w:rPr>
            </w:pPr>
            <w:ins w:id="10281" w:author="Sorin Salagean" w:date="2015-02-09T11:21:00Z">
              <w:r w:rsidRPr="00F41278">
                <w:rPr>
                  <w:rFonts w:asciiTheme="minorHAnsi" w:hAnsiTheme="minorHAnsi"/>
                  <w:b/>
                  <w:noProof/>
                  <w:sz w:val="22"/>
                  <w:szCs w:val="22"/>
                </w:rPr>
                <w:t>Lichidator retail grupa 1</w:t>
              </w:r>
            </w:ins>
          </w:p>
        </w:tc>
        <w:tc>
          <w:tcPr>
            <w:tcW w:w="4354" w:type="dxa"/>
          </w:tcPr>
          <w:p w14:paraId="2D471808" w14:textId="77777777" w:rsidR="004D2D1C" w:rsidRPr="00F41278" w:rsidRDefault="004D2D1C" w:rsidP="006B66FF">
            <w:pPr>
              <w:rPr>
                <w:ins w:id="10282" w:author="Sorin Salagean" w:date="2015-02-09T11:21:00Z"/>
                <w:rFonts w:asciiTheme="minorHAnsi" w:hAnsiTheme="minorHAnsi"/>
                <w:b/>
                <w:noProof/>
                <w:sz w:val="22"/>
                <w:szCs w:val="22"/>
              </w:rPr>
            </w:pPr>
            <w:ins w:id="10283" w:author="Sorin Salagean" w:date="2015-02-09T11:21:00Z">
              <w:r w:rsidRPr="00F41278">
                <w:rPr>
                  <w:rFonts w:asciiTheme="minorHAnsi" w:hAnsiTheme="minorHAnsi"/>
                  <w:b/>
                  <w:noProof/>
                  <w:sz w:val="22"/>
                  <w:szCs w:val="22"/>
                  <w:lang w:val="ro-RO"/>
                </w:rPr>
                <w:t>Dreptul de vizualizare asupra tuturor documentelor din etapa.</w:t>
              </w:r>
            </w:ins>
          </w:p>
        </w:tc>
        <w:tc>
          <w:tcPr>
            <w:tcW w:w="4161" w:type="dxa"/>
          </w:tcPr>
          <w:p w14:paraId="1B71C127" w14:textId="77777777" w:rsidR="004D2D1C" w:rsidRPr="00F41278" w:rsidRDefault="004D2D1C" w:rsidP="006B66FF">
            <w:pPr>
              <w:rPr>
                <w:ins w:id="10284" w:author="Sorin Salagean" w:date="2015-02-09T11:21:00Z"/>
                <w:rFonts w:asciiTheme="minorHAnsi" w:hAnsiTheme="minorHAnsi"/>
                <w:b/>
                <w:noProof/>
                <w:sz w:val="22"/>
                <w:szCs w:val="22"/>
              </w:rPr>
            </w:pPr>
            <w:ins w:id="10285" w:author="Sorin Salagean" w:date="2015-02-09T11:21:00Z">
              <w:r w:rsidRPr="00F41278">
                <w:rPr>
                  <w:rFonts w:asciiTheme="minorHAnsi" w:hAnsiTheme="minorHAnsi"/>
                  <w:b/>
                  <w:noProof/>
                  <w:sz w:val="22"/>
                  <w:szCs w:val="22"/>
                  <w:lang w:val="ro-RO"/>
                </w:rPr>
                <w:t>N/A</w:t>
              </w:r>
            </w:ins>
          </w:p>
        </w:tc>
      </w:tr>
      <w:tr w:rsidR="004D2D1C" w:rsidRPr="00C46A23" w14:paraId="66173C35" w14:textId="77777777" w:rsidTr="006B66FF">
        <w:trPr>
          <w:trHeight w:val="857"/>
          <w:ins w:id="10286" w:author="Sorin Salagean" w:date="2015-02-09T11:21:00Z"/>
        </w:trPr>
        <w:tc>
          <w:tcPr>
            <w:tcW w:w="1775" w:type="dxa"/>
          </w:tcPr>
          <w:p w14:paraId="38B62F16" w14:textId="77777777" w:rsidR="004D2D1C" w:rsidRPr="00F41278" w:rsidRDefault="004D2D1C" w:rsidP="006B66FF">
            <w:pPr>
              <w:rPr>
                <w:ins w:id="10287" w:author="Sorin Salagean" w:date="2015-02-09T11:21:00Z"/>
                <w:b/>
                <w:noProof/>
              </w:rPr>
            </w:pPr>
            <w:ins w:id="10288" w:author="Sorin Salagean" w:date="2015-02-09T11:21:00Z">
              <w:r>
                <w:rPr>
                  <w:rFonts w:asciiTheme="minorHAnsi" w:hAnsiTheme="minorHAnsi"/>
                  <w:b/>
                  <w:noProof/>
                  <w:sz w:val="22"/>
                  <w:szCs w:val="22"/>
                </w:rPr>
                <w:t>Lichidator retail grupa 2</w:t>
              </w:r>
            </w:ins>
          </w:p>
        </w:tc>
        <w:tc>
          <w:tcPr>
            <w:tcW w:w="4354" w:type="dxa"/>
          </w:tcPr>
          <w:p w14:paraId="403941AC" w14:textId="77777777" w:rsidR="004D2D1C" w:rsidRPr="00F41278" w:rsidRDefault="004D2D1C" w:rsidP="006B66FF">
            <w:pPr>
              <w:rPr>
                <w:ins w:id="10289" w:author="Sorin Salagean" w:date="2015-02-09T11:21:00Z"/>
                <w:b/>
                <w:noProof/>
              </w:rPr>
            </w:pPr>
            <w:ins w:id="10290" w:author="Sorin Salagean" w:date="2015-02-09T11:21:00Z">
              <w:r w:rsidRPr="00F41278">
                <w:rPr>
                  <w:rFonts w:asciiTheme="minorHAnsi" w:hAnsiTheme="minorHAnsi"/>
                  <w:b/>
                  <w:noProof/>
                  <w:sz w:val="22"/>
                  <w:szCs w:val="22"/>
                  <w:lang w:val="ro-RO"/>
                </w:rPr>
                <w:t>Dreptul de vizualizare asupra tuturor documentelor din etapa.</w:t>
              </w:r>
            </w:ins>
          </w:p>
        </w:tc>
        <w:tc>
          <w:tcPr>
            <w:tcW w:w="4161" w:type="dxa"/>
          </w:tcPr>
          <w:p w14:paraId="6F9945CA" w14:textId="77777777" w:rsidR="004D2D1C" w:rsidRPr="00F41278" w:rsidRDefault="004D2D1C" w:rsidP="006B66FF">
            <w:pPr>
              <w:rPr>
                <w:ins w:id="10291" w:author="Sorin Salagean" w:date="2015-02-09T11:21:00Z"/>
                <w:b/>
                <w:noProof/>
              </w:rPr>
            </w:pPr>
            <w:ins w:id="10292" w:author="Sorin Salagean" w:date="2015-02-09T11:21:00Z">
              <w:r w:rsidRPr="00F41278">
                <w:rPr>
                  <w:rFonts w:asciiTheme="minorHAnsi" w:hAnsiTheme="minorHAnsi"/>
                  <w:b/>
                  <w:noProof/>
                  <w:sz w:val="22"/>
                  <w:szCs w:val="22"/>
                  <w:lang w:val="ro-RO"/>
                </w:rPr>
                <w:t>N/A</w:t>
              </w:r>
            </w:ins>
          </w:p>
        </w:tc>
      </w:tr>
      <w:tr w:rsidR="004D2D1C" w:rsidRPr="00C46A23" w14:paraId="711C8779" w14:textId="77777777" w:rsidTr="006B66FF">
        <w:trPr>
          <w:trHeight w:val="857"/>
          <w:ins w:id="10293" w:author="Sorin Salagean" w:date="2015-02-09T11:21:00Z"/>
        </w:trPr>
        <w:tc>
          <w:tcPr>
            <w:tcW w:w="1775" w:type="dxa"/>
          </w:tcPr>
          <w:p w14:paraId="246DB7C3" w14:textId="77777777" w:rsidR="004D2D1C" w:rsidRPr="00F41278" w:rsidRDefault="004D2D1C" w:rsidP="006B66FF">
            <w:pPr>
              <w:rPr>
                <w:ins w:id="10294" w:author="Sorin Salagean" w:date="2015-02-09T11:21:00Z"/>
                <w:b/>
                <w:noProof/>
              </w:rPr>
            </w:pPr>
            <w:ins w:id="10295" w:author="Sorin Salagean" w:date="2015-02-09T11:21:00Z">
              <w:r>
                <w:rPr>
                  <w:rFonts w:asciiTheme="minorHAnsi" w:hAnsiTheme="minorHAnsi"/>
                  <w:b/>
                  <w:noProof/>
                  <w:sz w:val="22"/>
                  <w:szCs w:val="22"/>
                </w:rPr>
                <w:t>Lichidator retail grupa 3</w:t>
              </w:r>
            </w:ins>
          </w:p>
        </w:tc>
        <w:tc>
          <w:tcPr>
            <w:tcW w:w="4354" w:type="dxa"/>
          </w:tcPr>
          <w:p w14:paraId="202F8D02" w14:textId="77777777" w:rsidR="004D2D1C" w:rsidRPr="00F41278" w:rsidRDefault="004D2D1C" w:rsidP="006B66FF">
            <w:pPr>
              <w:rPr>
                <w:ins w:id="10296" w:author="Sorin Salagean" w:date="2015-02-09T11:21:00Z"/>
                <w:b/>
                <w:noProof/>
              </w:rPr>
            </w:pPr>
            <w:ins w:id="10297" w:author="Sorin Salagean" w:date="2015-02-09T11:21:00Z">
              <w:r w:rsidRPr="00F41278">
                <w:rPr>
                  <w:rFonts w:asciiTheme="minorHAnsi" w:hAnsiTheme="minorHAnsi"/>
                  <w:b/>
                  <w:noProof/>
                  <w:sz w:val="22"/>
                  <w:szCs w:val="22"/>
                  <w:lang w:val="ro-RO"/>
                </w:rPr>
                <w:t>Dreptul de vizualizare asupra tuturor documentelor din etapa.</w:t>
              </w:r>
            </w:ins>
          </w:p>
        </w:tc>
        <w:tc>
          <w:tcPr>
            <w:tcW w:w="4161" w:type="dxa"/>
          </w:tcPr>
          <w:p w14:paraId="5B413F0C" w14:textId="77777777" w:rsidR="004D2D1C" w:rsidRPr="00F41278" w:rsidRDefault="004D2D1C" w:rsidP="006B66FF">
            <w:pPr>
              <w:rPr>
                <w:ins w:id="10298" w:author="Sorin Salagean" w:date="2015-02-09T11:21:00Z"/>
                <w:b/>
                <w:noProof/>
              </w:rPr>
            </w:pPr>
            <w:ins w:id="10299" w:author="Sorin Salagean" w:date="2015-02-09T11:21:00Z">
              <w:r w:rsidRPr="00F41278">
                <w:rPr>
                  <w:rFonts w:asciiTheme="minorHAnsi" w:hAnsiTheme="minorHAnsi"/>
                  <w:b/>
                  <w:noProof/>
                  <w:sz w:val="22"/>
                  <w:szCs w:val="22"/>
                  <w:lang w:val="ro-RO"/>
                </w:rPr>
                <w:t>N/A</w:t>
              </w:r>
            </w:ins>
          </w:p>
        </w:tc>
      </w:tr>
      <w:tr w:rsidR="004D2D1C" w:rsidRPr="00C46A23" w14:paraId="5189C69C" w14:textId="77777777" w:rsidTr="006B66FF">
        <w:trPr>
          <w:trHeight w:val="857"/>
          <w:ins w:id="10300" w:author="Sorin Salagean" w:date="2015-02-09T11:21:00Z"/>
        </w:trPr>
        <w:tc>
          <w:tcPr>
            <w:tcW w:w="1775" w:type="dxa"/>
          </w:tcPr>
          <w:p w14:paraId="6E861E2C" w14:textId="77777777" w:rsidR="004D2D1C" w:rsidRPr="00F41278" w:rsidRDefault="004D2D1C" w:rsidP="006B66FF">
            <w:pPr>
              <w:rPr>
                <w:ins w:id="10301" w:author="Sorin Salagean" w:date="2015-02-09T11:21:00Z"/>
                <w:rFonts w:asciiTheme="minorHAnsi" w:hAnsiTheme="minorHAnsi"/>
                <w:b/>
                <w:noProof/>
                <w:sz w:val="22"/>
                <w:szCs w:val="22"/>
              </w:rPr>
            </w:pPr>
            <w:ins w:id="10302" w:author="Sorin Salagean" w:date="2015-02-09T11:21:00Z">
              <w:r w:rsidRPr="00F41278">
                <w:rPr>
                  <w:rFonts w:asciiTheme="minorHAnsi" w:hAnsiTheme="minorHAnsi"/>
                  <w:b/>
                  <w:noProof/>
                  <w:sz w:val="22"/>
                  <w:szCs w:val="22"/>
                  <w:lang w:val="ro-RO"/>
                </w:rPr>
                <w:lastRenderedPageBreak/>
                <w:t>Supervizor All Flux</w:t>
              </w:r>
            </w:ins>
          </w:p>
        </w:tc>
        <w:tc>
          <w:tcPr>
            <w:tcW w:w="4354" w:type="dxa"/>
          </w:tcPr>
          <w:p w14:paraId="2A406982" w14:textId="77777777" w:rsidR="004D2D1C" w:rsidRPr="00F41278" w:rsidRDefault="004D2D1C" w:rsidP="006B66FF">
            <w:pPr>
              <w:rPr>
                <w:ins w:id="10303" w:author="Sorin Salagean" w:date="2015-02-09T11:21:00Z"/>
                <w:b/>
                <w:noProof/>
              </w:rPr>
            </w:pPr>
            <w:ins w:id="10304" w:author="Sorin Salagean" w:date="2015-02-09T11:21:00Z">
              <w:r w:rsidRPr="00F41278">
                <w:rPr>
                  <w:rFonts w:asciiTheme="minorHAnsi" w:hAnsiTheme="minorHAnsi"/>
                  <w:b/>
                  <w:noProof/>
                  <w:sz w:val="22"/>
                  <w:szCs w:val="22"/>
                  <w:lang w:val="ro-RO"/>
                </w:rPr>
                <w:t>Dreptul de vizualizare asupra tuturor documentelor din etapa.</w:t>
              </w:r>
            </w:ins>
          </w:p>
        </w:tc>
        <w:tc>
          <w:tcPr>
            <w:tcW w:w="4161" w:type="dxa"/>
          </w:tcPr>
          <w:p w14:paraId="041C6CE2" w14:textId="77777777" w:rsidR="004D2D1C" w:rsidRPr="00F41278" w:rsidRDefault="004D2D1C" w:rsidP="006B66FF">
            <w:pPr>
              <w:rPr>
                <w:ins w:id="10305" w:author="Sorin Salagean" w:date="2015-02-09T11:21:00Z"/>
                <w:b/>
                <w:noProof/>
              </w:rPr>
            </w:pPr>
            <w:ins w:id="10306" w:author="Sorin Salagean" w:date="2015-02-09T11:21:00Z">
              <w:r w:rsidRPr="00F41278">
                <w:rPr>
                  <w:rFonts w:asciiTheme="minorHAnsi" w:hAnsiTheme="minorHAnsi"/>
                  <w:b/>
                  <w:noProof/>
                  <w:sz w:val="22"/>
                  <w:szCs w:val="22"/>
                  <w:lang w:val="ro-RO"/>
                </w:rPr>
                <w:t>N/A</w:t>
              </w:r>
            </w:ins>
          </w:p>
        </w:tc>
      </w:tr>
    </w:tbl>
    <w:p w14:paraId="2D952477" w14:textId="77777777" w:rsidR="004D2D1C" w:rsidRPr="00126240" w:rsidRDefault="004D2D1C" w:rsidP="004D2D1C">
      <w:pPr>
        <w:spacing w:line="276" w:lineRule="auto"/>
        <w:rPr>
          <w:ins w:id="10307" w:author="Sorin Salagean" w:date="2015-02-09T11:21:00Z"/>
          <w:rStyle w:val="EstiloCuerpo"/>
          <w:noProof/>
        </w:rPr>
      </w:pPr>
    </w:p>
    <w:p w14:paraId="4DA4C23F" w14:textId="77777777" w:rsidR="004D2D1C" w:rsidRPr="00126240" w:rsidRDefault="004D2D1C" w:rsidP="004D2D1C">
      <w:pPr>
        <w:spacing w:line="276" w:lineRule="auto"/>
        <w:rPr>
          <w:ins w:id="10308" w:author="Sorin Salagean" w:date="2015-02-09T11:21:00Z"/>
          <w:b/>
          <w:noProof/>
        </w:rPr>
      </w:pPr>
      <w:ins w:id="10309" w:author="Sorin Salagean" w:date="2015-02-09T11:21: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
      <w:tr w:rsidR="004D2D1C" w:rsidRPr="00C46A23" w14:paraId="0E59A8BA" w14:textId="77777777" w:rsidTr="006B66FF">
        <w:trPr>
          <w:cnfStyle w:val="100000000000" w:firstRow="1" w:lastRow="0" w:firstColumn="0" w:lastColumn="0" w:oddVBand="0" w:evenVBand="0" w:oddHBand="0" w:evenHBand="0" w:firstRowFirstColumn="0" w:firstRowLastColumn="0" w:lastRowFirstColumn="0" w:lastRowLastColumn="0"/>
          <w:trHeight w:val="362"/>
          <w:ins w:id="10310" w:author="Sorin Salagean" w:date="2015-02-09T11:21:00Z"/>
        </w:trPr>
        <w:tc>
          <w:tcPr>
            <w:tcW w:w="3193" w:type="dxa"/>
            <w:hideMark/>
          </w:tcPr>
          <w:p w14:paraId="44BCBCA2" w14:textId="77777777" w:rsidR="004D2D1C" w:rsidRPr="00C46A23" w:rsidRDefault="004D2D1C" w:rsidP="006B66FF">
            <w:pPr>
              <w:spacing w:line="276" w:lineRule="auto"/>
              <w:rPr>
                <w:ins w:id="10311" w:author="Sorin Salagean" w:date="2015-02-09T11:21:00Z"/>
                <w:rFonts w:asciiTheme="minorHAnsi" w:hAnsiTheme="minorHAnsi"/>
                <w:noProof/>
                <w:sz w:val="22"/>
                <w:szCs w:val="22"/>
                <w:lang w:val="ro-RO"/>
              </w:rPr>
            </w:pPr>
            <w:ins w:id="10312" w:author="Sorin Salagean" w:date="2015-02-09T11:21:00Z">
              <w:r w:rsidRPr="00C46A23">
                <w:rPr>
                  <w:rFonts w:asciiTheme="minorHAnsi" w:hAnsiTheme="minorHAnsi"/>
                  <w:b/>
                  <w:bCs/>
                  <w:noProof/>
                  <w:sz w:val="22"/>
                  <w:szCs w:val="22"/>
                  <w:lang w:val="ro-RO"/>
                </w:rPr>
                <w:t>Actiune</w:t>
              </w:r>
            </w:ins>
          </w:p>
        </w:tc>
        <w:tc>
          <w:tcPr>
            <w:tcW w:w="7137" w:type="dxa"/>
            <w:hideMark/>
          </w:tcPr>
          <w:p w14:paraId="179D7336" w14:textId="77777777" w:rsidR="004D2D1C" w:rsidRPr="00C46A23" w:rsidRDefault="004D2D1C" w:rsidP="006B66FF">
            <w:pPr>
              <w:spacing w:line="276" w:lineRule="auto"/>
              <w:rPr>
                <w:ins w:id="10313" w:author="Sorin Salagean" w:date="2015-02-09T11:21:00Z"/>
                <w:rFonts w:asciiTheme="minorHAnsi" w:hAnsiTheme="minorHAnsi"/>
                <w:noProof/>
                <w:sz w:val="22"/>
                <w:szCs w:val="22"/>
                <w:lang w:val="ro-RO"/>
              </w:rPr>
            </w:pPr>
            <w:ins w:id="10314" w:author="Sorin Salagean" w:date="2015-02-09T11:21:00Z">
              <w:r w:rsidRPr="00C46A23">
                <w:rPr>
                  <w:rFonts w:asciiTheme="minorHAnsi" w:hAnsiTheme="minorHAnsi"/>
                  <w:b/>
                  <w:bCs/>
                  <w:noProof/>
                  <w:sz w:val="22"/>
                  <w:szCs w:val="22"/>
                  <w:lang w:val="ro-RO"/>
                </w:rPr>
                <w:t>Descriere Actiune</w:t>
              </w:r>
            </w:ins>
          </w:p>
        </w:tc>
      </w:tr>
      <w:tr w:rsidR="004D2D1C" w:rsidRPr="002B1188" w14:paraId="05DE734F" w14:textId="77777777" w:rsidTr="006B66FF">
        <w:trPr>
          <w:trHeight w:val="362"/>
          <w:ins w:id="10315" w:author="Sorin Salagean" w:date="2015-02-09T11:21:00Z"/>
        </w:trPr>
        <w:tc>
          <w:tcPr>
            <w:tcW w:w="3193" w:type="dxa"/>
          </w:tcPr>
          <w:p w14:paraId="20AA8D56" w14:textId="77777777" w:rsidR="004D2D1C" w:rsidRPr="002B1188" w:rsidRDefault="004D2D1C" w:rsidP="006B66FF">
            <w:pPr>
              <w:spacing w:line="276" w:lineRule="auto"/>
              <w:rPr>
                <w:ins w:id="10316" w:author="Sorin Salagean" w:date="2015-02-09T11:21:00Z"/>
                <w:b/>
                <w:bCs/>
                <w:noProof/>
              </w:rPr>
            </w:pPr>
            <w:ins w:id="10317" w:author="Sorin Salagean" w:date="2015-02-09T11:21:00Z">
              <w:r>
                <w:rPr>
                  <w:rFonts w:asciiTheme="minorHAnsi" w:hAnsiTheme="minorHAnsi"/>
                  <w:b/>
                  <w:bCs/>
                  <w:noProof/>
                  <w:sz w:val="22"/>
                  <w:szCs w:val="22"/>
                  <w:lang w:val="ro-RO"/>
                </w:rPr>
                <w:t>Setare Proprietate „EtapaDosar”</w:t>
              </w:r>
            </w:ins>
          </w:p>
        </w:tc>
        <w:tc>
          <w:tcPr>
            <w:tcW w:w="7137" w:type="dxa"/>
          </w:tcPr>
          <w:p w14:paraId="49FCE4B3" w14:textId="77777777" w:rsidR="004D2D1C" w:rsidRDefault="004D2D1C" w:rsidP="006B66FF">
            <w:pPr>
              <w:spacing w:line="276" w:lineRule="auto"/>
              <w:rPr>
                <w:ins w:id="10318" w:author="Sorin Salagean" w:date="2015-02-09T11:21:00Z"/>
                <w:b/>
                <w:bCs/>
                <w:noProof/>
              </w:rPr>
            </w:pPr>
            <w:ins w:id="10319" w:author="Sorin Salagean" w:date="2015-02-09T11:21:00Z">
              <w:r>
                <w:rPr>
                  <w:rFonts w:asciiTheme="minorHAnsi" w:hAnsiTheme="minorHAnsi"/>
                  <w:b/>
                  <w:bCs/>
                  <w:noProof/>
                  <w:sz w:val="22"/>
                  <w:szCs w:val="22"/>
                  <w:lang w:val="ro-RO"/>
                </w:rPr>
                <w:t>Se va seta proprietatea „EtapaDosar” cu valoarea „Referat de Refuz – Referate de refuz Inchise”</w:t>
              </w:r>
            </w:ins>
          </w:p>
        </w:tc>
      </w:tr>
      <w:tr w:rsidR="004D2D1C" w:rsidRPr="002B1188" w14:paraId="12387B3D" w14:textId="77777777" w:rsidTr="006B66FF">
        <w:trPr>
          <w:trHeight w:val="362"/>
          <w:ins w:id="10320" w:author="Sorin Salagean" w:date="2015-02-09T11:21:00Z"/>
        </w:trPr>
        <w:tc>
          <w:tcPr>
            <w:tcW w:w="3193" w:type="dxa"/>
          </w:tcPr>
          <w:p w14:paraId="41FA4DBA" w14:textId="77777777" w:rsidR="004D2D1C" w:rsidRDefault="004D2D1C" w:rsidP="006B66FF">
            <w:pPr>
              <w:spacing w:line="276" w:lineRule="auto"/>
              <w:rPr>
                <w:ins w:id="10321" w:author="Sorin Salagean" w:date="2015-02-09T11:21:00Z"/>
                <w:b/>
                <w:bCs/>
                <w:noProof/>
              </w:rPr>
            </w:pPr>
            <w:ins w:id="10322" w:author="Sorin Salagean" w:date="2015-02-09T11:21:00Z">
              <w:r w:rsidRPr="00F41278">
                <w:rPr>
                  <w:rFonts w:asciiTheme="minorHAnsi" w:hAnsiTheme="minorHAnsi"/>
                  <w:b/>
                  <w:bCs/>
                  <w:noProof/>
                  <w:sz w:val="22"/>
                  <w:szCs w:val="22"/>
                </w:rPr>
                <w:t>Setare kw – “Etapa Dosar”</w:t>
              </w:r>
            </w:ins>
          </w:p>
        </w:tc>
        <w:tc>
          <w:tcPr>
            <w:tcW w:w="7137" w:type="dxa"/>
          </w:tcPr>
          <w:p w14:paraId="3A84C2F8" w14:textId="77777777" w:rsidR="004D2D1C" w:rsidRDefault="004D2D1C" w:rsidP="006B66FF">
            <w:pPr>
              <w:spacing w:line="276" w:lineRule="auto"/>
              <w:rPr>
                <w:ins w:id="10323" w:author="Sorin Salagean" w:date="2015-02-09T11:21:00Z"/>
                <w:b/>
                <w:bCs/>
                <w:noProof/>
              </w:rPr>
            </w:pPr>
            <w:ins w:id="10324" w:author="Sorin Salagean" w:date="2015-02-09T11:21:00Z">
              <w:r>
                <w:rPr>
                  <w:rFonts w:asciiTheme="minorHAnsi" w:hAnsiTheme="minorHAnsi"/>
                  <w:b/>
                  <w:bCs/>
                  <w:noProof/>
                  <w:sz w:val="22"/>
                  <w:szCs w:val="22"/>
                </w:rPr>
                <w:t>Se va seta kw-ul “Etapa dosar” cu valoarea proprietatii “EtapaDosar”</w:t>
              </w:r>
            </w:ins>
          </w:p>
        </w:tc>
      </w:tr>
    </w:tbl>
    <w:p w14:paraId="70A90F81" w14:textId="04B38364" w:rsidR="00F77229" w:rsidRPr="003E7EFD" w:rsidDel="004D2D1C" w:rsidRDefault="00F77229">
      <w:pPr>
        <w:rPr>
          <w:del w:id="10325" w:author="Sorin Salagean" w:date="2015-02-09T11:21:00Z"/>
          <w:lang w:val="en-US"/>
        </w:rPr>
        <w:pPrChange w:id="10326" w:author="Sorin Salagean" w:date="2015-02-09T11:21:00Z">
          <w:pPr>
            <w:pStyle w:val="Heading3"/>
          </w:pPr>
        </w:pPrChange>
      </w:pPr>
      <w:del w:id="10327" w:author="Sorin Salagean" w:date="2015-02-09T11:21:00Z">
        <w:r w:rsidRPr="000E45F2" w:rsidDel="004D2D1C">
          <w:rPr>
            <w:lang w:val="en-US"/>
          </w:rPr>
          <w:delText>Claim forum</w:delText>
        </w:r>
        <w:bookmarkEnd w:id="10259"/>
      </w:del>
    </w:p>
    <w:p w14:paraId="316F6B59" w14:textId="03EBD4E3" w:rsidR="00F77229" w:rsidRPr="00F77229" w:rsidDel="004D2D1C" w:rsidRDefault="00F77229">
      <w:pPr>
        <w:rPr>
          <w:del w:id="10328" w:author="Sorin Salagean" w:date="2015-02-09T11:21:00Z"/>
          <w:sz w:val="24"/>
          <w:szCs w:val="24"/>
          <w:lang w:val="en-US"/>
        </w:rPr>
        <w:pPrChange w:id="10329" w:author="Sorin Salagean" w:date="2015-02-09T11:21:00Z">
          <w:pPr>
            <w:jc w:val="both"/>
          </w:pPr>
        </w:pPrChange>
      </w:pPr>
      <w:del w:id="10330" w:author="Sorin Salagean" w:date="2015-02-09T11:21:00Z">
        <w:r w:rsidDel="004D2D1C">
          <w:rPr>
            <w:sz w:val="24"/>
            <w:szCs w:val="24"/>
            <w:lang w:val="en-US"/>
          </w:rPr>
          <w:delText>In aceasta etapa se incarca documentul de refuz semnat de reprezentantii Claim forum.</w:delText>
        </w:r>
      </w:del>
    </w:p>
    <w:p w14:paraId="6012A631" w14:textId="0952AB9C" w:rsidR="00F77229" w:rsidDel="004D2D1C" w:rsidRDefault="00F77229">
      <w:pPr>
        <w:rPr>
          <w:del w:id="10331" w:author="Sorin Salagean" w:date="2015-02-09T11:21:00Z"/>
          <w:sz w:val="24"/>
          <w:szCs w:val="24"/>
          <w:lang w:val="en-US"/>
        </w:rPr>
        <w:pPrChange w:id="10332" w:author="Sorin Salagean" w:date="2015-02-09T11:21:00Z">
          <w:pPr>
            <w:jc w:val="both"/>
          </w:pPr>
        </w:pPrChange>
      </w:pPr>
      <w:del w:id="10333" w:author="Sorin Salagean" w:date="2015-02-09T11:21:00Z">
        <w:r w:rsidDel="004D2D1C">
          <w:rPr>
            <w:sz w:val="24"/>
            <w:szCs w:val="24"/>
            <w:lang w:val="en-US"/>
          </w:rPr>
          <w:delText>Din aceasta etapa se pot:</w:delText>
        </w:r>
      </w:del>
    </w:p>
    <w:p w14:paraId="5603303F" w14:textId="4263DDEF" w:rsidR="00F77229" w:rsidDel="004D2D1C" w:rsidRDefault="00F77229">
      <w:pPr>
        <w:rPr>
          <w:del w:id="10334" w:author="Sorin Salagean" w:date="2015-02-09T11:21:00Z"/>
          <w:sz w:val="24"/>
          <w:szCs w:val="24"/>
          <w:lang w:val="en-US"/>
        </w:rPr>
        <w:pPrChange w:id="10335" w:author="Sorin Salagean" w:date="2015-02-09T11:21:00Z">
          <w:pPr>
            <w:pStyle w:val="ListParagraph"/>
            <w:numPr>
              <w:numId w:val="8"/>
            </w:numPr>
            <w:ind w:hanging="360"/>
            <w:jc w:val="both"/>
          </w:pPr>
        </w:pPrChange>
      </w:pPr>
      <w:del w:id="10336" w:author="Sorin Salagean" w:date="2015-02-09T11:21:00Z">
        <w:r w:rsidDel="004D2D1C">
          <w:rPr>
            <w:sz w:val="24"/>
            <w:szCs w:val="24"/>
            <w:lang w:val="en-US"/>
          </w:rPr>
          <w:delText>Incarca documentul semnat de reprezentantii Claim forum – prin intermediul butonului “Import document semnat de repr claim forum”</w:delText>
        </w:r>
      </w:del>
    </w:p>
    <w:p w14:paraId="0CE9F562" w14:textId="0C45E31C" w:rsidR="00F77229" w:rsidRDefault="00F77229">
      <w:pPr>
        <w:rPr>
          <w:sz w:val="24"/>
          <w:szCs w:val="24"/>
          <w:lang w:val="en-US"/>
        </w:rPr>
        <w:pPrChange w:id="10337" w:author="Sorin Salagean" w:date="2015-02-09T11:21:00Z">
          <w:pPr>
            <w:pStyle w:val="ListParagraph"/>
            <w:numPr>
              <w:numId w:val="8"/>
            </w:numPr>
            <w:ind w:hanging="360"/>
            <w:jc w:val="both"/>
          </w:pPr>
        </w:pPrChange>
      </w:pPr>
      <w:del w:id="10338" w:author="Sorin Salagean" w:date="2015-02-09T11:21:00Z">
        <w:r w:rsidDel="004D2D1C">
          <w:rPr>
            <w:sz w:val="24"/>
            <w:szCs w:val="24"/>
            <w:lang w:val="en-US"/>
          </w:rPr>
          <w:delText>Refuza – prin intermediul butonului “Refuz”</w:delText>
        </w:r>
      </w:del>
    </w:p>
    <w:p w14:paraId="1F492526" w14:textId="77777777" w:rsidR="00E516FF" w:rsidRDefault="00E516FF">
      <w:pPr>
        <w:pStyle w:val="Heading3"/>
        <w:rPr>
          <w:ins w:id="10339" w:author="Sorin Salagean" w:date="2015-02-09T14:23:00Z"/>
          <w:lang w:val="en-US"/>
        </w:rPr>
        <w:pPrChange w:id="10340" w:author="Sorin Salagean" w:date="2015-02-09T14:19:00Z">
          <w:pPr>
            <w:jc w:val="both"/>
          </w:pPr>
        </w:pPrChange>
      </w:pPr>
    </w:p>
    <w:p w14:paraId="77355964" w14:textId="5422F2C1" w:rsidR="00F77229" w:rsidRDefault="00E516FF">
      <w:pPr>
        <w:pStyle w:val="Heading3"/>
        <w:rPr>
          <w:lang w:val="en-US"/>
        </w:rPr>
        <w:pPrChange w:id="10341" w:author="Sorin Salagean" w:date="2015-02-09T14:19:00Z">
          <w:pPr>
            <w:jc w:val="both"/>
          </w:pPr>
        </w:pPrChange>
      </w:pPr>
      <w:ins w:id="10342" w:author="Sorin Salagean" w:date="2015-02-09T14:18:00Z">
        <w:r>
          <w:rPr>
            <w:lang w:val="en-US"/>
          </w:rPr>
          <w:t>Flux – Document</w:t>
        </w:r>
      </w:ins>
      <w:ins w:id="10343" w:author="Sorin Salagean" w:date="2015-02-09T14:19:00Z">
        <w:r>
          <w:rPr>
            <w:lang w:val="en-US"/>
          </w:rPr>
          <w:t>e</w:t>
        </w:r>
      </w:ins>
      <w:ins w:id="10344" w:author="Sorin Salagean" w:date="2015-02-09T14:18:00Z">
        <w:r>
          <w:rPr>
            <w:lang w:val="en-US"/>
          </w:rPr>
          <w:t xml:space="preserve"> dosar </w:t>
        </w:r>
      </w:ins>
      <w:ins w:id="10345" w:author="Sorin Salagean" w:date="2015-02-09T14:19:00Z">
        <w:r>
          <w:rPr>
            <w:lang w:val="en-US"/>
          </w:rPr>
          <w:t>dauna</w:t>
        </w:r>
      </w:ins>
    </w:p>
    <w:p w14:paraId="58BBE7B2" w14:textId="77777777" w:rsidR="00E516FF" w:rsidRDefault="00E516FF">
      <w:pPr>
        <w:rPr>
          <w:ins w:id="10346" w:author="Sorin Salagean" w:date="2015-02-09T14:23:00Z"/>
          <w:lang w:val="en-US"/>
        </w:rPr>
        <w:pPrChange w:id="10347" w:author="Sorin Salagean" w:date="2015-02-09T11:21:00Z">
          <w:pPr>
            <w:pStyle w:val="ListParagraph"/>
            <w:numPr>
              <w:numId w:val="8"/>
            </w:numPr>
            <w:ind w:hanging="360"/>
            <w:jc w:val="both"/>
          </w:pPr>
        </w:pPrChange>
      </w:pPr>
      <w:bookmarkStart w:id="10348" w:name="_Toc389553044"/>
      <w:ins w:id="10349" w:author="Sorin Salagean" w:date="2015-02-09T14:23:00Z">
        <w:r>
          <w:rPr>
            <w:lang w:val="en-US"/>
          </w:rPr>
          <w:t>Etapa Flux</w:t>
        </w:r>
      </w:ins>
    </w:p>
    <w:tbl>
      <w:tblPr>
        <w:tblStyle w:val="TableGrid"/>
        <w:tblW w:w="2547" w:type="dxa"/>
        <w:tblLayout w:type="fixed"/>
        <w:tblLook w:val="04A0" w:firstRow="1" w:lastRow="0" w:firstColumn="1" w:lastColumn="0" w:noHBand="0" w:noVBand="1"/>
        <w:tblPrChange w:id="10350" w:author="Sorin Salagean" w:date="2015-02-09T14:23:00Z">
          <w:tblPr>
            <w:tblStyle w:val="TableGrid"/>
            <w:tblW w:w="10768" w:type="dxa"/>
            <w:tblLayout w:type="fixed"/>
            <w:tblLook w:val="04A0" w:firstRow="1" w:lastRow="0" w:firstColumn="1" w:lastColumn="0" w:noHBand="0" w:noVBand="1"/>
          </w:tblPr>
        </w:tblPrChange>
      </w:tblPr>
      <w:tblGrid>
        <w:gridCol w:w="2547"/>
        <w:tblGridChange w:id="10351">
          <w:tblGrid>
            <w:gridCol w:w="10768"/>
          </w:tblGrid>
        </w:tblGridChange>
      </w:tblGrid>
      <w:tr w:rsidR="00E516FF" w:rsidRPr="00925CF5" w14:paraId="1830A818" w14:textId="77777777" w:rsidTr="00E516FF">
        <w:trPr>
          <w:trHeight w:val="269"/>
          <w:ins w:id="10352" w:author="Sorin Salagean" w:date="2015-02-09T14:23:00Z"/>
          <w:trPrChange w:id="10353" w:author="Sorin Salagean" w:date="2015-02-09T14:23:00Z">
            <w:trPr>
              <w:trHeight w:val="269"/>
            </w:trPr>
          </w:trPrChange>
        </w:trPr>
        <w:tc>
          <w:tcPr>
            <w:tcW w:w="2547" w:type="dxa"/>
            <w:tcBorders>
              <w:top w:val="single" w:sz="4" w:space="0" w:color="auto"/>
              <w:left w:val="single" w:sz="4" w:space="0" w:color="auto"/>
              <w:bottom w:val="single" w:sz="4" w:space="0" w:color="auto"/>
              <w:right w:val="single" w:sz="4" w:space="0" w:color="auto"/>
            </w:tcBorders>
            <w:tcPrChange w:id="10354" w:author="Sorin Salagean" w:date="2015-02-09T14:23:00Z">
              <w:tcPr>
                <w:tcW w:w="2122" w:type="dxa"/>
                <w:tcBorders>
                  <w:top w:val="single" w:sz="4" w:space="0" w:color="auto"/>
                  <w:left w:val="single" w:sz="4" w:space="0" w:color="auto"/>
                  <w:bottom w:val="single" w:sz="4" w:space="0" w:color="auto"/>
                  <w:right w:val="single" w:sz="4" w:space="0" w:color="auto"/>
                </w:tcBorders>
              </w:tcPr>
            </w:tcPrChange>
          </w:tcPr>
          <w:p w14:paraId="1789AFF9" w14:textId="77777777" w:rsidR="00E516FF" w:rsidRPr="00925CF5" w:rsidRDefault="00E516FF" w:rsidP="0060289F">
            <w:pPr>
              <w:rPr>
                <w:ins w:id="10355" w:author="Sorin Salagean" w:date="2015-02-09T14:23:00Z"/>
                <w:rFonts w:asciiTheme="minorHAnsi" w:hAnsiTheme="minorHAnsi"/>
                <w:b/>
                <w:noProof/>
                <w:sz w:val="22"/>
                <w:szCs w:val="22"/>
                <w:lang w:val="ro-RO"/>
              </w:rPr>
            </w:pPr>
            <w:ins w:id="10356" w:author="Sorin Salagean" w:date="2015-02-09T14:23:00Z">
              <w:r w:rsidRPr="00925CF5">
                <w:rPr>
                  <w:rFonts w:asciiTheme="minorHAnsi" w:hAnsiTheme="minorHAnsi"/>
                  <w:b/>
                  <w:noProof/>
                  <w:sz w:val="22"/>
                  <w:szCs w:val="22"/>
                  <w:lang w:val="ro-RO"/>
                </w:rPr>
                <w:t>Etapa 1</w:t>
              </w:r>
            </w:ins>
          </w:p>
        </w:tc>
      </w:tr>
      <w:tr w:rsidR="00E516FF" w:rsidRPr="00925CF5" w14:paraId="1FB73A7E" w14:textId="77777777" w:rsidTr="00E516FF">
        <w:trPr>
          <w:ins w:id="10357" w:author="Sorin Salagean" w:date="2015-02-09T14:23:00Z"/>
        </w:trPr>
        <w:tc>
          <w:tcPr>
            <w:tcW w:w="2547" w:type="dxa"/>
            <w:tcBorders>
              <w:top w:val="single" w:sz="4" w:space="0" w:color="auto"/>
              <w:left w:val="single" w:sz="4" w:space="0" w:color="auto"/>
              <w:bottom w:val="single" w:sz="4" w:space="0" w:color="auto"/>
              <w:right w:val="single" w:sz="4" w:space="0" w:color="auto"/>
            </w:tcBorders>
            <w:hideMark/>
            <w:tcPrChange w:id="10358" w:author="Sorin Salagean" w:date="2015-02-09T14:23:00Z">
              <w:tcPr>
                <w:tcW w:w="2122" w:type="dxa"/>
                <w:tcBorders>
                  <w:top w:val="single" w:sz="4" w:space="0" w:color="auto"/>
                  <w:left w:val="single" w:sz="4" w:space="0" w:color="auto"/>
                  <w:bottom w:val="single" w:sz="4" w:space="0" w:color="auto"/>
                  <w:right w:val="single" w:sz="4" w:space="0" w:color="auto"/>
                </w:tcBorders>
                <w:hideMark/>
              </w:tcPr>
            </w:tcPrChange>
          </w:tcPr>
          <w:p w14:paraId="1DAD62E2" w14:textId="245D59C9" w:rsidR="00E516FF" w:rsidRPr="00925CF5" w:rsidRDefault="00E516FF" w:rsidP="0060289F">
            <w:pPr>
              <w:rPr>
                <w:ins w:id="10359" w:author="Sorin Salagean" w:date="2015-02-09T14:23:00Z"/>
                <w:rFonts w:asciiTheme="minorHAnsi" w:hAnsiTheme="minorHAnsi"/>
                <w:b/>
                <w:noProof/>
                <w:sz w:val="22"/>
                <w:szCs w:val="22"/>
                <w:lang w:val="ro-RO"/>
              </w:rPr>
            </w:pPr>
            <w:ins w:id="10360" w:author="Sorin Salagean" w:date="2015-02-09T14:23:00Z">
              <w:r>
                <w:rPr>
                  <w:rFonts w:asciiTheme="minorHAnsi" w:hAnsiTheme="minorHAnsi"/>
                  <w:b/>
                  <w:noProof/>
                  <w:sz w:val="22"/>
                  <w:szCs w:val="22"/>
                  <w:lang w:val="ro-RO"/>
                </w:rPr>
                <w:t>Set status si data</w:t>
              </w:r>
            </w:ins>
          </w:p>
        </w:tc>
      </w:tr>
      <w:tr w:rsidR="00E516FF" w:rsidRPr="00925CF5" w14:paraId="7A1B0DD7" w14:textId="77777777" w:rsidTr="00E516FF">
        <w:trPr>
          <w:ins w:id="10361" w:author="Sorin Salagean" w:date="2015-02-09T14:23:00Z"/>
        </w:trPr>
        <w:tc>
          <w:tcPr>
            <w:tcW w:w="2547" w:type="dxa"/>
            <w:tcBorders>
              <w:top w:val="single" w:sz="4" w:space="0" w:color="auto"/>
              <w:left w:val="single" w:sz="4" w:space="0" w:color="auto"/>
              <w:bottom w:val="single" w:sz="4" w:space="0" w:color="auto"/>
              <w:right w:val="single" w:sz="4" w:space="0" w:color="auto"/>
            </w:tcBorders>
            <w:tcPrChange w:id="10362" w:author="Sorin Salagean" w:date="2015-02-09T14:23:00Z">
              <w:tcPr>
                <w:tcW w:w="2122" w:type="dxa"/>
                <w:tcBorders>
                  <w:top w:val="single" w:sz="4" w:space="0" w:color="auto"/>
                  <w:left w:val="single" w:sz="4" w:space="0" w:color="auto"/>
                  <w:bottom w:val="single" w:sz="4" w:space="0" w:color="auto"/>
                  <w:right w:val="single" w:sz="4" w:space="0" w:color="auto"/>
                </w:tcBorders>
              </w:tcPr>
            </w:tcPrChange>
          </w:tcPr>
          <w:p w14:paraId="534BA4B3" w14:textId="77777777" w:rsidR="00E516FF" w:rsidRPr="00925CF5" w:rsidRDefault="00E516FF" w:rsidP="0060289F">
            <w:pPr>
              <w:rPr>
                <w:ins w:id="10363" w:author="Sorin Salagean" w:date="2015-02-09T14:23:00Z"/>
                <w:rFonts w:asciiTheme="minorHAnsi" w:hAnsiTheme="minorHAnsi" w:cs="Arial"/>
                <w:noProof/>
                <w:color w:val="000000"/>
                <w:szCs w:val="22"/>
                <w:lang w:val="ro-RO"/>
              </w:rPr>
            </w:pPr>
            <w:ins w:id="10364" w:author="Sorin Salagean" w:date="2015-02-09T14:23:00Z">
              <w:r w:rsidRPr="00925CF5">
                <w:rPr>
                  <w:rFonts w:asciiTheme="minorHAnsi" w:hAnsiTheme="minorHAnsi" w:cs="Arial"/>
                  <w:noProof/>
                  <w:color w:val="000000"/>
                  <w:szCs w:val="22"/>
                  <w:lang w:val="ro-RO"/>
                </w:rPr>
                <w:t>Actiuni disponibile pe Workflow OnBase (Ad Hoc User Ta</w:t>
              </w:r>
              <w:r>
                <w:rPr>
                  <w:rFonts w:asciiTheme="minorHAnsi" w:hAnsiTheme="minorHAnsi" w:cs="Arial"/>
                  <w:noProof/>
                  <w:color w:val="000000"/>
                  <w:szCs w:val="22"/>
                  <w:lang w:val="ro-RO"/>
                </w:rPr>
                <w:t>s</w:t>
              </w:r>
              <w:r w:rsidRPr="00925CF5">
                <w:rPr>
                  <w:rFonts w:asciiTheme="minorHAnsi" w:hAnsiTheme="minorHAnsi" w:cs="Arial"/>
                  <w:noProof/>
                  <w:color w:val="000000"/>
                  <w:szCs w:val="22"/>
                  <w:lang w:val="ro-RO"/>
                </w:rPr>
                <w:t>ks):</w:t>
              </w:r>
            </w:ins>
          </w:p>
          <w:p w14:paraId="17FA5852" w14:textId="2FC298C0" w:rsidR="00E516FF" w:rsidRPr="00925CF5" w:rsidRDefault="00E516FF">
            <w:pPr>
              <w:pStyle w:val="ListParagraph"/>
              <w:numPr>
                <w:ilvl w:val="0"/>
                <w:numId w:val="67"/>
              </w:numPr>
              <w:spacing w:after="200" w:line="276" w:lineRule="auto"/>
              <w:rPr>
                <w:ins w:id="10365" w:author="Sorin Salagean" w:date="2015-02-09T14:23:00Z"/>
                <w:rFonts w:asciiTheme="minorHAnsi" w:hAnsiTheme="minorHAnsi" w:cstheme="minorBidi"/>
                <w:noProof/>
                <w:lang w:val="ro-RO"/>
              </w:rPr>
              <w:pPrChange w:id="10366" w:author="Sorin Salagean" w:date="2015-02-09T14:24:00Z">
                <w:pPr>
                  <w:pStyle w:val="ListParagraph"/>
                  <w:spacing w:after="200" w:line="276" w:lineRule="auto"/>
                  <w:ind w:left="360"/>
                </w:pPr>
              </w:pPrChange>
            </w:pPr>
            <w:ins w:id="10367" w:author="Sorin Salagean" w:date="2015-02-09T14:24:00Z">
              <w:r>
                <w:rPr>
                  <w:rFonts w:asciiTheme="minorHAnsi" w:hAnsiTheme="minorHAnsi" w:cstheme="minorBidi"/>
                  <w:noProof/>
                  <w:lang w:val="ro-RO"/>
                </w:rPr>
                <w:t>Numar dosar OnBase</w:t>
              </w:r>
            </w:ins>
          </w:p>
        </w:tc>
      </w:tr>
    </w:tbl>
    <w:p w14:paraId="652CF2BE" w14:textId="3BB4861C" w:rsidR="00F77229" w:rsidRPr="004D2D1C" w:rsidDel="004D2D1C" w:rsidRDefault="00EC6981">
      <w:pPr>
        <w:rPr>
          <w:del w:id="10368" w:author="Sorin Salagean" w:date="2015-02-09T11:21:00Z"/>
          <w:lang w:val="en-US"/>
          <w:rPrChange w:id="10369" w:author="Sorin Salagean" w:date="2015-02-09T11:21:00Z">
            <w:rPr>
              <w:del w:id="10370" w:author="Sorin Salagean" w:date="2015-02-09T11:21:00Z"/>
              <w:lang w:val="en-US"/>
            </w:rPr>
          </w:rPrChange>
        </w:rPr>
        <w:pPrChange w:id="10371" w:author="Sorin Salagean" w:date="2015-02-09T11:21:00Z">
          <w:pPr>
            <w:pStyle w:val="Heading3"/>
          </w:pPr>
        </w:pPrChange>
      </w:pPr>
      <w:del w:id="10372" w:author="Sorin Salagean" w:date="2015-02-09T11:21:00Z">
        <w:r w:rsidRPr="000E45F2" w:rsidDel="004D2D1C">
          <w:rPr>
            <w:lang w:val="en-US"/>
          </w:rPr>
          <w:delText>Aprobare docum</w:delText>
        </w:r>
        <w:r w:rsidRPr="00AB457C" w:rsidDel="004D2D1C">
          <w:rPr>
            <w:rStyle w:val="Heading3Char"/>
          </w:rPr>
          <w:delText>e</w:delText>
        </w:r>
        <w:r w:rsidRPr="000E45F2" w:rsidDel="004D2D1C">
          <w:rPr>
            <w:lang w:val="en-US"/>
          </w:rPr>
          <w:delText xml:space="preserve">nt </w:delText>
        </w:r>
        <w:r w:rsidRPr="003E7EFD" w:rsidDel="004D2D1C">
          <w:rPr>
            <w:lang w:val="en-US"/>
          </w:rPr>
          <w:delText>Claim forum</w:delText>
        </w:r>
        <w:bookmarkEnd w:id="10348"/>
      </w:del>
    </w:p>
    <w:p w14:paraId="41546F85" w14:textId="77B2BE0A" w:rsidR="00EC6981" w:rsidDel="004D2D1C" w:rsidRDefault="00EC6981">
      <w:pPr>
        <w:rPr>
          <w:del w:id="10373" w:author="Sorin Salagean" w:date="2015-02-09T11:21:00Z"/>
          <w:sz w:val="24"/>
          <w:szCs w:val="24"/>
          <w:lang w:val="en-US"/>
        </w:rPr>
        <w:pPrChange w:id="10374" w:author="Sorin Salagean" w:date="2015-02-09T11:21:00Z">
          <w:pPr>
            <w:jc w:val="both"/>
          </w:pPr>
        </w:pPrChange>
      </w:pPr>
      <w:del w:id="10375" w:author="Sorin Salagean" w:date="2015-02-09T11:21:00Z">
        <w:r w:rsidDel="004D2D1C">
          <w:rPr>
            <w:sz w:val="24"/>
            <w:szCs w:val="24"/>
            <w:lang w:val="en-US"/>
          </w:rPr>
          <w:delText>In aceasta etapa ajung referatele de respingere pentru care s-au incarcat documentul semnat de reprezentantii claim Forum. Aceasta etapa confirma valabilitatea documentului incarcat.</w:delText>
        </w:r>
      </w:del>
    </w:p>
    <w:p w14:paraId="1229426D" w14:textId="1F318CA8" w:rsidR="00EC6981" w:rsidDel="004D2D1C" w:rsidRDefault="00EC6981">
      <w:pPr>
        <w:rPr>
          <w:del w:id="10376" w:author="Sorin Salagean" w:date="2015-02-09T11:21:00Z"/>
          <w:sz w:val="24"/>
          <w:szCs w:val="24"/>
          <w:lang w:val="en-US"/>
        </w:rPr>
        <w:pPrChange w:id="10377" w:author="Sorin Salagean" w:date="2015-02-09T11:21:00Z">
          <w:pPr>
            <w:jc w:val="both"/>
          </w:pPr>
        </w:pPrChange>
      </w:pPr>
      <w:del w:id="10378" w:author="Sorin Salagean" w:date="2015-02-09T11:21:00Z">
        <w:r w:rsidDel="004D2D1C">
          <w:rPr>
            <w:sz w:val="24"/>
            <w:szCs w:val="24"/>
            <w:lang w:val="en-US"/>
          </w:rPr>
          <w:delText>Din aceasta etapa se pot:</w:delText>
        </w:r>
      </w:del>
    </w:p>
    <w:p w14:paraId="56A446BE" w14:textId="4AEDC8CB" w:rsidR="00EC6981" w:rsidDel="004D2D1C" w:rsidRDefault="00EC6981">
      <w:pPr>
        <w:rPr>
          <w:del w:id="10379" w:author="Sorin Salagean" w:date="2015-02-09T11:21:00Z"/>
          <w:sz w:val="24"/>
          <w:szCs w:val="24"/>
          <w:lang w:val="en-US"/>
        </w:rPr>
        <w:pPrChange w:id="10380" w:author="Sorin Salagean" w:date="2015-02-09T11:21:00Z">
          <w:pPr>
            <w:pStyle w:val="ListParagraph"/>
            <w:numPr>
              <w:numId w:val="8"/>
            </w:numPr>
            <w:ind w:hanging="360"/>
            <w:jc w:val="both"/>
          </w:pPr>
        </w:pPrChange>
      </w:pPr>
      <w:del w:id="10381" w:author="Sorin Salagean" w:date="2015-02-09T11:21:00Z">
        <w:r w:rsidDel="004D2D1C">
          <w:rPr>
            <w:sz w:val="24"/>
            <w:szCs w:val="24"/>
            <w:lang w:val="en-US"/>
          </w:rPr>
          <w:delText>Aproba – prin intermediul butonului “Aproba”</w:delText>
        </w:r>
      </w:del>
    </w:p>
    <w:p w14:paraId="38510099" w14:textId="1F3D03B1" w:rsidR="00EC6981" w:rsidRDefault="00EC6981">
      <w:pPr>
        <w:rPr>
          <w:sz w:val="24"/>
          <w:szCs w:val="24"/>
          <w:lang w:val="en-US"/>
        </w:rPr>
        <w:pPrChange w:id="10382" w:author="Sorin Salagean" w:date="2015-02-09T11:21:00Z">
          <w:pPr>
            <w:pStyle w:val="ListParagraph"/>
            <w:numPr>
              <w:numId w:val="8"/>
            </w:numPr>
            <w:ind w:hanging="360"/>
            <w:jc w:val="both"/>
          </w:pPr>
        </w:pPrChange>
      </w:pPr>
      <w:del w:id="10383" w:author="Sorin Salagean" w:date="2015-02-09T11:21:00Z">
        <w:r w:rsidDel="004D2D1C">
          <w:rPr>
            <w:sz w:val="24"/>
            <w:szCs w:val="24"/>
            <w:lang w:val="en-US"/>
          </w:rPr>
          <w:delText>Refuza – prin intermediul butonului “Refuz”</w:delText>
        </w:r>
      </w:del>
    </w:p>
    <w:p w14:paraId="0138A5C3" w14:textId="57B47A21" w:rsidR="0025189E" w:rsidRPr="000E45F2" w:rsidRDefault="0025189E">
      <w:pPr>
        <w:pStyle w:val="Heading3"/>
        <w:rPr>
          <w:ins w:id="10384" w:author="Sorin Salagean" w:date="2015-02-09T15:38:00Z"/>
          <w:noProof/>
        </w:rPr>
        <w:pPrChange w:id="10385" w:author="Sorin Salagean" w:date="2015-02-09T15:38:00Z">
          <w:pPr>
            <w:spacing w:line="276" w:lineRule="auto"/>
          </w:pPr>
        </w:pPrChange>
      </w:pPr>
      <w:ins w:id="10386" w:author="Sorin Salagean" w:date="2015-02-09T15:38:00Z">
        <w:r w:rsidRPr="0025189E">
          <w:rPr>
            <w:rFonts w:asciiTheme="minorHAnsi" w:hAnsiTheme="minorHAnsi"/>
            <w:noProof/>
            <w:sz w:val="22"/>
            <w:szCs w:val="22"/>
            <w:rPrChange w:id="10387" w:author="Sorin Salagean" w:date="2015-02-09T15:38:00Z">
              <w:rPr>
                <w:noProof/>
              </w:rPr>
            </w:rPrChange>
          </w:rPr>
          <w:t>Etapa 1</w:t>
        </w:r>
      </w:ins>
      <w:ins w:id="10388" w:author="Sorin Salagean" w:date="2015-02-09T15:39:00Z">
        <w:r>
          <w:rPr>
            <w:rFonts w:asciiTheme="minorHAnsi" w:hAnsiTheme="minorHAnsi"/>
            <w:noProof/>
            <w:sz w:val="22"/>
            <w:szCs w:val="22"/>
          </w:rPr>
          <w:t xml:space="preserve"> - </w:t>
        </w:r>
      </w:ins>
      <w:ins w:id="10389" w:author="Sorin Salagean" w:date="2015-02-09T15:38:00Z">
        <w:r w:rsidRPr="0025189E">
          <w:rPr>
            <w:rFonts w:asciiTheme="minorHAnsi" w:hAnsiTheme="minorHAnsi"/>
            <w:noProof/>
            <w:sz w:val="22"/>
            <w:szCs w:val="22"/>
            <w:rPrChange w:id="10390" w:author="Sorin Salagean" w:date="2015-02-09T15:38:00Z">
              <w:rPr>
                <w:noProof/>
              </w:rPr>
            </w:rPrChange>
          </w:rPr>
          <w:t>Set status si data</w:t>
        </w:r>
      </w:ins>
    </w:p>
    <w:p w14:paraId="48E76439" w14:textId="77777777" w:rsidR="0025189E" w:rsidRDefault="0025189E" w:rsidP="00E516FF">
      <w:pPr>
        <w:spacing w:line="276" w:lineRule="auto"/>
        <w:rPr>
          <w:ins w:id="10391" w:author="Sorin Salagean" w:date="2015-02-09T15:38:00Z"/>
          <w:b/>
          <w:noProof/>
        </w:rPr>
      </w:pPr>
    </w:p>
    <w:p w14:paraId="12579A76" w14:textId="77777777" w:rsidR="0025189E" w:rsidRDefault="0025189E" w:rsidP="00E516FF">
      <w:pPr>
        <w:spacing w:line="276" w:lineRule="auto"/>
        <w:rPr>
          <w:ins w:id="10392" w:author="Sorin Salagean" w:date="2015-02-09T15:38:00Z"/>
          <w:b/>
          <w:noProof/>
        </w:rPr>
      </w:pPr>
    </w:p>
    <w:p w14:paraId="2450ADFA" w14:textId="77777777" w:rsidR="00E516FF" w:rsidRPr="00126240" w:rsidRDefault="00E516FF" w:rsidP="00E516FF">
      <w:pPr>
        <w:spacing w:line="276" w:lineRule="auto"/>
        <w:rPr>
          <w:ins w:id="10393" w:author="Sorin Salagean" w:date="2015-02-09T14:26:00Z"/>
          <w:b/>
          <w:noProof/>
        </w:rPr>
      </w:pPr>
      <w:ins w:id="10394" w:author="Sorin Salagean" w:date="2015-02-09T14:26:00Z">
        <w:r w:rsidRPr="0086384C">
          <w:rPr>
            <w:b/>
            <w:noProof/>
          </w:rPr>
          <w:t>Roluri si permisiuni:</w:t>
        </w:r>
      </w:ins>
    </w:p>
    <w:tbl>
      <w:tblPr>
        <w:tblStyle w:val="TableWeb2"/>
        <w:tblW w:w="0" w:type="auto"/>
        <w:tblLook w:val="04A0" w:firstRow="1" w:lastRow="0" w:firstColumn="1" w:lastColumn="0" w:noHBand="0" w:noVBand="1"/>
      </w:tblPr>
      <w:tblGrid>
        <w:gridCol w:w="1835"/>
        <w:gridCol w:w="4394"/>
        <w:gridCol w:w="4221"/>
      </w:tblGrid>
      <w:tr w:rsidR="00E516FF" w:rsidRPr="00C46A23" w14:paraId="3FEF4771" w14:textId="77777777" w:rsidTr="0060289F">
        <w:trPr>
          <w:cnfStyle w:val="100000000000" w:firstRow="1" w:lastRow="0" w:firstColumn="0" w:lastColumn="0" w:oddVBand="0" w:evenVBand="0" w:oddHBand="0" w:evenHBand="0" w:firstRowFirstColumn="0" w:firstRowLastColumn="0" w:lastRowFirstColumn="0" w:lastRowLastColumn="0"/>
          <w:trHeight w:val="362"/>
          <w:ins w:id="10395" w:author="Sorin Salagean" w:date="2015-02-09T14:26:00Z"/>
        </w:trPr>
        <w:tc>
          <w:tcPr>
            <w:tcW w:w="1775" w:type="dxa"/>
            <w:hideMark/>
          </w:tcPr>
          <w:p w14:paraId="462F1C36" w14:textId="77777777" w:rsidR="00E516FF" w:rsidRPr="00C46A23" w:rsidRDefault="00E516FF" w:rsidP="0060289F">
            <w:pPr>
              <w:spacing w:line="276" w:lineRule="auto"/>
              <w:rPr>
                <w:ins w:id="10396" w:author="Sorin Salagean" w:date="2015-02-09T14:26:00Z"/>
                <w:rFonts w:asciiTheme="minorHAnsi" w:hAnsiTheme="minorHAnsi"/>
                <w:noProof/>
                <w:sz w:val="22"/>
                <w:szCs w:val="22"/>
                <w:lang w:val="ro-RO"/>
              </w:rPr>
            </w:pPr>
            <w:ins w:id="10397" w:author="Sorin Salagean" w:date="2015-02-09T14:26:00Z">
              <w:r w:rsidRPr="00C46A23">
                <w:rPr>
                  <w:rFonts w:asciiTheme="minorHAnsi" w:hAnsiTheme="minorHAnsi"/>
                  <w:b/>
                  <w:bCs/>
                  <w:noProof/>
                  <w:sz w:val="22"/>
                  <w:szCs w:val="22"/>
                  <w:lang w:val="ro-RO"/>
                </w:rPr>
                <w:t>Nume grup</w:t>
              </w:r>
            </w:ins>
          </w:p>
        </w:tc>
        <w:tc>
          <w:tcPr>
            <w:tcW w:w="4354" w:type="dxa"/>
            <w:hideMark/>
          </w:tcPr>
          <w:p w14:paraId="185A1148" w14:textId="77777777" w:rsidR="00E516FF" w:rsidRPr="00C46A23" w:rsidRDefault="00E516FF" w:rsidP="0060289F">
            <w:pPr>
              <w:spacing w:line="276" w:lineRule="auto"/>
              <w:rPr>
                <w:ins w:id="10398" w:author="Sorin Salagean" w:date="2015-02-09T14:26:00Z"/>
                <w:rFonts w:asciiTheme="minorHAnsi" w:hAnsiTheme="minorHAnsi"/>
                <w:noProof/>
                <w:sz w:val="22"/>
                <w:szCs w:val="22"/>
                <w:lang w:val="ro-RO"/>
              </w:rPr>
            </w:pPr>
            <w:ins w:id="10399" w:author="Sorin Salagean" w:date="2015-02-09T14:26:00Z">
              <w:r w:rsidRPr="00C46A23">
                <w:rPr>
                  <w:rFonts w:asciiTheme="minorHAnsi" w:hAnsiTheme="minorHAnsi"/>
                  <w:b/>
                  <w:bCs/>
                  <w:noProof/>
                  <w:sz w:val="22"/>
                  <w:szCs w:val="22"/>
                  <w:lang w:val="ro-RO"/>
                </w:rPr>
                <w:t>Drepturi</w:t>
              </w:r>
            </w:ins>
          </w:p>
        </w:tc>
        <w:tc>
          <w:tcPr>
            <w:tcW w:w="4161" w:type="dxa"/>
            <w:hideMark/>
          </w:tcPr>
          <w:p w14:paraId="5255C83A" w14:textId="77777777" w:rsidR="00E516FF" w:rsidRPr="00C46A23" w:rsidRDefault="00E516FF" w:rsidP="0060289F">
            <w:pPr>
              <w:spacing w:line="276" w:lineRule="auto"/>
              <w:rPr>
                <w:ins w:id="10400" w:author="Sorin Salagean" w:date="2015-02-09T14:26:00Z"/>
                <w:rFonts w:asciiTheme="minorHAnsi" w:hAnsiTheme="minorHAnsi"/>
                <w:noProof/>
                <w:sz w:val="22"/>
                <w:szCs w:val="22"/>
                <w:lang w:val="ro-RO"/>
              </w:rPr>
            </w:pPr>
            <w:ins w:id="10401" w:author="Sorin Salagean" w:date="2015-02-09T14:26:00Z">
              <w:r w:rsidRPr="00C46A23">
                <w:rPr>
                  <w:rFonts w:asciiTheme="minorHAnsi" w:hAnsiTheme="minorHAnsi"/>
                  <w:b/>
                  <w:bCs/>
                  <w:noProof/>
                  <w:sz w:val="22"/>
                  <w:szCs w:val="22"/>
                  <w:lang w:val="ro-RO"/>
                </w:rPr>
                <w:t>Cerinte de sistem</w:t>
              </w:r>
            </w:ins>
          </w:p>
        </w:tc>
      </w:tr>
      <w:tr w:rsidR="00E516FF" w:rsidRPr="00C46A23" w14:paraId="71E294A0" w14:textId="77777777" w:rsidTr="0060289F">
        <w:trPr>
          <w:trHeight w:val="857"/>
          <w:ins w:id="10402" w:author="Sorin Salagean" w:date="2015-02-09T14:26:00Z"/>
        </w:trPr>
        <w:tc>
          <w:tcPr>
            <w:tcW w:w="1775" w:type="dxa"/>
          </w:tcPr>
          <w:p w14:paraId="38CD6324" w14:textId="77777777" w:rsidR="00E516FF" w:rsidRPr="00F41278" w:rsidRDefault="00E516FF" w:rsidP="0060289F">
            <w:pPr>
              <w:rPr>
                <w:ins w:id="10403" w:author="Sorin Salagean" w:date="2015-02-09T14:26:00Z"/>
                <w:rFonts w:asciiTheme="minorHAnsi" w:hAnsiTheme="minorHAnsi"/>
                <w:b/>
                <w:noProof/>
                <w:sz w:val="22"/>
                <w:szCs w:val="22"/>
              </w:rPr>
            </w:pPr>
            <w:ins w:id="10404" w:author="Sorin Salagean" w:date="2015-02-09T14:26:00Z">
              <w:r w:rsidRPr="00F41278">
                <w:rPr>
                  <w:rFonts w:asciiTheme="minorHAnsi" w:hAnsiTheme="minorHAnsi"/>
                  <w:b/>
                  <w:noProof/>
                  <w:sz w:val="22"/>
                  <w:szCs w:val="22"/>
                  <w:lang w:val="ro-RO"/>
                </w:rPr>
                <w:t>Supervizor All Flux</w:t>
              </w:r>
            </w:ins>
          </w:p>
        </w:tc>
        <w:tc>
          <w:tcPr>
            <w:tcW w:w="4354" w:type="dxa"/>
          </w:tcPr>
          <w:p w14:paraId="3A6128BB" w14:textId="77777777" w:rsidR="00E516FF" w:rsidRPr="00F41278" w:rsidRDefault="00E516FF" w:rsidP="0060289F">
            <w:pPr>
              <w:rPr>
                <w:ins w:id="10405" w:author="Sorin Salagean" w:date="2015-02-09T14:26:00Z"/>
                <w:b/>
                <w:noProof/>
              </w:rPr>
            </w:pPr>
            <w:ins w:id="10406" w:author="Sorin Salagean" w:date="2015-02-09T14:26:00Z">
              <w:r w:rsidRPr="00F41278">
                <w:rPr>
                  <w:rFonts w:asciiTheme="minorHAnsi" w:hAnsiTheme="minorHAnsi"/>
                  <w:b/>
                  <w:noProof/>
                  <w:sz w:val="22"/>
                  <w:szCs w:val="22"/>
                  <w:lang w:val="ro-RO"/>
                </w:rPr>
                <w:t>Dreptul de vizualizare asupra tuturor documentelor din etapa.</w:t>
              </w:r>
            </w:ins>
          </w:p>
        </w:tc>
        <w:tc>
          <w:tcPr>
            <w:tcW w:w="4161" w:type="dxa"/>
          </w:tcPr>
          <w:p w14:paraId="3C6460CE" w14:textId="77777777" w:rsidR="00E516FF" w:rsidRPr="00F41278" w:rsidRDefault="00E516FF" w:rsidP="0060289F">
            <w:pPr>
              <w:rPr>
                <w:ins w:id="10407" w:author="Sorin Salagean" w:date="2015-02-09T14:26:00Z"/>
                <w:b/>
                <w:noProof/>
              </w:rPr>
            </w:pPr>
            <w:ins w:id="10408" w:author="Sorin Salagean" w:date="2015-02-09T14:26:00Z">
              <w:r w:rsidRPr="00F41278">
                <w:rPr>
                  <w:rFonts w:asciiTheme="minorHAnsi" w:hAnsiTheme="minorHAnsi"/>
                  <w:b/>
                  <w:noProof/>
                  <w:sz w:val="22"/>
                  <w:szCs w:val="22"/>
                  <w:lang w:val="ro-RO"/>
                </w:rPr>
                <w:t>N/A</w:t>
              </w:r>
            </w:ins>
          </w:p>
        </w:tc>
      </w:tr>
    </w:tbl>
    <w:p w14:paraId="1C6CBD81" w14:textId="77777777" w:rsidR="00E516FF" w:rsidRPr="00126240" w:rsidRDefault="00E516FF" w:rsidP="00E516FF">
      <w:pPr>
        <w:spacing w:line="276" w:lineRule="auto"/>
        <w:rPr>
          <w:ins w:id="10409" w:author="Sorin Salagean" w:date="2015-02-09T14:26:00Z"/>
          <w:rStyle w:val="EstiloCuerpo"/>
          <w:noProof/>
        </w:rPr>
      </w:pPr>
    </w:p>
    <w:p w14:paraId="12AECF9D" w14:textId="77777777" w:rsidR="00E516FF" w:rsidRPr="00126240" w:rsidRDefault="00E516FF" w:rsidP="00E516FF">
      <w:pPr>
        <w:spacing w:line="276" w:lineRule="auto"/>
        <w:rPr>
          <w:ins w:id="10410" w:author="Sorin Salagean" w:date="2015-02-09T14:26:00Z"/>
          <w:b/>
          <w:noProof/>
        </w:rPr>
      </w:pPr>
      <w:ins w:id="10411" w:author="Sorin Salagean" w:date="2015-02-09T14:26:00Z">
        <w:r w:rsidRPr="0086384C">
          <w:rPr>
            <w:b/>
            <w:noProof/>
          </w:rPr>
          <w:lastRenderedPageBreak/>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
      <w:tr w:rsidR="00E516FF" w:rsidRPr="00C46A23" w14:paraId="21463C38" w14:textId="77777777" w:rsidTr="0060289F">
        <w:trPr>
          <w:cnfStyle w:val="100000000000" w:firstRow="1" w:lastRow="0" w:firstColumn="0" w:lastColumn="0" w:oddVBand="0" w:evenVBand="0" w:oddHBand="0" w:evenHBand="0" w:firstRowFirstColumn="0" w:firstRowLastColumn="0" w:lastRowFirstColumn="0" w:lastRowLastColumn="0"/>
          <w:trHeight w:val="362"/>
          <w:ins w:id="10412" w:author="Sorin Salagean" w:date="2015-02-09T14:26:00Z"/>
        </w:trPr>
        <w:tc>
          <w:tcPr>
            <w:tcW w:w="3193" w:type="dxa"/>
            <w:hideMark/>
          </w:tcPr>
          <w:p w14:paraId="575F7407" w14:textId="77777777" w:rsidR="00E516FF" w:rsidRPr="00C46A23" w:rsidRDefault="00E516FF" w:rsidP="0060289F">
            <w:pPr>
              <w:spacing w:line="276" w:lineRule="auto"/>
              <w:rPr>
                <w:ins w:id="10413" w:author="Sorin Salagean" w:date="2015-02-09T14:26:00Z"/>
                <w:rFonts w:asciiTheme="minorHAnsi" w:hAnsiTheme="minorHAnsi"/>
                <w:noProof/>
                <w:sz w:val="22"/>
                <w:szCs w:val="22"/>
                <w:lang w:val="ro-RO"/>
              </w:rPr>
            </w:pPr>
            <w:ins w:id="10414" w:author="Sorin Salagean" w:date="2015-02-09T14:26:00Z">
              <w:r w:rsidRPr="00C46A23">
                <w:rPr>
                  <w:rFonts w:asciiTheme="minorHAnsi" w:hAnsiTheme="minorHAnsi"/>
                  <w:b/>
                  <w:bCs/>
                  <w:noProof/>
                  <w:sz w:val="22"/>
                  <w:szCs w:val="22"/>
                  <w:lang w:val="ro-RO"/>
                </w:rPr>
                <w:t>Actiune</w:t>
              </w:r>
            </w:ins>
          </w:p>
        </w:tc>
        <w:tc>
          <w:tcPr>
            <w:tcW w:w="7137" w:type="dxa"/>
            <w:hideMark/>
          </w:tcPr>
          <w:p w14:paraId="03F32104" w14:textId="77777777" w:rsidR="00E516FF" w:rsidRPr="00C46A23" w:rsidRDefault="00E516FF" w:rsidP="0060289F">
            <w:pPr>
              <w:spacing w:line="276" w:lineRule="auto"/>
              <w:rPr>
                <w:ins w:id="10415" w:author="Sorin Salagean" w:date="2015-02-09T14:26:00Z"/>
                <w:rFonts w:asciiTheme="minorHAnsi" w:hAnsiTheme="minorHAnsi"/>
                <w:noProof/>
                <w:sz w:val="22"/>
                <w:szCs w:val="22"/>
                <w:lang w:val="ro-RO"/>
              </w:rPr>
            </w:pPr>
            <w:ins w:id="10416" w:author="Sorin Salagean" w:date="2015-02-09T14:26:00Z">
              <w:r w:rsidRPr="00C46A23">
                <w:rPr>
                  <w:rFonts w:asciiTheme="minorHAnsi" w:hAnsiTheme="minorHAnsi"/>
                  <w:b/>
                  <w:bCs/>
                  <w:noProof/>
                  <w:sz w:val="22"/>
                  <w:szCs w:val="22"/>
                  <w:lang w:val="ro-RO"/>
                </w:rPr>
                <w:t>Descriere Actiune</w:t>
              </w:r>
            </w:ins>
          </w:p>
        </w:tc>
      </w:tr>
      <w:tr w:rsidR="00E516FF" w:rsidRPr="00C46A23" w14:paraId="21EB4825" w14:textId="77777777" w:rsidTr="0060289F">
        <w:trPr>
          <w:trHeight w:val="362"/>
          <w:ins w:id="10417" w:author="Sorin Salagean" w:date="2015-02-09T14:26:00Z"/>
        </w:trPr>
        <w:tc>
          <w:tcPr>
            <w:tcW w:w="3193" w:type="dxa"/>
          </w:tcPr>
          <w:p w14:paraId="1E80F8CD" w14:textId="6A03009B" w:rsidR="00E516FF" w:rsidRPr="000370A1" w:rsidRDefault="000370A1" w:rsidP="0060289F">
            <w:pPr>
              <w:spacing w:line="276" w:lineRule="auto"/>
              <w:rPr>
                <w:ins w:id="10418" w:author="Sorin Salagean" w:date="2015-02-09T14:26:00Z"/>
                <w:rFonts w:asciiTheme="minorHAnsi" w:hAnsiTheme="minorHAnsi"/>
                <w:b/>
                <w:bCs/>
                <w:noProof/>
                <w:sz w:val="22"/>
                <w:szCs w:val="22"/>
              </w:rPr>
            </w:pPr>
            <w:ins w:id="10419" w:author="Sorin Salagean" w:date="2015-02-09T14:34:00Z">
              <w:r w:rsidRPr="000370A1">
                <w:rPr>
                  <w:b/>
                  <w:bCs/>
                  <w:noProof/>
                </w:rPr>
                <w:t>Copiaza MIKG</w:t>
              </w:r>
            </w:ins>
            <w:ins w:id="10420" w:author="Sorin Salagean" w:date="2015-02-09T14:35:00Z">
              <w:r w:rsidRPr="000370A1">
                <w:rPr>
                  <w:b/>
                  <w:bCs/>
                  <w:noProof/>
                </w:rPr>
                <w:t xml:space="preserve"> pe Unity Form</w:t>
              </w:r>
            </w:ins>
          </w:p>
        </w:tc>
        <w:tc>
          <w:tcPr>
            <w:tcW w:w="7137" w:type="dxa"/>
          </w:tcPr>
          <w:p w14:paraId="103B3C3D" w14:textId="77777777" w:rsidR="00E516FF" w:rsidRPr="000370A1" w:rsidRDefault="000370A1" w:rsidP="0060289F">
            <w:pPr>
              <w:spacing w:line="276" w:lineRule="auto"/>
              <w:rPr>
                <w:ins w:id="10421" w:author="Sorin Salagean" w:date="2015-02-09T14:39:00Z"/>
                <w:rFonts w:asciiTheme="minorHAnsi" w:hAnsiTheme="minorHAnsi"/>
                <w:b/>
                <w:bCs/>
                <w:noProof/>
                <w:sz w:val="22"/>
                <w:szCs w:val="22"/>
              </w:rPr>
            </w:pPr>
            <w:ins w:id="10422" w:author="Sorin Salagean" w:date="2015-02-09T14:39:00Z">
              <w:r w:rsidRPr="000370A1">
                <w:rPr>
                  <w:b/>
                  <w:bCs/>
                  <w:noProof/>
                </w:rPr>
                <w:t>Au loc mai multe actiuni:</w:t>
              </w:r>
            </w:ins>
          </w:p>
          <w:p w14:paraId="79B2D851" w14:textId="77777777" w:rsidR="000370A1" w:rsidRDefault="000370A1">
            <w:pPr>
              <w:pStyle w:val="ListParagraph"/>
              <w:numPr>
                <w:ilvl w:val="0"/>
                <w:numId w:val="8"/>
              </w:numPr>
              <w:spacing w:line="276" w:lineRule="auto"/>
              <w:rPr>
                <w:ins w:id="10423" w:author="Sorin Salagean" w:date="2015-02-09T14:40:00Z"/>
                <w:rFonts w:asciiTheme="minorHAnsi" w:hAnsiTheme="minorHAnsi"/>
                <w:b/>
                <w:bCs/>
                <w:noProof/>
                <w:sz w:val="22"/>
                <w:szCs w:val="22"/>
              </w:rPr>
              <w:pPrChange w:id="10424" w:author="Sorin Salagean" w:date="2015-02-09T14:39:00Z">
                <w:pPr>
                  <w:spacing w:line="276" w:lineRule="auto"/>
                </w:pPr>
              </w:pPrChange>
            </w:pPr>
            <w:ins w:id="10425" w:author="Sorin Salagean" w:date="2015-02-09T14:39:00Z">
              <w:r>
                <w:rPr>
                  <w:b/>
                  <w:bCs/>
                  <w:noProof/>
                </w:rPr>
                <w:t xml:space="preserve">Se creeaza </w:t>
              </w:r>
            </w:ins>
            <w:ins w:id="10426" w:author="Sorin Salagean" w:date="2015-02-09T14:40:00Z">
              <w:r>
                <w:rPr>
                  <w:rFonts w:asciiTheme="minorHAnsi" w:hAnsiTheme="minorHAnsi"/>
                  <w:b/>
                  <w:bCs/>
                  <w:noProof/>
                  <w:sz w:val="22"/>
                  <w:szCs w:val="22"/>
                </w:rPr>
                <w:t>MIKG – “Documente dosar dauna”;</w:t>
              </w:r>
            </w:ins>
          </w:p>
          <w:p w14:paraId="14EBE0B0" w14:textId="77777777" w:rsidR="000370A1" w:rsidRDefault="000370A1">
            <w:pPr>
              <w:pStyle w:val="ListParagraph"/>
              <w:numPr>
                <w:ilvl w:val="0"/>
                <w:numId w:val="8"/>
              </w:numPr>
              <w:spacing w:line="276" w:lineRule="auto"/>
              <w:rPr>
                <w:ins w:id="10427" w:author="Sorin Salagean" w:date="2015-02-09T14:42:00Z"/>
                <w:rFonts w:asciiTheme="minorHAnsi" w:hAnsiTheme="minorHAnsi"/>
                <w:b/>
                <w:bCs/>
                <w:noProof/>
                <w:sz w:val="22"/>
                <w:szCs w:val="22"/>
              </w:rPr>
              <w:pPrChange w:id="10428" w:author="Sorin Salagean" w:date="2015-02-09T14:39:00Z">
                <w:pPr>
                  <w:spacing w:line="276" w:lineRule="auto"/>
                </w:pPr>
              </w:pPrChange>
            </w:pPr>
            <w:ins w:id="10429" w:author="Sorin Salagean" w:date="2015-02-09T14:41:00Z">
              <w:r>
                <w:rPr>
                  <w:rFonts w:asciiTheme="minorHAnsi" w:hAnsiTheme="minorHAnsi"/>
                  <w:b/>
                  <w:bCs/>
                  <w:noProof/>
                  <w:sz w:val="22"/>
                  <w:szCs w:val="22"/>
                </w:rPr>
                <w:t>Se seteaza proprietatea “nume” cu valoarea kw-ului “Nume document”</w:t>
              </w:r>
            </w:ins>
            <w:ins w:id="10430" w:author="Sorin Salagean" w:date="2015-02-09T14:42:00Z">
              <w:r>
                <w:rPr>
                  <w:rFonts w:asciiTheme="minorHAnsi" w:hAnsiTheme="minorHAnsi"/>
                  <w:b/>
                  <w:bCs/>
                  <w:noProof/>
                  <w:sz w:val="22"/>
                  <w:szCs w:val="22"/>
                </w:rPr>
                <w:t>;</w:t>
              </w:r>
            </w:ins>
          </w:p>
          <w:p w14:paraId="01289C98" w14:textId="77777777" w:rsidR="000370A1" w:rsidRDefault="000370A1">
            <w:pPr>
              <w:pStyle w:val="ListParagraph"/>
              <w:numPr>
                <w:ilvl w:val="0"/>
                <w:numId w:val="8"/>
              </w:numPr>
              <w:spacing w:line="276" w:lineRule="auto"/>
              <w:rPr>
                <w:ins w:id="10431" w:author="Sorin Salagean" w:date="2015-02-09T14:42:00Z"/>
                <w:rFonts w:asciiTheme="minorHAnsi" w:hAnsiTheme="minorHAnsi"/>
                <w:b/>
                <w:bCs/>
                <w:noProof/>
                <w:sz w:val="22"/>
                <w:szCs w:val="22"/>
              </w:rPr>
              <w:pPrChange w:id="10432" w:author="Sorin Salagean" w:date="2015-02-09T14:39:00Z">
                <w:pPr>
                  <w:spacing w:line="276" w:lineRule="auto"/>
                </w:pPr>
              </w:pPrChange>
            </w:pPr>
            <w:ins w:id="10433" w:author="Sorin Salagean" w:date="2015-02-09T14:42:00Z">
              <w:r>
                <w:rPr>
                  <w:rFonts w:asciiTheme="minorHAnsi" w:hAnsiTheme="minorHAnsi"/>
                  <w:b/>
                  <w:bCs/>
                  <w:noProof/>
                  <w:sz w:val="22"/>
                  <w:szCs w:val="22"/>
                </w:rPr>
                <w:t>Se reseteaza kw-ul “Nume document”</w:t>
              </w:r>
            </w:ins>
          </w:p>
          <w:p w14:paraId="722091E1" w14:textId="77777777" w:rsidR="000370A1" w:rsidRDefault="000370A1">
            <w:pPr>
              <w:pStyle w:val="ListParagraph"/>
              <w:numPr>
                <w:ilvl w:val="0"/>
                <w:numId w:val="8"/>
              </w:numPr>
              <w:spacing w:line="276" w:lineRule="auto"/>
              <w:rPr>
                <w:ins w:id="10434" w:author="Sorin Salagean" w:date="2015-02-09T14:44:00Z"/>
                <w:rFonts w:asciiTheme="minorHAnsi" w:hAnsiTheme="minorHAnsi"/>
                <w:b/>
                <w:bCs/>
                <w:noProof/>
                <w:sz w:val="22"/>
                <w:szCs w:val="22"/>
              </w:rPr>
              <w:pPrChange w:id="10435" w:author="Sorin Salagean" w:date="2015-02-09T14:39:00Z">
                <w:pPr>
                  <w:spacing w:line="276" w:lineRule="auto"/>
                </w:pPr>
              </w:pPrChange>
            </w:pPr>
            <w:ins w:id="10436" w:author="Sorin Salagean" w:date="2015-02-09T14:43:00Z">
              <w:r>
                <w:rPr>
                  <w:rFonts w:asciiTheme="minorHAnsi" w:hAnsiTheme="minorHAnsi"/>
                  <w:b/>
                  <w:bCs/>
                  <w:noProof/>
                  <w:sz w:val="22"/>
                  <w:szCs w:val="22"/>
                </w:rPr>
                <w:t xml:space="preserve">Seteaza kw-ul </w:t>
              </w:r>
            </w:ins>
            <w:ins w:id="10437" w:author="Sorin Salagean" w:date="2015-02-09T14:44:00Z">
              <w:r>
                <w:rPr>
                  <w:rFonts w:asciiTheme="minorHAnsi" w:hAnsiTheme="minorHAnsi"/>
                  <w:b/>
                  <w:bCs/>
                  <w:noProof/>
                  <w:sz w:val="22"/>
                  <w:szCs w:val="22"/>
                </w:rPr>
                <w:t>“Nume document” cu valoarea proprietatii “nume”;</w:t>
              </w:r>
            </w:ins>
          </w:p>
          <w:p w14:paraId="5FC968C3" w14:textId="77777777" w:rsidR="000370A1" w:rsidRDefault="000370A1">
            <w:pPr>
              <w:pStyle w:val="ListParagraph"/>
              <w:numPr>
                <w:ilvl w:val="0"/>
                <w:numId w:val="8"/>
              </w:numPr>
              <w:spacing w:line="276" w:lineRule="auto"/>
              <w:rPr>
                <w:ins w:id="10438" w:author="Sorin Salagean" w:date="2015-02-09T14:45:00Z"/>
                <w:rFonts w:asciiTheme="minorHAnsi" w:hAnsiTheme="minorHAnsi"/>
                <w:b/>
                <w:bCs/>
                <w:noProof/>
                <w:sz w:val="22"/>
                <w:szCs w:val="22"/>
              </w:rPr>
              <w:pPrChange w:id="10439" w:author="Sorin Salagean" w:date="2015-02-09T14:39:00Z">
                <w:pPr>
                  <w:spacing w:line="276" w:lineRule="auto"/>
                </w:pPr>
              </w:pPrChange>
            </w:pPr>
            <w:ins w:id="10440" w:author="Sorin Salagean" w:date="2015-02-09T14:44:00Z">
              <w:r>
                <w:rPr>
                  <w:rFonts w:asciiTheme="minorHAnsi" w:hAnsiTheme="minorHAnsi"/>
                  <w:b/>
                  <w:bCs/>
                  <w:noProof/>
                  <w:sz w:val="22"/>
                  <w:szCs w:val="22"/>
                </w:rPr>
                <w:t xml:space="preserve">Seteaza kw </w:t>
              </w:r>
            </w:ins>
            <w:ins w:id="10441" w:author="Sorin Salagean" w:date="2015-02-09T14:45:00Z">
              <w:r>
                <w:rPr>
                  <w:rFonts w:asciiTheme="minorHAnsi" w:hAnsiTheme="minorHAnsi"/>
                  <w:b/>
                  <w:bCs/>
                  <w:noProof/>
                  <w:sz w:val="22"/>
                  <w:szCs w:val="22"/>
                </w:rPr>
                <w:t>–</w:t>
              </w:r>
            </w:ins>
            <w:ins w:id="10442" w:author="Sorin Salagean" w:date="2015-02-09T14:44:00Z">
              <w:r>
                <w:rPr>
                  <w:rFonts w:asciiTheme="minorHAnsi" w:hAnsiTheme="minorHAnsi"/>
                  <w:b/>
                  <w:bCs/>
                  <w:noProof/>
                  <w:sz w:val="22"/>
                  <w:szCs w:val="22"/>
                </w:rPr>
                <w:t xml:space="preserve"> </w:t>
              </w:r>
            </w:ins>
            <w:ins w:id="10443" w:author="Sorin Salagean" w:date="2015-02-09T14:45:00Z">
              <w:r>
                <w:rPr>
                  <w:rFonts w:asciiTheme="minorHAnsi" w:hAnsiTheme="minorHAnsi"/>
                  <w:b/>
                  <w:bCs/>
                  <w:noProof/>
                  <w:sz w:val="22"/>
                  <w:szCs w:val="22"/>
                </w:rPr>
                <w:t>“Status document” cu valoarea “Importat”</w:t>
              </w:r>
              <w:r w:rsidR="001333C9">
                <w:rPr>
                  <w:rFonts w:asciiTheme="minorHAnsi" w:hAnsiTheme="minorHAnsi"/>
                  <w:b/>
                  <w:bCs/>
                  <w:noProof/>
                  <w:sz w:val="22"/>
                  <w:szCs w:val="22"/>
                </w:rPr>
                <w:t>;</w:t>
              </w:r>
            </w:ins>
          </w:p>
          <w:p w14:paraId="3CBFC3C3" w14:textId="77777777" w:rsidR="001333C9" w:rsidRDefault="001333C9">
            <w:pPr>
              <w:pStyle w:val="ListParagraph"/>
              <w:numPr>
                <w:ilvl w:val="0"/>
                <w:numId w:val="8"/>
              </w:numPr>
              <w:spacing w:line="276" w:lineRule="auto"/>
              <w:rPr>
                <w:ins w:id="10444" w:author="Sorin Salagean" w:date="2015-02-09T14:46:00Z"/>
                <w:rFonts w:asciiTheme="minorHAnsi" w:hAnsiTheme="minorHAnsi"/>
                <w:b/>
                <w:bCs/>
                <w:noProof/>
                <w:sz w:val="22"/>
                <w:szCs w:val="22"/>
              </w:rPr>
              <w:pPrChange w:id="10445" w:author="Sorin Salagean" w:date="2015-02-09T14:39:00Z">
                <w:pPr>
                  <w:spacing w:line="276" w:lineRule="auto"/>
                </w:pPr>
              </w:pPrChange>
            </w:pPr>
            <w:ins w:id="10446" w:author="Sorin Salagean" w:date="2015-02-09T14:45:00Z">
              <w:r>
                <w:rPr>
                  <w:rFonts w:asciiTheme="minorHAnsi" w:hAnsiTheme="minorHAnsi"/>
                  <w:b/>
                  <w:bCs/>
                  <w:noProof/>
                  <w:sz w:val="22"/>
                  <w:szCs w:val="22"/>
                </w:rPr>
                <w:t>Seteaza kw – “Data import” cu valoarea “Today”;</w:t>
              </w:r>
            </w:ins>
          </w:p>
          <w:p w14:paraId="54D59CC0" w14:textId="23C5DA8C" w:rsidR="001333C9" w:rsidRPr="000370A1" w:rsidRDefault="001333C9">
            <w:pPr>
              <w:pStyle w:val="ListParagraph"/>
              <w:numPr>
                <w:ilvl w:val="0"/>
                <w:numId w:val="8"/>
              </w:numPr>
              <w:spacing w:line="276" w:lineRule="auto"/>
              <w:rPr>
                <w:ins w:id="10447" w:author="Sorin Salagean" w:date="2015-02-09T14:26:00Z"/>
                <w:rFonts w:asciiTheme="minorHAnsi" w:hAnsiTheme="minorHAnsi"/>
                <w:b/>
                <w:bCs/>
                <w:noProof/>
                <w:sz w:val="22"/>
                <w:szCs w:val="22"/>
                <w:rPrChange w:id="10448" w:author="Sorin Salagean" w:date="2015-02-09T14:39:00Z">
                  <w:rPr>
                    <w:ins w:id="10449" w:author="Sorin Salagean" w:date="2015-02-09T14:26:00Z"/>
                    <w:noProof/>
                  </w:rPr>
                </w:rPrChange>
              </w:rPr>
              <w:pPrChange w:id="10450" w:author="Sorin Salagean" w:date="2015-02-09T14:39:00Z">
                <w:pPr>
                  <w:spacing w:line="276" w:lineRule="auto"/>
                </w:pPr>
              </w:pPrChange>
            </w:pPr>
            <w:ins w:id="10451" w:author="Sorin Salagean" w:date="2015-02-09T14:46:00Z">
              <w:r>
                <w:rPr>
                  <w:rFonts w:asciiTheme="minorHAnsi" w:hAnsiTheme="minorHAnsi"/>
                  <w:b/>
                  <w:bCs/>
                  <w:noProof/>
                  <w:sz w:val="22"/>
                  <w:szCs w:val="22"/>
                </w:rPr>
                <w:t>Salveaza valori MIKG</w:t>
              </w:r>
            </w:ins>
          </w:p>
        </w:tc>
      </w:tr>
      <w:tr w:rsidR="00E516FF" w:rsidRPr="002B1188" w14:paraId="1C924439" w14:textId="77777777" w:rsidTr="0060289F">
        <w:trPr>
          <w:trHeight w:val="362"/>
          <w:ins w:id="10452" w:author="Sorin Salagean" w:date="2015-02-09T14:26:00Z"/>
        </w:trPr>
        <w:tc>
          <w:tcPr>
            <w:tcW w:w="3193" w:type="dxa"/>
          </w:tcPr>
          <w:p w14:paraId="5A3B777A" w14:textId="785DE401" w:rsidR="00E516FF" w:rsidRPr="002B1188" w:rsidRDefault="001333C9" w:rsidP="0060289F">
            <w:pPr>
              <w:spacing w:line="276" w:lineRule="auto"/>
              <w:rPr>
                <w:ins w:id="10453" w:author="Sorin Salagean" w:date="2015-02-09T14:26:00Z"/>
                <w:rFonts w:asciiTheme="minorHAnsi" w:hAnsiTheme="minorHAnsi"/>
                <w:b/>
                <w:bCs/>
                <w:noProof/>
                <w:sz w:val="22"/>
                <w:szCs w:val="22"/>
              </w:rPr>
            </w:pPr>
            <w:ins w:id="10454" w:author="Sorin Salagean" w:date="2015-02-09T14:47:00Z">
              <w:r>
                <w:rPr>
                  <w:rFonts w:asciiTheme="minorHAnsi" w:hAnsiTheme="minorHAnsi"/>
                  <w:b/>
                  <w:bCs/>
                  <w:noProof/>
                  <w:sz w:val="22"/>
                  <w:szCs w:val="22"/>
                </w:rPr>
                <w:t>Copiaza instante MIKG, pe document relationat</w:t>
              </w:r>
            </w:ins>
          </w:p>
        </w:tc>
        <w:tc>
          <w:tcPr>
            <w:tcW w:w="7137" w:type="dxa"/>
          </w:tcPr>
          <w:p w14:paraId="36635A76" w14:textId="67A0B08B" w:rsidR="00E516FF" w:rsidRPr="002B1188" w:rsidRDefault="001333C9" w:rsidP="0060289F">
            <w:pPr>
              <w:spacing w:line="276" w:lineRule="auto"/>
              <w:rPr>
                <w:ins w:id="10455" w:author="Sorin Salagean" w:date="2015-02-09T14:26:00Z"/>
                <w:rFonts w:asciiTheme="minorHAnsi" w:hAnsiTheme="minorHAnsi"/>
                <w:b/>
                <w:bCs/>
                <w:noProof/>
                <w:sz w:val="22"/>
                <w:szCs w:val="22"/>
              </w:rPr>
            </w:pPr>
            <w:ins w:id="10456" w:author="Sorin Salagean" w:date="2015-02-09T14:47:00Z">
              <w:r>
                <w:rPr>
                  <w:rFonts w:asciiTheme="minorHAnsi" w:hAnsiTheme="minorHAnsi"/>
                  <w:b/>
                  <w:bCs/>
                  <w:noProof/>
                  <w:sz w:val="22"/>
                  <w:szCs w:val="22"/>
                </w:rPr>
                <w:t>Se vor copia valorile din MIKG – “Documente dosar dauna” pe documentul “CL – Dosar dauna auto CASCO</w:t>
              </w:r>
            </w:ins>
            <w:ins w:id="10457" w:author="Sorin Salagean" w:date="2015-02-09T14:48:00Z">
              <w:r>
                <w:rPr>
                  <w:rFonts w:asciiTheme="minorHAnsi" w:hAnsiTheme="minorHAnsi"/>
                  <w:b/>
                  <w:bCs/>
                  <w:noProof/>
                  <w:sz w:val="22"/>
                  <w:szCs w:val="22"/>
                </w:rPr>
                <w:t>”</w:t>
              </w:r>
            </w:ins>
          </w:p>
        </w:tc>
      </w:tr>
      <w:tr w:rsidR="00E516FF" w:rsidRPr="002B1188" w14:paraId="24F092E3" w14:textId="77777777" w:rsidTr="0060289F">
        <w:trPr>
          <w:trHeight w:val="362"/>
          <w:ins w:id="10458" w:author="Sorin Salagean" w:date="2015-02-09T14:26:00Z"/>
        </w:trPr>
        <w:tc>
          <w:tcPr>
            <w:tcW w:w="3193" w:type="dxa"/>
          </w:tcPr>
          <w:p w14:paraId="32501301" w14:textId="439AA25B" w:rsidR="00E516FF" w:rsidRPr="001333C9" w:rsidRDefault="001333C9" w:rsidP="0060289F">
            <w:pPr>
              <w:spacing w:line="276" w:lineRule="auto"/>
              <w:rPr>
                <w:ins w:id="10459" w:author="Sorin Salagean" w:date="2015-02-09T14:26:00Z"/>
                <w:rFonts w:asciiTheme="minorHAnsi" w:hAnsiTheme="minorHAnsi"/>
                <w:b/>
                <w:bCs/>
                <w:noProof/>
                <w:sz w:val="22"/>
                <w:szCs w:val="22"/>
                <w:rPrChange w:id="10460" w:author="Sorin Salagean" w:date="2015-02-09T14:50:00Z">
                  <w:rPr>
                    <w:ins w:id="10461" w:author="Sorin Salagean" w:date="2015-02-09T14:26:00Z"/>
                    <w:b/>
                    <w:bCs/>
                    <w:noProof/>
                  </w:rPr>
                </w:rPrChange>
              </w:rPr>
            </w:pPr>
            <w:ins w:id="10462" w:author="Sorin Salagean" w:date="2015-02-09T14:48:00Z">
              <w:r w:rsidRPr="001333C9">
                <w:rPr>
                  <w:b/>
                  <w:bCs/>
                  <w:noProof/>
                </w:rPr>
                <w:t>Seteaza kw “Doc. Dosar incarcat</w:t>
              </w:r>
            </w:ins>
            <w:ins w:id="10463" w:author="Sorin Salagean" w:date="2015-02-09T14:49:00Z">
              <w:r w:rsidRPr="001333C9">
                <w:rPr>
                  <w:b/>
                  <w:bCs/>
                  <w:noProof/>
                </w:rPr>
                <w:t>”</w:t>
              </w:r>
            </w:ins>
          </w:p>
        </w:tc>
        <w:tc>
          <w:tcPr>
            <w:tcW w:w="7137" w:type="dxa"/>
          </w:tcPr>
          <w:p w14:paraId="44F5CE1A" w14:textId="601C3597" w:rsidR="00E516FF" w:rsidRPr="001333C9" w:rsidRDefault="001333C9" w:rsidP="0060289F">
            <w:pPr>
              <w:spacing w:line="276" w:lineRule="auto"/>
              <w:rPr>
                <w:ins w:id="10464" w:author="Sorin Salagean" w:date="2015-02-09T14:26:00Z"/>
                <w:rFonts w:asciiTheme="minorHAnsi" w:hAnsiTheme="minorHAnsi"/>
                <w:b/>
                <w:bCs/>
                <w:noProof/>
                <w:sz w:val="22"/>
                <w:szCs w:val="22"/>
                <w:rPrChange w:id="10465" w:author="Sorin Salagean" w:date="2015-02-09T14:50:00Z">
                  <w:rPr>
                    <w:ins w:id="10466" w:author="Sorin Salagean" w:date="2015-02-09T14:26:00Z"/>
                    <w:b/>
                    <w:bCs/>
                    <w:noProof/>
                  </w:rPr>
                </w:rPrChange>
              </w:rPr>
            </w:pPr>
            <w:ins w:id="10467" w:author="Sorin Salagean" w:date="2015-02-09T14:49:00Z">
              <w:r w:rsidRPr="001333C9">
                <w:rPr>
                  <w:b/>
                  <w:bCs/>
                  <w:noProof/>
                </w:rPr>
                <w:t xml:space="preserve">Se va seta kw-ul “Doc. Dosar incarcat” pe documentul “CL – Dosar dauna auto CASCO”, cu valoarea </w:t>
              </w:r>
            </w:ins>
            <w:ins w:id="10468" w:author="Sorin Salagean" w:date="2015-02-09T14:50:00Z">
              <w:r w:rsidRPr="001333C9">
                <w:rPr>
                  <w:b/>
                  <w:bCs/>
                  <w:noProof/>
                </w:rPr>
                <w:t>“DA”</w:t>
              </w:r>
            </w:ins>
          </w:p>
        </w:tc>
      </w:tr>
      <w:tr w:rsidR="00E516FF" w:rsidRPr="002B1188" w14:paraId="1122278A" w14:textId="77777777" w:rsidTr="0060289F">
        <w:trPr>
          <w:trHeight w:val="362"/>
          <w:ins w:id="10469" w:author="Sorin Salagean" w:date="2015-02-09T14:26:00Z"/>
        </w:trPr>
        <w:tc>
          <w:tcPr>
            <w:tcW w:w="3193" w:type="dxa"/>
          </w:tcPr>
          <w:p w14:paraId="3C3FE755" w14:textId="7E8D4565" w:rsidR="00E516FF" w:rsidRPr="001333C9" w:rsidRDefault="001333C9">
            <w:pPr>
              <w:spacing w:line="276" w:lineRule="auto"/>
              <w:rPr>
                <w:ins w:id="10470" w:author="Sorin Salagean" w:date="2015-02-09T14:26:00Z"/>
                <w:rFonts w:asciiTheme="minorHAnsi" w:hAnsiTheme="minorHAnsi"/>
                <w:b/>
                <w:bCs/>
                <w:noProof/>
                <w:sz w:val="22"/>
                <w:szCs w:val="22"/>
                <w:rPrChange w:id="10471" w:author="Sorin Salagean" w:date="2015-02-09T14:50:00Z">
                  <w:rPr>
                    <w:ins w:id="10472" w:author="Sorin Salagean" w:date="2015-02-09T14:26:00Z"/>
                    <w:b/>
                    <w:bCs/>
                    <w:noProof/>
                  </w:rPr>
                </w:rPrChange>
              </w:rPr>
            </w:pPr>
            <w:ins w:id="10473" w:author="Sorin Salagean" w:date="2015-02-09T14:50:00Z">
              <w:r w:rsidRPr="001333C9">
                <w:rPr>
                  <w:b/>
                  <w:bCs/>
                  <w:noProof/>
                </w:rPr>
                <w:t xml:space="preserve">Verifica </w:t>
              </w:r>
              <w:r>
                <w:rPr>
                  <w:rFonts w:asciiTheme="minorHAnsi" w:hAnsiTheme="minorHAnsi"/>
                  <w:b/>
                  <w:bCs/>
                  <w:noProof/>
                  <w:sz w:val="22"/>
                  <w:szCs w:val="22"/>
                </w:rPr>
                <w:t xml:space="preserve"> daca exista</w:t>
              </w:r>
            </w:ins>
            <w:ins w:id="10474" w:author="Sorin Salagean" w:date="2015-02-09T14:51:00Z">
              <w:r>
                <w:rPr>
                  <w:rFonts w:asciiTheme="minorHAnsi" w:hAnsiTheme="minorHAnsi"/>
                  <w:b/>
                  <w:bCs/>
                  <w:noProof/>
                  <w:sz w:val="22"/>
                  <w:szCs w:val="22"/>
                </w:rPr>
                <w:t xml:space="preserve"> </w:t>
              </w:r>
              <w:r w:rsidRPr="00BA0DCF">
                <w:rPr>
                  <w:rFonts w:asciiTheme="minorHAnsi" w:hAnsiTheme="minorHAnsi"/>
                  <w:b/>
                  <w:bCs/>
                  <w:noProof/>
                  <w:sz w:val="22"/>
                  <w:szCs w:val="22"/>
                </w:rPr>
                <w:t>“CL – Dosar dauna auto CASCO”</w:t>
              </w:r>
            </w:ins>
          </w:p>
        </w:tc>
        <w:tc>
          <w:tcPr>
            <w:tcW w:w="7137" w:type="dxa"/>
          </w:tcPr>
          <w:p w14:paraId="1ED3015F" w14:textId="691608D5" w:rsidR="00E516FF" w:rsidRDefault="000149ED" w:rsidP="0060289F">
            <w:pPr>
              <w:spacing w:line="276" w:lineRule="auto"/>
              <w:rPr>
                <w:ins w:id="10475" w:author="Sorin Salagean" w:date="2015-02-09T14:53:00Z"/>
                <w:rFonts w:asciiTheme="minorHAnsi" w:hAnsiTheme="minorHAnsi"/>
                <w:b/>
                <w:bCs/>
                <w:noProof/>
                <w:sz w:val="22"/>
                <w:szCs w:val="22"/>
              </w:rPr>
            </w:pPr>
            <w:ins w:id="10476" w:author="Sorin Salagean" w:date="2015-02-09T16:39:00Z">
              <w:r>
                <w:rPr>
                  <w:rFonts w:asciiTheme="minorHAnsi" w:hAnsiTheme="minorHAnsi"/>
                  <w:b/>
                  <w:bCs/>
                  <w:noProof/>
                  <w:sz w:val="22"/>
                  <w:szCs w:val="22"/>
                </w:rPr>
                <w:t>1.</w:t>
              </w:r>
            </w:ins>
            <w:ins w:id="10477" w:author="Sorin Salagean" w:date="2015-02-09T14:52:00Z">
              <w:r w:rsidR="001333C9">
                <w:rPr>
                  <w:rFonts w:asciiTheme="minorHAnsi" w:hAnsiTheme="minorHAnsi"/>
                  <w:b/>
                  <w:bCs/>
                  <w:noProof/>
                  <w:sz w:val="22"/>
                  <w:szCs w:val="22"/>
                </w:rPr>
                <w:t xml:space="preserve">In cazul in care aceasta verificare se confirma, se verifica daca exista documentul </w:t>
              </w:r>
            </w:ins>
            <w:ins w:id="10478" w:author="Sorin Salagean" w:date="2015-02-09T14:53:00Z">
              <w:r w:rsidR="001333C9">
                <w:rPr>
                  <w:rFonts w:asciiTheme="minorHAnsi" w:hAnsiTheme="minorHAnsi"/>
                  <w:b/>
                  <w:bCs/>
                  <w:noProof/>
                  <w:sz w:val="22"/>
                  <w:szCs w:val="22"/>
                </w:rPr>
                <w:t>“CL – Verificare documente dosar dauna”, daca aceasta verificare este adevarata au loc urmatoarele verificari:</w:t>
              </w:r>
            </w:ins>
          </w:p>
          <w:p w14:paraId="5EBA4F4D" w14:textId="10B3D26A" w:rsidR="001333C9" w:rsidRDefault="001333C9">
            <w:pPr>
              <w:pStyle w:val="ListParagraph"/>
              <w:numPr>
                <w:ilvl w:val="0"/>
                <w:numId w:val="8"/>
              </w:numPr>
              <w:spacing w:line="276" w:lineRule="auto"/>
              <w:rPr>
                <w:ins w:id="10479" w:author="Sorin Salagean" w:date="2015-02-09T14:57:00Z"/>
                <w:rFonts w:asciiTheme="minorHAnsi" w:hAnsiTheme="minorHAnsi"/>
                <w:b/>
                <w:bCs/>
                <w:noProof/>
                <w:sz w:val="22"/>
                <w:szCs w:val="22"/>
              </w:rPr>
              <w:pPrChange w:id="10480" w:author="Sorin Salagean" w:date="2015-02-09T14:54:00Z">
                <w:pPr>
                  <w:spacing w:line="276" w:lineRule="auto"/>
                </w:pPr>
              </w:pPrChange>
            </w:pPr>
            <w:ins w:id="10481" w:author="Sorin Salagean" w:date="2015-02-09T14:54:00Z">
              <w:r w:rsidRPr="001333C9">
                <w:rPr>
                  <w:b/>
                  <w:bCs/>
                  <w:noProof/>
                </w:rPr>
                <w:t>Se verifica daca valoarea kw-ului “Nume document</w:t>
              </w:r>
              <w:r>
                <w:rPr>
                  <w:rFonts w:asciiTheme="minorHAnsi" w:hAnsiTheme="minorHAnsi"/>
                  <w:b/>
                  <w:bCs/>
                  <w:noProof/>
                  <w:sz w:val="22"/>
                  <w:szCs w:val="22"/>
                </w:rPr>
                <w:t>”, este “Autorizatie reparatie</w:t>
              </w:r>
            </w:ins>
            <w:ins w:id="10482" w:author="Sorin Salagean" w:date="2015-02-09T14:55:00Z">
              <w:r>
                <w:rPr>
                  <w:rFonts w:asciiTheme="minorHAnsi" w:hAnsiTheme="minorHAnsi"/>
                  <w:b/>
                  <w:bCs/>
                  <w:noProof/>
                  <w:sz w:val="22"/>
                  <w:szCs w:val="22"/>
                </w:rPr>
                <w:t>”; daca v</w:t>
              </w:r>
              <w:r w:rsidR="0012531E">
                <w:rPr>
                  <w:rFonts w:asciiTheme="minorHAnsi" w:hAnsiTheme="minorHAnsi"/>
                  <w:b/>
                  <w:bCs/>
                  <w:noProof/>
                  <w:sz w:val="22"/>
                  <w:szCs w:val="22"/>
                </w:rPr>
                <w:t>erificarea se confirma, se rese</w:t>
              </w:r>
              <w:r>
                <w:rPr>
                  <w:rFonts w:asciiTheme="minorHAnsi" w:hAnsiTheme="minorHAnsi"/>
                  <w:b/>
                  <w:bCs/>
                  <w:noProof/>
                  <w:sz w:val="22"/>
                  <w:szCs w:val="22"/>
                </w:rPr>
                <w:t>t</w:t>
              </w:r>
            </w:ins>
            <w:ins w:id="10483" w:author="Sorin Salagean" w:date="2015-02-09T15:00:00Z">
              <w:r w:rsidR="0012531E">
                <w:rPr>
                  <w:rFonts w:asciiTheme="minorHAnsi" w:hAnsiTheme="minorHAnsi"/>
                  <w:b/>
                  <w:bCs/>
                  <w:noProof/>
                  <w:sz w:val="22"/>
                  <w:szCs w:val="22"/>
                </w:rPr>
                <w:t>e</w:t>
              </w:r>
            </w:ins>
            <w:ins w:id="10484" w:author="Sorin Salagean" w:date="2015-02-09T14:55:00Z">
              <w:r>
                <w:rPr>
                  <w:rFonts w:asciiTheme="minorHAnsi" w:hAnsiTheme="minorHAnsi"/>
                  <w:b/>
                  <w:bCs/>
                  <w:noProof/>
                  <w:sz w:val="22"/>
                  <w:szCs w:val="22"/>
                </w:rPr>
                <w:t>aza kw-ul “</w:t>
              </w:r>
            </w:ins>
            <w:ins w:id="10485" w:author="Sorin Salagean" w:date="2015-02-09T14:56:00Z">
              <w:r>
                <w:rPr>
                  <w:rFonts w:asciiTheme="minorHAnsi" w:hAnsiTheme="minorHAnsi"/>
                  <w:b/>
                  <w:bCs/>
                  <w:noProof/>
                  <w:sz w:val="22"/>
                  <w:szCs w:val="22"/>
                </w:rPr>
                <w:t>Verificare Doc 24 – Autorizatie reparatie”</w:t>
              </w:r>
              <w:r w:rsidR="0012531E">
                <w:rPr>
                  <w:rFonts w:asciiTheme="minorHAnsi" w:hAnsiTheme="minorHAnsi"/>
                  <w:b/>
                  <w:bCs/>
                  <w:noProof/>
                  <w:sz w:val="22"/>
                  <w:szCs w:val="22"/>
                </w:rPr>
                <w:t xml:space="preserve"> si se seteaza cu valoarea</w:t>
              </w:r>
            </w:ins>
            <w:ins w:id="10486" w:author="Sorin Salagean" w:date="2015-02-09T14:57:00Z">
              <w:r w:rsidR="0012531E">
                <w:rPr>
                  <w:rFonts w:asciiTheme="minorHAnsi" w:hAnsiTheme="minorHAnsi"/>
                  <w:b/>
                  <w:bCs/>
                  <w:noProof/>
                  <w:sz w:val="22"/>
                  <w:szCs w:val="22"/>
                </w:rPr>
                <w:t xml:space="preserve"> “DA”;</w:t>
              </w:r>
            </w:ins>
          </w:p>
          <w:p w14:paraId="47591129" w14:textId="2E3477D1" w:rsidR="0012531E" w:rsidRDefault="0012531E">
            <w:pPr>
              <w:pStyle w:val="ListParagraph"/>
              <w:numPr>
                <w:ilvl w:val="0"/>
                <w:numId w:val="8"/>
              </w:numPr>
              <w:spacing w:line="276" w:lineRule="auto"/>
              <w:rPr>
                <w:ins w:id="10487" w:author="Sorin Salagean" w:date="2015-02-09T14:58:00Z"/>
                <w:rFonts w:asciiTheme="minorHAnsi" w:hAnsiTheme="minorHAnsi"/>
                <w:b/>
                <w:bCs/>
                <w:noProof/>
                <w:sz w:val="22"/>
                <w:szCs w:val="22"/>
              </w:rPr>
              <w:pPrChange w:id="10488" w:author="Sorin Salagean" w:date="2015-02-09T14:58:00Z">
                <w:pPr>
                  <w:spacing w:line="276" w:lineRule="auto"/>
                </w:pPr>
              </w:pPrChange>
            </w:pPr>
            <w:ins w:id="10489" w:author="Sorin Salagean" w:date="2015-02-09T14:57: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este “Polita de asigurare CASCO”; daca verificarea se confirma, se reset</w:t>
              </w:r>
            </w:ins>
            <w:ins w:id="10490" w:author="Sorin Salagean" w:date="2015-02-09T14:59:00Z">
              <w:r>
                <w:rPr>
                  <w:rFonts w:asciiTheme="minorHAnsi" w:hAnsiTheme="minorHAnsi"/>
                  <w:b/>
                  <w:bCs/>
                  <w:noProof/>
                  <w:sz w:val="22"/>
                  <w:szCs w:val="22"/>
                </w:rPr>
                <w:t>e</w:t>
              </w:r>
            </w:ins>
            <w:ins w:id="10491" w:author="Sorin Salagean" w:date="2015-02-09T14:57:00Z">
              <w:r>
                <w:rPr>
                  <w:rFonts w:asciiTheme="minorHAnsi" w:hAnsiTheme="minorHAnsi"/>
                  <w:b/>
                  <w:bCs/>
                  <w:noProof/>
                  <w:sz w:val="22"/>
                  <w:szCs w:val="22"/>
                </w:rPr>
                <w:t xml:space="preserve">aza kw-ul “Verificare Doc </w:t>
              </w:r>
            </w:ins>
            <w:ins w:id="10492" w:author="Sorin Salagean" w:date="2015-02-09T14:58:00Z">
              <w:r>
                <w:rPr>
                  <w:rFonts w:asciiTheme="minorHAnsi" w:hAnsiTheme="minorHAnsi"/>
                  <w:b/>
                  <w:bCs/>
                  <w:noProof/>
                  <w:sz w:val="22"/>
                  <w:szCs w:val="22"/>
                </w:rPr>
                <w:t>1</w:t>
              </w:r>
            </w:ins>
            <w:ins w:id="10493" w:author="Sorin Salagean" w:date="2015-02-09T14:57:00Z">
              <w:r>
                <w:rPr>
                  <w:rFonts w:asciiTheme="minorHAnsi" w:hAnsiTheme="minorHAnsi"/>
                  <w:b/>
                  <w:bCs/>
                  <w:noProof/>
                  <w:sz w:val="22"/>
                  <w:szCs w:val="22"/>
                </w:rPr>
                <w:t xml:space="preserve"> – </w:t>
              </w:r>
            </w:ins>
            <w:ins w:id="10494" w:author="Sorin Salagean" w:date="2015-02-09T14:58:00Z">
              <w:r>
                <w:rPr>
                  <w:rFonts w:asciiTheme="minorHAnsi" w:hAnsiTheme="minorHAnsi"/>
                  <w:b/>
                  <w:bCs/>
                  <w:noProof/>
                  <w:sz w:val="22"/>
                  <w:szCs w:val="22"/>
                </w:rPr>
                <w:t>copie polita</w:t>
              </w:r>
            </w:ins>
            <w:ins w:id="10495" w:author="Sorin Salagean" w:date="2015-02-09T14:57:00Z">
              <w:r>
                <w:rPr>
                  <w:rFonts w:asciiTheme="minorHAnsi" w:hAnsiTheme="minorHAnsi"/>
                  <w:b/>
                  <w:bCs/>
                  <w:noProof/>
                  <w:sz w:val="22"/>
                  <w:szCs w:val="22"/>
                </w:rPr>
                <w:t>” si se seteaza cu valoarea “DA”;</w:t>
              </w:r>
            </w:ins>
          </w:p>
          <w:p w14:paraId="06580D04" w14:textId="77777777" w:rsidR="0012531E" w:rsidRDefault="0012531E">
            <w:pPr>
              <w:pStyle w:val="ListParagraph"/>
              <w:numPr>
                <w:ilvl w:val="0"/>
                <w:numId w:val="8"/>
              </w:numPr>
              <w:spacing w:line="276" w:lineRule="auto"/>
              <w:rPr>
                <w:ins w:id="10496" w:author="Sorin Salagean" w:date="2015-02-09T15:00:00Z"/>
                <w:rFonts w:asciiTheme="minorHAnsi" w:hAnsiTheme="minorHAnsi"/>
                <w:b/>
                <w:bCs/>
                <w:noProof/>
                <w:sz w:val="22"/>
                <w:szCs w:val="22"/>
              </w:rPr>
              <w:pPrChange w:id="10497" w:author="Sorin Salagean" w:date="2015-02-09T14:59:00Z">
                <w:pPr>
                  <w:spacing w:line="276" w:lineRule="auto"/>
                </w:pPr>
              </w:pPrChange>
            </w:pPr>
            <w:ins w:id="10498" w:author="Sorin Salagean" w:date="2015-02-09T14:58: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este “Certificat inmatriculare”; daca verificarea se confirma, se reset</w:t>
              </w:r>
            </w:ins>
            <w:ins w:id="10499" w:author="Sorin Salagean" w:date="2015-02-09T14:59:00Z">
              <w:r>
                <w:rPr>
                  <w:rFonts w:asciiTheme="minorHAnsi" w:hAnsiTheme="minorHAnsi"/>
                  <w:b/>
                  <w:bCs/>
                  <w:noProof/>
                  <w:sz w:val="22"/>
                  <w:szCs w:val="22"/>
                </w:rPr>
                <w:t>e</w:t>
              </w:r>
            </w:ins>
            <w:ins w:id="10500" w:author="Sorin Salagean" w:date="2015-02-09T14:58:00Z">
              <w:r>
                <w:rPr>
                  <w:rFonts w:asciiTheme="minorHAnsi" w:hAnsiTheme="minorHAnsi"/>
                  <w:b/>
                  <w:bCs/>
                  <w:noProof/>
                  <w:sz w:val="22"/>
                  <w:szCs w:val="22"/>
                </w:rPr>
                <w:t xml:space="preserve">aza kw-ul “Verificare Doc </w:t>
              </w:r>
            </w:ins>
            <w:ins w:id="10501" w:author="Sorin Salagean" w:date="2015-02-09T14:59:00Z">
              <w:r>
                <w:rPr>
                  <w:rFonts w:asciiTheme="minorHAnsi" w:hAnsiTheme="minorHAnsi"/>
                  <w:b/>
                  <w:bCs/>
                  <w:noProof/>
                  <w:sz w:val="22"/>
                  <w:szCs w:val="22"/>
                </w:rPr>
                <w:t>2</w:t>
              </w:r>
            </w:ins>
            <w:ins w:id="10502" w:author="Sorin Salagean" w:date="2015-02-09T14:58:00Z">
              <w:r>
                <w:rPr>
                  <w:rFonts w:asciiTheme="minorHAnsi" w:hAnsiTheme="minorHAnsi"/>
                  <w:b/>
                  <w:bCs/>
                  <w:noProof/>
                  <w:sz w:val="22"/>
                  <w:szCs w:val="22"/>
                </w:rPr>
                <w:t xml:space="preserve"> – copie </w:t>
              </w:r>
            </w:ins>
            <w:ins w:id="10503" w:author="Sorin Salagean" w:date="2015-02-09T14:59:00Z">
              <w:r>
                <w:rPr>
                  <w:rFonts w:asciiTheme="minorHAnsi" w:hAnsiTheme="minorHAnsi"/>
                  <w:b/>
                  <w:bCs/>
                  <w:noProof/>
                  <w:sz w:val="22"/>
                  <w:szCs w:val="22"/>
                </w:rPr>
                <w:t>talon</w:t>
              </w:r>
            </w:ins>
            <w:ins w:id="10504" w:author="Sorin Salagean" w:date="2015-02-09T14:58:00Z">
              <w:r>
                <w:rPr>
                  <w:rFonts w:asciiTheme="minorHAnsi" w:hAnsiTheme="minorHAnsi"/>
                  <w:b/>
                  <w:bCs/>
                  <w:noProof/>
                  <w:sz w:val="22"/>
                  <w:szCs w:val="22"/>
                </w:rPr>
                <w:t>” si se seteaza cu valoarea “DA”;</w:t>
              </w:r>
            </w:ins>
          </w:p>
          <w:p w14:paraId="5BE5C5F9" w14:textId="77777777" w:rsidR="0012531E" w:rsidRDefault="0012531E">
            <w:pPr>
              <w:pStyle w:val="ListParagraph"/>
              <w:numPr>
                <w:ilvl w:val="0"/>
                <w:numId w:val="8"/>
              </w:numPr>
              <w:spacing w:line="276" w:lineRule="auto"/>
              <w:rPr>
                <w:ins w:id="10505" w:author="Sorin Salagean" w:date="2015-02-09T15:00:00Z"/>
                <w:rFonts w:asciiTheme="minorHAnsi" w:hAnsiTheme="minorHAnsi"/>
                <w:b/>
                <w:bCs/>
                <w:noProof/>
                <w:sz w:val="22"/>
                <w:szCs w:val="22"/>
              </w:rPr>
              <w:pPrChange w:id="10506" w:author="Sorin Salagean" w:date="2015-02-09T15:00:00Z">
                <w:pPr>
                  <w:spacing w:line="276" w:lineRule="auto"/>
                </w:pPr>
              </w:pPrChange>
            </w:pPr>
            <w:ins w:id="10507" w:author="Sorin Salagean" w:date="2015-02-09T15:00: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este “Permis conducere”; daca verificarea se confirma, se reseteaza kw-ul “Verificare Doc 3 – copie permis” si se seteaza cu valoarea “DA”;</w:t>
              </w:r>
            </w:ins>
          </w:p>
          <w:p w14:paraId="2F39EE32" w14:textId="11BDD59D" w:rsidR="0012531E" w:rsidRDefault="0012531E" w:rsidP="0012531E">
            <w:pPr>
              <w:pStyle w:val="ListParagraph"/>
              <w:numPr>
                <w:ilvl w:val="0"/>
                <w:numId w:val="8"/>
              </w:numPr>
              <w:spacing w:line="276" w:lineRule="auto"/>
              <w:rPr>
                <w:ins w:id="10508" w:author="Sorin Salagean" w:date="2015-02-09T15:01:00Z"/>
                <w:rFonts w:asciiTheme="minorHAnsi" w:hAnsiTheme="minorHAnsi"/>
                <w:b/>
                <w:bCs/>
                <w:noProof/>
                <w:sz w:val="22"/>
                <w:szCs w:val="22"/>
              </w:rPr>
            </w:pPr>
            <w:ins w:id="10509" w:author="Sorin Salagean" w:date="2015-02-09T15:01: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este “Carte identitate conducator auto”; daca verificarea se confirma, se reseteaza kw-ul “Verificare Doc 4 – copie buletin” si se seteaza cu valoarea “DA”;</w:t>
              </w:r>
            </w:ins>
          </w:p>
          <w:p w14:paraId="5ACA98E0" w14:textId="0E078747" w:rsidR="0012531E" w:rsidRDefault="0012531E" w:rsidP="0012531E">
            <w:pPr>
              <w:pStyle w:val="ListParagraph"/>
              <w:numPr>
                <w:ilvl w:val="0"/>
                <w:numId w:val="8"/>
              </w:numPr>
              <w:spacing w:line="276" w:lineRule="auto"/>
              <w:rPr>
                <w:ins w:id="10510" w:author="Sorin Salagean" w:date="2015-02-09T15:01:00Z"/>
                <w:rFonts w:asciiTheme="minorHAnsi" w:hAnsiTheme="minorHAnsi"/>
                <w:b/>
                <w:bCs/>
                <w:noProof/>
                <w:sz w:val="22"/>
                <w:szCs w:val="22"/>
              </w:rPr>
            </w:pPr>
            <w:ins w:id="10511" w:author="Sorin Salagean" w:date="2015-02-09T15:01: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este “</w:t>
              </w:r>
            </w:ins>
            <w:ins w:id="10512" w:author="Sorin Salagean" w:date="2015-02-09T15:02:00Z">
              <w:r>
                <w:rPr>
                  <w:rFonts w:asciiTheme="minorHAnsi" w:hAnsiTheme="minorHAnsi"/>
                  <w:b/>
                  <w:bCs/>
                  <w:noProof/>
                  <w:sz w:val="22"/>
                  <w:szCs w:val="22"/>
                </w:rPr>
                <w:t>RCA vinovat</w:t>
              </w:r>
            </w:ins>
            <w:ins w:id="10513" w:author="Sorin Salagean" w:date="2015-02-09T15:01:00Z">
              <w:r>
                <w:rPr>
                  <w:rFonts w:asciiTheme="minorHAnsi" w:hAnsiTheme="minorHAnsi"/>
                  <w:b/>
                  <w:bCs/>
                  <w:noProof/>
                  <w:sz w:val="22"/>
                  <w:szCs w:val="22"/>
                </w:rPr>
                <w:t xml:space="preserve">”; daca verificarea se confirma, se reseteaza kw-ul “Verificare Doc </w:t>
              </w:r>
            </w:ins>
            <w:ins w:id="10514" w:author="Sorin Salagean" w:date="2015-02-09T15:02:00Z">
              <w:r>
                <w:rPr>
                  <w:rFonts w:asciiTheme="minorHAnsi" w:hAnsiTheme="minorHAnsi"/>
                  <w:b/>
                  <w:bCs/>
                  <w:noProof/>
                  <w:sz w:val="22"/>
                  <w:szCs w:val="22"/>
                </w:rPr>
                <w:t>5</w:t>
              </w:r>
            </w:ins>
            <w:ins w:id="10515" w:author="Sorin Salagean" w:date="2015-02-09T15:01:00Z">
              <w:r>
                <w:rPr>
                  <w:rFonts w:asciiTheme="minorHAnsi" w:hAnsiTheme="minorHAnsi"/>
                  <w:b/>
                  <w:bCs/>
                  <w:noProof/>
                  <w:sz w:val="22"/>
                  <w:szCs w:val="22"/>
                </w:rPr>
                <w:t xml:space="preserve"> – copie </w:t>
              </w:r>
            </w:ins>
            <w:ins w:id="10516" w:author="Sorin Salagean" w:date="2015-02-09T15:02:00Z">
              <w:r>
                <w:rPr>
                  <w:rFonts w:asciiTheme="minorHAnsi" w:hAnsiTheme="minorHAnsi"/>
                  <w:b/>
                  <w:bCs/>
                  <w:noProof/>
                  <w:sz w:val="22"/>
                  <w:szCs w:val="22"/>
                </w:rPr>
                <w:t>tichet RCA vinovat</w:t>
              </w:r>
            </w:ins>
            <w:ins w:id="10517" w:author="Sorin Salagean" w:date="2015-02-09T15:01:00Z">
              <w:r>
                <w:rPr>
                  <w:rFonts w:asciiTheme="minorHAnsi" w:hAnsiTheme="minorHAnsi"/>
                  <w:b/>
                  <w:bCs/>
                  <w:noProof/>
                  <w:sz w:val="22"/>
                  <w:szCs w:val="22"/>
                </w:rPr>
                <w:t>” si se seteaza cu valoarea “DA”;</w:t>
              </w:r>
            </w:ins>
          </w:p>
          <w:p w14:paraId="652577C8" w14:textId="77777777" w:rsidR="0012531E" w:rsidRDefault="0012531E">
            <w:pPr>
              <w:pStyle w:val="ListParagraph"/>
              <w:numPr>
                <w:ilvl w:val="0"/>
                <w:numId w:val="8"/>
              </w:numPr>
              <w:spacing w:line="276" w:lineRule="auto"/>
              <w:rPr>
                <w:ins w:id="10518" w:author="Sorin Salagean" w:date="2015-02-09T15:04:00Z"/>
                <w:rFonts w:asciiTheme="minorHAnsi" w:hAnsiTheme="minorHAnsi"/>
                <w:b/>
                <w:bCs/>
                <w:noProof/>
                <w:sz w:val="22"/>
                <w:szCs w:val="22"/>
              </w:rPr>
              <w:pPrChange w:id="10519" w:author="Sorin Salagean" w:date="2015-02-09T15:04:00Z">
                <w:pPr>
                  <w:spacing w:line="276" w:lineRule="auto"/>
                </w:pPr>
              </w:pPrChange>
            </w:pPr>
            <w:ins w:id="10520" w:author="Sorin Salagean" w:date="2015-02-09T15:03: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xml:space="preserve">”, este “Imputernicire”; daca verificarea se confirma, se reseteaza kw-ul “Verificare Doc 7 – </w:t>
              </w:r>
            </w:ins>
            <w:ins w:id="10521" w:author="Sorin Salagean" w:date="2015-02-09T15:04:00Z">
              <w:r>
                <w:rPr>
                  <w:rFonts w:asciiTheme="minorHAnsi" w:hAnsiTheme="minorHAnsi"/>
                  <w:b/>
                  <w:bCs/>
                  <w:noProof/>
                  <w:sz w:val="22"/>
                  <w:szCs w:val="22"/>
                </w:rPr>
                <w:t>delegatie/imputernicire/procura</w:t>
              </w:r>
            </w:ins>
            <w:ins w:id="10522" w:author="Sorin Salagean" w:date="2015-02-09T15:03:00Z">
              <w:r>
                <w:rPr>
                  <w:rFonts w:asciiTheme="minorHAnsi" w:hAnsiTheme="minorHAnsi"/>
                  <w:b/>
                  <w:bCs/>
                  <w:noProof/>
                  <w:sz w:val="22"/>
                  <w:szCs w:val="22"/>
                </w:rPr>
                <w:t>” si se seteaza cu valoarea “DA”;</w:t>
              </w:r>
            </w:ins>
          </w:p>
          <w:p w14:paraId="60828FB6" w14:textId="77777777" w:rsidR="0012531E" w:rsidRDefault="0012531E">
            <w:pPr>
              <w:pStyle w:val="ListParagraph"/>
              <w:numPr>
                <w:ilvl w:val="0"/>
                <w:numId w:val="8"/>
              </w:numPr>
              <w:spacing w:line="276" w:lineRule="auto"/>
              <w:rPr>
                <w:ins w:id="10523" w:author="Sorin Salagean" w:date="2015-02-09T15:05:00Z"/>
                <w:rFonts w:asciiTheme="minorHAnsi" w:hAnsiTheme="minorHAnsi"/>
                <w:b/>
                <w:bCs/>
                <w:noProof/>
                <w:sz w:val="22"/>
                <w:szCs w:val="22"/>
              </w:rPr>
              <w:pPrChange w:id="10524" w:author="Sorin Salagean" w:date="2015-02-09T15:05:00Z">
                <w:pPr>
                  <w:spacing w:line="276" w:lineRule="auto"/>
                </w:pPr>
              </w:pPrChange>
            </w:pPr>
            <w:ins w:id="10525" w:author="Sorin Salagean" w:date="2015-02-09T15:04:00Z">
              <w:r w:rsidRPr="00BA0DCF">
                <w:rPr>
                  <w:rFonts w:asciiTheme="minorHAnsi" w:hAnsiTheme="minorHAnsi"/>
                  <w:b/>
                  <w:bCs/>
                  <w:noProof/>
                  <w:sz w:val="22"/>
                  <w:szCs w:val="22"/>
                </w:rPr>
                <w:lastRenderedPageBreak/>
                <w:t>Se verifica daca valoarea kw-ului “Nume document</w:t>
              </w:r>
              <w:r>
                <w:rPr>
                  <w:rFonts w:asciiTheme="minorHAnsi" w:hAnsiTheme="minorHAnsi"/>
                  <w:b/>
                  <w:bCs/>
                  <w:noProof/>
                  <w:sz w:val="22"/>
                  <w:szCs w:val="22"/>
                </w:rPr>
                <w:t xml:space="preserve">”, este “Constat amiabil”; daca verificarea se confirma, se reseteaza kw-ul “Verificare Doc </w:t>
              </w:r>
            </w:ins>
            <w:ins w:id="10526" w:author="Sorin Salagean" w:date="2015-02-09T15:05:00Z">
              <w:r>
                <w:rPr>
                  <w:rFonts w:asciiTheme="minorHAnsi" w:hAnsiTheme="minorHAnsi"/>
                  <w:b/>
                  <w:bCs/>
                  <w:noProof/>
                  <w:sz w:val="22"/>
                  <w:szCs w:val="22"/>
                </w:rPr>
                <w:t>8</w:t>
              </w:r>
            </w:ins>
            <w:ins w:id="10527" w:author="Sorin Salagean" w:date="2015-02-09T15:04:00Z">
              <w:r>
                <w:rPr>
                  <w:rFonts w:asciiTheme="minorHAnsi" w:hAnsiTheme="minorHAnsi"/>
                  <w:b/>
                  <w:bCs/>
                  <w:noProof/>
                  <w:sz w:val="22"/>
                  <w:szCs w:val="22"/>
                </w:rPr>
                <w:t xml:space="preserve"> – </w:t>
              </w:r>
            </w:ins>
            <w:ins w:id="10528" w:author="Sorin Salagean" w:date="2015-02-09T15:05:00Z">
              <w:r>
                <w:rPr>
                  <w:rFonts w:asciiTheme="minorHAnsi" w:hAnsiTheme="minorHAnsi"/>
                  <w:b/>
                  <w:bCs/>
                  <w:noProof/>
                  <w:sz w:val="22"/>
                  <w:szCs w:val="22"/>
                </w:rPr>
                <w:t>constat amiabil</w:t>
              </w:r>
            </w:ins>
            <w:ins w:id="10529" w:author="Sorin Salagean" w:date="2015-02-09T15:04:00Z">
              <w:r>
                <w:rPr>
                  <w:rFonts w:asciiTheme="minorHAnsi" w:hAnsiTheme="minorHAnsi"/>
                  <w:b/>
                  <w:bCs/>
                  <w:noProof/>
                  <w:sz w:val="22"/>
                  <w:szCs w:val="22"/>
                </w:rPr>
                <w:t>” si se seteaza cu valoarea “DA”;</w:t>
              </w:r>
            </w:ins>
          </w:p>
          <w:p w14:paraId="7A8ADE04" w14:textId="77777777" w:rsidR="0012531E" w:rsidRDefault="0012531E">
            <w:pPr>
              <w:pStyle w:val="ListParagraph"/>
              <w:numPr>
                <w:ilvl w:val="0"/>
                <w:numId w:val="8"/>
              </w:numPr>
              <w:spacing w:line="276" w:lineRule="auto"/>
              <w:rPr>
                <w:ins w:id="10530" w:author="Sorin Salagean" w:date="2015-02-09T15:06:00Z"/>
                <w:rFonts w:asciiTheme="minorHAnsi" w:hAnsiTheme="minorHAnsi"/>
                <w:b/>
                <w:bCs/>
                <w:noProof/>
                <w:sz w:val="22"/>
                <w:szCs w:val="22"/>
              </w:rPr>
              <w:pPrChange w:id="10531" w:author="Sorin Salagean" w:date="2015-02-09T15:06:00Z">
                <w:pPr>
                  <w:spacing w:line="276" w:lineRule="auto"/>
                </w:pPr>
              </w:pPrChange>
            </w:pPr>
            <w:ins w:id="10532" w:author="Sorin Salagean" w:date="2015-02-09T15:05: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xml:space="preserve">”, este “Dovada vandalism”; daca verificarea se confirma, se reseteaza kw-ul “Verificare Doc </w:t>
              </w:r>
            </w:ins>
            <w:ins w:id="10533" w:author="Sorin Salagean" w:date="2015-02-09T15:06:00Z">
              <w:r>
                <w:rPr>
                  <w:rFonts w:asciiTheme="minorHAnsi" w:hAnsiTheme="minorHAnsi"/>
                  <w:b/>
                  <w:bCs/>
                  <w:noProof/>
                  <w:sz w:val="22"/>
                  <w:szCs w:val="22"/>
                </w:rPr>
                <w:t>9</w:t>
              </w:r>
            </w:ins>
            <w:ins w:id="10534" w:author="Sorin Salagean" w:date="2015-02-09T15:05:00Z">
              <w:r>
                <w:rPr>
                  <w:rFonts w:asciiTheme="minorHAnsi" w:hAnsiTheme="minorHAnsi"/>
                  <w:b/>
                  <w:bCs/>
                  <w:noProof/>
                  <w:sz w:val="22"/>
                  <w:szCs w:val="22"/>
                </w:rPr>
                <w:t xml:space="preserve"> – </w:t>
              </w:r>
            </w:ins>
            <w:ins w:id="10535" w:author="Sorin Salagean" w:date="2015-02-09T15:06:00Z">
              <w:r>
                <w:rPr>
                  <w:rFonts w:asciiTheme="minorHAnsi" w:hAnsiTheme="minorHAnsi"/>
                  <w:b/>
                  <w:bCs/>
                  <w:noProof/>
                  <w:sz w:val="22"/>
                  <w:szCs w:val="22"/>
                </w:rPr>
                <w:t>PV POLITIE, autorizatie de repar</w:t>
              </w:r>
            </w:ins>
            <w:ins w:id="10536" w:author="Sorin Salagean" w:date="2015-02-09T15:05:00Z">
              <w:r>
                <w:rPr>
                  <w:rFonts w:asciiTheme="minorHAnsi" w:hAnsiTheme="minorHAnsi"/>
                  <w:b/>
                  <w:bCs/>
                  <w:noProof/>
                  <w:sz w:val="22"/>
                  <w:szCs w:val="22"/>
                </w:rPr>
                <w:t>” si se seteaza cu valoarea “DA”;</w:t>
              </w:r>
            </w:ins>
          </w:p>
          <w:p w14:paraId="07076C9F" w14:textId="77777777" w:rsidR="00351A17" w:rsidRDefault="00351A17">
            <w:pPr>
              <w:pStyle w:val="ListParagraph"/>
              <w:numPr>
                <w:ilvl w:val="0"/>
                <w:numId w:val="8"/>
              </w:numPr>
              <w:spacing w:line="276" w:lineRule="auto"/>
              <w:rPr>
                <w:ins w:id="10537" w:author="Sorin Salagean" w:date="2015-02-09T15:07:00Z"/>
                <w:rFonts w:asciiTheme="minorHAnsi" w:hAnsiTheme="minorHAnsi"/>
                <w:b/>
                <w:bCs/>
                <w:noProof/>
                <w:sz w:val="22"/>
                <w:szCs w:val="22"/>
              </w:rPr>
              <w:pPrChange w:id="10538" w:author="Sorin Salagean" w:date="2015-02-09T15:07:00Z">
                <w:pPr>
                  <w:spacing w:line="276" w:lineRule="auto"/>
                </w:pPr>
              </w:pPrChange>
            </w:pPr>
            <w:ins w:id="10539" w:author="Sorin Salagean" w:date="2015-02-09T15:06: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xml:space="preserve">”, este “Declaratie dauna”; daca verificarea se confirma, se reseteaza kw-ul “Verificare Doc </w:t>
              </w:r>
            </w:ins>
            <w:ins w:id="10540" w:author="Sorin Salagean" w:date="2015-02-09T15:07:00Z">
              <w:r>
                <w:rPr>
                  <w:rFonts w:asciiTheme="minorHAnsi" w:hAnsiTheme="minorHAnsi"/>
                  <w:b/>
                  <w:bCs/>
                  <w:noProof/>
                  <w:sz w:val="22"/>
                  <w:szCs w:val="22"/>
                </w:rPr>
                <w:t>10</w:t>
              </w:r>
            </w:ins>
            <w:ins w:id="10541" w:author="Sorin Salagean" w:date="2015-02-09T15:06:00Z">
              <w:r>
                <w:rPr>
                  <w:rFonts w:asciiTheme="minorHAnsi" w:hAnsiTheme="minorHAnsi"/>
                  <w:b/>
                  <w:bCs/>
                  <w:noProof/>
                  <w:sz w:val="22"/>
                  <w:szCs w:val="22"/>
                </w:rPr>
                <w:t xml:space="preserve"> – </w:t>
              </w:r>
            </w:ins>
            <w:ins w:id="10542" w:author="Sorin Salagean" w:date="2015-02-09T15:07:00Z">
              <w:r>
                <w:rPr>
                  <w:rFonts w:asciiTheme="minorHAnsi" w:hAnsiTheme="minorHAnsi"/>
                  <w:b/>
                  <w:bCs/>
                  <w:noProof/>
                  <w:sz w:val="22"/>
                  <w:szCs w:val="22"/>
                </w:rPr>
                <w:t>Declaratia conducatorului auto</w:t>
              </w:r>
            </w:ins>
            <w:ins w:id="10543" w:author="Sorin Salagean" w:date="2015-02-09T15:06:00Z">
              <w:r>
                <w:rPr>
                  <w:rFonts w:asciiTheme="minorHAnsi" w:hAnsiTheme="minorHAnsi"/>
                  <w:b/>
                  <w:bCs/>
                  <w:noProof/>
                  <w:sz w:val="22"/>
                  <w:szCs w:val="22"/>
                </w:rPr>
                <w:t>” si se seteaza cu valoarea “DA”;</w:t>
              </w:r>
            </w:ins>
          </w:p>
          <w:p w14:paraId="564EA712" w14:textId="77777777" w:rsidR="00351A17" w:rsidRDefault="00351A17">
            <w:pPr>
              <w:pStyle w:val="ListParagraph"/>
              <w:numPr>
                <w:ilvl w:val="0"/>
                <w:numId w:val="8"/>
              </w:numPr>
              <w:spacing w:line="276" w:lineRule="auto"/>
              <w:rPr>
                <w:ins w:id="10544" w:author="Sorin Salagean" w:date="2015-02-09T15:08:00Z"/>
                <w:rFonts w:asciiTheme="minorHAnsi" w:hAnsiTheme="minorHAnsi"/>
                <w:b/>
                <w:bCs/>
                <w:noProof/>
                <w:sz w:val="22"/>
                <w:szCs w:val="22"/>
              </w:rPr>
              <w:pPrChange w:id="10545" w:author="Sorin Salagean" w:date="2015-02-09T15:08:00Z">
                <w:pPr>
                  <w:spacing w:line="276" w:lineRule="auto"/>
                </w:pPr>
              </w:pPrChange>
            </w:pPr>
            <w:ins w:id="10546" w:author="Sorin Salagean" w:date="2015-02-09T15:07: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xml:space="preserve">”, este “Documente regres”; daca verificarea se confirma, se reseteaza kw-ul “Verificare Doc </w:t>
              </w:r>
            </w:ins>
            <w:ins w:id="10547" w:author="Sorin Salagean" w:date="2015-02-09T15:08:00Z">
              <w:r>
                <w:rPr>
                  <w:rFonts w:asciiTheme="minorHAnsi" w:hAnsiTheme="minorHAnsi"/>
                  <w:b/>
                  <w:bCs/>
                  <w:noProof/>
                  <w:sz w:val="22"/>
                  <w:szCs w:val="22"/>
                </w:rPr>
                <w:t>11</w:t>
              </w:r>
            </w:ins>
            <w:ins w:id="10548" w:author="Sorin Salagean" w:date="2015-02-09T15:07:00Z">
              <w:r>
                <w:rPr>
                  <w:rFonts w:asciiTheme="minorHAnsi" w:hAnsiTheme="minorHAnsi"/>
                  <w:b/>
                  <w:bCs/>
                  <w:noProof/>
                  <w:sz w:val="22"/>
                  <w:szCs w:val="22"/>
                </w:rPr>
                <w:t xml:space="preserve"> – </w:t>
              </w:r>
            </w:ins>
            <w:ins w:id="10549" w:author="Sorin Salagean" w:date="2015-02-09T15:08:00Z">
              <w:r>
                <w:rPr>
                  <w:rFonts w:asciiTheme="minorHAnsi" w:hAnsiTheme="minorHAnsi"/>
                  <w:b/>
                  <w:bCs/>
                  <w:noProof/>
                  <w:sz w:val="22"/>
                  <w:szCs w:val="22"/>
                </w:rPr>
                <w:t>Alte documente regres</w:t>
              </w:r>
            </w:ins>
            <w:ins w:id="10550" w:author="Sorin Salagean" w:date="2015-02-09T15:07:00Z">
              <w:r>
                <w:rPr>
                  <w:rFonts w:asciiTheme="minorHAnsi" w:hAnsiTheme="minorHAnsi"/>
                  <w:b/>
                  <w:bCs/>
                  <w:noProof/>
                  <w:sz w:val="22"/>
                  <w:szCs w:val="22"/>
                </w:rPr>
                <w:t>” si se seteaza cu valoarea “DA”;</w:t>
              </w:r>
            </w:ins>
          </w:p>
          <w:p w14:paraId="1AF71E00" w14:textId="77777777" w:rsidR="00351A17" w:rsidRDefault="00351A17">
            <w:pPr>
              <w:pStyle w:val="ListParagraph"/>
              <w:numPr>
                <w:ilvl w:val="0"/>
                <w:numId w:val="8"/>
              </w:numPr>
              <w:spacing w:line="276" w:lineRule="auto"/>
              <w:rPr>
                <w:ins w:id="10551" w:author="Sorin Salagean" w:date="2015-02-09T15:09:00Z"/>
                <w:rFonts w:asciiTheme="minorHAnsi" w:hAnsiTheme="minorHAnsi"/>
                <w:b/>
                <w:bCs/>
                <w:noProof/>
                <w:sz w:val="22"/>
                <w:szCs w:val="22"/>
              </w:rPr>
              <w:pPrChange w:id="10552" w:author="Sorin Salagean" w:date="2015-02-09T15:09:00Z">
                <w:pPr>
                  <w:spacing w:line="276" w:lineRule="auto"/>
                </w:pPr>
              </w:pPrChange>
            </w:pPr>
            <w:ins w:id="10553" w:author="Sorin Salagean" w:date="2015-02-09T15:08: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xml:space="preserve">”, este “Contract de vanzare cumparare”; daca verificarea se confirma, se reseteaza kw-ul “Verificare Doc </w:t>
              </w:r>
            </w:ins>
            <w:ins w:id="10554" w:author="Sorin Salagean" w:date="2015-02-09T15:09:00Z">
              <w:r>
                <w:rPr>
                  <w:rFonts w:asciiTheme="minorHAnsi" w:hAnsiTheme="minorHAnsi"/>
                  <w:b/>
                  <w:bCs/>
                  <w:noProof/>
                  <w:sz w:val="22"/>
                  <w:szCs w:val="22"/>
                </w:rPr>
                <w:t>13</w:t>
              </w:r>
            </w:ins>
            <w:ins w:id="10555" w:author="Sorin Salagean" w:date="2015-02-09T15:08:00Z">
              <w:r>
                <w:rPr>
                  <w:rFonts w:asciiTheme="minorHAnsi" w:hAnsiTheme="minorHAnsi"/>
                  <w:b/>
                  <w:bCs/>
                  <w:noProof/>
                  <w:sz w:val="22"/>
                  <w:szCs w:val="22"/>
                </w:rPr>
                <w:t xml:space="preserve"> – </w:t>
              </w:r>
            </w:ins>
            <w:ins w:id="10556" w:author="Sorin Salagean" w:date="2015-02-09T15:09:00Z">
              <w:r>
                <w:rPr>
                  <w:rFonts w:asciiTheme="minorHAnsi" w:hAnsiTheme="minorHAnsi"/>
                  <w:b/>
                  <w:bCs/>
                  <w:noProof/>
                  <w:sz w:val="22"/>
                  <w:szCs w:val="22"/>
                </w:rPr>
                <w:t>Contract de vanzare-cumparare</w:t>
              </w:r>
            </w:ins>
            <w:ins w:id="10557" w:author="Sorin Salagean" w:date="2015-02-09T15:08:00Z">
              <w:r>
                <w:rPr>
                  <w:rFonts w:asciiTheme="minorHAnsi" w:hAnsiTheme="minorHAnsi"/>
                  <w:b/>
                  <w:bCs/>
                  <w:noProof/>
                  <w:sz w:val="22"/>
                  <w:szCs w:val="22"/>
                </w:rPr>
                <w:t>” si se seteaza cu valoarea “DA”;</w:t>
              </w:r>
            </w:ins>
          </w:p>
          <w:p w14:paraId="69AA2E6D" w14:textId="77777777" w:rsidR="00351A17" w:rsidRDefault="00351A17">
            <w:pPr>
              <w:pStyle w:val="ListParagraph"/>
              <w:numPr>
                <w:ilvl w:val="0"/>
                <w:numId w:val="8"/>
              </w:numPr>
              <w:spacing w:line="276" w:lineRule="auto"/>
              <w:rPr>
                <w:ins w:id="10558" w:author="Sorin Salagean" w:date="2015-02-09T15:10:00Z"/>
                <w:rFonts w:asciiTheme="minorHAnsi" w:hAnsiTheme="minorHAnsi"/>
                <w:b/>
                <w:bCs/>
                <w:noProof/>
                <w:sz w:val="22"/>
                <w:szCs w:val="22"/>
              </w:rPr>
              <w:pPrChange w:id="10559" w:author="Sorin Salagean" w:date="2015-02-09T15:10:00Z">
                <w:pPr>
                  <w:spacing w:line="276" w:lineRule="auto"/>
                </w:pPr>
              </w:pPrChange>
            </w:pPr>
            <w:ins w:id="10560" w:author="Sorin Salagean" w:date="2015-02-09T15:09: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este “Contract de vanzare cumparare</w:t>
              </w:r>
            </w:ins>
            <w:ins w:id="10561" w:author="Sorin Salagean" w:date="2015-02-09T15:10:00Z">
              <w:r>
                <w:rPr>
                  <w:rFonts w:asciiTheme="minorHAnsi" w:hAnsiTheme="minorHAnsi"/>
                  <w:b/>
                  <w:bCs/>
                  <w:noProof/>
                  <w:sz w:val="22"/>
                  <w:szCs w:val="22"/>
                </w:rPr>
                <w:t xml:space="preserve"> leasing</w:t>
              </w:r>
            </w:ins>
            <w:ins w:id="10562" w:author="Sorin Salagean" w:date="2015-02-09T15:09:00Z">
              <w:r>
                <w:rPr>
                  <w:rFonts w:asciiTheme="minorHAnsi" w:hAnsiTheme="minorHAnsi"/>
                  <w:b/>
                  <w:bCs/>
                  <w:noProof/>
                  <w:sz w:val="22"/>
                  <w:szCs w:val="22"/>
                </w:rPr>
                <w:t xml:space="preserve">”; daca verificarea se confirma, se reseteaza kw-ul “Verificare Doc </w:t>
              </w:r>
            </w:ins>
            <w:ins w:id="10563" w:author="Sorin Salagean" w:date="2015-02-09T15:10:00Z">
              <w:r>
                <w:rPr>
                  <w:rFonts w:asciiTheme="minorHAnsi" w:hAnsiTheme="minorHAnsi"/>
                  <w:b/>
                  <w:bCs/>
                  <w:noProof/>
                  <w:sz w:val="22"/>
                  <w:szCs w:val="22"/>
                </w:rPr>
                <w:t>16</w:t>
              </w:r>
            </w:ins>
            <w:ins w:id="10564" w:author="Sorin Salagean" w:date="2015-02-09T15:09:00Z">
              <w:r>
                <w:rPr>
                  <w:rFonts w:asciiTheme="minorHAnsi" w:hAnsiTheme="minorHAnsi"/>
                  <w:b/>
                  <w:bCs/>
                  <w:noProof/>
                  <w:sz w:val="22"/>
                  <w:szCs w:val="22"/>
                </w:rPr>
                <w:t xml:space="preserve"> – Contract de vanzare-cumparare” si se seteaza cu valoarea “DA”;</w:t>
              </w:r>
            </w:ins>
          </w:p>
          <w:p w14:paraId="340E7C01" w14:textId="77777777" w:rsidR="00351A17" w:rsidRDefault="00351A17">
            <w:pPr>
              <w:pStyle w:val="ListParagraph"/>
              <w:numPr>
                <w:ilvl w:val="0"/>
                <w:numId w:val="8"/>
              </w:numPr>
              <w:spacing w:line="276" w:lineRule="auto"/>
              <w:rPr>
                <w:ins w:id="10565" w:author="Sorin Salagean" w:date="2015-02-09T15:11:00Z"/>
                <w:rFonts w:asciiTheme="minorHAnsi" w:hAnsiTheme="minorHAnsi"/>
                <w:b/>
                <w:bCs/>
                <w:noProof/>
                <w:sz w:val="22"/>
                <w:szCs w:val="22"/>
              </w:rPr>
              <w:pPrChange w:id="10566" w:author="Sorin Salagean" w:date="2015-02-09T15:11:00Z">
                <w:pPr>
                  <w:spacing w:line="276" w:lineRule="auto"/>
                </w:pPr>
              </w:pPrChange>
            </w:pPr>
            <w:ins w:id="10567" w:author="Sorin Salagean" w:date="2015-02-09T15:11: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este “Contract de leasing”; daca verificarea se confirma, se reseteaza kw-ul “Verificare Doc 25 – Contract de leasing” si se seteaza cu valoarea “DA”;</w:t>
              </w:r>
            </w:ins>
          </w:p>
          <w:p w14:paraId="0B2BEBC5" w14:textId="77777777" w:rsidR="00351A17" w:rsidRDefault="00351A17">
            <w:pPr>
              <w:pStyle w:val="ListParagraph"/>
              <w:numPr>
                <w:ilvl w:val="0"/>
                <w:numId w:val="8"/>
              </w:numPr>
              <w:spacing w:line="276" w:lineRule="auto"/>
              <w:rPr>
                <w:ins w:id="10568" w:author="Sorin Salagean" w:date="2015-02-09T15:17:00Z"/>
                <w:rFonts w:asciiTheme="minorHAnsi" w:hAnsiTheme="minorHAnsi"/>
                <w:b/>
                <w:bCs/>
                <w:noProof/>
                <w:sz w:val="22"/>
                <w:szCs w:val="22"/>
              </w:rPr>
              <w:pPrChange w:id="10569" w:author="Sorin Salagean" w:date="2015-02-09T15:15:00Z">
                <w:pPr>
                  <w:spacing w:line="276" w:lineRule="auto"/>
                </w:pPr>
              </w:pPrChange>
            </w:pPr>
            <w:ins w:id="10570" w:author="Sorin Salagean" w:date="2015-02-09T15:11: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este “</w:t>
              </w:r>
            </w:ins>
            <w:ins w:id="10571" w:author="Sorin Salagean" w:date="2015-02-09T15:12:00Z">
              <w:r>
                <w:rPr>
                  <w:rFonts w:asciiTheme="minorHAnsi" w:hAnsiTheme="minorHAnsi"/>
                  <w:b/>
                  <w:bCs/>
                  <w:noProof/>
                  <w:sz w:val="22"/>
                  <w:szCs w:val="22"/>
                </w:rPr>
                <w:t>Dovada plate rate</w:t>
              </w:r>
            </w:ins>
            <w:ins w:id="10572" w:author="Sorin Salagean" w:date="2015-02-09T15:11:00Z">
              <w:r>
                <w:rPr>
                  <w:rFonts w:asciiTheme="minorHAnsi" w:hAnsiTheme="minorHAnsi"/>
                  <w:b/>
                  <w:bCs/>
                  <w:noProof/>
                  <w:sz w:val="22"/>
                  <w:szCs w:val="22"/>
                </w:rPr>
                <w:t xml:space="preserve">”; daca verificarea se confirma, se reseteaza kw-ul “Verificare Doc </w:t>
              </w:r>
            </w:ins>
            <w:ins w:id="10573" w:author="Sorin Salagean" w:date="2015-02-09T15:15:00Z">
              <w:r>
                <w:rPr>
                  <w:rFonts w:asciiTheme="minorHAnsi" w:hAnsiTheme="minorHAnsi"/>
                  <w:b/>
                  <w:bCs/>
                  <w:noProof/>
                  <w:sz w:val="22"/>
                  <w:szCs w:val="22"/>
                </w:rPr>
                <w:t>14</w:t>
              </w:r>
            </w:ins>
            <w:ins w:id="10574" w:author="Sorin Salagean" w:date="2015-02-09T15:11:00Z">
              <w:r>
                <w:rPr>
                  <w:rFonts w:asciiTheme="minorHAnsi" w:hAnsiTheme="minorHAnsi"/>
                  <w:b/>
                  <w:bCs/>
                  <w:noProof/>
                  <w:sz w:val="22"/>
                  <w:szCs w:val="22"/>
                </w:rPr>
                <w:t xml:space="preserve"> – </w:t>
              </w:r>
            </w:ins>
            <w:ins w:id="10575" w:author="Sorin Salagean" w:date="2015-02-09T15:15:00Z">
              <w:r>
                <w:rPr>
                  <w:rFonts w:asciiTheme="minorHAnsi" w:hAnsiTheme="minorHAnsi"/>
                  <w:b/>
                  <w:bCs/>
                  <w:noProof/>
                  <w:sz w:val="22"/>
                  <w:szCs w:val="22"/>
                </w:rPr>
                <w:t>Documente de achitare rate</w:t>
              </w:r>
            </w:ins>
            <w:ins w:id="10576" w:author="Sorin Salagean" w:date="2015-02-09T15:11:00Z">
              <w:r>
                <w:rPr>
                  <w:rFonts w:asciiTheme="minorHAnsi" w:hAnsiTheme="minorHAnsi"/>
                  <w:b/>
                  <w:bCs/>
                  <w:noProof/>
                  <w:sz w:val="22"/>
                  <w:szCs w:val="22"/>
                </w:rPr>
                <w:t>” si se seteaza cu valoarea “DA”;</w:t>
              </w:r>
            </w:ins>
          </w:p>
          <w:p w14:paraId="033DA080" w14:textId="77777777" w:rsidR="00351A17" w:rsidRDefault="00351A17">
            <w:pPr>
              <w:pStyle w:val="ListParagraph"/>
              <w:numPr>
                <w:ilvl w:val="0"/>
                <w:numId w:val="8"/>
              </w:numPr>
              <w:spacing w:line="276" w:lineRule="auto"/>
              <w:rPr>
                <w:ins w:id="10577" w:author="Sorin Salagean" w:date="2015-02-09T15:20:00Z"/>
                <w:rFonts w:asciiTheme="minorHAnsi" w:hAnsiTheme="minorHAnsi"/>
                <w:b/>
                <w:bCs/>
                <w:noProof/>
                <w:sz w:val="22"/>
                <w:szCs w:val="22"/>
              </w:rPr>
              <w:pPrChange w:id="10578" w:author="Sorin Salagean" w:date="2015-02-09T15:19:00Z">
                <w:pPr>
                  <w:spacing w:line="276" w:lineRule="auto"/>
                </w:pPr>
              </w:pPrChange>
            </w:pPr>
            <w:ins w:id="10579" w:author="Sorin Salagean" w:date="2015-02-09T15:17: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este “</w:t>
              </w:r>
              <w:r w:rsidR="0060289F">
                <w:rPr>
                  <w:rFonts w:asciiTheme="minorHAnsi" w:hAnsiTheme="minorHAnsi"/>
                  <w:b/>
                  <w:bCs/>
                  <w:noProof/>
                  <w:sz w:val="22"/>
                  <w:szCs w:val="22"/>
                </w:rPr>
                <w:t>Scrisoare de cesiune</w:t>
              </w:r>
              <w:r>
                <w:rPr>
                  <w:rFonts w:asciiTheme="minorHAnsi" w:hAnsiTheme="minorHAnsi"/>
                  <w:b/>
                  <w:bCs/>
                  <w:noProof/>
                  <w:sz w:val="22"/>
                  <w:szCs w:val="22"/>
                </w:rPr>
                <w:t xml:space="preserve">”; daca verificarea se confirma, se reseteaza kw-ul “Verificare Doc </w:t>
              </w:r>
            </w:ins>
            <w:ins w:id="10580" w:author="Sorin Salagean" w:date="2015-02-09T15:19:00Z">
              <w:r w:rsidR="0060289F">
                <w:rPr>
                  <w:rFonts w:asciiTheme="minorHAnsi" w:hAnsiTheme="minorHAnsi"/>
                  <w:b/>
                  <w:bCs/>
                  <w:noProof/>
                  <w:sz w:val="22"/>
                  <w:szCs w:val="22"/>
                </w:rPr>
                <w:t>15</w:t>
              </w:r>
            </w:ins>
            <w:ins w:id="10581" w:author="Sorin Salagean" w:date="2015-02-09T15:17:00Z">
              <w:r>
                <w:rPr>
                  <w:rFonts w:asciiTheme="minorHAnsi" w:hAnsiTheme="minorHAnsi"/>
                  <w:b/>
                  <w:bCs/>
                  <w:noProof/>
                  <w:sz w:val="22"/>
                  <w:szCs w:val="22"/>
                </w:rPr>
                <w:t xml:space="preserve"> – </w:t>
              </w:r>
            </w:ins>
            <w:ins w:id="10582" w:author="Sorin Salagean" w:date="2015-02-09T15:19:00Z">
              <w:r w:rsidR="0060289F">
                <w:rPr>
                  <w:rFonts w:asciiTheme="minorHAnsi" w:hAnsiTheme="minorHAnsi"/>
                  <w:b/>
                  <w:bCs/>
                  <w:noProof/>
                  <w:sz w:val="22"/>
                  <w:szCs w:val="22"/>
                </w:rPr>
                <w:t>A</w:t>
              </w:r>
            </w:ins>
            <w:ins w:id="10583" w:author="Sorin Salagean" w:date="2015-02-09T15:20:00Z">
              <w:r w:rsidR="0060289F">
                <w:rPr>
                  <w:rFonts w:asciiTheme="minorHAnsi" w:hAnsiTheme="minorHAnsi"/>
                  <w:b/>
                  <w:bCs/>
                  <w:noProof/>
                  <w:sz w:val="22"/>
                  <w:szCs w:val="22"/>
                </w:rPr>
                <w:t>dresa de cesiune de la banca</w:t>
              </w:r>
            </w:ins>
            <w:ins w:id="10584" w:author="Sorin Salagean" w:date="2015-02-09T15:17:00Z">
              <w:r>
                <w:rPr>
                  <w:rFonts w:asciiTheme="minorHAnsi" w:hAnsiTheme="minorHAnsi"/>
                  <w:b/>
                  <w:bCs/>
                  <w:noProof/>
                  <w:sz w:val="22"/>
                  <w:szCs w:val="22"/>
                </w:rPr>
                <w:t>” si se seteaza cu valoarea “DA”;</w:t>
              </w:r>
            </w:ins>
          </w:p>
          <w:p w14:paraId="6BDD3547" w14:textId="77777777" w:rsidR="0060289F" w:rsidRDefault="0060289F">
            <w:pPr>
              <w:pStyle w:val="ListParagraph"/>
              <w:numPr>
                <w:ilvl w:val="0"/>
                <w:numId w:val="8"/>
              </w:numPr>
              <w:spacing w:line="276" w:lineRule="auto"/>
              <w:rPr>
                <w:ins w:id="10585" w:author="Sorin Salagean" w:date="2015-02-09T15:20:00Z"/>
                <w:rFonts w:asciiTheme="minorHAnsi" w:hAnsiTheme="minorHAnsi"/>
                <w:b/>
                <w:bCs/>
                <w:noProof/>
                <w:sz w:val="22"/>
                <w:szCs w:val="22"/>
              </w:rPr>
              <w:pPrChange w:id="10586" w:author="Sorin Salagean" w:date="2015-02-09T15:20:00Z">
                <w:pPr>
                  <w:spacing w:line="276" w:lineRule="auto"/>
                </w:pPr>
              </w:pPrChange>
            </w:pPr>
            <w:ins w:id="10587" w:author="Sorin Salagean" w:date="2015-02-09T15:20: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este “Deviz service”; daca verificarea se confirma, se reseteaza kw-ul “Verificare Doc 17 – Deviz reparatie service” si se seteaza cu valoarea “DA”;</w:t>
              </w:r>
            </w:ins>
          </w:p>
          <w:p w14:paraId="7B2D29F0" w14:textId="77777777" w:rsidR="0060289F" w:rsidRDefault="0060289F">
            <w:pPr>
              <w:pStyle w:val="ListParagraph"/>
              <w:numPr>
                <w:ilvl w:val="0"/>
                <w:numId w:val="8"/>
              </w:numPr>
              <w:spacing w:line="276" w:lineRule="auto"/>
              <w:rPr>
                <w:ins w:id="10588" w:author="Sorin Salagean" w:date="2015-02-09T15:23:00Z"/>
                <w:rFonts w:asciiTheme="minorHAnsi" w:hAnsiTheme="minorHAnsi"/>
                <w:b/>
                <w:bCs/>
                <w:noProof/>
                <w:sz w:val="22"/>
                <w:szCs w:val="22"/>
              </w:rPr>
              <w:pPrChange w:id="10589" w:author="Sorin Salagean" w:date="2015-02-09T15:21:00Z">
                <w:pPr>
                  <w:spacing w:line="276" w:lineRule="auto"/>
                </w:pPr>
              </w:pPrChange>
            </w:pPr>
            <w:ins w:id="10590" w:author="Sorin Salagean" w:date="2015-02-09T15:20: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xml:space="preserve">”, este “Deviz </w:t>
              </w:r>
            </w:ins>
            <w:ins w:id="10591" w:author="Sorin Salagean" w:date="2015-02-09T15:21:00Z">
              <w:r>
                <w:rPr>
                  <w:rFonts w:asciiTheme="minorHAnsi" w:hAnsiTheme="minorHAnsi"/>
                  <w:b/>
                  <w:bCs/>
                  <w:noProof/>
                  <w:sz w:val="22"/>
                  <w:szCs w:val="22"/>
                </w:rPr>
                <w:t>optimizat intern</w:t>
              </w:r>
            </w:ins>
            <w:ins w:id="10592" w:author="Sorin Salagean" w:date="2015-02-09T15:20:00Z">
              <w:r>
                <w:rPr>
                  <w:rFonts w:asciiTheme="minorHAnsi" w:hAnsiTheme="minorHAnsi"/>
                  <w:b/>
                  <w:bCs/>
                  <w:noProof/>
                  <w:sz w:val="22"/>
                  <w:szCs w:val="22"/>
                </w:rPr>
                <w:t xml:space="preserve">”; daca verificarea se confirma, se reseteaza kw-ul “Verificare Doc </w:t>
              </w:r>
            </w:ins>
            <w:ins w:id="10593" w:author="Sorin Salagean" w:date="2015-02-09T15:21:00Z">
              <w:r>
                <w:rPr>
                  <w:rFonts w:asciiTheme="minorHAnsi" w:hAnsiTheme="minorHAnsi"/>
                  <w:b/>
                  <w:bCs/>
                  <w:noProof/>
                  <w:sz w:val="22"/>
                  <w:szCs w:val="22"/>
                </w:rPr>
                <w:t>26</w:t>
              </w:r>
            </w:ins>
            <w:ins w:id="10594" w:author="Sorin Salagean" w:date="2015-02-09T15:20:00Z">
              <w:r>
                <w:rPr>
                  <w:rFonts w:asciiTheme="minorHAnsi" w:hAnsiTheme="minorHAnsi"/>
                  <w:b/>
                  <w:bCs/>
                  <w:noProof/>
                  <w:sz w:val="22"/>
                  <w:szCs w:val="22"/>
                </w:rPr>
                <w:t xml:space="preserve"> – Deviz </w:t>
              </w:r>
            </w:ins>
            <w:ins w:id="10595" w:author="Sorin Salagean" w:date="2015-02-09T15:21:00Z">
              <w:r>
                <w:rPr>
                  <w:rFonts w:asciiTheme="minorHAnsi" w:hAnsiTheme="minorHAnsi"/>
                  <w:b/>
                  <w:bCs/>
                  <w:noProof/>
                  <w:sz w:val="22"/>
                  <w:szCs w:val="22"/>
                </w:rPr>
                <w:t>optimizat intern</w:t>
              </w:r>
            </w:ins>
            <w:ins w:id="10596" w:author="Sorin Salagean" w:date="2015-02-09T15:20:00Z">
              <w:r>
                <w:rPr>
                  <w:rFonts w:asciiTheme="minorHAnsi" w:hAnsiTheme="minorHAnsi"/>
                  <w:b/>
                  <w:bCs/>
                  <w:noProof/>
                  <w:sz w:val="22"/>
                  <w:szCs w:val="22"/>
                </w:rPr>
                <w:t>” si se seteaza cu valoarea “DA”;</w:t>
              </w:r>
            </w:ins>
          </w:p>
          <w:p w14:paraId="4E75E710" w14:textId="77777777" w:rsidR="0060289F" w:rsidRDefault="0060289F">
            <w:pPr>
              <w:pStyle w:val="ListParagraph"/>
              <w:numPr>
                <w:ilvl w:val="0"/>
                <w:numId w:val="8"/>
              </w:numPr>
              <w:spacing w:line="276" w:lineRule="auto"/>
              <w:rPr>
                <w:ins w:id="10597" w:author="Sorin Salagean" w:date="2015-02-09T15:24:00Z"/>
                <w:rFonts w:asciiTheme="minorHAnsi" w:hAnsiTheme="minorHAnsi"/>
                <w:b/>
                <w:bCs/>
                <w:noProof/>
                <w:sz w:val="22"/>
                <w:szCs w:val="22"/>
              </w:rPr>
              <w:pPrChange w:id="10598" w:author="Sorin Salagean" w:date="2015-02-09T15:24:00Z">
                <w:pPr>
                  <w:spacing w:line="276" w:lineRule="auto"/>
                </w:pPr>
              </w:pPrChange>
            </w:pPr>
            <w:ins w:id="10599" w:author="Sorin Salagean" w:date="2015-02-09T15:23: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xml:space="preserve">”, este “Deviz estimativ intern”; daca verificarea se confirma, se reseteaza kw-ul “Verificare Doc </w:t>
              </w:r>
            </w:ins>
            <w:ins w:id="10600" w:author="Sorin Salagean" w:date="2015-02-09T15:24:00Z">
              <w:r>
                <w:rPr>
                  <w:rFonts w:asciiTheme="minorHAnsi" w:hAnsiTheme="minorHAnsi"/>
                  <w:b/>
                  <w:bCs/>
                  <w:noProof/>
                  <w:sz w:val="22"/>
                  <w:szCs w:val="22"/>
                </w:rPr>
                <w:t>18</w:t>
              </w:r>
            </w:ins>
            <w:ins w:id="10601" w:author="Sorin Salagean" w:date="2015-02-09T15:23:00Z">
              <w:r>
                <w:rPr>
                  <w:rFonts w:asciiTheme="minorHAnsi" w:hAnsiTheme="minorHAnsi"/>
                  <w:b/>
                  <w:bCs/>
                  <w:noProof/>
                  <w:sz w:val="22"/>
                  <w:szCs w:val="22"/>
                </w:rPr>
                <w:t xml:space="preserve"> – Deviz </w:t>
              </w:r>
            </w:ins>
            <w:ins w:id="10602" w:author="Sorin Salagean" w:date="2015-02-09T15:24:00Z">
              <w:r>
                <w:rPr>
                  <w:rFonts w:asciiTheme="minorHAnsi" w:hAnsiTheme="minorHAnsi"/>
                  <w:b/>
                  <w:bCs/>
                  <w:noProof/>
                  <w:sz w:val="22"/>
                  <w:szCs w:val="22"/>
                </w:rPr>
                <w:t>detaliat furnizori</w:t>
              </w:r>
            </w:ins>
            <w:ins w:id="10603" w:author="Sorin Salagean" w:date="2015-02-09T15:23:00Z">
              <w:r>
                <w:rPr>
                  <w:rFonts w:asciiTheme="minorHAnsi" w:hAnsiTheme="minorHAnsi"/>
                  <w:b/>
                  <w:bCs/>
                  <w:noProof/>
                  <w:sz w:val="22"/>
                  <w:szCs w:val="22"/>
                </w:rPr>
                <w:t>” si se seteaza cu valoarea “DA”;</w:t>
              </w:r>
            </w:ins>
          </w:p>
          <w:p w14:paraId="57ECEDFB" w14:textId="77777777" w:rsidR="0060289F" w:rsidRDefault="0060289F">
            <w:pPr>
              <w:pStyle w:val="ListParagraph"/>
              <w:numPr>
                <w:ilvl w:val="0"/>
                <w:numId w:val="8"/>
              </w:numPr>
              <w:spacing w:line="276" w:lineRule="auto"/>
              <w:rPr>
                <w:ins w:id="10604" w:author="Sorin Salagean" w:date="2015-02-09T15:25:00Z"/>
                <w:rFonts w:asciiTheme="minorHAnsi" w:hAnsiTheme="minorHAnsi"/>
                <w:b/>
                <w:bCs/>
                <w:noProof/>
                <w:sz w:val="22"/>
                <w:szCs w:val="22"/>
              </w:rPr>
              <w:pPrChange w:id="10605" w:author="Sorin Salagean" w:date="2015-02-09T15:25:00Z">
                <w:pPr>
                  <w:spacing w:line="276" w:lineRule="auto"/>
                </w:pPr>
              </w:pPrChange>
            </w:pPr>
            <w:ins w:id="10606" w:author="Sorin Salagean" w:date="2015-02-09T15:24: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xml:space="preserve">”, este “Cererea de despagubire”; daca verificarea se confirma, se reseteaza kw-ul </w:t>
              </w:r>
              <w:r>
                <w:rPr>
                  <w:rFonts w:asciiTheme="minorHAnsi" w:hAnsiTheme="minorHAnsi"/>
                  <w:b/>
                  <w:bCs/>
                  <w:noProof/>
                  <w:sz w:val="22"/>
                  <w:szCs w:val="22"/>
                </w:rPr>
                <w:lastRenderedPageBreak/>
                <w:t xml:space="preserve">“Verificare Doc </w:t>
              </w:r>
            </w:ins>
            <w:ins w:id="10607" w:author="Sorin Salagean" w:date="2015-02-09T15:25:00Z">
              <w:r>
                <w:rPr>
                  <w:rFonts w:asciiTheme="minorHAnsi" w:hAnsiTheme="minorHAnsi"/>
                  <w:b/>
                  <w:bCs/>
                  <w:noProof/>
                  <w:sz w:val="22"/>
                  <w:szCs w:val="22"/>
                </w:rPr>
                <w:t>22</w:t>
              </w:r>
            </w:ins>
            <w:ins w:id="10608" w:author="Sorin Salagean" w:date="2015-02-09T15:24:00Z">
              <w:r>
                <w:rPr>
                  <w:rFonts w:asciiTheme="minorHAnsi" w:hAnsiTheme="minorHAnsi"/>
                  <w:b/>
                  <w:bCs/>
                  <w:noProof/>
                  <w:sz w:val="22"/>
                  <w:szCs w:val="22"/>
                </w:rPr>
                <w:t xml:space="preserve"> – </w:t>
              </w:r>
            </w:ins>
            <w:ins w:id="10609" w:author="Sorin Salagean" w:date="2015-02-09T15:25:00Z">
              <w:r>
                <w:rPr>
                  <w:rFonts w:asciiTheme="minorHAnsi" w:hAnsiTheme="minorHAnsi"/>
                  <w:b/>
                  <w:bCs/>
                  <w:noProof/>
                  <w:sz w:val="22"/>
                  <w:szCs w:val="22"/>
                </w:rPr>
                <w:t>Cererea de despagubire</w:t>
              </w:r>
            </w:ins>
            <w:ins w:id="10610" w:author="Sorin Salagean" w:date="2015-02-09T15:24:00Z">
              <w:r>
                <w:rPr>
                  <w:rFonts w:asciiTheme="minorHAnsi" w:hAnsiTheme="minorHAnsi"/>
                  <w:b/>
                  <w:bCs/>
                  <w:noProof/>
                  <w:sz w:val="22"/>
                  <w:szCs w:val="22"/>
                </w:rPr>
                <w:t>” si se seteaza cu valoarea “DA”;</w:t>
              </w:r>
            </w:ins>
          </w:p>
          <w:p w14:paraId="74C480A6" w14:textId="77777777" w:rsidR="0060289F" w:rsidRDefault="0060289F">
            <w:pPr>
              <w:pStyle w:val="ListParagraph"/>
              <w:numPr>
                <w:ilvl w:val="0"/>
                <w:numId w:val="8"/>
              </w:numPr>
              <w:spacing w:line="276" w:lineRule="auto"/>
              <w:rPr>
                <w:ins w:id="10611" w:author="Sorin Salagean" w:date="2015-02-09T15:26:00Z"/>
                <w:rFonts w:asciiTheme="minorHAnsi" w:hAnsiTheme="minorHAnsi"/>
                <w:b/>
                <w:bCs/>
                <w:noProof/>
                <w:sz w:val="22"/>
                <w:szCs w:val="22"/>
              </w:rPr>
              <w:pPrChange w:id="10612" w:author="Sorin Salagean" w:date="2015-02-09T15:26:00Z">
                <w:pPr>
                  <w:spacing w:line="276" w:lineRule="auto"/>
                </w:pPr>
              </w:pPrChange>
            </w:pPr>
            <w:ins w:id="10613" w:author="Sorin Salagean" w:date="2015-02-09T15:25: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xml:space="preserve">”, este “Factura reparatie”; daca verificarea se confirma, se reseteaza kw-ul “Verificare Doc </w:t>
              </w:r>
            </w:ins>
            <w:ins w:id="10614" w:author="Sorin Salagean" w:date="2015-02-09T15:26:00Z">
              <w:r>
                <w:rPr>
                  <w:rFonts w:asciiTheme="minorHAnsi" w:hAnsiTheme="minorHAnsi"/>
                  <w:b/>
                  <w:bCs/>
                  <w:noProof/>
                  <w:sz w:val="22"/>
                  <w:szCs w:val="22"/>
                </w:rPr>
                <w:t>23</w:t>
              </w:r>
            </w:ins>
            <w:ins w:id="10615" w:author="Sorin Salagean" w:date="2015-02-09T15:25:00Z">
              <w:r>
                <w:rPr>
                  <w:rFonts w:asciiTheme="minorHAnsi" w:hAnsiTheme="minorHAnsi"/>
                  <w:b/>
                  <w:bCs/>
                  <w:noProof/>
                  <w:sz w:val="22"/>
                  <w:szCs w:val="22"/>
                </w:rPr>
                <w:t xml:space="preserve"> – </w:t>
              </w:r>
            </w:ins>
            <w:ins w:id="10616" w:author="Sorin Salagean" w:date="2015-02-09T15:26:00Z">
              <w:r>
                <w:rPr>
                  <w:rFonts w:asciiTheme="minorHAnsi" w:hAnsiTheme="minorHAnsi"/>
                  <w:b/>
                  <w:bCs/>
                  <w:noProof/>
                  <w:sz w:val="22"/>
                  <w:szCs w:val="22"/>
                </w:rPr>
                <w:t>Factura/facturile de reparatie</w:t>
              </w:r>
            </w:ins>
            <w:ins w:id="10617" w:author="Sorin Salagean" w:date="2015-02-09T15:25:00Z">
              <w:r>
                <w:rPr>
                  <w:rFonts w:asciiTheme="minorHAnsi" w:hAnsiTheme="minorHAnsi"/>
                  <w:b/>
                  <w:bCs/>
                  <w:noProof/>
                  <w:sz w:val="22"/>
                  <w:szCs w:val="22"/>
                </w:rPr>
                <w:t>” si se seteaza cu valoarea “DA”;</w:t>
              </w:r>
            </w:ins>
          </w:p>
          <w:p w14:paraId="6DC120B2" w14:textId="77777777" w:rsidR="0060289F" w:rsidRDefault="0060289F">
            <w:pPr>
              <w:pStyle w:val="ListParagraph"/>
              <w:numPr>
                <w:ilvl w:val="0"/>
                <w:numId w:val="8"/>
              </w:numPr>
              <w:spacing w:line="276" w:lineRule="auto"/>
              <w:rPr>
                <w:ins w:id="10618" w:author="Sorin Salagean" w:date="2015-02-09T15:31:00Z"/>
                <w:rFonts w:asciiTheme="minorHAnsi" w:hAnsiTheme="minorHAnsi"/>
                <w:b/>
                <w:bCs/>
                <w:noProof/>
                <w:sz w:val="22"/>
                <w:szCs w:val="22"/>
              </w:rPr>
              <w:pPrChange w:id="10619" w:author="Sorin Salagean" w:date="2015-02-09T15:27:00Z">
                <w:pPr>
                  <w:spacing w:line="276" w:lineRule="auto"/>
                </w:pPr>
              </w:pPrChange>
            </w:pPr>
            <w:ins w:id="10620" w:author="Sorin Salagean" w:date="2015-02-09T15:26: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este “</w:t>
              </w:r>
            </w:ins>
            <w:ins w:id="10621" w:author="Sorin Salagean" w:date="2015-02-09T15:27:00Z">
              <w:r>
                <w:rPr>
                  <w:rFonts w:asciiTheme="minorHAnsi" w:hAnsiTheme="minorHAnsi"/>
                  <w:b/>
                  <w:bCs/>
                  <w:noProof/>
                  <w:sz w:val="22"/>
                  <w:szCs w:val="22"/>
                </w:rPr>
                <w:t>Foto auto reparat</w:t>
              </w:r>
            </w:ins>
            <w:ins w:id="10622" w:author="Sorin Salagean" w:date="2015-02-09T15:26:00Z">
              <w:r>
                <w:rPr>
                  <w:rFonts w:asciiTheme="minorHAnsi" w:hAnsiTheme="minorHAnsi"/>
                  <w:b/>
                  <w:bCs/>
                  <w:noProof/>
                  <w:sz w:val="22"/>
                  <w:szCs w:val="22"/>
                </w:rPr>
                <w:t xml:space="preserve">”; daca verificarea se confirma, se reseteaza kw-ul “Verificare Doc </w:t>
              </w:r>
            </w:ins>
            <w:ins w:id="10623" w:author="Sorin Salagean" w:date="2015-02-09T15:27:00Z">
              <w:r w:rsidR="00A02F85">
                <w:rPr>
                  <w:rFonts w:asciiTheme="minorHAnsi" w:hAnsiTheme="minorHAnsi"/>
                  <w:b/>
                  <w:bCs/>
                  <w:noProof/>
                  <w:sz w:val="22"/>
                  <w:szCs w:val="22"/>
                </w:rPr>
                <w:t>27</w:t>
              </w:r>
            </w:ins>
            <w:ins w:id="10624" w:author="Sorin Salagean" w:date="2015-02-09T15:26:00Z">
              <w:r>
                <w:rPr>
                  <w:rFonts w:asciiTheme="minorHAnsi" w:hAnsiTheme="minorHAnsi"/>
                  <w:b/>
                  <w:bCs/>
                  <w:noProof/>
                  <w:sz w:val="22"/>
                  <w:szCs w:val="22"/>
                </w:rPr>
                <w:t xml:space="preserve"> – </w:t>
              </w:r>
            </w:ins>
            <w:ins w:id="10625" w:author="Sorin Salagean" w:date="2015-02-09T15:27:00Z">
              <w:r w:rsidR="00A02F85">
                <w:rPr>
                  <w:rFonts w:asciiTheme="minorHAnsi" w:hAnsiTheme="minorHAnsi"/>
                  <w:b/>
                  <w:bCs/>
                  <w:noProof/>
                  <w:sz w:val="22"/>
                  <w:szCs w:val="22"/>
                </w:rPr>
                <w:t>Foto auto reparat</w:t>
              </w:r>
            </w:ins>
            <w:ins w:id="10626" w:author="Sorin Salagean" w:date="2015-02-09T15:26:00Z">
              <w:r>
                <w:rPr>
                  <w:rFonts w:asciiTheme="minorHAnsi" w:hAnsiTheme="minorHAnsi"/>
                  <w:b/>
                  <w:bCs/>
                  <w:noProof/>
                  <w:sz w:val="22"/>
                  <w:szCs w:val="22"/>
                </w:rPr>
                <w:t>” si se seteaza cu valoarea “DA”;</w:t>
              </w:r>
            </w:ins>
          </w:p>
          <w:p w14:paraId="4C812D38" w14:textId="77777777" w:rsidR="00A02F85" w:rsidRDefault="00A02F85">
            <w:pPr>
              <w:pStyle w:val="ListParagraph"/>
              <w:numPr>
                <w:ilvl w:val="0"/>
                <w:numId w:val="8"/>
              </w:numPr>
              <w:spacing w:line="276" w:lineRule="auto"/>
              <w:rPr>
                <w:ins w:id="10627" w:author="Sorin Salagean" w:date="2015-02-09T16:26:00Z"/>
                <w:rFonts w:asciiTheme="minorHAnsi" w:hAnsiTheme="minorHAnsi"/>
                <w:b/>
                <w:bCs/>
                <w:noProof/>
                <w:sz w:val="22"/>
                <w:szCs w:val="22"/>
              </w:rPr>
              <w:pPrChange w:id="10628" w:author="Sorin Salagean" w:date="2015-02-09T15:42:00Z">
                <w:pPr>
                  <w:spacing w:line="276" w:lineRule="auto"/>
                </w:pPr>
              </w:pPrChange>
            </w:pPr>
            <w:ins w:id="10629" w:author="Sorin Salagean" w:date="2015-02-09T15:31:00Z">
              <w:r w:rsidRPr="00BA0DCF">
                <w:rPr>
                  <w:rFonts w:asciiTheme="minorHAnsi" w:hAnsiTheme="minorHAnsi"/>
                  <w:b/>
                  <w:bCs/>
                  <w:noProof/>
                  <w:sz w:val="22"/>
                  <w:szCs w:val="22"/>
                </w:rPr>
                <w:t>Se verifica daca valoarea kw-ului “Nume document</w:t>
              </w:r>
              <w:r>
                <w:rPr>
                  <w:rFonts w:asciiTheme="minorHAnsi" w:hAnsiTheme="minorHAnsi"/>
                  <w:b/>
                  <w:bCs/>
                  <w:noProof/>
                  <w:sz w:val="22"/>
                  <w:szCs w:val="22"/>
                </w:rPr>
                <w:t xml:space="preserve">”, este “Carte identitate asigurat”; daca verificarea se confirma, se reseteaza kw-ul “Verificare Doc </w:t>
              </w:r>
            </w:ins>
            <w:ins w:id="10630" w:author="Sorin Salagean" w:date="2015-02-09T15:32:00Z">
              <w:r>
                <w:rPr>
                  <w:rFonts w:asciiTheme="minorHAnsi" w:hAnsiTheme="minorHAnsi"/>
                  <w:b/>
                  <w:bCs/>
                  <w:noProof/>
                  <w:sz w:val="22"/>
                  <w:szCs w:val="22"/>
                </w:rPr>
                <w:t>28</w:t>
              </w:r>
            </w:ins>
            <w:ins w:id="10631" w:author="Sorin Salagean" w:date="2015-02-09T15:31:00Z">
              <w:r>
                <w:rPr>
                  <w:rFonts w:asciiTheme="minorHAnsi" w:hAnsiTheme="minorHAnsi"/>
                  <w:b/>
                  <w:bCs/>
                  <w:noProof/>
                  <w:sz w:val="22"/>
                  <w:szCs w:val="22"/>
                </w:rPr>
                <w:t xml:space="preserve"> – </w:t>
              </w:r>
            </w:ins>
            <w:ins w:id="10632" w:author="Sorin Salagean" w:date="2015-02-09T15:32:00Z">
              <w:r>
                <w:rPr>
                  <w:rFonts w:asciiTheme="minorHAnsi" w:hAnsiTheme="minorHAnsi"/>
                  <w:b/>
                  <w:bCs/>
                  <w:noProof/>
                  <w:sz w:val="22"/>
                  <w:szCs w:val="22"/>
                </w:rPr>
                <w:t>Carte identitate asigurat</w:t>
              </w:r>
            </w:ins>
            <w:ins w:id="10633" w:author="Sorin Salagean" w:date="2015-02-09T15:31:00Z">
              <w:r>
                <w:rPr>
                  <w:rFonts w:asciiTheme="minorHAnsi" w:hAnsiTheme="minorHAnsi"/>
                  <w:b/>
                  <w:bCs/>
                  <w:noProof/>
                  <w:sz w:val="22"/>
                  <w:szCs w:val="22"/>
                </w:rPr>
                <w:t>” si se seteaza</w:t>
              </w:r>
            </w:ins>
            <w:ins w:id="10634" w:author="Sorin Salagean" w:date="2015-02-09T15:47:00Z">
              <w:r w:rsidR="00777224">
                <w:rPr>
                  <w:rFonts w:asciiTheme="minorHAnsi" w:hAnsiTheme="minorHAnsi"/>
                  <w:b/>
                  <w:bCs/>
                  <w:noProof/>
                  <w:sz w:val="22"/>
                  <w:szCs w:val="22"/>
                </w:rPr>
                <w:t xml:space="preserve"> valoarea acestuia cu “DA”</w:t>
              </w:r>
            </w:ins>
          </w:p>
          <w:p w14:paraId="6AD438A0" w14:textId="77777777" w:rsidR="00034FFC" w:rsidRDefault="00034FFC">
            <w:pPr>
              <w:spacing w:line="276" w:lineRule="auto"/>
              <w:rPr>
                <w:ins w:id="10635" w:author="Sorin Salagean" w:date="2015-02-09T16:27:00Z"/>
                <w:rFonts w:asciiTheme="minorHAnsi" w:hAnsiTheme="minorHAnsi"/>
                <w:b/>
                <w:noProof/>
                <w:sz w:val="22"/>
                <w:szCs w:val="22"/>
              </w:rPr>
            </w:pPr>
            <w:ins w:id="10636" w:author="Sorin Salagean" w:date="2015-02-09T16:26:00Z">
              <w:r w:rsidRPr="00034FFC">
                <w:rPr>
                  <w:b/>
                  <w:noProof/>
                  <w:rPrChange w:id="10637" w:author="Sorin Salagean" w:date="2015-02-09T16:27:00Z">
                    <w:rPr>
                      <w:noProof/>
                    </w:rPr>
                  </w:rPrChange>
                </w:rPr>
                <w:t>Dupa finalizarea tuturor verificarilor de mai sus, au loc urmatoarele actiuni:</w:t>
              </w:r>
            </w:ins>
          </w:p>
          <w:p w14:paraId="45D04889" w14:textId="2BD5B385" w:rsidR="00034FFC" w:rsidRPr="00034FFC" w:rsidRDefault="00034FFC">
            <w:pPr>
              <w:pStyle w:val="ListParagraph"/>
              <w:numPr>
                <w:ilvl w:val="0"/>
                <w:numId w:val="8"/>
              </w:numPr>
              <w:spacing w:line="276" w:lineRule="auto"/>
              <w:rPr>
                <w:ins w:id="10638" w:author="Sorin Salagean" w:date="2015-02-09T16:28:00Z"/>
                <w:rFonts w:asciiTheme="minorHAnsi" w:hAnsiTheme="minorHAnsi"/>
                <w:b/>
                <w:noProof/>
                <w:sz w:val="22"/>
                <w:szCs w:val="22"/>
                <w:rPrChange w:id="10639" w:author="Sorin Salagean" w:date="2015-02-09T16:28:00Z">
                  <w:rPr>
                    <w:ins w:id="10640" w:author="Sorin Salagean" w:date="2015-02-09T16:28:00Z"/>
                    <w:b/>
                    <w:noProof/>
                  </w:rPr>
                </w:rPrChange>
              </w:rPr>
              <w:pPrChange w:id="10641" w:author="Sorin Salagean" w:date="2015-02-09T16:27:00Z">
                <w:pPr>
                  <w:spacing w:line="276" w:lineRule="auto"/>
                </w:pPr>
              </w:pPrChange>
            </w:pPr>
            <w:ins w:id="10642" w:author="Sorin Salagean" w:date="2015-02-09T16:27:00Z">
              <w:r w:rsidRPr="00034FFC">
                <w:rPr>
                  <w:b/>
                  <w:noProof/>
                </w:rPr>
                <w:t>Se reseteaza kw-ul “Persoana import</w:t>
              </w:r>
            </w:ins>
            <w:ins w:id="10643" w:author="Sorin Salagean" w:date="2015-02-09T16:28:00Z">
              <w:r w:rsidRPr="00034FFC">
                <w:rPr>
                  <w:b/>
                  <w:noProof/>
                </w:rPr>
                <w:t>”;</w:t>
              </w:r>
            </w:ins>
          </w:p>
          <w:p w14:paraId="4054BAC6" w14:textId="004AA2B9" w:rsidR="00034FFC" w:rsidRPr="00034FFC" w:rsidRDefault="00034FFC">
            <w:pPr>
              <w:pStyle w:val="ListParagraph"/>
              <w:numPr>
                <w:ilvl w:val="0"/>
                <w:numId w:val="8"/>
              </w:numPr>
              <w:spacing w:line="276" w:lineRule="auto"/>
              <w:rPr>
                <w:ins w:id="10644" w:author="Sorin Salagean" w:date="2015-02-09T16:27:00Z"/>
                <w:rFonts w:asciiTheme="minorHAnsi" w:hAnsiTheme="minorHAnsi"/>
                <w:b/>
                <w:noProof/>
                <w:sz w:val="22"/>
                <w:szCs w:val="22"/>
                <w:rPrChange w:id="10645" w:author="Sorin Salagean" w:date="2015-02-09T16:28:00Z">
                  <w:rPr>
                    <w:ins w:id="10646" w:author="Sorin Salagean" w:date="2015-02-09T16:27:00Z"/>
                    <w:rFonts w:asciiTheme="minorHAnsi" w:hAnsiTheme="minorHAnsi"/>
                    <w:noProof/>
                    <w:sz w:val="22"/>
                    <w:szCs w:val="22"/>
                  </w:rPr>
                </w:rPrChange>
              </w:rPr>
              <w:pPrChange w:id="10647" w:author="Sorin Salagean" w:date="2015-02-09T16:27:00Z">
                <w:pPr>
                  <w:spacing w:line="276" w:lineRule="auto"/>
                </w:pPr>
              </w:pPrChange>
            </w:pPr>
            <w:ins w:id="10648" w:author="Sorin Salagean" w:date="2015-02-09T16:28:00Z">
              <w:r w:rsidRPr="00034FFC">
                <w:rPr>
                  <w:b/>
                  <w:noProof/>
                </w:rPr>
                <w:t>Seteaza kw – “Persoana import” cu valoarea user-ului curent</w:t>
              </w:r>
            </w:ins>
          </w:p>
          <w:p w14:paraId="0D5DC772" w14:textId="77777777" w:rsidR="00034FFC" w:rsidRDefault="00034FFC">
            <w:pPr>
              <w:pStyle w:val="ListParagraph"/>
              <w:numPr>
                <w:ilvl w:val="0"/>
                <w:numId w:val="8"/>
              </w:numPr>
              <w:spacing w:line="276" w:lineRule="auto"/>
              <w:rPr>
                <w:ins w:id="10649" w:author="Sorin Salagean" w:date="2015-02-09T16:39:00Z"/>
                <w:rFonts w:asciiTheme="minorHAnsi" w:hAnsiTheme="minorHAnsi"/>
                <w:b/>
                <w:bCs/>
                <w:noProof/>
                <w:sz w:val="22"/>
                <w:szCs w:val="22"/>
              </w:rPr>
              <w:pPrChange w:id="10650" w:author="Sorin Salagean" w:date="2015-02-09T16:38:00Z">
                <w:pPr>
                  <w:spacing w:line="276" w:lineRule="auto"/>
                </w:pPr>
              </w:pPrChange>
            </w:pPr>
            <w:ins w:id="10651" w:author="Sorin Salagean" w:date="2015-02-09T16:38:00Z">
              <w:r w:rsidRPr="00034FFC">
                <w:rPr>
                  <w:b/>
                  <w:bCs/>
                  <w:noProof/>
                </w:rPr>
                <w:t>Se copiaza kw-ul “utilizator</w:t>
              </w:r>
            </w:ins>
            <w:ins w:id="10652" w:author="Sorin Salagean" w:date="2015-02-09T16:39:00Z">
              <w:r w:rsidRPr="00034FFC">
                <w:rPr>
                  <w:b/>
                  <w:bCs/>
                  <w:noProof/>
                </w:rPr>
                <w:t xml:space="preserve"> operare lichidare dauna”</w:t>
              </w:r>
            </w:ins>
          </w:p>
          <w:p w14:paraId="01EA2ED6" w14:textId="77777777" w:rsidR="000149ED" w:rsidRDefault="000149ED">
            <w:pPr>
              <w:spacing w:line="276" w:lineRule="auto"/>
              <w:rPr>
                <w:ins w:id="10653" w:author="Sorin Salagean" w:date="2015-02-09T16:45:00Z"/>
                <w:rFonts w:asciiTheme="minorHAnsi" w:hAnsiTheme="minorHAnsi"/>
                <w:b/>
                <w:bCs/>
                <w:noProof/>
                <w:sz w:val="22"/>
                <w:szCs w:val="22"/>
              </w:rPr>
            </w:pPr>
            <w:ins w:id="10654" w:author="Sorin Salagean" w:date="2015-02-09T16:40:00Z">
              <w:r w:rsidRPr="000149ED">
                <w:rPr>
                  <w:b/>
                  <w:bCs/>
                  <w:noProof/>
                </w:rPr>
                <w:t>2.</w:t>
              </w:r>
            </w:ins>
            <w:ins w:id="10655" w:author="Sorin Salagean" w:date="2015-02-09T16:41:00Z">
              <w:r w:rsidRPr="000149ED">
                <w:rPr>
                  <w:b/>
                  <w:bCs/>
                  <w:noProof/>
                </w:rPr>
                <w:t>Se verifica daca documentul “</w:t>
              </w:r>
            </w:ins>
            <w:ins w:id="10656" w:author="Sorin Salagean" w:date="2015-02-09T16:42:00Z">
              <w:r w:rsidRPr="000149ED">
                <w:rPr>
                  <w:b/>
                  <w:bCs/>
                  <w:noProof/>
                </w:rPr>
                <w:t>CL – Dosar de dauna auto CASCO” este in etapa</w:t>
              </w:r>
              <w:r>
                <w:rPr>
                  <w:rFonts w:asciiTheme="minorHAnsi" w:hAnsiTheme="minorHAnsi"/>
                  <w:b/>
                  <w:bCs/>
                  <w:noProof/>
                  <w:sz w:val="22"/>
                  <w:szCs w:val="22"/>
                </w:rPr>
                <w:t xml:space="preserve"> “Lichidator(Dosare in lucru)”; daca verificarea se confirma, se compara cele doua kw-uri </w:t>
              </w:r>
            </w:ins>
            <w:ins w:id="10657" w:author="Sorin Salagean" w:date="2015-02-09T16:43:00Z">
              <w:r>
                <w:rPr>
                  <w:rFonts w:asciiTheme="minorHAnsi" w:hAnsiTheme="minorHAnsi"/>
                  <w:b/>
                  <w:bCs/>
                  <w:noProof/>
                  <w:sz w:val="22"/>
                  <w:szCs w:val="22"/>
                </w:rPr>
                <w:t>–</w:t>
              </w:r>
            </w:ins>
            <w:ins w:id="10658" w:author="Sorin Salagean" w:date="2015-02-09T16:42:00Z">
              <w:r>
                <w:rPr>
                  <w:rFonts w:asciiTheme="minorHAnsi" w:hAnsiTheme="minorHAnsi"/>
                  <w:b/>
                  <w:bCs/>
                  <w:noProof/>
                  <w:sz w:val="22"/>
                  <w:szCs w:val="22"/>
                </w:rPr>
                <w:t xml:space="preserve"> </w:t>
              </w:r>
            </w:ins>
            <w:ins w:id="10659" w:author="Sorin Salagean" w:date="2015-02-09T16:43:00Z">
              <w:r>
                <w:rPr>
                  <w:rFonts w:asciiTheme="minorHAnsi" w:hAnsiTheme="minorHAnsi"/>
                  <w:b/>
                  <w:bCs/>
                  <w:noProof/>
                  <w:sz w:val="22"/>
                  <w:szCs w:val="22"/>
                </w:rPr>
                <w:t>“utilizator operare lichidare dauna” si “Persoana import”</w:t>
              </w:r>
            </w:ins>
            <w:ins w:id="10660" w:author="Sorin Salagean" w:date="2015-02-09T16:44:00Z">
              <w:r>
                <w:rPr>
                  <w:rFonts w:asciiTheme="minorHAnsi" w:hAnsiTheme="minorHAnsi"/>
                  <w:b/>
                  <w:bCs/>
                  <w:noProof/>
                  <w:sz w:val="22"/>
                  <w:szCs w:val="22"/>
                </w:rPr>
                <w:t>, daca sunt diferite, se va trimite o notificare catre Lichidator, prin care este informat ca a fost importat un document</w:t>
              </w:r>
            </w:ins>
            <w:ins w:id="10661" w:author="Sorin Salagean" w:date="2015-02-09T16:45:00Z">
              <w:r>
                <w:rPr>
                  <w:rFonts w:asciiTheme="minorHAnsi" w:hAnsiTheme="minorHAnsi"/>
                  <w:b/>
                  <w:bCs/>
                  <w:noProof/>
                  <w:sz w:val="22"/>
                  <w:szCs w:val="22"/>
                </w:rPr>
                <w:t>;</w:t>
              </w:r>
            </w:ins>
          </w:p>
          <w:p w14:paraId="7A9A6BB0" w14:textId="0AEA24B1" w:rsidR="000149ED" w:rsidRPr="000149ED" w:rsidRDefault="000149ED">
            <w:pPr>
              <w:spacing w:line="276" w:lineRule="auto"/>
              <w:rPr>
                <w:ins w:id="10662" w:author="Sorin Salagean" w:date="2015-02-09T14:26:00Z"/>
                <w:rFonts w:asciiTheme="minorHAnsi" w:hAnsiTheme="minorHAnsi"/>
                <w:b/>
                <w:bCs/>
                <w:noProof/>
                <w:sz w:val="22"/>
                <w:szCs w:val="22"/>
                <w:rPrChange w:id="10663" w:author="Sorin Salagean" w:date="2015-02-09T16:42:00Z">
                  <w:rPr>
                    <w:ins w:id="10664" w:author="Sorin Salagean" w:date="2015-02-09T14:26:00Z"/>
                    <w:b/>
                    <w:bCs/>
                    <w:noProof/>
                  </w:rPr>
                </w:rPrChange>
              </w:rPr>
            </w:pPr>
            <w:ins w:id="10665" w:author="Sorin Salagean" w:date="2015-02-09T16:45:00Z">
              <w:r>
                <w:rPr>
                  <w:rFonts w:asciiTheme="minorHAnsi" w:hAnsiTheme="minorHAnsi"/>
                  <w:b/>
                  <w:bCs/>
                  <w:noProof/>
                  <w:sz w:val="22"/>
                  <w:szCs w:val="22"/>
                </w:rPr>
                <w:t>3.</w:t>
              </w:r>
              <w:r w:rsidRPr="00BA0DCF">
                <w:rPr>
                  <w:rFonts w:asciiTheme="minorHAnsi" w:hAnsiTheme="minorHAnsi"/>
                  <w:b/>
                  <w:bCs/>
                  <w:noProof/>
                  <w:sz w:val="22"/>
                  <w:szCs w:val="22"/>
                </w:rPr>
                <w:t xml:space="preserve"> Se verifica daca documentul “CL – Dosar de dauna auto CASCO” este in etapa</w:t>
              </w:r>
              <w:r>
                <w:rPr>
                  <w:rFonts w:asciiTheme="minorHAnsi" w:hAnsiTheme="minorHAnsi"/>
                  <w:b/>
                  <w:bCs/>
                  <w:noProof/>
                  <w:sz w:val="22"/>
                  <w:szCs w:val="22"/>
                </w:rPr>
                <w:t xml:space="preserve"> “Lichidator(</w:t>
              </w:r>
            </w:ins>
            <w:ins w:id="10666" w:author="Sorin Salagean" w:date="2015-02-09T16:46:00Z">
              <w:r>
                <w:rPr>
                  <w:rFonts w:asciiTheme="minorHAnsi" w:hAnsiTheme="minorHAnsi"/>
                  <w:b/>
                  <w:bCs/>
                  <w:noProof/>
                  <w:sz w:val="22"/>
                  <w:szCs w:val="22"/>
                </w:rPr>
                <w:t>Asteapta documente</w:t>
              </w:r>
            </w:ins>
            <w:ins w:id="10667" w:author="Sorin Salagean" w:date="2015-02-09T16:45:00Z">
              <w:r>
                <w:rPr>
                  <w:rFonts w:asciiTheme="minorHAnsi" w:hAnsiTheme="minorHAnsi"/>
                  <w:b/>
                  <w:bCs/>
                  <w:noProof/>
                  <w:sz w:val="22"/>
                  <w:szCs w:val="22"/>
                </w:rPr>
                <w:t>)”; daca verificarea se confirma, se compara cele doua kw-uri – “utilizator operare lichidare dauna” si “Persoana import”, daca sunt diferite, se va trimite o notificare catre Lichidator, prin care este informat ca a fost importat un document;</w:t>
              </w:r>
            </w:ins>
          </w:p>
        </w:tc>
      </w:tr>
      <w:tr w:rsidR="00E516FF" w:rsidRPr="002B1188" w14:paraId="18F1E76F" w14:textId="77777777" w:rsidTr="0060289F">
        <w:trPr>
          <w:trHeight w:val="362"/>
          <w:ins w:id="10668" w:author="Sorin Salagean" w:date="2015-02-09T14:26:00Z"/>
        </w:trPr>
        <w:tc>
          <w:tcPr>
            <w:tcW w:w="3193" w:type="dxa"/>
          </w:tcPr>
          <w:p w14:paraId="6653A27C" w14:textId="101384D0" w:rsidR="00E516FF" w:rsidRPr="001333C9" w:rsidRDefault="00E516FF" w:rsidP="0060289F">
            <w:pPr>
              <w:spacing w:line="276" w:lineRule="auto"/>
              <w:rPr>
                <w:ins w:id="10669" w:author="Sorin Salagean" w:date="2015-02-09T14:26:00Z"/>
                <w:rFonts w:asciiTheme="minorHAnsi" w:hAnsiTheme="minorHAnsi"/>
                <w:b/>
                <w:bCs/>
                <w:noProof/>
                <w:sz w:val="22"/>
                <w:szCs w:val="22"/>
                <w:rPrChange w:id="10670" w:author="Sorin Salagean" w:date="2015-02-09T14:50:00Z">
                  <w:rPr>
                    <w:ins w:id="10671" w:author="Sorin Salagean" w:date="2015-02-09T14:26:00Z"/>
                    <w:b/>
                    <w:bCs/>
                    <w:noProof/>
                  </w:rPr>
                </w:rPrChange>
              </w:rPr>
            </w:pPr>
          </w:p>
        </w:tc>
        <w:tc>
          <w:tcPr>
            <w:tcW w:w="7137" w:type="dxa"/>
          </w:tcPr>
          <w:p w14:paraId="318D6895" w14:textId="38A22B98" w:rsidR="00E516FF" w:rsidRPr="001333C9" w:rsidRDefault="00E516FF" w:rsidP="0060289F">
            <w:pPr>
              <w:spacing w:line="276" w:lineRule="auto"/>
              <w:rPr>
                <w:ins w:id="10672" w:author="Sorin Salagean" w:date="2015-02-09T14:26:00Z"/>
                <w:rFonts w:asciiTheme="minorHAnsi" w:hAnsiTheme="minorHAnsi"/>
                <w:b/>
                <w:bCs/>
                <w:noProof/>
                <w:sz w:val="22"/>
                <w:szCs w:val="22"/>
                <w:rPrChange w:id="10673" w:author="Sorin Salagean" w:date="2015-02-09T14:50:00Z">
                  <w:rPr>
                    <w:ins w:id="10674" w:author="Sorin Salagean" w:date="2015-02-09T14:26:00Z"/>
                    <w:b/>
                    <w:bCs/>
                    <w:noProof/>
                  </w:rPr>
                </w:rPrChange>
              </w:rPr>
            </w:pPr>
          </w:p>
        </w:tc>
      </w:tr>
    </w:tbl>
    <w:p w14:paraId="134855DC" w14:textId="77777777" w:rsidR="00E516FF" w:rsidRPr="00A5540B" w:rsidRDefault="00E516FF" w:rsidP="00E516FF">
      <w:pPr>
        <w:rPr>
          <w:ins w:id="10675" w:author="Sorin Salagean" w:date="2015-02-09T14:26:00Z"/>
        </w:rPr>
      </w:pPr>
    </w:p>
    <w:p w14:paraId="591285CD" w14:textId="77777777" w:rsidR="00E516FF" w:rsidRDefault="00E516FF" w:rsidP="00E516FF">
      <w:pPr>
        <w:spacing w:line="276" w:lineRule="auto"/>
        <w:rPr>
          <w:ins w:id="10676" w:author="Sorin Salagean" w:date="2015-02-09T14:26:00Z"/>
          <w:b/>
          <w:noProof/>
        </w:rPr>
      </w:pPr>
    </w:p>
    <w:p w14:paraId="36A4021C" w14:textId="77777777" w:rsidR="00E516FF" w:rsidRPr="00126240" w:rsidRDefault="00E516FF" w:rsidP="00E516FF">
      <w:pPr>
        <w:spacing w:line="276" w:lineRule="auto"/>
        <w:rPr>
          <w:ins w:id="10677" w:author="Sorin Salagean" w:date="2015-02-09T14:26:00Z"/>
          <w:b/>
          <w:noProof/>
        </w:rPr>
      </w:pPr>
      <w:ins w:id="10678" w:author="Sorin Salagean" w:date="2015-02-09T14:26: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252"/>
        <w:gridCol w:w="5044"/>
        <w:gridCol w:w="992"/>
        <w:gridCol w:w="2162"/>
      </w:tblGrid>
      <w:tr w:rsidR="00E516FF" w:rsidRPr="00C46A23" w14:paraId="5A94707C" w14:textId="77777777" w:rsidTr="0060289F">
        <w:trPr>
          <w:cnfStyle w:val="100000000000" w:firstRow="1" w:lastRow="0" w:firstColumn="0" w:lastColumn="0" w:oddVBand="0" w:evenVBand="0" w:oddHBand="0" w:evenHBand="0" w:firstRowFirstColumn="0" w:firstRowLastColumn="0" w:lastRowFirstColumn="0" w:lastRowLastColumn="0"/>
          <w:trHeight w:val="362"/>
          <w:ins w:id="10679" w:author="Sorin Salagean" w:date="2015-02-09T14:26:00Z"/>
        </w:trPr>
        <w:tc>
          <w:tcPr>
            <w:tcW w:w="2192" w:type="dxa"/>
            <w:hideMark/>
          </w:tcPr>
          <w:p w14:paraId="4CF1B095" w14:textId="77777777" w:rsidR="00E516FF" w:rsidRPr="00C46A23" w:rsidRDefault="00E516FF" w:rsidP="0060289F">
            <w:pPr>
              <w:spacing w:line="276" w:lineRule="auto"/>
              <w:rPr>
                <w:ins w:id="10680" w:author="Sorin Salagean" w:date="2015-02-09T14:26:00Z"/>
                <w:rFonts w:asciiTheme="minorHAnsi" w:hAnsiTheme="minorHAnsi"/>
                <w:noProof/>
                <w:sz w:val="22"/>
                <w:szCs w:val="22"/>
                <w:lang w:val="ro-RO"/>
              </w:rPr>
            </w:pPr>
            <w:ins w:id="10681" w:author="Sorin Salagean" w:date="2015-02-09T14:26:00Z">
              <w:r w:rsidRPr="00C46A23">
                <w:rPr>
                  <w:rFonts w:asciiTheme="minorHAnsi" w:hAnsiTheme="minorHAnsi"/>
                  <w:b/>
                  <w:bCs/>
                  <w:noProof/>
                  <w:sz w:val="22"/>
                  <w:szCs w:val="22"/>
                  <w:lang w:val="ro-RO"/>
                </w:rPr>
                <w:t>Nume task</w:t>
              </w:r>
            </w:ins>
          </w:p>
        </w:tc>
        <w:tc>
          <w:tcPr>
            <w:tcW w:w="5004" w:type="dxa"/>
            <w:hideMark/>
          </w:tcPr>
          <w:p w14:paraId="6F1017BF" w14:textId="77777777" w:rsidR="00E516FF" w:rsidRPr="00C46A23" w:rsidRDefault="00E516FF" w:rsidP="0060289F">
            <w:pPr>
              <w:spacing w:line="276" w:lineRule="auto"/>
              <w:rPr>
                <w:ins w:id="10682" w:author="Sorin Salagean" w:date="2015-02-09T14:26:00Z"/>
                <w:rFonts w:asciiTheme="minorHAnsi" w:hAnsiTheme="minorHAnsi"/>
                <w:noProof/>
                <w:sz w:val="22"/>
                <w:szCs w:val="22"/>
                <w:lang w:val="ro-RO"/>
              </w:rPr>
            </w:pPr>
            <w:ins w:id="10683" w:author="Sorin Salagean" w:date="2015-02-09T14:26:00Z">
              <w:r w:rsidRPr="00C46A23">
                <w:rPr>
                  <w:rFonts w:asciiTheme="minorHAnsi" w:hAnsiTheme="minorHAnsi"/>
                  <w:b/>
                  <w:bCs/>
                  <w:noProof/>
                  <w:sz w:val="22"/>
                  <w:szCs w:val="22"/>
                  <w:lang w:val="ro-RO"/>
                </w:rPr>
                <w:t>Descriere</w:t>
              </w:r>
            </w:ins>
          </w:p>
        </w:tc>
        <w:tc>
          <w:tcPr>
            <w:tcW w:w="952" w:type="dxa"/>
            <w:hideMark/>
          </w:tcPr>
          <w:p w14:paraId="576BEF80" w14:textId="77777777" w:rsidR="00E516FF" w:rsidRPr="00C46A23" w:rsidRDefault="00E516FF" w:rsidP="0060289F">
            <w:pPr>
              <w:spacing w:line="276" w:lineRule="auto"/>
              <w:rPr>
                <w:ins w:id="10684" w:author="Sorin Salagean" w:date="2015-02-09T14:26:00Z"/>
                <w:rFonts w:asciiTheme="minorHAnsi" w:hAnsiTheme="minorHAnsi"/>
                <w:noProof/>
                <w:sz w:val="22"/>
                <w:szCs w:val="22"/>
                <w:lang w:val="ro-RO"/>
              </w:rPr>
            </w:pPr>
            <w:ins w:id="10685" w:author="Sorin Salagean" w:date="2015-02-09T14:26:00Z">
              <w:r w:rsidRPr="00C46A23">
                <w:rPr>
                  <w:rFonts w:asciiTheme="minorHAnsi" w:hAnsiTheme="minorHAnsi"/>
                  <w:b/>
                  <w:bCs/>
                  <w:noProof/>
                  <w:sz w:val="22"/>
                  <w:szCs w:val="22"/>
                  <w:lang w:val="ro-RO"/>
                </w:rPr>
                <w:t>Validari</w:t>
              </w:r>
            </w:ins>
          </w:p>
        </w:tc>
        <w:tc>
          <w:tcPr>
            <w:tcW w:w="2102" w:type="dxa"/>
          </w:tcPr>
          <w:p w14:paraId="62CFD7BE" w14:textId="77777777" w:rsidR="00E516FF" w:rsidRPr="00C46A23" w:rsidRDefault="00E516FF" w:rsidP="0060289F">
            <w:pPr>
              <w:spacing w:line="276" w:lineRule="auto"/>
              <w:rPr>
                <w:ins w:id="10686" w:author="Sorin Salagean" w:date="2015-02-09T14:26:00Z"/>
                <w:rFonts w:asciiTheme="minorHAnsi" w:hAnsiTheme="minorHAnsi"/>
                <w:b/>
                <w:bCs/>
                <w:noProof/>
                <w:sz w:val="22"/>
                <w:szCs w:val="22"/>
                <w:lang w:val="ro-RO"/>
              </w:rPr>
            </w:pPr>
            <w:ins w:id="10687" w:author="Sorin Salagean" w:date="2015-02-09T14:26:00Z">
              <w:r w:rsidRPr="00C46A23">
                <w:rPr>
                  <w:rFonts w:asciiTheme="minorHAnsi" w:hAnsiTheme="minorHAnsi"/>
                  <w:b/>
                  <w:bCs/>
                  <w:noProof/>
                  <w:sz w:val="22"/>
                  <w:szCs w:val="22"/>
                  <w:lang w:val="ro-RO"/>
                </w:rPr>
                <w:t>Cerinte sistem</w:t>
              </w:r>
            </w:ins>
          </w:p>
        </w:tc>
      </w:tr>
      <w:tr w:rsidR="00E516FF" w:rsidRPr="00C46A23" w14:paraId="214257FA" w14:textId="77777777" w:rsidTr="0060289F">
        <w:trPr>
          <w:trHeight w:val="362"/>
          <w:ins w:id="10688" w:author="Sorin Salagean" w:date="2015-02-09T14:26:00Z"/>
        </w:trPr>
        <w:tc>
          <w:tcPr>
            <w:tcW w:w="2192" w:type="dxa"/>
          </w:tcPr>
          <w:p w14:paraId="0BAC246F" w14:textId="1B434DF8" w:rsidR="00E516FF" w:rsidRPr="009A366B" w:rsidRDefault="00E516FF" w:rsidP="0060289F">
            <w:pPr>
              <w:spacing w:after="200" w:line="276" w:lineRule="auto"/>
              <w:rPr>
                <w:ins w:id="10689" w:author="Sorin Salagean" w:date="2015-02-09T14:26:00Z"/>
                <w:rFonts w:asciiTheme="minorHAnsi" w:hAnsiTheme="minorHAnsi"/>
                <w:b/>
                <w:sz w:val="22"/>
                <w:szCs w:val="22"/>
              </w:rPr>
            </w:pPr>
            <w:ins w:id="10690" w:author="Sorin Salagean" w:date="2015-02-09T14:26:00Z">
              <w:r>
                <w:rPr>
                  <w:rFonts w:asciiTheme="minorHAnsi" w:hAnsiTheme="minorHAnsi"/>
                  <w:b/>
                  <w:sz w:val="22"/>
                  <w:szCs w:val="22"/>
                </w:rPr>
                <w:t>Numar dosar OnBase</w:t>
              </w:r>
            </w:ins>
          </w:p>
          <w:p w14:paraId="65FE7291" w14:textId="77777777" w:rsidR="00E516FF" w:rsidRPr="00C46A23" w:rsidRDefault="00E516FF" w:rsidP="0060289F">
            <w:pPr>
              <w:jc w:val="both"/>
              <w:rPr>
                <w:ins w:id="10691" w:author="Sorin Salagean" w:date="2015-02-09T14:26:00Z"/>
                <w:rFonts w:asciiTheme="minorHAnsi" w:hAnsiTheme="minorHAnsi"/>
                <w:b/>
                <w:noProof/>
                <w:sz w:val="22"/>
                <w:szCs w:val="22"/>
                <w:lang w:val="ro-RO"/>
              </w:rPr>
            </w:pPr>
          </w:p>
        </w:tc>
        <w:tc>
          <w:tcPr>
            <w:tcW w:w="5004" w:type="dxa"/>
          </w:tcPr>
          <w:p w14:paraId="66547D67" w14:textId="77777777" w:rsidR="000149ED" w:rsidRDefault="000149ED" w:rsidP="0060289F">
            <w:pPr>
              <w:spacing w:line="276" w:lineRule="auto"/>
              <w:rPr>
                <w:ins w:id="10692" w:author="Sorin Salagean" w:date="2015-02-09T16:49:00Z"/>
                <w:rFonts w:asciiTheme="minorHAnsi" w:hAnsiTheme="minorHAnsi"/>
                <w:b/>
                <w:sz w:val="22"/>
                <w:szCs w:val="22"/>
                <w:lang w:val="ro-RO"/>
              </w:rPr>
            </w:pPr>
            <w:ins w:id="10693" w:author="Sorin Salagean" w:date="2015-02-09T16:48:00Z">
              <w:r w:rsidRPr="000149ED">
                <w:rPr>
                  <w:b/>
                  <w:rPrChange w:id="10694" w:author="Sorin Salagean" w:date="2015-02-09T16:49:00Z">
                    <w:rPr/>
                  </w:rPrChange>
                </w:rPr>
                <w:t>La apasarea butonului</w:t>
              </w:r>
            </w:ins>
            <w:ins w:id="10695" w:author="Sorin Salagean" w:date="2015-02-09T16:49:00Z">
              <w:r>
                <w:rPr>
                  <w:rFonts w:asciiTheme="minorHAnsi" w:hAnsiTheme="minorHAnsi"/>
                  <w:b/>
                  <w:sz w:val="22"/>
                  <w:szCs w:val="22"/>
                  <w:lang w:val="ro-RO"/>
                </w:rPr>
                <w:t>, au loc urmatoarele actiuni:</w:t>
              </w:r>
            </w:ins>
          </w:p>
          <w:p w14:paraId="0CB63E20" w14:textId="77777777" w:rsidR="005C638B" w:rsidRDefault="000149ED">
            <w:pPr>
              <w:pStyle w:val="ListParagraph"/>
              <w:numPr>
                <w:ilvl w:val="0"/>
                <w:numId w:val="8"/>
              </w:numPr>
              <w:spacing w:line="276" w:lineRule="auto"/>
              <w:rPr>
                <w:ins w:id="10696" w:author="Sorin Salagean" w:date="2015-02-09T16:57:00Z"/>
                <w:rFonts w:asciiTheme="minorHAnsi" w:hAnsiTheme="minorHAnsi"/>
                <w:b/>
                <w:sz w:val="22"/>
                <w:szCs w:val="22"/>
                <w:lang w:val="ro-RO"/>
              </w:rPr>
              <w:pPrChange w:id="10697" w:author="Sorin Salagean" w:date="2015-02-09T16:49:00Z">
                <w:pPr>
                  <w:spacing w:line="276" w:lineRule="auto"/>
                </w:pPr>
              </w:pPrChange>
            </w:pPr>
            <w:ins w:id="10698" w:author="Sorin Salagean" w:date="2015-02-09T16:49:00Z">
              <w:r w:rsidRPr="005C638B">
                <w:rPr>
                  <w:b/>
                </w:rPr>
                <w:t xml:space="preserve">Se afiseaza fereastra HTML </w:t>
              </w:r>
            </w:ins>
            <w:ins w:id="10699" w:author="Sorin Salagean" w:date="2015-02-09T16:57:00Z">
              <w:r w:rsidR="005C638B">
                <w:rPr>
                  <w:rFonts w:asciiTheme="minorHAnsi" w:hAnsiTheme="minorHAnsi"/>
                  <w:b/>
                  <w:sz w:val="22"/>
                  <w:szCs w:val="22"/>
                  <w:lang w:val="ro-RO"/>
                </w:rPr>
                <w:t>–</w:t>
              </w:r>
            </w:ins>
            <w:ins w:id="10700" w:author="Sorin Salagean" w:date="2015-02-09T16:49:00Z">
              <w:r w:rsidRPr="005C638B">
                <w:rPr>
                  <w:b/>
                </w:rPr>
                <w:t xml:space="preserve"> </w:t>
              </w:r>
            </w:ins>
            <w:ins w:id="10701" w:author="Sorin Salagean" w:date="2015-02-09T16:57:00Z">
              <w:r w:rsidR="005C638B">
                <w:rPr>
                  <w:rFonts w:asciiTheme="minorHAnsi" w:hAnsiTheme="minorHAnsi"/>
                  <w:b/>
                  <w:sz w:val="22"/>
                  <w:szCs w:val="22"/>
                  <w:lang w:val="ro-RO"/>
                </w:rPr>
                <w:t>„Numar dosar dauna OnBase”;</w:t>
              </w:r>
            </w:ins>
          </w:p>
          <w:p w14:paraId="6D7E0003" w14:textId="3B2315D1" w:rsidR="00E516FF" w:rsidRPr="005C638B" w:rsidRDefault="005C638B">
            <w:pPr>
              <w:pStyle w:val="ListParagraph"/>
              <w:numPr>
                <w:ilvl w:val="0"/>
                <w:numId w:val="8"/>
              </w:numPr>
              <w:spacing w:line="276" w:lineRule="auto"/>
              <w:rPr>
                <w:ins w:id="10702" w:author="Sorin Salagean" w:date="2015-02-09T14:26:00Z"/>
                <w:rFonts w:asciiTheme="minorHAnsi" w:hAnsiTheme="minorHAnsi"/>
                <w:b/>
                <w:sz w:val="22"/>
                <w:szCs w:val="22"/>
                <w:lang w:val="ro-RO"/>
                <w:rPrChange w:id="10703" w:author="Sorin Salagean" w:date="2015-02-09T16:57:00Z">
                  <w:rPr>
                    <w:ins w:id="10704" w:author="Sorin Salagean" w:date="2015-02-09T14:26:00Z"/>
                    <w:rFonts w:asciiTheme="minorHAnsi" w:hAnsiTheme="minorHAnsi"/>
                    <w:sz w:val="22"/>
                    <w:szCs w:val="22"/>
                    <w:lang w:val="ro-RO"/>
                  </w:rPr>
                </w:rPrChange>
              </w:rPr>
              <w:pPrChange w:id="10705" w:author="Sorin Salagean" w:date="2015-02-09T16:49:00Z">
                <w:pPr>
                  <w:spacing w:line="276" w:lineRule="auto"/>
                </w:pPr>
              </w:pPrChange>
            </w:pPr>
            <w:ins w:id="10706" w:author="Sorin Salagean" w:date="2015-02-09T16:58:00Z">
              <w:r>
                <w:rPr>
                  <w:rFonts w:asciiTheme="minorHAnsi" w:hAnsiTheme="minorHAnsi"/>
                  <w:b/>
                  <w:sz w:val="22"/>
                  <w:szCs w:val="22"/>
                  <w:lang w:val="ro-RO"/>
                </w:rPr>
                <w:t>Se verifica daca exista documentul „CL- Dosar dauna auto CASCO”; daca verificarea se confirma</w:t>
              </w:r>
            </w:ins>
            <w:ins w:id="10707" w:author="Sorin Salagean" w:date="2015-02-09T16:59:00Z">
              <w:r>
                <w:rPr>
                  <w:rFonts w:asciiTheme="minorHAnsi" w:hAnsiTheme="minorHAnsi"/>
                  <w:b/>
                  <w:sz w:val="22"/>
                  <w:szCs w:val="22"/>
                  <w:lang w:val="ro-RO"/>
                </w:rPr>
                <w:t>,se copiaza MIKG-ul „Documente dosar dauna”</w:t>
              </w:r>
            </w:ins>
            <w:ins w:id="10708" w:author="Sorin Salagean" w:date="2015-02-09T17:01:00Z">
              <w:r>
                <w:rPr>
                  <w:rFonts w:asciiTheme="minorHAnsi" w:hAnsiTheme="minorHAnsi"/>
                  <w:b/>
                  <w:sz w:val="22"/>
                  <w:szCs w:val="22"/>
                  <w:lang w:val="ro-RO"/>
                </w:rPr>
                <w:t>; daca verificarea nu se confirma se va afisa un mesaj</w:t>
              </w:r>
            </w:ins>
          </w:p>
        </w:tc>
        <w:tc>
          <w:tcPr>
            <w:tcW w:w="952" w:type="dxa"/>
          </w:tcPr>
          <w:p w14:paraId="15D35D0B" w14:textId="77777777" w:rsidR="00E516FF" w:rsidRPr="002B1188" w:rsidRDefault="00E516FF" w:rsidP="0060289F">
            <w:pPr>
              <w:spacing w:line="276" w:lineRule="auto"/>
              <w:rPr>
                <w:ins w:id="10709" w:author="Sorin Salagean" w:date="2015-02-09T14:26:00Z"/>
                <w:rFonts w:asciiTheme="minorHAnsi" w:hAnsiTheme="minorHAnsi"/>
                <w:sz w:val="22"/>
                <w:szCs w:val="22"/>
                <w:lang w:val="ro-RO"/>
              </w:rPr>
            </w:pPr>
            <w:ins w:id="10710" w:author="Sorin Salagean" w:date="2015-02-09T14:26:00Z">
              <w:r w:rsidRPr="002B1188">
                <w:rPr>
                  <w:rFonts w:asciiTheme="minorHAnsi" w:hAnsiTheme="minorHAnsi"/>
                  <w:sz w:val="22"/>
                  <w:szCs w:val="22"/>
                  <w:lang w:val="ro-RO"/>
                </w:rPr>
                <w:t>N/A</w:t>
              </w:r>
            </w:ins>
          </w:p>
        </w:tc>
        <w:tc>
          <w:tcPr>
            <w:tcW w:w="2102" w:type="dxa"/>
          </w:tcPr>
          <w:p w14:paraId="68A51C7A" w14:textId="41BE294B" w:rsidR="00E516FF" w:rsidRPr="002B1188" w:rsidRDefault="00E516FF" w:rsidP="0060289F">
            <w:pPr>
              <w:spacing w:line="276" w:lineRule="auto"/>
              <w:rPr>
                <w:ins w:id="10711" w:author="Sorin Salagean" w:date="2015-02-09T14:26:00Z"/>
                <w:rFonts w:asciiTheme="minorHAnsi" w:hAnsiTheme="minorHAnsi"/>
                <w:bCs/>
                <w:noProof/>
                <w:sz w:val="22"/>
                <w:szCs w:val="22"/>
                <w:lang w:val="ro-RO"/>
              </w:rPr>
            </w:pPr>
          </w:p>
        </w:tc>
      </w:tr>
    </w:tbl>
    <w:p w14:paraId="513EC600" w14:textId="467A0361" w:rsidR="00EC6981" w:rsidDel="007247CF" w:rsidRDefault="00EC6981" w:rsidP="00EC6981">
      <w:pPr>
        <w:jc w:val="both"/>
        <w:rPr>
          <w:del w:id="10712" w:author="Sorin Salagean" w:date="2015-02-09T15:52:00Z"/>
          <w:sz w:val="24"/>
          <w:szCs w:val="24"/>
          <w:lang w:val="en-US"/>
        </w:rPr>
      </w:pPr>
    </w:p>
    <w:p w14:paraId="2E7B63E6" w14:textId="5134A6A2" w:rsidR="00EC6981" w:rsidDel="004D2D1C" w:rsidRDefault="00EC6981" w:rsidP="00AB457C">
      <w:pPr>
        <w:pStyle w:val="Heading3"/>
        <w:rPr>
          <w:del w:id="10713" w:author="Sorin Salagean" w:date="2015-02-09T11:21:00Z"/>
          <w:lang w:val="en-US"/>
        </w:rPr>
      </w:pPr>
      <w:bookmarkStart w:id="10714" w:name="_Toc389553045"/>
      <w:del w:id="10715" w:author="Sorin Salagean" w:date="2015-02-09T11:21:00Z">
        <w:r w:rsidDel="004D2D1C">
          <w:rPr>
            <w:lang w:val="en-US"/>
          </w:rPr>
          <w:delText>Referate de respingere - Aprobate</w:delText>
        </w:r>
        <w:bookmarkEnd w:id="10714"/>
      </w:del>
    </w:p>
    <w:p w14:paraId="7CCE82A9" w14:textId="77BAF1C7" w:rsidR="00EC6981" w:rsidDel="004D2D1C" w:rsidRDefault="00EC6981" w:rsidP="00EC6981">
      <w:pPr>
        <w:jc w:val="both"/>
        <w:rPr>
          <w:del w:id="10716" w:author="Sorin Salagean" w:date="2015-02-09T11:21:00Z"/>
          <w:sz w:val="24"/>
          <w:szCs w:val="24"/>
          <w:lang w:val="en-US"/>
        </w:rPr>
      </w:pPr>
      <w:del w:id="10717" w:author="Sorin Salagean" w:date="2015-02-09T11:21:00Z">
        <w:r w:rsidDel="004D2D1C">
          <w:rPr>
            <w:sz w:val="24"/>
            <w:szCs w:val="24"/>
            <w:lang w:val="en-US"/>
          </w:rPr>
          <w:delText>In aceasta etapa ajung referatele de respingere aprobate</w:delText>
        </w:r>
      </w:del>
    </w:p>
    <w:p w14:paraId="3B002964" w14:textId="59DA4F03" w:rsidR="00116EB6" w:rsidDel="004D2D1C" w:rsidRDefault="00116EB6" w:rsidP="00116EB6">
      <w:pPr>
        <w:jc w:val="both"/>
        <w:rPr>
          <w:del w:id="10718" w:author="Sorin Salagean" w:date="2015-02-09T11:21:00Z"/>
          <w:sz w:val="24"/>
          <w:szCs w:val="24"/>
          <w:lang w:val="en-US"/>
        </w:rPr>
      </w:pPr>
      <w:del w:id="10719" w:author="Sorin Salagean" w:date="2015-02-09T11:21:00Z">
        <w:r w:rsidDel="004D2D1C">
          <w:rPr>
            <w:sz w:val="24"/>
            <w:szCs w:val="24"/>
            <w:lang w:val="en-US"/>
          </w:rPr>
          <w:delText>Din aceasta etapa se pot:</w:delText>
        </w:r>
      </w:del>
    </w:p>
    <w:p w14:paraId="2189DE3C" w14:textId="2715F956" w:rsidR="00116EB6" w:rsidDel="004D2D1C" w:rsidRDefault="00116EB6" w:rsidP="00116EB6">
      <w:pPr>
        <w:pStyle w:val="ListParagraph"/>
        <w:numPr>
          <w:ilvl w:val="0"/>
          <w:numId w:val="8"/>
        </w:numPr>
        <w:jc w:val="both"/>
        <w:rPr>
          <w:del w:id="10720" w:author="Sorin Salagean" w:date="2015-02-09T11:21:00Z"/>
          <w:sz w:val="24"/>
          <w:szCs w:val="24"/>
          <w:lang w:val="en-US"/>
        </w:rPr>
      </w:pPr>
      <w:del w:id="10721" w:author="Sorin Salagean" w:date="2015-02-09T11:21:00Z">
        <w:r w:rsidDel="004D2D1C">
          <w:rPr>
            <w:sz w:val="24"/>
            <w:szCs w:val="24"/>
            <w:lang w:val="en-US"/>
          </w:rPr>
          <w:lastRenderedPageBreak/>
          <w:delText>Importa raspunsul catre client – prin intermediul butonului “Import Raspuns Client”</w:delText>
        </w:r>
      </w:del>
    </w:p>
    <w:p w14:paraId="2AD79DAE" w14:textId="110B2A84" w:rsidR="00116EB6" w:rsidDel="0025189E" w:rsidRDefault="000A68F1" w:rsidP="00EC6981">
      <w:pPr>
        <w:jc w:val="both"/>
        <w:rPr>
          <w:del w:id="10722" w:author="Sorin Salagean" w:date="2015-02-09T15:35:00Z"/>
          <w:sz w:val="24"/>
          <w:szCs w:val="24"/>
          <w:lang w:val="en-US"/>
        </w:rPr>
      </w:pPr>
      <w:del w:id="10723" w:author="Sorin Salagean" w:date="2015-02-09T11:21:00Z">
        <w:r w:rsidDel="004D2D1C">
          <w:rPr>
            <w:sz w:val="24"/>
            <w:szCs w:val="24"/>
            <w:lang w:val="en-US"/>
          </w:rPr>
          <w:delText>Fara importarea documentului Raspuns client, referatul nu poate trece in etapa finala Referate de respingere inchise.</w:delText>
        </w:r>
      </w:del>
    </w:p>
    <w:p w14:paraId="4709559E" w14:textId="77777777" w:rsidR="00EC6981" w:rsidDel="0025189E" w:rsidRDefault="00EC6981" w:rsidP="00EC6981">
      <w:pPr>
        <w:jc w:val="both"/>
        <w:rPr>
          <w:del w:id="10724" w:author="Sorin Salagean" w:date="2015-02-09T15:35:00Z"/>
          <w:sz w:val="24"/>
          <w:szCs w:val="24"/>
          <w:lang w:val="en-US"/>
        </w:rPr>
      </w:pPr>
    </w:p>
    <w:p w14:paraId="0EA3F232" w14:textId="762FA715" w:rsidR="00EC6981" w:rsidRPr="00EC6981" w:rsidDel="004D2D1C" w:rsidRDefault="00EC6981" w:rsidP="00AB457C">
      <w:pPr>
        <w:pStyle w:val="Heading3"/>
        <w:rPr>
          <w:del w:id="10725" w:author="Sorin Salagean" w:date="2015-02-09T11:22:00Z"/>
          <w:lang w:val="en-US"/>
        </w:rPr>
      </w:pPr>
      <w:bookmarkStart w:id="10726" w:name="_Toc389553046"/>
      <w:del w:id="10727" w:author="Sorin Salagean" w:date="2015-02-09T11:22:00Z">
        <w:r w:rsidDel="004D2D1C">
          <w:rPr>
            <w:lang w:val="en-US"/>
          </w:rPr>
          <w:delText>Referate de respi</w:delText>
        </w:r>
        <w:r w:rsidRPr="00AB457C" w:rsidDel="004D2D1C">
          <w:rPr>
            <w:rStyle w:val="Heading3Char"/>
          </w:rPr>
          <w:delText>n</w:delText>
        </w:r>
        <w:r w:rsidDel="004D2D1C">
          <w:rPr>
            <w:lang w:val="en-US"/>
          </w:rPr>
          <w:delText>gere - Refuzate</w:delText>
        </w:r>
        <w:bookmarkEnd w:id="10726"/>
      </w:del>
    </w:p>
    <w:p w14:paraId="7541D69A" w14:textId="14F772A7" w:rsidR="00EC6981" w:rsidDel="0025189E" w:rsidRDefault="00EC6981" w:rsidP="00EC6981">
      <w:pPr>
        <w:jc w:val="both"/>
        <w:rPr>
          <w:del w:id="10728" w:author="Sorin Salagean" w:date="2015-02-09T15:35:00Z"/>
          <w:sz w:val="24"/>
          <w:szCs w:val="24"/>
          <w:lang w:val="en-US"/>
        </w:rPr>
      </w:pPr>
      <w:del w:id="10729" w:author="Sorin Salagean" w:date="2015-02-09T11:22:00Z">
        <w:r w:rsidRPr="00EC6981" w:rsidDel="004D2D1C">
          <w:rPr>
            <w:sz w:val="24"/>
            <w:szCs w:val="24"/>
            <w:lang w:val="en-US"/>
          </w:rPr>
          <w:delText xml:space="preserve">In aceasta etapa </w:delText>
        </w:r>
        <w:r w:rsidDel="004D2D1C">
          <w:rPr>
            <w:sz w:val="24"/>
            <w:szCs w:val="24"/>
            <w:lang w:val="en-US"/>
          </w:rPr>
          <w:delText>ajung</w:delText>
        </w:r>
        <w:r w:rsidRPr="00EC6981" w:rsidDel="004D2D1C">
          <w:rPr>
            <w:sz w:val="24"/>
            <w:szCs w:val="24"/>
            <w:lang w:val="en-US"/>
          </w:rPr>
          <w:delText xml:space="preserve"> referat</w:delText>
        </w:r>
        <w:r w:rsidDel="004D2D1C">
          <w:rPr>
            <w:sz w:val="24"/>
            <w:szCs w:val="24"/>
            <w:lang w:val="en-US"/>
          </w:rPr>
          <w:delText>ele</w:delText>
        </w:r>
        <w:r w:rsidRPr="00EC6981" w:rsidDel="004D2D1C">
          <w:rPr>
            <w:sz w:val="24"/>
            <w:szCs w:val="24"/>
            <w:lang w:val="en-US"/>
          </w:rPr>
          <w:delText xml:space="preserve"> de </w:delText>
        </w:r>
        <w:r w:rsidDel="004D2D1C">
          <w:rPr>
            <w:sz w:val="24"/>
            <w:szCs w:val="24"/>
            <w:lang w:val="en-US"/>
          </w:rPr>
          <w:delText>respingere</w:delText>
        </w:r>
        <w:r w:rsidRPr="00EC6981" w:rsidDel="004D2D1C">
          <w:rPr>
            <w:sz w:val="24"/>
            <w:szCs w:val="24"/>
            <w:lang w:val="en-US"/>
          </w:rPr>
          <w:delText xml:space="preserve"> refuzate. Refuzul se poate face din orice etapa care are aceasta functionalitate. Toate referatele refuzate pe fluxul de aprobare</w:delText>
        </w:r>
        <w:r w:rsidDel="004D2D1C">
          <w:rPr>
            <w:sz w:val="24"/>
            <w:szCs w:val="24"/>
            <w:lang w:val="en-US"/>
          </w:rPr>
          <w:delText xml:space="preserve"> referat de respingere</w:delText>
        </w:r>
        <w:r w:rsidRPr="00EC6981" w:rsidDel="004D2D1C">
          <w:rPr>
            <w:sz w:val="24"/>
            <w:szCs w:val="24"/>
            <w:lang w:val="en-US"/>
          </w:rPr>
          <w:delText xml:space="preserve"> ajung in prima etapa a fluxului de aprobare si anume etapa Lichidator. De aici Lichidatorul poate trimite respectivele documente in etapa Accept/Referat refuzat.</w:delText>
        </w:r>
      </w:del>
    </w:p>
    <w:p w14:paraId="59FF8361" w14:textId="77777777" w:rsidR="00116EB6" w:rsidDel="0025189E" w:rsidRDefault="00116EB6" w:rsidP="00EC6981">
      <w:pPr>
        <w:jc w:val="both"/>
        <w:rPr>
          <w:del w:id="10730" w:author="Sorin Salagean" w:date="2015-02-09T15:35:00Z"/>
          <w:sz w:val="24"/>
          <w:szCs w:val="24"/>
          <w:lang w:val="en-US"/>
        </w:rPr>
      </w:pPr>
    </w:p>
    <w:p w14:paraId="508680EE" w14:textId="3FB9AC54" w:rsidR="00116EB6" w:rsidDel="004D2D1C" w:rsidRDefault="00116EB6" w:rsidP="00AB457C">
      <w:pPr>
        <w:pStyle w:val="Heading3"/>
        <w:rPr>
          <w:del w:id="10731" w:author="Sorin Salagean" w:date="2015-02-09T11:22:00Z"/>
          <w:lang w:val="en-US"/>
        </w:rPr>
      </w:pPr>
      <w:bookmarkStart w:id="10732" w:name="_Toc389553047"/>
      <w:del w:id="10733" w:author="Sorin Salagean" w:date="2015-02-09T11:22:00Z">
        <w:r w:rsidDel="004D2D1C">
          <w:rPr>
            <w:lang w:val="en-US"/>
          </w:rPr>
          <w:delText>Referate de respingere – Inchise</w:delText>
        </w:r>
        <w:bookmarkEnd w:id="10732"/>
      </w:del>
    </w:p>
    <w:p w14:paraId="47737D71" w14:textId="1E921D4F" w:rsidR="00116EB6" w:rsidRPr="00116EB6" w:rsidDel="007247CF" w:rsidRDefault="000A68F1" w:rsidP="00116EB6">
      <w:pPr>
        <w:jc w:val="both"/>
        <w:rPr>
          <w:del w:id="10734" w:author="Sorin Salagean" w:date="2015-02-09T15:49:00Z"/>
          <w:sz w:val="24"/>
          <w:szCs w:val="24"/>
          <w:lang w:val="en-US"/>
        </w:rPr>
      </w:pPr>
      <w:del w:id="10735" w:author="Sorin Salagean" w:date="2015-02-09T11:22:00Z">
        <w:r w:rsidDel="004D2D1C">
          <w:rPr>
            <w:sz w:val="24"/>
            <w:szCs w:val="24"/>
            <w:lang w:val="en-US"/>
          </w:rPr>
          <w:delText>Aici ajung referatele de respingere aprobate pentru care s-a importat r</w:delText>
        </w:r>
        <w:r w:rsidR="0070236D" w:rsidDel="004D2D1C">
          <w:rPr>
            <w:sz w:val="24"/>
            <w:szCs w:val="24"/>
            <w:lang w:val="en-US"/>
          </w:rPr>
          <w:delText>a</w:delText>
        </w:r>
        <w:r w:rsidDel="004D2D1C">
          <w:rPr>
            <w:sz w:val="24"/>
            <w:szCs w:val="24"/>
            <w:lang w:val="en-US"/>
          </w:rPr>
          <w:delText>spunsul catre client.</w:delText>
        </w:r>
      </w:del>
    </w:p>
    <w:p w14:paraId="42263D8A" w14:textId="77777777" w:rsidR="00BA52B3" w:rsidRPr="0091570D" w:rsidRDefault="00BA52B3" w:rsidP="00BA52B3">
      <w:pPr>
        <w:jc w:val="both"/>
        <w:rPr>
          <w:b/>
          <w:sz w:val="24"/>
          <w:szCs w:val="24"/>
          <w:lang w:val="en-US"/>
        </w:rPr>
      </w:pPr>
    </w:p>
    <w:p w14:paraId="03A3236A" w14:textId="1C57BB40" w:rsidR="007247CF" w:rsidRDefault="007247CF">
      <w:pPr>
        <w:pStyle w:val="Heading3"/>
        <w:rPr>
          <w:ins w:id="10736" w:author="Sorin Salagean" w:date="2015-02-09T15:51:00Z"/>
          <w:lang w:val="en-US"/>
        </w:rPr>
        <w:pPrChange w:id="10737" w:author="Sorin Salagean" w:date="2015-02-09T15:50:00Z">
          <w:pPr>
            <w:pStyle w:val="Heading1"/>
          </w:pPr>
        </w:pPrChange>
      </w:pPr>
      <w:bookmarkStart w:id="10738" w:name="_Toc389553048"/>
    </w:p>
    <w:p w14:paraId="4C08BED4" w14:textId="734294F7" w:rsidR="005C638B" w:rsidRDefault="005C638B">
      <w:pPr>
        <w:pStyle w:val="Heading3"/>
        <w:rPr>
          <w:ins w:id="10739" w:author="Sorin Salagean" w:date="2015-02-09T17:06:00Z"/>
          <w:lang w:val="en-US"/>
        </w:rPr>
        <w:pPrChange w:id="10740" w:author="Sorin Salagean" w:date="2015-02-09T15:50:00Z">
          <w:pPr>
            <w:pStyle w:val="Heading1"/>
          </w:pPr>
        </w:pPrChange>
      </w:pPr>
      <w:ins w:id="10741" w:author="Sorin Salagean" w:date="2015-02-09T17:03:00Z">
        <w:r>
          <w:rPr>
            <w:lang w:val="en-US"/>
          </w:rPr>
          <w:t xml:space="preserve">Flux - </w:t>
        </w:r>
      </w:ins>
      <w:ins w:id="10742" w:author="Sorin Salagean" w:date="2015-02-09T17:02:00Z">
        <w:r>
          <w:rPr>
            <w:lang w:val="en-US"/>
          </w:rPr>
          <w:t>Nivele de aprobare</w:t>
        </w:r>
      </w:ins>
      <w:ins w:id="10743" w:author="Sorin Salagean" w:date="2015-02-09T17:03:00Z">
        <w:r>
          <w:rPr>
            <w:lang w:val="en-US"/>
          </w:rPr>
          <w:t xml:space="preserve"> (Accept/Referat)</w:t>
        </w:r>
      </w:ins>
    </w:p>
    <w:p w14:paraId="5EC63CA6" w14:textId="77777777" w:rsidR="005C638B" w:rsidRDefault="005C638B" w:rsidP="005C638B">
      <w:pPr>
        <w:rPr>
          <w:ins w:id="10744" w:author="Sorin Salagean" w:date="2015-02-09T17:06:00Z"/>
          <w:lang w:val="en-US"/>
        </w:rPr>
      </w:pPr>
      <w:ins w:id="10745" w:author="Sorin Salagean" w:date="2015-02-09T17:06:00Z">
        <w:r>
          <w:rPr>
            <w:lang w:val="en-US"/>
          </w:rPr>
          <w:t>Etapa Flux</w:t>
        </w:r>
      </w:ins>
    </w:p>
    <w:tbl>
      <w:tblPr>
        <w:tblStyle w:val="TableGrid"/>
        <w:tblW w:w="2547" w:type="dxa"/>
        <w:tblLayout w:type="fixed"/>
        <w:tblLook w:val="04A0" w:firstRow="1" w:lastRow="0" w:firstColumn="1" w:lastColumn="0" w:noHBand="0" w:noVBand="1"/>
      </w:tblPr>
      <w:tblGrid>
        <w:gridCol w:w="2547"/>
      </w:tblGrid>
      <w:tr w:rsidR="005C638B" w:rsidRPr="00925CF5" w14:paraId="1B7352AC" w14:textId="77777777" w:rsidTr="000E45F2">
        <w:trPr>
          <w:trHeight w:val="269"/>
          <w:ins w:id="10746" w:author="Sorin Salagean" w:date="2015-02-09T17:06:00Z"/>
        </w:trPr>
        <w:tc>
          <w:tcPr>
            <w:tcW w:w="2547" w:type="dxa"/>
            <w:tcBorders>
              <w:top w:val="single" w:sz="4" w:space="0" w:color="auto"/>
              <w:left w:val="single" w:sz="4" w:space="0" w:color="auto"/>
              <w:bottom w:val="single" w:sz="4" w:space="0" w:color="auto"/>
              <w:right w:val="single" w:sz="4" w:space="0" w:color="auto"/>
            </w:tcBorders>
          </w:tcPr>
          <w:p w14:paraId="7611944D" w14:textId="77777777" w:rsidR="005C638B" w:rsidRPr="00925CF5" w:rsidRDefault="005C638B" w:rsidP="000E45F2">
            <w:pPr>
              <w:rPr>
                <w:ins w:id="10747" w:author="Sorin Salagean" w:date="2015-02-09T17:06:00Z"/>
                <w:rFonts w:asciiTheme="minorHAnsi" w:hAnsiTheme="minorHAnsi"/>
                <w:b/>
                <w:noProof/>
                <w:sz w:val="22"/>
                <w:szCs w:val="22"/>
                <w:lang w:val="ro-RO"/>
              </w:rPr>
            </w:pPr>
            <w:ins w:id="10748" w:author="Sorin Salagean" w:date="2015-02-09T17:06:00Z">
              <w:r w:rsidRPr="00925CF5">
                <w:rPr>
                  <w:rFonts w:asciiTheme="minorHAnsi" w:hAnsiTheme="minorHAnsi"/>
                  <w:b/>
                  <w:noProof/>
                  <w:sz w:val="22"/>
                  <w:szCs w:val="22"/>
                  <w:lang w:val="ro-RO"/>
                </w:rPr>
                <w:t>Etapa 1</w:t>
              </w:r>
            </w:ins>
          </w:p>
        </w:tc>
      </w:tr>
      <w:tr w:rsidR="005C638B" w:rsidRPr="00925CF5" w14:paraId="112AD885" w14:textId="77777777" w:rsidTr="000E45F2">
        <w:trPr>
          <w:ins w:id="10749" w:author="Sorin Salagean" w:date="2015-02-09T17:06:00Z"/>
        </w:trPr>
        <w:tc>
          <w:tcPr>
            <w:tcW w:w="2547" w:type="dxa"/>
            <w:tcBorders>
              <w:top w:val="single" w:sz="4" w:space="0" w:color="auto"/>
              <w:left w:val="single" w:sz="4" w:space="0" w:color="auto"/>
              <w:bottom w:val="single" w:sz="4" w:space="0" w:color="auto"/>
              <w:right w:val="single" w:sz="4" w:space="0" w:color="auto"/>
            </w:tcBorders>
            <w:hideMark/>
          </w:tcPr>
          <w:p w14:paraId="32375E56" w14:textId="1801C76A" w:rsidR="005C638B" w:rsidRPr="00925CF5" w:rsidRDefault="0028167F" w:rsidP="000E45F2">
            <w:pPr>
              <w:rPr>
                <w:ins w:id="10750" w:author="Sorin Salagean" w:date="2015-02-09T17:06:00Z"/>
                <w:rFonts w:asciiTheme="minorHAnsi" w:hAnsiTheme="minorHAnsi"/>
                <w:b/>
                <w:noProof/>
                <w:sz w:val="22"/>
                <w:szCs w:val="22"/>
                <w:lang w:val="ro-RO"/>
              </w:rPr>
            </w:pPr>
            <w:ins w:id="10751" w:author="Sorin Salagean" w:date="2015-02-09T17:19:00Z">
              <w:r>
                <w:rPr>
                  <w:rFonts w:asciiTheme="minorHAnsi" w:hAnsiTheme="minorHAnsi"/>
                  <w:b/>
                  <w:noProof/>
                  <w:sz w:val="22"/>
                  <w:szCs w:val="22"/>
                  <w:lang w:val="ro-RO"/>
                </w:rPr>
                <w:t>Start</w:t>
              </w:r>
            </w:ins>
          </w:p>
        </w:tc>
      </w:tr>
      <w:tr w:rsidR="005C638B" w:rsidRPr="00925CF5" w14:paraId="02B2E66D" w14:textId="77777777" w:rsidTr="000E45F2">
        <w:trPr>
          <w:ins w:id="10752" w:author="Sorin Salagean" w:date="2015-02-09T17:06:00Z"/>
        </w:trPr>
        <w:tc>
          <w:tcPr>
            <w:tcW w:w="2547" w:type="dxa"/>
            <w:tcBorders>
              <w:top w:val="single" w:sz="4" w:space="0" w:color="auto"/>
              <w:left w:val="single" w:sz="4" w:space="0" w:color="auto"/>
              <w:bottom w:val="single" w:sz="4" w:space="0" w:color="auto"/>
              <w:right w:val="single" w:sz="4" w:space="0" w:color="auto"/>
            </w:tcBorders>
          </w:tcPr>
          <w:p w14:paraId="33C12089" w14:textId="77777777" w:rsidR="005C638B" w:rsidRPr="00925CF5" w:rsidRDefault="005C638B" w:rsidP="000E45F2">
            <w:pPr>
              <w:rPr>
                <w:ins w:id="10753" w:author="Sorin Salagean" w:date="2015-02-09T17:06:00Z"/>
                <w:rFonts w:asciiTheme="minorHAnsi" w:hAnsiTheme="minorHAnsi" w:cs="Arial"/>
                <w:noProof/>
                <w:color w:val="000000"/>
                <w:szCs w:val="22"/>
                <w:lang w:val="ro-RO"/>
              </w:rPr>
            </w:pPr>
            <w:ins w:id="10754" w:author="Sorin Salagean" w:date="2015-02-09T17:06:00Z">
              <w:r w:rsidRPr="00925CF5">
                <w:rPr>
                  <w:rFonts w:asciiTheme="minorHAnsi" w:hAnsiTheme="minorHAnsi" w:cs="Arial"/>
                  <w:noProof/>
                  <w:color w:val="000000"/>
                  <w:szCs w:val="22"/>
                  <w:lang w:val="ro-RO"/>
                </w:rPr>
                <w:t>Actiuni disponibile pe Workflow OnBase (Ad Hoc User Ta</w:t>
              </w:r>
              <w:r>
                <w:rPr>
                  <w:rFonts w:asciiTheme="minorHAnsi" w:hAnsiTheme="minorHAnsi" w:cs="Arial"/>
                  <w:noProof/>
                  <w:color w:val="000000"/>
                  <w:szCs w:val="22"/>
                  <w:lang w:val="ro-RO"/>
                </w:rPr>
                <w:t>s</w:t>
              </w:r>
              <w:r w:rsidRPr="00925CF5">
                <w:rPr>
                  <w:rFonts w:asciiTheme="minorHAnsi" w:hAnsiTheme="minorHAnsi" w:cs="Arial"/>
                  <w:noProof/>
                  <w:color w:val="000000"/>
                  <w:szCs w:val="22"/>
                  <w:lang w:val="ro-RO"/>
                </w:rPr>
                <w:t>ks):</w:t>
              </w:r>
            </w:ins>
          </w:p>
          <w:p w14:paraId="130A06C8" w14:textId="655E4C73" w:rsidR="005C638B" w:rsidRPr="00925CF5" w:rsidRDefault="0028167F" w:rsidP="000E45F2">
            <w:pPr>
              <w:pStyle w:val="ListParagraph"/>
              <w:numPr>
                <w:ilvl w:val="0"/>
                <w:numId w:val="67"/>
              </w:numPr>
              <w:spacing w:after="200" w:line="276" w:lineRule="auto"/>
              <w:rPr>
                <w:ins w:id="10755" w:author="Sorin Salagean" w:date="2015-02-09T17:06:00Z"/>
                <w:rFonts w:asciiTheme="minorHAnsi" w:hAnsiTheme="minorHAnsi" w:cstheme="minorBidi"/>
                <w:noProof/>
                <w:lang w:val="ro-RO"/>
              </w:rPr>
            </w:pPr>
            <w:ins w:id="10756" w:author="Sorin Salagean" w:date="2015-02-09T17:18:00Z">
              <w:r>
                <w:rPr>
                  <w:rFonts w:asciiTheme="minorHAnsi" w:hAnsiTheme="minorHAnsi" w:cstheme="minorBidi"/>
                  <w:noProof/>
                  <w:lang w:val="ro-RO"/>
                </w:rPr>
                <w:t>Remove from WF</w:t>
              </w:r>
            </w:ins>
          </w:p>
        </w:tc>
      </w:tr>
    </w:tbl>
    <w:p w14:paraId="5C59C156" w14:textId="77777777" w:rsidR="005C638B" w:rsidRDefault="005C638B">
      <w:pPr>
        <w:rPr>
          <w:ins w:id="10757" w:author="Sorin Salagean" w:date="2015-02-09T17:07:00Z"/>
          <w:lang w:val="en-US"/>
        </w:rPr>
        <w:pPrChange w:id="10758" w:author="Sorin Salagean" w:date="2015-02-09T17:06:00Z">
          <w:pPr>
            <w:pStyle w:val="Heading1"/>
          </w:pPr>
        </w:pPrChange>
      </w:pPr>
    </w:p>
    <w:p w14:paraId="248D11D2" w14:textId="1923D22B" w:rsidR="000861E9" w:rsidRDefault="000861E9">
      <w:pPr>
        <w:pStyle w:val="Heading3"/>
        <w:rPr>
          <w:ins w:id="10759" w:author="Sorin Salagean" w:date="2015-02-09T17:21:00Z"/>
          <w:b/>
          <w:noProof/>
        </w:rPr>
        <w:pPrChange w:id="10760" w:author="Sorin Salagean" w:date="2015-02-09T17:21:00Z">
          <w:pPr>
            <w:spacing w:line="276" w:lineRule="auto"/>
          </w:pPr>
        </w:pPrChange>
      </w:pPr>
      <w:ins w:id="10761" w:author="Sorin Salagean" w:date="2015-02-09T17:21:00Z">
        <w:r w:rsidRPr="00BA0DCF">
          <w:rPr>
            <w:noProof/>
          </w:rPr>
          <w:t>Etapa 1</w:t>
        </w:r>
        <w:r>
          <w:rPr>
            <w:noProof/>
          </w:rPr>
          <w:t xml:space="preserve"> - Start</w:t>
        </w:r>
      </w:ins>
    </w:p>
    <w:p w14:paraId="52F16102" w14:textId="77777777" w:rsidR="000861E9" w:rsidRDefault="000861E9" w:rsidP="005C638B">
      <w:pPr>
        <w:spacing w:line="276" w:lineRule="auto"/>
        <w:rPr>
          <w:ins w:id="10762" w:author="Sorin Salagean" w:date="2015-02-09T17:21:00Z"/>
          <w:b/>
          <w:noProof/>
        </w:rPr>
      </w:pPr>
    </w:p>
    <w:p w14:paraId="6D48F8AB" w14:textId="77777777" w:rsidR="005C638B" w:rsidRPr="00126240" w:rsidRDefault="005C638B" w:rsidP="005C638B">
      <w:pPr>
        <w:spacing w:line="276" w:lineRule="auto"/>
        <w:rPr>
          <w:ins w:id="10763" w:author="Sorin Salagean" w:date="2015-02-09T17:07:00Z"/>
          <w:b/>
          <w:noProof/>
        </w:rPr>
      </w:pPr>
      <w:ins w:id="10764" w:author="Sorin Salagean" w:date="2015-02-09T17:07:00Z">
        <w:r w:rsidRPr="0086384C">
          <w:rPr>
            <w:b/>
            <w:noProof/>
          </w:rPr>
          <w:t>Roluri si permisiuni:</w:t>
        </w:r>
      </w:ins>
    </w:p>
    <w:tbl>
      <w:tblPr>
        <w:tblStyle w:val="TableWeb2"/>
        <w:tblW w:w="0" w:type="auto"/>
        <w:tblLook w:val="04A0" w:firstRow="1" w:lastRow="0" w:firstColumn="1" w:lastColumn="0" w:noHBand="0" w:noVBand="1"/>
      </w:tblPr>
      <w:tblGrid>
        <w:gridCol w:w="1835"/>
        <w:gridCol w:w="4394"/>
        <w:gridCol w:w="4221"/>
      </w:tblGrid>
      <w:tr w:rsidR="005C638B" w:rsidRPr="00C46A23" w14:paraId="21FA44BA" w14:textId="77777777" w:rsidTr="000E45F2">
        <w:trPr>
          <w:cnfStyle w:val="100000000000" w:firstRow="1" w:lastRow="0" w:firstColumn="0" w:lastColumn="0" w:oddVBand="0" w:evenVBand="0" w:oddHBand="0" w:evenHBand="0" w:firstRowFirstColumn="0" w:firstRowLastColumn="0" w:lastRowFirstColumn="0" w:lastRowLastColumn="0"/>
          <w:trHeight w:val="362"/>
          <w:ins w:id="10765" w:author="Sorin Salagean" w:date="2015-02-09T17:07:00Z"/>
        </w:trPr>
        <w:tc>
          <w:tcPr>
            <w:tcW w:w="1775" w:type="dxa"/>
            <w:hideMark/>
          </w:tcPr>
          <w:p w14:paraId="2378BB19" w14:textId="77777777" w:rsidR="005C638B" w:rsidRPr="00C46A23" w:rsidRDefault="005C638B" w:rsidP="000E45F2">
            <w:pPr>
              <w:spacing w:line="276" w:lineRule="auto"/>
              <w:rPr>
                <w:ins w:id="10766" w:author="Sorin Salagean" w:date="2015-02-09T17:07:00Z"/>
                <w:rFonts w:asciiTheme="minorHAnsi" w:hAnsiTheme="minorHAnsi"/>
                <w:noProof/>
                <w:sz w:val="22"/>
                <w:szCs w:val="22"/>
                <w:lang w:val="ro-RO"/>
              </w:rPr>
            </w:pPr>
            <w:ins w:id="10767" w:author="Sorin Salagean" w:date="2015-02-09T17:07:00Z">
              <w:r w:rsidRPr="00C46A23">
                <w:rPr>
                  <w:rFonts w:asciiTheme="minorHAnsi" w:hAnsiTheme="minorHAnsi"/>
                  <w:b/>
                  <w:bCs/>
                  <w:noProof/>
                  <w:sz w:val="22"/>
                  <w:szCs w:val="22"/>
                  <w:lang w:val="ro-RO"/>
                </w:rPr>
                <w:t>Nume grup</w:t>
              </w:r>
            </w:ins>
          </w:p>
        </w:tc>
        <w:tc>
          <w:tcPr>
            <w:tcW w:w="4354" w:type="dxa"/>
            <w:hideMark/>
          </w:tcPr>
          <w:p w14:paraId="69AE7509" w14:textId="77777777" w:rsidR="005C638B" w:rsidRPr="00C46A23" w:rsidRDefault="005C638B" w:rsidP="000E45F2">
            <w:pPr>
              <w:spacing w:line="276" w:lineRule="auto"/>
              <w:rPr>
                <w:ins w:id="10768" w:author="Sorin Salagean" w:date="2015-02-09T17:07:00Z"/>
                <w:rFonts w:asciiTheme="minorHAnsi" w:hAnsiTheme="minorHAnsi"/>
                <w:noProof/>
                <w:sz w:val="22"/>
                <w:szCs w:val="22"/>
                <w:lang w:val="ro-RO"/>
              </w:rPr>
            </w:pPr>
            <w:ins w:id="10769" w:author="Sorin Salagean" w:date="2015-02-09T17:07:00Z">
              <w:r w:rsidRPr="00C46A23">
                <w:rPr>
                  <w:rFonts w:asciiTheme="minorHAnsi" w:hAnsiTheme="minorHAnsi"/>
                  <w:b/>
                  <w:bCs/>
                  <w:noProof/>
                  <w:sz w:val="22"/>
                  <w:szCs w:val="22"/>
                  <w:lang w:val="ro-RO"/>
                </w:rPr>
                <w:t>Drepturi</w:t>
              </w:r>
            </w:ins>
          </w:p>
        </w:tc>
        <w:tc>
          <w:tcPr>
            <w:tcW w:w="4161" w:type="dxa"/>
            <w:hideMark/>
          </w:tcPr>
          <w:p w14:paraId="64CCDAFF" w14:textId="77777777" w:rsidR="005C638B" w:rsidRPr="00C46A23" w:rsidRDefault="005C638B" w:rsidP="000E45F2">
            <w:pPr>
              <w:spacing w:line="276" w:lineRule="auto"/>
              <w:rPr>
                <w:ins w:id="10770" w:author="Sorin Salagean" w:date="2015-02-09T17:07:00Z"/>
                <w:rFonts w:asciiTheme="minorHAnsi" w:hAnsiTheme="minorHAnsi"/>
                <w:noProof/>
                <w:sz w:val="22"/>
                <w:szCs w:val="22"/>
                <w:lang w:val="ro-RO"/>
              </w:rPr>
            </w:pPr>
            <w:ins w:id="10771" w:author="Sorin Salagean" w:date="2015-02-09T17:07:00Z">
              <w:r w:rsidRPr="00C46A23">
                <w:rPr>
                  <w:rFonts w:asciiTheme="minorHAnsi" w:hAnsiTheme="minorHAnsi"/>
                  <w:b/>
                  <w:bCs/>
                  <w:noProof/>
                  <w:sz w:val="22"/>
                  <w:szCs w:val="22"/>
                  <w:lang w:val="ro-RO"/>
                </w:rPr>
                <w:t>Cerinte de sistem</w:t>
              </w:r>
            </w:ins>
          </w:p>
        </w:tc>
      </w:tr>
      <w:tr w:rsidR="005C638B" w:rsidRPr="00C46A23" w14:paraId="517CE75E" w14:textId="77777777" w:rsidTr="000E45F2">
        <w:trPr>
          <w:trHeight w:val="857"/>
          <w:ins w:id="10772" w:author="Sorin Salagean" w:date="2015-02-09T17:07:00Z"/>
        </w:trPr>
        <w:tc>
          <w:tcPr>
            <w:tcW w:w="1775" w:type="dxa"/>
          </w:tcPr>
          <w:p w14:paraId="192B501D" w14:textId="2DE30D2D" w:rsidR="005C638B" w:rsidRPr="00F41278" w:rsidRDefault="005C638B" w:rsidP="000E45F2">
            <w:pPr>
              <w:rPr>
                <w:ins w:id="10773" w:author="Sorin Salagean" w:date="2015-02-09T17:07:00Z"/>
                <w:rFonts w:asciiTheme="minorHAnsi" w:hAnsiTheme="minorHAnsi"/>
                <w:b/>
                <w:noProof/>
                <w:sz w:val="22"/>
                <w:szCs w:val="22"/>
              </w:rPr>
            </w:pPr>
          </w:p>
        </w:tc>
        <w:tc>
          <w:tcPr>
            <w:tcW w:w="4354" w:type="dxa"/>
          </w:tcPr>
          <w:p w14:paraId="2DAD3962" w14:textId="32E8A3E6" w:rsidR="005C638B" w:rsidRPr="00F41278" w:rsidRDefault="005C638B" w:rsidP="000E45F2">
            <w:pPr>
              <w:rPr>
                <w:ins w:id="10774" w:author="Sorin Salagean" w:date="2015-02-09T17:07:00Z"/>
                <w:b/>
                <w:noProof/>
              </w:rPr>
            </w:pPr>
          </w:p>
        </w:tc>
        <w:tc>
          <w:tcPr>
            <w:tcW w:w="4161" w:type="dxa"/>
          </w:tcPr>
          <w:p w14:paraId="697F3E10" w14:textId="21E4725E" w:rsidR="005C638B" w:rsidRPr="00F41278" w:rsidRDefault="005C638B" w:rsidP="000E45F2">
            <w:pPr>
              <w:rPr>
                <w:ins w:id="10775" w:author="Sorin Salagean" w:date="2015-02-09T17:07:00Z"/>
                <w:b/>
                <w:noProof/>
              </w:rPr>
            </w:pPr>
          </w:p>
        </w:tc>
      </w:tr>
    </w:tbl>
    <w:p w14:paraId="3FC4EF25" w14:textId="77777777" w:rsidR="005C638B" w:rsidRPr="00126240" w:rsidRDefault="005C638B" w:rsidP="005C638B">
      <w:pPr>
        <w:spacing w:line="276" w:lineRule="auto"/>
        <w:rPr>
          <w:ins w:id="10776" w:author="Sorin Salagean" w:date="2015-02-09T17:07:00Z"/>
          <w:rStyle w:val="EstiloCuerpo"/>
          <w:noProof/>
        </w:rPr>
      </w:pPr>
    </w:p>
    <w:p w14:paraId="01172ACC" w14:textId="77777777" w:rsidR="005C638B" w:rsidRPr="00126240" w:rsidRDefault="005C638B" w:rsidP="005C638B">
      <w:pPr>
        <w:spacing w:line="276" w:lineRule="auto"/>
        <w:rPr>
          <w:ins w:id="10777" w:author="Sorin Salagean" w:date="2015-02-09T17:07:00Z"/>
          <w:b/>
          <w:noProof/>
        </w:rPr>
      </w:pPr>
      <w:ins w:id="10778" w:author="Sorin Salagean" w:date="2015-02-09T17:07: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Change w:id="10779">
          <w:tblGrid>
            <w:gridCol w:w="2958"/>
            <w:gridCol w:w="295"/>
            <w:gridCol w:w="7197"/>
          </w:tblGrid>
        </w:tblGridChange>
      </w:tblGrid>
      <w:tr w:rsidR="005C638B" w:rsidRPr="00C46A23" w14:paraId="71493C1F" w14:textId="77777777" w:rsidTr="000E45F2">
        <w:trPr>
          <w:cnfStyle w:val="100000000000" w:firstRow="1" w:lastRow="0" w:firstColumn="0" w:lastColumn="0" w:oddVBand="0" w:evenVBand="0" w:oddHBand="0" w:evenHBand="0" w:firstRowFirstColumn="0" w:firstRowLastColumn="0" w:lastRowFirstColumn="0" w:lastRowLastColumn="0"/>
          <w:trHeight w:val="362"/>
          <w:ins w:id="10780" w:author="Sorin Salagean" w:date="2015-02-09T17:07:00Z"/>
        </w:trPr>
        <w:tc>
          <w:tcPr>
            <w:tcW w:w="3193" w:type="dxa"/>
            <w:hideMark/>
          </w:tcPr>
          <w:p w14:paraId="70D18B1B" w14:textId="77777777" w:rsidR="005C638B" w:rsidRPr="00C46A23" w:rsidRDefault="005C638B" w:rsidP="000E45F2">
            <w:pPr>
              <w:spacing w:line="276" w:lineRule="auto"/>
              <w:rPr>
                <w:ins w:id="10781" w:author="Sorin Salagean" w:date="2015-02-09T17:07:00Z"/>
                <w:rFonts w:asciiTheme="minorHAnsi" w:hAnsiTheme="minorHAnsi"/>
                <w:noProof/>
                <w:sz w:val="22"/>
                <w:szCs w:val="22"/>
                <w:lang w:val="ro-RO"/>
              </w:rPr>
            </w:pPr>
            <w:ins w:id="10782" w:author="Sorin Salagean" w:date="2015-02-09T17:07:00Z">
              <w:r w:rsidRPr="00C46A23">
                <w:rPr>
                  <w:rFonts w:asciiTheme="minorHAnsi" w:hAnsiTheme="minorHAnsi"/>
                  <w:b/>
                  <w:bCs/>
                  <w:noProof/>
                  <w:sz w:val="22"/>
                  <w:szCs w:val="22"/>
                  <w:lang w:val="ro-RO"/>
                </w:rPr>
                <w:t>Actiune</w:t>
              </w:r>
            </w:ins>
          </w:p>
        </w:tc>
        <w:tc>
          <w:tcPr>
            <w:tcW w:w="7137" w:type="dxa"/>
            <w:hideMark/>
          </w:tcPr>
          <w:p w14:paraId="31D27117" w14:textId="77777777" w:rsidR="005C638B" w:rsidRPr="00C46A23" w:rsidRDefault="005C638B" w:rsidP="000E45F2">
            <w:pPr>
              <w:spacing w:line="276" w:lineRule="auto"/>
              <w:rPr>
                <w:ins w:id="10783" w:author="Sorin Salagean" w:date="2015-02-09T17:07:00Z"/>
                <w:rFonts w:asciiTheme="minorHAnsi" w:hAnsiTheme="minorHAnsi"/>
                <w:noProof/>
                <w:sz w:val="22"/>
                <w:szCs w:val="22"/>
                <w:lang w:val="ro-RO"/>
              </w:rPr>
            </w:pPr>
            <w:ins w:id="10784" w:author="Sorin Salagean" w:date="2015-02-09T17:07:00Z">
              <w:r w:rsidRPr="00C46A23">
                <w:rPr>
                  <w:rFonts w:asciiTheme="minorHAnsi" w:hAnsiTheme="minorHAnsi"/>
                  <w:b/>
                  <w:bCs/>
                  <w:noProof/>
                  <w:sz w:val="22"/>
                  <w:szCs w:val="22"/>
                  <w:lang w:val="ro-RO"/>
                </w:rPr>
                <w:t>Descriere Actiune</w:t>
              </w:r>
            </w:ins>
          </w:p>
        </w:tc>
      </w:tr>
      <w:tr w:rsidR="0028167F" w:rsidRPr="00442767" w14:paraId="1948946E" w14:textId="77777777" w:rsidTr="0028167F">
        <w:tblPrEx>
          <w:tblW w:w="0" w:type="auto"/>
          <w:tblPrExChange w:id="10785" w:author="Sorin Salagean" w:date="2015-02-09T17:14:00Z">
            <w:tblPrEx>
              <w:tblW w:w="0" w:type="auto"/>
            </w:tblPrEx>
          </w:tblPrExChange>
        </w:tblPrEx>
        <w:trPr>
          <w:trHeight w:val="362"/>
          <w:ins w:id="10786" w:author="Sorin Salagean" w:date="2015-02-09T17:14:00Z"/>
          <w:trPrChange w:id="10787" w:author="Sorin Salagean" w:date="2015-02-09T17:14:00Z">
            <w:trPr>
              <w:trHeight w:val="362"/>
            </w:trPr>
          </w:trPrChange>
        </w:trPr>
        <w:tc>
          <w:tcPr>
            <w:tcW w:w="3193" w:type="dxa"/>
            <w:tcPrChange w:id="10788" w:author="Sorin Salagean" w:date="2015-02-09T17:14:00Z">
              <w:tcPr>
                <w:tcW w:w="2898" w:type="dxa"/>
              </w:tcPr>
            </w:tcPrChange>
          </w:tcPr>
          <w:p w14:paraId="22904611" w14:textId="77777777" w:rsidR="0028167F" w:rsidRPr="00BA0DCF" w:rsidRDefault="0028167F" w:rsidP="000E45F2">
            <w:pPr>
              <w:spacing w:line="276" w:lineRule="auto"/>
              <w:rPr>
                <w:ins w:id="10789" w:author="Sorin Salagean" w:date="2015-02-09T17:14:00Z"/>
                <w:rFonts w:asciiTheme="minorHAnsi" w:hAnsiTheme="minorHAnsi"/>
                <w:b/>
                <w:noProof/>
                <w:sz w:val="22"/>
                <w:szCs w:val="22"/>
              </w:rPr>
            </w:pPr>
            <w:ins w:id="10790" w:author="Sorin Salagean" w:date="2015-02-09T17:14:00Z">
              <w:r w:rsidRPr="00BA0DCF">
                <w:rPr>
                  <w:rFonts w:asciiTheme="minorHAnsi" w:hAnsiTheme="minorHAnsi"/>
                  <w:b/>
                  <w:noProof/>
                  <w:sz w:val="22"/>
                  <w:szCs w:val="22"/>
                </w:rPr>
                <w:t>Copiere setari de pe model</w:t>
              </w:r>
            </w:ins>
          </w:p>
        </w:tc>
        <w:tc>
          <w:tcPr>
            <w:tcW w:w="7137" w:type="dxa"/>
            <w:tcPrChange w:id="10791" w:author="Sorin Salagean" w:date="2015-02-09T17:14:00Z">
              <w:tcPr>
                <w:tcW w:w="7432" w:type="dxa"/>
                <w:gridSpan w:val="2"/>
              </w:tcPr>
            </w:tcPrChange>
          </w:tcPr>
          <w:p w14:paraId="13DCD0F2" w14:textId="782694B5" w:rsidR="0028167F" w:rsidRPr="00BA0DCF" w:rsidRDefault="0028167F" w:rsidP="000E45F2">
            <w:pPr>
              <w:spacing w:line="276" w:lineRule="auto"/>
              <w:rPr>
                <w:ins w:id="10792" w:author="Sorin Salagean" w:date="2015-02-09T17:14:00Z"/>
                <w:rFonts w:asciiTheme="minorHAnsi" w:hAnsiTheme="minorHAnsi"/>
                <w:b/>
                <w:noProof/>
                <w:sz w:val="22"/>
                <w:szCs w:val="22"/>
              </w:rPr>
            </w:pPr>
            <w:ins w:id="10793" w:author="Sorin Salagean" w:date="2015-02-09T17:14:00Z">
              <w:r w:rsidRPr="00BA0DCF">
                <w:rPr>
                  <w:rFonts w:asciiTheme="minorHAnsi" w:hAnsiTheme="minorHAnsi"/>
                  <w:b/>
                  <w:noProof/>
                  <w:sz w:val="22"/>
                  <w:szCs w:val="22"/>
                </w:rPr>
                <w:t>Se vor copia urmatoarele kw-uri de pe documentul “Setari – Nivele de aprobare” pe documentul curent:</w:t>
              </w:r>
            </w:ins>
            <w:ins w:id="10794" w:author="Sorin Salagean" w:date="2015-02-09T17:15:00Z">
              <w:r>
                <w:rPr>
                  <w:rFonts w:asciiTheme="minorHAnsi" w:hAnsiTheme="minorHAnsi"/>
                  <w:b/>
                  <w:noProof/>
                  <w:sz w:val="22"/>
                  <w:szCs w:val="22"/>
                </w:rPr>
                <w:t xml:space="preserve"> “Valoare WF”,</w:t>
              </w:r>
            </w:ins>
            <w:ins w:id="10795" w:author="Sorin Salagean" w:date="2015-02-09T17:14:00Z">
              <w:r w:rsidRPr="00BA0DCF">
                <w:rPr>
                  <w:rFonts w:asciiTheme="minorHAnsi" w:hAnsiTheme="minorHAnsi"/>
                  <w:b/>
                  <w:noProof/>
                  <w:sz w:val="22"/>
                  <w:szCs w:val="22"/>
                </w:rPr>
                <w:t xml:space="preserve"> “Etapa Lichidator”, “Etapa Sef serviciu”, “Etapa Director dauna”, “Etapa Director juridic”, “Etapa Claim Forum”, “Etapa CFP”, “Etapa Plata”, “Etapa Controlling”</w:t>
              </w:r>
            </w:ins>
          </w:p>
        </w:tc>
      </w:tr>
      <w:tr w:rsidR="0028167F" w:rsidRPr="002B1188" w14:paraId="4ADC11E9" w14:textId="77777777" w:rsidTr="000E45F2">
        <w:trPr>
          <w:trHeight w:val="362"/>
          <w:ins w:id="10796" w:author="Sorin Salagean" w:date="2015-02-09T17:13:00Z"/>
        </w:trPr>
        <w:tc>
          <w:tcPr>
            <w:tcW w:w="3193" w:type="dxa"/>
          </w:tcPr>
          <w:p w14:paraId="05B8093E" w14:textId="19735A96" w:rsidR="0028167F" w:rsidRPr="002B1188" w:rsidRDefault="0028167F" w:rsidP="000E45F2">
            <w:pPr>
              <w:spacing w:line="276" w:lineRule="auto"/>
              <w:rPr>
                <w:ins w:id="10797" w:author="Sorin Salagean" w:date="2015-02-09T17:13:00Z"/>
                <w:rFonts w:asciiTheme="minorHAnsi" w:hAnsiTheme="minorHAnsi"/>
                <w:b/>
                <w:bCs/>
                <w:noProof/>
                <w:sz w:val="22"/>
                <w:szCs w:val="22"/>
              </w:rPr>
            </w:pPr>
            <w:ins w:id="10798" w:author="Sorin Salagean" w:date="2015-02-09T17:16:00Z">
              <w:r>
                <w:rPr>
                  <w:rFonts w:asciiTheme="minorHAnsi" w:hAnsiTheme="minorHAnsi"/>
                  <w:b/>
                  <w:bCs/>
                  <w:noProof/>
                  <w:sz w:val="22"/>
                  <w:szCs w:val="22"/>
                </w:rPr>
                <w:t>Copiere etape pe Accept/Referat</w:t>
              </w:r>
            </w:ins>
          </w:p>
        </w:tc>
        <w:tc>
          <w:tcPr>
            <w:tcW w:w="7137" w:type="dxa"/>
          </w:tcPr>
          <w:p w14:paraId="00475031" w14:textId="613313A0" w:rsidR="0028167F" w:rsidRPr="002B1188" w:rsidRDefault="0028167F" w:rsidP="000E45F2">
            <w:pPr>
              <w:spacing w:line="276" w:lineRule="auto"/>
              <w:rPr>
                <w:ins w:id="10799" w:author="Sorin Salagean" w:date="2015-02-09T17:13:00Z"/>
                <w:rFonts w:asciiTheme="minorHAnsi" w:hAnsiTheme="minorHAnsi"/>
                <w:b/>
                <w:bCs/>
                <w:noProof/>
                <w:sz w:val="22"/>
                <w:szCs w:val="22"/>
              </w:rPr>
            </w:pPr>
            <w:ins w:id="10800" w:author="Sorin Salagean" w:date="2015-02-09T17:17:00Z">
              <w:r>
                <w:rPr>
                  <w:rFonts w:asciiTheme="minorHAnsi" w:hAnsiTheme="minorHAnsi"/>
                  <w:b/>
                  <w:bCs/>
                  <w:noProof/>
                  <w:sz w:val="22"/>
                  <w:szCs w:val="22"/>
                </w:rPr>
                <w:t xml:space="preserve">Se vor copia urmatoarele kw-uri pe documentul relationat: </w:t>
              </w:r>
            </w:ins>
            <w:ins w:id="10801" w:author="Sorin Salagean" w:date="2015-02-09T17:18:00Z">
              <w:r w:rsidRPr="00BA0DCF">
                <w:rPr>
                  <w:rFonts w:asciiTheme="minorHAnsi" w:hAnsiTheme="minorHAnsi"/>
                  <w:b/>
                  <w:noProof/>
                  <w:sz w:val="22"/>
                  <w:szCs w:val="22"/>
                </w:rPr>
                <w:t xml:space="preserve">“Etapa Lichidator”, “Etapa Sef serviciu”, “Etapa Director dauna”, “Etapa Director </w:t>
              </w:r>
              <w:r w:rsidRPr="00BA0DCF">
                <w:rPr>
                  <w:rFonts w:asciiTheme="minorHAnsi" w:hAnsiTheme="minorHAnsi"/>
                  <w:b/>
                  <w:noProof/>
                  <w:sz w:val="22"/>
                  <w:szCs w:val="22"/>
                </w:rPr>
                <w:lastRenderedPageBreak/>
                <w:t>juridic”, “Etapa Claim Forum”, “Etapa CFP”, “Etapa Plata”, “Etapa Controlling”</w:t>
              </w:r>
            </w:ins>
          </w:p>
        </w:tc>
      </w:tr>
    </w:tbl>
    <w:p w14:paraId="4949BE3E" w14:textId="77777777" w:rsidR="005C638B" w:rsidRDefault="005C638B" w:rsidP="005C638B">
      <w:pPr>
        <w:spacing w:line="276" w:lineRule="auto"/>
        <w:rPr>
          <w:ins w:id="10802" w:author="Sorin Salagean" w:date="2015-02-09T17:07:00Z"/>
          <w:b/>
          <w:noProof/>
        </w:rPr>
      </w:pPr>
    </w:p>
    <w:p w14:paraId="2D141AC7" w14:textId="77777777" w:rsidR="005C638B" w:rsidRPr="00126240" w:rsidRDefault="005C638B" w:rsidP="005C638B">
      <w:pPr>
        <w:spacing w:line="276" w:lineRule="auto"/>
        <w:rPr>
          <w:ins w:id="10803" w:author="Sorin Salagean" w:date="2015-02-09T17:07:00Z"/>
          <w:b/>
          <w:noProof/>
        </w:rPr>
      </w:pPr>
      <w:ins w:id="10804" w:author="Sorin Salagean" w:date="2015-02-09T17:07:00Z">
        <w:r w:rsidRPr="0086384C">
          <w:rPr>
            <w:b/>
            <w:noProof/>
          </w:rPr>
          <w:t xml:space="preserve">Actiuni </w:t>
        </w:r>
        <w:r w:rsidRPr="00126240">
          <w:rPr>
            <w:b/>
            <w:noProof/>
          </w:rPr>
          <w:t>manuale pe coada (Ad Hoc User Tasks):</w:t>
        </w:r>
      </w:ins>
    </w:p>
    <w:tbl>
      <w:tblPr>
        <w:tblStyle w:val="TableWeb2"/>
        <w:tblW w:w="0" w:type="auto"/>
        <w:tblLook w:val="04A0" w:firstRow="1" w:lastRow="0" w:firstColumn="1" w:lastColumn="0" w:noHBand="0" w:noVBand="1"/>
      </w:tblPr>
      <w:tblGrid>
        <w:gridCol w:w="2252"/>
        <w:gridCol w:w="5044"/>
        <w:gridCol w:w="992"/>
        <w:gridCol w:w="2162"/>
      </w:tblGrid>
      <w:tr w:rsidR="005C638B" w:rsidRPr="00C46A23" w14:paraId="6B8C6652" w14:textId="77777777" w:rsidTr="000E45F2">
        <w:trPr>
          <w:cnfStyle w:val="100000000000" w:firstRow="1" w:lastRow="0" w:firstColumn="0" w:lastColumn="0" w:oddVBand="0" w:evenVBand="0" w:oddHBand="0" w:evenHBand="0" w:firstRowFirstColumn="0" w:firstRowLastColumn="0" w:lastRowFirstColumn="0" w:lastRowLastColumn="0"/>
          <w:trHeight w:val="362"/>
          <w:ins w:id="10805" w:author="Sorin Salagean" w:date="2015-02-09T17:07:00Z"/>
        </w:trPr>
        <w:tc>
          <w:tcPr>
            <w:tcW w:w="2192" w:type="dxa"/>
            <w:hideMark/>
          </w:tcPr>
          <w:p w14:paraId="77541E5B" w14:textId="77777777" w:rsidR="005C638B" w:rsidRPr="00C46A23" w:rsidRDefault="005C638B" w:rsidP="000E45F2">
            <w:pPr>
              <w:spacing w:line="276" w:lineRule="auto"/>
              <w:rPr>
                <w:ins w:id="10806" w:author="Sorin Salagean" w:date="2015-02-09T17:07:00Z"/>
                <w:rFonts w:asciiTheme="minorHAnsi" w:hAnsiTheme="minorHAnsi"/>
                <w:noProof/>
                <w:sz w:val="22"/>
                <w:szCs w:val="22"/>
                <w:lang w:val="ro-RO"/>
              </w:rPr>
            </w:pPr>
            <w:ins w:id="10807" w:author="Sorin Salagean" w:date="2015-02-09T17:07:00Z">
              <w:r w:rsidRPr="00C46A23">
                <w:rPr>
                  <w:rFonts w:asciiTheme="minorHAnsi" w:hAnsiTheme="minorHAnsi"/>
                  <w:b/>
                  <w:bCs/>
                  <w:noProof/>
                  <w:sz w:val="22"/>
                  <w:szCs w:val="22"/>
                  <w:lang w:val="ro-RO"/>
                </w:rPr>
                <w:t>Nume task</w:t>
              </w:r>
            </w:ins>
          </w:p>
        </w:tc>
        <w:tc>
          <w:tcPr>
            <w:tcW w:w="5004" w:type="dxa"/>
            <w:hideMark/>
          </w:tcPr>
          <w:p w14:paraId="711D6FA2" w14:textId="77777777" w:rsidR="005C638B" w:rsidRPr="00C46A23" w:rsidRDefault="005C638B" w:rsidP="000E45F2">
            <w:pPr>
              <w:spacing w:line="276" w:lineRule="auto"/>
              <w:rPr>
                <w:ins w:id="10808" w:author="Sorin Salagean" w:date="2015-02-09T17:07:00Z"/>
                <w:rFonts w:asciiTheme="minorHAnsi" w:hAnsiTheme="minorHAnsi"/>
                <w:noProof/>
                <w:sz w:val="22"/>
                <w:szCs w:val="22"/>
                <w:lang w:val="ro-RO"/>
              </w:rPr>
            </w:pPr>
            <w:ins w:id="10809" w:author="Sorin Salagean" w:date="2015-02-09T17:07:00Z">
              <w:r w:rsidRPr="00C46A23">
                <w:rPr>
                  <w:rFonts w:asciiTheme="minorHAnsi" w:hAnsiTheme="minorHAnsi"/>
                  <w:b/>
                  <w:bCs/>
                  <w:noProof/>
                  <w:sz w:val="22"/>
                  <w:szCs w:val="22"/>
                  <w:lang w:val="ro-RO"/>
                </w:rPr>
                <w:t>Descriere</w:t>
              </w:r>
            </w:ins>
          </w:p>
        </w:tc>
        <w:tc>
          <w:tcPr>
            <w:tcW w:w="952" w:type="dxa"/>
            <w:hideMark/>
          </w:tcPr>
          <w:p w14:paraId="11508D52" w14:textId="77777777" w:rsidR="005C638B" w:rsidRPr="00C46A23" w:rsidRDefault="005C638B" w:rsidP="000E45F2">
            <w:pPr>
              <w:spacing w:line="276" w:lineRule="auto"/>
              <w:rPr>
                <w:ins w:id="10810" w:author="Sorin Salagean" w:date="2015-02-09T17:07:00Z"/>
                <w:rFonts w:asciiTheme="minorHAnsi" w:hAnsiTheme="minorHAnsi"/>
                <w:noProof/>
                <w:sz w:val="22"/>
                <w:szCs w:val="22"/>
                <w:lang w:val="ro-RO"/>
              </w:rPr>
            </w:pPr>
            <w:ins w:id="10811" w:author="Sorin Salagean" w:date="2015-02-09T17:07:00Z">
              <w:r w:rsidRPr="00C46A23">
                <w:rPr>
                  <w:rFonts w:asciiTheme="minorHAnsi" w:hAnsiTheme="minorHAnsi"/>
                  <w:b/>
                  <w:bCs/>
                  <w:noProof/>
                  <w:sz w:val="22"/>
                  <w:szCs w:val="22"/>
                  <w:lang w:val="ro-RO"/>
                </w:rPr>
                <w:t>Validari</w:t>
              </w:r>
            </w:ins>
          </w:p>
        </w:tc>
        <w:tc>
          <w:tcPr>
            <w:tcW w:w="2102" w:type="dxa"/>
          </w:tcPr>
          <w:p w14:paraId="5A4A32D1" w14:textId="77777777" w:rsidR="005C638B" w:rsidRPr="00C46A23" w:rsidRDefault="005C638B" w:rsidP="000E45F2">
            <w:pPr>
              <w:spacing w:line="276" w:lineRule="auto"/>
              <w:rPr>
                <w:ins w:id="10812" w:author="Sorin Salagean" w:date="2015-02-09T17:07:00Z"/>
                <w:rFonts w:asciiTheme="minorHAnsi" w:hAnsiTheme="minorHAnsi"/>
                <w:b/>
                <w:bCs/>
                <w:noProof/>
                <w:sz w:val="22"/>
                <w:szCs w:val="22"/>
                <w:lang w:val="ro-RO"/>
              </w:rPr>
            </w:pPr>
            <w:ins w:id="10813" w:author="Sorin Salagean" w:date="2015-02-09T17:07:00Z">
              <w:r w:rsidRPr="00C46A23">
                <w:rPr>
                  <w:rFonts w:asciiTheme="minorHAnsi" w:hAnsiTheme="minorHAnsi"/>
                  <w:b/>
                  <w:bCs/>
                  <w:noProof/>
                  <w:sz w:val="22"/>
                  <w:szCs w:val="22"/>
                  <w:lang w:val="ro-RO"/>
                </w:rPr>
                <w:t>Cerinte sistem</w:t>
              </w:r>
            </w:ins>
          </w:p>
        </w:tc>
      </w:tr>
      <w:tr w:rsidR="005C638B" w:rsidRPr="00C46A23" w14:paraId="0A15362B" w14:textId="77777777" w:rsidTr="000E45F2">
        <w:trPr>
          <w:trHeight w:val="362"/>
          <w:ins w:id="10814" w:author="Sorin Salagean" w:date="2015-02-09T17:07:00Z"/>
        </w:trPr>
        <w:tc>
          <w:tcPr>
            <w:tcW w:w="2192" w:type="dxa"/>
          </w:tcPr>
          <w:p w14:paraId="043E554C" w14:textId="6A88E8AC" w:rsidR="005C638B" w:rsidRPr="009A366B" w:rsidRDefault="000861E9" w:rsidP="000E45F2">
            <w:pPr>
              <w:spacing w:after="200" w:line="276" w:lineRule="auto"/>
              <w:rPr>
                <w:ins w:id="10815" w:author="Sorin Salagean" w:date="2015-02-09T17:07:00Z"/>
                <w:rFonts w:asciiTheme="minorHAnsi" w:hAnsiTheme="minorHAnsi"/>
                <w:b/>
                <w:sz w:val="22"/>
                <w:szCs w:val="22"/>
              </w:rPr>
            </w:pPr>
            <w:ins w:id="10816" w:author="Sorin Salagean" w:date="2015-02-09T17:22:00Z">
              <w:r>
                <w:rPr>
                  <w:rFonts w:asciiTheme="minorHAnsi" w:hAnsiTheme="minorHAnsi"/>
                  <w:b/>
                  <w:sz w:val="22"/>
                  <w:szCs w:val="22"/>
                </w:rPr>
                <w:t>Remove from WF</w:t>
              </w:r>
            </w:ins>
          </w:p>
          <w:p w14:paraId="665B01AD" w14:textId="77777777" w:rsidR="005C638B" w:rsidRPr="00C46A23" w:rsidRDefault="005C638B" w:rsidP="000E45F2">
            <w:pPr>
              <w:jc w:val="both"/>
              <w:rPr>
                <w:ins w:id="10817" w:author="Sorin Salagean" w:date="2015-02-09T17:07:00Z"/>
                <w:rFonts w:asciiTheme="minorHAnsi" w:hAnsiTheme="minorHAnsi"/>
                <w:b/>
                <w:noProof/>
                <w:sz w:val="22"/>
                <w:szCs w:val="22"/>
                <w:lang w:val="ro-RO"/>
              </w:rPr>
            </w:pPr>
          </w:p>
        </w:tc>
        <w:tc>
          <w:tcPr>
            <w:tcW w:w="5004" w:type="dxa"/>
          </w:tcPr>
          <w:p w14:paraId="4C5C251C" w14:textId="77777777" w:rsidR="005C638B" w:rsidRDefault="005C638B" w:rsidP="000E45F2">
            <w:pPr>
              <w:spacing w:line="276" w:lineRule="auto"/>
              <w:rPr>
                <w:ins w:id="10818" w:author="Sorin Salagean" w:date="2015-02-09T17:07:00Z"/>
                <w:rFonts w:asciiTheme="minorHAnsi" w:hAnsiTheme="minorHAnsi"/>
                <w:b/>
                <w:sz w:val="22"/>
                <w:szCs w:val="22"/>
                <w:lang w:val="ro-RO"/>
              </w:rPr>
            </w:pPr>
            <w:ins w:id="10819" w:author="Sorin Salagean" w:date="2015-02-09T17:07:00Z">
              <w:r w:rsidRPr="00BA0DCF">
                <w:rPr>
                  <w:rFonts w:asciiTheme="minorHAnsi" w:hAnsiTheme="minorHAnsi"/>
                  <w:b/>
                  <w:sz w:val="22"/>
                  <w:szCs w:val="22"/>
                  <w:lang w:val="ro-RO"/>
                </w:rPr>
                <w:t>La apasarea butonului</w:t>
              </w:r>
              <w:r>
                <w:rPr>
                  <w:rFonts w:asciiTheme="minorHAnsi" w:hAnsiTheme="minorHAnsi"/>
                  <w:b/>
                  <w:sz w:val="22"/>
                  <w:szCs w:val="22"/>
                  <w:lang w:val="ro-RO"/>
                </w:rPr>
                <w:t>, au loc urmatoarele actiuni:</w:t>
              </w:r>
            </w:ins>
          </w:p>
          <w:p w14:paraId="28BD96C6" w14:textId="77777777" w:rsidR="005C638B" w:rsidRDefault="000861E9" w:rsidP="000E45F2">
            <w:pPr>
              <w:pStyle w:val="ListParagraph"/>
              <w:numPr>
                <w:ilvl w:val="0"/>
                <w:numId w:val="8"/>
              </w:numPr>
              <w:spacing w:line="276" w:lineRule="auto"/>
              <w:rPr>
                <w:ins w:id="10820" w:author="Sorin Salagean" w:date="2015-02-09T17:26:00Z"/>
                <w:rFonts w:asciiTheme="minorHAnsi" w:hAnsiTheme="minorHAnsi"/>
                <w:b/>
                <w:sz w:val="22"/>
                <w:szCs w:val="22"/>
                <w:lang w:val="ro-RO"/>
              </w:rPr>
            </w:pPr>
            <w:ins w:id="10821" w:author="Sorin Salagean" w:date="2015-02-09T17:24:00Z">
              <w:r>
                <w:rPr>
                  <w:rFonts w:asciiTheme="minorHAnsi" w:hAnsiTheme="minorHAnsi"/>
                  <w:b/>
                  <w:sz w:val="22"/>
                  <w:szCs w:val="22"/>
                  <w:lang w:val="ro-RO"/>
                </w:rPr>
                <w:t>Muta documentul relationat</w:t>
              </w:r>
            </w:ins>
            <w:ins w:id="10822" w:author="Sorin Salagean" w:date="2015-02-09T17:25:00Z">
              <w:r>
                <w:rPr>
                  <w:rFonts w:asciiTheme="minorHAnsi" w:hAnsiTheme="minorHAnsi"/>
                  <w:b/>
                  <w:sz w:val="22"/>
                  <w:szCs w:val="22"/>
                  <w:lang w:val="ro-RO"/>
                </w:rPr>
                <w:t xml:space="preserve"> „Accept/Referat</w:t>
              </w:r>
            </w:ins>
            <w:ins w:id="10823" w:author="Sorin Salagean" w:date="2015-02-09T17:26:00Z">
              <w:r>
                <w:rPr>
                  <w:rFonts w:asciiTheme="minorHAnsi" w:hAnsiTheme="minorHAnsi"/>
                  <w:b/>
                  <w:sz w:val="22"/>
                  <w:szCs w:val="22"/>
                  <w:lang w:val="ro-RO"/>
                </w:rPr>
                <w:t>”</w:t>
              </w:r>
            </w:ins>
            <w:ins w:id="10824" w:author="Sorin Salagean" w:date="2015-02-09T17:24:00Z">
              <w:r>
                <w:rPr>
                  <w:rFonts w:asciiTheme="minorHAnsi" w:hAnsiTheme="minorHAnsi"/>
                  <w:b/>
                  <w:sz w:val="22"/>
                  <w:szCs w:val="22"/>
                  <w:lang w:val="ro-RO"/>
                </w:rPr>
                <w:t xml:space="preserve"> din etapa „Start” in etapa „Verificari”</w:t>
              </w:r>
            </w:ins>
            <w:ins w:id="10825" w:author="Sorin Salagean" w:date="2015-02-09T17:26:00Z">
              <w:r>
                <w:rPr>
                  <w:rFonts w:asciiTheme="minorHAnsi" w:hAnsiTheme="minorHAnsi"/>
                  <w:b/>
                  <w:sz w:val="22"/>
                  <w:szCs w:val="22"/>
                  <w:lang w:val="ro-RO"/>
                </w:rPr>
                <w:t>, a fluxului „CL – Dosare de dauna auto CASCO”</w:t>
              </w:r>
            </w:ins>
          </w:p>
          <w:p w14:paraId="100F5DFD" w14:textId="7B87C7CC" w:rsidR="000861E9" w:rsidRPr="00E93D73" w:rsidRDefault="00E93D73">
            <w:pPr>
              <w:pStyle w:val="ListParagraph"/>
              <w:numPr>
                <w:ilvl w:val="0"/>
                <w:numId w:val="8"/>
              </w:numPr>
              <w:spacing w:line="276" w:lineRule="auto"/>
              <w:rPr>
                <w:ins w:id="10826" w:author="Sorin Salagean" w:date="2015-02-09T17:07:00Z"/>
                <w:rFonts w:asciiTheme="minorHAnsi" w:hAnsiTheme="minorHAnsi"/>
                <w:b/>
                <w:sz w:val="22"/>
                <w:szCs w:val="22"/>
                <w:lang w:val="ro-RO"/>
                <w:rPrChange w:id="10827" w:author="Sorin Salagean" w:date="2015-02-09T17:38:00Z">
                  <w:rPr>
                    <w:ins w:id="10828" w:author="Sorin Salagean" w:date="2015-02-09T17:07:00Z"/>
                    <w:lang w:val="ro-RO"/>
                  </w:rPr>
                </w:rPrChange>
              </w:rPr>
            </w:pPr>
            <w:ins w:id="10829" w:author="Sorin Salagean" w:date="2015-02-09T17:37:00Z">
              <w:r w:rsidRPr="00E93D73">
                <w:rPr>
                  <w:b/>
                </w:rPr>
                <w:t>Scoate document curent de pe flux</w:t>
              </w:r>
            </w:ins>
          </w:p>
        </w:tc>
        <w:tc>
          <w:tcPr>
            <w:tcW w:w="952" w:type="dxa"/>
          </w:tcPr>
          <w:p w14:paraId="389561E4" w14:textId="77777777" w:rsidR="005C638B" w:rsidRPr="002B1188" w:rsidRDefault="005C638B" w:rsidP="000E45F2">
            <w:pPr>
              <w:spacing w:line="276" w:lineRule="auto"/>
              <w:rPr>
                <w:ins w:id="10830" w:author="Sorin Salagean" w:date="2015-02-09T17:07:00Z"/>
                <w:rFonts w:asciiTheme="minorHAnsi" w:hAnsiTheme="minorHAnsi"/>
                <w:sz w:val="22"/>
                <w:szCs w:val="22"/>
                <w:lang w:val="ro-RO"/>
              </w:rPr>
            </w:pPr>
            <w:ins w:id="10831" w:author="Sorin Salagean" w:date="2015-02-09T17:07:00Z">
              <w:r w:rsidRPr="002B1188">
                <w:rPr>
                  <w:rFonts w:asciiTheme="minorHAnsi" w:hAnsiTheme="minorHAnsi"/>
                  <w:sz w:val="22"/>
                  <w:szCs w:val="22"/>
                  <w:lang w:val="ro-RO"/>
                </w:rPr>
                <w:t>N/A</w:t>
              </w:r>
            </w:ins>
          </w:p>
        </w:tc>
        <w:tc>
          <w:tcPr>
            <w:tcW w:w="2102" w:type="dxa"/>
          </w:tcPr>
          <w:p w14:paraId="55D93D65" w14:textId="2308CEE4" w:rsidR="005C638B" w:rsidRPr="00E93D73" w:rsidRDefault="00E93D73" w:rsidP="000E45F2">
            <w:pPr>
              <w:spacing w:line="276" w:lineRule="auto"/>
              <w:rPr>
                <w:ins w:id="10832" w:author="Sorin Salagean" w:date="2015-02-09T17:07:00Z"/>
                <w:rFonts w:asciiTheme="minorHAnsi" w:hAnsiTheme="minorHAnsi"/>
                <w:b/>
                <w:bCs/>
                <w:noProof/>
                <w:sz w:val="22"/>
                <w:szCs w:val="22"/>
                <w:lang w:val="ro-RO"/>
                <w:rPrChange w:id="10833" w:author="Sorin Salagean" w:date="2015-02-09T17:38:00Z">
                  <w:rPr>
                    <w:ins w:id="10834" w:author="Sorin Salagean" w:date="2015-02-09T17:07:00Z"/>
                    <w:rFonts w:asciiTheme="minorHAnsi" w:hAnsiTheme="minorHAnsi"/>
                    <w:bCs/>
                    <w:noProof/>
                    <w:sz w:val="22"/>
                    <w:szCs w:val="22"/>
                    <w:lang w:val="ro-RO"/>
                  </w:rPr>
                </w:rPrChange>
              </w:rPr>
            </w:pPr>
            <w:ins w:id="10835" w:author="Sorin Salagean" w:date="2015-02-09T17:38:00Z">
              <w:r w:rsidRPr="00E93D73">
                <w:rPr>
                  <w:b/>
                  <w:bCs/>
                  <w:noProof/>
                  <w:rPrChange w:id="10836" w:author="Sorin Salagean" w:date="2015-02-09T17:38:00Z">
                    <w:rPr>
                      <w:bCs/>
                      <w:noProof/>
                    </w:rPr>
                  </w:rPrChange>
                </w:rPr>
                <w:t>Transition Document</w:t>
              </w:r>
            </w:ins>
          </w:p>
        </w:tc>
      </w:tr>
    </w:tbl>
    <w:p w14:paraId="5C07D15D" w14:textId="27891306" w:rsidR="005C638B" w:rsidRPr="000E45F2" w:rsidRDefault="005C638B">
      <w:pPr>
        <w:rPr>
          <w:ins w:id="10837" w:author="Sorin Salagean" w:date="2015-02-09T17:02:00Z"/>
          <w:lang w:val="en-US"/>
        </w:rPr>
        <w:pPrChange w:id="10838" w:author="Sorin Salagean" w:date="2015-02-09T17:06:00Z">
          <w:pPr>
            <w:pStyle w:val="Heading1"/>
          </w:pPr>
        </w:pPrChange>
      </w:pPr>
    </w:p>
    <w:p w14:paraId="426C15B7" w14:textId="77777777" w:rsidR="005C638B" w:rsidRDefault="005C638B">
      <w:pPr>
        <w:pStyle w:val="Heading3"/>
        <w:rPr>
          <w:ins w:id="10839" w:author="Sorin Salagean" w:date="2015-02-09T17:02:00Z"/>
          <w:lang w:val="en-US"/>
        </w:rPr>
        <w:pPrChange w:id="10840" w:author="Sorin Salagean" w:date="2015-02-09T15:50:00Z">
          <w:pPr>
            <w:pStyle w:val="Heading1"/>
          </w:pPr>
        </w:pPrChange>
      </w:pPr>
    </w:p>
    <w:p w14:paraId="674122F4" w14:textId="12E4E48C" w:rsidR="005C638B" w:rsidRDefault="007F5693">
      <w:pPr>
        <w:pStyle w:val="Heading3"/>
        <w:rPr>
          <w:ins w:id="10841" w:author="Sorin Salagean" w:date="2015-02-09T17:02:00Z"/>
          <w:lang w:val="en-US"/>
        </w:rPr>
        <w:pPrChange w:id="10842" w:author="Sorin Salagean" w:date="2015-02-09T15:50:00Z">
          <w:pPr>
            <w:pStyle w:val="Heading1"/>
          </w:pPr>
        </w:pPrChange>
      </w:pPr>
      <w:ins w:id="10843" w:author="Sorin Salagean" w:date="2015-02-09T17:40:00Z">
        <w:r>
          <w:rPr>
            <w:lang w:val="en-US"/>
          </w:rPr>
          <w:t>Flux – Nota de Constatare (Read-Only)</w:t>
        </w:r>
      </w:ins>
    </w:p>
    <w:p w14:paraId="70E932C1" w14:textId="77777777" w:rsidR="007F5693" w:rsidRDefault="007F5693" w:rsidP="007F5693">
      <w:pPr>
        <w:rPr>
          <w:ins w:id="10844" w:author="Sorin Salagean" w:date="2015-02-09T17:41:00Z"/>
          <w:lang w:val="en-US"/>
        </w:rPr>
      </w:pPr>
      <w:ins w:id="10845" w:author="Sorin Salagean" w:date="2015-02-09T17:41:00Z">
        <w:r>
          <w:rPr>
            <w:lang w:val="en-US"/>
          </w:rPr>
          <w:t>Etapa Flux</w:t>
        </w:r>
      </w:ins>
    </w:p>
    <w:tbl>
      <w:tblPr>
        <w:tblStyle w:val="TableGrid"/>
        <w:tblW w:w="5094" w:type="dxa"/>
        <w:tblLayout w:type="fixed"/>
        <w:tblLook w:val="04A0" w:firstRow="1" w:lastRow="0" w:firstColumn="1" w:lastColumn="0" w:noHBand="0" w:noVBand="1"/>
        <w:tblPrChange w:id="10846" w:author="Sorin Salagean" w:date="2015-02-09T17:42:00Z">
          <w:tblPr>
            <w:tblStyle w:val="TableGrid"/>
            <w:tblW w:w="2547" w:type="dxa"/>
            <w:tblLayout w:type="fixed"/>
            <w:tblLook w:val="04A0" w:firstRow="1" w:lastRow="0" w:firstColumn="1" w:lastColumn="0" w:noHBand="0" w:noVBand="1"/>
          </w:tblPr>
        </w:tblPrChange>
      </w:tblPr>
      <w:tblGrid>
        <w:gridCol w:w="2547"/>
        <w:gridCol w:w="2547"/>
        <w:tblGridChange w:id="10847">
          <w:tblGrid>
            <w:gridCol w:w="2547"/>
            <w:gridCol w:w="2547"/>
          </w:tblGrid>
        </w:tblGridChange>
      </w:tblGrid>
      <w:tr w:rsidR="007F5693" w:rsidRPr="00925CF5" w14:paraId="5021C166" w14:textId="461E94FF" w:rsidTr="007F5693">
        <w:trPr>
          <w:trHeight w:val="269"/>
          <w:ins w:id="10848" w:author="Sorin Salagean" w:date="2015-02-09T17:41:00Z"/>
          <w:trPrChange w:id="10849" w:author="Sorin Salagean" w:date="2015-02-09T17:42:00Z">
            <w:trPr>
              <w:trHeight w:val="269"/>
            </w:trPr>
          </w:trPrChange>
        </w:trPr>
        <w:tc>
          <w:tcPr>
            <w:tcW w:w="2547" w:type="dxa"/>
            <w:tcBorders>
              <w:top w:val="single" w:sz="4" w:space="0" w:color="auto"/>
              <w:left w:val="single" w:sz="4" w:space="0" w:color="auto"/>
              <w:bottom w:val="single" w:sz="4" w:space="0" w:color="auto"/>
              <w:right w:val="single" w:sz="4" w:space="0" w:color="auto"/>
            </w:tcBorders>
            <w:tcPrChange w:id="10850" w:author="Sorin Salagean" w:date="2015-02-09T17:42:00Z">
              <w:tcPr>
                <w:tcW w:w="2547" w:type="dxa"/>
                <w:tcBorders>
                  <w:top w:val="single" w:sz="4" w:space="0" w:color="auto"/>
                  <w:left w:val="single" w:sz="4" w:space="0" w:color="auto"/>
                  <w:bottom w:val="single" w:sz="4" w:space="0" w:color="auto"/>
                  <w:right w:val="single" w:sz="4" w:space="0" w:color="auto"/>
                </w:tcBorders>
              </w:tcPr>
            </w:tcPrChange>
          </w:tcPr>
          <w:p w14:paraId="3D4D0E13" w14:textId="77777777" w:rsidR="007F5693" w:rsidRPr="00925CF5" w:rsidRDefault="007F5693" w:rsidP="000E45F2">
            <w:pPr>
              <w:rPr>
                <w:ins w:id="10851" w:author="Sorin Salagean" w:date="2015-02-09T17:41:00Z"/>
                <w:rFonts w:asciiTheme="minorHAnsi" w:hAnsiTheme="minorHAnsi"/>
                <w:b/>
                <w:noProof/>
                <w:sz w:val="22"/>
                <w:szCs w:val="22"/>
                <w:lang w:val="ro-RO"/>
              </w:rPr>
            </w:pPr>
            <w:ins w:id="10852" w:author="Sorin Salagean" w:date="2015-02-09T17:41:00Z">
              <w:r w:rsidRPr="00925CF5">
                <w:rPr>
                  <w:rFonts w:asciiTheme="minorHAnsi" w:hAnsiTheme="minorHAnsi"/>
                  <w:b/>
                  <w:noProof/>
                  <w:sz w:val="22"/>
                  <w:szCs w:val="22"/>
                  <w:lang w:val="ro-RO"/>
                </w:rPr>
                <w:t>Etapa 1</w:t>
              </w:r>
            </w:ins>
          </w:p>
        </w:tc>
        <w:tc>
          <w:tcPr>
            <w:tcW w:w="2547" w:type="dxa"/>
            <w:tcBorders>
              <w:top w:val="single" w:sz="4" w:space="0" w:color="auto"/>
              <w:left w:val="single" w:sz="4" w:space="0" w:color="auto"/>
              <w:bottom w:val="single" w:sz="4" w:space="0" w:color="auto"/>
              <w:right w:val="single" w:sz="4" w:space="0" w:color="auto"/>
            </w:tcBorders>
            <w:tcPrChange w:id="10853" w:author="Sorin Salagean" w:date="2015-02-09T17:42:00Z">
              <w:tcPr>
                <w:tcW w:w="2547" w:type="dxa"/>
                <w:tcBorders>
                  <w:top w:val="single" w:sz="4" w:space="0" w:color="auto"/>
                  <w:left w:val="single" w:sz="4" w:space="0" w:color="auto"/>
                  <w:bottom w:val="single" w:sz="4" w:space="0" w:color="auto"/>
                  <w:right w:val="single" w:sz="4" w:space="0" w:color="auto"/>
                </w:tcBorders>
              </w:tcPr>
            </w:tcPrChange>
          </w:tcPr>
          <w:p w14:paraId="1E46D11B" w14:textId="4953C425" w:rsidR="007F5693" w:rsidRPr="00925CF5" w:rsidRDefault="007F5693" w:rsidP="000E45F2">
            <w:pPr>
              <w:rPr>
                <w:ins w:id="10854" w:author="Sorin Salagean" w:date="2015-02-09T17:42:00Z"/>
                <w:b/>
                <w:noProof/>
              </w:rPr>
            </w:pPr>
            <w:ins w:id="10855" w:author="Sorin Salagean" w:date="2015-02-09T17:42:00Z">
              <w:r>
                <w:rPr>
                  <w:rFonts w:asciiTheme="minorHAnsi" w:hAnsiTheme="minorHAnsi"/>
                  <w:b/>
                  <w:noProof/>
                  <w:sz w:val="22"/>
                  <w:szCs w:val="22"/>
                  <w:lang w:val="ro-RO"/>
                </w:rPr>
                <w:t>Etapa 2</w:t>
              </w:r>
            </w:ins>
          </w:p>
        </w:tc>
      </w:tr>
      <w:tr w:rsidR="007F5693" w:rsidRPr="00925CF5" w14:paraId="765CE6C4" w14:textId="1DD0C3D0" w:rsidTr="007F5693">
        <w:trPr>
          <w:ins w:id="10856" w:author="Sorin Salagean" w:date="2015-02-09T17:41:00Z"/>
        </w:trPr>
        <w:tc>
          <w:tcPr>
            <w:tcW w:w="2547" w:type="dxa"/>
            <w:tcBorders>
              <w:top w:val="single" w:sz="4" w:space="0" w:color="auto"/>
              <w:left w:val="single" w:sz="4" w:space="0" w:color="auto"/>
              <w:bottom w:val="single" w:sz="4" w:space="0" w:color="auto"/>
              <w:right w:val="single" w:sz="4" w:space="0" w:color="auto"/>
            </w:tcBorders>
            <w:hideMark/>
            <w:tcPrChange w:id="10857" w:author="Sorin Salagean" w:date="2015-02-09T17:42:00Z">
              <w:tcPr>
                <w:tcW w:w="2547" w:type="dxa"/>
                <w:tcBorders>
                  <w:top w:val="single" w:sz="4" w:space="0" w:color="auto"/>
                  <w:left w:val="single" w:sz="4" w:space="0" w:color="auto"/>
                  <w:bottom w:val="single" w:sz="4" w:space="0" w:color="auto"/>
                  <w:right w:val="single" w:sz="4" w:space="0" w:color="auto"/>
                </w:tcBorders>
                <w:hideMark/>
              </w:tcPr>
            </w:tcPrChange>
          </w:tcPr>
          <w:p w14:paraId="3A053F5F" w14:textId="2D989B15" w:rsidR="007F5693" w:rsidRPr="00925CF5" w:rsidRDefault="007F5693" w:rsidP="000E45F2">
            <w:pPr>
              <w:rPr>
                <w:ins w:id="10858" w:author="Sorin Salagean" w:date="2015-02-09T17:41:00Z"/>
                <w:rFonts w:asciiTheme="minorHAnsi" w:hAnsiTheme="minorHAnsi"/>
                <w:b/>
                <w:noProof/>
                <w:sz w:val="22"/>
                <w:szCs w:val="22"/>
                <w:lang w:val="ro-RO"/>
              </w:rPr>
            </w:pPr>
            <w:ins w:id="10859" w:author="Sorin Salagean" w:date="2015-02-09T17:42:00Z">
              <w:r>
                <w:rPr>
                  <w:rFonts w:asciiTheme="minorHAnsi" w:hAnsiTheme="minorHAnsi"/>
                  <w:b/>
                  <w:noProof/>
                  <w:sz w:val="22"/>
                  <w:szCs w:val="22"/>
                  <w:lang w:val="ro-RO"/>
                </w:rPr>
                <w:t>Initial</w:t>
              </w:r>
            </w:ins>
          </w:p>
        </w:tc>
        <w:tc>
          <w:tcPr>
            <w:tcW w:w="2547" w:type="dxa"/>
            <w:tcBorders>
              <w:top w:val="single" w:sz="4" w:space="0" w:color="auto"/>
              <w:left w:val="single" w:sz="4" w:space="0" w:color="auto"/>
              <w:bottom w:val="single" w:sz="4" w:space="0" w:color="auto"/>
              <w:right w:val="single" w:sz="4" w:space="0" w:color="auto"/>
            </w:tcBorders>
            <w:tcPrChange w:id="10860" w:author="Sorin Salagean" w:date="2015-02-09T17:42:00Z">
              <w:tcPr>
                <w:tcW w:w="2547" w:type="dxa"/>
                <w:tcBorders>
                  <w:top w:val="single" w:sz="4" w:space="0" w:color="auto"/>
                  <w:left w:val="single" w:sz="4" w:space="0" w:color="auto"/>
                  <w:bottom w:val="single" w:sz="4" w:space="0" w:color="auto"/>
                  <w:right w:val="single" w:sz="4" w:space="0" w:color="auto"/>
                </w:tcBorders>
              </w:tcPr>
            </w:tcPrChange>
          </w:tcPr>
          <w:p w14:paraId="6CF4D595" w14:textId="52822DB9" w:rsidR="007F5693" w:rsidRPr="007F5693" w:rsidRDefault="007F5693" w:rsidP="000E45F2">
            <w:pPr>
              <w:rPr>
                <w:ins w:id="10861" w:author="Sorin Salagean" w:date="2015-02-09T17:42:00Z"/>
                <w:rFonts w:asciiTheme="minorHAnsi" w:hAnsiTheme="minorHAnsi"/>
                <w:b/>
                <w:noProof/>
                <w:sz w:val="22"/>
                <w:szCs w:val="22"/>
                <w:rPrChange w:id="10862" w:author="Sorin Salagean" w:date="2015-02-09T17:42:00Z">
                  <w:rPr>
                    <w:ins w:id="10863" w:author="Sorin Salagean" w:date="2015-02-09T17:42:00Z"/>
                    <w:b/>
                    <w:noProof/>
                  </w:rPr>
                </w:rPrChange>
              </w:rPr>
            </w:pPr>
            <w:ins w:id="10864" w:author="Sorin Salagean" w:date="2015-02-09T17:42:00Z">
              <w:r w:rsidRPr="007F5693">
                <w:rPr>
                  <w:b/>
                  <w:noProof/>
                </w:rPr>
                <w:t>Asteptare</w:t>
              </w:r>
            </w:ins>
          </w:p>
        </w:tc>
      </w:tr>
      <w:tr w:rsidR="007F5693" w:rsidRPr="00925CF5" w14:paraId="541277D0" w14:textId="07B298DD" w:rsidTr="007F5693">
        <w:trPr>
          <w:ins w:id="10865" w:author="Sorin Salagean" w:date="2015-02-09T17:41:00Z"/>
        </w:trPr>
        <w:tc>
          <w:tcPr>
            <w:tcW w:w="2547" w:type="dxa"/>
            <w:tcBorders>
              <w:top w:val="single" w:sz="4" w:space="0" w:color="auto"/>
              <w:left w:val="single" w:sz="4" w:space="0" w:color="auto"/>
              <w:bottom w:val="single" w:sz="4" w:space="0" w:color="auto"/>
              <w:right w:val="single" w:sz="4" w:space="0" w:color="auto"/>
            </w:tcBorders>
            <w:tcPrChange w:id="10866" w:author="Sorin Salagean" w:date="2015-02-09T17:42:00Z">
              <w:tcPr>
                <w:tcW w:w="2547" w:type="dxa"/>
                <w:tcBorders>
                  <w:top w:val="single" w:sz="4" w:space="0" w:color="auto"/>
                  <w:left w:val="single" w:sz="4" w:space="0" w:color="auto"/>
                  <w:bottom w:val="single" w:sz="4" w:space="0" w:color="auto"/>
                  <w:right w:val="single" w:sz="4" w:space="0" w:color="auto"/>
                </w:tcBorders>
              </w:tcPr>
            </w:tcPrChange>
          </w:tcPr>
          <w:p w14:paraId="650DE370" w14:textId="77777777" w:rsidR="007F5693" w:rsidRPr="00925CF5" w:rsidRDefault="007F5693" w:rsidP="000E45F2">
            <w:pPr>
              <w:rPr>
                <w:ins w:id="10867" w:author="Sorin Salagean" w:date="2015-02-09T17:41:00Z"/>
                <w:rFonts w:asciiTheme="minorHAnsi" w:hAnsiTheme="minorHAnsi" w:cs="Arial"/>
                <w:noProof/>
                <w:color w:val="000000"/>
                <w:szCs w:val="22"/>
                <w:lang w:val="ro-RO"/>
              </w:rPr>
            </w:pPr>
            <w:ins w:id="10868" w:author="Sorin Salagean" w:date="2015-02-09T17:41:00Z">
              <w:r w:rsidRPr="00925CF5">
                <w:rPr>
                  <w:rFonts w:asciiTheme="minorHAnsi" w:hAnsiTheme="minorHAnsi" w:cs="Arial"/>
                  <w:noProof/>
                  <w:color w:val="000000"/>
                  <w:szCs w:val="22"/>
                  <w:lang w:val="ro-RO"/>
                </w:rPr>
                <w:t>Actiuni disponibile pe Workflow OnBase (Ad Hoc User Ta</w:t>
              </w:r>
              <w:r>
                <w:rPr>
                  <w:rFonts w:asciiTheme="minorHAnsi" w:hAnsiTheme="minorHAnsi" w:cs="Arial"/>
                  <w:noProof/>
                  <w:color w:val="000000"/>
                  <w:szCs w:val="22"/>
                  <w:lang w:val="ro-RO"/>
                </w:rPr>
                <w:t>s</w:t>
              </w:r>
              <w:r w:rsidRPr="00925CF5">
                <w:rPr>
                  <w:rFonts w:asciiTheme="minorHAnsi" w:hAnsiTheme="minorHAnsi" w:cs="Arial"/>
                  <w:noProof/>
                  <w:color w:val="000000"/>
                  <w:szCs w:val="22"/>
                  <w:lang w:val="ro-RO"/>
                </w:rPr>
                <w:t>ks):</w:t>
              </w:r>
            </w:ins>
          </w:p>
          <w:p w14:paraId="60DB31CD" w14:textId="1296F021" w:rsidR="007F5693" w:rsidRPr="00925CF5" w:rsidRDefault="007F5693" w:rsidP="000E45F2">
            <w:pPr>
              <w:pStyle w:val="ListParagraph"/>
              <w:numPr>
                <w:ilvl w:val="0"/>
                <w:numId w:val="67"/>
              </w:numPr>
              <w:spacing w:after="200" w:line="276" w:lineRule="auto"/>
              <w:rPr>
                <w:ins w:id="10869" w:author="Sorin Salagean" w:date="2015-02-09T17:41:00Z"/>
                <w:rFonts w:asciiTheme="minorHAnsi" w:hAnsiTheme="minorHAnsi" w:cstheme="minorBidi"/>
                <w:noProof/>
                <w:lang w:val="ro-RO"/>
              </w:rPr>
            </w:pPr>
          </w:p>
        </w:tc>
        <w:tc>
          <w:tcPr>
            <w:tcW w:w="2547" w:type="dxa"/>
            <w:tcBorders>
              <w:top w:val="single" w:sz="4" w:space="0" w:color="auto"/>
              <w:left w:val="single" w:sz="4" w:space="0" w:color="auto"/>
              <w:bottom w:val="single" w:sz="4" w:space="0" w:color="auto"/>
              <w:right w:val="single" w:sz="4" w:space="0" w:color="auto"/>
            </w:tcBorders>
            <w:tcPrChange w:id="10870" w:author="Sorin Salagean" w:date="2015-02-09T17:42:00Z">
              <w:tcPr>
                <w:tcW w:w="2547" w:type="dxa"/>
                <w:tcBorders>
                  <w:top w:val="single" w:sz="4" w:space="0" w:color="auto"/>
                  <w:left w:val="single" w:sz="4" w:space="0" w:color="auto"/>
                  <w:bottom w:val="single" w:sz="4" w:space="0" w:color="auto"/>
                  <w:right w:val="single" w:sz="4" w:space="0" w:color="auto"/>
                </w:tcBorders>
              </w:tcPr>
            </w:tcPrChange>
          </w:tcPr>
          <w:p w14:paraId="699F00C4" w14:textId="6050F3CA" w:rsidR="007F5693" w:rsidRPr="00925CF5" w:rsidRDefault="007F5693" w:rsidP="000E45F2">
            <w:pPr>
              <w:rPr>
                <w:ins w:id="10871" w:author="Sorin Salagean" w:date="2015-02-09T17:42:00Z"/>
                <w:rFonts w:cs="Arial"/>
                <w:noProof/>
                <w:color w:val="000000"/>
              </w:rPr>
            </w:pPr>
            <w:ins w:id="10872" w:author="Sorin Salagean" w:date="2015-02-09T17:43:00Z">
              <w:r w:rsidRPr="00925CF5">
                <w:rPr>
                  <w:rFonts w:asciiTheme="minorHAnsi" w:hAnsiTheme="minorHAnsi" w:cs="Arial"/>
                  <w:noProof/>
                  <w:color w:val="000000"/>
                  <w:szCs w:val="22"/>
                  <w:lang w:val="ro-RO"/>
                </w:rPr>
                <w:t>Actiuni disponibile pe Workflow OnBase (Ad Hoc User Ta</w:t>
              </w:r>
              <w:r>
                <w:rPr>
                  <w:rFonts w:asciiTheme="minorHAnsi" w:hAnsiTheme="minorHAnsi" w:cs="Arial"/>
                  <w:noProof/>
                  <w:color w:val="000000"/>
                  <w:szCs w:val="22"/>
                  <w:lang w:val="ro-RO"/>
                </w:rPr>
                <w:t>s</w:t>
              </w:r>
              <w:r w:rsidRPr="00925CF5">
                <w:rPr>
                  <w:rFonts w:asciiTheme="minorHAnsi" w:hAnsiTheme="minorHAnsi" w:cs="Arial"/>
                  <w:noProof/>
                  <w:color w:val="000000"/>
                  <w:szCs w:val="22"/>
                  <w:lang w:val="ro-RO"/>
                </w:rPr>
                <w:t>ks):</w:t>
              </w:r>
            </w:ins>
          </w:p>
        </w:tc>
      </w:tr>
    </w:tbl>
    <w:p w14:paraId="6962F844" w14:textId="4C949EED" w:rsidR="007F5693" w:rsidRPr="000E45F2" w:rsidRDefault="007F5693">
      <w:pPr>
        <w:pStyle w:val="Heading3"/>
        <w:rPr>
          <w:ins w:id="10873" w:author="Sorin Salagean" w:date="2015-02-09T17:43:00Z"/>
          <w:lang w:val="en-US"/>
        </w:rPr>
        <w:pPrChange w:id="10874" w:author="Sorin Salagean" w:date="2015-02-09T17:44:00Z">
          <w:pPr>
            <w:spacing w:line="276" w:lineRule="auto"/>
          </w:pPr>
        </w:pPrChange>
      </w:pPr>
      <w:ins w:id="10875" w:author="Sorin Salagean" w:date="2015-02-09T17:43:00Z">
        <w:r w:rsidRPr="007F5693">
          <w:rPr>
            <w:rFonts w:asciiTheme="minorHAnsi" w:hAnsiTheme="minorHAnsi"/>
            <w:sz w:val="22"/>
            <w:szCs w:val="22"/>
            <w:lang w:val="en-US"/>
            <w:rPrChange w:id="10876" w:author="Sorin Salagean" w:date="2015-02-09T17:44:00Z">
              <w:rPr>
                <w:lang w:val="en-US"/>
              </w:rPr>
            </w:rPrChange>
          </w:rPr>
          <w:t>Etapa 1 - Initial</w:t>
        </w:r>
      </w:ins>
    </w:p>
    <w:p w14:paraId="4CFF3C94" w14:textId="14DB47C9" w:rsidR="007F5693" w:rsidRPr="00126240" w:rsidRDefault="007F5693" w:rsidP="007F5693">
      <w:pPr>
        <w:spacing w:line="276" w:lineRule="auto"/>
        <w:rPr>
          <w:ins w:id="10877" w:author="Sorin Salagean" w:date="2015-02-09T17:43:00Z"/>
          <w:b/>
          <w:noProof/>
        </w:rPr>
      </w:pPr>
      <w:ins w:id="10878" w:author="Sorin Salagean" w:date="2015-02-09T17:43:00Z">
        <w:r w:rsidRPr="0086384C">
          <w:rPr>
            <w:b/>
            <w:noProof/>
          </w:rPr>
          <w:t>Roluri si permisiuni:</w:t>
        </w:r>
      </w:ins>
    </w:p>
    <w:tbl>
      <w:tblPr>
        <w:tblStyle w:val="TableWeb2"/>
        <w:tblW w:w="0" w:type="auto"/>
        <w:tblLook w:val="04A0" w:firstRow="1" w:lastRow="0" w:firstColumn="1" w:lastColumn="0" w:noHBand="0" w:noVBand="1"/>
      </w:tblPr>
      <w:tblGrid>
        <w:gridCol w:w="1835"/>
        <w:gridCol w:w="4394"/>
        <w:gridCol w:w="4221"/>
      </w:tblGrid>
      <w:tr w:rsidR="007F5693" w:rsidRPr="00C46A23" w14:paraId="3E489469" w14:textId="77777777" w:rsidTr="000E45F2">
        <w:trPr>
          <w:cnfStyle w:val="100000000000" w:firstRow="1" w:lastRow="0" w:firstColumn="0" w:lastColumn="0" w:oddVBand="0" w:evenVBand="0" w:oddHBand="0" w:evenHBand="0" w:firstRowFirstColumn="0" w:firstRowLastColumn="0" w:lastRowFirstColumn="0" w:lastRowLastColumn="0"/>
          <w:trHeight w:val="362"/>
          <w:ins w:id="10879" w:author="Sorin Salagean" w:date="2015-02-09T17:43:00Z"/>
        </w:trPr>
        <w:tc>
          <w:tcPr>
            <w:tcW w:w="1775" w:type="dxa"/>
            <w:hideMark/>
          </w:tcPr>
          <w:p w14:paraId="76C3D327" w14:textId="77777777" w:rsidR="007F5693" w:rsidRPr="00C46A23" w:rsidRDefault="007F5693" w:rsidP="000E45F2">
            <w:pPr>
              <w:spacing w:line="276" w:lineRule="auto"/>
              <w:rPr>
                <w:ins w:id="10880" w:author="Sorin Salagean" w:date="2015-02-09T17:43:00Z"/>
                <w:rFonts w:asciiTheme="minorHAnsi" w:hAnsiTheme="minorHAnsi"/>
                <w:noProof/>
                <w:sz w:val="22"/>
                <w:szCs w:val="22"/>
                <w:lang w:val="ro-RO"/>
              </w:rPr>
            </w:pPr>
            <w:ins w:id="10881" w:author="Sorin Salagean" w:date="2015-02-09T17:43:00Z">
              <w:r w:rsidRPr="00C46A23">
                <w:rPr>
                  <w:rFonts w:asciiTheme="minorHAnsi" w:hAnsiTheme="minorHAnsi"/>
                  <w:b/>
                  <w:bCs/>
                  <w:noProof/>
                  <w:sz w:val="22"/>
                  <w:szCs w:val="22"/>
                  <w:lang w:val="ro-RO"/>
                </w:rPr>
                <w:t>Nume grup</w:t>
              </w:r>
            </w:ins>
          </w:p>
        </w:tc>
        <w:tc>
          <w:tcPr>
            <w:tcW w:w="4354" w:type="dxa"/>
            <w:hideMark/>
          </w:tcPr>
          <w:p w14:paraId="518873C1" w14:textId="77777777" w:rsidR="007F5693" w:rsidRPr="00C46A23" w:rsidRDefault="007F5693" w:rsidP="000E45F2">
            <w:pPr>
              <w:spacing w:line="276" w:lineRule="auto"/>
              <w:rPr>
                <w:ins w:id="10882" w:author="Sorin Salagean" w:date="2015-02-09T17:43:00Z"/>
                <w:rFonts w:asciiTheme="minorHAnsi" w:hAnsiTheme="minorHAnsi"/>
                <w:noProof/>
                <w:sz w:val="22"/>
                <w:szCs w:val="22"/>
                <w:lang w:val="ro-RO"/>
              </w:rPr>
            </w:pPr>
            <w:ins w:id="10883" w:author="Sorin Salagean" w:date="2015-02-09T17:43:00Z">
              <w:r w:rsidRPr="00C46A23">
                <w:rPr>
                  <w:rFonts w:asciiTheme="minorHAnsi" w:hAnsiTheme="minorHAnsi"/>
                  <w:b/>
                  <w:bCs/>
                  <w:noProof/>
                  <w:sz w:val="22"/>
                  <w:szCs w:val="22"/>
                  <w:lang w:val="ro-RO"/>
                </w:rPr>
                <w:t>Drepturi</w:t>
              </w:r>
            </w:ins>
          </w:p>
        </w:tc>
        <w:tc>
          <w:tcPr>
            <w:tcW w:w="4161" w:type="dxa"/>
            <w:hideMark/>
          </w:tcPr>
          <w:p w14:paraId="7ACDA53A" w14:textId="77777777" w:rsidR="007F5693" w:rsidRPr="00C46A23" w:rsidRDefault="007F5693" w:rsidP="000E45F2">
            <w:pPr>
              <w:spacing w:line="276" w:lineRule="auto"/>
              <w:rPr>
                <w:ins w:id="10884" w:author="Sorin Salagean" w:date="2015-02-09T17:43:00Z"/>
                <w:rFonts w:asciiTheme="minorHAnsi" w:hAnsiTheme="minorHAnsi"/>
                <w:noProof/>
                <w:sz w:val="22"/>
                <w:szCs w:val="22"/>
                <w:lang w:val="ro-RO"/>
              </w:rPr>
            </w:pPr>
            <w:ins w:id="10885" w:author="Sorin Salagean" w:date="2015-02-09T17:43:00Z">
              <w:r w:rsidRPr="00C46A23">
                <w:rPr>
                  <w:rFonts w:asciiTheme="minorHAnsi" w:hAnsiTheme="minorHAnsi"/>
                  <w:b/>
                  <w:bCs/>
                  <w:noProof/>
                  <w:sz w:val="22"/>
                  <w:szCs w:val="22"/>
                  <w:lang w:val="ro-RO"/>
                </w:rPr>
                <w:t>Cerinte de sistem</w:t>
              </w:r>
            </w:ins>
          </w:p>
        </w:tc>
      </w:tr>
      <w:tr w:rsidR="007F5693" w:rsidRPr="00C46A23" w14:paraId="6B07FC7D" w14:textId="77777777" w:rsidTr="000E45F2">
        <w:trPr>
          <w:trHeight w:val="857"/>
          <w:ins w:id="10886" w:author="Sorin Salagean" w:date="2015-02-09T17:43:00Z"/>
        </w:trPr>
        <w:tc>
          <w:tcPr>
            <w:tcW w:w="1775" w:type="dxa"/>
          </w:tcPr>
          <w:p w14:paraId="0172612E" w14:textId="77777777" w:rsidR="007F5693" w:rsidRPr="00F41278" w:rsidRDefault="007F5693" w:rsidP="000E45F2">
            <w:pPr>
              <w:rPr>
                <w:ins w:id="10887" w:author="Sorin Salagean" w:date="2015-02-09T17:43:00Z"/>
                <w:rFonts w:asciiTheme="minorHAnsi" w:hAnsiTheme="minorHAnsi"/>
                <w:b/>
                <w:noProof/>
                <w:sz w:val="22"/>
                <w:szCs w:val="22"/>
              </w:rPr>
            </w:pPr>
          </w:p>
        </w:tc>
        <w:tc>
          <w:tcPr>
            <w:tcW w:w="4354" w:type="dxa"/>
          </w:tcPr>
          <w:p w14:paraId="1C06DDCE" w14:textId="77777777" w:rsidR="007F5693" w:rsidRPr="00F41278" w:rsidRDefault="007F5693" w:rsidP="000E45F2">
            <w:pPr>
              <w:rPr>
                <w:ins w:id="10888" w:author="Sorin Salagean" w:date="2015-02-09T17:43:00Z"/>
                <w:b/>
                <w:noProof/>
              </w:rPr>
            </w:pPr>
          </w:p>
        </w:tc>
        <w:tc>
          <w:tcPr>
            <w:tcW w:w="4161" w:type="dxa"/>
          </w:tcPr>
          <w:p w14:paraId="4E77F53D" w14:textId="77777777" w:rsidR="007F5693" w:rsidRPr="00F41278" w:rsidRDefault="007F5693" w:rsidP="000E45F2">
            <w:pPr>
              <w:rPr>
                <w:ins w:id="10889" w:author="Sorin Salagean" w:date="2015-02-09T17:43:00Z"/>
                <w:b/>
                <w:noProof/>
              </w:rPr>
            </w:pPr>
          </w:p>
        </w:tc>
      </w:tr>
    </w:tbl>
    <w:p w14:paraId="2C6E28F8" w14:textId="77777777" w:rsidR="007F5693" w:rsidRPr="00126240" w:rsidRDefault="007F5693" w:rsidP="007F5693">
      <w:pPr>
        <w:spacing w:line="276" w:lineRule="auto"/>
        <w:rPr>
          <w:ins w:id="10890" w:author="Sorin Salagean" w:date="2015-02-09T17:43:00Z"/>
          <w:rStyle w:val="EstiloCuerpo"/>
          <w:noProof/>
        </w:rPr>
      </w:pPr>
    </w:p>
    <w:p w14:paraId="192678C1" w14:textId="77777777" w:rsidR="007F5693" w:rsidRPr="00126240" w:rsidRDefault="007F5693" w:rsidP="007F5693">
      <w:pPr>
        <w:spacing w:line="276" w:lineRule="auto"/>
        <w:rPr>
          <w:ins w:id="10891" w:author="Sorin Salagean" w:date="2015-02-09T17:43:00Z"/>
          <w:b/>
          <w:noProof/>
        </w:rPr>
      </w:pPr>
      <w:ins w:id="10892" w:author="Sorin Salagean" w:date="2015-02-09T17:43: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
      <w:tr w:rsidR="007F5693" w:rsidRPr="00C46A23" w14:paraId="2EED7B70" w14:textId="77777777" w:rsidTr="000E45F2">
        <w:trPr>
          <w:cnfStyle w:val="100000000000" w:firstRow="1" w:lastRow="0" w:firstColumn="0" w:lastColumn="0" w:oddVBand="0" w:evenVBand="0" w:oddHBand="0" w:evenHBand="0" w:firstRowFirstColumn="0" w:firstRowLastColumn="0" w:lastRowFirstColumn="0" w:lastRowLastColumn="0"/>
          <w:trHeight w:val="362"/>
          <w:ins w:id="10893" w:author="Sorin Salagean" w:date="2015-02-09T17:43:00Z"/>
        </w:trPr>
        <w:tc>
          <w:tcPr>
            <w:tcW w:w="3193" w:type="dxa"/>
            <w:hideMark/>
          </w:tcPr>
          <w:p w14:paraId="73F3429A" w14:textId="77777777" w:rsidR="007F5693" w:rsidRPr="00C46A23" w:rsidRDefault="007F5693" w:rsidP="000E45F2">
            <w:pPr>
              <w:spacing w:line="276" w:lineRule="auto"/>
              <w:rPr>
                <w:ins w:id="10894" w:author="Sorin Salagean" w:date="2015-02-09T17:43:00Z"/>
                <w:rFonts w:asciiTheme="minorHAnsi" w:hAnsiTheme="minorHAnsi"/>
                <w:noProof/>
                <w:sz w:val="22"/>
                <w:szCs w:val="22"/>
                <w:lang w:val="ro-RO"/>
              </w:rPr>
            </w:pPr>
            <w:ins w:id="10895" w:author="Sorin Salagean" w:date="2015-02-09T17:43:00Z">
              <w:r w:rsidRPr="00C46A23">
                <w:rPr>
                  <w:rFonts w:asciiTheme="minorHAnsi" w:hAnsiTheme="minorHAnsi"/>
                  <w:b/>
                  <w:bCs/>
                  <w:noProof/>
                  <w:sz w:val="22"/>
                  <w:szCs w:val="22"/>
                  <w:lang w:val="ro-RO"/>
                </w:rPr>
                <w:t>Actiune</w:t>
              </w:r>
            </w:ins>
          </w:p>
        </w:tc>
        <w:tc>
          <w:tcPr>
            <w:tcW w:w="7137" w:type="dxa"/>
            <w:hideMark/>
          </w:tcPr>
          <w:p w14:paraId="564EFA84" w14:textId="77777777" w:rsidR="007F5693" w:rsidRPr="00C46A23" w:rsidRDefault="007F5693" w:rsidP="000E45F2">
            <w:pPr>
              <w:spacing w:line="276" w:lineRule="auto"/>
              <w:rPr>
                <w:ins w:id="10896" w:author="Sorin Salagean" w:date="2015-02-09T17:43:00Z"/>
                <w:rFonts w:asciiTheme="minorHAnsi" w:hAnsiTheme="minorHAnsi"/>
                <w:noProof/>
                <w:sz w:val="22"/>
                <w:szCs w:val="22"/>
                <w:lang w:val="ro-RO"/>
              </w:rPr>
            </w:pPr>
            <w:ins w:id="10897" w:author="Sorin Salagean" w:date="2015-02-09T17:43:00Z">
              <w:r w:rsidRPr="00C46A23">
                <w:rPr>
                  <w:rFonts w:asciiTheme="minorHAnsi" w:hAnsiTheme="minorHAnsi"/>
                  <w:b/>
                  <w:bCs/>
                  <w:noProof/>
                  <w:sz w:val="22"/>
                  <w:szCs w:val="22"/>
                  <w:lang w:val="ro-RO"/>
                </w:rPr>
                <w:t>Descriere Actiune</w:t>
              </w:r>
            </w:ins>
          </w:p>
        </w:tc>
      </w:tr>
      <w:tr w:rsidR="007F5693" w:rsidRPr="00442767" w14:paraId="08000B40" w14:textId="77777777" w:rsidTr="000E45F2">
        <w:trPr>
          <w:trHeight w:val="362"/>
          <w:ins w:id="10898" w:author="Sorin Salagean" w:date="2015-02-09T17:43:00Z"/>
        </w:trPr>
        <w:tc>
          <w:tcPr>
            <w:tcW w:w="3193" w:type="dxa"/>
          </w:tcPr>
          <w:p w14:paraId="67A53739" w14:textId="43A32C10" w:rsidR="007F5693" w:rsidRPr="00BA0DCF" w:rsidRDefault="007F5693" w:rsidP="000E45F2">
            <w:pPr>
              <w:spacing w:line="276" w:lineRule="auto"/>
              <w:rPr>
                <w:ins w:id="10899" w:author="Sorin Salagean" w:date="2015-02-09T17:43:00Z"/>
                <w:rFonts w:asciiTheme="minorHAnsi" w:hAnsiTheme="minorHAnsi"/>
                <w:b/>
                <w:noProof/>
                <w:sz w:val="22"/>
                <w:szCs w:val="22"/>
              </w:rPr>
            </w:pPr>
            <w:ins w:id="10900" w:author="Sorin Salagean" w:date="2015-02-09T17:45:00Z">
              <w:r>
                <w:rPr>
                  <w:rFonts w:asciiTheme="minorHAnsi" w:hAnsiTheme="minorHAnsi"/>
                  <w:b/>
                  <w:noProof/>
                  <w:sz w:val="22"/>
                  <w:szCs w:val="22"/>
                </w:rPr>
                <w:t>Verificare kw – “Nota Constatare importata</w:t>
              </w:r>
            </w:ins>
            <w:ins w:id="10901" w:author="Sorin Salagean" w:date="2015-02-09T17:46:00Z">
              <w:r>
                <w:rPr>
                  <w:rFonts w:asciiTheme="minorHAnsi" w:hAnsiTheme="minorHAnsi"/>
                  <w:b/>
                  <w:noProof/>
                  <w:sz w:val="22"/>
                  <w:szCs w:val="22"/>
                </w:rPr>
                <w:t>”</w:t>
              </w:r>
            </w:ins>
          </w:p>
        </w:tc>
        <w:tc>
          <w:tcPr>
            <w:tcW w:w="7137" w:type="dxa"/>
          </w:tcPr>
          <w:p w14:paraId="00BF703B" w14:textId="77777777" w:rsidR="007F5693" w:rsidRDefault="007F5693" w:rsidP="000E45F2">
            <w:pPr>
              <w:spacing w:line="276" w:lineRule="auto"/>
              <w:rPr>
                <w:ins w:id="10902" w:author="Sorin Salagean" w:date="2015-02-09T17:51:00Z"/>
                <w:rFonts w:asciiTheme="minorHAnsi" w:hAnsiTheme="minorHAnsi"/>
                <w:b/>
                <w:noProof/>
                <w:sz w:val="22"/>
                <w:szCs w:val="22"/>
              </w:rPr>
            </w:pPr>
            <w:ins w:id="10903" w:author="Sorin Salagean" w:date="2015-02-09T17:46:00Z">
              <w:r>
                <w:rPr>
                  <w:rFonts w:asciiTheme="minorHAnsi" w:hAnsiTheme="minorHAnsi"/>
                  <w:b/>
                  <w:noProof/>
                  <w:sz w:val="22"/>
                  <w:szCs w:val="22"/>
                </w:rPr>
                <w:t>Se verifica daca valoarea kw-ului “Nota Constatarea importata” are valoarea “YES”</w:t>
              </w:r>
            </w:ins>
            <w:ins w:id="10904" w:author="Sorin Salagean" w:date="2015-02-09T17:47:00Z">
              <w:r>
                <w:rPr>
                  <w:rFonts w:asciiTheme="minorHAnsi" w:hAnsiTheme="minorHAnsi"/>
                  <w:b/>
                  <w:noProof/>
                  <w:sz w:val="22"/>
                  <w:szCs w:val="22"/>
                </w:rPr>
                <w:t>, in acest caz</w:t>
              </w:r>
            </w:ins>
            <w:ins w:id="10905" w:author="Sorin Salagean" w:date="2015-02-09T17:48:00Z">
              <w:r>
                <w:rPr>
                  <w:rFonts w:asciiTheme="minorHAnsi" w:hAnsiTheme="minorHAnsi"/>
                  <w:b/>
                  <w:noProof/>
                  <w:sz w:val="22"/>
                  <w:szCs w:val="22"/>
                </w:rPr>
                <w:t xml:space="preserve"> se va seta kw-ul “flag import nota constatare” cu valoarea </w:t>
              </w:r>
            </w:ins>
            <w:ins w:id="10906" w:author="Sorin Salagean" w:date="2015-02-09T17:49:00Z">
              <w:r>
                <w:rPr>
                  <w:rFonts w:asciiTheme="minorHAnsi" w:hAnsiTheme="minorHAnsi"/>
                  <w:b/>
                  <w:noProof/>
                  <w:sz w:val="22"/>
                  <w:szCs w:val="22"/>
                </w:rPr>
                <w:t xml:space="preserve">“IMPORTAT” (pe documentul relationat </w:t>
              </w:r>
            </w:ins>
            <w:ins w:id="10907" w:author="Sorin Salagean" w:date="2015-02-09T17:50:00Z">
              <w:r>
                <w:rPr>
                  <w:rFonts w:asciiTheme="minorHAnsi" w:hAnsiTheme="minorHAnsi"/>
                  <w:b/>
                  <w:noProof/>
                  <w:sz w:val="22"/>
                  <w:szCs w:val="22"/>
                </w:rPr>
                <w:t>“CL – Nota constatare/reconstatare dauna AUTO”</w:t>
              </w:r>
            </w:ins>
            <w:ins w:id="10908" w:author="Sorin Salagean" w:date="2015-02-09T17:51:00Z">
              <w:r w:rsidR="005C510C">
                <w:rPr>
                  <w:rFonts w:asciiTheme="minorHAnsi" w:hAnsiTheme="minorHAnsi"/>
                  <w:b/>
                  <w:noProof/>
                  <w:sz w:val="22"/>
                  <w:szCs w:val="22"/>
                </w:rPr>
                <w:t>) si se elimina de pe flux;</w:t>
              </w:r>
            </w:ins>
          </w:p>
          <w:p w14:paraId="4844871C" w14:textId="74888659" w:rsidR="005C510C" w:rsidRPr="00BA0DCF" w:rsidRDefault="005C510C" w:rsidP="000E45F2">
            <w:pPr>
              <w:spacing w:line="276" w:lineRule="auto"/>
              <w:rPr>
                <w:ins w:id="10909" w:author="Sorin Salagean" w:date="2015-02-09T17:43:00Z"/>
                <w:rFonts w:asciiTheme="minorHAnsi" w:hAnsiTheme="minorHAnsi"/>
                <w:b/>
                <w:noProof/>
                <w:sz w:val="22"/>
                <w:szCs w:val="22"/>
              </w:rPr>
            </w:pPr>
            <w:ins w:id="10910" w:author="Sorin Salagean" w:date="2015-02-09T17:51:00Z">
              <w:r>
                <w:rPr>
                  <w:rFonts w:asciiTheme="minorHAnsi" w:hAnsiTheme="minorHAnsi"/>
                  <w:b/>
                  <w:noProof/>
                  <w:sz w:val="22"/>
                  <w:szCs w:val="22"/>
                </w:rPr>
                <w:t>Daca verificarea nu se confirma, se transfera in etapa</w:t>
              </w:r>
            </w:ins>
            <w:ins w:id="10911" w:author="Sorin Salagean" w:date="2015-02-09T17:52:00Z">
              <w:r>
                <w:rPr>
                  <w:rFonts w:asciiTheme="minorHAnsi" w:hAnsiTheme="minorHAnsi"/>
                  <w:b/>
                  <w:noProof/>
                  <w:sz w:val="22"/>
                  <w:szCs w:val="22"/>
                </w:rPr>
                <w:t xml:space="preserve"> “Asteptare”</w:t>
              </w:r>
            </w:ins>
          </w:p>
        </w:tc>
      </w:tr>
    </w:tbl>
    <w:p w14:paraId="4AE53837" w14:textId="4B412F38" w:rsidR="007F5693" w:rsidRDefault="007F5693" w:rsidP="007F5693">
      <w:pPr>
        <w:spacing w:line="276" w:lineRule="auto"/>
        <w:rPr>
          <w:ins w:id="10912" w:author="Sorin Salagean" w:date="2015-02-09T17:43:00Z"/>
          <w:b/>
          <w:noProof/>
        </w:rPr>
      </w:pPr>
    </w:p>
    <w:p w14:paraId="5DD7E887" w14:textId="0FED38CF" w:rsidR="005C638B" w:rsidRDefault="005C510C">
      <w:pPr>
        <w:pStyle w:val="Heading3"/>
        <w:rPr>
          <w:ins w:id="10913" w:author="Sorin Salagean" w:date="2015-02-09T17:02:00Z"/>
          <w:lang w:val="en-US"/>
        </w:rPr>
        <w:pPrChange w:id="10914" w:author="Sorin Salagean" w:date="2015-02-09T15:50:00Z">
          <w:pPr>
            <w:pStyle w:val="Heading1"/>
          </w:pPr>
        </w:pPrChange>
      </w:pPr>
      <w:ins w:id="10915" w:author="Sorin Salagean" w:date="2015-02-09T17:55:00Z">
        <w:r w:rsidRPr="00BA0DCF">
          <w:rPr>
            <w:rFonts w:asciiTheme="minorHAnsi" w:hAnsiTheme="minorHAnsi"/>
            <w:sz w:val="22"/>
            <w:szCs w:val="22"/>
            <w:lang w:val="en-US"/>
          </w:rPr>
          <w:t xml:space="preserve">Etapa </w:t>
        </w:r>
        <w:r>
          <w:rPr>
            <w:rFonts w:asciiTheme="minorHAnsi" w:hAnsiTheme="minorHAnsi"/>
            <w:sz w:val="22"/>
            <w:szCs w:val="22"/>
            <w:lang w:val="en-US"/>
          </w:rPr>
          <w:t>2</w:t>
        </w:r>
        <w:r w:rsidRPr="00BA0DCF">
          <w:rPr>
            <w:rFonts w:asciiTheme="minorHAnsi" w:hAnsiTheme="minorHAnsi"/>
            <w:sz w:val="22"/>
            <w:szCs w:val="22"/>
            <w:lang w:val="en-US"/>
          </w:rPr>
          <w:t xml:space="preserve"> - </w:t>
        </w:r>
        <w:r>
          <w:rPr>
            <w:rFonts w:asciiTheme="minorHAnsi" w:hAnsiTheme="minorHAnsi"/>
            <w:sz w:val="22"/>
            <w:szCs w:val="22"/>
            <w:lang w:val="en-US"/>
          </w:rPr>
          <w:t>Asteptare</w:t>
        </w:r>
      </w:ins>
    </w:p>
    <w:p w14:paraId="6F2B53C8" w14:textId="4E0BA5D3" w:rsidR="005C510C" w:rsidRPr="00126240" w:rsidRDefault="005C510C" w:rsidP="005C510C">
      <w:pPr>
        <w:spacing w:line="276" w:lineRule="auto"/>
        <w:rPr>
          <w:ins w:id="10916" w:author="Sorin Salagean" w:date="2015-02-09T17:56:00Z"/>
          <w:b/>
          <w:noProof/>
        </w:rPr>
      </w:pPr>
      <w:ins w:id="10917" w:author="Sorin Salagean" w:date="2015-02-09T17:56:00Z">
        <w:r w:rsidRPr="0086384C">
          <w:rPr>
            <w:b/>
            <w:noProof/>
          </w:rPr>
          <w:t xml:space="preserve">Actiuni </w:t>
        </w:r>
        <w:r w:rsidRPr="00126240">
          <w:rPr>
            <w:b/>
            <w:noProof/>
          </w:rPr>
          <w:t>automate pe coada (</w:t>
        </w:r>
        <w:r>
          <w:rPr>
            <w:b/>
            <w:noProof/>
          </w:rPr>
          <w:t>Timers</w:t>
        </w:r>
        <w:r w:rsidRPr="00126240">
          <w:rPr>
            <w:b/>
            <w:noProof/>
          </w:rPr>
          <w:t>):</w:t>
        </w:r>
      </w:ins>
    </w:p>
    <w:tbl>
      <w:tblPr>
        <w:tblStyle w:val="TableWeb2"/>
        <w:tblW w:w="0" w:type="auto"/>
        <w:tblLook w:val="04A0" w:firstRow="1" w:lastRow="0" w:firstColumn="1" w:lastColumn="0" w:noHBand="0" w:noVBand="1"/>
      </w:tblPr>
      <w:tblGrid>
        <w:gridCol w:w="3253"/>
        <w:gridCol w:w="7197"/>
      </w:tblGrid>
      <w:tr w:rsidR="005C510C" w:rsidRPr="00C46A23" w14:paraId="77D42BBB" w14:textId="77777777" w:rsidTr="000E45F2">
        <w:trPr>
          <w:cnfStyle w:val="100000000000" w:firstRow="1" w:lastRow="0" w:firstColumn="0" w:lastColumn="0" w:oddVBand="0" w:evenVBand="0" w:oddHBand="0" w:evenHBand="0" w:firstRowFirstColumn="0" w:firstRowLastColumn="0" w:lastRowFirstColumn="0" w:lastRowLastColumn="0"/>
          <w:trHeight w:val="362"/>
          <w:ins w:id="10918" w:author="Sorin Salagean" w:date="2015-02-09T17:56:00Z"/>
        </w:trPr>
        <w:tc>
          <w:tcPr>
            <w:tcW w:w="3193" w:type="dxa"/>
            <w:hideMark/>
          </w:tcPr>
          <w:p w14:paraId="6C3A0FF9" w14:textId="77777777" w:rsidR="005C510C" w:rsidRPr="00C46A23" w:rsidRDefault="005C510C" w:rsidP="000E45F2">
            <w:pPr>
              <w:spacing w:line="276" w:lineRule="auto"/>
              <w:rPr>
                <w:ins w:id="10919" w:author="Sorin Salagean" w:date="2015-02-09T17:56:00Z"/>
                <w:rFonts w:asciiTheme="minorHAnsi" w:hAnsiTheme="minorHAnsi"/>
                <w:noProof/>
                <w:sz w:val="22"/>
                <w:szCs w:val="22"/>
                <w:lang w:val="ro-RO"/>
              </w:rPr>
            </w:pPr>
            <w:ins w:id="10920" w:author="Sorin Salagean" w:date="2015-02-09T17:56:00Z">
              <w:r w:rsidRPr="00C46A23">
                <w:rPr>
                  <w:rFonts w:asciiTheme="minorHAnsi" w:hAnsiTheme="minorHAnsi"/>
                  <w:b/>
                  <w:bCs/>
                  <w:noProof/>
                  <w:sz w:val="22"/>
                  <w:szCs w:val="22"/>
                  <w:lang w:val="ro-RO"/>
                </w:rPr>
                <w:t>Actiune</w:t>
              </w:r>
            </w:ins>
          </w:p>
        </w:tc>
        <w:tc>
          <w:tcPr>
            <w:tcW w:w="7137" w:type="dxa"/>
            <w:hideMark/>
          </w:tcPr>
          <w:p w14:paraId="0A83A817" w14:textId="77777777" w:rsidR="005C510C" w:rsidRPr="00C46A23" w:rsidRDefault="005C510C" w:rsidP="000E45F2">
            <w:pPr>
              <w:spacing w:line="276" w:lineRule="auto"/>
              <w:rPr>
                <w:ins w:id="10921" w:author="Sorin Salagean" w:date="2015-02-09T17:56:00Z"/>
                <w:rFonts w:asciiTheme="minorHAnsi" w:hAnsiTheme="minorHAnsi"/>
                <w:noProof/>
                <w:sz w:val="22"/>
                <w:szCs w:val="22"/>
                <w:lang w:val="ro-RO"/>
              </w:rPr>
            </w:pPr>
            <w:ins w:id="10922" w:author="Sorin Salagean" w:date="2015-02-09T17:56:00Z">
              <w:r w:rsidRPr="00C46A23">
                <w:rPr>
                  <w:rFonts w:asciiTheme="minorHAnsi" w:hAnsiTheme="minorHAnsi"/>
                  <w:b/>
                  <w:bCs/>
                  <w:noProof/>
                  <w:sz w:val="22"/>
                  <w:szCs w:val="22"/>
                  <w:lang w:val="ro-RO"/>
                </w:rPr>
                <w:t>Descriere Actiune</w:t>
              </w:r>
            </w:ins>
          </w:p>
        </w:tc>
      </w:tr>
      <w:tr w:rsidR="005C510C" w:rsidRPr="00442767" w14:paraId="1313B20B" w14:textId="77777777" w:rsidTr="000E45F2">
        <w:trPr>
          <w:trHeight w:val="362"/>
          <w:ins w:id="10923" w:author="Sorin Salagean" w:date="2015-02-09T17:56:00Z"/>
        </w:trPr>
        <w:tc>
          <w:tcPr>
            <w:tcW w:w="3193" w:type="dxa"/>
          </w:tcPr>
          <w:p w14:paraId="219E99AD" w14:textId="146350B3" w:rsidR="005C510C" w:rsidRPr="00BA0DCF" w:rsidRDefault="005C510C" w:rsidP="000E45F2">
            <w:pPr>
              <w:spacing w:line="276" w:lineRule="auto"/>
              <w:rPr>
                <w:ins w:id="10924" w:author="Sorin Salagean" w:date="2015-02-09T17:56:00Z"/>
                <w:rFonts w:asciiTheme="minorHAnsi" w:hAnsiTheme="minorHAnsi"/>
                <w:b/>
                <w:noProof/>
                <w:sz w:val="22"/>
                <w:szCs w:val="22"/>
              </w:rPr>
            </w:pPr>
            <w:ins w:id="10925" w:author="Sorin Salagean" w:date="2015-02-09T17:56:00Z">
              <w:r>
                <w:rPr>
                  <w:rFonts w:asciiTheme="minorHAnsi" w:hAnsiTheme="minorHAnsi"/>
                  <w:b/>
                  <w:noProof/>
                  <w:sz w:val="22"/>
                  <w:szCs w:val="22"/>
                </w:rPr>
                <w:lastRenderedPageBreak/>
                <w:t>“Scoate de pe wf daca a devenit read - only</w:t>
              </w:r>
            </w:ins>
          </w:p>
        </w:tc>
        <w:tc>
          <w:tcPr>
            <w:tcW w:w="7137" w:type="dxa"/>
          </w:tcPr>
          <w:p w14:paraId="575C82D3" w14:textId="4504E7B0" w:rsidR="005C510C" w:rsidRPr="00BA0DCF" w:rsidRDefault="005C510C">
            <w:pPr>
              <w:spacing w:line="276" w:lineRule="auto"/>
              <w:rPr>
                <w:ins w:id="10926" w:author="Sorin Salagean" w:date="2015-02-09T17:56:00Z"/>
                <w:rFonts w:asciiTheme="minorHAnsi" w:hAnsiTheme="minorHAnsi"/>
                <w:b/>
                <w:noProof/>
                <w:sz w:val="22"/>
                <w:szCs w:val="22"/>
              </w:rPr>
            </w:pPr>
            <w:ins w:id="10927" w:author="Sorin Salagean" w:date="2015-02-09T17:57:00Z">
              <w:r>
                <w:rPr>
                  <w:rFonts w:asciiTheme="minorHAnsi" w:hAnsiTheme="minorHAnsi"/>
                  <w:b/>
                  <w:noProof/>
                  <w:sz w:val="22"/>
                  <w:szCs w:val="22"/>
                </w:rPr>
                <w:t xml:space="preserve">Este configurat un timer, care </w:t>
              </w:r>
            </w:ins>
            <w:ins w:id="10928" w:author="Sorin Salagean" w:date="2015-02-09T17:58:00Z">
              <w:r>
                <w:rPr>
                  <w:rFonts w:asciiTheme="minorHAnsi" w:hAnsiTheme="minorHAnsi"/>
                  <w:b/>
                  <w:noProof/>
                  <w:sz w:val="22"/>
                  <w:szCs w:val="22"/>
                </w:rPr>
                <w:t>va verifica daca kw-ul “flag import nota constatare” are</w:t>
              </w:r>
            </w:ins>
            <w:ins w:id="10929" w:author="Sorin Salagean" w:date="2015-02-09T17:59:00Z">
              <w:r>
                <w:rPr>
                  <w:rFonts w:asciiTheme="minorHAnsi" w:hAnsiTheme="minorHAnsi"/>
                  <w:b/>
                  <w:noProof/>
                  <w:sz w:val="22"/>
                  <w:szCs w:val="22"/>
                </w:rPr>
                <w:t xml:space="preserve"> valoarea</w:t>
              </w:r>
            </w:ins>
            <w:ins w:id="10930" w:author="Sorin Salagean" w:date="2015-02-09T17:58:00Z">
              <w:r>
                <w:rPr>
                  <w:rFonts w:asciiTheme="minorHAnsi" w:hAnsiTheme="minorHAnsi"/>
                  <w:b/>
                  <w:noProof/>
                  <w:sz w:val="22"/>
                  <w:szCs w:val="22"/>
                </w:rPr>
                <w:t xml:space="preserve"> “IMPORTAT”</w:t>
              </w:r>
            </w:ins>
            <w:ins w:id="10931" w:author="Sorin Salagean" w:date="2015-02-09T17:59:00Z">
              <w:r>
                <w:rPr>
                  <w:rFonts w:asciiTheme="minorHAnsi" w:hAnsiTheme="minorHAnsi"/>
                  <w:b/>
                  <w:noProof/>
                  <w:sz w:val="22"/>
                  <w:szCs w:val="22"/>
                </w:rPr>
                <w:t>, in acest caz, se va scoate documentul de pe flux</w:t>
              </w:r>
            </w:ins>
          </w:p>
        </w:tc>
      </w:tr>
    </w:tbl>
    <w:p w14:paraId="555434A4" w14:textId="77777777" w:rsidR="005C510C" w:rsidRDefault="005C510C">
      <w:pPr>
        <w:pStyle w:val="Heading3"/>
        <w:rPr>
          <w:ins w:id="10932" w:author="Sorin Salagean" w:date="2015-02-09T18:00:00Z"/>
          <w:lang w:val="en-US"/>
        </w:rPr>
        <w:pPrChange w:id="10933" w:author="Sorin Salagean" w:date="2015-02-09T15:50:00Z">
          <w:pPr>
            <w:pStyle w:val="Heading1"/>
          </w:pPr>
        </w:pPrChange>
      </w:pPr>
    </w:p>
    <w:p w14:paraId="2071CE71" w14:textId="684820CC" w:rsidR="005C638B" w:rsidRDefault="005C510C">
      <w:pPr>
        <w:pStyle w:val="Heading3"/>
        <w:rPr>
          <w:ins w:id="10934" w:author="Sorin Salagean" w:date="2015-02-09T18:00:00Z"/>
          <w:lang w:val="en-US"/>
        </w:rPr>
        <w:pPrChange w:id="10935" w:author="Sorin Salagean" w:date="2015-02-09T15:50:00Z">
          <w:pPr>
            <w:pStyle w:val="Heading1"/>
          </w:pPr>
        </w:pPrChange>
      </w:pPr>
      <w:ins w:id="10936" w:author="Sorin Salagean" w:date="2015-02-09T18:00:00Z">
        <w:r>
          <w:rPr>
            <w:lang w:val="en-US"/>
          </w:rPr>
          <w:t xml:space="preserve">Flux Refuz Client </w:t>
        </w:r>
      </w:ins>
    </w:p>
    <w:tbl>
      <w:tblPr>
        <w:tblStyle w:val="TableGrid"/>
        <w:tblW w:w="2547" w:type="dxa"/>
        <w:tblLayout w:type="fixed"/>
        <w:tblLook w:val="04A0" w:firstRow="1" w:lastRow="0" w:firstColumn="1" w:lastColumn="0" w:noHBand="0" w:noVBand="1"/>
      </w:tblPr>
      <w:tblGrid>
        <w:gridCol w:w="2547"/>
      </w:tblGrid>
      <w:tr w:rsidR="004462E2" w:rsidRPr="00925CF5" w14:paraId="6CA7149C" w14:textId="77777777" w:rsidTr="000E45F2">
        <w:trPr>
          <w:trHeight w:val="269"/>
          <w:ins w:id="10937" w:author="Sorin Salagean" w:date="2015-02-09T18:00:00Z"/>
        </w:trPr>
        <w:tc>
          <w:tcPr>
            <w:tcW w:w="2547" w:type="dxa"/>
            <w:tcBorders>
              <w:top w:val="single" w:sz="4" w:space="0" w:color="auto"/>
              <w:left w:val="single" w:sz="4" w:space="0" w:color="auto"/>
              <w:bottom w:val="single" w:sz="4" w:space="0" w:color="auto"/>
              <w:right w:val="single" w:sz="4" w:space="0" w:color="auto"/>
            </w:tcBorders>
          </w:tcPr>
          <w:p w14:paraId="321F0F9F" w14:textId="77777777" w:rsidR="004462E2" w:rsidRPr="00925CF5" w:rsidRDefault="004462E2" w:rsidP="000E45F2">
            <w:pPr>
              <w:rPr>
                <w:ins w:id="10938" w:author="Sorin Salagean" w:date="2015-02-09T18:00:00Z"/>
                <w:rFonts w:asciiTheme="minorHAnsi" w:hAnsiTheme="minorHAnsi"/>
                <w:b/>
                <w:noProof/>
                <w:sz w:val="22"/>
                <w:szCs w:val="22"/>
                <w:lang w:val="ro-RO"/>
              </w:rPr>
            </w:pPr>
            <w:ins w:id="10939" w:author="Sorin Salagean" w:date="2015-02-09T18:00:00Z">
              <w:r w:rsidRPr="00925CF5">
                <w:rPr>
                  <w:rFonts w:asciiTheme="minorHAnsi" w:hAnsiTheme="minorHAnsi"/>
                  <w:b/>
                  <w:noProof/>
                  <w:sz w:val="22"/>
                  <w:szCs w:val="22"/>
                  <w:lang w:val="ro-RO"/>
                </w:rPr>
                <w:t>Etapa 1</w:t>
              </w:r>
            </w:ins>
          </w:p>
        </w:tc>
      </w:tr>
      <w:tr w:rsidR="004462E2" w:rsidRPr="00925CF5" w14:paraId="7102A96E" w14:textId="77777777" w:rsidTr="000E45F2">
        <w:trPr>
          <w:ins w:id="10940" w:author="Sorin Salagean" w:date="2015-02-09T18:00:00Z"/>
        </w:trPr>
        <w:tc>
          <w:tcPr>
            <w:tcW w:w="2547" w:type="dxa"/>
            <w:tcBorders>
              <w:top w:val="single" w:sz="4" w:space="0" w:color="auto"/>
              <w:left w:val="single" w:sz="4" w:space="0" w:color="auto"/>
              <w:bottom w:val="single" w:sz="4" w:space="0" w:color="auto"/>
              <w:right w:val="single" w:sz="4" w:space="0" w:color="auto"/>
            </w:tcBorders>
            <w:hideMark/>
          </w:tcPr>
          <w:p w14:paraId="60CE9A4F" w14:textId="58BEC38A" w:rsidR="004462E2" w:rsidRPr="00925CF5" w:rsidRDefault="004462E2" w:rsidP="000E45F2">
            <w:pPr>
              <w:rPr>
                <w:ins w:id="10941" w:author="Sorin Salagean" w:date="2015-02-09T18:00:00Z"/>
                <w:rFonts w:asciiTheme="minorHAnsi" w:hAnsiTheme="minorHAnsi"/>
                <w:b/>
                <w:noProof/>
                <w:sz w:val="22"/>
                <w:szCs w:val="22"/>
                <w:lang w:val="ro-RO"/>
              </w:rPr>
            </w:pPr>
            <w:ins w:id="10942" w:author="Sorin Salagean" w:date="2015-02-09T18:01:00Z">
              <w:r>
                <w:rPr>
                  <w:rFonts w:asciiTheme="minorHAnsi" w:hAnsiTheme="minorHAnsi"/>
                  <w:b/>
                  <w:noProof/>
                  <w:sz w:val="22"/>
                  <w:szCs w:val="22"/>
                  <w:lang w:val="ro-RO"/>
                </w:rPr>
                <w:t>Verify</w:t>
              </w:r>
            </w:ins>
          </w:p>
        </w:tc>
      </w:tr>
      <w:tr w:rsidR="004462E2" w:rsidRPr="00925CF5" w14:paraId="3966CAB1" w14:textId="77777777" w:rsidTr="000E45F2">
        <w:trPr>
          <w:ins w:id="10943" w:author="Sorin Salagean" w:date="2015-02-09T18:00:00Z"/>
        </w:trPr>
        <w:tc>
          <w:tcPr>
            <w:tcW w:w="2547" w:type="dxa"/>
            <w:tcBorders>
              <w:top w:val="single" w:sz="4" w:space="0" w:color="auto"/>
              <w:left w:val="single" w:sz="4" w:space="0" w:color="auto"/>
              <w:bottom w:val="single" w:sz="4" w:space="0" w:color="auto"/>
              <w:right w:val="single" w:sz="4" w:space="0" w:color="auto"/>
            </w:tcBorders>
          </w:tcPr>
          <w:p w14:paraId="0E2ACDE9" w14:textId="77777777" w:rsidR="004462E2" w:rsidRPr="00925CF5" w:rsidRDefault="004462E2" w:rsidP="000E45F2">
            <w:pPr>
              <w:rPr>
                <w:ins w:id="10944" w:author="Sorin Salagean" w:date="2015-02-09T18:00:00Z"/>
                <w:rFonts w:asciiTheme="minorHAnsi" w:hAnsiTheme="minorHAnsi" w:cs="Arial"/>
                <w:noProof/>
                <w:color w:val="000000"/>
                <w:szCs w:val="22"/>
                <w:lang w:val="ro-RO"/>
              </w:rPr>
            </w:pPr>
            <w:ins w:id="10945" w:author="Sorin Salagean" w:date="2015-02-09T18:00:00Z">
              <w:r w:rsidRPr="00925CF5">
                <w:rPr>
                  <w:rFonts w:asciiTheme="minorHAnsi" w:hAnsiTheme="minorHAnsi" w:cs="Arial"/>
                  <w:noProof/>
                  <w:color w:val="000000"/>
                  <w:szCs w:val="22"/>
                  <w:lang w:val="ro-RO"/>
                </w:rPr>
                <w:t>Actiuni disponibile pe Workflow OnBase (Ad Hoc User Ta</w:t>
              </w:r>
              <w:r>
                <w:rPr>
                  <w:rFonts w:asciiTheme="minorHAnsi" w:hAnsiTheme="minorHAnsi" w:cs="Arial"/>
                  <w:noProof/>
                  <w:color w:val="000000"/>
                  <w:szCs w:val="22"/>
                  <w:lang w:val="ro-RO"/>
                </w:rPr>
                <w:t>s</w:t>
              </w:r>
              <w:r w:rsidRPr="00925CF5">
                <w:rPr>
                  <w:rFonts w:asciiTheme="minorHAnsi" w:hAnsiTheme="minorHAnsi" w:cs="Arial"/>
                  <w:noProof/>
                  <w:color w:val="000000"/>
                  <w:szCs w:val="22"/>
                  <w:lang w:val="ro-RO"/>
                </w:rPr>
                <w:t>ks):</w:t>
              </w:r>
            </w:ins>
          </w:p>
          <w:p w14:paraId="1B2A1B52" w14:textId="7FD70FCF" w:rsidR="004462E2" w:rsidRPr="004462E2" w:rsidRDefault="004462E2">
            <w:pPr>
              <w:spacing w:after="200" w:line="276" w:lineRule="auto"/>
              <w:rPr>
                <w:ins w:id="10946" w:author="Sorin Salagean" w:date="2015-02-09T18:00:00Z"/>
                <w:noProof/>
                <w:lang w:val="ro-RO"/>
              </w:rPr>
              <w:pPrChange w:id="10947" w:author="Sorin Salagean" w:date="2015-02-09T18:01:00Z">
                <w:pPr>
                  <w:pStyle w:val="ListParagraph"/>
                  <w:numPr>
                    <w:numId w:val="67"/>
                  </w:numPr>
                  <w:spacing w:after="200" w:line="276" w:lineRule="auto"/>
                  <w:ind w:left="360" w:hanging="360"/>
                </w:pPr>
              </w:pPrChange>
            </w:pPr>
          </w:p>
        </w:tc>
      </w:tr>
    </w:tbl>
    <w:p w14:paraId="16608F60" w14:textId="16DF49B9" w:rsidR="005C638B" w:rsidRDefault="004462E2">
      <w:pPr>
        <w:pStyle w:val="Heading3"/>
        <w:rPr>
          <w:ins w:id="10948" w:author="Sorin Salagean" w:date="2015-02-09T17:02:00Z"/>
          <w:lang w:val="en-US"/>
        </w:rPr>
        <w:pPrChange w:id="10949" w:author="Sorin Salagean" w:date="2015-02-09T15:50:00Z">
          <w:pPr>
            <w:pStyle w:val="Heading1"/>
          </w:pPr>
        </w:pPrChange>
      </w:pPr>
      <w:ins w:id="10950" w:author="Sorin Salagean" w:date="2015-02-09T18:02:00Z">
        <w:r>
          <w:rPr>
            <w:lang w:val="en-US"/>
          </w:rPr>
          <w:t>Etapa 1 - Verify</w:t>
        </w:r>
      </w:ins>
    </w:p>
    <w:tbl>
      <w:tblPr>
        <w:tblStyle w:val="TableWeb2"/>
        <w:tblW w:w="0" w:type="auto"/>
        <w:tblLook w:val="04A0" w:firstRow="1" w:lastRow="0" w:firstColumn="1" w:lastColumn="0" w:noHBand="0" w:noVBand="1"/>
      </w:tblPr>
      <w:tblGrid>
        <w:gridCol w:w="1835"/>
        <w:gridCol w:w="4394"/>
        <w:gridCol w:w="4221"/>
      </w:tblGrid>
      <w:tr w:rsidR="004462E2" w:rsidRPr="00C46A23" w14:paraId="6E83F54D" w14:textId="77777777" w:rsidTr="000E45F2">
        <w:trPr>
          <w:cnfStyle w:val="100000000000" w:firstRow="1" w:lastRow="0" w:firstColumn="0" w:lastColumn="0" w:oddVBand="0" w:evenVBand="0" w:oddHBand="0" w:evenHBand="0" w:firstRowFirstColumn="0" w:firstRowLastColumn="0" w:lastRowFirstColumn="0" w:lastRowLastColumn="0"/>
          <w:trHeight w:val="362"/>
          <w:ins w:id="10951" w:author="Sorin Salagean" w:date="2015-02-09T18:03:00Z"/>
        </w:trPr>
        <w:tc>
          <w:tcPr>
            <w:tcW w:w="1775" w:type="dxa"/>
            <w:hideMark/>
          </w:tcPr>
          <w:p w14:paraId="2C2B7480" w14:textId="77777777" w:rsidR="004462E2" w:rsidRPr="00C46A23" w:rsidRDefault="004462E2" w:rsidP="000E45F2">
            <w:pPr>
              <w:spacing w:line="276" w:lineRule="auto"/>
              <w:rPr>
                <w:ins w:id="10952" w:author="Sorin Salagean" w:date="2015-02-09T18:03:00Z"/>
                <w:rFonts w:asciiTheme="minorHAnsi" w:hAnsiTheme="minorHAnsi"/>
                <w:noProof/>
                <w:sz w:val="22"/>
                <w:szCs w:val="22"/>
                <w:lang w:val="ro-RO"/>
              </w:rPr>
            </w:pPr>
            <w:ins w:id="10953" w:author="Sorin Salagean" w:date="2015-02-09T18:03:00Z">
              <w:r w:rsidRPr="00C46A23">
                <w:rPr>
                  <w:rFonts w:asciiTheme="minorHAnsi" w:hAnsiTheme="minorHAnsi"/>
                  <w:b/>
                  <w:bCs/>
                  <w:noProof/>
                  <w:sz w:val="22"/>
                  <w:szCs w:val="22"/>
                  <w:lang w:val="ro-RO"/>
                </w:rPr>
                <w:t>Nume grup</w:t>
              </w:r>
            </w:ins>
          </w:p>
        </w:tc>
        <w:tc>
          <w:tcPr>
            <w:tcW w:w="4354" w:type="dxa"/>
            <w:hideMark/>
          </w:tcPr>
          <w:p w14:paraId="1A21235A" w14:textId="77777777" w:rsidR="004462E2" w:rsidRPr="00C46A23" w:rsidRDefault="004462E2" w:rsidP="000E45F2">
            <w:pPr>
              <w:spacing w:line="276" w:lineRule="auto"/>
              <w:rPr>
                <w:ins w:id="10954" w:author="Sorin Salagean" w:date="2015-02-09T18:03:00Z"/>
                <w:rFonts w:asciiTheme="minorHAnsi" w:hAnsiTheme="minorHAnsi"/>
                <w:noProof/>
                <w:sz w:val="22"/>
                <w:szCs w:val="22"/>
                <w:lang w:val="ro-RO"/>
              </w:rPr>
            </w:pPr>
            <w:ins w:id="10955" w:author="Sorin Salagean" w:date="2015-02-09T18:03:00Z">
              <w:r w:rsidRPr="00C46A23">
                <w:rPr>
                  <w:rFonts w:asciiTheme="minorHAnsi" w:hAnsiTheme="minorHAnsi"/>
                  <w:b/>
                  <w:bCs/>
                  <w:noProof/>
                  <w:sz w:val="22"/>
                  <w:szCs w:val="22"/>
                  <w:lang w:val="ro-RO"/>
                </w:rPr>
                <w:t>Drepturi</w:t>
              </w:r>
            </w:ins>
          </w:p>
        </w:tc>
        <w:tc>
          <w:tcPr>
            <w:tcW w:w="4161" w:type="dxa"/>
            <w:hideMark/>
          </w:tcPr>
          <w:p w14:paraId="0455E6CD" w14:textId="77777777" w:rsidR="004462E2" w:rsidRPr="00C46A23" w:rsidRDefault="004462E2" w:rsidP="000E45F2">
            <w:pPr>
              <w:spacing w:line="276" w:lineRule="auto"/>
              <w:rPr>
                <w:ins w:id="10956" w:author="Sorin Salagean" w:date="2015-02-09T18:03:00Z"/>
                <w:rFonts w:asciiTheme="minorHAnsi" w:hAnsiTheme="minorHAnsi"/>
                <w:noProof/>
                <w:sz w:val="22"/>
                <w:szCs w:val="22"/>
                <w:lang w:val="ro-RO"/>
              </w:rPr>
            </w:pPr>
            <w:ins w:id="10957" w:author="Sorin Salagean" w:date="2015-02-09T18:03:00Z">
              <w:r w:rsidRPr="00C46A23">
                <w:rPr>
                  <w:rFonts w:asciiTheme="minorHAnsi" w:hAnsiTheme="minorHAnsi"/>
                  <w:b/>
                  <w:bCs/>
                  <w:noProof/>
                  <w:sz w:val="22"/>
                  <w:szCs w:val="22"/>
                  <w:lang w:val="ro-RO"/>
                </w:rPr>
                <w:t>Cerinte de sistem</w:t>
              </w:r>
            </w:ins>
          </w:p>
        </w:tc>
      </w:tr>
      <w:tr w:rsidR="004462E2" w:rsidRPr="00C46A23" w14:paraId="588FFA35" w14:textId="77777777" w:rsidTr="000E45F2">
        <w:trPr>
          <w:trHeight w:val="857"/>
          <w:ins w:id="10958" w:author="Sorin Salagean" w:date="2015-02-09T18:03:00Z"/>
        </w:trPr>
        <w:tc>
          <w:tcPr>
            <w:tcW w:w="1775" w:type="dxa"/>
          </w:tcPr>
          <w:p w14:paraId="576678F7" w14:textId="06EBC0A7" w:rsidR="004462E2" w:rsidRPr="00F41278" w:rsidRDefault="004462E2" w:rsidP="004462E2">
            <w:pPr>
              <w:rPr>
                <w:ins w:id="10959" w:author="Sorin Salagean" w:date="2015-02-09T18:03:00Z"/>
                <w:rFonts w:asciiTheme="minorHAnsi" w:hAnsiTheme="minorHAnsi"/>
                <w:b/>
                <w:noProof/>
                <w:sz w:val="22"/>
                <w:szCs w:val="22"/>
              </w:rPr>
            </w:pPr>
            <w:ins w:id="10960" w:author="Sorin Salagean" w:date="2015-02-09T18:03:00Z">
              <w:r w:rsidRPr="00F41278">
                <w:rPr>
                  <w:rFonts w:asciiTheme="minorHAnsi" w:hAnsiTheme="minorHAnsi"/>
                  <w:b/>
                  <w:noProof/>
                  <w:sz w:val="22"/>
                  <w:szCs w:val="22"/>
                  <w:lang w:val="ro-RO"/>
                </w:rPr>
                <w:t>Supervizor All Flux</w:t>
              </w:r>
            </w:ins>
          </w:p>
        </w:tc>
        <w:tc>
          <w:tcPr>
            <w:tcW w:w="4354" w:type="dxa"/>
          </w:tcPr>
          <w:p w14:paraId="113B8E73" w14:textId="1D4A878F" w:rsidR="004462E2" w:rsidRPr="00F41278" w:rsidRDefault="004462E2" w:rsidP="004462E2">
            <w:pPr>
              <w:rPr>
                <w:ins w:id="10961" w:author="Sorin Salagean" w:date="2015-02-09T18:03:00Z"/>
                <w:b/>
                <w:noProof/>
              </w:rPr>
            </w:pPr>
            <w:ins w:id="10962" w:author="Sorin Salagean" w:date="2015-02-09T18:03:00Z">
              <w:r w:rsidRPr="00F41278">
                <w:rPr>
                  <w:rFonts w:asciiTheme="minorHAnsi" w:hAnsiTheme="minorHAnsi"/>
                  <w:b/>
                  <w:noProof/>
                  <w:sz w:val="22"/>
                  <w:szCs w:val="22"/>
                  <w:lang w:val="ro-RO"/>
                </w:rPr>
                <w:t>Dreptul de vizualizare asupra tuturor documentelor din etapa.</w:t>
              </w:r>
            </w:ins>
          </w:p>
        </w:tc>
        <w:tc>
          <w:tcPr>
            <w:tcW w:w="4161" w:type="dxa"/>
          </w:tcPr>
          <w:p w14:paraId="34D488C7" w14:textId="4F3F37F7" w:rsidR="004462E2" w:rsidRPr="00F41278" w:rsidRDefault="004462E2" w:rsidP="004462E2">
            <w:pPr>
              <w:rPr>
                <w:ins w:id="10963" w:author="Sorin Salagean" w:date="2015-02-09T18:03:00Z"/>
                <w:b/>
                <w:noProof/>
              </w:rPr>
            </w:pPr>
            <w:ins w:id="10964" w:author="Sorin Salagean" w:date="2015-02-09T18:03:00Z">
              <w:r w:rsidRPr="00F41278">
                <w:rPr>
                  <w:rFonts w:asciiTheme="minorHAnsi" w:hAnsiTheme="minorHAnsi"/>
                  <w:b/>
                  <w:noProof/>
                  <w:sz w:val="22"/>
                  <w:szCs w:val="22"/>
                  <w:lang w:val="ro-RO"/>
                </w:rPr>
                <w:t>N/A</w:t>
              </w:r>
            </w:ins>
          </w:p>
        </w:tc>
      </w:tr>
    </w:tbl>
    <w:p w14:paraId="267E9AC6" w14:textId="77777777" w:rsidR="004462E2" w:rsidRPr="00126240" w:rsidRDefault="004462E2" w:rsidP="004462E2">
      <w:pPr>
        <w:spacing w:line="276" w:lineRule="auto"/>
        <w:rPr>
          <w:ins w:id="10965" w:author="Sorin Salagean" w:date="2015-02-09T18:03:00Z"/>
          <w:rStyle w:val="EstiloCuerpo"/>
          <w:noProof/>
        </w:rPr>
      </w:pPr>
    </w:p>
    <w:p w14:paraId="62045766" w14:textId="77777777" w:rsidR="004462E2" w:rsidRPr="00126240" w:rsidRDefault="004462E2" w:rsidP="004462E2">
      <w:pPr>
        <w:spacing w:line="276" w:lineRule="auto"/>
        <w:rPr>
          <w:ins w:id="10966" w:author="Sorin Salagean" w:date="2015-02-09T18:03:00Z"/>
          <w:b/>
          <w:noProof/>
        </w:rPr>
      </w:pPr>
      <w:ins w:id="10967" w:author="Sorin Salagean" w:date="2015-02-09T18:03:00Z">
        <w:r w:rsidRPr="0086384C">
          <w:rPr>
            <w:b/>
            <w:noProof/>
          </w:rPr>
          <w:t xml:space="preserve">Actiuni </w:t>
        </w:r>
        <w:r w:rsidRPr="00126240">
          <w:rPr>
            <w:b/>
            <w:noProof/>
          </w:rPr>
          <w:t>automate pe coada (System Work):</w:t>
        </w:r>
      </w:ins>
    </w:p>
    <w:tbl>
      <w:tblPr>
        <w:tblStyle w:val="TableWeb2"/>
        <w:tblW w:w="0" w:type="auto"/>
        <w:tblLook w:val="04A0" w:firstRow="1" w:lastRow="0" w:firstColumn="1" w:lastColumn="0" w:noHBand="0" w:noVBand="1"/>
      </w:tblPr>
      <w:tblGrid>
        <w:gridCol w:w="3253"/>
        <w:gridCol w:w="7197"/>
      </w:tblGrid>
      <w:tr w:rsidR="004462E2" w:rsidRPr="00C46A23" w14:paraId="206D22DB" w14:textId="77777777" w:rsidTr="000E45F2">
        <w:trPr>
          <w:cnfStyle w:val="100000000000" w:firstRow="1" w:lastRow="0" w:firstColumn="0" w:lastColumn="0" w:oddVBand="0" w:evenVBand="0" w:oddHBand="0" w:evenHBand="0" w:firstRowFirstColumn="0" w:firstRowLastColumn="0" w:lastRowFirstColumn="0" w:lastRowLastColumn="0"/>
          <w:trHeight w:val="362"/>
          <w:ins w:id="10968" w:author="Sorin Salagean" w:date="2015-02-09T18:03:00Z"/>
        </w:trPr>
        <w:tc>
          <w:tcPr>
            <w:tcW w:w="3193" w:type="dxa"/>
            <w:hideMark/>
          </w:tcPr>
          <w:p w14:paraId="5B99CA1B" w14:textId="77777777" w:rsidR="004462E2" w:rsidRPr="00C46A23" w:rsidRDefault="004462E2" w:rsidP="000E45F2">
            <w:pPr>
              <w:spacing w:line="276" w:lineRule="auto"/>
              <w:rPr>
                <w:ins w:id="10969" w:author="Sorin Salagean" w:date="2015-02-09T18:03:00Z"/>
                <w:rFonts w:asciiTheme="minorHAnsi" w:hAnsiTheme="minorHAnsi"/>
                <w:noProof/>
                <w:sz w:val="22"/>
                <w:szCs w:val="22"/>
                <w:lang w:val="ro-RO"/>
              </w:rPr>
            </w:pPr>
            <w:ins w:id="10970" w:author="Sorin Salagean" w:date="2015-02-09T18:03:00Z">
              <w:r w:rsidRPr="00C46A23">
                <w:rPr>
                  <w:rFonts w:asciiTheme="minorHAnsi" w:hAnsiTheme="minorHAnsi"/>
                  <w:b/>
                  <w:bCs/>
                  <w:noProof/>
                  <w:sz w:val="22"/>
                  <w:szCs w:val="22"/>
                  <w:lang w:val="ro-RO"/>
                </w:rPr>
                <w:t>Actiune</w:t>
              </w:r>
            </w:ins>
          </w:p>
        </w:tc>
        <w:tc>
          <w:tcPr>
            <w:tcW w:w="7137" w:type="dxa"/>
            <w:hideMark/>
          </w:tcPr>
          <w:p w14:paraId="35EB56C9" w14:textId="77777777" w:rsidR="004462E2" w:rsidRPr="00C46A23" w:rsidRDefault="004462E2" w:rsidP="000E45F2">
            <w:pPr>
              <w:spacing w:line="276" w:lineRule="auto"/>
              <w:rPr>
                <w:ins w:id="10971" w:author="Sorin Salagean" w:date="2015-02-09T18:03:00Z"/>
                <w:rFonts w:asciiTheme="minorHAnsi" w:hAnsiTheme="minorHAnsi"/>
                <w:noProof/>
                <w:sz w:val="22"/>
                <w:szCs w:val="22"/>
                <w:lang w:val="ro-RO"/>
              </w:rPr>
            </w:pPr>
            <w:ins w:id="10972" w:author="Sorin Salagean" w:date="2015-02-09T18:03:00Z">
              <w:r w:rsidRPr="00C46A23">
                <w:rPr>
                  <w:rFonts w:asciiTheme="minorHAnsi" w:hAnsiTheme="minorHAnsi"/>
                  <w:b/>
                  <w:bCs/>
                  <w:noProof/>
                  <w:sz w:val="22"/>
                  <w:szCs w:val="22"/>
                  <w:lang w:val="ro-RO"/>
                </w:rPr>
                <w:t>Descriere Actiune</w:t>
              </w:r>
            </w:ins>
          </w:p>
        </w:tc>
      </w:tr>
      <w:tr w:rsidR="004462E2" w:rsidRPr="00442767" w14:paraId="61E787C2" w14:textId="77777777" w:rsidTr="000E45F2">
        <w:trPr>
          <w:trHeight w:val="362"/>
          <w:ins w:id="10973" w:author="Sorin Salagean" w:date="2015-02-09T18:03:00Z"/>
        </w:trPr>
        <w:tc>
          <w:tcPr>
            <w:tcW w:w="3193" w:type="dxa"/>
          </w:tcPr>
          <w:p w14:paraId="15DEEA20" w14:textId="123F94CA" w:rsidR="004462E2" w:rsidRPr="00BA0DCF" w:rsidRDefault="004462E2" w:rsidP="000E45F2">
            <w:pPr>
              <w:spacing w:line="276" w:lineRule="auto"/>
              <w:rPr>
                <w:ins w:id="10974" w:author="Sorin Salagean" w:date="2015-02-09T18:03:00Z"/>
                <w:rFonts w:asciiTheme="minorHAnsi" w:hAnsiTheme="minorHAnsi"/>
                <w:b/>
                <w:noProof/>
                <w:sz w:val="22"/>
                <w:szCs w:val="22"/>
              </w:rPr>
            </w:pPr>
            <w:ins w:id="10975" w:author="Sorin Salagean" w:date="2015-02-09T18:04:00Z">
              <w:r>
                <w:rPr>
                  <w:rFonts w:asciiTheme="minorHAnsi" w:hAnsiTheme="minorHAnsi"/>
                  <w:b/>
                  <w:noProof/>
                  <w:sz w:val="22"/>
                  <w:szCs w:val="22"/>
                </w:rPr>
                <w:t>Verificare document “CL – Referat de refuz”</w:t>
              </w:r>
            </w:ins>
          </w:p>
        </w:tc>
        <w:tc>
          <w:tcPr>
            <w:tcW w:w="7137" w:type="dxa"/>
          </w:tcPr>
          <w:p w14:paraId="23C89ACE" w14:textId="0C318FE9" w:rsidR="004462E2" w:rsidRPr="00BA0DCF" w:rsidRDefault="004462E2" w:rsidP="000E45F2">
            <w:pPr>
              <w:spacing w:line="276" w:lineRule="auto"/>
              <w:rPr>
                <w:ins w:id="10976" w:author="Sorin Salagean" w:date="2015-02-09T18:03:00Z"/>
                <w:rFonts w:asciiTheme="minorHAnsi" w:hAnsiTheme="minorHAnsi"/>
                <w:b/>
                <w:noProof/>
                <w:sz w:val="22"/>
                <w:szCs w:val="22"/>
              </w:rPr>
            </w:pPr>
            <w:ins w:id="10977" w:author="Sorin Salagean" w:date="2015-02-09T18:05:00Z">
              <w:r>
                <w:rPr>
                  <w:rFonts w:asciiTheme="minorHAnsi" w:hAnsiTheme="minorHAnsi"/>
                  <w:b/>
                  <w:noProof/>
                  <w:sz w:val="22"/>
                  <w:szCs w:val="22"/>
                </w:rPr>
                <w:t xml:space="preserve">Se verifica daca documentul “CL – Referat de refuz” a fost in etapa “Referate de respingere </w:t>
              </w:r>
            </w:ins>
            <w:ins w:id="10978" w:author="Sorin Salagean" w:date="2015-02-09T18:06:00Z">
              <w:r>
                <w:rPr>
                  <w:rFonts w:asciiTheme="minorHAnsi" w:hAnsiTheme="minorHAnsi"/>
                  <w:b/>
                  <w:noProof/>
                  <w:sz w:val="22"/>
                  <w:szCs w:val="22"/>
                </w:rPr>
                <w:t>–</w:t>
              </w:r>
            </w:ins>
            <w:ins w:id="10979" w:author="Sorin Salagean" w:date="2015-02-09T18:05:00Z">
              <w:r>
                <w:rPr>
                  <w:rFonts w:asciiTheme="minorHAnsi" w:hAnsiTheme="minorHAnsi"/>
                  <w:b/>
                  <w:noProof/>
                  <w:sz w:val="22"/>
                  <w:szCs w:val="22"/>
                </w:rPr>
                <w:t xml:space="preserve"> Aprobate</w:t>
              </w:r>
            </w:ins>
            <w:ins w:id="10980" w:author="Sorin Salagean" w:date="2015-02-09T18:06:00Z">
              <w:r>
                <w:rPr>
                  <w:rFonts w:asciiTheme="minorHAnsi" w:hAnsiTheme="minorHAnsi"/>
                  <w:b/>
                  <w:noProof/>
                  <w:sz w:val="22"/>
                  <w:szCs w:val="22"/>
                </w:rPr>
                <w:t xml:space="preserve">” a fluxului “CL – Referat de </w:t>
              </w:r>
            </w:ins>
            <w:ins w:id="10981" w:author="Sorin Salagean" w:date="2015-02-09T18:07:00Z">
              <w:r>
                <w:rPr>
                  <w:rFonts w:asciiTheme="minorHAnsi" w:hAnsiTheme="minorHAnsi"/>
                  <w:b/>
                  <w:noProof/>
                  <w:sz w:val="22"/>
                  <w:szCs w:val="22"/>
                </w:rPr>
                <w:t>respingerere”</w:t>
              </w:r>
            </w:ins>
            <w:ins w:id="10982" w:author="Sorin Salagean" w:date="2015-02-09T18:10:00Z">
              <w:r w:rsidR="003649BE">
                <w:rPr>
                  <w:rFonts w:asciiTheme="minorHAnsi" w:hAnsiTheme="minorHAnsi"/>
                  <w:b/>
                  <w:noProof/>
                  <w:sz w:val="22"/>
                  <w:szCs w:val="22"/>
                </w:rPr>
                <w:t xml:space="preserve">, daca aceasta verificare se confirma </w:t>
              </w:r>
            </w:ins>
            <w:ins w:id="10983" w:author="Sorin Salagean" w:date="2015-02-09T18:11:00Z">
              <w:r w:rsidR="003649BE">
                <w:rPr>
                  <w:rFonts w:asciiTheme="minorHAnsi" w:hAnsiTheme="minorHAnsi"/>
                  <w:b/>
                  <w:noProof/>
                  <w:sz w:val="22"/>
                  <w:szCs w:val="22"/>
                </w:rPr>
                <w:t>se va muta documentul in etapa “</w:t>
              </w:r>
              <w:r w:rsidR="00BE388A">
                <w:rPr>
                  <w:rFonts w:asciiTheme="minorHAnsi" w:hAnsiTheme="minorHAnsi"/>
                  <w:b/>
                  <w:noProof/>
                  <w:sz w:val="22"/>
                  <w:szCs w:val="22"/>
                </w:rPr>
                <w:t>Referat</w:t>
              </w:r>
              <w:r w:rsidR="003649BE">
                <w:rPr>
                  <w:rFonts w:asciiTheme="minorHAnsi" w:hAnsiTheme="minorHAnsi"/>
                  <w:b/>
                  <w:noProof/>
                  <w:sz w:val="22"/>
                  <w:szCs w:val="22"/>
                </w:rPr>
                <w:t xml:space="preserve"> de </w:t>
              </w:r>
            </w:ins>
            <w:ins w:id="10984" w:author="Sorin Salagean" w:date="2015-02-09T18:12:00Z">
              <w:r w:rsidR="00BE388A">
                <w:rPr>
                  <w:rFonts w:asciiTheme="minorHAnsi" w:hAnsiTheme="minorHAnsi"/>
                  <w:b/>
                  <w:noProof/>
                  <w:sz w:val="22"/>
                  <w:szCs w:val="22"/>
                </w:rPr>
                <w:t>respingere – Inchise”</w:t>
              </w:r>
            </w:ins>
          </w:p>
        </w:tc>
      </w:tr>
    </w:tbl>
    <w:p w14:paraId="683914D1" w14:textId="77777777" w:rsidR="005C510C" w:rsidRDefault="005C510C">
      <w:pPr>
        <w:pStyle w:val="Heading3"/>
        <w:rPr>
          <w:ins w:id="10985" w:author="Sorin Salagean" w:date="2015-02-09T17:59:00Z"/>
          <w:lang w:val="en-US"/>
        </w:rPr>
        <w:pPrChange w:id="10986" w:author="Sorin Salagean" w:date="2015-02-09T15:50:00Z">
          <w:pPr>
            <w:pStyle w:val="Heading1"/>
          </w:pPr>
        </w:pPrChange>
      </w:pPr>
    </w:p>
    <w:p w14:paraId="0F1C011F" w14:textId="77777777" w:rsidR="004462E2" w:rsidRDefault="004462E2">
      <w:pPr>
        <w:pStyle w:val="Heading3"/>
        <w:rPr>
          <w:ins w:id="10987" w:author="Sorin Salagean" w:date="2015-02-09T18:02:00Z"/>
          <w:lang w:val="en-US"/>
        </w:rPr>
        <w:pPrChange w:id="10988" w:author="Sorin Salagean" w:date="2015-02-09T15:50:00Z">
          <w:pPr>
            <w:pStyle w:val="Heading1"/>
          </w:pPr>
        </w:pPrChange>
      </w:pPr>
    </w:p>
    <w:p w14:paraId="052F35CB" w14:textId="77777777" w:rsidR="004462E2" w:rsidRDefault="004462E2">
      <w:pPr>
        <w:pStyle w:val="Heading3"/>
        <w:rPr>
          <w:ins w:id="10989" w:author="Sorin Salagean" w:date="2015-02-09T18:02:00Z"/>
          <w:lang w:val="en-US"/>
        </w:rPr>
        <w:pPrChange w:id="10990" w:author="Sorin Salagean" w:date="2015-02-09T15:50:00Z">
          <w:pPr>
            <w:pStyle w:val="Heading1"/>
          </w:pPr>
        </w:pPrChange>
      </w:pPr>
    </w:p>
    <w:p w14:paraId="68897227" w14:textId="77777777" w:rsidR="004462E2" w:rsidRDefault="004462E2">
      <w:pPr>
        <w:pStyle w:val="Heading3"/>
        <w:rPr>
          <w:ins w:id="10991" w:author="Sorin Salagean" w:date="2015-02-09T18:02:00Z"/>
          <w:lang w:val="en-US"/>
        </w:rPr>
        <w:pPrChange w:id="10992" w:author="Sorin Salagean" w:date="2015-02-09T15:50:00Z">
          <w:pPr>
            <w:pStyle w:val="Heading1"/>
          </w:pPr>
        </w:pPrChange>
      </w:pPr>
    </w:p>
    <w:p w14:paraId="52384AA0" w14:textId="0C959B40" w:rsidR="000437ED" w:rsidRPr="003E7EFD" w:rsidDel="00C87342" w:rsidRDefault="000437ED">
      <w:pPr>
        <w:pStyle w:val="Heading3"/>
        <w:rPr>
          <w:del w:id="10993" w:author="Sorin Salagean" w:date="2015-02-12T12:09:00Z"/>
          <w:lang w:val="en-US"/>
        </w:rPr>
        <w:pPrChange w:id="10994" w:author="Sorin Salagean" w:date="2015-02-09T15:50:00Z">
          <w:pPr>
            <w:pStyle w:val="Heading1"/>
          </w:pPr>
        </w:pPrChange>
      </w:pPr>
      <w:del w:id="10995" w:author="Sorin Salagean" w:date="2015-02-12T12:09:00Z">
        <w:r w:rsidRPr="000E45F2" w:rsidDel="00C87342">
          <w:rPr>
            <w:lang w:val="en-US"/>
          </w:rPr>
          <w:delText>Functionalitati generale:</w:delText>
        </w:r>
        <w:bookmarkEnd w:id="10738"/>
      </w:del>
    </w:p>
    <w:p w14:paraId="03F1CD13" w14:textId="6BE0FE4B" w:rsidR="000437ED" w:rsidRPr="007247CF" w:rsidDel="00C87342" w:rsidRDefault="000437ED">
      <w:pPr>
        <w:pStyle w:val="ListParagraph"/>
        <w:numPr>
          <w:ilvl w:val="0"/>
          <w:numId w:val="69"/>
        </w:numPr>
        <w:jc w:val="both"/>
        <w:rPr>
          <w:del w:id="10996" w:author="Sorin Salagean" w:date="2015-02-12T12:09:00Z"/>
          <w:lang w:val="en-US"/>
          <w:rPrChange w:id="10997" w:author="Sorin Salagean" w:date="2015-02-09T15:48:00Z">
            <w:rPr>
              <w:del w:id="10998" w:author="Sorin Salagean" w:date="2015-02-12T12:09:00Z"/>
              <w:sz w:val="24"/>
              <w:szCs w:val="24"/>
              <w:lang w:val="en-US"/>
            </w:rPr>
          </w:rPrChange>
        </w:rPr>
        <w:pPrChange w:id="10999" w:author="Sorin Salagean" w:date="2015-02-09T15:49:00Z">
          <w:pPr>
            <w:pStyle w:val="ListParagraph"/>
            <w:numPr>
              <w:numId w:val="8"/>
            </w:numPr>
            <w:ind w:hanging="360"/>
            <w:jc w:val="both"/>
          </w:pPr>
        </w:pPrChange>
      </w:pPr>
      <w:del w:id="11000" w:author="Sorin Salagean" w:date="2015-02-12T12:09:00Z">
        <w:r w:rsidRPr="007247CF" w:rsidDel="00C87342">
          <w:rPr>
            <w:lang w:val="en-US"/>
            <w:rPrChange w:id="11001" w:author="Sorin Salagean" w:date="2015-02-09T15:48:00Z">
              <w:rPr>
                <w:sz w:val="24"/>
                <w:szCs w:val="24"/>
                <w:lang w:val="en-US"/>
              </w:rPr>
            </w:rPrChange>
          </w:rPr>
          <w:delText>Fara completarea campurilor obligatorii nu se poate trece in etapa urmatoare</w:delText>
        </w:r>
      </w:del>
    </w:p>
    <w:p w14:paraId="506AF988" w14:textId="5BFF91C5" w:rsidR="000437ED" w:rsidRPr="007247CF" w:rsidDel="00C87342" w:rsidRDefault="000437ED">
      <w:pPr>
        <w:pStyle w:val="ListParagraph"/>
        <w:numPr>
          <w:ilvl w:val="0"/>
          <w:numId w:val="69"/>
        </w:numPr>
        <w:rPr>
          <w:del w:id="11002" w:author="Sorin Salagean" w:date="2015-02-12T12:09:00Z"/>
          <w:lang w:val="en-US"/>
          <w:rPrChange w:id="11003" w:author="Sorin Salagean" w:date="2015-02-09T15:48:00Z">
            <w:rPr>
              <w:del w:id="11004" w:author="Sorin Salagean" w:date="2015-02-12T12:09:00Z"/>
              <w:sz w:val="24"/>
              <w:szCs w:val="24"/>
              <w:lang w:val="en-US"/>
            </w:rPr>
          </w:rPrChange>
        </w:rPr>
        <w:pPrChange w:id="11005" w:author="Sorin Salagean" w:date="2015-02-09T15:49:00Z">
          <w:pPr>
            <w:pStyle w:val="ListParagraph"/>
            <w:numPr>
              <w:numId w:val="8"/>
            </w:numPr>
            <w:ind w:hanging="360"/>
          </w:pPr>
        </w:pPrChange>
      </w:pPr>
      <w:del w:id="11006" w:author="Sorin Salagean" w:date="2015-02-12T12:09:00Z">
        <w:r w:rsidRPr="007247CF" w:rsidDel="00C87342">
          <w:rPr>
            <w:lang w:val="en-US"/>
            <w:rPrChange w:id="11007" w:author="Sorin Salagean" w:date="2015-02-09T15:48:00Z">
              <w:rPr>
                <w:sz w:val="24"/>
                <w:szCs w:val="24"/>
                <w:lang w:val="en-US"/>
              </w:rPr>
            </w:rPrChange>
          </w:rPr>
          <w:delText>In cazul in care exista campuri obligatorii necompletate, OnBase transmite tipul de eroare si marcheaza cu culoarea rosie campurile ramase de completat pentru a salva timp cu identificarea lor de catre utilizator.</w:delText>
        </w:r>
      </w:del>
    </w:p>
    <w:p w14:paraId="1D3C1A56" w14:textId="5C9E5FF6" w:rsidR="000437ED" w:rsidRPr="007247CF" w:rsidDel="00C87342" w:rsidRDefault="009D000A">
      <w:pPr>
        <w:pStyle w:val="ListParagraph"/>
        <w:numPr>
          <w:ilvl w:val="0"/>
          <w:numId w:val="69"/>
        </w:numPr>
        <w:jc w:val="both"/>
        <w:rPr>
          <w:del w:id="11008" w:author="Sorin Salagean" w:date="2015-02-12T12:09:00Z"/>
          <w:lang w:val="en-US"/>
          <w:rPrChange w:id="11009" w:author="Sorin Salagean" w:date="2015-02-09T15:48:00Z">
            <w:rPr>
              <w:del w:id="11010" w:author="Sorin Salagean" w:date="2015-02-12T12:09:00Z"/>
              <w:sz w:val="24"/>
              <w:szCs w:val="24"/>
              <w:lang w:val="en-US"/>
            </w:rPr>
          </w:rPrChange>
        </w:rPr>
        <w:pPrChange w:id="11011" w:author="Sorin Salagean" w:date="2015-02-09T15:49:00Z">
          <w:pPr>
            <w:pStyle w:val="ListParagraph"/>
            <w:numPr>
              <w:numId w:val="8"/>
            </w:numPr>
            <w:ind w:hanging="360"/>
            <w:jc w:val="both"/>
          </w:pPr>
        </w:pPrChange>
      </w:pPr>
      <w:del w:id="11012" w:author="Sorin Salagean" w:date="2015-02-12T12:09:00Z">
        <w:r w:rsidRPr="007247CF" w:rsidDel="00C87342">
          <w:rPr>
            <w:lang w:val="en-US"/>
            <w:rPrChange w:id="11013" w:author="Sorin Salagean" w:date="2015-02-09T15:48:00Z">
              <w:rPr>
                <w:sz w:val="24"/>
                <w:szCs w:val="24"/>
                <w:lang w:val="en-US"/>
              </w:rPr>
            </w:rPrChange>
          </w:rPr>
          <w:delText>Fiecare utilizator poate face scrie note si directiona nota specific catre alt grup de utilizatori.</w:delText>
        </w:r>
      </w:del>
    </w:p>
    <w:p w14:paraId="3E487FCB" w14:textId="634E0EFA" w:rsidR="009D000A" w:rsidRPr="007247CF" w:rsidDel="00C87342" w:rsidRDefault="009D000A">
      <w:pPr>
        <w:pStyle w:val="ListParagraph"/>
        <w:numPr>
          <w:ilvl w:val="0"/>
          <w:numId w:val="69"/>
        </w:numPr>
        <w:spacing w:after="200" w:line="276" w:lineRule="auto"/>
        <w:rPr>
          <w:del w:id="11014" w:author="Sorin Salagean" w:date="2015-02-12T12:09:00Z"/>
          <w:lang w:val="en-US"/>
          <w:rPrChange w:id="11015" w:author="Sorin Salagean" w:date="2015-02-09T15:48:00Z">
            <w:rPr>
              <w:del w:id="11016" w:author="Sorin Salagean" w:date="2015-02-12T12:09:00Z"/>
              <w:sz w:val="24"/>
              <w:szCs w:val="24"/>
              <w:lang w:val="en-US"/>
            </w:rPr>
          </w:rPrChange>
        </w:rPr>
        <w:pPrChange w:id="11017" w:author="Sorin Salagean" w:date="2015-02-09T15:49:00Z">
          <w:pPr>
            <w:pStyle w:val="ListParagraph"/>
            <w:numPr>
              <w:numId w:val="8"/>
            </w:numPr>
            <w:spacing w:after="200" w:line="276" w:lineRule="auto"/>
            <w:ind w:hanging="360"/>
          </w:pPr>
        </w:pPrChange>
      </w:pPr>
      <w:del w:id="11018" w:author="Sorin Salagean" w:date="2015-02-12T12:09:00Z">
        <w:r w:rsidRPr="007247CF" w:rsidDel="00C87342">
          <w:rPr>
            <w:lang w:val="en-US"/>
            <w:rPrChange w:id="11019" w:author="Sorin Salagean" w:date="2015-02-09T15:48:00Z">
              <w:rPr>
                <w:sz w:val="24"/>
                <w:szCs w:val="24"/>
                <w:lang w:val="en-US"/>
              </w:rPr>
            </w:rPrChange>
          </w:rPr>
          <w:delText>Se poate vedea statusul dosarului in fiecare moment</w:delText>
        </w:r>
      </w:del>
    </w:p>
    <w:p w14:paraId="3983F03A" w14:textId="6CF5B6DF" w:rsidR="009D000A" w:rsidRPr="007247CF" w:rsidDel="00C87342" w:rsidRDefault="009D000A">
      <w:pPr>
        <w:pStyle w:val="ListParagraph"/>
        <w:numPr>
          <w:ilvl w:val="0"/>
          <w:numId w:val="69"/>
        </w:numPr>
        <w:spacing w:after="200" w:line="276" w:lineRule="auto"/>
        <w:rPr>
          <w:del w:id="11020" w:author="Sorin Salagean" w:date="2015-02-12T12:09:00Z"/>
          <w:lang w:val="en-US"/>
          <w:rPrChange w:id="11021" w:author="Sorin Salagean" w:date="2015-02-09T15:48:00Z">
            <w:rPr>
              <w:del w:id="11022" w:author="Sorin Salagean" w:date="2015-02-12T12:09:00Z"/>
              <w:sz w:val="24"/>
              <w:szCs w:val="24"/>
              <w:lang w:val="en-US"/>
            </w:rPr>
          </w:rPrChange>
        </w:rPr>
        <w:pPrChange w:id="11023" w:author="Sorin Salagean" w:date="2015-02-09T15:49:00Z">
          <w:pPr>
            <w:pStyle w:val="ListParagraph"/>
            <w:numPr>
              <w:numId w:val="8"/>
            </w:numPr>
            <w:spacing w:after="200" w:line="276" w:lineRule="auto"/>
            <w:ind w:hanging="360"/>
          </w:pPr>
        </w:pPrChange>
      </w:pPr>
      <w:del w:id="11024" w:author="Sorin Salagean" w:date="2015-02-12T12:09:00Z">
        <w:r w:rsidRPr="007247CF" w:rsidDel="00C87342">
          <w:rPr>
            <w:lang w:val="en-US"/>
            <w:rPrChange w:id="11025" w:author="Sorin Salagean" w:date="2015-02-09T15:48:00Z">
              <w:rPr>
                <w:sz w:val="24"/>
                <w:szCs w:val="24"/>
                <w:lang w:val="en-US"/>
              </w:rPr>
            </w:rPrChange>
          </w:rPr>
          <w:delText>Se poate vedea istoricul aprobarilor pentru un dosar in fiecare moment (cat a stat in fiecare etapa)</w:delText>
        </w:r>
      </w:del>
    </w:p>
    <w:p w14:paraId="3314A04F" w14:textId="29757C54" w:rsidR="009D000A" w:rsidRPr="007247CF" w:rsidDel="00C87342" w:rsidRDefault="009D000A">
      <w:pPr>
        <w:pStyle w:val="ListParagraph"/>
        <w:numPr>
          <w:ilvl w:val="0"/>
          <w:numId w:val="69"/>
        </w:numPr>
        <w:spacing w:after="200" w:line="276" w:lineRule="auto"/>
        <w:rPr>
          <w:del w:id="11026" w:author="Sorin Salagean" w:date="2015-02-12T12:09:00Z"/>
          <w:lang w:val="en-US"/>
          <w:rPrChange w:id="11027" w:author="Sorin Salagean" w:date="2015-02-09T15:48:00Z">
            <w:rPr>
              <w:del w:id="11028" w:author="Sorin Salagean" w:date="2015-02-12T12:09:00Z"/>
              <w:sz w:val="24"/>
              <w:szCs w:val="24"/>
              <w:lang w:val="en-US"/>
            </w:rPr>
          </w:rPrChange>
        </w:rPr>
        <w:pPrChange w:id="11029" w:author="Sorin Salagean" w:date="2015-02-09T15:49:00Z">
          <w:pPr>
            <w:pStyle w:val="ListParagraph"/>
            <w:numPr>
              <w:numId w:val="8"/>
            </w:numPr>
            <w:spacing w:after="200" w:line="276" w:lineRule="auto"/>
            <w:ind w:hanging="360"/>
          </w:pPr>
        </w:pPrChange>
      </w:pPr>
      <w:del w:id="11030" w:author="Sorin Salagean" w:date="2015-02-12T12:09:00Z">
        <w:r w:rsidRPr="007247CF" w:rsidDel="00C87342">
          <w:rPr>
            <w:lang w:val="en-US"/>
            <w:rPrChange w:id="11031" w:author="Sorin Salagean" w:date="2015-02-09T15:48:00Z">
              <w:rPr>
                <w:sz w:val="24"/>
                <w:szCs w:val="24"/>
                <w:lang w:val="en-US"/>
              </w:rPr>
            </w:rPrChange>
          </w:rPr>
          <w:delText xml:space="preserve">Trecerea de la un status la altul este insotita de notificare user </w:delText>
        </w:r>
      </w:del>
    </w:p>
    <w:p w14:paraId="15D3C8E2" w14:textId="05279EBD" w:rsidR="009D000A" w:rsidRPr="007247CF" w:rsidDel="00C87342" w:rsidRDefault="009D000A">
      <w:pPr>
        <w:pStyle w:val="ListParagraph"/>
        <w:numPr>
          <w:ilvl w:val="0"/>
          <w:numId w:val="69"/>
        </w:numPr>
        <w:spacing w:after="200" w:line="276" w:lineRule="auto"/>
        <w:rPr>
          <w:del w:id="11032" w:author="Sorin Salagean" w:date="2015-02-12T12:09:00Z"/>
          <w:lang w:val="en-US"/>
          <w:rPrChange w:id="11033" w:author="Sorin Salagean" w:date="2015-02-09T15:48:00Z">
            <w:rPr>
              <w:del w:id="11034" w:author="Sorin Salagean" w:date="2015-02-12T12:09:00Z"/>
              <w:sz w:val="24"/>
              <w:szCs w:val="24"/>
              <w:lang w:val="en-US"/>
            </w:rPr>
          </w:rPrChange>
        </w:rPr>
        <w:pPrChange w:id="11035" w:author="Sorin Salagean" w:date="2015-02-09T15:49:00Z">
          <w:pPr>
            <w:pStyle w:val="ListParagraph"/>
            <w:numPr>
              <w:numId w:val="8"/>
            </w:numPr>
            <w:spacing w:after="200" w:line="276" w:lineRule="auto"/>
            <w:ind w:hanging="360"/>
          </w:pPr>
        </w:pPrChange>
      </w:pPr>
      <w:del w:id="11036" w:author="Sorin Salagean" w:date="2015-02-12T12:09:00Z">
        <w:r w:rsidRPr="007247CF" w:rsidDel="00C87342">
          <w:rPr>
            <w:lang w:val="en-US"/>
            <w:rPrChange w:id="11037" w:author="Sorin Salagean" w:date="2015-02-09T15:48:00Z">
              <w:rPr>
                <w:sz w:val="24"/>
                <w:szCs w:val="24"/>
                <w:lang w:val="en-US"/>
              </w:rPr>
            </w:rPrChange>
          </w:rPr>
          <w:delText>Lichidatorii isi pot organiza dosarele repartizate in functie de diverse criterii (de exemplu: tip plata, data avizarii, categorie retail/corporate)</w:delText>
        </w:r>
      </w:del>
    </w:p>
    <w:p w14:paraId="7D7B623D" w14:textId="5C0168B0" w:rsidR="009D000A" w:rsidRPr="007247CF" w:rsidDel="00C87342" w:rsidRDefault="009D000A">
      <w:pPr>
        <w:pStyle w:val="ListParagraph"/>
        <w:numPr>
          <w:ilvl w:val="0"/>
          <w:numId w:val="69"/>
        </w:numPr>
        <w:spacing w:after="200" w:line="276" w:lineRule="auto"/>
        <w:rPr>
          <w:del w:id="11038" w:author="Sorin Salagean" w:date="2015-02-12T12:09:00Z"/>
          <w:lang w:val="en-US"/>
          <w:rPrChange w:id="11039" w:author="Sorin Salagean" w:date="2015-02-09T15:48:00Z">
            <w:rPr>
              <w:del w:id="11040" w:author="Sorin Salagean" w:date="2015-02-12T12:09:00Z"/>
              <w:sz w:val="24"/>
              <w:szCs w:val="24"/>
              <w:lang w:val="en-US"/>
            </w:rPr>
          </w:rPrChange>
        </w:rPr>
        <w:pPrChange w:id="11041" w:author="Sorin Salagean" w:date="2015-02-09T15:49:00Z">
          <w:pPr>
            <w:pStyle w:val="ListParagraph"/>
            <w:numPr>
              <w:numId w:val="8"/>
            </w:numPr>
            <w:spacing w:after="200" w:line="276" w:lineRule="auto"/>
            <w:ind w:hanging="360"/>
          </w:pPr>
        </w:pPrChange>
      </w:pPr>
      <w:del w:id="11042" w:author="Sorin Salagean" w:date="2015-02-12T12:09:00Z">
        <w:r w:rsidRPr="007247CF" w:rsidDel="00C87342">
          <w:rPr>
            <w:lang w:val="en-US"/>
            <w:rPrChange w:id="11043" w:author="Sorin Salagean" w:date="2015-02-09T15:48:00Z">
              <w:rPr>
                <w:sz w:val="24"/>
                <w:szCs w:val="24"/>
                <w:lang w:val="en-US"/>
              </w:rPr>
            </w:rPrChange>
          </w:rPr>
          <w:delText>Se pot urmari documentele solicitate la dosar (status = Necesar) dar neprimite inca de la beneficiar polita</w:delText>
        </w:r>
      </w:del>
    </w:p>
    <w:p w14:paraId="0D53481B" w14:textId="6BD246F4" w:rsidR="009D000A" w:rsidDel="00C87342" w:rsidRDefault="009D000A">
      <w:pPr>
        <w:pStyle w:val="ListParagraph"/>
        <w:numPr>
          <w:ilvl w:val="0"/>
          <w:numId w:val="69"/>
        </w:numPr>
        <w:spacing w:after="200" w:line="276" w:lineRule="auto"/>
        <w:rPr>
          <w:del w:id="11044" w:author="Sorin Salagean" w:date="2015-02-12T12:09:00Z"/>
          <w:sz w:val="24"/>
          <w:szCs w:val="24"/>
          <w:lang w:val="en-US"/>
        </w:rPr>
        <w:pPrChange w:id="11045" w:author="Sorin Salagean" w:date="2015-02-09T15:49:00Z">
          <w:pPr>
            <w:pStyle w:val="ListParagraph"/>
            <w:numPr>
              <w:numId w:val="8"/>
            </w:numPr>
            <w:spacing w:after="200" w:line="276" w:lineRule="auto"/>
            <w:ind w:hanging="360"/>
          </w:pPr>
        </w:pPrChange>
      </w:pPr>
      <w:del w:id="11046" w:author="Sorin Salagean" w:date="2015-02-12T12:09:00Z">
        <w:r w:rsidRPr="007247CF" w:rsidDel="00C87342">
          <w:rPr>
            <w:lang w:val="en-US"/>
            <w:rPrChange w:id="11047" w:author="Sorin Salagean" w:date="2015-02-09T15:48:00Z">
              <w:rPr>
                <w:sz w:val="24"/>
                <w:szCs w:val="24"/>
                <w:lang w:val="en-US"/>
              </w:rPr>
            </w:rPrChange>
          </w:rPr>
          <w:delText>Regulile de aprobare (in functie de valore) se pot schimba usor in functie de modificarile business</w:delText>
        </w:r>
      </w:del>
    </w:p>
    <w:p w14:paraId="7C837B91" w14:textId="77777777" w:rsidR="009D000A" w:rsidRDefault="009D000A" w:rsidP="009D000A">
      <w:pPr>
        <w:spacing w:after="200" w:line="276" w:lineRule="auto"/>
        <w:rPr>
          <w:sz w:val="24"/>
          <w:szCs w:val="24"/>
          <w:lang w:val="en-US"/>
        </w:rPr>
      </w:pPr>
    </w:p>
    <w:p w14:paraId="0A157B64" w14:textId="77777777" w:rsidR="009D000A" w:rsidRDefault="009D000A" w:rsidP="009D000A">
      <w:pPr>
        <w:spacing w:after="200" w:line="276" w:lineRule="auto"/>
        <w:rPr>
          <w:sz w:val="24"/>
          <w:szCs w:val="24"/>
          <w:lang w:val="en-US"/>
        </w:rPr>
      </w:pPr>
    </w:p>
    <w:p w14:paraId="5EA46A4C" w14:textId="77777777" w:rsidR="009D000A" w:rsidRPr="009D000A" w:rsidRDefault="009D000A" w:rsidP="009D000A">
      <w:pPr>
        <w:spacing w:after="200" w:line="276" w:lineRule="auto"/>
        <w:rPr>
          <w:sz w:val="24"/>
          <w:szCs w:val="24"/>
          <w:lang w:val="en-US"/>
        </w:rPr>
      </w:pPr>
    </w:p>
    <w:sectPr w:rsidR="009D000A" w:rsidRPr="009D000A" w:rsidSect="007F409E">
      <w:footerReference w:type="default" r:id="rId17"/>
      <w:pgSz w:w="11906" w:h="16838"/>
      <w:pgMar w:top="720" w:right="720" w:bottom="720" w:left="720" w:header="850" w:footer="283"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1" w:author="Sorin Salagean" w:date="2015-01-28T16:59:00Z" w:initials="SS">
    <w:p w14:paraId="6E099D6D" w14:textId="01E94302" w:rsidR="003E7EFD" w:rsidRDefault="003E7EFD">
      <w:pPr>
        <w:pStyle w:val="CommentText"/>
      </w:pPr>
      <w:r>
        <w:rPr>
          <w:rStyle w:val="CommentReference"/>
        </w:rPr>
        <w:annotationRef/>
      </w:r>
      <w:r>
        <w:rPr>
          <w:noProof/>
        </w:rPr>
        <w:t>Denumirea campului este "Serie RCA"</w:t>
      </w:r>
    </w:p>
  </w:comment>
  <w:comment w:id="552" w:author="Sorin Salagean" w:date="2015-01-28T17:00:00Z" w:initials="SS">
    <w:p w14:paraId="3B2C5055" w14:textId="2E129171" w:rsidR="003E7EFD" w:rsidRDefault="003E7EFD">
      <w:pPr>
        <w:pStyle w:val="CommentText"/>
      </w:pPr>
      <w:r>
        <w:rPr>
          <w:rStyle w:val="CommentReference"/>
        </w:rPr>
        <w:annotationRef/>
      </w:r>
      <w:r>
        <w:rPr>
          <w:noProof/>
        </w:rPr>
        <w:t>Denumirea campului este "Numar RCA"</w:t>
      </w:r>
    </w:p>
  </w:comment>
  <w:comment w:id="688" w:author="Sorin Salagean" w:date="2015-01-28T17:12:00Z" w:initials="SS">
    <w:p w14:paraId="0C8AF64D" w14:textId="4A17AC75" w:rsidR="003E7EFD" w:rsidRDefault="003E7EFD">
      <w:pPr>
        <w:pStyle w:val="CommentText"/>
      </w:pPr>
      <w:r>
        <w:rPr>
          <w:rStyle w:val="CommentReference"/>
        </w:rPr>
        <w:annotationRef/>
      </w:r>
      <w:r>
        <w:rPr>
          <w:noProof/>
        </w:rPr>
        <w:t>Acest camp nu apare in Tab-ul Lichidator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099D6D" w15:done="0"/>
  <w15:commentEx w15:paraId="3B2C5055" w15:done="0"/>
  <w15:commentEx w15:paraId="0C8AF6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583BC" w14:textId="77777777" w:rsidR="003E7EFD" w:rsidRDefault="003E7EFD" w:rsidP="007F409E">
      <w:pPr>
        <w:spacing w:after="0" w:line="240" w:lineRule="auto"/>
      </w:pPr>
      <w:r>
        <w:separator/>
      </w:r>
    </w:p>
  </w:endnote>
  <w:endnote w:type="continuationSeparator" w:id="0">
    <w:p w14:paraId="18DEE946" w14:textId="77777777" w:rsidR="003E7EFD" w:rsidRDefault="003E7EFD" w:rsidP="007F4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721907"/>
      <w:docPartObj>
        <w:docPartGallery w:val="Page Numbers (Bottom of Page)"/>
        <w:docPartUnique/>
      </w:docPartObj>
    </w:sdtPr>
    <w:sdtEndPr>
      <w:rPr>
        <w:noProof/>
      </w:rPr>
    </w:sdtEndPr>
    <w:sdtContent>
      <w:p w14:paraId="081655B2" w14:textId="77777777" w:rsidR="003E7EFD" w:rsidRDefault="003E7EFD">
        <w:pPr>
          <w:pStyle w:val="Footer"/>
          <w:jc w:val="center"/>
        </w:pPr>
        <w:r>
          <w:fldChar w:fldCharType="begin"/>
        </w:r>
        <w:r>
          <w:instrText xml:space="preserve"> PAGE   \* MERGEFORMAT </w:instrText>
        </w:r>
        <w:r>
          <w:fldChar w:fldCharType="separate"/>
        </w:r>
        <w:r w:rsidR="00973AB4">
          <w:rPr>
            <w:noProof/>
          </w:rPr>
          <w:t>23</w:t>
        </w:r>
        <w:r>
          <w:rPr>
            <w:noProof/>
          </w:rPr>
          <w:fldChar w:fldCharType="end"/>
        </w:r>
      </w:p>
    </w:sdtContent>
  </w:sdt>
  <w:p w14:paraId="707230E2" w14:textId="77777777" w:rsidR="003E7EFD" w:rsidRDefault="003E7E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206AB" w14:textId="77777777" w:rsidR="003E7EFD" w:rsidRDefault="003E7EFD" w:rsidP="007F409E">
      <w:pPr>
        <w:spacing w:after="0" w:line="240" w:lineRule="auto"/>
      </w:pPr>
      <w:r>
        <w:separator/>
      </w:r>
    </w:p>
  </w:footnote>
  <w:footnote w:type="continuationSeparator" w:id="0">
    <w:p w14:paraId="7C42CA04" w14:textId="77777777" w:rsidR="003E7EFD" w:rsidRDefault="003E7EFD" w:rsidP="007F40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EF"/>
    <w:multiLevelType w:val="hybridMultilevel"/>
    <w:tmpl w:val="FC3059F2"/>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35F0C1C"/>
    <w:multiLevelType w:val="hybridMultilevel"/>
    <w:tmpl w:val="A8BCC900"/>
    <w:lvl w:ilvl="0" w:tplc="9726F9BE">
      <w:start w:val="1"/>
      <w:numFmt w:val="decimal"/>
      <w:lvlText w:val="%1."/>
      <w:lvlJc w:val="left"/>
      <w:pPr>
        <w:ind w:left="1080" w:hanging="360"/>
      </w:pPr>
      <w:rPr>
        <w:b/>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5D57B5D"/>
    <w:multiLevelType w:val="hybridMultilevel"/>
    <w:tmpl w:val="4C50F67C"/>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nsid w:val="060641F0"/>
    <w:multiLevelType w:val="hybridMultilevel"/>
    <w:tmpl w:val="CDC6DC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098265A4"/>
    <w:multiLevelType w:val="hybridMultilevel"/>
    <w:tmpl w:val="3AA2A3C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0E7F4E7F"/>
    <w:multiLevelType w:val="hybridMultilevel"/>
    <w:tmpl w:val="5EFC7EC8"/>
    <w:lvl w:ilvl="0" w:tplc="55C6F9B4">
      <w:start w:val="1"/>
      <w:numFmt w:val="bullet"/>
      <w:lvlText w:val="-"/>
      <w:lvlJc w:val="left"/>
      <w:pPr>
        <w:ind w:left="1068"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0E934B36"/>
    <w:multiLevelType w:val="hybridMultilevel"/>
    <w:tmpl w:val="58926EC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7">
    <w:nsid w:val="0EF57337"/>
    <w:multiLevelType w:val="hybridMultilevel"/>
    <w:tmpl w:val="D04ED27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0F265323"/>
    <w:multiLevelType w:val="hybridMultilevel"/>
    <w:tmpl w:val="42A2CE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0FC07E67"/>
    <w:multiLevelType w:val="hybridMultilevel"/>
    <w:tmpl w:val="1CA8ABE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11034826"/>
    <w:multiLevelType w:val="hybridMultilevel"/>
    <w:tmpl w:val="C0AAC934"/>
    <w:lvl w:ilvl="0" w:tplc="4BDA5E58">
      <w:start w:val="1"/>
      <w:numFmt w:val="lowerLetter"/>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11144D52"/>
    <w:multiLevelType w:val="hybridMultilevel"/>
    <w:tmpl w:val="0B60CEAA"/>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12910138"/>
    <w:multiLevelType w:val="hybridMultilevel"/>
    <w:tmpl w:val="88464A4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12A45E04"/>
    <w:multiLevelType w:val="hybridMultilevel"/>
    <w:tmpl w:val="37ECB67E"/>
    <w:lvl w:ilvl="0" w:tplc="04180019">
      <w:start w:val="1"/>
      <w:numFmt w:val="lowerLetter"/>
      <w:lvlText w:val="%1."/>
      <w:lvlJc w:val="left"/>
      <w:pPr>
        <w:ind w:left="720" w:hanging="360"/>
      </w:pPr>
      <w:rPr>
        <w:rFonts w:hint="default"/>
      </w:rPr>
    </w:lvl>
    <w:lvl w:ilvl="1" w:tplc="0418000F">
      <w:start w:val="1"/>
      <w:numFmt w:val="decimal"/>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13EE40F4"/>
    <w:multiLevelType w:val="hybridMultilevel"/>
    <w:tmpl w:val="2A6616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143451AF"/>
    <w:multiLevelType w:val="hybridMultilevel"/>
    <w:tmpl w:val="C0AAC934"/>
    <w:lvl w:ilvl="0" w:tplc="4BDA5E58">
      <w:start w:val="1"/>
      <w:numFmt w:val="lowerLetter"/>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16347FA5"/>
    <w:multiLevelType w:val="hybridMultilevel"/>
    <w:tmpl w:val="55368A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174C7760"/>
    <w:multiLevelType w:val="hybridMultilevel"/>
    <w:tmpl w:val="20BAEC96"/>
    <w:lvl w:ilvl="0" w:tplc="C20CB87C">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8">
    <w:nsid w:val="18CB4ED6"/>
    <w:multiLevelType w:val="hybridMultilevel"/>
    <w:tmpl w:val="E7D8EF18"/>
    <w:lvl w:ilvl="0" w:tplc="3E6626F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nsid w:val="1A463502"/>
    <w:multiLevelType w:val="hybridMultilevel"/>
    <w:tmpl w:val="B17435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1A9A38A6"/>
    <w:multiLevelType w:val="hybridMultilevel"/>
    <w:tmpl w:val="D7AC632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1">
    <w:nsid w:val="1B1A7A33"/>
    <w:multiLevelType w:val="hybridMultilevel"/>
    <w:tmpl w:val="9F7CE350"/>
    <w:lvl w:ilvl="0" w:tplc="55C6F9B4">
      <w:start w:val="1"/>
      <w:numFmt w:val="bullet"/>
      <w:lvlText w:val="-"/>
      <w:lvlJc w:val="left"/>
      <w:pPr>
        <w:ind w:left="1788" w:hanging="360"/>
      </w:pPr>
      <w:rPr>
        <w:rFonts w:ascii="Calibri" w:eastAsiaTheme="minorHAnsi" w:hAnsi="Calibri" w:cstheme="minorBid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2">
    <w:nsid w:val="21B854AD"/>
    <w:multiLevelType w:val="hybridMultilevel"/>
    <w:tmpl w:val="5150CC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092" w:hanging="360"/>
      </w:pPr>
      <w:rPr>
        <w:rFonts w:ascii="Courier New" w:hAnsi="Courier New" w:cs="Courier New" w:hint="default"/>
      </w:rPr>
    </w:lvl>
    <w:lvl w:ilvl="2" w:tplc="04180005" w:tentative="1">
      <w:start w:val="1"/>
      <w:numFmt w:val="bullet"/>
      <w:lvlText w:val=""/>
      <w:lvlJc w:val="left"/>
      <w:pPr>
        <w:ind w:left="1812" w:hanging="360"/>
      </w:pPr>
      <w:rPr>
        <w:rFonts w:ascii="Wingdings" w:hAnsi="Wingdings" w:hint="default"/>
      </w:rPr>
    </w:lvl>
    <w:lvl w:ilvl="3" w:tplc="04180001" w:tentative="1">
      <w:start w:val="1"/>
      <w:numFmt w:val="bullet"/>
      <w:lvlText w:val=""/>
      <w:lvlJc w:val="left"/>
      <w:pPr>
        <w:ind w:left="2532" w:hanging="360"/>
      </w:pPr>
      <w:rPr>
        <w:rFonts w:ascii="Symbol" w:hAnsi="Symbol" w:hint="default"/>
      </w:rPr>
    </w:lvl>
    <w:lvl w:ilvl="4" w:tplc="04180003" w:tentative="1">
      <w:start w:val="1"/>
      <w:numFmt w:val="bullet"/>
      <w:lvlText w:val="o"/>
      <w:lvlJc w:val="left"/>
      <w:pPr>
        <w:ind w:left="3252" w:hanging="360"/>
      </w:pPr>
      <w:rPr>
        <w:rFonts w:ascii="Courier New" w:hAnsi="Courier New" w:cs="Courier New" w:hint="default"/>
      </w:rPr>
    </w:lvl>
    <w:lvl w:ilvl="5" w:tplc="04180005" w:tentative="1">
      <w:start w:val="1"/>
      <w:numFmt w:val="bullet"/>
      <w:lvlText w:val=""/>
      <w:lvlJc w:val="left"/>
      <w:pPr>
        <w:ind w:left="3972" w:hanging="360"/>
      </w:pPr>
      <w:rPr>
        <w:rFonts w:ascii="Wingdings" w:hAnsi="Wingdings" w:hint="default"/>
      </w:rPr>
    </w:lvl>
    <w:lvl w:ilvl="6" w:tplc="04180001" w:tentative="1">
      <w:start w:val="1"/>
      <w:numFmt w:val="bullet"/>
      <w:lvlText w:val=""/>
      <w:lvlJc w:val="left"/>
      <w:pPr>
        <w:ind w:left="4692" w:hanging="360"/>
      </w:pPr>
      <w:rPr>
        <w:rFonts w:ascii="Symbol" w:hAnsi="Symbol" w:hint="default"/>
      </w:rPr>
    </w:lvl>
    <w:lvl w:ilvl="7" w:tplc="04180003" w:tentative="1">
      <w:start w:val="1"/>
      <w:numFmt w:val="bullet"/>
      <w:lvlText w:val="o"/>
      <w:lvlJc w:val="left"/>
      <w:pPr>
        <w:ind w:left="5412" w:hanging="360"/>
      </w:pPr>
      <w:rPr>
        <w:rFonts w:ascii="Courier New" w:hAnsi="Courier New" w:cs="Courier New" w:hint="default"/>
      </w:rPr>
    </w:lvl>
    <w:lvl w:ilvl="8" w:tplc="04180005" w:tentative="1">
      <w:start w:val="1"/>
      <w:numFmt w:val="bullet"/>
      <w:lvlText w:val=""/>
      <w:lvlJc w:val="left"/>
      <w:pPr>
        <w:ind w:left="6132" w:hanging="360"/>
      </w:pPr>
      <w:rPr>
        <w:rFonts w:ascii="Wingdings" w:hAnsi="Wingdings" w:hint="default"/>
      </w:rPr>
    </w:lvl>
  </w:abstractNum>
  <w:abstractNum w:abstractNumId="23">
    <w:nsid w:val="22152A33"/>
    <w:multiLevelType w:val="hybridMultilevel"/>
    <w:tmpl w:val="E59E7B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nsid w:val="25224275"/>
    <w:multiLevelType w:val="hybridMultilevel"/>
    <w:tmpl w:val="9992E9E2"/>
    <w:lvl w:ilvl="0" w:tplc="55C6F9B4">
      <w:start w:val="1"/>
      <w:numFmt w:val="bullet"/>
      <w:lvlText w:val="-"/>
      <w:lvlJc w:val="left"/>
      <w:pPr>
        <w:ind w:left="1788" w:hanging="360"/>
      </w:pPr>
      <w:rPr>
        <w:rFonts w:ascii="Calibri" w:eastAsiaTheme="minorHAnsi" w:hAnsi="Calibri" w:cstheme="minorBid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nsid w:val="29684329"/>
    <w:multiLevelType w:val="hybridMultilevel"/>
    <w:tmpl w:val="9164565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6">
    <w:nsid w:val="2CBF4529"/>
    <w:multiLevelType w:val="multilevel"/>
    <w:tmpl w:val="07083096"/>
    <w:lvl w:ilvl="0">
      <w:start w:val="1"/>
      <w:numFmt w:val="decimal"/>
      <w:lvlText w:val="%1."/>
      <w:lvlJc w:val="left"/>
      <w:pPr>
        <w:ind w:left="360" w:hanging="360"/>
      </w:pPr>
    </w:lvl>
    <w:lvl w:ilvl="1">
      <w:start w:val="1"/>
      <w:numFmt w:val="decimal"/>
      <w:isLgl/>
      <w:lvlText w:val="%1.%2"/>
      <w:lvlJc w:val="left"/>
      <w:pPr>
        <w:ind w:left="1224" w:hanging="360"/>
      </w:pPr>
      <w:rPr>
        <w:rFonts w:hint="default"/>
      </w:rPr>
    </w:lvl>
    <w:lvl w:ilvl="2">
      <w:start w:val="1"/>
      <w:numFmt w:val="decimal"/>
      <w:isLgl/>
      <w:lvlText w:val="%1.%2.%3"/>
      <w:lvlJc w:val="left"/>
      <w:pPr>
        <w:ind w:left="2448" w:hanging="720"/>
      </w:pPr>
      <w:rPr>
        <w:rFonts w:hint="default"/>
      </w:rPr>
    </w:lvl>
    <w:lvl w:ilvl="3">
      <w:start w:val="1"/>
      <w:numFmt w:val="decimal"/>
      <w:isLgl/>
      <w:lvlText w:val="%1.%2.%3.%4"/>
      <w:lvlJc w:val="left"/>
      <w:pPr>
        <w:ind w:left="331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624" w:hanging="1440"/>
      </w:pPr>
      <w:rPr>
        <w:rFonts w:hint="default"/>
      </w:rPr>
    </w:lvl>
    <w:lvl w:ilvl="7">
      <w:start w:val="1"/>
      <w:numFmt w:val="decimal"/>
      <w:isLgl/>
      <w:lvlText w:val="%1.%2.%3.%4.%5.%6.%7.%8"/>
      <w:lvlJc w:val="left"/>
      <w:pPr>
        <w:ind w:left="7488" w:hanging="1440"/>
      </w:pPr>
      <w:rPr>
        <w:rFonts w:hint="default"/>
      </w:rPr>
    </w:lvl>
    <w:lvl w:ilvl="8">
      <w:start w:val="1"/>
      <w:numFmt w:val="decimal"/>
      <w:isLgl/>
      <w:lvlText w:val="%1.%2.%3.%4.%5.%6.%7.%8.%9"/>
      <w:lvlJc w:val="left"/>
      <w:pPr>
        <w:ind w:left="8712" w:hanging="1800"/>
      </w:pPr>
      <w:rPr>
        <w:rFonts w:hint="default"/>
      </w:rPr>
    </w:lvl>
  </w:abstractNum>
  <w:abstractNum w:abstractNumId="27">
    <w:nsid w:val="2D4D1598"/>
    <w:multiLevelType w:val="hybridMultilevel"/>
    <w:tmpl w:val="57BE7A7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8">
    <w:nsid w:val="2E801625"/>
    <w:multiLevelType w:val="hybridMultilevel"/>
    <w:tmpl w:val="6C1CCB0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9">
    <w:nsid w:val="2F755FCF"/>
    <w:multiLevelType w:val="hybridMultilevel"/>
    <w:tmpl w:val="0F30E51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nsid w:val="33546C09"/>
    <w:multiLevelType w:val="hybridMultilevel"/>
    <w:tmpl w:val="D6E00148"/>
    <w:lvl w:ilvl="0" w:tplc="04180019">
      <w:start w:val="1"/>
      <w:numFmt w:val="lowerLetter"/>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1">
    <w:nsid w:val="335E51A7"/>
    <w:multiLevelType w:val="multilevel"/>
    <w:tmpl w:val="041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35E30BD7"/>
    <w:multiLevelType w:val="hybridMultilevel"/>
    <w:tmpl w:val="E946B2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nsid w:val="3C3D3E2E"/>
    <w:multiLevelType w:val="hybridMultilevel"/>
    <w:tmpl w:val="4C282054"/>
    <w:lvl w:ilvl="0" w:tplc="57D62E44">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4">
    <w:nsid w:val="3D9541C7"/>
    <w:multiLevelType w:val="hybridMultilevel"/>
    <w:tmpl w:val="8768FF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nsid w:val="4090069D"/>
    <w:multiLevelType w:val="hybridMultilevel"/>
    <w:tmpl w:val="F2BE0A1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nsid w:val="41034C71"/>
    <w:multiLevelType w:val="hybridMultilevel"/>
    <w:tmpl w:val="EABCB5D8"/>
    <w:lvl w:ilvl="0" w:tplc="914CA802">
      <w:start w:val="1"/>
      <w:numFmt w:val="upperLetter"/>
      <w:lvlText w:val="%1."/>
      <w:lvlJc w:val="left"/>
      <w:pPr>
        <w:ind w:left="1068" w:hanging="360"/>
      </w:pPr>
      <w:rPr>
        <w:rFonts w:hint="default"/>
        <w:b/>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7">
    <w:nsid w:val="451E571F"/>
    <w:multiLevelType w:val="hybridMultilevel"/>
    <w:tmpl w:val="0144F4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8">
    <w:nsid w:val="487D363F"/>
    <w:multiLevelType w:val="hybridMultilevel"/>
    <w:tmpl w:val="F984E664"/>
    <w:lvl w:ilvl="0" w:tplc="C10698C2">
      <w:numFmt w:val="bullet"/>
      <w:lvlText w:val="-"/>
      <w:lvlJc w:val="left"/>
      <w:pPr>
        <w:ind w:left="1080" w:hanging="360"/>
      </w:pPr>
      <w:rPr>
        <w:rFonts w:ascii="Calibri" w:eastAsiaTheme="minorHAnsi" w:hAnsi="Calibri" w:cstheme="minorBid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9">
    <w:nsid w:val="4A3A4D37"/>
    <w:multiLevelType w:val="hybridMultilevel"/>
    <w:tmpl w:val="EACAE4F8"/>
    <w:lvl w:ilvl="0" w:tplc="04090001">
      <w:start w:val="1"/>
      <w:numFmt w:val="bullet"/>
      <w:lvlText w:val=""/>
      <w:lvlJc w:val="left"/>
      <w:pPr>
        <w:ind w:left="405" w:hanging="360"/>
      </w:pPr>
      <w:rPr>
        <w:rFonts w:ascii="Symbol" w:hAnsi="Symbol" w:hint="default"/>
      </w:rPr>
    </w:lvl>
    <w:lvl w:ilvl="1" w:tplc="04180003" w:tentative="1">
      <w:start w:val="1"/>
      <w:numFmt w:val="bullet"/>
      <w:lvlText w:val="o"/>
      <w:lvlJc w:val="left"/>
      <w:pPr>
        <w:ind w:left="1485" w:hanging="360"/>
      </w:pPr>
      <w:rPr>
        <w:rFonts w:ascii="Courier New" w:hAnsi="Courier New" w:cs="Courier New" w:hint="default"/>
      </w:rPr>
    </w:lvl>
    <w:lvl w:ilvl="2" w:tplc="04180005" w:tentative="1">
      <w:start w:val="1"/>
      <w:numFmt w:val="bullet"/>
      <w:lvlText w:val=""/>
      <w:lvlJc w:val="left"/>
      <w:pPr>
        <w:ind w:left="2205" w:hanging="360"/>
      </w:pPr>
      <w:rPr>
        <w:rFonts w:ascii="Wingdings" w:hAnsi="Wingdings" w:hint="default"/>
      </w:rPr>
    </w:lvl>
    <w:lvl w:ilvl="3" w:tplc="04180001" w:tentative="1">
      <w:start w:val="1"/>
      <w:numFmt w:val="bullet"/>
      <w:lvlText w:val=""/>
      <w:lvlJc w:val="left"/>
      <w:pPr>
        <w:ind w:left="2925" w:hanging="360"/>
      </w:pPr>
      <w:rPr>
        <w:rFonts w:ascii="Symbol" w:hAnsi="Symbol" w:hint="default"/>
      </w:rPr>
    </w:lvl>
    <w:lvl w:ilvl="4" w:tplc="04180003" w:tentative="1">
      <w:start w:val="1"/>
      <w:numFmt w:val="bullet"/>
      <w:lvlText w:val="o"/>
      <w:lvlJc w:val="left"/>
      <w:pPr>
        <w:ind w:left="3645" w:hanging="360"/>
      </w:pPr>
      <w:rPr>
        <w:rFonts w:ascii="Courier New" w:hAnsi="Courier New" w:cs="Courier New" w:hint="default"/>
      </w:rPr>
    </w:lvl>
    <w:lvl w:ilvl="5" w:tplc="04180005" w:tentative="1">
      <w:start w:val="1"/>
      <w:numFmt w:val="bullet"/>
      <w:lvlText w:val=""/>
      <w:lvlJc w:val="left"/>
      <w:pPr>
        <w:ind w:left="4365" w:hanging="360"/>
      </w:pPr>
      <w:rPr>
        <w:rFonts w:ascii="Wingdings" w:hAnsi="Wingdings" w:hint="default"/>
      </w:rPr>
    </w:lvl>
    <w:lvl w:ilvl="6" w:tplc="04180001" w:tentative="1">
      <w:start w:val="1"/>
      <w:numFmt w:val="bullet"/>
      <w:lvlText w:val=""/>
      <w:lvlJc w:val="left"/>
      <w:pPr>
        <w:ind w:left="5085" w:hanging="360"/>
      </w:pPr>
      <w:rPr>
        <w:rFonts w:ascii="Symbol" w:hAnsi="Symbol" w:hint="default"/>
      </w:rPr>
    </w:lvl>
    <w:lvl w:ilvl="7" w:tplc="04180003" w:tentative="1">
      <w:start w:val="1"/>
      <w:numFmt w:val="bullet"/>
      <w:lvlText w:val="o"/>
      <w:lvlJc w:val="left"/>
      <w:pPr>
        <w:ind w:left="5805" w:hanging="360"/>
      </w:pPr>
      <w:rPr>
        <w:rFonts w:ascii="Courier New" w:hAnsi="Courier New" w:cs="Courier New" w:hint="default"/>
      </w:rPr>
    </w:lvl>
    <w:lvl w:ilvl="8" w:tplc="04180005" w:tentative="1">
      <w:start w:val="1"/>
      <w:numFmt w:val="bullet"/>
      <w:lvlText w:val=""/>
      <w:lvlJc w:val="left"/>
      <w:pPr>
        <w:ind w:left="6525" w:hanging="360"/>
      </w:pPr>
      <w:rPr>
        <w:rFonts w:ascii="Wingdings" w:hAnsi="Wingdings" w:hint="default"/>
      </w:rPr>
    </w:lvl>
  </w:abstractNum>
  <w:abstractNum w:abstractNumId="40">
    <w:nsid w:val="4C883BA3"/>
    <w:multiLevelType w:val="multilevel"/>
    <w:tmpl w:val="5EE87406"/>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4EAE2103"/>
    <w:multiLevelType w:val="hybridMultilevel"/>
    <w:tmpl w:val="F90268A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2">
    <w:nsid w:val="50D07FB3"/>
    <w:multiLevelType w:val="hybridMultilevel"/>
    <w:tmpl w:val="8D74189E"/>
    <w:lvl w:ilvl="0" w:tplc="55C6F9B4">
      <w:start w:val="1"/>
      <w:numFmt w:val="bullet"/>
      <w:lvlText w:val="-"/>
      <w:lvlJc w:val="left"/>
      <w:pPr>
        <w:ind w:left="1068"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nsid w:val="523874C3"/>
    <w:multiLevelType w:val="hybridMultilevel"/>
    <w:tmpl w:val="7E0C0398"/>
    <w:lvl w:ilvl="0" w:tplc="9DF2B85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4">
    <w:nsid w:val="532D21A9"/>
    <w:multiLevelType w:val="hybridMultilevel"/>
    <w:tmpl w:val="1AEC47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5">
    <w:nsid w:val="54A03E4F"/>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54DE1049"/>
    <w:multiLevelType w:val="hybridMultilevel"/>
    <w:tmpl w:val="AF4A216A"/>
    <w:lvl w:ilvl="0" w:tplc="0F1E36AC">
      <w:numFmt w:val="bullet"/>
      <w:lvlText w:val="-"/>
      <w:lvlJc w:val="left"/>
      <w:pPr>
        <w:ind w:left="720" w:hanging="360"/>
      </w:pPr>
      <w:rPr>
        <w:rFonts w:ascii="Calibri" w:eastAsiaTheme="minorHAnsi" w:hAnsi="Calibri" w:cstheme="minorBid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7">
    <w:nsid w:val="57F22BBC"/>
    <w:multiLevelType w:val="hybridMultilevel"/>
    <w:tmpl w:val="06F079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8">
    <w:nsid w:val="5AFD6902"/>
    <w:multiLevelType w:val="hybridMultilevel"/>
    <w:tmpl w:val="5A5614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B91122B"/>
    <w:multiLevelType w:val="hybridMultilevel"/>
    <w:tmpl w:val="9528AFC8"/>
    <w:lvl w:ilvl="0" w:tplc="FD66D27E">
      <w:start w:val="1"/>
      <w:numFmt w:val="decimal"/>
      <w:lvlText w:val="%1."/>
      <w:lvlJc w:val="left"/>
      <w:pPr>
        <w:ind w:left="720" w:hanging="360"/>
      </w:pPr>
      <w:rPr>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0">
    <w:nsid w:val="5C5F7179"/>
    <w:multiLevelType w:val="hybridMultilevel"/>
    <w:tmpl w:val="D9C624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1">
    <w:nsid w:val="5FB5613D"/>
    <w:multiLevelType w:val="multilevel"/>
    <w:tmpl w:val="DD965F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nsid w:val="656F2204"/>
    <w:multiLevelType w:val="hybridMultilevel"/>
    <w:tmpl w:val="09CE5E7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3">
    <w:nsid w:val="6B3E7C54"/>
    <w:multiLevelType w:val="hybridMultilevel"/>
    <w:tmpl w:val="52D6563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4">
    <w:nsid w:val="6B601014"/>
    <w:multiLevelType w:val="hybridMultilevel"/>
    <w:tmpl w:val="9A3439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5">
    <w:nsid w:val="6DEB22E5"/>
    <w:multiLevelType w:val="hybridMultilevel"/>
    <w:tmpl w:val="ACBAEA2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6">
    <w:nsid w:val="709F420A"/>
    <w:multiLevelType w:val="hybridMultilevel"/>
    <w:tmpl w:val="9ABA410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7">
    <w:nsid w:val="730D0542"/>
    <w:multiLevelType w:val="hybridMultilevel"/>
    <w:tmpl w:val="B7FE2612"/>
    <w:lvl w:ilvl="0" w:tplc="21BA2200">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58">
    <w:nsid w:val="749839BB"/>
    <w:multiLevelType w:val="hybridMultilevel"/>
    <w:tmpl w:val="7E0C0398"/>
    <w:lvl w:ilvl="0" w:tplc="9DF2B85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9">
    <w:nsid w:val="75800199"/>
    <w:multiLevelType w:val="hybridMultilevel"/>
    <w:tmpl w:val="5B1CD2AA"/>
    <w:lvl w:ilvl="0" w:tplc="34F2B8E2">
      <w:start w:val="5"/>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0">
    <w:nsid w:val="759C2BB4"/>
    <w:multiLevelType w:val="hybridMultilevel"/>
    <w:tmpl w:val="9F06302E"/>
    <w:lvl w:ilvl="0" w:tplc="55C6F9B4">
      <w:start w:val="1"/>
      <w:numFmt w:val="bullet"/>
      <w:lvlText w:val="-"/>
      <w:lvlJc w:val="left"/>
      <w:pPr>
        <w:ind w:left="1788" w:hanging="360"/>
      </w:pPr>
      <w:rPr>
        <w:rFonts w:ascii="Calibri" w:eastAsiaTheme="minorHAnsi" w:hAnsi="Calibri" w:cstheme="minorBid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1">
    <w:nsid w:val="773203A3"/>
    <w:multiLevelType w:val="hybridMultilevel"/>
    <w:tmpl w:val="6FC689A6"/>
    <w:lvl w:ilvl="0" w:tplc="55C6F9B4">
      <w:start w:val="1"/>
      <w:numFmt w:val="bullet"/>
      <w:lvlText w:val="-"/>
      <w:lvlJc w:val="left"/>
      <w:pPr>
        <w:ind w:left="1068" w:hanging="360"/>
      </w:pPr>
      <w:rPr>
        <w:rFonts w:ascii="Calibri" w:eastAsiaTheme="minorHAnsi" w:hAnsi="Calibri" w:cstheme="minorBidi" w:hint="default"/>
      </w:rPr>
    </w:lvl>
    <w:lvl w:ilvl="1" w:tplc="04180003">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62">
    <w:nsid w:val="787620DC"/>
    <w:multiLevelType w:val="hybridMultilevel"/>
    <w:tmpl w:val="B0308E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3">
    <w:nsid w:val="79643779"/>
    <w:multiLevelType w:val="hybridMultilevel"/>
    <w:tmpl w:val="9528AFC8"/>
    <w:lvl w:ilvl="0" w:tplc="FD66D27E">
      <w:start w:val="1"/>
      <w:numFmt w:val="decimal"/>
      <w:lvlText w:val="%1."/>
      <w:lvlJc w:val="left"/>
      <w:pPr>
        <w:ind w:left="720" w:hanging="360"/>
      </w:pPr>
      <w:rPr>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4">
    <w:nsid w:val="7BF545B0"/>
    <w:multiLevelType w:val="hybridMultilevel"/>
    <w:tmpl w:val="DF4AA5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E26D95"/>
    <w:multiLevelType w:val="hybridMultilevel"/>
    <w:tmpl w:val="6A780C5C"/>
    <w:lvl w:ilvl="0" w:tplc="55C6F9B4">
      <w:start w:val="1"/>
      <w:numFmt w:val="bullet"/>
      <w:lvlText w:val="-"/>
      <w:lvlJc w:val="left"/>
      <w:pPr>
        <w:ind w:left="2136" w:hanging="360"/>
      </w:pPr>
      <w:rPr>
        <w:rFonts w:ascii="Calibri" w:eastAsiaTheme="minorHAnsi" w:hAnsi="Calibri" w:cstheme="minorBidi" w:hint="default"/>
      </w:rPr>
    </w:lvl>
    <w:lvl w:ilvl="1" w:tplc="04180003" w:tentative="1">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66">
    <w:nsid w:val="7F3D1697"/>
    <w:multiLevelType w:val="hybridMultilevel"/>
    <w:tmpl w:val="8B38638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num w:numId="1">
    <w:abstractNumId w:val="55"/>
  </w:num>
  <w:num w:numId="2">
    <w:abstractNumId w:val="3"/>
  </w:num>
  <w:num w:numId="3">
    <w:abstractNumId w:val="19"/>
  </w:num>
  <w:num w:numId="4">
    <w:abstractNumId w:val="7"/>
  </w:num>
  <w:num w:numId="5">
    <w:abstractNumId w:val="25"/>
  </w:num>
  <w:num w:numId="6">
    <w:abstractNumId w:val="49"/>
  </w:num>
  <w:num w:numId="7">
    <w:abstractNumId w:val="53"/>
  </w:num>
  <w:num w:numId="8">
    <w:abstractNumId w:val="46"/>
  </w:num>
  <w:num w:numId="9">
    <w:abstractNumId w:val="26"/>
  </w:num>
  <w:num w:numId="10">
    <w:abstractNumId w:val="45"/>
  </w:num>
  <w:num w:numId="11">
    <w:abstractNumId w:val="51"/>
  </w:num>
  <w:num w:numId="12">
    <w:abstractNumId w:val="38"/>
  </w:num>
  <w:num w:numId="13">
    <w:abstractNumId w:val="57"/>
  </w:num>
  <w:num w:numId="14">
    <w:abstractNumId w:val="12"/>
  </w:num>
  <w:num w:numId="15">
    <w:abstractNumId w:val="41"/>
  </w:num>
  <w:num w:numId="16">
    <w:abstractNumId w:val="29"/>
  </w:num>
  <w:num w:numId="17">
    <w:abstractNumId w:val="33"/>
  </w:num>
  <w:num w:numId="18">
    <w:abstractNumId w:val="10"/>
  </w:num>
  <w:num w:numId="19">
    <w:abstractNumId w:val="15"/>
  </w:num>
  <w:num w:numId="20">
    <w:abstractNumId w:val="61"/>
  </w:num>
  <w:num w:numId="21">
    <w:abstractNumId w:val="63"/>
  </w:num>
  <w:num w:numId="22">
    <w:abstractNumId w:val="13"/>
  </w:num>
  <w:num w:numId="23">
    <w:abstractNumId w:val="17"/>
  </w:num>
  <w:num w:numId="24">
    <w:abstractNumId w:val="52"/>
  </w:num>
  <w:num w:numId="25">
    <w:abstractNumId w:val="35"/>
  </w:num>
  <w:num w:numId="26">
    <w:abstractNumId w:val="31"/>
  </w:num>
  <w:num w:numId="27">
    <w:abstractNumId w:val="40"/>
  </w:num>
  <w:num w:numId="28">
    <w:abstractNumId w:val="58"/>
  </w:num>
  <w:num w:numId="29">
    <w:abstractNumId w:val="30"/>
  </w:num>
  <w:num w:numId="30">
    <w:abstractNumId w:val="56"/>
  </w:num>
  <w:num w:numId="31">
    <w:abstractNumId w:val="18"/>
  </w:num>
  <w:num w:numId="32">
    <w:abstractNumId w:val="43"/>
  </w:num>
  <w:num w:numId="33">
    <w:abstractNumId w:val="59"/>
  </w:num>
  <w:num w:numId="34">
    <w:abstractNumId w:val="36"/>
  </w:num>
  <w:num w:numId="35">
    <w:abstractNumId w:val="1"/>
  </w:num>
  <w:num w:numId="36">
    <w:abstractNumId w:val="50"/>
  </w:num>
  <w:num w:numId="37">
    <w:abstractNumId w:val="34"/>
  </w:num>
  <w:num w:numId="38">
    <w:abstractNumId w:val="27"/>
  </w:num>
  <w:num w:numId="39">
    <w:abstractNumId w:val="37"/>
  </w:num>
  <w:num w:numId="40">
    <w:abstractNumId w:val="47"/>
  </w:num>
  <w:num w:numId="41">
    <w:abstractNumId w:val="66"/>
  </w:num>
  <w:num w:numId="42">
    <w:abstractNumId w:val="20"/>
  </w:num>
  <w:num w:numId="43">
    <w:abstractNumId w:val="2"/>
  </w:num>
  <w:num w:numId="44">
    <w:abstractNumId w:val="62"/>
  </w:num>
  <w:num w:numId="45">
    <w:abstractNumId w:val="60"/>
  </w:num>
  <w:num w:numId="46">
    <w:abstractNumId w:val="42"/>
  </w:num>
  <w:num w:numId="47">
    <w:abstractNumId w:val="65"/>
  </w:num>
  <w:num w:numId="48">
    <w:abstractNumId w:val="21"/>
  </w:num>
  <w:num w:numId="49">
    <w:abstractNumId w:val="24"/>
  </w:num>
  <w:num w:numId="50">
    <w:abstractNumId w:val="0"/>
  </w:num>
  <w:num w:numId="51">
    <w:abstractNumId w:val="11"/>
  </w:num>
  <w:num w:numId="52">
    <w:abstractNumId w:val="54"/>
  </w:num>
  <w:num w:numId="53">
    <w:abstractNumId w:val="28"/>
  </w:num>
  <w:num w:numId="54">
    <w:abstractNumId w:val="14"/>
  </w:num>
  <w:num w:numId="55">
    <w:abstractNumId w:val="32"/>
  </w:num>
  <w:num w:numId="56">
    <w:abstractNumId w:val="16"/>
  </w:num>
  <w:num w:numId="57">
    <w:abstractNumId w:val="4"/>
  </w:num>
  <w:num w:numId="58">
    <w:abstractNumId w:val="23"/>
  </w:num>
  <w:num w:numId="59">
    <w:abstractNumId w:val="44"/>
  </w:num>
  <w:num w:numId="60">
    <w:abstractNumId w:val="64"/>
  </w:num>
  <w:num w:numId="61">
    <w:abstractNumId w:val="48"/>
  </w:num>
  <w:num w:numId="62">
    <w:abstractNumId w:val="5"/>
  </w:num>
  <w:num w:numId="63">
    <w:abstractNumId w:val="8"/>
  </w:num>
  <w:num w:numId="64">
    <w:abstractNumId w:val="22"/>
  </w:num>
  <w:num w:numId="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6"/>
  </w:num>
  <w:num w:numId="67">
    <w:abstractNumId w:val="6"/>
  </w:num>
  <w:num w:numId="68">
    <w:abstractNumId w:val="39"/>
  </w:num>
  <w:num w:numId="69">
    <w:abstractNumId w:val="9"/>
  </w:num>
  <w:numIdMacAtCleanup w:val="6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rin Salagean">
    <w15:presenceInfo w15:providerId="AD" w15:userId="S-1-5-21-3822921343-2877312540-3728205031-1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revisionView w:markup="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1D"/>
    <w:rsid w:val="00005CB2"/>
    <w:rsid w:val="000149ED"/>
    <w:rsid w:val="0001786B"/>
    <w:rsid w:val="0002796E"/>
    <w:rsid w:val="00034FFC"/>
    <w:rsid w:val="000370A1"/>
    <w:rsid w:val="000409E7"/>
    <w:rsid w:val="00040E71"/>
    <w:rsid w:val="00041682"/>
    <w:rsid w:val="000437ED"/>
    <w:rsid w:val="00043845"/>
    <w:rsid w:val="00047542"/>
    <w:rsid w:val="00047A88"/>
    <w:rsid w:val="0005791E"/>
    <w:rsid w:val="00072D65"/>
    <w:rsid w:val="000861E9"/>
    <w:rsid w:val="000A08EC"/>
    <w:rsid w:val="000A3F74"/>
    <w:rsid w:val="000A5194"/>
    <w:rsid w:val="000A68F1"/>
    <w:rsid w:val="000B082C"/>
    <w:rsid w:val="000B4CA9"/>
    <w:rsid w:val="000B6877"/>
    <w:rsid w:val="000C19A3"/>
    <w:rsid w:val="000C7293"/>
    <w:rsid w:val="000D3A8C"/>
    <w:rsid w:val="000E45F2"/>
    <w:rsid w:val="000F2B72"/>
    <w:rsid w:val="000F4F7D"/>
    <w:rsid w:val="00104417"/>
    <w:rsid w:val="0010496E"/>
    <w:rsid w:val="001117E1"/>
    <w:rsid w:val="00112821"/>
    <w:rsid w:val="001137D8"/>
    <w:rsid w:val="00116EB6"/>
    <w:rsid w:val="0012531E"/>
    <w:rsid w:val="00131E5D"/>
    <w:rsid w:val="001333C9"/>
    <w:rsid w:val="00134B26"/>
    <w:rsid w:val="00134C3D"/>
    <w:rsid w:val="0014215B"/>
    <w:rsid w:val="001553C5"/>
    <w:rsid w:val="00157AB9"/>
    <w:rsid w:val="00167612"/>
    <w:rsid w:val="001703D4"/>
    <w:rsid w:val="00176911"/>
    <w:rsid w:val="00185D06"/>
    <w:rsid w:val="001A1BE6"/>
    <w:rsid w:val="001A5562"/>
    <w:rsid w:val="001C42D2"/>
    <w:rsid w:val="001C5C94"/>
    <w:rsid w:val="001E5EFE"/>
    <w:rsid w:val="001E6150"/>
    <w:rsid w:val="001E6BA0"/>
    <w:rsid w:val="001E7F79"/>
    <w:rsid w:val="00207D03"/>
    <w:rsid w:val="00207DC3"/>
    <w:rsid w:val="00226FA0"/>
    <w:rsid w:val="00245EA5"/>
    <w:rsid w:val="0025189E"/>
    <w:rsid w:val="0025776F"/>
    <w:rsid w:val="00263DD5"/>
    <w:rsid w:val="00266A63"/>
    <w:rsid w:val="00273D34"/>
    <w:rsid w:val="0028167F"/>
    <w:rsid w:val="002A7DC4"/>
    <w:rsid w:val="002B0FBB"/>
    <w:rsid w:val="002B5B04"/>
    <w:rsid w:val="002C0BC2"/>
    <w:rsid w:val="002C2B71"/>
    <w:rsid w:val="002F7CF0"/>
    <w:rsid w:val="0030371A"/>
    <w:rsid w:val="00307F9A"/>
    <w:rsid w:val="00311223"/>
    <w:rsid w:val="003123E6"/>
    <w:rsid w:val="0031276B"/>
    <w:rsid w:val="003138AE"/>
    <w:rsid w:val="0032210B"/>
    <w:rsid w:val="00322231"/>
    <w:rsid w:val="00323E45"/>
    <w:rsid w:val="00324FFE"/>
    <w:rsid w:val="003315CE"/>
    <w:rsid w:val="00351A17"/>
    <w:rsid w:val="0035415C"/>
    <w:rsid w:val="0036038D"/>
    <w:rsid w:val="0036257A"/>
    <w:rsid w:val="00363C93"/>
    <w:rsid w:val="003649BE"/>
    <w:rsid w:val="003655B1"/>
    <w:rsid w:val="0037052E"/>
    <w:rsid w:val="00374F58"/>
    <w:rsid w:val="00383219"/>
    <w:rsid w:val="00390BCA"/>
    <w:rsid w:val="003A2B9A"/>
    <w:rsid w:val="003B710B"/>
    <w:rsid w:val="003C0AA5"/>
    <w:rsid w:val="003C312C"/>
    <w:rsid w:val="003D46DC"/>
    <w:rsid w:val="003E0744"/>
    <w:rsid w:val="003E7EFD"/>
    <w:rsid w:val="003F1C27"/>
    <w:rsid w:val="003F4C88"/>
    <w:rsid w:val="003F5B0F"/>
    <w:rsid w:val="0041318A"/>
    <w:rsid w:val="00421690"/>
    <w:rsid w:val="00421FBA"/>
    <w:rsid w:val="00422268"/>
    <w:rsid w:val="00422FC2"/>
    <w:rsid w:val="0042641B"/>
    <w:rsid w:val="00430B56"/>
    <w:rsid w:val="00431A95"/>
    <w:rsid w:val="00435229"/>
    <w:rsid w:val="00442767"/>
    <w:rsid w:val="004462E2"/>
    <w:rsid w:val="00452A95"/>
    <w:rsid w:val="0045543A"/>
    <w:rsid w:val="00464386"/>
    <w:rsid w:val="004679EF"/>
    <w:rsid w:val="004B1B04"/>
    <w:rsid w:val="004B1ED8"/>
    <w:rsid w:val="004D2D1C"/>
    <w:rsid w:val="004D455B"/>
    <w:rsid w:val="004D5176"/>
    <w:rsid w:val="004F1960"/>
    <w:rsid w:val="004F277F"/>
    <w:rsid w:val="004F44EA"/>
    <w:rsid w:val="0050471E"/>
    <w:rsid w:val="00513442"/>
    <w:rsid w:val="00513C45"/>
    <w:rsid w:val="00525473"/>
    <w:rsid w:val="00526E8A"/>
    <w:rsid w:val="00527E75"/>
    <w:rsid w:val="00530CAC"/>
    <w:rsid w:val="005347D7"/>
    <w:rsid w:val="00536DDA"/>
    <w:rsid w:val="00537541"/>
    <w:rsid w:val="00545D00"/>
    <w:rsid w:val="005509EA"/>
    <w:rsid w:val="005710C9"/>
    <w:rsid w:val="00577506"/>
    <w:rsid w:val="00580C1E"/>
    <w:rsid w:val="00591AF6"/>
    <w:rsid w:val="00592487"/>
    <w:rsid w:val="0059293A"/>
    <w:rsid w:val="005958F1"/>
    <w:rsid w:val="00596CEC"/>
    <w:rsid w:val="0059761D"/>
    <w:rsid w:val="005A00DB"/>
    <w:rsid w:val="005B6876"/>
    <w:rsid w:val="005C38B5"/>
    <w:rsid w:val="005C510C"/>
    <w:rsid w:val="005C638B"/>
    <w:rsid w:val="005D4C8A"/>
    <w:rsid w:val="005E2BC8"/>
    <w:rsid w:val="005E2BFB"/>
    <w:rsid w:val="005F60CE"/>
    <w:rsid w:val="005F6C74"/>
    <w:rsid w:val="0060289F"/>
    <w:rsid w:val="0061062C"/>
    <w:rsid w:val="00615B5E"/>
    <w:rsid w:val="00643E82"/>
    <w:rsid w:val="006555A6"/>
    <w:rsid w:val="006562AD"/>
    <w:rsid w:val="006618E7"/>
    <w:rsid w:val="00663808"/>
    <w:rsid w:val="006654A3"/>
    <w:rsid w:val="006749D7"/>
    <w:rsid w:val="00677778"/>
    <w:rsid w:val="00691FF6"/>
    <w:rsid w:val="00695D59"/>
    <w:rsid w:val="00696777"/>
    <w:rsid w:val="006A1A68"/>
    <w:rsid w:val="006A7017"/>
    <w:rsid w:val="006B66FF"/>
    <w:rsid w:val="006B79AB"/>
    <w:rsid w:val="006C3C75"/>
    <w:rsid w:val="006C4E98"/>
    <w:rsid w:val="006C53A0"/>
    <w:rsid w:val="006C78A7"/>
    <w:rsid w:val="006D6858"/>
    <w:rsid w:val="006D6D17"/>
    <w:rsid w:val="006E161F"/>
    <w:rsid w:val="006E461F"/>
    <w:rsid w:val="0070236D"/>
    <w:rsid w:val="00714587"/>
    <w:rsid w:val="00720521"/>
    <w:rsid w:val="00722725"/>
    <w:rsid w:val="00723AC2"/>
    <w:rsid w:val="007247CF"/>
    <w:rsid w:val="00724CF9"/>
    <w:rsid w:val="00731D75"/>
    <w:rsid w:val="00735457"/>
    <w:rsid w:val="007430D7"/>
    <w:rsid w:val="00743D41"/>
    <w:rsid w:val="00752868"/>
    <w:rsid w:val="007656ED"/>
    <w:rsid w:val="00771D72"/>
    <w:rsid w:val="00772800"/>
    <w:rsid w:val="00773AD1"/>
    <w:rsid w:val="00777224"/>
    <w:rsid w:val="0078054A"/>
    <w:rsid w:val="0078128F"/>
    <w:rsid w:val="00781CFB"/>
    <w:rsid w:val="00797D0F"/>
    <w:rsid w:val="007A00F8"/>
    <w:rsid w:val="007B33E2"/>
    <w:rsid w:val="007D0202"/>
    <w:rsid w:val="007D1935"/>
    <w:rsid w:val="007F409E"/>
    <w:rsid w:val="007F5693"/>
    <w:rsid w:val="00813229"/>
    <w:rsid w:val="00814FAA"/>
    <w:rsid w:val="008206FD"/>
    <w:rsid w:val="00824478"/>
    <w:rsid w:val="008364CE"/>
    <w:rsid w:val="008662C4"/>
    <w:rsid w:val="00870A38"/>
    <w:rsid w:val="008748F4"/>
    <w:rsid w:val="00883B34"/>
    <w:rsid w:val="00885180"/>
    <w:rsid w:val="00885BE0"/>
    <w:rsid w:val="00885FD6"/>
    <w:rsid w:val="00896CD1"/>
    <w:rsid w:val="00897B41"/>
    <w:rsid w:val="008A4E38"/>
    <w:rsid w:val="008B0717"/>
    <w:rsid w:val="008C1D53"/>
    <w:rsid w:val="008D20E6"/>
    <w:rsid w:val="008E26B3"/>
    <w:rsid w:val="008F06A3"/>
    <w:rsid w:val="008F0812"/>
    <w:rsid w:val="008F4348"/>
    <w:rsid w:val="008F4AC5"/>
    <w:rsid w:val="00905805"/>
    <w:rsid w:val="0091570D"/>
    <w:rsid w:val="00934C0D"/>
    <w:rsid w:val="0095341D"/>
    <w:rsid w:val="00973AB4"/>
    <w:rsid w:val="00976A88"/>
    <w:rsid w:val="00987345"/>
    <w:rsid w:val="009958F4"/>
    <w:rsid w:val="00997EA6"/>
    <w:rsid w:val="009A50EF"/>
    <w:rsid w:val="009B2193"/>
    <w:rsid w:val="009C17E3"/>
    <w:rsid w:val="009D000A"/>
    <w:rsid w:val="009D05B9"/>
    <w:rsid w:val="009D6112"/>
    <w:rsid w:val="009E09FE"/>
    <w:rsid w:val="009E20C0"/>
    <w:rsid w:val="009F5DE9"/>
    <w:rsid w:val="00A02F85"/>
    <w:rsid w:val="00A13191"/>
    <w:rsid w:val="00A1730C"/>
    <w:rsid w:val="00A23C96"/>
    <w:rsid w:val="00A332C0"/>
    <w:rsid w:val="00A35391"/>
    <w:rsid w:val="00A37A31"/>
    <w:rsid w:val="00A414F5"/>
    <w:rsid w:val="00A429BC"/>
    <w:rsid w:val="00A47273"/>
    <w:rsid w:val="00A6170E"/>
    <w:rsid w:val="00A63A36"/>
    <w:rsid w:val="00A67C62"/>
    <w:rsid w:val="00A71BAE"/>
    <w:rsid w:val="00A871CF"/>
    <w:rsid w:val="00A91F21"/>
    <w:rsid w:val="00AA0AB9"/>
    <w:rsid w:val="00AB21DC"/>
    <w:rsid w:val="00AB457C"/>
    <w:rsid w:val="00AB7A1D"/>
    <w:rsid w:val="00AD785B"/>
    <w:rsid w:val="00AE1A65"/>
    <w:rsid w:val="00AE27AD"/>
    <w:rsid w:val="00AF153C"/>
    <w:rsid w:val="00B0198B"/>
    <w:rsid w:val="00B01AEB"/>
    <w:rsid w:val="00B32543"/>
    <w:rsid w:val="00B352F6"/>
    <w:rsid w:val="00B55693"/>
    <w:rsid w:val="00B61CED"/>
    <w:rsid w:val="00B647C2"/>
    <w:rsid w:val="00B8046B"/>
    <w:rsid w:val="00B84E87"/>
    <w:rsid w:val="00B90209"/>
    <w:rsid w:val="00B96207"/>
    <w:rsid w:val="00B97C2B"/>
    <w:rsid w:val="00BA52B3"/>
    <w:rsid w:val="00BB53E9"/>
    <w:rsid w:val="00BC1635"/>
    <w:rsid w:val="00BD0DD7"/>
    <w:rsid w:val="00BE2330"/>
    <w:rsid w:val="00BE388A"/>
    <w:rsid w:val="00BE4325"/>
    <w:rsid w:val="00BE4E71"/>
    <w:rsid w:val="00C00852"/>
    <w:rsid w:val="00C22541"/>
    <w:rsid w:val="00C309D3"/>
    <w:rsid w:val="00C33950"/>
    <w:rsid w:val="00C3452C"/>
    <w:rsid w:val="00C34594"/>
    <w:rsid w:val="00C42ED2"/>
    <w:rsid w:val="00C47B92"/>
    <w:rsid w:val="00C55E65"/>
    <w:rsid w:val="00C56EE7"/>
    <w:rsid w:val="00C660D8"/>
    <w:rsid w:val="00C71738"/>
    <w:rsid w:val="00C71C23"/>
    <w:rsid w:val="00C71DB3"/>
    <w:rsid w:val="00C72B58"/>
    <w:rsid w:val="00C871FE"/>
    <w:rsid w:val="00C87342"/>
    <w:rsid w:val="00C955FC"/>
    <w:rsid w:val="00CB15D5"/>
    <w:rsid w:val="00CB1774"/>
    <w:rsid w:val="00CB26B7"/>
    <w:rsid w:val="00CB2DBC"/>
    <w:rsid w:val="00CB4482"/>
    <w:rsid w:val="00CD3ED0"/>
    <w:rsid w:val="00CD7AA1"/>
    <w:rsid w:val="00CE4C0D"/>
    <w:rsid w:val="00CE6032"/>
    <w:rsid w:val="00CE71A9"/>
    <w:rsid w:val="00CF5428"/>
    <w:rsid w:val="00D00F37"/>
    <w:rsid w:val="00D118C0"/>
    <w:rsid w:val="00D11A18"/>
    <w:rsid w:val="00D23CEB"/>
    <w:rsid w:val="00D304E5"/>
    <w:rsid w:val="00D3162F"/>
    <w:rsid w:val="00D4060E"/>
    <w:rsid w:val="00D46FDD"/>
    <w:rsid w:val="00D50AA4"/>
    <w:rsid w:val="00D556D2"/>
    <w:rsid w:val="00D57DD2"/>
    <w:rsid w:val="00D67085"/>
    <w:rsid w:val="00D74B6D"/>
    <w:rsid w:val="00D7622E"/>
    <w:rsid w:val="00D77862"/>
    <w:rsid w:val="00D8619F"/>
    <w:rsid w:val="00D876DC"/>
    <w:rsid w:val="00D94B04"/>
    <w:rsid w:val="00DA22E4"/>
    <w:rsid w:val="00DA4083"/>
    <w:rsid w:val="00DB1C79"/>
    <w:rsid w:val="00DC1CE5"/>
    <w:rsid w:val="00DE20CD"/>
    <w:rsid w:val="00DE3269"/>
    <w:rsid w:val="00DE3703"/>
    <w:rsid w:val="00DE7D17"/>
    <w:rsid w:val="00E008D4"/>
    <w:rsid w:val="00E122F4"/>
    <w:rsid w:val="00E12592"/>
    <w:rsid w:val="00E1408D"/>
    <w:rsid w:val="00E26520"/>
    <w:rsid w:val="00E516FF"/>
    <w:rsid w:val="00E6019A"/>
    <w:rsid w:val="00E63E4B"/>
    <w:rsid w:val="00E674D6"/>
    <w:rsid w:val="00E73AED"/>
    <w:rsid w:val="00E83F60"/>
    <w:rsid w:val="00E93D73"/>
    <w:rsid w:val="00EA3A1E"/>
    <w:rsid w:val="00EA7737"/>
    <w:rsid w:val="00EB6100"/>
    <w:rsid w:val="00EC24E8"/>
    <w:rsid w:val="00EC6981"/>
    <w:rsid w:val="00ED68C8"/>
    <w:rsid w:val="00EE6B9D"/>
    <w:rsid w:val="00EF16D0"/>
    <w:rsid w:val="00F013CB"/>
    <w:rsid w:val="00F12918"/>
    <w:rsid w:val="00F1382E"/>
    <w:rsid w:val="00F26456"/>
    <w:rsid w:val="00F2755F"/>
    <w:rsid w:val="00F3115C"/>
    <w:rsid w:val="00F34C72"/>
    <w:rsid w:val="00F42F57"/>
    <w:rsid w:val="00F4600D"/>
    <w:rsid w:val="00F77229"/>
    <w:rsid w:val="00F869C9"/>
    <w:rsid w:val="00FB2BC8"/>
    <w:rsid w:val="00FB747A"/>
    <w:rsid w:val="00FC2ED4"/>
    <w:rsid w:val="00FC3087"/>
    <w:rsid w:val="00FD1CCC"/>
    <w:rsid w:val="00FD44E3"/>
    <w:rsid w:val="00FD603A"/>
    <w:rsid w:val="00FD67C5"/>
    <w:rsid w:val="00FE0C3E"/>
    <w:rsid w:val="00FE3B00"/>
    <w:rsid w:val="00FE3C48"/>
    <w:rsid w:val="00FE72D2"/>
    <w:rsid w:val="00FE7CAC"/>
    <w:rsid w:val="00FF04C0"/>
    <w:rsid w:val="00FF6C6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6D6E"/>
  <w15:chartTrackingRefBased/>
  <w15:docId w15:val="{8843C198-A157-4488-9FBD-2E8A4F18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5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C2"/>
    <w:pPr>
      <w:ind w:left="720"/>
      <w:contextualSpacing/>
    </w:pPr>
  </w:style>
  <w:style w:type="paragraph" w:styleId="Header">
    <w:name w:val="header"/>
    <w:basedOn w:val="Normal"/>
    <w:link w:val="HeaderChar"/>
    <w:uiPriority w:val="99"/>
    <w:unhideWhenUsed/>
    <w:rsid w:val="007F4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09E"/>
  </w:style>
  <w:style w:type="paragraph" w:styleId="Footer">
    <w:name w:val="footer"/>
    <w:basedOn w:val="Normal"/>
    <w:link w:val="FooterChar"/>
    <w:uiPriority w:val="99"/>
    <w:unhideWhenUsed/>
    <w:rsid w:val="007F4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09E"/>
  </w:style>
  <w:style w:type="character" w:customStyle="1" w:styleId="Heading1Char">
    <w:name w:val="Heading 1 Char"/>
    <w:basedOn w:val="DefaultParagraphFont"/>
    <w:link w:val="Heading1"/>
    <w:uiPriority w:val="9"/>
    <w:rsid w:val="00AB4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45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57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457C"/>
    <w:pPr>
      <w:outlineLvl w:val="9"/>
    </w:pPr>
    <w:rPr>
      <w:lang w:val="en-US"/>
    </w:rPr>
  </w:style>
  <w:style w:type="paragraph" w:styleId="TOC1">
    <w:name w:val="toc 1"/>
    <w:basedOn w:val="Normal"/>
    <w:next w:val="Normal"/>
    <w:autoRedefine/>
    <w:uiPriority w:val="39"/>
    <w:unhideWhenUsed/>
    <w:rsid w:val="00AB457C"/>
    <w:pPr>
      <w:spacing w:after="100"/>
    </w:pPr>
  </w:style>
  <w:style w:type="paragraph" w:styleId="TOC2">
    <w:name w:val="toc 2"/>
    <w:basedOn w:val="Normal"/>
    <w:next w:val="Normal"/>
    <w:autoRedefine/>
    <w:uiPriority w:val="39"/>
    <w:unhideWhenUsed/>
    <w:rsid w:val="00AB457C"/>
    <w:pPr>
      <w:spacing w:after="100"/>
      <w:ind w:left="220"/>
    </w:pPr>
  </w:style>
  <w:style w:type="paragraph" w:styleId="TOC3">
    <w:name w:val="toc 3"/>
    <w:basedOn w:val="Normal"/>
    <w:next w:val="Normal"/>
    <w:autoRedefine/>
    <w:uiPriority w:val="39"/>
    <w:unhideWhenUsed/>
    <w:rsid w:val="00AB457C"/>
    <w:pPr>
      <w:spacing w:after="100"/>
      <w:ind w:left="440"/>
    </w:pPr>
  </w:style>
  <w:style w:type="character" w:styleId="Hyperlink">
    <w:name w:val="Hyperlink"/>
    <w:basedOn w:val="DefaultParagraphFont"/>
    <w:uiPriority w:val="99"/>
    <w:unhideWhenUsed/>
    <w:rsid w:val="00AB457C"/>
    <w:rPr>
      <w:color w:val="0563C1" w:themeColor="hyperlink"/>
      <w:u w:val="single"/>
    </w:rPr>
  </w:style>
  <w:style w:type="paragraph" w:styleId="Revision">
    <w:name w:val="Revision"/>
    <w:hidden/>
    <w:uiPriority w:val="99"/>
    <w:semiHidden/>
    <w:rsid w:val="004D5176"/>
    <w:pPr>
      <w:spacing w:after="0" w:line="240" w:lineRule="auto"/>
    </w:pPr>
  </w:style>
  <w:style w:type="paragraph" w:styleId="BalloonText">
    <w:name w:val="Balloon Text"/>
    <w:basedOn w:val="Normal"/>
    <w:link w:val="BalloonTextChar"/>
    <w:uiPriority w:val="99"/>
    <w:semiHidden/>
    <w:unhideWhenUsed/>
    <w:rsid w:val="004D5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176"/>
    <w:rPr>
      <w:rFonts w:ascii="Segoe UI" w:hAnsi="Segoe UI" w:cs="Segoe UI"/>
      <w:sz w:val="18"/>
      <w:szCs w:val="18"/>
    </w:rPr>
  </w:style>
  <w:style w:type="character" w:styleId="CommentReference">
    <w:name w:val="annotation reference"/>
    <w:basedOn w:val="DefaultParagraphFont"/>
    <w:uiPriority w:val="99"/>
    <w:semiHidden/>
    <w:unhideWhenUsed/>
    <w:rsid w:val="000F4F7D"/>
    <w:rPr>
      <w:sz w:val="16"/>
      <w:szCs w:val="16"/>
    </w:rPr>
  </w:style>
  <w:style w:type="paragraph" w:styleId="CommentText">
    <w:name w:val="annotation text"/>
    <w:basedOn w:val="Normal"/>
    <w:link w:val="CommentTextChar"/>
    <w:uiPriority w:val="99"/>
    <w:semiHidden/>
    <w:unhideWhenUsed/>
    <w:rsid w:val="000F4F7D"/>
    <w:pPr>
      <w:spacing w:line="240" w:lineRule="auto"/>
    </w:pPr>
    <w:rPr>
      <w:sz w:val="20"/>
      <w:szCs w:val="20"/>
    </w:rPr>
  </w:style>
  <w:style w:type="character" w:customStyle="1" w:styleId="CommentTextChar">
    <w:name w:val="Comment Text Char"/>
    <w:basedOn w:val="DefaultParagraphFont"/>
    <w:link w:val="CommentText"/>
    <w:uiPriority w:val="99"/>
    <w:semiHidden/>
    <w:rsid w:val="000F4F7D"/>
    <w:rPr>
      <w:sz w:val="20"/>
      <w:szCs w:val="20"/>
    </w:rPr>
  </w:style>
  <w:style w:type="paragraph" w:styleId="CommentSubject">
    <w:name w:val="annotation subject"/>
    <w:basedOn w:val="CommentText"/>
    <w:next w:val="CommentText"/>
    <w:link w:val="CommentSubjectChar"/>
    <w:uiPriority w:val="99"/>
    <w:semiHidden/>
    <w:unhideWhenUsed/>
    <w:rsid w:val="000F4F7D"/>
    <w:rPr>
      <w:b/>
      <w:bCs/>
    </w:rPr>
  </w:style>
  <w:style w:type="character" w:customStyle="1" w:styleId="CommentSubjectChar">
    <w:name w:val="Comment Subject Char"/>
    <w:basedOn w:val="CommentTextChar"/>
    <w:link w:val="CommentSubject"/>
    <w:uiPriority w:val="99"/>
    <w:semiHidden/>
    <w:rsid w:val="000F4F7D"/>
    <w:rPr>
      <w:b/>
      <w:bCs/>
      <w:sz w:val="20"/>
      <w:szCs w:val="20"/>
    </w:rPr>
  </w:style>
  <w:style w:type="table" w:styleId="TableGrid">
    <w:name w:val="Table Grid"/>
    <w:basedOn w:val="TableNormal"/>
    <w:uiPriority w:val="39"/>
    <w:rsid w:val="00D876D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Cuerpo">
    <w:name w:val="Estilo +Cuerpo"/>
    <w:basedOn w:val="DefaultParagraphFont"/>
    <w:rsid w:val="007430D7"/>
    <w:rPr>
      <w:rFonts w:asciiTheme="minorHAnsi" w:hAnsiTheme="minorHAnsi"/>
      <w:sz w:val="24"/>
    </w:rPr>
  </w:style>
  <w:style w:type="table" w:styleId="TableWeb2">
    <w:name w:val="Table Web 2"/>
    <w:basedOn w:val="TableNormal"/>
    <w:rsid w:val="007430D7"/>
    <w:pPr>
      <w:spacing w:after="0" w:line="240" w:lineRule="auto"/>
    </w:pPr>
    <w:rPr>
      <w:rFonts w:ascii="Times New Roman" w:eastAsia="Times New Roman" w:hAnsi="Times New Roman" w:cs="Times New Roman"/>
      <w:sz w:val="20"/>
      <w:szCs w:val="20"/>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13933">
      <w:bodyDiv w:val="1"/>
      <w:marLeft w:val="0"/>
      <w:marRight w:val="0"/>
      <w:marTop w:val="0"/>
      <w:marBottom w:val="0"/>
      <w:divBdr>
        <w:top w:val="none" w:sz="0" w:space="0" w:color="auto"/>
        <w:left w:val="none" w:sz="0" w:space="0" w:color="auto"/>
        <w:bottom w:val="none" w:sz="0" w:space="0" w:color="auto"/>
        <w:right w:val="none" w:sz="0" w:space="0" w:color="auto"/>
      </w:divBdr>
    </w:div>
    <w:div w:id="1270815655">
      <w:bodyDiv w:val="1"/>
      <w:marLeft w:val="0"/>
      <w:marRight w:val="0"/>
      <w:marTop w:val="0"/>
      <w:marBottom w:val="0"/>
      <w:divBdr>
        <w:top w:val="none" w:sz="0" w:space="0" w:color="auto"/>
        <w:left w:val="none" w:sz="0" w:space="0" w:color="auto"/>
        <w:bottom w:val="none" w:sz="0" w:space="0" w:color="auto"/>
        <w:right w:val="none" w:sz="0" w:space="0" w:color="auto"/>
      </w:divBdr>
    </w:div>
    <w:div w:id="180626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microsoft.com/office/2011/relationships/people" Target="people.xml"/><Relationship Id="rId14" Type="http://schemas.openxmlformats.org/officeDocument/2006/relationships/image" Target="media/image1.png"/><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BF8C36C24923429C1869CB34735AEC" ma:contentTypeVersion="9" ma:contentTypeDescription="Create a new document." ma:contentTypeScope="" ma:versionID="2abd5352ce6f09cd97b29a18d91e62ff">
  <xsd:schema xmlns:xsd="http://www.w3.org/2001/XMLSchema" xmlns:xs="http://www.w3.org/2001/XMLSchema" xmlns:p="http://schemas.microsoft.com/office/2006/metadata/properties" xmlns:ns2="71589a10-9ad8-4f7e-b25a-44244d246aa5" targetNamespace="http://schemas.microsoft.com/office/2006/metadata/properties" ma:root="true" ma:fieldsID="2c205ab21bd9a719862b112514090486" ns2:_="">
    <xsd:import namespace="71589a10-9ad8-4f7e-b25a-44244d246a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89a10-9ad8-4f7e-b25a-44244d246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FABC0-0B63-4BBA-8148-9A8F08A6DC14}"/>
</file>

<file path=customXml/itemProps2.xml><?xml version="1.0" encoding="utf-8"?>
<ds:datastoreItem xmlns:ds="http://schemas.openxmlformats.org/officeDocument/2006/customXml" ds:itemID="{17987FE7-70FC-4DE5-8A7C-9170F98BB611}"/>
</file>

<file path=customXml/itemProps3.xml><?xml version="1.0" encoding="utf-8"?>
<ds:datastoreItem xmlns:ds="http://schemas.openxmlformats.org/officeDocument/2006/customXml" ds:itemID="{136FCA9A-6E40-4021-84A4-1D1BF43FD495}"/>
</file>

<file path=customXml/itemProps4.xml><?xml version="1.0" encoding="utf-8"?>
<ds:datastoreItem xmlns:ds="http://schemas.openxmlformats.org/officeDocument/2006/customXml" ds:itemID="{08DACDA0-FCF3-4E4E-8EE4-5151C4413AF2}"/>
</file>

<file path=customXml/itemProps5.xml><?xml version="1.0" encoding="utf-8"?>
<ds:datastoreItem xmlns:ds="http://schemas.openxmlformats.org/officeDocument/2006/customXml" ds:itemID="{AD878C1A-AD76-426A-8788-D36A1DFDD8B5}"/>
</file>

<file path=docProps/app.xml><?xml version="1.0" encoding="utf-8"?>
<Properties xmlns="http://schemas.openxmlformats.org/officeDocument/2006/extended-properties" xmlns:vt="http://schemas.openxmlformats.org/officeDocument/2006/docPropsVTypes">
  <Template>Normal</Template>
  <TotalTime>2616</TotalTime>
  <Pages>67</Pages>
  <Words>21307</Words>
  <Characters>123586</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Gothaer Asigurari</Company>
  <LinksUpToDate>false</LinksUpToDate>
  <CharactersWithSpaces>144604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Enescu</dc:creator>
  <cp:keywords/>
  <dc:description/>
  <cp:lastModifiedBy>Sorin Salagean</cp:lastModifiedBy>
  <cp:revision>60</cp:revision>
  <dcterms:created xsi:type="dcterms:W3CDTF">2014-06-03T07:01:00Z</dcterms:created>
  <dcterms:modified xsi:type="dcterms:W3CDTF">2015-02-19T09:59:00Z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0x0101000EBF8C36C24923429C1869CB34735AEC</vt:lpwstr>
  </property>
  <property fmtid="{D5CDD505-2E9C-101B-9397-08002B2CF9AE}" pid="3" name="_dlc_DocIdItemGuid">
    <vt:lpwstr>08ac5e7c-7a05-4526-9e9d-78ee7cccf7f4</vt:lpwstr>
  </property>
</Properties>
</file>