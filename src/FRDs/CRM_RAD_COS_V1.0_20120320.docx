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0A0"/>
      </w:tblPr>
      <w:tblGrid>
        <w:gridCol w:w="10438"/>
      </w:tblGrid>
      <w:tr w:rsidR="00B131BB" w:rsidRPr="0090491B" w:rsidTr="003F5A98">
        <w:trPr>
          <w:trHeight w:val="2880"/>
          <w:jc w:val="center"/>
        </w:trPr>
        <w:tc>
          <w:tcPr>
            <w:tcW w:w="5000" w:type="pct"/>
          </w:tcPr>
          <w:p w:rsidR="00B131BB" w:rsidRPr="0090491B" w:rsidRDefault="00B131BB" w:rsidP="00C730D0">
            <w:pPr>
              <w:pStyle w:val="NoSpacing"/>
              <w:jc w:val="center"/>
              <w:rPr>
                <w:caps/>
                <w:noProof/>
                <w:lang w:val="ro-RO" w:eastAsia="ro-RO"/>
              </w:rPr>
            </w:pPr>
            <w:bookmarkStart w:id="0" w:name="_Toc13634323"/>
            <w:bookmarkStart w:id="1" w:name="_Toc6991202"/>
          </w:p>
          <w:p w:rsidR="00B131BB" w:rsidRPr="0090491B" w:rsidRDefault="00B131BB" w:rsidP="00C730D0">
            <w:pPr>
              <w:pStyle w:val="NoSpacing"/>
              <w:jc w:val="center"/>
              <w:rPr>
                <w:caps/>
                <w:noProof/>
                <w:lang w:val="ro-RO" w:eastAsia="ro-RO"/>
              </w:rPr>
            </w:pPr>
          </w:p>
          <w:p w:rsidR="00B131BB" w:rsidRPr="0090491B" w:rsidRDefault="00B131BB" w:rsidP="00C730D0">
            <w:pPr>
              <w:pStyle w:val="NoSpacing"/>
              <w:jc w:val="center"/>
              <w:rPr>
                <w:caps/>
                <w:noProof/>
                <w:lang w:val="ro-RO" w:eastAsia="ro-RO"/>
              </w:rPr>
            </w:pPr>
          </w:p>
          <w:p w:rsidR="00B131BB" w:rsidRPr="0090491B" w:rsidRDefault="00B131BB" w:rsidP="00671F8B">
            <w:pPr>
              <w:pStyle w:val="NoSpacing"/>
              <w:jc w:val="center"/>
              <w:rPr>
                <w:caps/>
                <w:noProof/>
                <w:lang w:val="ro-RO"/>
              </w:rPr>
            </w:pPr>
            <w:r w:rsidRPr="002F1C28">
              <w:rPr>
                <w:caps/>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7" type="#_x0000_t75" alt="Microsoft%20Dynamics%20CRM%20logo" style="width:150pt;height:112.5pt;visibility:visible">
                  <v:imagedata r:id="rId7" o:title=""/>
                </v:shape>
              </w:pict>
            </w:r>
          </w:p>
        </w:tc>
      </w:tr>
      <w:tr w:rsidR="00B131BB" w:rsidRPr="0090491B" w:rsidTr="003F5A98">
        <w:trPr>
          <w:trHeight w:val="1440"/>
          <w:jc w:val="center"/>
        </w:trPr>
        <w:tc>
          <w:tcPr>
            <w:tcW w:w="5000" w:type="pct"/>
            <w:vAlign w:val="center"/>
          </w:tcPr>
          <w:p w:rsidR="00B131BB" w:rsidRPr="0090491B" w:rsidRDefault="00B131BB" w:rsidP="0090491B">
            <w:pPr>
              <w:pStyle w:val="Title"/>
              <w:rPr>
                <w:b/>
                <w:noProof/>
                <w:sz w:val="48"/>
                <w:lang w:val="ro-RO"/>
              </w:rPr>
            </w:pPr>
            <w:bookmarkStart w:id="2" w:name="_Toc272757407"/>
            <w:bookmarkStart w:id="3" w:name="_Toc275250453"/>
          </w:p>
          <w:p w:rsidR="00B131BB" w:rsidRPr="0090491B" w:rsidRDefault="00B131BB" w:rsidP="0090491B">
            <w:pPr>
              <w:pStyle w:val="Title"/>
              <w:rPr>
                <w:b/>
                <w:noProof/>
                <w:sz w:val="48"/>
                <w:lang w:val="ro-RO"/>
              </w:rPr>
            </w:pPr>
          </w:p>
          <w:p w:rsidR="00B131BB" w:rsidRPr="0090491B" w:rsidRDefault="00B131BB" w:rsidP="0090491B">
            <w:pPr>
              <w:pStyle w:val="Title"/>
              <w:jc w:val="center"/>
              <w:rPr>
                <w:b/>
                <w:noProof/>
                <w:sz w:val="48"/>
                <w:lang w:val="ro-RO"/>
              </w:rPr>
            </w:pPr>
            <w:bookmarkStart w:id="4" w:name="_Toc318902971"/>
            <w:bookmarkStart w:id="5" w:name="_Toc318903457"/>
            <w:bookmarkStart w:id="6" w:name="_Toc318904887"/>
            <w:r w:rsidRPr="0090491B">
              <w:rPr>
                <w:noProof/>
                <w:sz w:val="48"/>
                <w:lang w:val="ro-RO"/>
              </w:rPr>
              <w:t>Requirements Analysis Document</w:t>
            </w:r>
            <w:bookmarkStart w:id="7" w:name="_Toc318902972"/>
            <w:bookmarkStart w:id="8" w:name="_Toc318903458"/>
            <w:bookmarkStart w:id="9" w:name="_Toc318904888"/>
            <w:bookmarkEnd w:id="4"/>
            <w:bookmarkEnd w:id="5"/>
            <w:bookmarkEnd w:id="6"/>
          </w:p>
          <w:p w:rsidR="00B131BB" w:rsidRPr="0090491B" w:rsidRDefault="00B131BB" w:rsidP="0090491B">
            <w:pPr>
              <w:pStyle w:val="Title"/>
              <w:jc w:val="center"/>
              <w:rPr>
                <w:b/>
                <w:noProof/>
                <w:sz w:val="48"/>
                <w:lang w:val="ro-RO"/>
              </w:rPr>
            </w:pPr>
            <w:r w:rsidRPr="0090491B">
              <w:rPr>
                <w:noProof/>
                <w:sz w:val="96"/>
                <w:lang w:val="ro-RO"/>
              </w:rPr>
              <w:t>Dynamics CRM</w:t>
            </w:r>
            <w:bookmarkEnd w:id="2"/>
            <w:bookmarkEnd w:id="3"/>
            <w:r w:rsidRPr="0090491B">
              <w:rPr>
                <w:noProof/>
                <w:sz w:val="96"/>
                <w:lang w:val="ro-RO"/>
              </w:rPr>
              <w:t xml:space="preserve"> Online</w:t>
            </w:r>
            <w:bookmarkEnd w:id="7"/>
            <w:bookmarkEnd w:id="8"/>
            <w:bookmarkEnd w:id="9"/>
          </w:p>
        </w:tc>
      </w:tr>
      <w:tr w:rsidR="00B131BB" w:rsidRPr="0090491B" w:rsidTr="003F5A98">
        <w:trPr>
          <w:trHeight w:val="720"/>
          <w:jc w:val="center"/>
        </w:trPr>
        <w:tc>
          <w:tcPr>
            <w:tcW w:w="5000" w:type="pct"/>
            <w:vAlign w:val="center"/>
          </w:tcPr>
          <w:p w:rsidR="00B131BB" w:rsidRPr="0090491B" w:rsidRDefault="00B131BB" w:rsidP="00C658A4">
            <w:pPr>
              <w:pStyle w:val="NoSpacing"/>
              <w:jc w:val="center"/>
              <w:rPr>
                <w:b/>
                <w:noProof/>
                <w:sz w:val="44"/>
                <w:szCs w:val="44"/>
                <w:lang w:val="ro-RO"/>
              </w:rPr>
            </w:pPr>
            <w:r w:rsidRPr="0090491B">
              <w:rPr>
                <w:b/>
                <w:noProof/>
                <w:sz w:val="44"/>
                <w:szCs w:val="44"/>
                <w:lang w:val="ro-RO"/>
              </w:rPr>
              <w:t>Corporate Office Solutions</w:t>
            </w:r>
          </w:p>
        </w:tc>
      </w:tr>
      <w:tr w:rsidR="00B131BB" w:rsidRPr="0090491B" w:rsidTr="00C730D0">
        <w:trPr>
          <w:trHeight w:val="360"/>
          <w:jc w:val="center"/>
        </w:trPr>
        <w:tc>
          <w:tcPr>
            <w:tcW w:w="5000" w:type="pct"/>
            <w:vAlign w:val="center"/>
          </w:tcPr>
          <w:p w:rsidR="00B131BB" w:rsidRPr="0090491B" w:rsidRDefault="00B131BB" w:rsidP="00C730D0">
            <w:pPr>
              <w:pStyle w:val="NoSpacing"/>
              <w:jc w:val="center"/>
              <w:rPr>
                <w:noProof/>
                <w:lang w:val="ro-RO"/>
              </w:rPr>
            </w:pPr>
          </w:p>
          <w:p w:rsidR="00B131BB" w:rsidRPr="0090491B" w:rsidRDefault="00B131BB" w:rsidP="00C730D0">
            <w:pPr>
              <w:pStyle w:val="NoSpacing"/>
              <w:jc w:val="center"/>
              <w:rPr>
                <w:noProof/>
                <w:lang w:val="ro-RO"/>
              </w:rPr>
            </w:pPr>
          </w:p>
          <w:p w:rsidR="00B131BB" w:rsidRPr="0090491B" w:rsidRDefault="00B131BB" w:rsidP="00C730D0">
            <w:pPr>
              <w:pStyle w:val="NoSpacing"/>
              <w:jc w:val="center"/>
              <w:rPr>
                <w:noProof/>
                <w:lang w:val="ro-RO"/>
              </w:rPr>
            </w:pPr>
          </w:p>
          <w:p w:rsidR="00B131BB" w:rsidRPr="0090491B" w:rsidRDefault="00B131BB" w:rsidP="00C730D0">
            <w:pPr>
              <w:pStyle w:val="NoSpacing"/>
              <w:jc w:val="center"/>
              <w:rPr>
                <w:noProof/>
                <w:lang w:val="ro-RO"/>
              </w:rPr>
            </w:pPr>
          </w:p>
          <w:p w:rsidR="00B131BB" w:rsidRPr="0090491B" w:rsidRDefault="00B131BB" w:rsidP="00C730D0">
            <w:pPr>
              <w:pStyle w:val="NoSpacing"/>
              <w:jc w:val="center"/>
              <w:rPr>
                <w:noProof/>
                <w:lang w:val="ro-RO"/>
              </w:rPr>
            </w:pPr>
          </w:p>
          <w:p w:rsidR="00B131BB" w:rsidRPr="0090491B" w:rsidRDefault="00B131BB" w:rsidP="00C730D0">
            <w:pPr>
              <w:pStyle w:val="NoSpacing"/>
              <w:jc w:val="center"/>
              <w:rPr>
                <w:noProof/>
                <w:lang w:val="ro-RO"/>
              </w:rPr>
            </w:pPr>
          </w:p>
        </w:tc>
      </w:tr>
      <w:tr w:rsidR="00B131BB" w:rsidRPr="0090491B" w:rsidTr="00C730D0">
        <w:trPr>
          <w:trHeight w:val="360"/>
          <w:jc w:val="center"/>
        </w:trPr>
        <w:tc>
          <w:tcPr>
            <w:tcW w:w="5000" w:type="pct"/>
            <w:vAlign w:val="center"/>
          </w:tcPr>
          <w:p w:rsidR="00B131BB" w:rsidRPr="0090491B" w:rsidRDefault="00B131BB" w:rsidP="00671F8B">
            <w:pPr>
              <w:pStyle w:val="NoSpacing"/>
              <w:jc w:val="center"/>
              <w:rPr>
                <w:b/>
                <w:bCs/>
                <w:noProof/>
                <w:lang w:val="ro-RO"/>
              </w:rPr>
            </w:pPr>
            <w:r w:rsidRPr="0090491B">
              <w:rPr>
                <w:b/>
                <w:bCs/>
                <w:noProof/>
                <w:sz w:val="28"/>
                <w:szCs w:val="28"/>
                <w:lang w:val="ro-RO"/>
              </w:rPr>
              <w:t>Issued by: Matricia Solutions</w:t>
            </w:r>
          </w:p>
        </w:tc>
      </w:tr>
      <w:tr w:rsidR="00B131BB" w:rsidRPr="0090491B" w:rsidTr="00C730D0">
        <w:trPr>
          <w:trHeight w:val="360"/>
          <w:jc w:val="center"/>
        </w:trPr>
        <w:tc>
          <w:tcPr>
            <w:tcW w:w="5000" w:type="pct"/>
            <w:vAlign w:val="center"/>
          </w:tcPr>
          <w:p w:rsidR="00B131BB" w:rsidRPr="0090491B" w:rsidRDefault="00B131BB" w:rsidP="00945D9F">
            <w:pPr>
              <w:pStyle w:val="NoSpacing"/>
              <w:jc w:val="center"/>
              <w:rPr>
                <w:b/>
                <w:bCs/>
                <w:noProof/>
                <w:lang w:val="ro-RO"/>
              </w:rPr>
            </w:pPr>
            <w:r w:rsidRPr="0090491B">
              <w:rPr>
                <w:b/>
                <w:bCs/>
                <w:noProof/>
              </w:rPr>
              <w:t>March 20, 2012</w:t>
            </w:r>
          </w:p>
        </w:tc>
      </w:tr>
    </w:tbl>
    <w:p w:rsidR="00B131BB" w:rsidRDefault="00B131BB" w:rsidP="00C730D0">
      <w:pPr>
        <w:rPr>
          <w:noProof/>
          <w:lang w:val="ro-RO"/>
        </w:rPr>
      </w:pPr>
    </w:p>
    <w:p w:rsidR="00B131BB" w:rsidRPr="007D2FFF" w:rsidRDefault="00B131BB" w:rsidP="00C730D0">
      <w:pPr>
        <w:rPr>
          <w:noProof/>
          <w:lang w:val="ro-RO"/>
        </w:rPr>
      </w:pPr>
    </w:p>
    <w:p w:rsidR="00B131BB" w:rsidRPr="007D2FFF" w:rsidRDefault="00B131BB" w:rsidP="00C730D0">
      <w:pPr>
        <w:rPr>
          <w:noProof/>
          <w:lang w:val="ro-RO"/>
        </w:rPr>
      </w:pPr>
    </w:p>
    <w:tbl>
      <w:tblPr>
        <w:tblpPr w:leftFromText="187" w:rightFromText="187" w:horzAnchor="margin" w:tblpXSpec="center" w:tblpYSpec="bottom"/>
        <w:tblW w:w="5000" w:type="pct"/>
        <w:tblLook w:val="00A0"/>
      </w:tblPr>
      <w:tblGrid>
        <w:gridCol w:w="10438"/>
      </w:tblGrid>
      <w:tr w:rsidR="00B131BB" w:rsidRPr="0090491B" w:rsidTr="00C730D0">
        <w:tc>
          <w:tcPr>
            <w:tcW w:w="5000" w:type="pct"/>
          </w:tcPr>
          <w:p w:rsidR="00B131BB" w:rsidRPr="0090491B" w:rsidRDefault="00B131BB" w:rsidP="00C730D0">
            <w:pPr>
              <w:pStyle w:val="NoSpacing"/>
              <w:rPr>
                <w:noProof/>
                <w:lang w:val="ro-RO"/>
              </w:rPr>
            </w:pPr>
          </w:p>
        </w:tc>
      </w:tr>
    </w:tbl>
    <w:p w:rsidR="00B131BB" w:rsidRDefault="00B131BB" w:rsidP="008F19D8">
      <w:pPr>
        <w:ind w:left="720" w:firstLine="720"/>
        <w:jc w:val="center"/>
        <w:rPr>
          <w:noProof/>
          <w:lang w:val="ro-RO"/>
        </w:rPr>
      </w:pPr>
    </w:p>
    <w:p w:rsidR="00B131BB" w:rsidRPr="007D2FFF" w:rsidRDefault="00B131BB" w:rsidP="00671F8B">
      <w:pPr>
        <w:ind w:left="720" w:firstLine="720"/>
        <w:jc w:val="center"/>
        <w:rPr>
          <w:noProof/>
          <w:lang w:val="ro-RO"/>
        </w:rPr>
      </w:pPr>
      <w:r>
        <w:rPr>
          <w:noProof/>
        </w:rPr>
        <w:pict>
          <v:shape id="Picture 11" o:spid="_x0000_i1028" type="#_x0000_t75" alt="matricia_loho_hrz_color" style="width:190.5pt;height:40.5pt;visibility:visible">
            <v:imagedata r:id="rId8" o:title=""/>
          </v:shape>
        </w:pict>
      </w:r>
    </w:p>
    <w:p w:rsidR="00B131BB" w:rsidRPr="007D2FFF" w:rsidRDefault="00B131BB" w:rsidP="00C730D0">
      <w:pPr>
        <w:rPr>
          <w:noProof/>
          <w:lang w:val="ro-RO" w:eastAsia="en-GB"/>
        </w:rPr>
      </w:pPr>
    </w:p>
    <w:p w:rsidR="00B131BB" w:rsidRDefault="00B131BB" w:rsidP="003407BD">
      <w:pPr>
        <w:tabs>
          <w:tab w:val="left" w:pos="4530"/>
        </w:tabs>
        <w:rPr>
          <w:b/>
          <w:bCs/>
          <w:color w:val="000000"/>
          <w:sz w:val="28"/>
          <w:szCs w:val="28"/>
        </w:rPr>
      </w:pPr>
    </w:p>
    <w:p w:rsidR="00B131BB" w:rsidRDefault="00B131BB" w:rsidP="003407BD">
      <w:pPr>
        <w:tabs>
          <w:tab w:val="left" w:pos="4530"/>
        </w:tabs>
        <w:rPr>
          <w:b/>
          <w:bCs/>
          <w:color w:val="000000"/>
          <w:sz w:val="28"/>
          <w:szCs w:val="28"/>
        </w:rPr>
      </w:pPr>
    </w:p>
    <w:p w:rsidR="00B131BB" w:rsidRDefault="00B131BB" w:rsidP="003407BD">
      <w:pPr>
        <w:tabs>
          <w:tab w:val="left" w:pos="4530"/>
        </w:tabs>
        <w:rPr>
          <w:b/>
          <w:bCs/>
          <w:color w:val="000000"/>
          <w:sz w:val="28"/>
          <w:szCs w:val="28"/>
        </w:rPr>
      </w:pPr>
      <w:r>
        <w:rPr>
          <w:b/>
          <w:bCs/>
          <w:color w:val="000000"/>
          <w:sz w:val="28"/>
          <w:szCs w:val="28"/>
        </w:rPr>
        <w:tab/>
      </w:r>
    </w:p>
    <w:p w:rsidR="00B131BB" w:rsidRPr="003E3828" w:rsidRDefault="00B131BB" w:rsidP="003E3828">
      <w:pPr>
        <w:rPr>
          <w:b/>
          <w:bCs/>
          <w:color w:val="000000"/>
          <w:sz w:val="28"/>
          <w:szCs w:val="28"/>
        </w:rPr>
      </w:pPr>
      <w:r w:rsidRPr="006D72C3">
        <w:rPr>
          <w:b/>
          <w:bCs/>
          <w:color w:val="000000"/>
          <w:sz w:val="28"/>
          <w:szCs w:val="28"/>
        </w:rPr>
        <w:t xml:space="preserve">Revision </w:t>
      </w:r>
      <w:r>
        <w:rPr>
          <w:b/>
          <w:bCs/>
          <w:color w:val="000000"/>
          <w:sz w:val="28"/>
          <w:szCs w:val="28"/>
        </w:rPr>
        <w:t xml:space="preserve">Tracking </w:t>
      </w:r>
      <w:r w:rsidRPr="006D72C3">
        <w:rPr>
          <w:b/>
          <w:bCs/>
          <w:color w:val="000000"/>
          <w:sz w:val="28"/>
          <w:szCs w:val="28"/>
        </w:rPr>
        <w:t xml:space="preserve">and </w:t>
      </w:r>
      <w:r>
        <w:rPr>
          <w:b/>
          <w:bCs/>
          <w:color w:val="000000"/>
          <w:sz w:val="28"/>
          <w:szCs w:val="28"/>
        </w:rPr>
        <w:t xml:space="preserve">Approval </w:t>
      </w:r>
      <w:r w:rsidRPr="006D72C3">
        <w:rPr>
          <w:b/>
          <w:bCs/>
          <w:color w:val="000000"/>
          <w:sz w:val="28"/>
          <w:szCs w:val="28"/>
        </w:rPr>
        <w:t>Signoff Sheet</w:t>
      </w:r>
    </w:p>
    <w:p w:rsidR="00B131BB" w:rsidRPr="003E3828" w:rsidRDefault="00B131BB" w:rsidP="003E3828">
      <w:pPr>
        <w:spacing w:before="360" w:after="120"/>
        <w:rPr>
          <w:rFonts w:cs="Calibri"/>
          <w:b/>
          <w:color w:val="000000"/>
          <w:sz w:val="24"/>
        </w:rPr>
      </w:pPr>
      <w:r w:rsidRPr="003E3828">
        <w:rPr>
          <w:rFonts w:cs="Calibri"/>
          <w:b/>
          <w:color w:val="000000"/>
          <w:sz w:val="26"/>
          <w:szCs w:val="26"/>
        </w:rPr>
        <w:t>Approvals</w:t>
      </w:r>
    </w:p>
    <w:tbl>
      <w:tblPr>
        <w:tblW w:w="1026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469"/>
        <w:gridCol w:w="3379"/>
        <w:gridCol w:w="1469"/>
        <w:gridCol w:w="3943"/>
      </w:tblGrid>
      <w:tr w:rsidR="00B131BB" w:rsidRPr="0090491B" w:rsidTr="007467CE">
        <w:trPr>
          <w:trHeight w:val="328"/>
        </w:trPr>
        <w:tc>
          <w:tcPr>
            <w:tcW w:w="4848" w:type="dxa"/>
            <w:gridSpan w:val="2"/>
          </w:tcPr>
          <w:p w:rsidR="00B131BB" w:rsidRPr="0090491B" w:rsidRDefault="00B131BB" w:rsidP="00861DB7">
            <w:pPr>
              <w:jc w:val="center"/>
              <w:rPr>
                <w:rFonts w:cs="Calibri"/>
                <w:b/>
                <w:noProof/>
                <w:sz w:val="24"/>
                <w:lang w:val="ro-RO"/>
              </w:rPr>
            </w:pPr>
            <w:r w:rsidRPr="0090491B">
              <w:rPr>
                <w:rFonts w:cs="Calibri"/>
                <w:b/>
                <w:noProof/>
                <w:sz w:val="24"/>
                <w:lang w:val="ro-RO"/>
              </w:rPr>
              <w:t>Corporate Office Solutions</w:t>
            </w:r>
          </w:p>
        </w:tc>
        <w:tc>
          <w:tcPr>
            <w:tcW w:w="5412" w:type="dxa"/>
            <w:gridSpan w:val="2"/>
          </w:tcPr>
          <w:p w:rsidR="00B131BB" w:rsidRPr="0090491B" w:rsidRDefault="00B131BB" w:rsidP="00861DB7">
            <w:pPr>
              <w:jc w:val="center"/>
              <w:rPr>
                <w:rFonts w:cs="Calibri"/>
                <w:b/>
                <w:noProof/>
                <w:sz w:val="24"/>
                <w:lang w:val="ro-RO"/>
              </w:rPr>
            </w:pPr>
            <w:r w:rsidRPr="0090491B">
              <w:rPr>
                <w:rFonts w:cs="Calibri"/>
                <w:b/>
                <w:noProof/>
                <w:sz w:val="24"/>
                <w:lang w:val="ro-RO"/>
              </w:rPr>
              <w:t>Matricia Solutions</w:t>
            </w:r>
          </w:p>
        </w:tc>
      </w:tr>
      <w:tr w:rsidR="00B131BB" w:rsidRPr="0090491B" w:rsidTr="007467CE">
        <w:trPr>
          <w:trHeight w:val="584"/>
        </w:trPr>
        <w:tc>
          <w:tcPr>
            <w:tcW w:w="1469" w:type="dxa"/>
            <w:shd w:val="clear" w:color="auto" w:fill="F2F2F2"/>
          </w:tcPr>
          <w:p w:rsidR="00B131BB" w:rsidRPr="0090491B" w:rsidRDefault="00B131BB" w:rsidP="003E3828">
            <w:pPr>
              <w:rPr>
                <w:rFonts w:cs="Calibri"/>
                <w:noProof/>
                <w:sz w:val="24"/>
                <w:lang w:val="ro-RO"/>
              </w:rPr>
            </w:pPr>
            <w:r w:rsidRPr="0090491B">
              <w:rPr>
                <w:rFonts w:cs="Calibri"/>
                <w:noProof/>
                <w:sz w:val="24"/>
                <w:lang w:val="ro-RO"/>
              </w:rPr>
              <w:t>Name / Title</w:t>
            </w:r>
          </w:p>
        </w:tc>
        <w:tc>
          <w:tcPr>
            <w:tcW w:w="3379" w:type="dxa"/>
          </w:tcPr>
          <w:p w:rsidR="00B131BB" w:rsidRPr="0090491B" w:rsidRDefault="00B131BB" w:rsidP="003E3828">
            <w:pPr>
              <w:rPr>
                <w:rFonts w:cs="Calibri"/>
                <w:noProof/>
                <w:sz w:val="24"/>
                <w:lang w:val="ro-RO"/>
              </w:rPr>
            </w:pPr>
            <w:smartTag w:uri="urn:schemas-microsoft-com:office:smarttags" w:element="PersonName">
              <w:r w:rsidRPr="0090491B">
                <w:rPr>
                  <w:rFonts w:cs="Calibri"/>
                  <w:noProof/>
                  <w:sz w:val="24"/>
                  <w:lang w:val="ro-RO"/>
                </w:rPr>
                <w:t>Corina Honcioiu</w:t>
              </w:r>
            </w:smartTag>
            <w:r w:rsidRPr="0090491B">
              <w:rPr>
                <w:rFonts w:cs="Calibri"/>
                <w:noProof/>
                <w:sz w:val="24"/>
                <w:lang w:val="ro-RO"/>
              </w:rPr>
              <w:t xml:space="preserve"> / Project Manager</w:t>
            </w:r>
          </w:p>
        </w:tc>
        <w:tc>
          <w:tcPr>
            <w:tcW w:w="1469" w:type="dxa"/>
            <w:shd w:val="clear" w:color="auto" w:fill="F2F2F2"/>
          </w:tcPr>
          <w:p w:rsidR="00B131BB" w:rsidRPr="0090491B" w:rsidRDefault="00B131BB" w:rsidP="00861DB7">
            <w:pPr>
              <w:rPr>
                <w:rFonts w:cs="Calibri"/>
                <w:noProof/>
                <w:sz w:val="24"/>
                <w:lang w:val="ro-RO"/>
              </w:rPr>
            </w:pPr>
            <w:r w:rsidRPr="0090491B">
              <w:rPr>
                <w:rFonts w:cs="Calibri"/>
                <w:noProof/>
                <w:sz w:val="24"/>
                <w:lang w:val="ro-RO"/>
              </w:rPr>
              <w:t>Name / Title</w:t>
            </w:r>
          </w:p>
        </w:tc>
        <w:tc>
          <w:tcPr>
            <w:tcW w:w="3943" w:type="dxa"/>
          </w:tcPr>
          <w:p w:rsidR="00B131BB" w:rsidRPr="0090491B" w:rsidRDefault="00B131BB" w:rsidP="00861DB7">
            <w:pPr>
              <w:rPr>
                <w:rFonts w:cs="Calibri"/>
                <w:noProof/>
                <w:sz w:val="24"/>
                <w:lang w:val="ro-RO"/>
              </w:rPr>
            </w:pPr>
            <w:r w:rsidRPr="0090491B">
              <w:rPr>
                <w:rFonts w:cs="Calibri"/>
                <w:noProof/>
                <w:sz w:val="24"/>
                <w:lang w:val="ro-RO"/>
              </w:rPr>
              <w:t>Elena Caciula / Project Manager</w:t>
            </w:r>
          </w:p>
        </w:tc>
      </w:tr>
      <w:tr w:rsidR="00B131BB" w:rsidRPr="0090491B" w:rsidTr="007467CE">
        <w:trPr>
          <w:trHeight w:val="501"/>
        </w:trPr>
        <w:tc>
          <w:tcPr>
            <w:tcW w:w="1469" w:type="dxa"/>
            <w:shd w:val="clear" w:color="auto" w:fill="F2F2F2"/>
          </w:tcPr>
          <w:p w:rsidR="00B131BB" w:rsidRPr="0090491B" w:rsidRDefault="00B131BB" w:rsidP="00861DB7">
            <w:pPr>
              <w:rPr>
                <w:rFonts w:cs="Calibri"/>
                <w:noProof/>
                <w:sz w:val="24"/>
                <w:lang w:val="ro-RO"/>
              </w:rPr>
            </w:pPr>
            <w:r w:rsidRPr="0090491B">
              <w:rPr>
                <w:rFonts w:cs="Calibri"/>
                <w:noProof/>
                <w:sz w:val="24"/>
                <w:lang w:val="ro-RO"/>
              </w:rPr>
              <w:t>Date</w:t>
            </w:r>
          </w:p>
        </w:tc>
        <w:tc>
          <w:tcPr>
            <w:tcW w:w="3379" w:type="dxa"/>
          </w:tcPr>
          <w:p w:rsidR="00B131BB" w:rsidRPr="0090491B" w:rsidRDefault="00B131BB" w:rsidP="00861DB7">
            <w:pPr>
              <w:rPr>
                <w:rFonts w:cs="Calibri"/>
                <w:noProof/>
                <w:sz w:val="24"/>
                <w:lang w:val="ro-RO"/>
              </w:rPr>
            </w:pPr>
          </w:p>
        </w:tc>
        <w:tc>
          <w:tcPr>
            <w:tcW w:w="1469" w:type="dxa"/>
            <w:shd w:val="clear" w:color="auto" w:fill="F2F2F2"/>
          </w:tcPr>
          <w:p w:rsidR="00B131BB" w:rsidRPr="0090491B" w:rsidRDefault="00B131BB" w:rsidP="00861DB7">
            <w:pPr>
              <w:rPr>
                <w:rFonts w:cs="Calibri"/>
                <w:noProof/>
                <w:sz w:val="24"/>
                <w:lang w:val="ro-RO"/>
              </w:rPr>
            </w:pPr>
            <w:r w:rsidRPr="0090491B">
              <w:rPr>
                <w:rFonts w:cs="Calibri"/>
                <w:noProof/>
                <w:sz w:val="24"/>
                <w:lang w:val="ro-RO"/>
              </w:rPr>
              <w:t>Date</w:t>
            </w:r>
          </w:p>
        </w:tc>
        <w:tc>
          <w:tcPr>
            <w:tcW w:w="3943" w:type="dxa"/>
          </w:tcPr>
          <w:p w:rsidR="00B131BB" w:rsidRPr="0090491B" w:rsidRDefault="00B131BB" w:rsidP="00861DB7">
            <w:pPr>
              <w:rPr>
                <w:rFonts w:cs="Calibri"/>
                <w:noProof/>
                <w:sz w:val="24"/>
                <w:lang w:val="ro-RO"/>
              </w:rPr>
            </w:pPr>
          </w:p>
        </w:tc>
      </w:tr>
      <w:tr w:rsidR="00B131BB" w:rsidRPr="0090491B" w:rsidTr="007467CE">
        <w:trPr>
          <w:trHeight w:val="625"/>
        </w:trPr>
        <w:tc>
          <w:tcPr>
            <w:tcW w:w="1469" w:type="dxa"/>
            <w:shd w:val="clear" w:color="auto" w:fill="F2F2F2"/>
          </w:tcPr>
          <w:p w:rsidR="00B131BB" w:rsidRPr="0090491B" w:rsidRDefault="00B131BB" w:rsidP="00861DB7">
            <w:pPr>
              <w:rPr>
                <w:rFonts w:cs="Calibri"/>
                <w:noProof/>
                <w:sz w:val="24"/>
                <w:lang w:val="ro-RO"/>
              </w:rPr>
            </w:pPr>
            <w:r w:rsidRPr="0090491B">
              <w:rPr>
                <w:rFonts w:cs="Calibri"/>
                <w:noProof/>
                <w:sz w:val="24"/>
                <w:lang w:val="ro-RO"/>
              </w:rPr>
              <w:t>Signature</w:t>
            </w:r>
          </w:p>
        </w:tc>
        <w:tc>
          <w:tcPr>
            <w:tcW w:w="3379" w:type="dxa"/>
          </w:tcPr>
          <w:p w:rsidR="00B131BB" w:rsidRPr="0090491B" w:rsidRDefault="00B131BB" w:rsidP="00861DB7">
            <w:pPr>
              <w:rPr>
                <w:rFonts w:cs="Calibri"/>
                <w:noProof/>
                <w:sz w:val="24"/>
                <w:lang w:val="ro-RO"/>
              </w:rPr>
            </w:pPr>
          </w:p>
        </w:tc>
        <w:tc>
          <w:tcPr>
            <w:tcW w:w="1469" w:type="dxa"/>
            <w:shd w:val="clear" w:color="auto" w:fill="F2F2F2"/>
          </w:tcPr>
          <w:p w:rsidR="00B131BB" w:rsidRPr="0090491B" w:rsidRDefault="00B131BB" w:rsidP="00861DB7">
            <w:pPr>
              <w:rPr>
                <w:rFonts w:cs="Calibri"/>
                <w:noProof/>
                <w:sz w:val="24"/>
                <w:lang w:val="ro-RO"/>
              </w:rPr>
            </w:pPr>
            <w:r w:rsidRPr="0090491B">
              <w:rPr>
                <w:rFonts w:cs="Calibri"/>
                <w:noProof/>
                <w:sz w:val="24"/>
                <w:lang w:val="ro-RO"/>
              </w:rPr>
              <w:t>Signature</w:t>
            </w:r>
          </w:p>
        </w:tc>
        <w:tc>
          <w:tcPr>
            <w:tcW w:w="3943" w:type="dxa"/>
          </w:tcPr>
          <w:p w:rsidR="00B131BB" w:rsidRPr="0090491B" w:rsidRDefault="00B131BB" w:rsidP="00861DB7">
            <w:pPr>
              <w:rPr>
                <w:rFonts w:cs="Calibri"/>
                <w:noProof/>
                <w:sz w:val="24"/>
                <w:lang w:val="ro-RO"/>
              </w:rPr>
            </w:pPr>
          </w:p>
        </w:tc>
      </w:tr>
    </w:tbl>
    <w:p w:rsidR="00B131BB" w:rsidRPr="003E3828" w:rsidRDefault="00B131BB" w:rsidP="003E3828">
      <w:pPr>
        <w:rPr>
          <w:rFonts w:cs="Calibri"/>
          <w:b/>
          <w:noProof/>
          <w:sz w:val="24"/>
          <w:lang w:val="ro-RO"/>
        </w:rPr>
      </w:pPr>
    </w:p>
    <w:p w:rsidR="00B131BB" w:rsidRPr="003E3828" w:rsidRDefault="00B131BB" w:rsidP="003E3828">
      <w:pPr>
        <w:spacing w:before="360" w:after="120"/>
        <w:outlineLvl w:val="0"/>
        <w:rPr>
          <w:rFonts w:cs="Calibri"/>
          <w:b/>
          <w:color w:val="000000"/>
          <w:sz w:val="24"/>
        </w:rPr>
      </w:pPr>
      <w:bookmarkStart w:id="10" w:name="_Toc318902973"/>
      <w:bookmarkStart w:id="11" w:name="_Toc318903459"/>
      <w:bookmarkStart w:id="12" w:name="_Toc318904889"/>
      <w:bookmarkStart w:id="13" w:name="_Toc318963215"/>
      <w:bookmarkStart w:id="14" w:name="_Toc319497370"/>
      <w:bookmarkStart w:id="15" w:name="_Toc319683128"/>
      <w:bookmarkStart w:id="16" w:name="_Toc319830416"/>
      <w:bookmarkStart w:id="17" w:name="_Toc319868261"/>
      <w:bookmarkStart w:id="18" w:name="_Toc319927306"/>
      <w:bookmarkStart w:id="19" w:name="_Toc319944889"/>
      <w:bookmarkStart w:id="20" w:name="_Toc319956121"/>
      <w:bookmarkStart w:id="21" w:name="_Toc320007740"/>
      <w:bookmarkStart w:id="22" w:name="_Toc320013492"/>
      <w:bookmarkStart w:id="23" w:name="_Toc320014770"/>
      <w:bookmarkStart w:id="24" w:name="_Toc320030206"/>
      <w:r w:rsidRPr="003E3828">
        <w:rPr>
          <w:rFonts w:cs="Calibri"/>
          <w:b/>
          <w:color w:val="000000"/>
          <w:sz w:val="24"/>
        </w:rPr>
        <w:t xml:space="preserve">Change </w:t>
      </w:r>
      <w:r w:rsidRPr="003E3828">
        <w:rPr>
          <w:rFonts w:cs="Calibri"/>
          <w:b/>
          <w:color w:val="000000"/>
          <w:sz w:val="26"/>
          <w:szCs w:val="26"/>
        </w:rPr>
        <w:t>Record</w:t>
      </w:r>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tbl>
      <w:tblPr>
        <w:tblW w:w="10332" w:type="dxa"/>
        <w:tblInd w:w="10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tblPr>
      <w:tblGrid>
        <w:gridCol w:w="1337"/>
        <w:gridCol w:w="3521"/>
        <w:gridCol w:w="1231"/>
        <w:gridCol w:w="4243"/>
      </w:tblGrid>
      <w:tr w:rsidR="00B131BB" w:rsidRPr="0090491B" w:rsidTr="007467CE">
        <w:trPr>
          <w:trHeight w:val="281"/>
        </w:trPr>
        <w:tc>
          <w:tcPr>
            <w:tcW w:w="1337" w:type="dxa"/>
            <w:shd w:val="clear" w:color="auto" w:fill="F2F2F2"/>
          </w:tcPr>
          <w:p w:rsidR="00B131BB" w:rsidRPr="0090491B" w:rsidRDefault="00B131BB" w:rsidP="00861DB7">
            <w:pPr>
              <w:rPr>
                <w:rFonts w:cs="Calibri"/>
                <w:b/>
                <w:noProof/>
                <w:sz w:val="24"/>
                <w:lang w:val="ro-RO"/>
              </w:rPr>
            </w:pPr>
            <w:r w:rsidRPr="0090491B">
              <w:rPr>
                <w:rFonts w:cs="Calibri"/>
                <w:b/>
                <w:noProof/>
                <w:sz w:val="24"/>
                <w:lang w:val="ro-RO"/>
              </w:rPr>
              <w:t xml:space="preserve">Date </w:t>
            </w:r>
          </w:p>
        </w:tc>
        <w:tc>
          <w:tcPr>
            <w:tcW w:w="3521" w:type="dxa"/>
            <w:shd w:val="clear" w:color="auto" w:fill="F2F2F2"/>
          </w:tcPr>
          <w:p w:rsidR="00B131BB" w:rsidRPr="0090491B" w:rsidRDefault="00B131BB" w:rsidP="00861DB7">
            <w:pPr>
              <w:rPr>
                <w:rFonts w:cs="Calibri"/>
                <w:b/>
                <w:noProof/>
                <w:sz w:val="24"/>
                <w:lang w:val="ro-RO"/>
              </w:rPr>
            </w:pPr>
            <w:r w:rsidRPr="0090491B">
              <w:rPr>
                <w:rFonts w:cs="Calibri"/>
                <w:b/>
                <w:noProof/>
                <w:sz w:val="24"/>
                <w:lang w:val="ro-RO"/>
              </w:rPr>
              <w:t>Author</w:t>
            </w:r>
          </w:p>
        </w:tc>
        <w:tc>
          <w:tcPr>
            <w:tcW w:w="1231" w:type="dxa"/>
            <w:shd w:val="clear" w:color="auto" w:fill="F2F2F2"/>
          </w:tcPr>
          <w:p w:rsidR="00B131BB" w:rsidRPr="0090491B" w:rsidRDefault="00B131BB" w:rsidP="00861DB7">
            <w:pPr>
              <w:rPr>
                <w:rFonts w:cs="Calibri"/>
                <w:b/>
                <w:noProof/>
                <w:sz w:val="24"/>
                <w:lang w:val="ro-RO"/>
              </w:rPr>
            </w:pPr>
            <w:r w:rsidRPr="0090491B">
              <w:rPr>
                <w:rFonts w:cs="Calibri"/>
                <w:b/>
                <w:noProof/>
                <w:sz w:val="24"/>
                <w:lang w:val="ro-RO"/>
              </w:rPr>
              <w:t xml:space="preserve">Version </w:t>
            </w:r>
          </w:p>
        </w:tc>
        <w:tc>
          <w:tcPr>
            <w:tcW w:w="4243" w:type="dxa"/>
            <w:shd w:val="clear" w:color="auto" w:fill="F2F2F2"/>
          </w:tcPr>
          <w:p w:rsidR="00B131BB" w:rsidRPr="0090491B" w:rsidRDefault="00B131BB" w:rsidP="00861DB7">
            <w:pPr>
              <w:rPr>
                <w:rFonts w:cs="Calibri"/>
                <w:b/>
                <w:noProof/>
                <w:sz w:val="24"/>
                <w:lang w:val="ro-RO"/>
              </w:rPr>
            </w:pPr>
            <w:r w:rsidRPr="0090491B">
              <w:rPr>
                <w:b/>
                <w:bCs/>
                <w:color w:val="000000"/>
                <w:sz w:val="24"/>
              </w:rPr>
              <w:t>Change reference</w:t>
            </w:r>
          </w:p>
        </w:tc>
      </w:tr>
      <w:tr w:rsidR="00B131BB" w:rsidRPr="0090491B" w:rsidTr="007467CE">
        <w:trPr>
          <w:cantSplit/>
          <w:trHeight w:val="295"/>
        </w:trPr>
        <w:tc>
          <w:tcPr>
            <w:tcW w:w="1337" w:type="dxa"/>
          </w:tcPr>
          <w:p w:rsidR="00B131BB" w:rsidRPr="0090491B" w:rsidRDefault="00B131BB" w:rsidP="00861DB7">
            <w:pPr>
              <w:rPr>
                <w:rFonts w:cs="Calibri"/>
                <w:noProof/>
                <w:sz w:val="24"/>
                <w:lang w:val="ro-RO"/>
              </w:rPr>
            </w:pPr>
            <w:r w:rsidRPr="0090491B">
              <w:rPr>
                <w:rFonts w:cs="Calibri"/>
                <w:noProof/>
                <w:sz w:val="24"/>
                <w:lang w:val="ro-RO"/>
              </w:rPr>
              <w:t>20.03.2012</w:t>
            </w:r>
          </w:p>
        </w:tc>
        <w:tc>
          <w:tcPr>
            <w:tcW w:w="3521" w:type="dxa"/>
          </w:tcPr>
          <w:p w:rsidR="00B131BB" w:rsidRPr="0090491B" w:rsidRDefault="00B131BB" w:rsidP="00861DB7">
            <w:pPr>
              <w:rPr>
                <w:rFonts w:cs="Calibri"/>
                <w:noProof/>
                <w:sz w:val="24"/>
                <w:lang w:val="ro-RO"/>
              </w:rPr>
            </w:pPr>
            <w:r w:rsidRPr="0090491B">
              <w:rPr>
                <w:rFonts w:cs="Calibri"/>
                <w:noProof/>
                <w:sz w:val="24"/>
                <w:lang w:val="ro-RO"/>
              </w:rPr>
              <w:t>Andrei Matracaru</w:t>
            </w:r>
            <w:r w:rsidRPr="0090491B">
              <w:rPr>
                <w:rFonts w:cs="Calibri"/>
                <w:noProof/>
                <w:sz w:val="24"/>
                <w:lang w:val="ro-RO"/>
              </w:rPr>
              <w:fldChar w:fldCharType="begin"/>
            </w:r>
            <w:r w:rsidRPr="0090491B">
              <w:rPr>
                <w:rFonts w:cs="Calibri"/>
                <w:noProof/>
                <w:sz w:val="24"/>
                <w:lang w:val="ro-RO"/>
              </w:rPr>
              <w:instrText xml:space="preserve"> MERGEFIELD Title1 </w:instrText>
            </w:r>
            <w:r w:rsidRPr="0090491B">
              <w:rPr>
                <w:rFonts w:cs="Calibri"/>
                <w:noProof/>
                <w:sz w:val="24"/>
                <w:lang w:val="ro-RO"/>
              </w:rPr>
              <w:fldChar w:fldCharType="end"/>
            </w:r>
          </w:p>
        </w:tc>
        <w:tc>
          <w:tcPr>
            <w:tcW w:w="1231" w:type="dxa"/>
          </w:tcPr>
          <w:p w:rsidR="00B131BB" w:rsidRPr="0090491B" w:rsidRDefault="00B131BB" w:rsidP="00861DB7">
            <w:pPr>
              <w:rPr>
                <w:rFonts w:cs="Calibri"/>
                <w:noProof/>
                <w:sz w:val="24"/>
                <w:lang w:val="ro-RO"/>
              </w:rPr>
            </w:pPr>
            <w:r w:rsidRPr="0090491B">
              <w:rPr>
                <w:rFonts w:cs="Calibri"/>
                <w:noProof/>
                <w:sz w:val="24"/>
                <w:lang w:val="ro-RO"/>
              </w:rPr>
              <w:t>1.0</w:t>
            </w:r>
          </w:p>
        </w:tc>
        <w:tc>
          <w:tcPr>
            <w:tcW w:w="4243" w:type="dxa"/>
          </w:tcPr>
          <w:p w:rsidR="00B131BB" w:rsidRPr="0090491B" w:rsidRDefault="00B131BB" w:rsidP="00861DB7">
            <w:pPr>
              <w:rPr>
                <w:sz w:val="24"/>
              </w:rPr>
            </w:pPr>
            <w:r w:rsidRPr="0090491B">
              <w:rPr>
                <w:sz w:val="24"/>
              </w:rPr>
              <w:t>Initial draft for review/discussion</w:t>
            </w:r>
          </w:p>
        </w:tc>
      </w:tr>
      <w:tr w:rsidR="00B131BB" w:rsidRPr="0090491B" w:rsidTr="007467CE">
        <w:trPr>
          <w:cantSplit/>
          <w:trHeight w:val="281"/>
        </w:trPr>
        <w:tc>
          <w:tcPr>
            <w:tcW w:w="1337" w:type="dxa"/>
          </w:tcPr>
          <w:p w:rsidR="00B131BB" w:rsidRPr="0090491B" w:rsidRDefault="00B131BB" w:rsidP="00861DB7">
            <w:pPr>
              <w:rPr>
                <w:rFonts w:cs="Calibri"/>
                <w:noProof/>
                <w:sz w:val="24"/>
                <w:lang w:val="ro-RO"/>
              </w:rPr>
            </w:pPr>
          </w:p>
        </w:tc>
        <w:tc>
          <w:tcPr>
            <w:tcW w:w="3521" w:type="dxa"/>
          </w:tcPr>
          <w:p w:rsidR="00B131BB" w:rsidRPr="0090491B" w:rsidRDefault="00B131BB" w:rsidP="00861DB7">
            <w:pPr>
              <w:rPr>
                <w:rFonts w:cs="Calibri"/>
                <w:noProof/>
                <w:sz w:val="24"/>
                <w:lang w:val="ro-RO"/>
              </w:rPr>
            </w:pPr>
          </w:p>
        </w:tc>
        <w:tc>
          <w:tcPr>
            <w:tcW w:w="1231" w:type="dxa"/>
          </w:tcPr>
          <w:p w:rsidR="00B131BB" w:rsidRPr="0090491B" w:rsidRDefault="00B131BB" w:rsidP="00861DB7">
            <w:pPr>
              <w:rPr>
                <w:rFonts w:cs="Calibri"/>
                <w:noProof/>
                <w:sz w:val="24"/>
                <w:lang w:val="ro-RO"/>
              </w:rPr>
            </w:pPr>
          </w:p>
        </w:tc>
        <w:tc>
          <w:tcPr>
            <w:tcW w:w="4243" w:type="dxa"/>
          </w:tcPr>
          <w:p w:rsidR="00B131BB" w:rsidRPr="0090491B" w:rsidRDefault="00B131BB" w:rsidP="00861DB7">
            <w:pPr>
              <w:rPr>
                <w:rFonts w:cs="Calibri"/>
                <w:noProof/>
                <w:sz w:val="24"/>
                <w:lang w:val="ro-RO"/>
              </w:rPr>
            </w:pPr>
          </w:p>
        </w:tc>
      </w:tr>
      <w:tr w:rsidR="00B131BB" w:rsidRPr="0090491B" w:rsidTr="007467CE">
        <w:trPr>
          <w:cantSplit/>
          <w:trHeight w:val="295"/>
        </w:trPr>
        <w:tc>
          <w:tcPr>
            <w:tcW w:w="1337" w:type="dxa"/>
          </w:tcPr>
          <w:p w:rsidR="00B131BB" w:rsidRPr="0090491B" w:rsidRDefault="00B131BB" w:rsidP="00861DB7">
            <w:pPr>
              <w:rPr>
                <w:rFonts w:cs="Calibri"/>
                <w:noProof/>
                <w:sz w:val="24"/>
                <w:lang w:val="ro-RO"/>
              </w:rPr>
            </w:pPr>
          </w:p>
        </w:tc>
        <w:tc>
          <w:tcPr>
            <w:tcW w:w="3521" w:type="dxa"/>
          </w:tcPr>
          <w:p w:rsidR="00B131BB" w:rsidRPr="0090491B" w:rsidRDefault="00B131BB" w:rsidP="00861DB7">
            <w:pPr>
              <w:rPr>
                <w:rFonts w:cs="Calibri"/>
                <w:noProof/>
                <w:sz w:val="24"/>
                <w:lang w:val="ro-RO"/>
              </w:rPr>
            </w:pPr>
          </w:p>
        </w:tc>
        <w:tc>
          <w:tcPr>
            <w:tcW w:w="1231" w:type="dxa"/>
          </w:tcPr>
          <w:p w:rsidR="00B131BB" w:rsidRPr="0090491B" w:rsidRDefault="00B131BB" w:rsidP="00861DB7">
            <w:pPr>
              <w:rPr>
                <w:rFonts w:cs="Calibri"/>
                <w:noProof/>
                <w:sz w:val="24"/>
                <w:lang w:val="ro-RO"/>
              </w:rPr>
            </w:pPr>
          </w:p>
        </w:tc>
        <w:tc>
          <w:tcPr>
            <w:tcW w:w="4243" w:type="dxa"/>
          </w:tcPr>
          <w:p w:rsidR="00B131BB" w:rsidRPr="0090491B" w:rsidRDefault="00B131BB" w:rsidP="00861DB7">
            <w:pPr>
              <w:rPr>
                <w:rFonts w:cs="Calibri"/>
                <w:noProof/>
                <w:sz w:val="24"/>
                <w:lang w:val="ro-RO"/>
              </w:rPr>
            </w:pPr>
          </w:p>
        </w:tc>
      </w:tr>
    </w:tbl>
    <w:p w:rsidR="00B131BB" w:rsidRDefault="00B131BB" w:rsidP="003C224A">
      <w:pPr>
        <w:rPr>
          <w:rStyle w:val="EstiloCuerpo"/>
        </w:rPr>
      </w:pPr>
    </w:p>
    <w:p w:rsidR="00B131BB" w:rsidRPr="006818DA" w:rsidRDefault="00B131BB" w:rsidP="003C224A">
      <w:pPr>
        <w:rPr>
          <w:rStyle w:val="EstiloCuerpo"/>
          <w:b/>
        </w:rPr>
      </w:pPr>
      <w:r>
        <w:rPr>
          <w:rStyle w:val="EstiloCuerpo"/>
          <w:b/>
        </w:rPr>
        <w:t>NOTE</w:t>
      </w:r>
    </w:p>
    <w:p w:rsidR="00B131BB" w:rsidRDefault="00B131BB" w:rsidP="006818DA">
      <w:pPr>
        <w:pBdr>
          <w:top w:val="single" w:sz="4" w:space="1" w:color="auto"/>
          <w:left w:val="single" w:sz="4" w:space="4" w:color="auto"/>
          <w:bottom w:val="single" w:sz="4" w:space="1" w:color="auto"/>
          <w:right w:val="single" w:sz="4" w:space="4" w:color="auto"/>
        </w:pBdr>
        <w:rPr>
          <w:rStyle w:val="hps"/>
          <w:rFonts w:ascii="Arial" w:hAnsi="Arial" w:cs="Arial"/>
          <w:color w:val="333333"/>
        </w:rPr>
      </w:pPr>
      <w:r w:rsidRPr="00E7488D">
        <w:rPr>
          <w:rStyle w:val="hps"/>
          <w:rFonts w:ascii="Arial" w:hAnsi="Arial" w:cs="Arial"/>
          <w:color w:val="333333"/>
        </w:rPr>
        <w:t>Accepting this document constitutes the starting basis for the next project steps.</w:t>
      </w:r>
    </w:p>
    <w:p w:rsidR="00B131BB" w:rsidRDefault="00B131BB" w:rsidP="006818DA">
      <w:pPr>
        <w:pBdr>
          <w:top w:val="single" w:sz="4" w:space="1" w:color="auto"/>
          <w:left w:val="single" w:sz="4" w:space="4" w:color="auto"/>
          <w:bottom w:val="single" w:sz="4" w:space="1" w:color="auto"/>
          <w:right w:val="single" w:sz="4" w:space="4" w:color="auto"/>
        </w:pBdr>
        <w:rPr>
          <w:rFonts w:ascii="Arial" w:hAnsi="Arial" w:cs="Arial"/>
          <w:color w:val="333333"/>
        </w:rPr>
      </w:pPr>
      <w:r>
        <w:rPr>
          <w:rStyle w:val="hps"/>
          <w:rFonts w:ascii="Arial" w:hAnsi="Arial" w:cs="Arial"/>
          <w:color w:val="333333"/>
        </w:rPr>
        <w:t>Other requirements</w:t>
      </w:r>
      <w:r>
        <w:rPr>
          <w:rFonts w:ascii="Arial" w:hAnsi="Arial" w:cs="Arial"/>
          <w:color w:val="333333"/>
        </w:rPr>
        <w:t xml:space="preserve"> </w:t>
      </w:r>
      <w:r>
        <w:rPr>
          <w:rStyle w:val="hps"/>
          <w:rFonts w:ascii="Arial" w:hAnsi="Arial" w:cs="Arial"/>
          <w:color w:val="333333"/>
        </w:rPr>
        <w:t>encountered</w:t>
      </w:r>
      <w:r>
        <w:rPr>
          <w:rFonts w:ascii="Arial" w:hAnsi="Arial" w:cs="Arial"/>
          <w:color w:val="333333"/>
        </w:rPr>
        <w:t xml:space="preserve"> </w:t>
      </w:r>
      <w:r>
        <w:rPr>
          <w:rStyle w:val="hps"/>
          <w:rFonts w:ascii="Arial" w:hAnsi="Arial" w:cs="Arial"/>
          <w:color w:val="333333"/>
        </w:rPr>
        <w:t>during the project</w:t>
      </w:r>
      <w:r>
        <w:rPr>
          <w:rFonts w:ascii="Arial" w:hAnsi="Arial" w:cs="Arial"/>
          <w:color w:val="333333"/>
        </w:rPr>
        <w:t xml:space="preserve">, that are not </w:t>
      </w:r>
      <w:r>
        <w:rPr>
          <w:rStyle w:val="hps"/>
          <w:rFonts w:ascii="Arial" w:hAnsi="Arial" w:cs="Arial"/>
          <w:color w:val="333333"/>
        </w:rPr>
        <w:t>included</w:t>
      </w:r>
      <w:r>
        <w:rPr>
          <w:rFonts w:ascii="Arial" w:hAnsi="Arial" w:cs="Arial"/>
          <w:color w:val="333333"/>
        </w:rPr>
        <w:t xml:space="preserve"> </w:t>
      </w:r>
      <w:r>
        <w:rPr>
          <w:rStyle w:val="hps"/>
          <w:rFonts w:ascii="Arial" w:hAnsi="Arial" w:cs="Arial"/>
          <w:color w:val="333333"/>
        </w:rPr>
        <w:t>in</w:t>
      </w:r>
      <w:r>
        <w:rPr>
          <w:rFonts w:ascii="Arial" w:hAnsi="Arial" w:cs="Arial"/>
          <w:color w:val="333333"/>
        </w:rPr>
        <w:t xml:space="preserve"> </w:t>
      </w:r>
      <w:r>
        <w:rPr>
          <w:rStyle w:val="hps"/>
          <w:rFonts w:ascii="Arial" w:hAnsi="Arial" w:cs="Arial"/>
          <w:color w:val="333333"/>
        </w:rPr>
        <w:t>this document</w:t>
      </w:r>
      <w:r>
        <w:rPr>
          <w:rFonts w:ascii="Arial" w:hAnsi="Arial" w:cs="Arial"/>
          <w:color w:val="333333"/>
        </w:rPr>
        <w:t xml:space="preserve"> </w:t>
      </w:r>
      <w:r>
        <w:rPr>
          <w:rStyle w:val="hps"/>
          <w:rFonts w:ascii="Arial" w:hAnsi="Arial" w:cs="Arial"/>
          <w:color w:val="333333"/>
        </w:rPr>
        <w:t>will</w:t>
      </w:r>
      <w:r>
        <w:rPr>
          <w:rFonts w:ascii="Arial" w:hAnsi="Arial" w:cs="Arial"/>
          <w:color w:val="333333"/>
        </w:rPr>
        <w:t xml:space="preserve"> </w:t>
      </w:r>
      <w:r>
        <w:rPr>
          <w:rStyle w:val="hps"/>
          <w:rFonts w:ascii="Arial" w:hAnsi="Arial" w:cs="Arial"/>
          <w:color w:val="333333"/>
        </w:rPr>
        <w:t>be</w:t>
      </w:r>
      <w:r>
        <w:rPr>
          <w:rFonts w:ascii="Arial" w:hAnsi="Arial" w:cs="Arial"/>
          <w:color w:val="333333"/>
        </w:rPr>
        <w:t xml:space="preserve"> </w:t>
      </w:r>
      <w:r>
        <w:rPr>
          <w:rStyle w:val="hps"/>
          <w:rFonts w:ascii="Arial" w:hAnsi="Arial" w:cs="Arial"/>
          <w:color w:val="333333"/>
        </w:rPr>
        <w:t>included</w:t>
      </w:r>
      <w:r>
        <w:rPr>
          <w:rFonts w:ascii="Arial" w:hAnsi="Arial" w:cs="Arial"/>
          <w:color w:val="333333"/>
        </w:rPr>
        <w:t xml:space="preserve"> </w:t>
      </w:r>
      <w:r>
        <w:rPr>
          <w:rStyle w:val="hps"/>
          <w:rFonts w:ascii="Arial" w:hAnsi="Arial" w:cs="Arial"/>
          <w:color w:val="333333"/>
        </w:rPr>
        <w:t>in change control</w:t>
      </w:r>
      <w:r>
        <w:rPr>
          <w:rFonts w:ascii="Arial" w:hAnsi="Arial" w:cs="Arial"/>
          <w:color w:val="333333"/>
        </w:rPr>
        <w:t xml:space="preserve"> </w:t>
      </w:r>
      <w:r>
        <w:rPr>
          <w:rStyle w:val="hps"/>
          <w:rFonts w:ascii="Arial" w:hAnsi="Arial" w:cs="Arial"/>
          <w:color w:val="333333"/>
        </w:rPr>
        <w:t>documents</w:t>
      </w:r>
      <w:r>
        <w:rPr>
          <w:rFonts w:ascii="Arial" w:hAnsi="Arial" w:cs="Arial"/>
          <w:color w:val="333333"/>
        </w:rPr>
        <w:t xml:space="preserve"> </w:t>
      </w:r>
      <w:r>
        <w:rPr>
          <w:rStyle w:val="hps"/>
          <w:rFonts w:ascii="Arial" w:hAnsi="Arial" w:cs="Arial"/>
          <w:color w:val="333333"/>
        </w:rPr>
        <w:t>("</w:t>
      </w:r>
      <w:r>
        <w:rPr>
          <w:rFonts w:ascii="Arial" w:hAnsi="Arial" w:cs="Arial"/>
          <w:color w:val="333333"/>
        </w:rPr>
        <w:t xml:space="preserve">Project </w:t>
      </w:r>
      <w:r>
        <w:rPr>
          <w:rStyle w:val="hps"/>
          <w:rFonts w:ascii="Arial" w:hAnsi="Arial" w:cs="Arial"/>
          <w:color w:val="333333"/>
        </w:rPr>
        <w:t>Status</w:t>
      </w:r>
      <w:r>
        <w:rPr>
          <w:rFonts w:ascii="Arial" w:hAnsi="Arial" w:cs="Arial"/>
          <w:color w:val="333333"/>
        </w:rPr>
        <w:t xml:space="preserve"> </w:t>
      </w:r>
      <w:r>
        <w:rPr>
          <w:rStyle w:val="hps"/>
          <w:rFonts w:ascii="Arial" w:hAnsi="Arial" w:cs="Arial"/>
          <w:color w:val="333333"/>
        </w:rPr>
        <w:t>Report</w:t>
      </w:r>
      <w:r>
        <w:rPr>
          <w:rFonts w:ascii="Arial" w:hAnsi="Arial" w:cs="Arial"/>
          <w:color w:val="333333"/>
        </w:rPr>
        <w:t xml:space="preserve">", </w:t>
      </w:r>
      <w:r>
        <w:rPr>
          <w:rStyle w:val="hps"/>
          <w:rFonts w:ascii="Arial" w:hAnsi="Arial" w:cs="Arial"/>
          <w:color w:val="333333"/>
        </w:rPr>
        <w:t>"</w:t>
      </w:r>
      <w:r>
        <w:rPr>
          <w:rFonts w:ascii="Arial" w:hAnsi="Arial" w:cs="Arial"/>
          <w:color w:val="333333"/>
        </w:rPr>
        <w:t xml:space="preserve">Meeting </w:t>
      </w:r>
      <w:r>
        <w:rPr>
          <w:rStyle w:val="hps"/>
          <w:rFonts w:ascii="Arial" w:hAnsi="Arial" w:cs="Arial"/>
          <w:color w:val="333333"/>
        </w:rPr>
        <w:t>Minutes</w:t>
      </w:r>
      <w:r>
        <w:rPr>
          <w:rFonts w:ascii="Arial" w:hAnsi="Arial" w:cs="Arial"/>
          <w:color w:val="333333"/>
        </w:rPr>
        <w:t xml:space="preserve">", </w:t>
      </w:r>
      <w:r>
        <w:rPr>
          <w:rStyle w:val="hps"/>
          <w:rFonts w:ascii="Arial" w:hAnsi="Arial" w:cs="Arial"/>
          <w:color w:val="333333"/>
        </w:rPr>
        <w:t>"</w:t>
      </w:r>
      <w:r>
        <w:rPr>
          <w:rFonts w:ascii="Arial" w:hAnsi="Arial" w:cs="Arial"/>
          <w:color w:val="333333"/>
        </w:rPr>
        <w:t xml:space="preserve">Service </w:t>
      </w:r>
      <w:r>
        <w:rPr>
          <w:rStyle w:val="hps"/>
          <w:rFonts w:ascii="Arial" w:hAnsi="Arial" w:cs="Arial"/>
          <w:color w:val="333333"/>
        </w:rPr>
        <w:t>Order</w:t>
      </w:r>
      <w:r>
        <w:rPr>
          <w:rFonts w:ascii="Arial" w:hAnsi="Arial" w:cs="Arial"/>
          <w:color w:val="333333"/>
        </w:rPr>
        <w:t xml:space="preserve"> </w:t>
      </w:r>
      <w:r>
        <w:rPr>
          <w:rStyle w:val="hps"/>
          <w:rFonts w:ascii="Arial" w:hAnsi="Arial" w:cs="Arial"/>
          <w:color w:val="333333"/>
        </w:rPr>
        <w:t>Form"</w:t>
      </w:r>
      <w:r>
        <w:rPr>
          <w:rFonts w:ascii="Arial" w:hAnsi="Arial" w:cs="Arial"/>
          <w:color w:val="333333"/>
        </w:rPr>
        <w:t xml:space="preserve">).These will be examined and approved by the project managers. </w:t>
      </w:r>
    </w:p>
    <w:p w:rsidR="00B131BB" w:rsidRDefault="00B131BB" w:rsidP="009B411C">
      <w:pPr>
        <w:rPr>
          <w:rFonts w:ascii="Arial" w:hAnsi="Arial" w:cs="Arial"/>
          <w:color w:val="333333"/>
        </w:rPr>
      </w:pPr>
      <w:r>
        <w:rPr>
          <w:rFonts w:ascii="Arial" w:hAnsi="Arial" w:cs="Arial"/>
          <w:color w:val="333333"/>
        </w:rPr>
        <w:br w:type="page"/>
      </w:r>
      <w:bookmarkStart w:id="25" w:name="_Toc318963216"/>
      <w:bookmarkStart w:id="26" w:name="_Toc318904890"/>
      <w:bookmarkStart w:id="27" w:name="_Toc318902974"/>
      <w:bookmarkStart w:id="28" w:name="_Toc318903460"/>
      <w:bookmarkStart w:id="29" w:name="_Toc319497371"/>
      <w:bookmarkEnd w:id="0"/>
      <w:bookmarkEnd w:id="1"/>
    </w:p>
    <w:p w:rsidR="00B131BB" w:rsidRPr="009B411C" w:rsidRDefault="00B131BB" w:rsidP="009B411C">
      <w:pPr>
        <w:rPr>
          <w:rFonts w:ascii="Arial" w:hAnsi="Arial" w:cs="Arial"/>
          <w:color w:val="333333"/>
        </w:rPr>
      </w:pPr>
      <w:bookmarkStart w:id="30" w:name="_Toc195415553"/>
      <w:bookmarkStart w:id="31" w:name="_Toc220316829"/>
    </w:p>
    <w:p w:rsidR="00B131BB" w:rsidRPr="000739BF" w:rsidRDefault="00B131BB" w:rsidP="000C3F9B">
      <w:pPr>
        <w:pStyle w:val="StyleStyle16ptBoldCenteredBefore6ptAfter3ptLeft1"/>
        <w:shd w:val="clear" w:color="auto" w:fill="FFFFFF"/>
        <w:ind w:left="0" w:firstLine="0"/>
        <w:jc w:val="both"/>
      </w:pPr>
      <w:bookmarkStart w:id="32" w:name="_Toc319683129"/>
      <w:bookmarkStart w:id="33" w:name="_Toc319830417"/>
      <w:bookmarkStart w:id="34" w:name="_Toc319868262"/>
      <w:bookmarkStart w:id="35" w:name="_Toc319927307"/>
      <w:bookmarkStart w:id="36" w:name="_Toc319944890"/>
      <w:bookmarkStart w:id="37" w:name="_Toc319956122"/>
      <w:bookmarkStart w:id="38" w:name="_Toc320007741"/>
      <w:bookmarkStart w:id="39" w:name="_Toc320013493"/>
      <w:bookmarkStart w:id="40" w:name="_Toc320014771"/>
      <w:bookmarkStart w:id="41" w:name="_Toc320030207"/>
      <w:r w:rsidRPr="000739BF">
        <w:t>Table of Contents</w:t>
      </w:r>
      <w:bookmarkEnd w:id="25"/>
      <w:bookmarkEnd w:id="26"/>
      <w:bookmarkEnd w:id="27"/>
      <w:bookmarkEnd w:id="28"/>
      <w:bookmarkEnd w:id="29"/>
      <w:bookmarkEnd w:id="32"/>
      <w:bookmarkEnd w:id="33"/>
      <w:bookmarkEnd w:id="34"/>
      <w:bookmarkEnd w:id="35"/>
      <w:bookmarkEnd w:id="36"/>
      <w:bookmarkEnd w:id="37"/>
      <w:bookmarkEnd w:id="38"/>
      <w:bookmarkEnd w:id="39"/>
      <w:bookmarkEnd w:id="40"/>
      <w:bookmarkEnd w:id="41"/>
      <w:bookmarkEnd w:id="30"/>
      <w:bookmarkEnd w:id="31"/>
    </w:p>
    <w:p w:rsidR="00B131BB" w:rsidRDefault="00B131BB" w:rsidP="00AA60F2">
      <w:pPr>
        <w:pStyle w:val="TOC1"/>
        <w:rPr>
          <w:b w:val="0"/>
          <w:i w:val="0"/>
          <w:noProof/>
          <w:sz w:val="22"/>
          <w:lang w:val="ro-RO" w:eastAsia="ro-RO"/>
        </w:rPr>
      </w:pPr>
      <w:r w:rsidRPr="00803A12">
        <w:rPr>
          <w:rFonts w:ascii="Arial" w:hAnsi="Arial" w:cs="Arial"/>
        </w:rPr>
        <w:fldChar w:fldCharType="begin"/>
      </w:r>
      <w:r w:rsidRPr="00803A12">
        <w:rPr>
          <w:rFonts w:ascii="Arial" w:hAnsi="Arial" w:cs="Arial"/>
        </w:rPr>
        <w:instrText xml:space="preserve"> TOC \o "1-3" \h \z \u </w:instrText>
      </w:r>
      <w:r w:rsidRPr="00803A12">
        <w:rPr>
          <w:rFonts w:ascii="Arial" w:hAnsi="Arial" w:cs="Arial"/>
        </w:rPr>
        <w:fldChar w:fldCharType="separate"/>
      </w:r>
    </w:p>
    <w:p w:rsidR="00B131BB" w:rsidRDefault="00B131BB">
      <w:pPr>
        <w:pStyle w:val="TOC1"/>
        <w:rPr>
          <w:b w:val="0"/>
          <w:i w:val="0"/>
          <w:noProof/>
          <w:sz w:val="22"/>
          <w:lang w:val="ro-RO" w:eastAsia="ro-RO"/>
        </w:rPr>
      </w:pPr>
      <w:hyperlink w:anchor="_Toc320030208" w:history="1">
        <w:r w:rsidRPr="004230B7">
          <w:rPr>
            <w:rStyle w:val="Hyperlink"/>
            <w:noProof/>
          </w:rPr>
          <w:t>Introduction</w:t>
        </w:r>
        <w:r>
          <w:rPr>
            <w:noProof/>
            <w:webHidden/>
          </w:rPr>
          <w:tab/>
        </w:r>
        <w:r>
          <w:rPr>
            <w:noProof/>
            <w:webHidden/>
          </w:rPr>
          <w:fldChar w:fldCharType="begin"/>
        </w:r>
        <w:r>
          <w:rPr>
            <w:noProof/>
            <w:webHidden/>
          </w:rPr>
          <w:instrText xml:space="preserve"> PAGEREF _Toc320030208 \h </w:instrText>
        </w:r>
        <w:r>
          <w:rPr>
            <w:noProof/>
            <w:webHidden/>
          </w:rPr>
        </w:r>
        <w:r>
          <w:rPr>
            <w:noProof/>
            <w:webHidden/>
          </w:rPr>
          <w:fldChar w:fldCharType="separate"/>
        </w:r>
        <w:r>
          <w:rPr>
            <w:noProof/>
            <w:webHidden/>
          </w:rPr>
          <w:t>4</w:t>
        </w:r>
        <w:r>
          <w:rPr>
            <w:noProof/>
            <w:webHidden/>
          </w:rPr>
          <w:fldChar w:fldCharType="end"/>
        </w:r>
      </w:hyperlink>
    </w:p>
    <w:p w:rsidR="00B131BB" w:rsidRDefault="00B131BB">
      <w:pPr>
        <w:pStyle w:val="TOC2"/>
        <w:tabs>
          <w:tab w:val="right" w:leader="dot" w:pos="10212"/>
        </w:tabs>
        <w:rPr>
          <w:noProof/>
          <w:sz w:val="22"/>
          <w:lang w:val="ro-RO" w:eastAsia="ro-RO"/>
        </w:rPr>
      </w:pPr>
      <w:hyperlink w:anchor="_Toc320030209" w:history="1">
        <w:r w:rsidRPr="004230B7">
          <w:rPr>
            <w:rStyle w:val="Hyperlink"/>
            <w:noProof/>
          </w:rPr>
          <w:t>Purpose</w:t>
        </w:r>
        <w:r>
          <w:rPr>
            <w:noProof/>
            <w:webHidden/>
          </w:rPr>
          <w:tab/>
        </w:r>
        <w:r>
          <w:rPr>
            <w:noProof/>
            <w:webHidden/>
          </w:rPr>
          <w:fldChar w:fldCharType="begin"/>
        </w:r>
        <w:r>
          <w:rPr>
            <w:noProof/>
            <w:webHidden/>
          </w:rPr>
          <w:instrText xml:space="preserve"> PAGEREF _Toc320030209 \h </w:instrText>
        </w:r>
        <w:r>
          <w:rPr>
            <w:noProof/>
            <w:webHidden/>
          </w:rPr>
        </w:r>
        <w:r>
          <w:rPr>
            <w:noProof/>
            <w:webHidden/>
          </w:rPr>
          <w:fldChar w:fldCharType="separate"/>
        </w:r>
        <w:r>
          <w:rPr>
            <w:noProof/>
            <w:webHidden/>
          </w:rPr>
          <w:t>4</w:t>
        </w:r>
        <w:r>
          <w:rPr>
            <w:noProof/>
            <w:webHidden/>
          </w:rPr>
          <w:fldChar w:fldCharType="end"/>
        </w:r>
      </w:hyperlink>
    </w:p>
    <w:p w:rsidR="00B131BB" w:rsidRDefault="00B131BB">
      <w:pPr>
        <w:pStyle w:val="TOC3"/>
        <w:tabs>
          <w:tab w:val="right" w:leader="dot" w:pos="10212"/>
        </w:tabs>
        <w:rPr>
          <w:noProof/>
          <w:lang w:val="ro-RO" w:eastAsia="ro-RO"/>
        </w:rPr>
      </w:pPr>
      <w:hyperlink w:anchor="_Toc320030210" w:history="1">
        <w:r w:rsidRPr="004230B7">
          <w:rPr>
            <w:rStyle w:val="Hyperlink"/>
            <w:noProof/>
          </w:rPr>
          <w:t>Project Scope</w:t>
        </w:r>
        <w:r>
          <w:rPr>
            <w:noProof/>
            <w:webHidden/>
          </w:rPr>
          <w:tab/>
        </w:r>
        <w:r>
          <w:rPr>
            <w:noProof/>
            <w:webHidden/>
          </w:rPr>
          <w:fldChar w:fldCharType="begin"/>
        </w:r>
        <w:r>
          <w:rPr>
            <w:noProof/>
            <w:webHidden/>
          </w:rPr>
          <w:instrText xml:space="preserve"> PAGEREF _Toc320030210 \h </w:instrText>
        </w:r>
        <w:r>
          <w:rPr>
            <w:noProof/>
            <w:webHidden/>
          </w:rPr>
        </w:r>
        <w:r>
          <w:rPr>
            <w:noProof/>
            <w:webHidden/>
          </w:rPr>
          <w:fldChar w:fldCharType="separate"/>
        </w:r>
        <w:r>
          <w:rPr>
            <w:noProof/>
            <w:webHidden/>
          </w:rPr>
          <w:t>4</w:t>
        </w:r>
        <w:r>
          <w:rPr>
            <w:noProof/>
            <w:webHidden/>
          </w:rPr>
          <w:fldChar w:fldCharType="end"/>
        </w:r>
      </w:hyperlink>
    </w:p>
    <w:p w:rsidR="00B131BB" w:rsidRDefault="00B131BB">
      <w:pPr>
        <w:pStyle w:val="TOC3"/>
        <w:tabs>
          <w:tab w:val="right" w:leader="dot" w:pos="10212"/>
        </w:tabs>
        <w:rPr>
          <w:noProof/>
          <w:lang w:val="ro-RO" w:eastAsia="ro-RO"/>
        </w:rPr>
      </w:pPr>
      <w:hyperlink w:anchor="_Toc320030211" w:history="1">
        <w:r w:rsidRPr="004230B7">
          <w:rPr>
            <w:rStyle w:val="Hyperlink"/>
            <w:noProof/>
          </w:rPr>
          <w:t>Project benefits</w:t>
        </w:r>
        <w:r>
          <w:rPr>
            <w:noProof/>
            <w:webHidden/>
          </w:rPr>
          <w:tab/>
        </w:r>
        <w:r>
          <w:rPr>
            <w:noProof/>
            <w:webHidden/>
          </w:rPr>
          <w:fldChar w:fldCharType="begin"/>
        </w:r>
        <w:r>
          <w:rPr>
            <w:noProof/>
            <w:webHidden/>
          </w:rPr>
          <w:instrText xml:space="preserve"> PAGEREF _Toc320030211 \h </w:instrText>
        </w:r>
        <w:r>
          <w:rPr>
            <w:noProof/>
            <w:webHidden/>
          </w:rPr>
        </w:r>
        <w:r>
          <w:rPr>
            <w:noProof/>
            <w:webHidden/>
          </w:rPr>
          <w:fldChar w:fldCharType="separate"/>
        </w:r>
        <w:r>
          <w:rPr>
            <w:noProof/>
            <w:webHidden/>
          </w:rPr>
          <w:t>4</w:t>
        </w:r>
        <w:r>
          <w:rPr>
            <w:noProof/>
            <w:webHidden/>
          </w:rPr>
          <w:fldChar w:fldCharType="end"/>
        </w:r>
      </w:hyperlink>
    </w:p>
    <w:p w:rsidR="00B131BB" w:rsidRDefault="00B131BB">
      <w:pPr>
        <w:pStyle w:val="TOC2"/>
        <w:tabs>
          <w:tab w:val="right" w:leader="dot" w:pos="10212"/>
        </w:tabs>
        <w:rPr>
          <w:noProof/>
          <w:sz w:val="22"/>
          <w:lang w:val="ro-RO" w:eastAsia="ro-RO"/>
        </w:rPr>
      </w:pPr>
      <w:hyperlink w:anchor="_Toc320030212" w:history="1">
        <w:r w:rsidRPr="004230B7">
          <w:rPr>
            <w:rStyle w:val="Hyperlink"/>
            <w:noProof/>
          </w:rPr>
          <w:t>Assumptions and Constraints</w:t>
        </w:r>
        <w:r>
          <w:rPr>
            <w:noProof/>
            <w:webHidden/>
          </w:rPr>
          <w:tab/>
        </w:r>
        <w:r>
          <w:rPr>
            <w:noProof/>
            <w:webHidden/>
          </w:rPr>
          <w:fldChar w:fldCharType="begin"/>
        </w:r>
        <w:r>
          <w:rPr>
            <w:noProof/>
            <w:webHidden/>
          </w:rPr>
          <w:instrText xml:space="preserve"> PAGEREF _Toc320030212 \h </w:instrText>
        </w:r>
        <w:r>
          <w:rPr>
            <w:noProof/>
            <w:webHidden/>
          </w:rPr>
        </w:r>
        <w:r>
          <w:rPr>
            <w:noProof/>
            <w:webHidden/>
          </w:rPr>
          <w:fldChar w:fldCharType="separate"/>
        </w:r>
        <w:r>
          <w:rPr>
            <w:noProof/>
            <w:webHidden/>
          </w:rPr>
          <w:t>4</w:t>
        </w:r>
        <w:r>
          <w:rPr>
            <w:noProof/>
            <w:webHidden/>
          </w:rPr>
          <w:fldChar w:fldCharType="end"/>
        </w:r>
      </w:hyperlink>
    </w:p>
    <w:p w:rsidR="00B131BB" w:rsidRDefault="00B131BB">
      <w:pPr>
        <w:pStyle w:val="TOC2"/>
        <w:tabs>
          <w:tab w:val="right" w:leader="dot" w:pos="10212"/>
        </w:tabs>
        <w:rPr>
          <w:noProof/>
          <w:sz w:val="22"/>
          <w:lang w:val="ro-RO" w:eastAsia="ro-RO"/>
        </w:rPr>
      </w:pPr>
      <w:hyperlink w:anchor="_Toc320030213" w:history="1">
        <w:r w:rsidRPr="004230B7">
          <w:rPr>
            <w:rStyle w:val="Hyperlink"/>
            <w:noProof/>
          </w:rPr>
          <w:t>Project Timeline</w:t>
        </w:r>
        <w:r>
          <w:rPr>
            <w:noProof/>
            <w:webHidden/>
          </w:rPr>
          <w:tab/>
        </w:r>
        <w:r>
          <w:rPr>
            <w:noProof/>
            <w:webHidden/>
          </w:rPr>
          <w:fldChar w:fldCharType="begin"/>
        </w:r>
        <w:r>
          <w:rPr>
            <w:noProof/>
            <w:webHidden/>
          </w:rPr>
          <w:instrText xml:space="preserve"> PAGEREF _Toc320030213 \h </w:instrText>
        </w:r>
        <w:r>
          <w:rPr>
            <w:noProof/>
            <w:webHidden/>
          </w:rPr>
        </w:r>
        <w:r>
          <w:rPr>
            <w:noProof/>
            <w:webHidden/>
          </w:rPr>
          <w:fldChar w:fldCharType="separate"/>
        </w:r>
        <w:r>
          <w:rPr>
            <w:noProof/>
            <w:webHidden/>
          </w:rPr>
          <w:t>4</w:t>
        </w:r>
        <w:r>
          <w:rPr>
            <w:noProof/>
            <w:webHidden/>
          </w:rPr>
          <w:fldChar w:fldCharType="end"/>
        </w:r>
      </w:hyperlink>
    </w:p>
    <w:p w:rsidR="00B131BB" w:rsidRDefault="00B131BB">
      <w:pPr>
        <w:pStyle w:val="TOC1"/>
        <w:rPr>
          <w:b w:val="0"/>
          <w:i w:val="0"/>
          <w:noProof/>
          <w:sz w:val="22"/>
          <w:lang w:val="ro-RO" w:eastAsia="ro-RO"/>
        </w:rPr>
      </w:pPr>
      <w:hyperlink w:anchor="_Toc320030214" w:history="1">
        <w:r w:rsidRPr="004230B7">
          <w:rPr>
            <w:rStyle w:val="Hyperlink"/>
            <w:noProof/>
          </w:rPr>
          <w:t>Microsoft Dynamics CRM Online Functional Requirements</w:t>
        </w:r>
        <w:r>
          <w:rPr>
            <w:noProof/>
            <w:webHidden/>
          </w:rPr>
          <w:tab/>
        </w:r>
        <w:r>
          <w:rPr>
            <w:noProof/>
            <w:webHidden/>
          </w:rPr>
          <w:fldChar w:fldCharType="begin"/>
        </w:r>
        <w:r>
          <w:rPr>
            <w:noProof/>
            <w:webHidden/>
          </w:rPr>
          <w:instrText xml:space="preserve"> PAGEREF _Toc320030214 \h </w:instrText>
        </w:r>
        <w:r>
          <w:rPr>
            <w:noProof/>
            <w:webHidden/>
          </w:rPr>
        </w:r>
        <w:r>
          <w:rPr>
            <w:noProof/>
            <w:webHidden/>
          </w:rPr>
          <w:fldChar w:fldCharType="separate"/>
        </w:r>
        <w:r>
          <w:rPr>
            <w:noProof/>
            <w:webHidden/>
          </w:rPr>
          <w:t>4</w:t>
        </w:r>
        <w:r>
          <w:rPr>
            <w:noProof/>
            <w:webHidden/>
          </w:rPr>
          <w:fldChar w:fldCharType="end"/>
        </w:r>
      </w:hyperlink>
    </w:p>
    <w:p w:rsidR="00B131BB" w:rsidRDefault="00B131BB">
      <w:pPr>
        <w:pStyle w:val="TOC2"/>
        <w:tabs>
          <w:tab w:val="right" w:leader="dot" w:pos="10212"/>
        </w:tabs>
        <w:rPr>
          <w:noProof/>
          <w:sz w:val="22"/>
          <w:lang w:val="ro-RO" w:eastAsia="ro-RO"/>
        </w:rPr>
      </w:pPr>
      <w:hyperlink w:anchor="_Toc320030215" w:history="1">
        <w:r w:rsidRPr="004230B7">
          <w:rPr>
            <w:rStyle w:val="Hyperlink"/>
            <w:noProof/>
          </w:rPr>
          <w:t>Global Entities</w:t>
        </w:r>
        <w:r>
          <w:rPr>
            <w:noProof/>
            <w:webHidden/>
          </w:rPr>
          <w:tab/>
        </w:r>
        <w:r>
          <w:rPr>
            <w:noProof/>
            <w:webHidden/>
          </w:rPr>
          <w:fldChar w:fldCharType="begin"/>
        </w:r>
        <w:r>
          <w:rPr>
            <w:noProof/>
            <w:webHidden/>
          </w:rPr>
          <w:instrText xml:space="preserve"> PAGEREF _Toc320030215 \h </w:instrText>
        </w:r>
        <w:r>
          <w:rPr>
            <w:noProof/>
            <w:webHidden/>
          </w:rPr>
        </w:r>
        <w:r>
          <w:rPr>
            <w:noProof/>
            <w:webHidden/>
          </w:rPr>
          <w:fldChar w:fldCharType="separate"/>
        </w:r>
        <w:r>
          <w:rPr>
            <w:noProof/>
            <w:webHidden/>
          </w:rPr>
          <w:t>4</w:t>
        </w:r>
        <w:r>
          <w:rPr>
            <w:noProof/>
            <w:webHidden/>
          </w:rPr>
          <w:fldChar w:fldCharType="end"/>
        </w:r>
      </w:hyperlink>
    </w:p>
    <w:p w:rsidR="00B131BB" w:rsidRDefault="00B131BB">
      <w:pPr>
        <w:pStyle w:val="TOC3"/>
        <w:tabs>
          <w:tab w:val="right" w:leader="dot" w:pos="10212"/>
        </w:tabs>
        <w:rPr>
          <w:noProof/>
          <w:lang w:val="ro-RO" w:eastAsia="ro-RO"/>
        </w:rPr>
      </w:pPr>
      <w:hyperlink w:anchor="_Toc320030216" w:history="1">
        <w:r w:rsidRPr="004230B7">
          <w:rPr>
            <w:rStyle w:val="Hyperlink"/>
            <w:noProof/>
          </w:rPr>
          <w:t>Account Management</w:t>
        </w:r>
        <w:r>
          <w:rPr>
            <w:noProof/>
            <w:webHidden/>
          </w:rPr>
          <w:tab/>
        </w:r>
        <w:r>
          <w:rPr>
            <w:noProof/>
            <w:webHidden/>
          </w:rPr>
          <w:fldChar w:fldCharType="begin"/>
        </w:r>
        <w:r>
          <w:rPr>
            <w:noProof/>
            <w:webHidden/>
          </w:rPr>
          <w:instrText xml:space="preserve"> PAGEREF _Toc320030216 \h </w:instrText>
        </w:r>
        <w:r>
          <w:rPr>
            <w:noProof/>
            <w:webHidden/>
          </w:rPr>
        </w:r>
        <w:r>
          <w:rPr>
            <w:noProof/>
            <w:webHidden/>
          </w:rPr>
          <w:fldChar w:fldCharType="separate"/>
        </w:r>
        <w:r>
          <w:rPr>
            <w:noProof/>
            <w:webHidden/>
          </w:rPr>
          <w:t>4</w:t>
        </w:r>
        <w:r>
          <w:rPr>
            <w:noProof/>
            <w:webHidden/>
          </w:rPr>
          <w:fldChar w:fldCharType="end"/>
        </w:r>
      </w:hyperlink>
    </w:p>
    <w:p w:rsidR="00B131BB" w:rsidRDefault="00B131BB">
      <w:pPr>
        <w:pStyle w:val="TOC3"/>
        <w:tabs>
          <w:tab w:val="right" w:leader="dot" w:pos="10212"/>
        </w:tabs>
        <w:rPr>
          <w:noProof/>
          <w:lang w:val="ro-RO" w:eastAsia="ro-RO"/>
        </w:rPr>
      </w:pPr>
      <w:hyperlink w:anchor="_Toc320030217" w:history="1">
        <w:r w:rsidRPr="004230B7">
          <w:rPr>
            <w:rStyle w:val="Hyperlink"/>
            <w:noProof/>
          </w:rPr>
          <w:t>Contact Management</w:t>
        </w:r>
        <w:r>
          <w:rPr>
            <w:noProof/>
            <w:webHidden/>
          </w:rPr>
          <w:tab/>
        </w:r>
        <w:r>
          <w:rPr>
            <w:noProof/>
            <w:webHidden/>
          </w:rPr>
          <w:fldChar w:fldCharType="begin"/>
        </w:r>
        <w:r>
          <w:rPr>
            <w:noProof/>
            <w:webHidden/>
          </w:rPr>
          <w:instrText xml:space="preserve"> PAGEREF _Toc320030217 \h </w:instrText>
        </w:r>
        <w:r>
          <w:rPr>
            <w:noProof/>
            <w:webHidden/>
          </w:rPr>
        </w:r>
        <w:r>
          <w:rPr>
            <w:noProof/>
            <w:webHidden/>
          </w:rPr>
          <w:fldChar w:fldCharType="separate"/>
        </w:r>
        <w:r>
          <w:rPr>
            <w:noProof/>
            <w:webHidden/>
          </w:rPr>
          <w:t>4</w:t>
        </w:r>
        <w:r>
          <w:rPr>
            <w:noProof/>
            <w:webHidden/>
          </w:rPr>
          <w:fldChar w:fldCharType="end"/>
        </w:r>
      </w:hyperlink>
    </w:p>
    <w:p w:rsidR="00B131BB" w:rsidRDefault="00B131BB">
      <w:pPr>
        <w:pStyle w:val="TOC3"/>
        <w:tabs>
          <w:tab w:val="right" w:leader="dot" w:pos="10212"/>
        </w:tabs>
        <w:rPr>
          <w:noProof/>
          <w:lang w:val="ro-RO" w:eastAsia="ro-RO"/>
        </w:rPr>
      </w:pPr>
      <w:hyperlink w:anchor="_Toc320030218" w:history="1">
        <w:r w:rsidRPr="004230B7">
          <w:rPr>
            <w:rStyle w:val="Hyperlink"/>
            <w:noProof/>
          </w:rPr>
          <w:t>Building and Tenant Management</w:t>
        </w:r>
        <w:r>
          <w:rPr>
            <w:noProof/>
            <w:webHidden/>
          </w:rPr>
          <w:tab/>
        </w:r>
        <w:r>
          <w:rPr>
            <w:noProof/>
            <w:webHidden/>
          </w:rPr>
          <w:fldChar w:fldCharType="begin"/>
        </w:r>
        <w:r>
          <w:rPr>
            <w:noProof/>
            <w:webHidden/>
          </w:rPr>
          <w:instrText xml:space="preserve"> PAGEREF _Toc320030218 \h </w:instrText>
        </w:r>
        <w:r>
          <w:rPr>
            <w:noProof/>
            <w:webHidden/>
          </w:rPr>
        </w:r>
        <w:r>
          <w:rPr>
            <w:noProof/>
            <w:webHidden/>
          </w:rPr>
          <w:fldChar w:fldCharType="separate"/>
        </w:r>
        <w:r>
          <w:rPr>
            <w:noProof/>
            <w:webHidden/>
          </w:rPr>
          <w:t>4</w:t>
        </w:r>
        <w:r>
          <w:rPr>
            <w:noProof/>
            <w:webHidden/>
          </w:rPr>
          <w:fldChar w:fldCharType="end"/>
        </w:r>
      </w:hyperlink>
    </w:p>
    <w:p w:rsidR="00B131BB" w:rsidRDefault="00B131BB">
      <w:pPr>
        <w:pStyle w:val="TOC3"/>
        <w:tabs>
          <w:tab w:val="right" w:leader="dot" w:pos="10212"/>
        </w:tabs>
        <w:rPr>
          <w:noProof/>
          <w:lang w:val="ro-RO" w:eastAsia="ro-RO"/>
        </w:rPr>
      </w:pPr>
      <w:hyperlink w:anchor="_Toc320030219" w:history="1">
        <w:r w:rsidRPr="004230B7">
          <w:rPr>
            <w:rStyle w:val="Hyperlink"/>
            <w:noProof/>
          </w:rPr>
          <w:t>Project and Product Types Management</w:t>
        </w:r>
        <w:r>
          <w:rPr>
            <w:noProof/>
            <w:webHidden/>
          </w:rPr>
          <w:tab/>
        </w:r>
        <w:r>
          <w:rPr>
            <w:noProof/>
            <w:webHidden/>
          </w:rPr>
          <w:fldChar w:fldCharType="begin"/>
        </w:r>
        <w:r>
          <w:rPr>
            <w:noProof/>
            <w:webHidden/>
          </w:rPr>
          <w:instrText xml:space="preserve"> PAGEREF _Toc320030219 \h </w:instrText>
        </w:r>
        <w:r>
          <w:rPr>
            <w:noProof/>
            <w:webHidden/>
          </w:rPr>
        </w:r>
        <w:r>
          <w:rPr>
            <w:noProof/>
            <w:webHidden/>
          </w:rPr>
          <w:fldChar w:fldCharType="separate"/>
        </w:r>
        <w:r>
          <w:rPr>
            <w:noProof/>
            <w:webHidden/>
          </w:rPr>
          <w:t>4</w:t>
        </w:r>
        <w:r>
          <w:rPr>
            <w:noProof/>
            <w:webHidden/>
          </w:rPr>
          <w:fldChar w:fldCharType="end"/>
        </w:r>
      </w:hyperlink>
    </w:p>
    <w:p w:rsidR="00B131BB" w:rsidRDefault="00B131BB">
      <w:pPr>
        <w:pStyle w:val="TOC2"/>
        <w:tabs>
          <w:tab w:val="right" w:leader="dot" w:pos="10212"/>
        </w:tabs>
        <w:rPr>
          <w:noProof/>
          <w:sz w:val="22"/>
          <w:lang w:val="ro-RO" w:eastAsia="ro-RO"/>
        </w:rPr>
      </w:pPr>
      <w:hyperlink w:anchor="_Toc320030220" w:history="1">
        <w:r w:rsidRPr="004230B7">
          <w:rPr>
            <w:rStyle w:val="Hyperlink"/>
            <w:noProof/>
          </w:rPr>
          <w:t>Sales Force Automation</w:t>
        </w:r>
        <w:r>
          <w:rPr>
            <w:noProof/>
            <w:webHidden/>
          </w:rPr>
          <w:tab/>
        </w:r>
        <w:r>
          <w:rPr>
            <w:noProof/>
            <w:webHidden/>
          </w:rPr>
          <w:fldChar w:fldCharType="begin"/>
        </w:r>
        <w:r>
          <w:rPr>
            <w:noProof/>
            <w:webHidden/>
          </w:rPr>
          <w:instrText xml:space="preserve"> PAGEREF _Toc320030220 \h </w:instrText>
        </w:r>
        <w:r>
          <w:rPr>
            <w:noProof/>
            <w:webHidden/>
          </w:rPr>
        </w:r>
        <w:r>
          <w:rPr>
            <w:noProof/>
            <w:webHidden/>
          </w:rPr>
          <w:fldChar w:fldCharType="separate"/>
        </w:r>
        <w:r>
          <w:rPr>
            <w:noProof/>
            <w:webHidden/>
          </w:rPr>
          <w:t>4</w:t>
        </w:r>
        <w:r>
          <w:rPr>
            <w:noProof/>
            <w:webHidden/>
          </w:rPr>
          <w:fldChar w:fldCharType="end"/>
        </w:r>
      </w:hyperlink>
    </w:p>
    <w:p w:rsidR="00B131BB" w:rsidRDefault="00B131BB">
      <w:pPr>
        <w:pStyle w:val="TOC3"/>
        <w:tabs>
          <w:tab w:val="right" w:leader="dot" w:pos="10212"/>
        </w:tabs>
        <w:rPr>
          <w:noProof/>
          <w:lang w:val="ro-RO" w:eastAsia="ro-RO"/>
        </w:rPr>
      </w:pPr>
      <w:hyperlink w:anchor="_Toc320030221" w:history="1">
        <w:r w:rsidRPr="004230B7">
          <w:rPr>
            <w:rStyle w:val="Hyperlink"/>
            <w:noProof/>
          </w:rPr>
          <w:t>Opportunity and Sales Process Management</w:t>
        </w:r>
        <w:r>
          <w:rPr>
            <w:noProof/>
            <w:webHidden/>
          </w:rPr>
          <w:tab/>
        </w:r>
        <w:r>
          <w:rPr>
            <w:noProof/>
            <w:webHidden/>
          </w:rPr>
          <w:fldChar w:fldCharType="begin"/>
        </w:r>
        <w:r>
          <w:rPr>
            <w:noProof/>
            <w:webHidden/>
          </w:rPr>
          <w:instrText xml:space="preserve"> PAGEREF _Toc320030221 \h </w:instrText>
        </w:r>
        <w:r>
          <w:rPr>
            <w:noProof/>
            <w:webHidden/>
          </w:rPr>
        </w:r>
        <w:r>
          <w:rPr>
            <w:noProof/>
            <w:webHidden/>
          </w:rPr>
          <w:fldChar w:fldCharType="separate"/>
        </w:r>
        <w:r>
          <w:rPr>
            <w:noProof/>
            <w:webHidden/>
          </w:rPr>
          <w:t>4</w:t>
        </w:r>
        <w:r>
          <w:rPr>
            <w:noProof/>
            <w:webHidden/>
          </w:rPr>
          <w:fldChar w:fldCharType="end"/>
        </w:r>
      </w:hyperlink>
    </w:p>
    <w:p w:rsidR="00B131BB" w:rsidRDefault="00B131BB">
      <w:pPr>
        <w:pStyle w:val="TOC3"/>
        <w:tabs>
          <w:tab w:val="right" w:leader="dot" w:pos="10212"/>
        </w:tabs>
        <w:rPr>
          <w:noProof/>
          <w:lang w:val="ro-RO" w:eastAsia="ro-RO"/>
        </w:rPr>
      </w:pPr>
      <w:hyperlink w:anchor="_Toc320030222" w:history="1">
        <w:r w:rsidRPr="004230B7">
          <w:rPr>
            <w:rStyle w:val="Hyperlink"/>
            <w:noProof/>
            <w:lang w:eastAsia="ro-RO"/>
          </w:rPr>
          <w:t>Orders</w:t>
        </w:r>
        <w:r>
          <w:rPr>
            <w:noProof/>
            <w:webHidden/>
          </w:rPr>
          <w:tab/>
        </w:r>
        <w:r>
          <w:rPr>
            <w:noProof/>
            <w:webHidden/>
          </w:rPr>
          <w:fldChar w:fldCharType="begin"/>
        </w:r>
        <w:r>
          <w:rPr>
            <w:noProof/>
            <w:webHidden/>
          </w:rPr>
          <w:instrText xml:space="preserve"> PAGEREF _Toc320030222 \h </w:instrText>
        </w:r>
        <w:r>
          <w:rPr>
            <w:noProof/>
            <w:webHidden/>
          </w:rPr>
        </w:r>
        <w:r>
          <w:rPr>
            <w:noProof/>
            <w:webHidden/>
          </w:rPr>
          <w:fldChar w:fldCharType="separate"/>
        </w:r>
        <w:r>
          <w:rPr>
            <w:noProof/>
            <w:webHidden/>
          </w:rPr>
          <w:t>4</w:t>
        </w:r>
        <w:r>
          <w:rPr>
            <w:noProof/>
            <w:webHidden/>
          </w:rPr>
          <w:fldChar w:fldCharType="end"/>
        </w:r>
      </w:hyperlink>
    </w:p>
    <w:p w:rsidR="00B131BB" w:rsidRDefault="00B131BB">
      <w:pPr>
        <w:pStyle w:val="TOC3"/>
        <w:tabs>
          <w:tab w:val="right" w:leader="dot" w:pos="10212"/>
        </w:tabs>
        <w:rPr>
          <w:noProof/>
          <w:lang w:val="ro-RO" w:eastAsia="ro-RO"/>
        </w:rPr>
      </w:pPr>
      <w:hyperlink w:anchor="_Toc320030223" w:history="1">
        <w:r w:rsidRPr="004230B7">
          <w:rPr>
            <w:rStyle w:val="Hyperlink"/>
            <w:noProof/>
            <w:lang w:eastAsia="ro-RO"/>
          </w:rPr>
          <w:t>Target and Goals</w:t>
        </w:r>
        <w:r>
          <w:rPr>
            <w:noProof/>
            <w:webHidden/>
          </w:rPr>
          <w:tab/>
        </w:r>
        <w:r>
          <w:rPr>
            <w:noProof/>
            <w:webHidden/>
          </w:rPr>
          <w:fldChar w:fldCharType="begin"/>
        </w:r>
        <w:r>
          <w:rPr>
            <w:noProof/>
            <w:webHidden/>
          </w:rPr>
          <w:instrText xml:space="preserve"> PAGEREF _Toc320030223 \h </w:instrText>
        </w:r>
        <w:r>
          <w:rPr>
            <w:noProof/>
            <w:webHidden/>
          </w:rPr>
        </w:r>
        <w:r>
          <w:rPr>
            <w:noProof/>
            <w:webHidden/>
          </w:rPr>
          <w:fldChar w:fldCharType="separate"/>
        </w:r>
        <w:r>
          <w:rPr>
            <w:noProof/>
            <w:webHidden/>
          </w:rPr>
          <w:t>4</w:t>
        </w:r>
        <w:r>
          <w:rPr>
            <w:noProof/>
            <w:webHidden/>
          </w:rPr>
          <w:fldChar w:fldCharType="end"/>
        </w:r>
      </w:hyperlink>
    </w:p>
    <w:p w:rsidR="00B131BB" w:rsidRDefault="00B131BB">
      <w:pPr>
        <w:pStyle w:val="TOC2"/>
        <w:tabs>
          <w:tab w:val="right" w:leader="dot" w:pos="10212"/>
        </w:tabs>
        <w:rPr>
          <w:noProof/>
          <w:sz w:val="22"/>
          <w:lang w:val="ro-RO" w:eastAsia="ro-RO"/>
        </w:rPr>
      </w:pPr>
      <w:hyperlink w:anchor="_Toc320030224" w:history="1">
        <w:r w:rsidRPr="004230B7">
          <w:rPr>
            <w:rStyle w:val="Hyperlink"/>
            <w:noProof/>
          </w:rPr>
          <w:t>Marketing Automation</w:t>
        </w:r>
        <w:r>
          <w:rPr>
            <w:noProof/>
            <w:webHidden/>
          </w:rPr>
          <w:tab/>
        </w:r>
        <w:r>
          <w:rPr>
            <w:noProof/>
            <w:webHidden/>
          </w:rPr>
          <w:fldChar w:fldCharType="begin"/>
        </w:r>
        <w:r>
          <w:rPr>
            <w:noProof/>
            <w:webHidden/>
          </w:rPr>
          <w:instrText xml:space="preserve"> PAGEREF _Toc320030224 \h </w:instrText>
        </w:r>
        <w:r>
          <w:rPr>
            <w:noProof/>
            <w:webHidden/>
          </w:rPr>
        </w:r>
        <w:r>
          <w:rPr>
            <w:noProof/>
            <w:webHidden/>
          </w:rPr>
          <w:fldChar w:fldCharType="separate"/>
        </w:r>
        <w:r>
          <w:rPr>
            <w:noProof/>
            <w:webHidden/>
          </w:rPr>
          <w:t>4</w:t>
        </w:r>
        <w:r>
          <w:rPr>
            <w:noProof/>
            <w:webHidden/>
          </w:rPr>
          <w:fldChar w:fldCharType="end"/>
        </w:r>
      </w:hyperlink>
    </w:p>
    <w:p w:rsidR="00B131BB" w:rsidRDefault="00B131BB">
      <w:pPr>
        <w:pStyle w:val="TOC3"/>
        <w:tabs>
          <w:tab w:val="right" w:leader="dot" w:pos="10212"/>
        </w:tabs>
        <w:rPr>
          <w:noProof/>
          <w:lang w:val="ro-RO" w:eastAsia="ro-RO"/>
        </w:rPr>
      </w:pPr>
      <w:hyperlink w:anchor="_Toc320030225" w:history="1">
        <w:r w:rsidRPr="004230B7">
          <w:rPr>
            <w:rStyle w:val="Hyperlink"/>
            <w:noProof/>
          </w:rPr>
          <w:t>Campaign and Marketing Lists Management</w:t>
        </w:r>
        <w:r>
          <w:rPr>
            <w:noProof/>
            <w:webHidden/>
          </w:rPr>
          <w:tab/>
        </w:r>
        <w:r>
          <w:rPr>
            <w:noProof/>
            <w:webHidden/>
          </w:rPr>
          <w:fldChar w:fldCharType="begin"/>
        </w:r>
        <w:r>
          <w:rPr>
            <w:noProof/>
            <w:webHidden/>
          </w:rPr>
          <w:instrText xml:space="preserve"> PAGEREF _Toc320030225 \h </w:instrText>
        </w:r>
        <w:r>
          <w:rPr>
            <w:noProof/>
            <w:webHidden/>
          </w:rPr>
        </w:r>
        <w:r>
          <w:rPr>
            <w:noProof/>
            <w:webHidden/>
          </w:rPr>
          <w:fldChar w:fldCharType="separate"/>
        </w:r>
        <w:r>
          <w:rPr>
            <w:noProof/>
            <w:webHidden/>
          </w:rPr>
          <w:t>4</w:t>
        </w:r>
        <w:r>
          <w:rPr>
            <w:noProof/>
            <w:webHidden/>
          </w:rPr>
          <w:fldChar w:fldCharType="end"/>
        </w:r>
      </w:hyperlink>
    </w:p>
    <w:p w:rsidR="00B131BB" w:rsidRDefault="00B131BB">
      <w:pPr>
        <w:pStyle w:val="TOC3"/>
        <w:tabs>
          <w:tab w:val="right" w:leader="dot" w:pos="10212"/>
        </w:tabs>
        <w:rPr>
          <w:noProof/>
          <w:lang w:val="ro-RO" w:eastAsia="ro-RO"/>
        </w:rPr>
      </w:pPr>
      <w:hyperlink w:anchor="_Toc320030226" w:history="1">
        <w:r w:rsidRPr="004230B7">
          <w:rPr>
            <w:rStyle w:val="Hyperlink"/>
            <w:noProof/>
          </w:rPr>
          <w:t>MailChimp Integration</w:t>
        </w:r>
        <w:r>
          <w:rPr>
            <w:noProof/>
            <w:webHidden/>
          </w:rPr>
          <w:tab/>
        </w:r>
        <w:r>
          <w:rPr>
            <w:noProof/>
            <w:webHidden/>
          </w:rPr>
          <w:fldChar w:fldCharType="begin"/>
        </w:r>
        <w:r>
          <w:rPr>
            <w:noProof/>
            <w:webHidden/>
          </w:rPr>
          <w:instrText xml:space="preserve"> PAGEREF _Toc320030226 \h </w:instrText>
        </w:r>
        <w:r>
          <w:rPr>
            <w:noProof/>
            <w:webHidden/>
          </w:rPr>
        </w:r>
        <w:r>
          <w:rPr>
            <w:noProof/>
            <w:webHidden/>
          </w:rPr>
          <w:fldChar w:fldCharType="separate"/>
        </w:r>
        <w:r>
          <w:rPr>
            <w:noProof/>
            <w:webHidden/>
          </w:rPr>
          <w:t>4</w:t>
        </w:r>
        <w:r>
          <w:rPr>
            <w:noProof/>
            <w:webHidden/>
          </w:rPr>
          <w:fldChar w:fldCharType="end"/>
        </w:r>
      </w:hyperlink>
    </w:p>
    <w:p w:rsidR="00B131BB" w:rsidRDefault="00B131BB">
      <w:pPr>
        <w:pStyle w:val="TOC3"/>
        <w:tabs>
          <w:tab w:val="right" w:leader="dot" w:pos="10212"/>
        </w:tabs>
        <w:rPr>
          <w:noProof/>
          <w:lang w:val="ro-RO" w:eastAsia="ro-RO"/>
        </w:rPr>
      </w:pPr>
      <w:hyperlink w:anchor="_Toc320030227" w:history="1">
        <w:r w:rsidRPr="004230B7">
          <w:rPr>
            <w:rStyle w:val="Hyperlink"/>
            <w:noProof/>
          </w:rPr>
          <w:t>Customer Surveys</w:t>
        </w:r>
        <w:r>
          <w:rPr>
            <w:noProof/>
            <w:webHidden/>
          </w:rPr>
          <w:tab/>
        </w:r>
        <w:r>
          <w:rPr>
            <w:noProof/>
            <w:webHidden/>
          </w:rPr>
          <w:fldChar w:fldCharType="begin"/>
        </w:r>
        <w:r>
          <w:rPr>
            <w:noProof/>
            <w:webHidden/>
          </w:rPr>
          <w:instrText xml:space="preserve"> PAGEREF _Toc320030227 \h </w:instrText>
        </w:r>
        <w:r>
          <w:rPr>
            <w:noProof/>
            <w:webHidden/>
          </w:rPr>
        </w:r>
        <w:r>
          <w:rPr>
            <w:noProof/>
            <w:webHidden/>
          </w:rPr>
          <w:fldChar w:fldCharType="separate"/>
        </w:r>
        <w:r>
          <w:rPr>
            <w:noProof/>
            <w:webHidden/>
          </w:rPr>
          <w:t>4</w:t>
        </w:r>
        <w:r>
          <w:rPr>
            <w:noProof/>
            <w:webHidden/>
          </w:rPr>
          <w:fldChar w:fldCharType="end"/>
        </w:r>
      </w:hyperlink>
    </w:p>
    <w:p w:rsidR="00B131BB" w:rsidRDefault="00B131BB">
      <w:pPr>
        <w:pStyle w:val="TOC2"/>
        <w:tabs>
          <w:tab w:val="right" w:leader="dot" w:pos="10212"/>
        </w:tabs>
        <w:rPr>
          <w:noProof/>
          <w:sz w:val="22"/>
          <w:lang w:val="ro-RO" w:eastAsia="ro-RO"/>
        </w:rPr>
      </w:pPr>
      <w:hyperlink w:anchor="_Toc320030228" w:history="1">
        <w:r w:rsidRPr="004230B7">
          <w:rPr>
            <w:rStyle w:val="Hyperlink"/>
            <w:noProof/>
          </w:rPr>
          <w:t>Reporting and Analytics</w:t>
        </w:r>
        <w:r>
          <w:rPr>
            <w:noProof/>
            <w:webHidden/>
          </w:rPr>
          <w:tab/>
        </w:r>
        <w:r>
          <w:rPr>
            <w:noProof/>
            <w:webHidden/>
          </w:rPr>
          <w:fldChar w:fldCharType="begin"/>
        </w:r>
        <w:r>
          <w:rPr>
            <w:noProof/>
            <w:webHidden/>
          </w:rPr>
          <w:instrText xml:space="preserve"> PAGEREF _Toc320030228 \h </w:instrText>
        </w:r>
        <w:r>
          <w:rPr>
            <w:noProof/>
            <w:webHidden/>
          </w:rPr>
        </w:r>
        <w:r>
          <w:rPr>
            <w:noProof/>
            <w:webHidden/>
          </w:rPr>
          <w:fldChar w:fldCharType="separate"/>
        </w:r>
        <w:r>
          <w:rPr>
            <w:noProof/>
            <w:webHidden/>
          </w:rPr>
          <w:t>4</w:t>
        </w:r>
        <w:r>
          <w:rPr>
            <w:noProof/>
            <w:webHidden/>
          </w:rPr>
          <w:fldChar w:fldCharType="end"/>
        </w:r>
      </w:hyperlink>
    </w:p>
    <w:p w:rsidR="00B131BB" w:rsidRDefault="00B131BB">
      <w:pPr>
        <w:pStyle w:val="TOC3"/>
        <w:tabs>
          <w:tab w:val="right" w:leader="dot" w:pos="10212"/>
        </w:tabs>
        <w:rPr>
          <w:noProof/>
          <w:lang w:val="ro-RO" w:eastAsia="ro-RO"/>
        </w:rPr>
      </w:pPr>
      <w:hyperlink w:anchor="_Toc320030229" w:history="1">
        <w:r w:rsidRPr="004230B7">
          <w:rPr>
            <w:rStyle w:val="Hyperlink"/>
            <w:noProof/>
          </w:rPr>
          <w:t>Management Reports</w:t>
        </w:r>
        <w:r>
          <w:rPr>
            <w:noProof/>
            <w:webHidden/>
          </w:rPr>
          <w:tab/>
        </w:r>
        <w:r>
          <w:rPr>
            <w:noProof/>
            <w:webHidden/>
          </w:rPr>
          <w:fldChar w:fldCharType="begin"/>
        </w:r>
        <w:r>
          <w:rPr>
            <w:noProof/>
            <w:webHidden/>
          </w:rPr>
          <w:instrText xml:space="preserve"> PAGEREF _Toc320030229 \h </w:instrText>
        </w:r>
        <w:r>
          <w:rPr>
            <w:noProof/>
            <w:webHidden/>
          </w:rPr>
        </w:r>
        <w:r>
          <w:rPr>
            <w:noProof/>
            <w:webHidden/>
          </w:rPr>
          <w:fldChar w:fldCharType="separate"/>
        </w:r>
        <w:r>
          <w:rPr>
            <w:noProof/>
            <w:webHidden/>
          </w:rPr>
          <w:t>4</w:t>
        </w:r>
        <w:r>
          <w:rPr>
            <w:noProof/>
            <w:webHidden/>
          </w:rPr>
          <w:fldChar w:fldCharType="end"/>
        </w:r>
      </w:hyperlink>
    </w:p>
    <w:p w:rsidR="00B131BB" w:rsidRDefault="00B131BB">
      <w:pPr>
        <w:pStyle w:val="TOC3"/>
        <w:tabs>
          <w:tab w:val="right" w:leader="dot" w:pos="10212"/>
        </w:tabs>
        <w:rPr>
          <w:noProof/>
          <w:lang w:val="ro-RO" w:eastAsia="ro-RO"/>
        </w:rPr>
      </w:pPr>
      <w:hyperlink w:anchor="_Toc320030230" w:history="1">
        <w:r w:rsidRPr="004230B7">
          <w:rPr>
            <w:rStyle w:val="Hyperlink"/>
            <w:noProof/>
          </w:rPr>
          <w:t>Sales Support Reports</w:t>
        </w:r>
        <w:r>
          <w:rPr>
            <w:noProof/>
            <w:webHidden/>
          </w:rPr>
          <w:tab/>
        </w:r>
        <w:r>
          <w:rPr>
            <w:noProof/>
            <w:webHidden/>
          </w:rPr>
          <w:fldChar w:fldCharType="begin"/>
        </w:r>
        <w:r>
          <w:rPr>
            <w:noProof/>
            <w:webHidden/>
          </w:rPr>
          <w:instrText xml:space="preserve"> PAGEREF _Toc320030230 \h </w:instrText>
        </w:r>
        <w:r>
          <w:rPr>
            <w:noProof/>
            <w:webHidden/>
          </w:rPr>
        </w:r>
        <w:r>
          <w:rPr>
            <w:noProof/>
            <w:webHidden/>
          </w:rPr>
          <w:fldChar w:fldCharType="separate"/>
        </w:r>
        <w:r>
          <w:rPr>
            <w:noProof/>
            <w:webHidden/>
          </w:rPr>
          <w:t>4</w:t>
        </w:r>
        <w:r>
          <w:rPr>
            <w:noProof/>
            <w:webHidden/>
          </w:rPr>
          <w:fldChar w:fldCharType="end"/>
        </w:r>
      </w:hyperlink>
    </w:p>
    <w:p w:rsidR="00B131BB" w:rsidRDefault="00B131BB">
      <w:pPr>
        <w:pStyle w:val="TOC3"/>
        <w:tabs>
          <w:tab w:val="right" w:leader="dot" w:pos="10212"/>
        </w:tabs>
        <w:rPr>
          <w:noProof/>
          <w:lang w:val="ro-RO" w:eastAsia="ro-RO"/>
        </w:rPr>
      </w:pPr>
      <w:hyperlink w:anchor="_Toc320030231" w:history="1">
        <w:r w:rsidRPr="004230B7">
          <w:rPr>
            <w:rStyle w:val="Hyperlink"/>
            <w:noProof/>
          </w:rPr>
          <w:t>Charts</w:t>
        </w:r>
        <w:r>
          <w:rPr>
            <w:noProof/>
            <w:webHidden/>
          </w:rPr>
          <w:tab/>
        </w:r>
        <w:r>
          <w:rPr>
            <w:noProof/>
            <w:webHidden/>
          </w:rPr>
          <w:fldChar w:fldCharType="begin"/>
        </w:r>
        <w:r>
          <w:rPr>
            <w:noProof/>
            <w:webHidden/>
          </w:rPr>
          <w:instrText xml:space="preserve"> PAGEREF _Toc320030231 \h </w:instrText>
        </w:r>
        <w:r>
          <w:rPr>
            <w:noProof/>
            <w:webHidden/>
          </w:rPr>
        </w:r>
        <w:r>
          <w:rPr>
            <w:noProof/>
            <w:webHidden/>
          </w:rPr>
          <w:fldChar w:fldCharType="separate"/>
        </w:r>
        <w:r>
          <w:rPr>
            <w:noProof/>
            <w:webHidden/>
          </w:rPr>
          <w:t>4</w:t>
        </w:r>
        <w:r>
          <w:rPr>
            <w:noProof/>
            <w:webHidden/>
          </w:rPr>
          <w:fldChar w:fldCharType="end"/>
        </w:r>
      </w:hyperlink>
    </w:p>
    <w:p w:rsidR="00B131BB" w:rsidRDefault="00B131BB">
      <w:pPr>
        <w:pStyle w:val="TOC3"/>
        <w:tabs>
          <w:tab w:val="right" w:leader="dot" w:pos="10212"/>
        </w:tabs>
        <w:rPr>
          <w:noProof/>
          <w:lang w:val="ro-RO" w:eastAsia="ro-RO"/>
        </w:rPr>
      </w:pPr>
      <w:hyperlink w:anchor="_Toc320030232" w:history="1">
        <w:r w:rsidRPr="004230B7">
          <w:rPr>
            <w:rStyle w:val="Hyperlink"/>
            <w:noProof/>
          </w:rPr>
          <w:t>Dashboards</w:t>
        </w:r>
        <w:r>
          <w:rPr>
            <w:noProof/>
            <w:webHidden/>
          </w:rPr>
          <w:tab/>
        </w:r>
        <w:r>
          <w:rPr>
            <w:noProof/>
            <w:webHidden/>
          </w:rPr>
          <w:fldChar w:fldCharType="begin"/>
        </w:r>
        <w:r>
          <w:rPr>
            <w:noProof/>
            <w:webHidden/>
          </w:rPr>
          <w:instrText xml:space="preserve"> PAGEREF _Toc320030232 \h </w:instrText>
        </w:r>
        <w:r>
          <w:rPr>
            <w:noProof/>
            <w:webHidden/>
          </w:rPr>
        </w:r>
        <w:r>
          <w:rPr>
            <w:noProof/>
            <w:webHidden/>
          </w:rPr>
          <w:fldChar w:fldCharType="separate"/>
        </w:r>
        <w:r>
          <w:rPr>
            <w:noProof/>
            <w:webHidden/>
          </w:rPr>
          <w:t>4</w:t>
        </w:r>
        <w:r>
          <w:rPr>
            <w:noProof/>
            <w:webHidden/>
          </w:rPr>
          <w:fldChar w:fldCharType="end"/>
        </w:r>
      </w:hyperlink>
    </w:p>
    <w:p w:rsidR="00B131BB" w:rsidRDefault="00B131BB">
      <w:pPr>
        <w:pStyle w:val="TOC2"/>
        <w:tabs>
          <w:tab w:val="right" w:leader="dot" w:pos="10212"/>
        </w:tabs>
        <w:rPr>
          <w:noProof/>
          <w:sz w:val="22"/>
          <w:lang w:val="ro-RO" w:eastAsia="ro-RO"/>
        </w:rPr>
      </w:pPr>
      <w:hyperlink w:anchor="_Toc320030233" w:history="1">
        <w:r w:rsidRPr="004230B7">
          <w:rPr>
            <w:rStyle w:val="Hyperlink"/>
            <w:noProof/>
          </w:rPr>
          <w:t>Custom Automated Processes and Workflows</w:t>
        </w:r>
        <w:r>
          <w:rPr>
            <w:noProof/>
            <w:webHidden/>
          </w:rPr>
          <w:tab/>
        </w:r>
        <w:r>
          <w:rPr>
            <w:noProof/>
            <w:webHidden/>
          </w:rPr>
          <w:fldChar w:fldCharType="begin"/>
        </w:r>
        <w:r>
          <w:rPr>
            <w:noProof/>
            <w:webHidden/>
          </w:rPr>
          <w:instrText xml:space="preserve"> PAGEREF _Toc320030233 \h </w:instrText>
        </w:r>
        <w:r>
          <w:rPr>
            <w:noProof/>
            <w:webHidden/>
          </w:rPr>
        </w:r>
        <w:r>
          <w:rPr>
            <w:noProof/>
            <w:webHidden/>
          </w:rPr>
          <w:fldChar w:fldCharType="separate"/>
        </w:r>
        <w:r>
          <w:rPr>
            <w:noProof/>
            <w:webHidden/>
          </w:rPr>
          <w:t>4</w:t>
        </w:r>
        <w:r>
          <w:rPr>
            <w:noProof/>
            <w:webHidden/>
          </w:rPr>
          <w:fldChar w:fldCharType="end"/>
        </w:r>
      </w:hyperlink>
    </w:p>
    <w:p w:rsidR="00B131BB" w:rsidRDefault="00B131BB">
      <w:pPr>
        <w:pStyle w:val="TOC2"/>
        <w:tabs>
          <w:tab w:val="right" w:leader="dot" w:pos="10212"/>
        </w:tabs>
        <w:rPr>
          <w:noProof/>
          <w:sz w:val="22"/>
          <w:lang w:val="ro-RO" w:eastAsia="ro-RO"/>
        </w:rPr>
      </w:pPr>
      <w:hyperlink w:anchor="_Toc320030234" w:history="1">
        <w:r w:rsidRPr="004230B7">
          <w:rPr>
            <w:rStyle w:val="Hyperlink"/>
            <w:noProof/>
          </w:rPr>
          <w:t>File Attachments</w:t>
        </w:r>
        <w:r>
          <w:rPr>
            <w:noProof/>
            <w:webHidden/>
          </w:rPr>
          <w:tab/>
        </w:r>
        <w:r>
          <w:rPr>
            <w:noProof/>
            <w:webHidden/>
          </w:rPr>
          <w:fldChar w:fldCharType="begin"/>
        </w:r>
        <w:r>
          <w:rPr>
            <w:noProof/>
            <w:webHidden/>
          </w:rPr>
          <w:instrText xml:space="preserve"> PAGEREF _Toc320030234 \h </w:instrText>
        </w:r>
        <w:r>
          <w:rPr>
            <w:noProof/>
            <w:webHidden/>
          </w:rPr>
        </w:r>
        <w:r>
          <w:rPr>
            <w:noProof/>
            <w:webHidden/>
          </w:rPr>
          <w:fldChar w:fldCharType="separate"/>
        </w:r>
        <w:r>
          <w:rPr>
            <w:noProof/>
            <w:webHidden/>
          </w:rPr>
          <w:t>4</w:t>
        </w:r>
        <w:r>
          <w:rPr>
            <w:noProof/>
            <w:webHidden/>
          </w:rPr>
          <w:fldChar w:fldCharType="end"/>
        </w:r>
      </w:hyperlink>
    </w:p>
    <w:p w:rsidR="00B131BB" w:rsidRDefault="00B131BB">
      <w:pPr>
        <w:pStyle w:val="TOC1"/>
        <w:rPr>
          <w:b w:val="0"/>
          <w:i w:val="0"/>
          <w:noProof/>
          <w:sz w:val="22"/>
          <w:lang w:val="ro-RO" w:eastAsia="ro-RO"/>
        </w:rPr>
      </w:pPr>
      <w:hyperlink w:anchor="_Toc320030235" w:history="1">
        <w:r w:rsidRPr="004230B7">
          <w:rPr>
            <w:rStyle w:val="Hyperlink"/>
            <w:noProof/>
          </w:rPr>
          <w:t>Microsoft Dynamics CRM Online Non-Functional Requirements</w:t>
        </w:r>
        <w:r>
          <w:rPr>
            <w:noProof/>
            <w:webHidden/>
          </w:rPr>
          <w:tab/>
        </w:r>
        <w:r>
          <w:rPr>
            <w:noProof/>
            <w:webHidden/>
          </w:rPr>
          <w:fldChar w:fldCharType="begin"/>
        </w:r>
        <w:r>
          <w:rPr>
            <w:noProof/>
            <w:webHidden/>
          </w:rPr>
          <w:instrText xml:space="preserve"> PAGEREF _Toc320030235 \h </w:instrText>
        </w:r>
        <w:r>
          <w:rPr>
            <w:noProof/>
            <w:webHidden/>
          </w:rPr>
        </w:r>
        <w:r>
          <w:rPr>
            <w:noProof/>
            <w:webHidden/>
          </w:rPr>
          <w:fldChar w:fldCharType="separate"/>
        </w:r>
        <w:r>
          <w:rPr>
            <w:noProof/>
            <w:webHidden/>
          </w:rPr>
          <w:t>4</w:t>
        </w:r>
        <w:r>
          <w:rPr>
            <w:noProof/>
            <w:webHidden/>
          </w:rPr>
          <w:fldChar w:fldCharType="end"/>
        </w:r>
      </w:hyperlink>
    </w:p>
    <w:p w:rsidR="00B131BB" w:rsidRDefault="00B131BB">
      <w:pPr>
        <w:pStyle w:val="TOC2"/>
        <w:tabs>
          <w:tab w:val="right" w:leader="dot" w:pos="10212"/>
        </w:tabs>
        <w:rPr>
          <w:noProof/>
          <w:sz w:val="22"/>
          <w:lang w:val="ro-RO" w:eastAsia="ro-RO"/>
        </w:rPr>
      </w:pPr>
      <w:hyperlink w:anchor="_Toc320030236" w:history="1">
        <w:r w:rsidRPr="004230B7">
          <w:rPr>
            <w:rStyle w:val="Hyperlink"/>
            <w:noProof/>
          </w:rPr>
          <w:t>System Access and Security</w:t>
        </w:r>
        <w:r>
          <w:rPr>
            <w:noProof/>
            <w:webHidden/>
          </w:rPr>
          <w:tab/>
        </w:r>
        <w:r>
          <w:rPr>
            <w:noProof/>
            <w:webHidden/>
          </w:rPr>
          <w:fldChar w:fldCharType="begin"/>
        </w:r>
        <w:r>
          <w:rPr>
            <w:noProof/>
            <w:webHidden/>
          </w:rPr>
          <w:instrText xml:space="preserve"> PAGEREF _Toc320030236 \h </w:instrText>
        </w:r>
        <w:r>
          <w:rPr>
            <w:noProof/>
            <w:webHidden/>
          </w:rPr>
        </w:r>
        <w:r>
          <w:rPr>
            <w:noProof/>
            <w:webHidden/>
          </w:rPr>
          <w:fldChar w:fldCharType="separate"/>
        </w:r>
        <w:r>
          <w:rPr>
            <w:noProof/>
            <w:webHidden/>
          </w:rPr>
          <w:t>4</w:t>
        </w:r>
        <w:r>
          <w:rPr>
            <w:noProof/>
            <w:webHidden/>
          </w:rPr>
          <w:fldChar w:fldCharType="end"/>
        </w:r>
      </w:hyperlink>
    </w:p>
    <w:p w:rsidR="00B131BB" w:rsidRDefault="00B131BB">
      <w:pPr>
        <w:pStyle w:val="TOC3"/>
        <w:tabs>
          <w:tab w:val="right" w:leader="dot" w:pos="10212"/>
        </w:tabs>
        <w:rPr>
          <w:noProof/>
          <w:lang w:val="ro-RO" w:eastAsia="ro-RO"/>
        </w:rPr>
      </w:pPr>
      <w:hyperlink w:anchor="_Toc320030237" w:history="1">
        <w:r w:rsidRPr="004230B7">
          <w:rPr>
            <w:rStyle w:val="Hyperlink"/>
            <w:noProof/>
          </w:rPr>
          <w:t>Security Roles</w:t>
        </w:r>
        <w:r>
          <w:rPr>
            <w:noProof/>
            <w:webHidden/>
          </w:rPr>
          <w:tab/>
        </w:r>
        <w:r>
          <w:rPr>
            <w:noProof/>
            <w:webHidden/>
          </w:rPr>
          <w:fldChar w:fldCharType="begin"/>
        </w:r>
        <w:r>
          <w:rPr>
            <w:noProof/>
            <w:webHidden/>
          </w:rPr>
          <w:instrText xml:space="preserve"> PAGEREF _Toc320030237 \h </w:instrText>
        </w:r>
        <w:r>
          <w:rPr>
            <w:noProof/>
            <w:webHidden/>
          </w:rPr>
        </w:r>
        <w:r>
          <w:rPr>
            <w:noProof/>
            <w:webHidden/>
          </w:rPr>
          <w:fldChar w:fldCharType="separate"/>
        </w:r>
        <w:r>
          <w:rPr>
            <w:noProof/>
            <w:webHidden/>
          </w:rPr>
          <w:t>4</w:t>
        </w:r>
        <w:r>
          <w:rPr>
            <w:noProof/>
            <w:webHidden/>
          </w:rPr>
          <w:fldChar w:fldCharType="end"/>
        </w:r>
      </w:hyperlink>
    </w:p>
    <w:p w:rsidR="00B131BB" w:rsidRDefault="00B131BB">
      <w:pPr>
        <w:pStyle w:val="TOC3"/>
        <w:tabs>
          <w:tab w:val="right" w:leader="dot" w:pos="10212"/>
        </w:tabs>
        <w:rPr>
          <w:noProof/>
          <w:lang w:val="ro-RO" w:eastAsia="ro-RO"/>
        </w:rPr>
      </w:pPr>
      <w:hyperlink w:anchor="_Toc320030238" w:history="1">
        <w:r w:rsidRPr="004230B7">
          <w:rPr>
            <w:rStyle w:val="Hyperlink"/>
            <w:noProof/>
          </w:rPr>
          <w:t>Reports Access</w:t>
        </w:r>
        <w:r>
          <w:rPr>
            <w:noProof/>
            <w:webHidden/>
          </w:rPr>
          <w:tab/>
        </w:r>
        <w:r>
          <w:rPr>
            <w:noProof/>
            <w:webHidden/>
          </w:rPr>
          <w:fldChar w:fldCharType="begin"/>
        </w:r>
        <w:r>
          <w:rPr>
            <w:noProof/>
            <w:webHidden/>
          </w:rPr>
          <w:instrText xml:space="preserve"> PAGEREF _Toc320030238 \h </w:instrText>
        </w:r>
        <w:r>
          <w:rPr>
            <w:noProof/>
            <w:webHidden/>
          </w:rPr>
        </w:r>
        <w:r>
          <w:rPr>
            <w:noProof/>
            <w:webHidden/>
          </w:rPr>
          <w:fldChar w:fldCharType="separate"/>
        </w:r>
        <w:r>
          <w:rPr>
            <w:noProof/>
            <w:webHidden/>
          </w:rPr>
          <w:t>4</w:t>
        </w:r>
        <w:r>
          <w:rPr>
            <w:noProof/>
            <w:webHidden/>
          </w:rPr>
          <w:fldChar w:fldCharType="end"/>
        </w:r>
      </w:hyperlink>
    </w:p>
    <w:p w:rsidR="00B131BB" w:rsidRDefault="00B131BB">
      <w:pPr>
        <w:pStyle w:val="TOC3"/>
        <w:tabs>
          <w:tab w:val="right" w:leader="dot" w:pos="10212"/>
        </w:tabs>
        <w:rPr>
          <w:noProof/>
          <w:lang w:val="ro-RO" w:eastAsia="ro-RO"/>
        </w:rPr>
      </w:pPr>
      <w:hyperlink w:anchor="_Toc320030239" w:history="1">
        <w:r w:rsidRPr="004230B7">
          <w:rPr>
            <w:rStyle w:val="Hyperlink"/>
            <w:noProof/>
          </w:rPr>
          <w:t>Data Auditing</w:t>
        </w:r>
        <w:r>
          <w:rPr>
            <w:noProof/>
            <w:webHidden/>
          </w:rPr>
          <w:tab/>
        </w:r>
        <w:r>
          <w:rPr>
            <w:noProof/>
            <w:webHidden/>
          </w:rPr>
          <w:fldChar w:fldCharType="begin"/>
        </w:r>
        <w:r>
          <w:rPr>
            <w:noProof/>
            <w:webHidden/>
          </w:rPr>
          <w:instrText xml:space="preserve"> PAGEREF _Toc320030239 \h </w:instrText>
        </w:r>
        <w:r>
          <w:rPr>
            <w:noProof/>
            <w:webHidden/>
          </w:rPr>
        </w:r>
        <w:r>
          <w:rPr>
            <w:noProof/>
            <w:webHidden/>
          </w:rPr>
          <w:fldChar w:fldCharType="separate"/>
        </w:r>
        <w:r>
          <w:rPr>
            <w:noProof/>
            <w:webHidden/>
          </w:rPr>
          <w:t>4</w:t>
        </w:r>
        <w:r>
          <w:rPr>
            <w:noProof/>
            <w:webHidden/>
          </w:rPr>
          <w:fldChar w:fldCharType="end"/>
        </w:r>
      </w:hyperlink>
    </w:p>
    <w:p w:rsidR="00B131BB" w:rsidRDefault="00B131BB">
      <w:pPr>
        <w:pStyle w:val="TOC1"/>
        <w:rPr>
          <w:b w:val="0"/>
          <w:i w:val="0"/>
          <w:noProof/>
          <w:sz w:val="22"/>
          <w:lang w:val="ro-RO" w:eastAsia="ro-RO"/>
        </w:rPr>
      </w:pPr>
      <w:hyperlink w:anchor="_Toc320030240" w:history="1">
        <w:r w:rsidRPr="004230B7">
          <w:rPr>
            <w:rStyle w:val="Hyperlink"/>
            <w:noProof/>
          </w:rPr>
          <w:t>Data Migration</w:t>
        </w:r>
        <w:r>
          <w:rPr>
            <w:noProof/>
            <w:webHidden/>
          </w:rPr>
          <w:tab/>
        </w:r>
        <w:r>
          <w:rPr>
            <w:noProof/>
            <w:webHidden/>
          </w:rPr>
          <w:fldChar w:fldCharType="begin"/>
        </w:r>
        <w:r>
          <w:rPr>
            <w:noProof/>
            <w:webHidden/>
          </w:rPr>
          <w:instrText xml:space="preserve"> PAGEREF _Toc320030240 \h </w:instrText>
        </w:r>
        <w:r>
          <w:rPr>
            <w:noProof/>
            <w:webHidden/>
          </w:rPr>
        </w:r>
        <w:r>
          <w:rPr>
            <w:noProof/>
            <w:webHidden/>
          </w:rPr>
          <w:fldChar w:fldCharType="separate"/>
        </w:r>
        <w:r>
          <w:rPr>
            <w:noProof/>
            <w:webHidden/>
          </w:rPr>
          <w:t>4</w:t>
        </w:r>
        <w:r>
          <w:rPr>
            <w:noProof/>
            <w:webHidden/>
          </w:rPr>
          <w:fldChar w:fldCharType="end"/>
        </w:r>
      </w:hyperlink>
    </w:p>
    <w:p w:rsidR="00B131BB" w:rsidRDefault="00B131BB">
      <w:pPr>
        <w:pStyle w:val="TOC2"/>
        <w:tabs>
          <w:tab w:val="right" w:leader="dot" w:pos="10212"/>
        </w:tabs>
        <w:rPr>
          <w:noProof/>
          <w:sz w:val="22"/>
          <w:lang w:val="ro-RO" w:eastAsia="ro-RO"/>
        </w:rPr>
      </w:pPr>
      <w:hyperlink w:anchor="_Toc320030241" w:history="1">
        <w:r w:rsidRPr="004230B7">
          <w:rPr>
            <w:rStyle w:val="Hyperlink"/>
            <w:noProof/>
          </w:rPr>
          <w:t>Global Data</w:t>
        </w:r>
        <w:r>
          <w:rPr>
            <w:noProof/>
            <w:webHidden/>
          </w:rPr>
          <w:tab/>
        </w:r>
        <w:r>
          <w:rPr>
            <w:noProof/>
            <w:webHidden/>
          </w:rPr>
          <w:fldChar w:fldCharType="begin"/>
        </w:r>
        <w:r>
          <w:rPr>
            <w:noProof/>
            <w:webHidden/>
          </w:rPr>
          <w:instrText xml:space="preserve"> PAGEREF _Toc320030241 \h </w:instrText>
        </w:r>
        <w:r>
          <w:rPr>
            <w:noProof/>
            <w:webHidden/>
          </w:rPr>
        </w:r>
        <w:r>
          <w:rPr>
            <w:noProof/>
            <w:webHidden/>
          </w:rPr>
          <w:fldChar w:fldCharType="separate"/>
        </w:r>
        <w:r>
          <w:rPr>
            <w:noProof/>
            <w:webHidden/>
          </w:rPr>
          <w:t>4</w:t>
        </w:r>
        <w:r>
          <w:rPr>
            <w:noProof/>
            <w:webHidden/>
          </w:rPr>
          <w:fldChar w:fldCharType="end"/>
        </w:r>
      </w:hyperlink>
    </w:p>
    <w:p w:rsidR="00B131BB" w:rsidRDefault="00B131BB">
      <w:pPr>
        <w:pStyle w:val="TOC2"/>
        <w:tabs>
          <w:tab w:val="right" w:leader="dot" w:pos="10212"/>
        </w:tabs>
        <w:rPr>
          <w:noProof/>
          <w:sz w:val="22"/>
          <w:lang w:val="ro-RO" w:eastAsia="ro-RO"/>
        </w:rPr>
      </w:pPr>
      <w:hyperlink w:anchor="_Toc320030242" w:history="1">
        <w:r w:rsidRPr="004230B7">
          <w:rPr>
            <w:rStyle w:val="Hyperlink"/>
            <w:noProof/>
          </w:rPr>
          <w:t>Sales Data</w:t>
        </w:r>
        <w:r>
          <w:rPr>
            <w:noProof/>
            <w:webHidden/>
          </w:rPr>
          <w:tab/>
        </w:r>
        <w:r>
          <w:rPr>
            <w:noProof/>
            <w:webHidden/>
          </w:rPr>
          <w:fldChar w:fldCharType="begin"/>
        </w:r>
        <w:r>
          <w:rPr>
            <w:noProof/>
            <w:webHidden/>
          </w:rPr>
          <w:instrText xml:space="preserve"> PAGEREF _Toc320030242 \h </w:instrText>
        </w:r>
        <w:r>
          <w:rPr>
            <w:noProof/>
            <w:webHidden/>
          </w:rPr>
        </w:r>
        <w:r>
          <w:rPr>
            <w:noProof/>
            <w:webHidden/>
          </w:rPr>
          <w:fldChar w:fldCharType="separate"/>
        </w:r>
        <w:r>
          <w:rPr>
            <w:noProof/>
            <w:webHidden/>
          </w:rPr>
          <w:t>4</w:t>
        </w:r>
        <w:r>
          <w:rPr>
            <w:noProof/>
            <w:webHidden/>
          </w:rPr>
          <w:fldChar w:fldCharType="end"/>
        </w:r>
      </w:hyperlink>
    </w:p>
    <w:p w:rsidR="00B131BB" w:rsidRDefault="00B131BB">
      <w:pPr>
        <w:pStyle w:val="TOC1"/>
        <w:rPr>
          <w:b w:val="0"/>
          <w:i w:val="0"/>
          <w:noProof/>
          <w:sz w:val="22"/>
          <w:lang w:val="ro-RO" w:eastAsia="ro-RO"/>
        </w:rPr>
      </w:pPr>
      <w:hyperlink w:anchor="_Toc320030243" w:history="1">
        <w:r w:rsidRPr="004230B7">
          <w:rPr>
            <w:rStyle w:val="Hyperlink"/>
            <w:noProof/>
          </w:rPr>
          <w:t>Risk Management</w:t>
        </w:r>
        <w:r>
          <w:rPr>
            <w:noProof/>
            <w:webHidden/>
          </w:rPr>
          <w:tab/>
        </w:r>
        <w:r>
          <w:rPr>
            <w:noProof/>
            <w:webHidden/>
          </w:rPr>
          <w:fldChar w:fldCharType="begin"/>
        </w:r>
        <w:r>
          <w:rPr>
            <w:noProof/>
            <w:webHidden/>
          </w:rPr>
          <w:instrText xml:space="preserve"> PAGEREF _Toc320030243 \h </w:instrText>
        </w:r>
        <w:r>
          <w:rPr>
            <w:noProof/>
            <w:webHidden/>
          </w:rPr>
        </w:r>
        <w:r>
          <w:rPr>
            <w:noProof/>
            <w:webHidden/>
          </w:rPr>
          <w:fldChar w:fldCharType="separate"/>
        </w:r>
        <w:r>
          <w:rPr>
            <w:noProof/>
            <w:webHidden/>
          </w:rPr>
          <w:t>4</w:t>
        </w:r>
        <w:r>
          <w:rPr>
            <w:noProof/>
            <w:webHidden/>
          </w:rPr>
          <w:fldChar w:fldCharType="end"/>
        </w:r>
      </w:hyperlink>
    </w:p>
    <w:p w:rsidR="00B131BB" w:rsidRDefault="00B131BB">
      <w:r w:rsidRPr="00803A12">
        <w:rPr>
          <w:rFonts w:ascii="Arial" w:hAnsi="Arial" w:cs="Arial"/>
        </w:rPr>
        <w:fldChar w:fldCharType="end"/>
      </w:r>
    </w:p>
    <w:p w:rsidR="00B131BB" w:rsidRDefault="00B131BB">
      <w:bookmarkStart w:id="42" w:name="_Toc213229409"/>
      <w:bookmarkStart w:id="43" w:name="_Toc214181158"/>
      <w:r>
        <w:br w:type="page"/>
      </w:r>
    </w:p>
    <w:p w:rsidR="00B131BB" w:rsidRPr="000919C0" w:rsidRDefault="00B131BB" w:rsidP="009B6932">
      <w:pPr>
        <w:pStyle w:val="Heading1"/>
      </w:pPr>
      <w:bookmarkStart w:id="44" w:name="_Toc320030208"/>
      <w:r w:rsidRPr="000919C0">
        <w:t>Introduction</w:t>
      </w:r>
      <w:bookmarkEnd w:id="44"/>
    </w:p>
    <w:bookmarkEnd w:id="42"/>
    <w:bookmarkEnd w:id="43"/>
    <w:p w:rsidR="00B131BB" w:rsidRPr="003C224A" w:rsidRDefault="00B131BB" w:rsidP="00363E36">
      <w:pPr>
        <w:rPr>
          <w:rFonts w:cs="Arial"/>
          <w:color w:val="0000FF"/>
        </w:rPr>
      </w:pPr>
    </w:p>
    <w:p w:rsidR="00B131BB" w:rsidRPr="00D12350" w:rsidRDefault="00B131BB" w:rsidP="00D12350">
      <w:pPr>
        <w:spacing w:before="60" w:after="60"/>
        <w:rPr>
          <w:sz w:val="24"/>
        </w:rPr>
      </w:pPr>
      <w:r w:rsidRPr="00D12350">
        <w:rPr>
          <w:sz w:val="24"/>
        </w:rPr>
        <w:t xml:space="preserve">CORPORATE OFFICE SOLUTIONS desires the ability to see a holistic customer acquisition and sales process lifecycle and has selected the Microsoft Dynamics® CRM Online solution to create structure around marketing, account management and project sales activities.  The Microsoft Dynamics CRM Online solution will be configured to compliment and support CORPORATE OFFICE SOLUTIONS general business processes as simply as possible to facilitate user adoption.  </w:t>
      </w:r>
    </w:p>
    <w:p w:rsidR="00B131BB" w:rsidRPr="00D12350" w:rsidRDefault="00B131BB" w:rsidP="00D12350">
      <w:pPr>
        <w:spacing w:before="60" w:after="60"/>
        <w:rPr>
          <w:sz w:val="24"/>
        </w:rPr>
      </w:pPr>
      <w:r w:rsidRPr="00D12350">
        <w:rPr>
          <w:sz w:val="24"/>
        </w:rPr>
        <w:t xml:space="preserve">Several themes on how data should be presented were articulated during the requirements workshops and meetings.   A key factor in successful CRM implementations is to ensure the initial roll out of the tool is focused in areas where there will be wide acceptance by the users of the activities with a clearly visible and positive outcome on marketing, sales and operational processes.   </w:t>
      </w:r>
    </w:p>
    <w:p w:rsidR="00B131BB" w:rsidRDefault="00B131BB" w:rsidP="00AE082D">
      <w:pPr>
        <w:pStyle w:val="Body"/>
        <w:spacing w:before="0"/>
        <w:rPr>
          <w:sz w:val="20"/>
          <w:szCs w:val="20"/>
        </w:rPr>
      </w:pPr>
    </w:p>
    <w:p w:rsidR="00B131BB" w:rsidRDefault="00B131BB" w:rsidP="009B6932">
      <w:pPr>
        <w:pStyle w:val="Heading2"/>
      </w:pPr>
      <w:bookmarkStart w:id="45" w:name="_Toc213211027"/>
      <w:bookmarkStart w:id="46" w:name="_Toc213229336"/>
      <w:bookmarkStart w:id="47" w:name="_Toc213229410"/>
      <w:bookmarkStart w:id="48" w:name="_Toc213729039"/>
      <w:bookmarkStart w:id="49" w:name="_Toc214181159"/>
      <w:bookmarkStart w:id="50" w:name="_Toc320030209"/>
      <w:r w:rsidRPr="00FD022A">
        <w:t>Purpose</w:t>
      </w:r>
      <w:bookmarkEnd w:id="45"/>
      <w:bookmarkEnd w:id="46"/>
      <w:bookmarkEnd w:id="47"/>
      <w:bookmarkEnd w:id="48"/>
      <w:bookmarkEnd w:id="49"/>
      <w:bookmarkEnd w:id="50"/>
    </w:p>
    <w:p w:rsidR="00B131BB" w:rsidRPr="009843AB" w:rsidRDefault="00B131BB" w:rsidP="009843AB"/>
    <w:p w:rsidR="00B131BB" w:rsidRPr="009843AB" w:rsidRDefault="00B131BB" w:rsidP="00EA62EE">
      <w:pPr>
        <w:rPr>
          <w:rStyle w:val="EstiloCuerpo"/>
        </w:rPr>
      </w:pPr>
      <w:r w:rsidRPr="003F2315">
        <w:rPr>
          <w:rStyle w:val="EstiloCuerpo"/>
        </w:rPr>
        <w:t xml:space="preserve">This document details the business needs of the envisioned </w:t>
      </w:r>
      <w:r>
        <w:rPr>
          <w:rStyle w:val="EstiloCuerpo"/>
        </w:rPr>
        <w:t xml:space="preserve">Microsoft Dynamics CRM Online </w:t>
      </w:r>
      <w:r w:rsidRPr="003F2315">
        <w:rPr>
          <w:rStyle w:val="EstiloCuerpo"/>
        </w:rPr>
        <w:t xml:space="preserve">solution.  The purpose of the </w:t>
      </w:r>
      <w:r>
        <w:rPr>
          <w:rStyle w:val="EstiloCuerpo"/>
        </w:rPr>
        <w:t>Requirements Analysis Document (RAD)</w:t>
      </w:r>
      <w:r w:rsidRPr="003F2315">
        <w:rPr>
          <w:rStyle w:val="EstiloCuerpo"/>
        </w:rPr>
        <w:t xml:space="preserve"> can be summarized as follows:</w:t>
      </w:r>
    </w:p>
    <w:p w:rsidR="00B131BB" w:rsidRPr="003F2315" w:rsidRDefault="00B131BB" w:rsidP="00AA6690">
      <w:pPr>
        <w:pStyle w:val="ListParagraph"/>
        <w:numPr>
          <w:ilvl w:val="0"/>
          <w:numId w:val="7"/>
          <w:numberingChange w:id="51" w:author="corina.honcioiu" w:date="2012-03-22T09:40:00Z" w:original=""/>
        </w:numPr>
        <w:rPr>
          <w:sz w:val="24"/>
        </w:rPr>
      </w:pPr>
      <w:r w:rsidRPr="003F2315">
        <w:rPr>
          <w:sz w:val="24"/>
        </w:rPr>
        <w:t xml:space="preserve">It identifies and documents </w:t>
      </w:r>
      <w:r>
        <w:rPr>
          <w:sz w:val="24"/>
        </w:rPr>
        <w:t>CORPORATE OFFICE SOLUTIONS</w:t>
      </w:r>
      <w:r w:rsidRPr="003F2315">
        <w:rPr>
          <w:sz w:val="24"/>
        </w:rPr>
        <w:t xml:space="preserve"> requirements.</w:t>
      </w:r>
    </w:p>
    <w:p w:rsidR="00B131BB" w:rsidRPr="003F2315" w:rsidRDefault="00B131BB" w:rsidP="00AA6690">
      <w:pPr>
        <w:pStyle w:val="ListParagraph"/>
        <w:numPr>
          <w:ilvl w:val="0"/>
          <w:numId w:val="7"/>
          <w:numberingChange w:id="52" w:author="corina.honcioiu" w:date="2012-03-22T09:40:00Z" w:original=""/>
        </w:numPr>
        <w:rPr>
          <w:sz w:val="24"/>
        </w:rPr>
      </w:pPr>
      <w:r w:rsidRPr="003F2315">
        <w:rPr>
          <w:sz w:val="24"/>
        </w:rPr>
        <w:t>It forms the basis of the</w:t>
      </w:r>
      <w:r>
        <w:rPr>
          <w:sz w:val="24"/>
        </w:rPr>
        <w:t xml:space="preserve"> </w:t>
      </w:r>
      <w:r w:rsidRPr="003F2315">
        <w:rPr>
          <w:sz w:val="24"/>
        </w:rPr>
        <w:t>system configuration</w:t>
      </w:r>
      <w:r>
        <w:rPr>
          <w:sz w:val="24"/>
        </w:rPr>
        <w:t>.</w:t>
      </w:r>
    </w:p>
    <w:p w:rsidR="00B131BB" w:rsidRPr="00EA62EE" w:rsidRDefault="00B131BB" w:rsidP="00AA6690">
      <w:pPr>
        <w:pStyle w:val="ListParagraph"/>
        <w:numPr>
          <w:ilvl w:val="0"/>
          <w:numId w:val="7"/>
          <w:numberingChange w:id="53" w:author="corina.honcioiu" w:date="2012-03-22T09:40:00Z" w:original=""/>
        </w:numPr>
        <w:rPr>
          <w:sz w:val="24"/>
        </w:rPr>
      </w:pPr>
      <w:r w:rsidRPr="003F2315">
        <w:rPr>
          <w:sz w:val="24"/>
        </w:rPr>
        <w:t xml:space="preserve">It forms the basis of </w:t>
      </w:r>
      <w:r>
        <w:rPr>
          <w:sz w:val="24"/>
        </w:rPr>
        <w:t>user acceptance</w:t>
      </w:r>
      <w:r w:rsidRPr="003F2315">
        <w:rPr>
          <w:sz w:val="24"/>
        </w:rPr>
        <w:t xml:space="preserve"> tests</w:t>
      </w:r>
      <w:r>
        <w:rPr>
          <w:sz w:val="24"/>
        </w:rPr>
        <w:t>.</w:t>
      </w:r>
    </w:p>
    <w:p w:rsidR="00B131BB" w:rsidRDefault="00B131BB" w:rsidP="009B6932">
      <w:pPr>
        <w:pStyle w:val="Heading3"/>
      </w:pPr>
      <w:bookmarkStart w:id="54" w:name="_Toc320030210"/>
      <w:r>
        <w:t>Project Scope</w:t>
      </w:r>
      <w:bookmarkEnd w:id="54"/>
    </w:p>
    <w:p w:rsidR="00B131BB" w:rsidRPr="009843AB" w:rsidRDefault="00B131BB" w:rsidP="009843AB"/>
    <w:p w:rsidR="00B131BB" w:rsidRPr="003F2315" w:rsidRDefault="00B131BB" w:rsidP="00EA62EE">
      <w:pPr>
        <w:rPr>
          <w:rStyle w:val="EstiloCuerpo"/>
        </w:rPr>
      </w:pPr>
      <w:r>
        <w:rPr>
          <w:rStyle w:val="EstiloCuerpo"/>
        </w:rPr>
        <w:t>Microsoft Dynamics CRM Online will focus on</w:t>
      </w:r>
      <w:r w:rsidRPr="003F2315">
        <w:rPr>
          <w:rStyle w:val="EstiloCuerpo"/>
        </w:rPr>
        <w:t xml:space="preserve"> </w:t>
      </w:r>
      <w:r>
        <w:rPr>
          <w:rStyle w:val="EstiloCuerpo"/>
        </w:rPr>
        <w:t xml:space="preserve">marketing and </w:t>
      </w:r>
      <w:r w:rsidRPr="003F2315">
        <w:rPr>
          <w:rStyle w:val="EstiloCuerpo"/>
        </w:rPr>
        <w:t>core sales force automa</w:t>
      </w:r>
      <w:r>
        <w:rPr>
          <w:rStyle w:val="EstiloCuerpo"/>
        </w:rPr>
        <w:t>tion</w:t>
      </w:r>
      <w:r w:rsidRPr="003F2315">
        <w:rPr>
          <w:rStyle w:val="EstiloCuerpo"/>
        </w:rPr>
        <w:t xml:space="preserve"> functions.  This will include</w:t>
      </w:r>
      <w:r>
        <w:rPr>
          <w:rStyle w:val="EstiloCuerpo"/>
        </w:rPr>
        <w:t xml:space="preserve"> the business processes surrounding:</w:t>
      </w:r>
      <w:r w:rsidRPr="003F2315">
        <w:rPr>
          <w:rStyle w:val="EstiloCuerpo"/>
        </w:rPr>
        <w:t xml:space="preserve"> </w:t>
      </w:r>
    </w:p>
    <w:p w:rsidR="00B131BB" w:rsidRPr="003F2315" w:rsidRDefault="00B131BB" w:rsidP="00EC16EA">
      <w:pPr>
        <w:pStyle w:val="ListParagraph"/>
        <w:numPr>
          <w:ilvl w:val="0"/>
          <w:numId w:val="8"/>
          <w:numberingChange w:id="55" w:author="corina.honcioiu" w:date="2012-03-22T09:40:00Z" w:original=""/>
        </w:numPr>
        <w:spacing w:before="60" w:after="60"/>
        <w:rPr>
          <w:sz w:val="24"/>
        </w:rPr>
      </w:pPr>
      <w:r w:rsidRPr="003F2315">
        <w:rPr>
          <w:sz w:val="24"/>
        </w:rPr>
        <w:t>Account Management</w:t>
      </w:r>
    </w:p>
    <w:p w:rsidR="00B131BB" w:rsidRDefault="00B131BB" w:rsidP="00EC16EA">
      <w:pPr>
        <w:pStyle w:val="ListParagraph"/>
        <w:numPr>
          <w:ilvl w:val="0"/>
          <w:numId w:val="8"/>
          <w:numberingChange w:id="56" w:author="corina.honcioiu" w:date="2012-03-22T09:40:00Z" w:original=""/>
        </w:numPr>
        <w:spacing w:before="60" w:after="60"/>
        <w:rPr>
          <w:sz w:val="24"/>
        </w:rPr>
      </w:pPr>
      <w:r w:rsidRPr="003F2315">
        <w:rPr>
          <w:sz w:val="24"/>
        </w:rPr>
        <w:t>Contact Management</w:t>
      </w:r>
    </w:p>
    <w:p w:rsidR="00B131BB" w:rsidRPr="00EC16EA" w:rsidRDefault="00B131BB" w:rsidP="00EC16EA">
      <w:pPr>
        <w:pStyle w:val="ListParagraph"/>
        <w:numPr>
          <w:ilvl w:val="0"/>
          <w:numId w:val="8"/>
          <w:numberingChange w:id="57" w:author="corina.honcioiu" w:date="2012-03-22T09:40:00Z" w:original=""/>
        </w:numPr>
        <w:spacing w:before="60" w:after="60"/>
        <w:rPr>
          <w:sz w:val="24"/>
        </w:rPr>
      </w:pPr>
      <w:smartTag w:uri="urn:schemas-microsoft-com:office:smarttags" w:element="place">
        <w:r w:rsidRPr="003F2315">
          <w:rPr>
            <w:sz w:val="24"/>
          </w:rPr>
          <w:t>Opportunity</w:t>
        </w:r>
      </w:smartTag>
      <w:r w:rsidRPr="003F2315">
        <w:rPr>
          <w:sz w:val="24"/>
        </w:rPr>
        <w:t xml:space="preserve"> Management</w:t>
      </w:r>
    </w:p>
    <w:p w:rsidR="00B131BB" w:rsidRDefault="00B131BB" w:rsidP="00AA6690">
      <w:pPr>
        <w:pStyle w:val="ListParagraph"/>
        <w:numPr>
          <w:ilvl w:val="0"/>
          <w:numId w:val="8"/>
          <w:numberingChange w:id="58" w:author="corina.honcioiu" w:date="2012-03-22T09:40:00Z" w:original=""/>
        </w:numPr>
        <w:spacing w:before="60" w:after="60"/>
        <w:rPr>
          <w:sz w:val="24"/>
        </w:rPr>
      </w:pPr>
      <w:r>
        <w:rPr>
          <w:sz w:val="24"/>
        </w:rPr>
        <w:t>Campaign Management</w:t>
      </w:r>
    </w:p>
    <w:p w:rsidR="00B131BB" w:rsidRDefault="00B131BB" w:rsidP="00AA6690">
      <w:pPr>
        <w:pStyle w:val="ListParagraph"/>
        <w:numPr>
          <w:ilvl w:val="0"/>
          <w:numId w:val="8"/>
          <w:numberingChange w:id="59" w:author="corina.honcioiu" w:date="2012-03-22T09:40:00Z" w:original=""/>
        </w:numPr>
        <w:spacing w:before="60" w:after="60"/>
        <w:rPr>
          <w:sz w:val="24"/>
        </w:rPr>
      </w:pPr>
      <w:r>
        <w:rPr>
          <w:sz w:val="24"/>
        </w:rPr>
        <w:t>Marketing Lists</w:t>
      </w:r>
    </w:p>
    <w:p w:rsidR="00B131BB" w:rsidRDefault="00B131BB" w:rsidP="00AA6690">
      <w:pPr>
        <w:pStyle w:val="ListParagraph"/>
        <w:numPr>
          <w:ilvl w:val="0"/>
          <w:numId w:val="8"/>
          <w:numberingChange w:id="60" w:author="corina.honcioiu" w:date="2012-03-22T09:40:00Z" w:original=""/>
        </w:numPr>
        <w:spacing w:before="60" w:after="60"/>
        <w:rPr>
          <w:sz w:val="24"/>
        </w:rPr>
      </w:pPr>
      <w:r>
        <w:rPr>
          <w:sz w:val="24"/>
        </w:rPr>
        <w:t>Activity Management</w:t>
      </w:r>
    </w:p>
    <w:p w:rsidR="00B131BB" w:rsidRDefault="00B131BB" w:rsidP="007D2D53">
      <w:pPr>
        <w:spacing w:before="60" w:after="60"/>
        <w:rPr>
          <w:sz w:val="24"/>
        </w:rPr>
      </w:pPr>
    </w:p>
    <w:p w:rsidR="00B131BB" w:rsidRDefault="00B131BB" w:rsidP="007D2D53">
      <w:pPr>
        <w:pStyle w:val="Heading3"/>
      </w:pPr>
      <w:bookmarkStart w:id="61" w:name="_Toc320030211"/>
      <w:r>
        <w:t>Project benefits</w:t>
      </w:r>
      <w:bookmarkEnd w:id="61"/>
    </w:p>
    <w:p w:rsidR="00B131BB" w:rsidRPr="001B6372" w:rsidRDefault="00B131BB" w:rsidP="00D12350"/>
    <w:p w:rsidR="00B131BB" w:rsidRPr="00D12350" w:rsidRDefault="00B131BB" w:rsidP="00D12350">
      <w:pPr>
        <w:rPr>
          <w:sz w:val="24"/>
        </w:rPr>
      </w:pPr>
      <w:r w:rsidRPr="00D12350">
        <w:rPr>
          <w:sz w:val="24"/>
        </w:rPr>
        <w:t>By implementing Dynamics CRM Online, CORPORATE OFFICE SOLUTIONS will be able to achive the proposed business objectives:</w:t>
      </w:r>
    </w:p>
    <w:p w:rsidR="00B131BB" w:rsidRPr="00D12350" w:rsidRDefault="00B131BB" w:rsidP="00D12350">
      <w:pPr>
        <w:pStyle w:val="ListParagraph"/>
        <w:numPr>
          <w:ilvl w:val="0"/>
          <w:numId w:val="7"/>
          <w:numberingChange w:id="62" w:author="corina.honcioiu" w:date="2012-03-22T09:40:00Z" w:original=""/>
        </w:numPr>
        <w:rPr>
          <w:sz w:val="24"/>
        </w:rPr>
      </w:pPr>
      <w:r w:rsidRPr="00D12350">
        <w:rPr>
          <w:sz w:val="24"/>
        </w:rPr>
        <w:t>consolidate and centralize critical customer data</w:t>
      </w:r>
    </w:p>
    <w:p w:rsidR="00B131BB" w:rsidRPr="00D12350" w:rsidRDefault="00B131BB" w:rsidP="00D12350">
      <w:pPr>
        <w:pStyle w:val="ListParagraph"/>
        <w:numPr>
          <w:ilvl w:val="0"/>
          <w:numId w:val="7"/>
          <w:numberingChange w:id="63" w:author="corina.honcioiu" w:date="2012-03-22T09:40:00Z" w:original=""/>
        </w:numPr>
        <w:rPr>
          <w:sz w:val="24"/>
        </w:rPr>
      </w:pPr>
      <w:r w:rsidRPr="00D12350">
        <w:rPr>
          <w:sz w:val="24"/>
        </w:rPr>
        <w:t>increase support for sales and marketing representatives</w:t>
      </w:r>
    </w:p>
    <w:p w:rsidR="00B131BB" w:rsidRPr="00D12350" w:rsidRDefault="00B131BB" w:rsidP="00D12350">
      <w:pPr>
        <w:pStyle w:val="ListParagraph"/>
        <w:numPr>
          <w:ilvl w:val="0"/>
          <w:numId w:val="7"/>
          <w:numberingChange w:id="64" w:author="corina.honcioiu" w:date="2012-03-22T09:40:00Z" w:original=""/>
        </w:numPr>
        <w:rPr>
          <w:sz w:val="24"/>
        </w:rPr>
      </w:pPr>
      <w:r w:rsidRPr="00D12350">
        <w:rPr>
          <w:sz w:val="24"/>
        </w:rPr>
        <w:t>improve communication and information flows</w:t>
      </w:r>
    </w:p>
    <w:p w:rsidR="00B131BB" w:rsidRPr="00D12350" w:rsidRDefault="00B131BB" w:rsidP="00D12350">
      <w:pPr>
        <w:pStyle w:val="ListParagraph"/>
        <w:numPr>
          <w:ilvl w:val="0"/>
          <w:numId w:val="7"/>
          <w:numberingChange w:id="65" w:author="corina.honcioiu" w:date="2012-03-22T09:40:00Z" w:original=""/>
        </w:numPr>
        <w:rPr>
          <w:sz w:val="24"/>
        </w:rPr>
      </w:pPr>
      <w:r w:rsidRPr="00D12350">
        <w:rPr>
          <w:sz w:val="24"/>
        </w:rPr>
        <w:t xml:space="preserve">increase customer satisfaction and retention </w:t>
      </w:r>
    </w:p>
    <w:p w:rsidR="00B131BB" w:rsidRPr="00D12350" w:rsidRDefault="00B131BB" w:rsidP="00D12350">
      <w:pPr>
        <w:pStyle w:val="ListParagraph"/>
        <w:numPr>
          <w:ilvl w:val="0"/>
          <w:numId w:val="7"/>
          <w:numberingChange w:id="66" w:author="corina.honcioiu" w:date="2012-03-22T09:40:00Z" w:original=""/>
        </w:numPr>
        <w:rPr>
          <w:sz w:val="24"/>
        </w:rPr>
      </w:pPr>
      <w:r w:rsidRPr="00D12350">
        <w:rPr>
          <w:sz w:val="24"/>
        </w:rPr>
        <w:t xml:space="preserve">plan and execute marketing campaigns </w:t>
      </w:r>
    </w:p>
    <w:p w:rsidR="00B131BB" w:rsidRPr="00D12350" w:rsidRDefault="00B131BB" w:rsidP="00D12350">
      <w:pPr>
        <w:pStyle w:val="ListParagraph"/>
        <w:numPr>
          <w:ilvl w:val="0"/>
          <w:numId w:val="7"/>
          <w:numberingChange w:id="67" w:author="corina.honcioiu" w:date="2012-03-22T09:40:00Z" w:original=""/>
        </w:numPr>
        <w:rPr>
          <w:sz w:val="24"/>
        </w:rPr>
      </w:pPr>
      <w:r w:rsidRPr="00D12350">
        <w:rPr>
          <w:sz w:val="24"/>
        </w:rPr>
        <w:t>automate the reporting and analytics tasks</w:t>
      </w:r>
    </w:p>
    <w:p w:rsidR="00B131BB" w:rsidRPr="00CB4A27" w:rsidRDefault="00B131BB" w:rsidP="00EA62EE">
      <w:pPr>
        <w:pStyle w:val="ListParagraph"/>
        <w:ind w:left="1080"/>
        <w:rPr>
          <w:rStyle w:val="EstiloLatinaCuerpo"/>
        </w:rPr>
      </w:pPr>
    </w:p>
    <w:p w:rsidR="00B131BB" w:rsidRDefault="00B131BB" w:rsidP="009B6932">
      <w:pPr>
        <w:pStyle w:val="Heading2"/>
      </w:pPr>
      <w:bookmarkStart w:id="68" w:name="_Toc213211031"/>
      <w:bookmarkStart w:id="69" w:name="_Toc213229338"/>
      <w:bookmarkStart w:id="70" w:name="_Toc213229412"/>
      <w:bookmarkStart w:id="71" w:name="_Toc213729041"/>
      <w:bookmarkStart w:id="72" w:name="_Toc214181161"/>
      <w:bookmarkStart w:id="73" w:name="_Toc320030212"/>
      <w:r w:rsidRPr="00CB4A27">
        <w:t>Assumptions and Constraints</w:t>
      </w:r>
      <w:bookmarkEnd w:id="68"/>
      <w:bookmarkEnd w:id="69"/>
      <w:bookmarkEnd w:id="70"/>
      <w:bookmarkEnd w:id="71"/>
      <w:bookmarkEnd w:id="72"/>
      <w:bookmarkEnd w:id="73"/>
    </w:p>
    <w:p w:rsidR="00B131BB" w:rsidRPr="005747B3" w:rsidRDefault="00B131BB" w:rsidP="005747B3"/>
    <w:p w:rsidR="00B131BB" w:rsidRPr="00D12350" w:rsidRDefault="00B131BB" w:rsidP="00AA6690">
      <w:pPr>
        <w:numPr>
          <w:ilvl w:val="0"/>
          <w:numId w:val="13"/>
          <w:numberingChange w:id="74" w:author="corina.honcioiu" w:date="2012-03-22T09:40:00Z" w:original=""/>
        </w:numPr>
        <w:tabs>
          <w:tab w:val="clear" w:pos="720"/>
          <w:tab w:val="num" w:pos="1080"/>
        </w:tabs>
        <w:ind w:left="1080"/>
        <w:rPr>
          <w:rFonts w:cs="Calibri"/>
          <w:sz w:val="24"/>
        </w:rPr>
      </w:pPr>
      <w:r w:rsidRPr="00D12350">
        <w:rPr>
          <w:rFonts w:cs="Calibri"/>
          <w:sz w:val="24"/>
        </w:rPr>
        <w:t>CORPORATE OFFICE SOLUTIONS will be able to commit the proper resources to the project on a timely basis.</w:t>
      </w:r>
    </w:p>
    <w:p w:rsidR="00B131BB" w:rsidRPr="00D12350" w:rsidRDefault="00B131BB" w:rsidP="00AA6690">
      <w:pPr>
        <w:numPr>
          <w:ilvl w:val="0"/>
          <w:numId w:val="14"/>
          <w:numberingChange w:id="75" w:author="corina.honcioiu" w:date="2012-03-22T09:40:00Z" w:original=""/>
        </w:numPr>
        <w:tabs>
          <w:tab w:val="clear" w:pos="720"/>
          <w:tab w:val="num" w:pos="1080"/>
        </w:tabs>
        <w:ind w:left="1080"/>
        <w:rPr>
          <w:rFonts w:cs="Calibri"/>
          <w:sz w:val="24"/>
        </w:rPr>
      </w:pPr>
      <w:r w:rsidRPr="00D12350">
        <w:rPr>
          <w:rFonts w:cs="Calibri"/>
          <w:sz w:val="24"/>
        </w:rPr>
        <w:t>Executive sponsorship will be strong enough to drive users to use the solution.</w:t>
      </w:r>
    </w:p>
    <w:p w:rsidR="00B131BB" w:rsidRPr="00D12350" w:rsidRDefault="00B131BB" w:rsidP="007D2D53">
      <w:pPr>
        <w:numPr>
          <w:ilvl w:val="0"/>
          <w:numId w:val="14"/>
          <w:numberingChange w:id="76" w:author="corina.honcioiu" w:date="2012-03-22T09:40:00Z" w:original=""/>
        </w:numPr>
        <w:tabs>
          <w:tab w:val="clear" w:pos="720"/>
          <w:tab w:val="num" w:pos="1080"/>
        </w:tabs>
        <w:ind w:left="1080"/>
        <w:rPr>
          <w:rFonts w:cs="Calibri"/>
          <w:sz w:val="24"/>
        </w:rPr>
      </w:pPr>
      <w:r w:rsidRPr="00D12350">
        <w:rPr>
          <w:rFonts w:cs="Calibri"/>
          <w:sz w:val="24"/>
        </w:rPr>
        <w:t>Go-Live date targeted 8 weeks out, but no later than May 14</w:t>
      </w:r>
      <w:r w:rsidRPr="00D12350">
        <w:rPr>
          <w:rFonts w:cs="Calibri"/>
          <w:sz w:val="24"/>
          <w:vertAlign w:val="superscript"/>
        </w:rPr>
        <w:t>th</w:t>
      </w:r>
      <w:r w:rsidRPr="00D12350">
        <w:rPr>
          <w:rFonts w:cs="Calibri"/>
          <w:sz w:val="24"/>
        </w:rPr>
        <w:t xml:space="preserve"> , 2012.</w:t>
      </w:r>
    </w:p>
    <w:p w:rsidR="00B131BB" w:rsidRDefault="00B131BB" w:rsidP="007D2D53">
      <w:pPr>
        <w:ind w:left="1080"/>
        <w:rPr>
          <w:sz w:val="24"/>
        </w:rPr>
      </w:pPr>
    </w:p>
    <w:p w:rsidR="00B131BB" w:rsidRDefault="00B131BB" w:rsidP="00173E80">
      <w:pPr>
        <w:rPr>
          <w:sz w:val="24"/>
        </w:rPr>
      </w:pPr>
      <w:r>
        <w:rPr>
          <w:sz w:val="24"/>
        </w:rPr>
        <w:br w:type="page"/>
      </w:r>
    </w:p>
    <w:p w:rsidR="00B131BB" w:rsidRDefault="00B131BB" w:rsidP="007D2D53">
      <w:pPr>
        <w:pStyle w:val="Heading2"/>
      </w:pPr>
      <w:bookmarkStart w:id="77" w:name="_Toc320030213"/>
      <w:r>
        <w:t>Project Timeline</w:t>
      </w:r>
      <w:bookmarkEnd w:id="77"/>
    </w:p>
    <w:p w:rsidR="00B131BB" w:rsidRPr="00861DB7" w:rsidRDefault="00B131BB" w:rsidP="00861DB7"/>
    <w:tbl>
      <w:tblPr>
        <w:tblW w:w="10153" w:type="dxa"/>
        <w:tblLook w:val="00A0"/>
      </w:tblPr>
      <w:tblGrid>
        <w:gridCol w:w="1862"/>
        <w:gridCol w:w="4099"/>
        <w:gridCol w:w="524"/>
        <w:gridCol w:w="524"/>
        <w:gridCol w:w="524"/>
        <w:gridCol w:w="524"/>
        <w:gridCol w:w="524"/>
        <w:gridCol w:w="524"/>
        <w:gridCol w:w="524"/>
        <w:gridCol w:w="524"/>
      </w:tblGrid>
      <w:tr w:rsidR="00B131BB" w:rsidRPr="0090491B" w:rsidTr="00861DB7">
        <w:trPr>
          <w:trHeight w:val="324"/>
        </w:trPr>
        <w:tc>
          <w:tcPr>
            <w:tcW w:w="1881" w:type="dxa"/>
            <w:tcBorders>
              <w:top w:val="single" w:sz="4" w:space="0" w:color="auto"/>
              <w:left w:val="single" w:sz="4" w:space="0" w:color="auto"/>
              <w:bottom w:val="single" w:sz="4" w:space="0" w:color="auto"/>
              <w:right w:val="single" w:sz="4" w:space="0" w:color="auto"/>
            </w:tcBorders>
            <w:shd w:val="clear" w:color="auto" w:fill="F2F2F2"/>
          </w:tcPr>
          <w:p w:rsidR="00B131BB" w:rsidRPr="0090491B" w:rsidRDefault="00B131BB" w:rsidP="00861DB7">
            <w:pPr>
              <w:rPr>
                <w:color w:val="000000"/>
              </w:rPr>
            </w:pPr>
            <w:r w:rsidRPr="0090491B">
              <w:rPr>
                <w:color w:val="000000"/>
              </w:rPr>
              <w:t>Stage</w:t>
            </w:r>
          </w:p>
        </w:tc>
        <w:tc>
          <w:tcPr>
            <w:tcW w:w="4208" w:type="dxa"/>
            <w:tcBorders>
              <w:top w:val="single" w:sz="4" w:space="0" w:color="auto"/>
              <w:left w:val="nil"/>
              <w:bottom w:val="single" w:sz="4" w:space="0" w:color="auto"/>
              <w:right w:val="single" w:sz="4" w:space="0" w:color="auto"/>
            </w:tcBorders>
            <w:shd w:val="clear" w:color="auto" w:fill="F2F2F2"/>
          </w:tcPr>
          <w:p w:rsidR="00B131BB" w:rsidRPr="0090491B" w:rsidRDefault="00B131BB" w:rsidP="00861DB7">
            <w:pPr>
              <w:rPr>
                <w:color w:val="000000"/>
              </w:rPr>
            </w:pPr>
            <w:r w:rsidRPr="0090491B">
              <w:rPr>
                <w:color w:val="000000"/>
              </w:rPr>
              <w:t>Task</w:t>
            </w:r>
          </w:p>
        </w:tc>
        <w:tc>
          <w:tcPr>
            <w:tcW w:w="508" w:type="dxa"/>
            <w:tcBorders>
              <w:top w:val="single" w:sz="4" w:space="0" w:color="auto"/>
              <w:left w:val="nil"/>
              <w:bottom w:val="single" w:sz="4" w:space="0" w:color="auto"/>
              <w:right w:val="single" w:sz="4" w:space="0" w:color="auto"/>
            </w:tcBorders>
            <w:shd w:val="clear" w:color="auto" w:fill="F2F2F2"/>
            <w:noWrap/>
            <w:vAlign w:val="bottom"/>
          </w:tcPr>
          <w:p w:rsidR="00B131BB" w:rsidRPr="0090491B" w:rsidRDefault="00B131BB" w:rsidP="00861DB7">
            <w:pPr>
              <w:rPr>
                <w:color w:val="000000"/>
              </w:rPr>
            </w:pPr>
            <w:r w:rsidRPr="0090491B">
              <w:rPr>
                <w:color w:val="000000"/>
              </w:rPr>
              <w:t>W1</w:t>
            </w:r>
          </w:p>
        </w:tc>
        <w:tc>
          <w:tcPr>
            <w:tcW w:w="508" w:type="dxa"/>
            <w:tcBorders>
              <w:top w:val="single" w:sz="4" w:space="0" w:color="auto"/>
              <w:left w:val="nil"/>
              <w:bottom w:val="single" w:sz="4" w:space="0" w:color="auto"/>
              <w:right w:val="single" w:sz="4" w:space="0" w:color="auto"/>
            </w:tcBorders>
            <w:shd w:val="clear" w:color="auto" w:fill="F2F2F2"/>
            <w:noWrap/>
            <w:vAlign w:val="bottom"/>
          </w:tcPr>
          <w:p w:rsidR="00B131BB" w:rsidRPr="0090491B" w:rsidRDefault="00B131BB" w:rsidP="00861DB7">
            <w:pPr>
              <w:rPr>
                <w:color w:val="000000"/>
              </w:rPr>
            </w:pPr>
            <w:r w:rsidRPr="0090491B">
              <w:rPr>
                <w:color w:val="000000"/>
              </w:rPr>
              <w:t>W2</w:t>
            </w:r>
          </w:p>
        </w:tc>
        <w:tc>
          <w:tcPr>
            <w:tcW w:w="508" w:type="dxa"/>
            <w:tcBorders>
              <w:top w:val="single" w:sz="4" w:space="0" w:color="auto"/>
              <w:left w:val="nil"/>
              <w:bottom w:val="single" w:sz="4" w:space="0" w:color="auto"/>
              <w:right w:val="single" w:sz="4" w:space="0" w:color="auto"/>
            </w:tcBorders>
            <w:shd w:val="clear" w:color="auto" w:fill="F2F2F2"/>
            <w:noWrap/>
            <w:vAlign w:val="bottom"/>
          </w:tcPr>
          <w:p w:rsidR="00B131BB" w:rsidRPr="0090491B" w:rsidRDefault="00B131BB" w:rsidP="00861DB7">
            <w:pPr>
              <w:rPr>
                <w:color w:val="000000"/>
              </w:rPr>
            </w:pPr>
            <w:r w:rsidRPr="0090491B">
              <w:rPr>
                <w:color w:val="000000"/>
              </w:rPr>
              <w:t>W3</w:t>
            </w:r>
          </w:p>
        </w:tc>
        <w:tc>
          <w:tcPr>
            <w:tcW w:w="508" w:type="dxa"/>
            <w:tcBorders>
              <w:top w:val="single" w:sz="4" w:space="0" w:color="auto"/>
              <w:left w:val="nil"/>
              <w:bottom w:val="single" w:sz="4" w:space="0" w:color="auto"/>
              <w:right w:val="single" w:sz="4" w:space="0" w:color="auto"/>
            </w:tcBorders>
            <w:shd w:val="clear" w:color="auto" w:fill="F2F2F2"/>
            <w:noWrap/>
            <w:vAlign w:val="bottom"/>
          </w:tcPr>
          <w:p w:rsidR="00B131BB" w:rsidRPr="0090491B" w:rsidRDefault="00B131BB" w:rsidP="00861DB7">
            <w:pPr>
              <w:rPr>
                <w:color w:val="000000"/>
              </w:rPr>
            </w:pPr>
            <w:r w:rsidRPr="0090491B">
              <w:rPr>
                <w:color w:val="000000"/>
              </w:rPr>
              <w:t>W4</w:t>
            </w:r>
          </w:p>
        </w:tc>
        <w:tc>
          <w:tcPr>
            <w:tcW w:w="508" w:type="dxa"/>
            <w:tcBorders>
              <w:top w:val="single" w:sz="4" w:space="0" w:color="auto"/>
              <w:left w:val="nil"/>
              <w:bottom w:val="single" w:sz="4" w:space="0" w:color="auto"/>
              <w:right w:val="single" w:sz="4" w:space="0" w:color="auto"/>
            </w:tcBorders>
            <w:shd w:val="clear" w:color="auto" w:fill="F2F2F2"/>
            <w:noWrap/>
            <w:vAlign w:val="bottom"/>
          </w:tcPr>
          <w:p w:rsidR="00B131BB" w:rsidRPr="0090491B" w:rsidRDefault="00B131BB" w:rsidP="00861DB7">
            <w:pPr>
              <w:rPr>
                <w:color w:val="000000"/>
              </w:rPr>
            </w:pPr>
            <w:r w:rsidRPr="0090491B">
              <w:rPr>
                <w:color w:val="000000"/>
              </w:rPr>
              <w:t>W5</w:t>
            </w:r>
          </w:p>
        </w:tc>
        <w:tc>
          <w:tcPr>
            <w:tcW w:w="508" w:type="dxa"/>
            <w:tcBorders>
              <w:top w:val="single" w:sz="4" w:space="0" w:color="auto"/>
              <w:left w:val="nil"/>
              <w:bottom w:val="single" w:sz="4" w:space="0" w:color="auto"/>
              <w:right w:val="single" w:sz="4" w:space="0" w:color="auto"/>
            </w:tcBorders>
            <w:shd w:val="clear" w:color="auto" w:fill="F2F2F2"/>
            <w:noWrap/>
            <w:vAlign w:val="bottom"/>
          </w:tcPr>
          <w:p w:rsidR="00B131BB" w:rsidRPr="0090491B" w:rsidRDefault="00B131BB" w:rsidP="00861DB7">
            <w:pPr>
              <w:rPr>
                <w:color w:val="000000"/>
              </w:rPr>
            </w:pPr>
            <w:r w:rsidRPr="0090491B">
              <w:rPr>
                <w:color w:val="000000"/>
              </w:rPr>
              <w:t>W6</w:t>
            </w:r>
          </w:p>
        </w:tc>
        <w:tc>
          <w:tcPr>
            <w:tcW w:w="508" w:type="dxa"/>
            <w:tcBorders>
              <w:top w:val="single" w:sz="4" w:space="0" w:color="auto"/>
              <w:left w:val="nil"/>
              <w:bottom w:val="single" w:sz="4" w:space="0" w:color="auto"/>
              <w:right w:val="single" w:sz="4" w:space="0" w:color="auto"/>
            </w:tcBorders>
            <w:shd w:val="clear" w:color="auto" w:fill="F2F2F2"/>
            <w:noWrap/>
            <w:vAlign w:val="bottom"/>
          </w:tcPr>
          <w:p w:rsidR="00B131BB" w:rsidRPr="0090491B" w:rsidRDefault="00B131BB" w:rsidP="00861DB7">
            <w:pPr>
              <w:rPr>
                <w:color w:val="000000"/>
              </w:rPr>
            </w:pPr>
            <w:r w:rsidRPr="0090491B">
              <w:rPr>
                <w:color w:val="000000"/>
              </w:rPr>
              <w:t>W7</w:t>
            </w:r>
          </w:p>
        </w:tc>
        <w:tc>
          <w:tcPr>
            <w:tcW w:w="508" w:type="dxa"/>
            <w:tcBorders>
              <w:top w:val="single" w:sz="4" w:space="0" w:color="auto"/>
              <w:left w:val="nil"/>
              <w:bottom w:val="single" w:sz="4" w:space="0" w:color="auto"/>
              <w:right w:val="single" w:sz="4" w:space="0" w:color="auto"/>
            </w:tcBorders>
            <w:shd w:val="clear" w:color="auto" w:fill="F2F2F2"/>
            <w:noWrap/>
            <w:vAlign w:val="bottom"/>
          </w:tcPr>
          <w:p w:rsidR="00B131BB" w:rsidRPr="0090491B" w:rsidRDefault="00B131BB" w:rsidP="00861DB7">
            <w:pPr>
              <w:rPr>
                <w:color w:val="000000"/>
              </w:rPr>
            </w:pPr>
            <w:r w:rsidRPr="0090491B">
              <w:rPr>
                <w:color w:val="000000"/>
              </w:rPr>
              <w:t>W8</w:t>
            </w:r>
          </w:p>
        </w:tc>
      </w:tr>
      <w:tr w:rsidR="00B131BB" w:rsidRPr="0090491B" w:rsidTr="00861DB7">
        <w:trPr>
          <w:trHeight w:val="324"/>
        </w:trPr>
        <w:tc>
          <w:tcPr>
            <w:tcW w:w="1881" w:type="dxa"/>
            <w:vMerge w:val="restart"/>
            <w:tcBorders>
              <w:top w:val="nil"/>
              <w:left w:val="single" w:sz="4" w:space="0" w:color="auto"/>
              <w:right w:val="single" w:sz="4" w:space="0" w:color="auto"/>
            </w:tcBorders>
          </w:tcPr>
          <w:p w:rsidR="00B131BB" w:rsidRPr="0090491B" w:rsidRDefault="00B131BB" w:rsidP="00861DB7">
            <w:pPr>
              <w:rPr>
                <w:color w:val="000000"/>
              </w:rPr>
            </w:pPr>
            <w:r w:rsidRPr="0090491B">
              <w:rPr>
                <w:color w:val="000000"/>
              </w:rPr>
              <w:t>1. Analysis</w:t>
            </w:r>
          </w:p>
        </w:tc>
        <w:tc>
          <w:tcPr>
            <w:tcW w:w="4208" w:type="dxa"/>
            <w:tcBorders>
              <w:top w:val="nil"/>
              <w:left w:val="nil"/>
              <w:bottom w:val="single" w:sz="4" w:space="0" w:color="auto"/>
              <w:right w:val="single" w:sz="4" w:space="0" w:color="auto"/>
            </w:tcBorders>
          </w:tcPr>
          <w:p w:rsidR="00B131BB" w:rsidRPr="0090491B" w:rsidRDefault="00B131BB" w:rsidP="00861DB7">
            <w:pPr>
              <w:rPr>
                <w:color w:val="000000"/>
              </w:rPr>
            </w:pPr>
            <w:r w:rsidRPr="0090491B">
              <w:rPr>
                <w:color w:val="000000"/>
              </w:rPr>
              <w:t xml:space="preserve"> Kick-off &amp; business requirements analysis </w:t>
            </w:r>
          </w:p>
        </w:tc>
        <w:tc>
          <w:tcPr>
            <w:tcW w:w="508" w:type="dxa"/>
            <w:tcBorders>
              <w:top w:val="nil"/>
              <w:left w:val="nil"/>
              <w:bottom w:val="single" w:sz="4" w:space="0" w:color="auto"/>
              <w:right w:val="single" w:sz="4" w:space="0" w:color="auto"/>
            </w:tcBorders>
            <w:shd w:val="clear" w:color="000000" w:fill="D9D9D9"/>
            <w:noWrap/>
            <w:vAlign w:val="bottom"/>
          </w:tcPr>
          <w:p w:rsidR="00B131BB" w:rsidRPr="0090491B" w:rsidRDefault="00B131BB" w:rsidP="00861DB7">
            <w:pPr>
              <w:rPr>
                <w:color w:val="000000"/>
              </w:rPr>
            </w:pPr>
            <w:r w:rsidRPr="0090491B">
              <w:rPr>
                <w:color w:val="000000"/>
              </w:rPr>
              <w:t> </w:t>
            </w:r>
          </w:p>
        </w:tc>
        <w:tc>
          <w:tcPr>
            <w:tcW w:w="508" w:type="dxa"/>
            <w:tcBorders>
              <w:top w:val="single" w:sz="4" w:space="0" w:color="auto"/>
              <w:left w:val="nil"/>
              <w:bottom w:val="single" w:sz="4" w:space="0" w:color="auto"/>
              <w:right w:val="single" w:sz="4" w:space="0" w:color="auto"/>
            </w:tcBorders>
            <w:shd w:val="clear" w:color="auto" w:fill="CCCCCC"/>
            <w:noWrap/>
            <w:vAlign w:val="bottom"/>
          </w:tcPr>
          <w:p w:rsidR="00B131BB" w:rsidRPr="0090491B" w:rsidRDefault="00B131BB" w:rsidP="00861DB7">
            <w:pPr>
              <w:rPr>
                <w:color w:val="000000"/>
              </w:rPr>
            </w:pPr>
            <w:r w:rsidRPr="0090491B">
              <w:rPr>
                <w:color w:val="000000"/>
              </w:rPr>
              <w:t> </w:t>
            </w:r>
          </w:p>
        </w:tc>
        <w:tc>
          <w:tcPr>
            <w:tcW w:w="508" w:type="dxa"/>
            <w:tcBorders>
              <w:top w:val="nil"/>
              <w:left w:val="nil"/>
              <w:bottom w:val="single" w:sz="4" w:space="0" w:color="auto"/>
              <w:right w:val="single" w:sz="4" w:space="0" w:color="auto"/>
            </w:tcBorders>
            <w:noWrap/>
            <w:vAlign w:val="bottom"/>
          </w:tcPr>
          <w:p w:rsidR="00B131BB" w:rsidRPr="0090491B" w:rsidRDefault="00B131BB" w:rsidP="00861DB7">
            <w:pPr>
              <w:rPr>
                <w:color w:val="000000"/>
              </w:rPr>
            </w:pPr>
            <w:r w:rsidRPr="0090491B">
              <w:rPr>
                <w:color w:val="000000"/>
              </w:rPr>
              <w:t> </w:t>
            </w:r>
          </w:p>
        </w:tc>
        <w:tc>
          <w:tcPr>
            <w:tcW w:w="508" w:type="dxa"/>
            <w:tcBorders>
              <w:top w:val="nil"/>
              <w:left w:val="nil"/>
              <w:bottom w:val="single" w:sz="4" w:space="0" w:color="auto"/>
              <w:right w:val="single" w:sz="4" w:space="0" w:color="auto"/>
            </w:tcBorders>
            <w:noWrap/>
            <w:vAlign w:val="bottom"/>
          </w:tcPr>
          <w:p w:rsidR="00B131BB" w:rsidRPr="0090491B" w:rsidRDefault="00B131BB" w:rsidP="00861DB7">
            <w:pPr>
              <w:rPr>
                <w:color w:val="000000"/>
              </w:rPr>
            </w:pPr>
            <w:r w:rsidRPr="0090491B">
              <w:rPr>
                <w:color w:val="000000"/>
              </w:rPr>
              <w:t> </w:t>
            </w:r>
          </w:p>
        </w:tc>
        <w:tc>
          <w:tcPr>
            <w:tcW w:w="508" w:type="dxa"/>
            <w:tcBorders>
              <w:top w:val="nil"/>
              <w:left w:val="nil"/>
              <w:bottom w:val="single" w:sz="4" w:space="0" w:color="auto"/>
              <w:right w:val="single" w:sz="4" w:space="0" w:color="auto"/>
            </w:tcBorders>
            <w:noWrap/>
            <w:vAlign w:val="bottom"/>
          </w:tcPr>
          <w:p w:rsidR="00B131BB" w:rsidRPr="0090491B" w:rsidRDefault="00B131BB" w:rsidP="00861DB7">
            <w:pPr>
              <w:rPr>
                <w:color w:val="000000"/>
              </w:rPr>
            </w:pPr>
            <w:r w:rsidRPr="0090491B">
              <w:rPr>
                <w:color w:val="000000"/>
              </w:rPr>
              <w:t> </w:t>
            </w:r>
          </w:p>
        </w:tc>
        <w:tc>
          <w:tcPr>
            <w:tcW w:w="508" w:type="dxa"/>
            <w:tcBorders>
              <w:top w:val="nil"/>
              <w:left w:val="nil"/>
              <w:bottom w:val="single" w:sz="4" w:space="0" w:color="auto"/>
              <w:right w:val="single" w:sz="4" w:space="0" w:color="auto"/>
            </w:tcBorders>
            <w:noWrap/>
            <w:vAlign w:val="bottom"/>
          </w:tcPr>
          <w:p w:rsidR="00B131BB" w:rsidRPr="0090491B" w:rsidRDefault="00B131BB" w:rsidP="00861DB7">
            <w:pPr>
              <w:rPr>
                <w:color w:val="000000"/>
              </w:rPr>
            </w:pPr>
            <w:r w:rsidRPr="0090491B">
              <w:rPr>
                <w:color w:val="000000"/>
              </w:rPr>
              <w:t> </w:t>
            </w:r>
          </w:p>
        </w:tc>
        <w:tc>
          <w:tcPr>
            <w:tcW w:w="508" w:type="dxa"/>
            <w:tcBorders>
              <w:top w:val="nil"/>
              <w:left w:val="nil"/>
              <w:bottom w:val="single" w:sz="4" w:space="0" w:color="auto"/>
              <w:right w:val="single" w:sz="4" w:space="0" w:color="auto"/>
            </w:tcBorders>
            <w:noWrap/>
            <w:vAlign w:val="bottom"/>
          </w:tcPr>
          <w:p w:rsidR="00B131BB" w:rsidRPr="0090491B" w:rsidRDefault="00B131BB" w:rsidP="00861DB7">
            <w:pPr>
              <w:rPr>
                <w:color w:val="000000"/>
              </w:rPr>
            </w:pPr>
            <w:r w:rsidRPr="0090491B">
              <w:rPr>
                <w:color w:val="000000"/>
              </w:rPr>
              <w:t> </w:t>
            </w:r>
          </w:p>
        </w:tc>
        <w:tc>
          <w:tcPr>
            <w:tcW w:w="508" w:type="dxa"/>
            <w:tcBorders>
              <w:top w:val="nil"/>
              <w:left w:val="nil"/>
              <w:bottom w:val="single" w:sz="4" w:space="0" w:color="auto"/>
              <w:right w:val="single" w:sz="4" w:space="0" w:color="auto"/>
            </w:tcBorders>
            <w:noWrap/>
            <w:vAlign w:val="bottom"/>
          </w:tcPr>
          <w:p w:rsidR="00B131BB" w:rsidRPr="0090491B" w:rsidRDefault="00B131BB" w:rsidP="00861DB7">
            <w:pPr>
              <w:rPr>
                <w:color w:val="000000"/>
              </w:rPr>
            </w:pPr>
            <w:r w:rsidRPr="0090491B">
              <w:rPr>
                <w:color w:val="000000"/>
              </w:rPr>
              <w:t> </w:t>
            </w:r>
          </w:p>
        </w:tc>
      </w:tr>
      <w:tr w:rsidR="00B131BB" w:rsidRPr="0090491B" w:rsidTr="00861DB7">
        <w:trPr>
          <w:trHeight w:val="324"/>
        </w:trPr>
        <w:tc>
          <w:tcPr>
            <w:tcW w:w="1881" w:type="dxa"/>
            <w:vMerge/>
            <w:tcBorders>
              <w:left w:val="single" w:sz="4" w:space="0" w:color="auto"/>
              <w:right w:val="single" w:sz="4" w:space="0" w:color="auto"/>
            </w:tcBorders>
          </w:tcPr>
          <w:p w:rsidR="00B131BB" w:rsidRPr="0090491B" w:rsidRDefault="00B131BB" w:rsidP="00861DB7">
            <w:pPr>
              <w:rPr>
                <w:color w:val="000000"/>
              </w:rPr>
            </w:pPr>
          </w:p>
        </w:tc>
        <w:tc>
          <w:tcPr>
            <w:tcW w:w="4208" w:type="dxa"/>
            <w:tcBorders>
              <w:top w:val="nil"/>
              <w:left w:val="nil"/>
              <w:bottom w:val="single" w:sz="4" w:space="0" w:color="auto"/>
              <w:right w:val="single" w:sz="4" w:space="0" w:color="auto"/>
            </w:tcBorders>
          </w:tcPr>
          <w:p w:rsidR="00B131BB" w:rsidRPr="0090491B" w:rsidRDefault="00B131BB" w:rsidP="00861DB7">
            <w:pPr>
              <w:rPr>
                <w:color w:val="000000"/>
              </w:rPr>
            </w:pPr>
            <w:r w:rsidRPr="0090491B">
              <w:rPr>
                <w:color w:val="000000"/>
              </w:rPr>
              <w:t xml:space="preserve"> Requirements analysis document </w:t>
            </w:r>
          </w:p>
        </w:tc>
        <w:tc>
          <w:tcPr>
            <w:tcW w:w="508" w:type="dxa"/>
            <w:tcBorders>
              <w:top w:val="nil"/>
              <w:left w:val="nil"/>
              <w:bottom w:val="single" w:sz="4" w:space="0" w:color="auto"/>
              <w:right w:val="single" w:sz="4" w:space="0" w:color="auto"/>
            </w:tcBorders>
            <w:noWrap/>
            <w:vAlign w:val="bottom"/>
          </w:tcPr>
          <w:p w:rsidR="00B131BB" w:rsidRPr="0090491B" w:rsidRDefault="00B131BB" w:rsidP="00861DB7">
            <w:pPr>
              <w:rPr>
                <w:color w:val="000000"/>
              </w:rPr>
            </w:pPr>
            <w:r w:rsidRPr="0090491B">
              <w:rPr>
                <w:color w:val="000000"/>
              </w:rPr>
              <w:t> </w:t>
            </w:r>
          </w:p>
        </w:tc>
        <w:tc>
          <w:tcPr>
            <w:tcW w:w="508" w:type="dxa"/>
            <w:tcBorders>
              <w:top w:val="nil"/>
              <w:left w:val="nil"/>
              <w:bottom w:val="single" w:sz="4" w:space="0" w:color="auto"/>
              <w:right w:val="single" w:sz="4" w:space="0" w:color="auto"/>
            </w:tcBorders>
            <w:shd w:val="clear" w:color="000000" w:fill="D9D9D9"/>
            <w:noWrap/>
            <w:vAlign w:val="bottom"/>
          </w:tcPr>
          <w:p w:rsidR="00B131BB" w:rsidRPr="0090491B" w:rsidRDefault="00B131BB" w:rsidP="00861DB7">
            <w:pPr>
              <w:rPr>
                <w:color w:val="000000"/>
              </w:rPr>
            </w:pPr>
            <w:r w:rsidRPr="0090491B">
              <w:rPr>
                <w:color w:val="000000"/>
              </w:rPr>
              <w:t> </w:t>
            </w:r>
          </w:p>
        </w:tc>
        <w:tc>
          <w:tcPr>
            <w:tcW w:w="508" w:type="dxa"/>
            <w:tcBorders>
              <w:top w:val="nil"/>
              <w:left w:val="nil"/>
              <w:bottom w:val="single" w:sz="4" w:space="0" w:color="auto"/>
              <w:right w:val="single" w:sz="4" w:space="0" w:color="auto"/>
            </w:tcBorders>
            <w:noWrap/>
            <w:vAlign w:val="bottom"/>
          </w:tcPr>
          <w:p w:rsidR="00B131BB" w:rsidRPr="0090491B" w:rsidRDefault="00B131BB" w:rsidP="00861DB7">
            <w:pPr>
              <w:rPr>
                <w:color w:val="000000"/>
              </w:rPr>
            </w:pPr>
            <w:r w:rsidRPr="0090491B">
              <w:rPr>
                <w:color w:val="000000"/>
              </w:rPr>
              <w:t> </w:t>
            </w:r>
          </w:p>
        </w:tc>
        <w:tc>
          <w:tcPr>
            <w:tcW w:w="508" w:type="dxa"/>
            <w:tcBorders>
              <w:top w:val="nil"/>
              <w:left w:val="nil"/>
              <w:bottom w:val="single" w:sz="4" w:space="0" w:color="auto"/>
              <w:right w:val="single" w:sz="4" w:space="0" w:color="auto"/>
            </w:tcBorders>
            <w:noWrap/>
            <w:vAlign w:val="bottom"/>
          </w:tcPr>
          <w:p w:rsidR="00B131BB" w:rsidRPr="0090491B" w:rsidRDefault="00B131BB" w:rsidP="00861DB7">
            <w:pPr>
              <w:rPr>
                <w:color w:val="000000"/>
              </w:rPr>
            </w:pPr>
            <w:r w:rsidRPr="0090491B">
              <w:rPr>
                <w:color w:val="000000"/>
              </w:rPr>
              <w:t> </w:t>
            </w:r>
          </w:p>
        </w:tc>
        <w:tc>
          <w:tcPr>
            <w:tcW w:w="508" w:type="dxa"/>
            <w:tcBorders>
              <w:top w:val="nil"/>
              <w:left w:val="nil"/>
              <w:bottom w:val="single" w:sz="4" w:space="0" w:color="auto"/>
              <w:right w:val="single" w:sz="4" w:space="0" w:color="auto"/>
            </w:tcBorders>
            <w:noWrap/>
            <w:vAlign w:val="bottom"/>
          </w:tcPr>
          <w:p w:rsidR="00B131BB" w:rsidRPr="0090491B" w:rsidRDefault="00B131BB" w:rsidP="00861DB7">
            <w:pPr>
              <w:rPr>
                <w:color w:val="000000"/>
              </w:rPr>
            </w:pPr>
            <w:r w:rsidRPr="0090491B">
              <w:rPr>
                <w:color w:val="000000"/>
              </w:rPr>
              <w:t> </w:t>
            </w:r>
          </w:p>
        </w:tc>
        <w:tc>
          <w:tcPr>
            <w:tcW w:w="508" w:type="dxa"/>
            <w:tcBorders>
              <w:top w:val="nil"/>
              <w:left w:val="nil"/>
              <w:bottom w:val="single" w:sz="4" w:space="0" w:color="auto"/>
              <w:right w:val="single" w:sz="4" w:space="0" w:color="auto"/>
            </w:tcBorders>
            <w:noWrap/>
            <w:vAlign w:val="bottom"/>
          </w:tcPr>
          <w:p w:rsidR="00B131BB" w:rsidRPr="0090491B" w:rsidRDefault="00B131BB" w:rsidP="00861DB7">
            <w:pPr>
              <w:rPr>
                <w:color w:val="000000"/>
              </w:rPr>
            </w:pPr>
            <w:r w:rsidRPr="0090491B">
              <w:rPr>
                <w:color w:val="000000"/>
              </w:rPr>
              <w:t> </w:t>
            </w:r>
          </w:p>
        </w:tc>
        <w:tc>
          <w:tcPr>
            <w:tcW w:w="508" w:type="dxa"/>
            <w:tcBorders>
              <w:top w:val="nil"/>
              <w:left w:val="nil"/>
              <w:bottom w:val="single" w:sz="4" w:space="0" w:color="auto"/>
              <w:right w:val="single" w:sz="4" w:space="0" w:color="auto"/>
            </w:tcBorders>
            <w:noWrap/>
            <w:vAlign w:val="bottom"/>
          </w:tcPr>
          <w:p w:rsidR="00B131BB" w:rsidRPr="0090491B" w:rsidRDefault="00B131BB" w:rsidP="00861DB7">
            <w:pPr>
              <w:rPr>
                <w:color w:val="000000"/>
              </w:rPr>
            </w:pPr>
            <w:r w:rsidRPr="0090491B">
              <w:rPr>
                <w:color w:val="000000"/>
              </w:rPr>
              <w:t> </w:t>
            </w:r>
          </w:p>
        </w:tc>
        <w:tc>
          <w:tcPr>
            <w:tcW w:w="508" w:type="dxa"/>
            <w:tcBorders>
              <w:top w:val="nil"/>
              <w:left w:val="nil"/>
              <w:bottom w:val="single" w:sz="4" w:space="0" w:color="auto"/>
              <w:right w:val="single" w:sz="4" w:space="0" w:color="auto"/>
            </w:tcBorders>
            <w:noWrap/>
            <w:vAlign w:val="bottom"/>
          </w:tcPr>
          <w:p w:rsidR="00B131BB" w:rsidRPr="0090491B" w:rsidRDefault="00B131BB" w:rsidP="00861DB7">
            <w:pPr>
              <w:rPr>
                <w:color w:val="000000"/>
              </w:rPr>
            </w:pPr>
            <w:r w:rsidRPr="0090491B">
              <w:rPr>
                <w:color w:val="000000"/>
              </w:rPr>
              <w:t> </w:t>
            </w:r>
          </w:p>
        </w:tc>
      </w:tr>
      <w:tr w:rsidR="00B131BB" w:rsidRPr="0090491B" w:rsidTr="00861DB7">
        <w:trPr>
          <w:trHeight w:val="324"/>
        </w:trPr>
        <w:tc>
          <w:tcPr>
            <w:tcW w:w="1881" w:type="dxa"/>
            <w:vMerge/>
            <w:tcBorders>
              <w:left w:val="single" w:sz="4" w:space="0" w:color="auto"/>
              <w:bottom w:val="single" w:sz="4" w:space="0" w:color="auto"/>
              <w:right w:val="single" w:sz="4" w:space="0" w:color="auto"/>
            </w:tcBorders>
          </w:tcPr>
          <w:p w:rsidR="00B131BB" w:rsidRPr="0090491B" w:rsidRDefault="00B131BB" w:rsidP="00861DB7">
            <w:pPr>
              <w:rPr>
                <w:color w:val="000000"/>
              </w:rPr>
            </w:pPr>
          </w:p>
        </w:tc>
        <w:tc>
          <w:tcPr>
            <w:tcW w:w="4208" w:type="dxa"/>
            <w:tcBorders>
              <w:top w:val="nil"/>
              <w:left w:val="nil"/>
              <w:bottom w:val="single" w:sz="4" w:space="0" w:color="auto"/>
              <w:right w:val="single" w:sz="4" w:space="0" w:color="auto"/>
            </w:tcBorders>
          </w:tcPr>
          <w:p w:rsidR="00B131BB" w:rsidRPr="0090491B" w:rsidRDefault="00B131BB" w:rsidP="00861DB7">
            <w:pPr>
              <w:rPr>
                <w:color w:val="000000"/>
              </w:rPr>
            </w:pPr>
            <w:r w:rsidRPr="0090491B">
              <w:rPr>
                <w:color w:val="000000"/>
              </w:rPr>
              <w:t xml:space="preserve"> Document validation </w:t>
            </w:r>
          </w:p>
        </w:tc>
        <w:tc>
          <w:tcPr>
            <w:tcW w:w="508" w:type="dxa"/>
            <w:tcBorders>
              <w:top w:val="nil"/>
              <w:left w:val="nil"/>
              <w:bottom w:val="single" w:sz="4" w:space="0" w:color="auto"/>
              <w:right w:val="single" w:sz="4" w:space="0" w:color="auto"/>
            </w:tcBorders>
            <w:noWrap/>
            <w:vAlign w:val="bottom"/>
          </w:tcPr>
          <w:p w:rsidR="00B131BB" w:rsidRPr="0090491B" w:rsidRDefault="00B131BB" w:rsidP="00861DB7">
            <w:pPr>
              <w:rPr>
                <w:color w:val="000000"/>
              </w:rPr>
            </w:pPr>
            <w:r w:rsidRPr="0090491B">
              <w:rPr>
                <w:color w:val="000000"/>
              </w:rPr>
              <w:t> </w:t>
            </w:r>
          </w:p>
        </w:tc>
        <w:tc>
          <w:tcPr>
            <w:tcW w:w="508" w:type="dxa"/>
            <w:tcBorders>
              <w:top w:val="nil"/>
              <w:left w:val="nil"/>
              <w:bottom w:val="single" w:sz="4" w:space="0" w:color="auto"/>
              <w:right w:val="single" w:sz="4" w:space="0" w:color="auto"/>
            </w:tcBorders>
            <w:shd w:val="clear" w:color="000000" w:fill="D9D9D9"/>
            <w:noWrap/>
            <w:vAlign w:val="bottom"/>
          </w:tcPr>
          <w:p w:rsidR="00B131BB" w:rsidRPr="0090491B" w:rsidRDefault="00B131BB" w:rsidP="00861DB7">
            <w:pPr>
              <w:rPr>
                <w:color w:val="000000"/>
              </w:rPr>
            </w:pPr>
            <w:r w:rsidRPr="0090491B">
              <w:rPr>
                <w:color w:val="000000"/>
              </w:rPr>
              <w:t> </w:t>
            </w:r>
          </w:p>
        </w:tc>
        <w:tc>
          <w:tcPr>
            <w:tcW w:w="508" w:type="dxa"/>
            <w:tcBorders>
              <w:top w:val="single" w:sz="4" w:space="0" w:color="auto"/>
              <w:left w:val="nil"/>
              <w:bottom w:val="single" w:sz="4" w:space="0" w:color="auto"/>
              <w:right w:val="single" w:sz="4" w:space="0" w:color="auto"/>
            </w:tcBorders>
            <w:shd w:val="clear" w:color="000000" w:fill="auto"/>
            <w:noWrap/>
            <w:vAlign w:val="bottom"/>
          </w:tcPr>
          <w:p w:rsidR="00B131BB" w:rsidRPr="0090491B" w:rsidRDefault="00B131BB" w:rsidP="00861DB7">
            <w:pPr>
              <w:rPr>
                <w:color w:val="000000"/>
              </w:rPr>
            </w:pPr>
            <w:r w:rsidRPr="0090491B">
              <w:rPr>
                <w:color w:val="000000"/>
              </w:rPr>
              <w:t> </w:t>
            </w:r>
          </w:p>
        </w:tc>
        <w:tc>
          <w:tcPr>
            <w:tcW w:w="508" w:type="dxa"/>
            <w:tcBorders>
              <w:top w:val="nil"/>
              <w:left w:val="nil"/>
              <w:bottom w:val="single" w:sz="4" w:space="0" w:color="auto"/>
              <w:right w:val="single" w:sz="4" w:space="0" w:color="auto"/>
            </w:tcBorders>
            <w:noWrap/>
            <w:vAlign w:val="bottom"/>
          </w:tcPr>
          <w:p w:rsidR="00B131BB" w:rsidRPr="0090491B" w:rsidRDefault="00B131BB" w:rsidP="00861DB7">
            <w:pPr>
              <w:rPr>
                <w:color w:val="000000"/>
              </w:rPr>
            </w:pPr>
            <w:r w:rsidRPr="0090491B">
              <w:rPr>
                <w:color w:val="000000"/>
              </w:rPr>
              <w:t> </w:t>
            </w:r>
          </w:p>
        </w:tc>
        <w:tc>
          <w:tcPr>
            <w:tcW w:w="508" w:type="dxa"/>
            <w:tcBorders>
              <w:top w:val="nil"/>
              <w:left w:val="nil"/>
              <w:bottom w:val="single" w:sz="4" w:space="0" w:color="auto"/>
              <w:right w:val="single" w:sz="4" w:space="0" w:color="auto"/>
            </w:tcBorders>
            <w:noWrap/>
            <w:vAlign w:val="bottom"/>
          </w:tcPr>
          <w:p w:rsidR="00B131BB" w:rsidRPr="0090491B" w:rsidRDefault="00B131BB" w:rsidP="00861DB7">
            <w:pPr>
              <w:rPr>
                <w:color w:val="000000"/>
              </w:rPr>
            </w:pPr>
            <w:r w:rsidRPr="0090491B">
              <w:rPr>
                <w:color w:val="000000"/>
              </w:rPr>
              <w:t> </w:t>
            </w:r>
          </w:p>
        </w:tc>
        <w:tc>
          <w:tcPr>
            <w:tcW w:w="508" w:type="dxa"/>
            <w:tcBorders>
              <w:top w:val="nil"/>
              <w:left w:val="nil"/>
              <w:bottom w:val="single" w:sz="4" w:space="0" w:color="auto"/>
              <w:right w:val="single" w:sz="4" w:space="0" w:color="auto"/>
            </w:tcBorders>
            <w:noWrap/>
            <w:vAlign w:val="bottom"/>
          </w:tcPr>
          <w:p w:rsidR="00B131BB" w:rsidRPr="0090491B" w:rsidRDefault="00B131BB" w:rsidP="00861DB7">
            <w:pPr>
              <w:rPr>
                <w:color w:val="000000"/>
              </w:rPr>
            </w:pPr>
            <w:r w:rsidRPr="0090491B">
              <w:rPr>
                <w:color w:val="000000"/>
              </w:rPr>
              <w:t> </w:t>
            </w:r>
          </w:p>
        </w:tc>
        <w:tc>
          <w:tcPr>
            <w:tcW w:w="508" w:type="dxa"/>
            <w:tcBorders>
              <w:top w:val="nil"/>
              <w:left w:val="nil"/>
              <w:bottom w:val="single" w:sz="4" w:space="0" w:color="auto"/>
              <w:right w:val="single" w:sz="4" w:space="0" w:color="auto"/>
            </w:tcBorders>
            <w:noWrap/>
            <w:vAlign w:val="bottom"/>
          </w:tcPr>
          <w:p w:rsidR="00B131BB" w:rsidRPr="0090491B" w:rsidRDefault="00B131BB" w:rsidP="00861DB7">
            <w:pPr>
              <w:rPr>
                <w:color w:val="000000"/>
              </w:rPr>
            </w:pPr>
            <w:r w:rsidRPr="0090491B">
              <w:rPr>
                <w:color w:val="000000"/>
              </w:rPr>
              <w:t> </w:t>
            </w:r>
          </w:p>
        </w:tc>
        <w:tc>
          <w:tcPr>
            <w:tcW w:w="508" w:type="dxa"/>
            <w:tcBorders>
              <w:top w:val="nil"/>
              <w:left w:val="nil"/>
              <w:bottom w:val="single" w:sz="4" w:space="0" w:color="auto"/>
              <w:right w:val="single" w:sz="4" w:space="0" w:color="auto"/>
            </w:tcBorders>
            <w:noWrap/>
            <w:vAlign w:val="bottom"/>
          </w:tcPr>
          <w:p w:rsidR="00B131BB" w:rsidRPr="0090491B" w:rsidRDefault="00B131BB" w:rsidP="00861DB7">
            <w:pPr>
              <w:rPr>
                <w:color w:val="000000"/>
              </w:rPr>
            </w:pPr>
            <w:r w:rsidRPr="0090491B">
              <w:rPr>
                <w:color w:val="000000"/>
              </w:rPr>
              <w:t> </w:t>
            </w:r>
          </w:p>
        </w:tc>
      </w:tr>
      <w:tr w:rsidR="00B131BB" w:rsidRPr="0090491B" w:rsidTr="00861DB7">
        <w:trPr>
          <w:trHeight w:val="183"/>
        </w:trPr>
        <w:tc>
          <w:tcPr>
            <w:tcW w:w="1881" w:type="dxa"/>
            <w:tcBorders>
              <w:top w:val="nil"/>
              <w:left w:val="single" w:sz="4" w:space="0" w:color="auto"/>
              <w:bottom w:val="single" w:sz="4" w:space="0" w:color="auto"/>
              <w:right w:val="single" w:sz="4" w:space="0" w:color="auto"/>
            </w:tcBorders>
          </w:tcPr>
          <w:p w:rsidR="00B131BB" w:rsidRPr="0090491B" w:rsidRDefault="00B131BB" w:rsidP="00861DB7">
            <w:pPr>
              <w:rPr>
                <w:color w:val="000000"/>
              </w:rPr>
            </w:pPr>
            <w:r w:rsidRPr="0090491B">
              <w:rPr>
                <w:color w:val="000000"/>
              </w:rPr>
              <w:t>2. Project Organization</w:t>
            </w:r>
          </w:p>
        </w:tc>
        <w:tc>
          <w:tcPr>
            <w:tcW w:w="4208" w:type="dxa"/>
            <w:tcBorders>
              <w:top w:val="nil"/>
              <w:left w:val="nil"/>
              <w:bottom w:val="single" w:sz="4" w:space="0" w:color="auto"/>
              <w:right w:val="single" w:sz="4" w:space="0" w:color="auto"/>
            </w:tcBorders>
          </w:tcPr>
          <w:p w:rsidR="00B131BB" w:rsidRPr="0090491B" w:rsidRDefault="00B131BB" w:rsidP="00861DB7">
            <w:pPr>
              <w:rPr>
                <w:color w:val="000000"/>
              </w:rPr>
            </w:pPr>
            <w:r w:rsidRPr="0090491B">
              <w:rPr>
                <w:color w:val="000000"/>
              </w:rPr>
              <w:t xml:space="preserve"> Project Organization (detailed project plan) </w:t>
            </w:r>
          </w:p>
        </w:tc>
        <w:tc>
          <w:tcPr>
            <w:tcW w:w="508" w:type="dxa"/>
            <w:tcBorders>
              <w:top w:val="nil"/>
              <w:left w:val="nil"/>
              <w:bottom w:val="single" w:sz="4" w:space="0" w:color="auto"/>
              <w:right w:val="single" w:sz="4" w:space="0" w:color="auto"/>
            </w:tcBorders>
            <w:noWrap/>
            <w:vAlign w:val="bottom"/>
          </w:tcPr>
          <w:p w:rsidR="00B131BB" w:rsidRPr="0090491B" w:rsidRDefault="00B131BB" w:rsidP="00861DB7">
            <w:pPr>
              <w:rPr>
                <w:color w:val="000000"/>
              </w:rPr>
            </w:pPr>
            <w:r w:rsidRPr="0090491B">
              <w:rPr>
                <w:color w:val="000000"/>
              </w:rPr>
              <w:t> </w:t>
            </w:r>
          </w:p>
        </w:tc>
        <w:tc>
          <w:tcPr>
            <w:tcW w:w="508" w:type="dxa"/>
            <w:tcBorders>
              <w:top w:val="single" w:sz="4" w:space="0" w:color="auto"/>
              <w:left w:val="nil"/>
              <w:bottom w:val="single" w:sz="4" w:space="0" w:color="auto"/>
              <w:right w:val="single" w:sz="4" w:space="0" w:color="auto"/>
            </w:tcBorders>
            <w:shd w:val="clear" w:color="auto" w:fill="CCCCCC"/>
            <w:noWrap/>
            <w:vAlign w:val="bottom"/>
          </w:tcPr>
          <w:p w:rsidR="00B131BB" w:rsidRPr="0090491B" w:rsidRDefault="00B131BB" w:rsidP="00861DB7">
            <w:pPr>
              <w:rPr>
                <w:color w:val="000000"/>
              </w:rPr>
            </w:pPr>
            <w:r w:rsidRPr="0090491B">
              <w:rPr>
                <w:color w:val="000000"/>
              </w:rPr>
              <w:t> </w:t>
            </w:r>
          </w:p>
        </w:tc>
        <w:tc>
          <w:tcPr>
            <w:tcW w:w="508" w:type="dxa"/>
            <w:tcBorders>
              <w:top w:val="nil"/>
              <w:left w:val="nil"/>
              <w:bottom w:val="single" w:sz="4" w:space="0" w:color="auto"/>
              <w:right w:val="single" w:sz="4" w:space="0" w:color="auto"/>
            </w:tcBorders>
            <w:noWrap/>
            <w:vAlign w:val="bottom"/>
          </w:tcPr>
          <w:p w:rsidR="00B131BB" w:rsidRPr="0090491B" w:rsidRDefault="00B131BB" w:rsidP="00861DB7">
            <w:pPr>
              <w:rPr>
                <w:color w:val="000000"/>
              </w:rPr>
            </w:pPr>
            <w:r w:rsidRPr="0090491B">
              <w:rPr>
                <w:color w:val="000000"/>
              </w:rPr>
              <w:t> </w:t>
            </w:r>
          </w:p>
        </w:tc>
        <w:tc>
          <w:tcPr>
            <w:tcW w:w="508" w:type="dxa"/>
            <w:tcBorders>
              <w:top w:val="single" w:sz="4" w:space="0" w:color="auto"/>
              <w:left w:val="nil"/>
              <w:bottom w:val="single" w:sz="4" w:space="0" w:color="auto"/>
              <w:right w:val="single" w:sz="4" w:space="0" w:color="auto"/>
            </w:tcBorders>
            <w:shd w:val="clear" w:color="000000" w:fill="auto"/>
            <w:noWrap/>
            <w:vAlign w:val="bottom"/>
          </w:tcPr>
          <w:p w:rsidR="00B131BB" w:rsidRPr="0090491B" w:rsidRDefault="00B131BB" w:rsidP="00861DB7">
            <w:pPr>
              <w:rPr>
                <w:color w:val="000000"/>
              </w:rPr>
            </w:pPr>
            <w:r w:rsidRPr="0090491B">
              <w:rPr>
                <w:color w:val="000000"/>
              </w:rPr>
              <w:t> </w:t>
            </w:r>
          </w:p>
        </w:tc>
        <w:tc>
          <w:tcPr>
            <w:tcW w:w="508" w:type="dxa"/>
            <w:tcBorders>
              <w:top w:val="nil"/>
              <w:left w:val="nil"/>
              <w:bottom w:val="single" w:sz="4" w:space="0" w:color="auto"/>
              <w:right w:val="single" w:sz="4" w:space="0" w:color="auto"/>
            </w:tcBorders>
            <w:noWrap/>
            <w:vAlign w:val="bottom"/>
          </w:tcPr>
          <w:p w:rsidR="00B131BB" w:rsidRPr="0090491B" w:rsidRDefault="00B131BB" w:rsidP="00861DB7">
            <w:pPr>
              <w:rPr>
                <w:color w:val="000000"/>
              </w:rPr>
            </w:pPr>
            <w:r w:rsidRPr="0090491B">
              <w:rPr>
                <w:color w:val="000000"/>
              </w:rPr>
              <w:t> </w:t>
            </w:r>
          </w:p>
        </w:tc>
        <w:tc>
          <w:tcPr>
            <w:tcW w:w="508" w:type="dxa"/>
            <w:tcBorders>
              <w:top w:val="nil"/>
              <w:left w:val="nil"/>
              <w:bottom w:val="single" w:sz="4" w:space="0" w:color="auto"/>
              <w:right w:val="single" w:sz="4" w:space="0" w:color="auto"/>
            </w:tcBorders>
            <w:noWrap/>
            <w:vAlign w:val="bottom"/>
          </w:tcPr>
          <w:p w:rsidR="00B131BB" w:rsidRPr="0090491B" w:rsidRDefault="00B131BB" w:rsidP="00861DB7">
            <w:pPr>
              <w:rPr>
                <w:color w:val="000000"/>
              </w:rPr>
            </w:pPr>
            <w:r w:rsidRPr="0090491B">
              <w:rPr>
                <w:color w:val="000000"/>
              </w:rPr>
              <w:t> </w:t>
            </w:r>
          </w:p>
        </w:tc>
        <w:tc>
          <w:tcPr>
            <w:tcW w:w="508" w:type="dxa"/>
            <w:tcBorders>
              <w:top w:val="nil"/>
              <w:left w:val="nil"/>
              <w:bottom w:val="single" w:sz="4" w:space="0" w:color="auto"/>
              <w:right w:val="single" w:sz="4" w:space="0" w:color="auto"/>
            </w:tcBorders>
            <w:noWrap/>
            <w:vAlign w:val="bottom"/>
          </w:tcPr>
          <w:p w:rsidR="00B131BB" w:rsidRPr="0090491B" w:rsidRDefault="00B131BB" w:rsidP="00861DB7">
            <w:pPr>
              <w:rPr>
                <w:color w:val="000000"/>
              </w:rPr>
            </w:pPr>
            <w:r w:rsidRPr="0090491B">
              <w:rPr>
                <w:color w:val="000000"/>
              </w:rPr>
              <w:t> </w:t>
            </w:r>
          </w:p>
        </w:tc>
        <w:tc>
          <w:tcPr>
            <w:tcW w:w="508" w:type="dxa"/>
            <w:tcBorders>
              <w:top w:val="nil"/>
              <w:left w:val="nil"/>
              <w:bottom w:val="single" w:sz="4" w:space="0" w:color="auto"/>
              <w:right w:val="single" w:sz="4" w:space="0" w:color="auto"/>
            </w:tcBorders>
            <w:noWrap/>
            <w:vAlign w:val="bottom"/>
          </w:tcPr>
          <w:p w:rsidR="00B131BB" w:rsidRPr="0090491B" w:rsidRDefault="00B131BB" w:rsidP="00861DB7">
            <w:pPr>
              <w:rPr>
                <w:color w:val="000000"/>
              </w:rPr>
            </w:pPr>
            <w:r w:rsidRPr="0090491B">
              <w:rPr>
                <w:color w:val="000000"/>
              </w:rPr>
              <w:t> </w:t>
            </w:r>
          </w:p>
        </w:tc>
      </w:tr>
      <w:tr w:rsidR="00B131BB" w:rsidRPr="0090491B" w:rsidTr="00861DB7">
        <w:trPr>
          <w:trHeight w:val="389"/>
        </w:trPr>
        <w:tc>
          <w:tcPr>
            <w:tcW w:w="1881" w:type="dxa"/>
            <w:vMerge w:val="restart"/>
            <w:tcBorders>
              <w:top w:val="nil"/>
              <w:left w:val="single" w:sz="4" w:space="0" w:color="auto"/>
              <w:right w:val="single" w:sz="4" w:space="0" w:color="auto"/>
            </w:tcBorders>
          </w:tcPr>
          <w:p w:rsidR="00B131BB" w:rsidRPr="0090491B" w:rsidRDefault="00B131BB" w:rsidP="00861DB7">
            <w:pPr>
              <w:rPr>
                <w:color w:val="000000"/>
              </w:rPr>
            </w:pPr>
            <w:r w:rsidRPr="0090491B">
              <w:rPr>
                <w:color w:val="000000"/>
              </w:rPr>
              <w:t>3. System Configuration</w:t>
            </w:r>
          </w:p>
          <w:p w:rsidR="00B131BB" w:rsidRPr="0090491B" w:rsidRDefault="00B131BB" w:rsidP="00861DB7">
            <w:pPr>
              <w:rPr>
                <w:color w:val="000000"/>
              </w:rPr>
            </w:pPr>
          </w:p>
        </w:tc>
        <w:tc>
          <w:tcPr>
            <w:tcW w:w="4208" w:type="dxa"/>
            <w:tcBorders>
              <w:top w:val="nil"/>
              <w:left w:val="nil"/>
              <w:bottom w:val="single" w:sz="4" w:space="0" w:color="auto"/>
              <w:right w:val="single" w:sz="4" w:space="0" w:color="auto"/>
            </w:tcBorders>
          </w:tcPr>
          <w:p w:rsidR="00B131BB" w:rsidRPr="0090491B" w:rsidRDefault="00B131BB" w:rsidP="00861DB7">
            <w:pPr>
              <w:rPr>
                <w:color w:val="000000"/>
              </w:rPr>
            </w:pPr>
            <w:r w:rsidRPr="0090491B">
              <w:rPr>
                <w:color w:val="000000"/>
              </w:rPr>
              <w:t>System Deployment (installation or online site activation)</w:t>
            </w:r>
          </w:p>
        </w:tc>
        <w:tc>
          <w:tcPr>
            <w:tcW w:w="508" w:type="dxa"/>
            <w:tcBorders>
              <w:top w:val="nil"/>
              <w:left w:val="nil"/>
              <w:bottom w:val="single" w:sz="4" w:space="0" w:color="auto"/>
              <w:right w:val="single" w:sz="4" w:space="0" w:color="auto"/>
            </w:tcBorders>
            <w:noWrap/>
            <w:vAlign w:val="bottom"/>
          </w:tcPr>
          <w:p w:rsidR="00B131BB" w:rsidRPr="0090491B" w:rsidRDefault="00B131BB" w:rsidP="00861DB7">
            <w:pPr>
              <w:rPr>
                <w:color w:val="000000"/>
              </w:rPr>
            </w:pPr>
            <w:r w:rsidRPr="0090491B">
              <w:rPr>
                <w:color w:val="000000"/>
              </w:rPr>
              <w:t> </w:t>
            </w:r>
          </w:p>
        </w:tc>
        <w:tc>
          <w:tcPr>
            <w:tcW w:w="508" w:type="dxa"/>
            <w:tcBorders>
              <w:top w:val="nil"/>
              <w:left w:val="nil"/>
              <w:bottom w:val="single" w:sz="4" w:space="0" w:color="auto"/>
              <w:right w:val="single" w:sz="4" w:space="0" w:color="auto"/>
            </w:tcBorders>
            <w:noWrap/>
            <w:vAlign w:val="bottom"/>
          </w:tcPr>
          <w:p w:rsidR="00B131BB" w:rsidRPr="0090491B" w:rsidRDefault="00B131BB" w:rsidP="00861DB7">
            <w:pPr>
              <w:rPr>
                <w:color w:val="000000"/>
              </w:rPr>
            </w:pPr>
            <w:r w:rsidRPr="0090491B">
              <w:rPr>
                <w:color w:val="000000"/>
              </w:rPr>
              <w:t> </w:t>
            </w:r>
          </w:p>
        </w:tc>
        <w:tc>
          <w:tcPr>
            <w:tcW w:w="508" w:type="dxa"/>
            <w:tcBorders>
              <w:top w:val="single" w:sz="4" w:space="0" w:color="auto"/>
              <w:left w:val="nil"/>
              <w:bottom w:val="single" w:sz="4" w:space="0" w:color="auto"/>
              <w:right w:val="single" w:sz="4" w:space="0" w:color="auto"/>
            </w:tcBorders>
            <w:shd w:val="clear" w:color="auto" w:fill="CCCCCC"/>
            <w:noWrap/>
            <w:vAlign w:val="bottom"/>
          </w:tcPr>
          <w:p w:rsidR="00B131BB" w:rsidRPr="0090491B" w:rsidRDefault="00B131BB" w:rsidP="00861DB7">
            <w:pPr>
              <w:rPr>
                <w:color w:val="000000"/>
              </w:rPr>
            </w:pPr>
            <w:r w:rsidRPr="0090491B">
              <w:rPr>
                <w:color w:val="000000"/>
              </w:rPr>
              <w:t> </w:t>
            </w:r>
          </w:p>
        </w:tc>
        <w:tc>
          <w:tcPr>
            <w:tcW w:w="508" w:type="dxa"/>
            <w:tcBorders>
              <w:top w:val="single" w:sz="4" w:space="0" w:color="auto"/>
              <w:left w:val="nil"/>
              <w:bottom w:val="single" w:sz="4" w:space="0" w:color="auto"/>
              <w:right w:val="single" w:sz="4" w:space="0" w:color="auto"/>
            </w:tcBorders>
            <w:shd w:val="clear" w:color="000000" w:fill="auto"/>
            <w:noWrap/>
            <w:vAlign w:val="bottom"/>
          </w:tcPr>
          <w:p w:rsidR="00B131BB" w:rsidRPr="0090491B" w:rsidRDefault="00B131BB" w:rsidP="00861DB7">
            <w:pPr>
              <w:rPr>
                <w:color w:val="000000"/>
              </w:rPr>
            </w:pPr>
            <w:r w:rsidRPr="0090491B">
              <w:rPr>
                <w:color w:val="000000"/>
              </w:rPr>
              <w:t> </w:t>
            </w:r>
          </w:p>
        </w:tc>
        <w:tc>
          <w:tcPr>
            <w:tcW w:w="508" w:type="dxa"/>
            <w:tcBorders>
              <w:top w:val="nil"/>
              <w:left w:val="nil"/>
              <w:bottom w:val="single" w:sz="4" w:space="0" w:color="auto"/>
              <w:right w:val="single" w:sz="4" w:space="0" w:color="auto"/>
            </w:tcBorders>
            <w:noWrap/>
            <w:vAlign w:val="bottom"/>
          </w:tcPr>
          <w:p w:rsidR="00B131BB" w:rsidRPr="0090491B" w:rsidRDefault="00B131BB" w:rsidP="00861DB7">
            <w:pPr>
              <w:rPr>
                <w:color w:val="000000"/>
              </w:rPr>
            </w:pPr>
            <w:r w:rsidRPr="0090491B">
              <w:rPr>
                <w:color w:val="000000"/>
              </w:rPr>
              <w:t> </w:t>
            </w:r>
          </w:p>
        </w:tc>
        <w:tc>
          <w:tcPr>
            <w:tcW w:w="508" w:type="dxa"/>
            <w:tcBorders>
              <w:top w:val="nil"/>
              <w:left w:val="nil"/>
              <w:bottom w:val="single" w:sz="4" w:space="0" w:color="auto"/>
              <w:right w:val="single" w:sz="4" w:space="0" w:color="auto"/>
            </w:tcBorders>
            <w:noWrap/>
            <w:vAlign w:val="bottom"/>
          </w:tcPr>
          <w:p w:rsidR="00B131BB" w:rsidRPr="0090491B" w:rsidRDefault="00B131BB" w:rsidP="00861DB7">
            <w:pPr>
              <w:rPr>
                <w:color w:val="000000"/>
              </w:rPr>
            </w:pPr>
            <w:r w:rsidRPr="0090491B">
              <w:rPr>
                <w:color w:val="000000"/>
              </w:rPr>
              <w:t> </w:t>
            </w:r>
          </w:p>
        </w:tc>
        <w:tc>
          <w:tcPr>
            <w:tcW w:w="508" w:type="dxa"/>
            <w:tcBorders>
              <w:top w:val="nil"/>
              <w:left w:val="nil"/>
              <w:bottom w:val="single" w:sz="4" w:space="0" w:color="auto"/>
              <w:right w:val="single" w:sz="4" w:space="0" w:color="auto"/>
            </w:tcBorders>
            <w:noWrap/>
            <w:vAlign w:val="bottom"/>
          </w:tcPr>
          <w:p w:rsidR="00B131BB" w:rsidRPr="0090491B" w:rsidRDefault="00B131BB" w:rsidP="00861DB7">
            <w:pPr>
              <w:rPr>
                <w:color w:val="000000"/>
              </w:rPr>
            </w:pPr>
            <w:r w:rsidRPr="0090491B">
              <w:rPr>
                <w:color w:val="000000"/>
              </w:rPr>
              <w:t> </w:t>
            </w:r>
          </w:p>
        </w:tc>
        <w:tc>
          <w:tcPr>
            <w:tcW w:w="508" w:type="dxa"/>
            <w:tcBorders>
              <w:top w:val="nil"/>
              <w:left w:val="nil"/>
              <w:bottom w:val="single" w:sz="4" w:space="0" w:color="auto"/>
              <w:right w:val="single" w:sz="4" w:space="0" w:color="auto"/>
            </w:tcBorders>
            <w:noWrap/>
            <w:vAlign w:val="bottom"/>
          </w:tcPr>
          <w:p w:rsidR="00B131BB" w:rsidRPr="0090491B" w:rsidRDefault="00B131BB" w:rsidP="00861DB7">
            <w:pPr>
              <w:rPr>
                <w:color w:val="000000"/>
              </w:rPr>
            </w:pPr>
            <w:r w:rsidRPr="0090491B">
              <w:rPr>
                <w:color w:val="000000"/>
              </w:rPr>
              <w:t> </w:t>
            </w:r>
          </w:p>
        </w:tc>
      </w:tr>
      <w:tr w:rsidR="00B131BB" w:rsidRPr="0090491B" w:rsidTr="00861DB7">
        <w:trPr>
          <w:trHeight w:val="324"/>
        </w:trPr>
        <w:tc>
          <w:tcPr>
            <w:tcW w:w="1881" w:type="dxa"/>
            <w:vMerge/>
            <w:tcBorders>
              <w:left w:val="single" w:sz="4" w:space="0" w:color="auto"/>
              <w:right w:val="single" w:sz="4" w:space="0" w:color="auto"/>
            </w:tcBorders>
          </w:tcPr>
          <w:p w:rsidR="00B131BB" w:rsidRPr="0090491B" w:rsidRDefault="00B131BB" w:rsidP="00861DB7">
            <w:pPr>
              <w:rPr>
                <w:color w:val="000000"/>
              </w:rPr>
            </w:pPr>
          </w:p>
        </w:tc>
        <w:tc>
          <w:tcPr>
            <w:tcW w:w="4208" w:type="dxa"/>
            <w:tcBorders>
              <w:top w:val="nil"/>
              <w:left w:val="nil"/>
              <w:bottom w:val="single" w:sz="4" w:space="0" w:color="auto"/>
              <w:right w:val="single" w:sz="4" w:space="0" w:color="auto"/>
            </w:tcBorders>
          </w:tcPr>
          <w:p w:rsidR="00B131BB" w:rsidRPr="0090491B" w:rsidRDefault="00B131BB" w:rsidP="00861DB7">
            <w:pPr>
              <w:rPr>
                <w:color w:val="000000"/>
              </w:rPr>
            </w:pPr>
            <w:r w:rsidRPr="0090491B">
              <w:rPr>
                <w:color w:val="000000"/>
              </w:rPr>
              <w:t>Implementation team training on standard features</w:t>
            </w:r>
          </w:p>
        </w:tc>
        <w:tc>
          <w:tcPr>
            <w:tcW w:w="508" w:type="dxa"/>
            <w:tcBorders>
              <w:top w:val="nil"/>
              <w:left w:val="nil"/>
              <w:bottom w:val="single" w:sz="4" w:space="0" w:color="auto"/>
              <w:right w:val="single" w:sz="4" w:space="0" w:color="auto"/>
            </w:tcBorders>
            <w:noWrap/>
            <w:vAlign w:val="bottom"/>
          </w:tcPr>
          <w:p w:rsidR="00B131BB" w:rsidRPr="0090491B" w:rsidRDefault="00B131BB" w:rsidP="00861DB7">
            <w:pPr>
              <w:rPr>
                <w:color w:val="000000"/>
              </w:rPr>
            </w:pPr>
            <w:r w:rsidRPr="0090491B">
              <w:rPr>
                <w:color w:val="000000"/>
              </w:rPr>
              <w:t> </w:t>
            </w:r>
          </w:p>
        </w:tc>
        <w:tc>
          <w:tcPr>
            <w:tcW w:w="508" w:type="dxa"/>
            <w:tcBorders>
              <w:top w:val="nil"/>
              <w:left w:val="nil"/>
              <w:bottom w:val="single" w:sz="4" w:space="0" w:color="auto"/>
              <w:right w:val="single" w:sz="4" w:space="0" w:color="auto"/>
            </w:tcBorders>
            <w:noWrap/>
            <w:vAlign w:val="bottom"/>
          </w:tcPr>
          <w:p w:rsidR="00B131BB" w:rsidRPr="0090491B" w:rsidRDefault="00B131BB" w:rsidP="00861DB7">
            <w:pPr>
              <w:rPr>
                <w:color w:val="000000"/>
              </w:rPr>
            </w:pPr>
            <w:r w:rsidRPr="0090491B">
              <w:rPr>
                <w:color w:val="000000"/>
              </w:rPr>
              <w:t> </w:t>
            </w:r>
          </w:p>
        </w:tc>
        <w:tc>
          <w:tcPr>
            <w:tcW w:w="508" w:type="dxa"/>
            <w:tcBorders>
              <w:top w:val="single" w:sz="4" w:space="0" w:color="auto"/>
              <w:left w:val="nil"/>
              <w:bottom w:val="single" w:sz="4" w:space="0" w:color="auto"/>
              <w:right w:val="single" w:sz="4" w:space="0" w:color="auto"/>
            </w:tcBorders>
            <w:shd w:val="clear" w:color="auto" w:fill="CCCCCC"/>
            <w:noWrap/>
            <w:vAlign w:val="bottom"/>
          </w:tcPr>
          <w:p w:rsidR="00B131BB" w:rsidRPr="0090491B" w:rsidRDefault="00B131BB" w:rsidP="00861DB7">
            <w:pPr>
              <w:rPr>
                <w:color w:val="000000"/>
              </w:rPr>
            </w:pPr>
            <w:r w:rsidRPr="0090491B">
              <w:rPr>
                <w:color w:val="000000"/>
              </w:rPr>
              <w:t> </w:t>
            </w:r>
          </w:p>
        </w:tc>
        <w:tc>
          <w:tcPr>
            <w:tcW w:w="508" w:type="dxa"/>
            <w:tcBorders>
              <w:top w:val="nil"/>
              <w:left w:val="nil"/>
              <w:bottom w:val="single" w:sz="4" w:space="0" w:color="auto"/>
              <w:right w:val="single" w:sz="4" w:space="0" w:color="auto"/>
            </w:tcBorders>
            <w:noWrap/>
            <w:vAlign w:val="bottom"/>
          </w:tcPr>
          <w:p w:rsidR="00B131BB" w:rsidRPr="0090491B" w:rsidRDefault="00B131BB" w:rsidP="00861DB7">
            <w:pPr>
              <w:rPr>
                <w:color w:val="000000"/>
              </w:rPr>
            </w:pPr>
            <w:r w:rsidRPr="0090491B">
              <w:rPr>
                <w:color w:val="000000"/>
              </w:rPr>
              <w:t> </w:t>
            </w:r>
          </w:p>
        </w:tc>
        <w:tc>
          <w:tcPr>
            <w:tcW w:w="508" w:type="dxa"/>
            <w:tcBorders>
              <w:top w:val="single" w:sz="4" w:space="0" w:color="auto"/>
              <w:left w:val="nil"/>
              <w:bottom w:val="single" w:sz="4" w:space="0" w:color="auto"/>
              <w:right w:val="single" w:sz="4" w:space="0" w:color="auto"/>
            </w:tcBorders>
            <w:shd w:val="clear" w:color="000000" w:fill="auto"/>
            <w:noWrap/>
            <w:vAlign w:val="bottom"/>
          </w:tcPr>
          <w:p w:rsidR="00B131BB" w:rsidRPr="0090491B" w:rsidRDefault="00B131BB" w:rsidP="00861DB7">
            <w:pPr>
              <w:rPr>
                <w:color w:val="000000"/>
              </w:rPr>
            </w:pPr>
            <w:r w:rsidRPr="0090491B">
              <w:rPr>
                <w:color w:val="000000"/>
              </w:rPr>
              <w:t> </w:t>
            </w:r>
          </w:p>
        </w:tc>
        <w:tc>
          <w:tcPr>
            <w:tcW w:w="508" w:type="dxa"/>
            <w:tcBorders>
              <w:top w:val="nil"/>
              <w:left w:val="nil"/>
              <w:bottom w:val="single" w:sz="4" w:space="0" w:color="auto"/>
              <w:right w:val="single" w:sz="4" w:space="0" w:color="auto"/>
            </w:tcBorders>
            <w:noWrap/>
            <w:vAlign w:val="bottom"/>
          </w:tcPr>
          <w:p w:rsidR="00B131BB" w:rsidRPr="0090491B" w:rsidRDefault="00B131BB" w:rsidP="00861DB7">
            <w:pPr>
              <w:rPr>
                <w:color w:val="000000"/>
              </w:rPr>
            </w:pPr>
            <w:r w:rsidRPr="0090491B">
              <w:rPr>
                <w:color w:val="000000"/>
              </w:rPr>
              <w:t> </w:t>
            </w:r>
          </w:p>
        </w:tc>
        <w:tc>
          <w:tcPr>
            <w:tcW w:w="508" w:type="dxa"/>
            <w:tcBorders>
              <w:top w:val="nil"/>
              <w:left w:val="nil"/>
              <w:bottom w:val="single" w:sz="4" w:space="0" w:color="auto"/>
              <w:right w:val="single" w:sz="4" w:space="0" w:color="auto"/>
            </w:tcBorders>
            <w:noWrap/>
            <w:vAlign w:val="bottom"/>
          </w:tcPr>
          <w:p w:rsidR="00B131BB" w:rsidRPr="0090491B" w:rsidRDefault="00B131BB" w:rsidP="00861DB7">
            <w:pPr>
              <w:rPr>
                <w:color w:val="000000"/>
              </w:rPr>
            </w:pPr>
            <w:r w:rsidRPr="0090491B">
              <w:rPr>
                <w:color w:val="000000"/>
              </w:rPr>
              <w:t> </w:t>
            </w:r>
          </w:p>
        </w:tc>
        <w:tc>
          <w:tcPr>
            <w:tcW w:w="508" w:type="dxa"/>
            <w:tcBorders>
              <w:top w:val="nil"/>
              <w:left w:val="nil"/>
              <w:bottom w:val="single" w:sz="4" w:space="0" w:color="auto"/>
              <w:right w:val="single" w:sz="4" w:space="0" w:color="auto"/>
            </w:tcBorders>
            <w:noWrap/>
            <w:vAlign w:val="bottom"/>
          </w:tcPr>
          <w:p w:rsidR="00B131BB" w:rsidRPr="0090491B" w:rsidRDefault="00B131BB" w:rsidP="00861DB7">
            <w:pPr>
              <w:rPr>
                <w:color w:val="000000"/>
              </w:rPr>
            </w:pPr>
            <w:r w:rsidRPr="0090491B">
              <w:rPr>
                <w:color w:val="000000"/>
              </w:rPr>
              <w:t> </w:t>
            </w:r>
          </w:p>
        </w:tc>
      </w:tr>
      <w:tr w:rsidR="00B131BB" w:rsidRPr="0090491B" w:rsidTr="00861DB7">
        <w:trPr>
          <w:trHeight w:val="324"/>
        </w:trPr>
        <w:tc>
          <w:tcPr>
            <w:tcW w:w="1881" w:type="dxa"/>
            <w:vMerge/>
            <w:tcBorders>
              <w:left w:val="single" w:sz="4" w:space="0" w:color="auto"/>
              <w:right w:val="single" w:sz="4" w:space="0" w:color="auto"/>
            </w:tcBorders>
          </w:tcPr>
          <w:p w:rsidR="00B131BB" w:rsidRPr="0090491B" w:rsidRDefault="00B131BB" w:rsidP="00861DB7">
            <w:pPr>
              <w:rPr>
                <w:color w:val="000000"/>
              </w:rPr>
            </w:pPr>
          </w:p>
        </w:tc>
        <w:tc>
          <w:tcPr>
            <w:tcW w:w="4208" w:type="dxa"/>
            <w:tcBorders>
              <w:top w:val="nil"/>
              <w:left w:val="nil"/>
              <w:bottom w:val="single" w:sz="4" w:space="0" w:color="auto"/>
              <w:right w:val="single" w:sz="4" w:space="0" w:color="auto"/>
            </w:tcBorders>
          </w:tcPr>
          <w:p w:rsidR="00B131BB" w:rsidRPr="0090491B" w:rsidRDefault="00B131BB" w:rsidP="00861DB7">
            <w:pPr>
              <w:rPr>
                <w:color w:val="000000"/>
              </w:rPr>
            </w:pPr>
            <w:r w:rsidRPr="0090491B">
              <w:rPr>
                <w:color w:val="000000"/>
              </w:rPr>
              <w:t>System Configuration</w:t>
            </w:r>
          </w:p>
        </w:tc>
        <w:tc>
          <w:tcPr>
            <w:tcW w:w="508" w:type="dxa"/>
            <w:tcBorders>
              <w:top w:val="nil"/>
              <w:left w:val="nil"/>
              <w:bottom w:val="single" w:sz="4" w:space="0" w:color="auto"/>
              <w:right w:val="single" w:sz="4" w:space="0" w:color="auto"/>
            </w:tcBorders>
            <w:noWrap/>
            <w:vAlign w:val="bottom"/>
          </w:tcPr>
          <w:p w:rsidR="00B131BB" w:rsidRPr="0090491B" w:rsidRDefault="00B131BB" w:rsidP="00861DB7">
            <w:pPr>
              <w:rPr>
                <w:color w:val="000000"/>
              </w:rPr>
            </w:pPr>
            <w:r w:rsidRPr="0090491B">
              <w:rPr>
                <w:color w:val="000000"/>
              </w:rPr>
              <w:t> </w:t>
            </w:r>
          </w:p>
        </w:tc>
        <w:tc>
          <w:tcPr>
            <w:tcW w:w="508" w:type="dxa"/>
            <w:tcBorders>
              <w:top w:val="nil"/>
              <w:left w:val="nil"/>
              <w:bottom w:val="single" w:sz="4" w:space="0" w:color="auto"/>
              <w:right w:val="single" w:sz="4" w:space="0" w:color="auto"/>
            </w:tcBorders>
            <w:noWrap/>
            <w:vAlign w:val="bottom"/>
          </w:tcPr>
          <w:p w:rsidR="00B131BB" w:rsidRPr="0090491B" w:rsidRDefault="00B131BB" w:rsidP="00861DB7">
            <w:pPr>
              <w:rPr>
                <w:color w:val="000000"/>
              </w:rPr>
            </w:pPr>
            <w:r w:rsidRPr="0090491B">
              <w:rPr>
                <w:color w:val="000000"/>
              </w:rPr>
              <w:t> </w:t>
            </w:r>
          </w:p>
        </w:tc>
        <w:tc>
          <w:tcPr>
            <w:tcW w:w="508" w:type="dxa"/>
            <w:tcBorders>
              <w:top w:val="single" w:sz="4" w:space="0" w:color="auto"/>
              <w:left w:val="nil"/>
              <w:bottom w:val="single" w:sz="4" w:space="0" w:color="auto"/>
              <w:right w:val="single" w:sz="4" w:space="0" w:color="auto"/>
            </w:tcBorders>
            <w:shd w:val="clear" w:color="auto" w:fill="CCCCCC"/>
            <w:noWrap/>
            <w:vAlign w:val="bottom"/>
          </w:tcPr>
          <w:p w:rsidR="00B131BB" w:rsidRPr="0090491B" w:rsidRDefault="00B131BB" w:rsidP="00861DB7">
            <w:pPr>
              <w:rPr>
                <w:color w:val="000000"/>
              </w:rPr>
            </w:pPr>
            <w:r w:rsidRPr="0090491B">
              <w:rPr>
                <w:color w:val="000000"/>
              </w:rPr>
              <w:t> </w:t>
            </w:r>
          </w:p>
        </w:tc>
        <w:tc>
          <w:tcPr>
            <w:tcW w:w="508" w:type="dxa"/>
            <w:tcBorders>
              <w:top w:val="single" w:sz="4" w:space="0" w:color="auto"/>
              <w:left w:val="nil"/>
              <w:bottom w:val="single" w:sz="4" w:space="0" w:color="auto"/>
              <w:right w:val="single" w:sz="4" w:space="0" w:color="auto"/>
            </w:tcBorders>
            <w:shd w:val="clear" w:color="auto" w:fill="CCCCCC"/>
            <w:noWrap/>
            <w:vAlign w:val="bottom"/>
          </w:tcPr>
          <w:p w:rsidR="00B131BB" w:rsidRPr="0090491B" w:rsidRDefault="00B131BB" w:rsidP="00861DB7">
            <w:pPr>
              <w:rPr>
                <w:color w:val="000000"/>
              </w:rPr>
            </w:pPr>
            <w:r w:rsidRPr="0090491B">
              <w:rPr>
                <w:color w:val="000000"/>
              </w:rPr>
              <w:t> </w:t>
            </w:r>
          </w:p>
        </w:tc>
        <w:tc>
          <w:tcPr>
            <w:tcW w:w="508" w:type="dxa"/>
            <w:tcBorders>
              <w:top w:val="nil"/>
              <w:left w:val="nil"/>
              <w:bottom w:val="single" w:sz="4" w:space="0" w:color="auto"/>
              <w:right w:val="single" w:sz="4" w:space="0" w:color="auto"/>
            </w:tcBorders>
            <w:noWrap/>
            <w:vAlign w:val="bottom"/>
          </w:tcPr>
          <w:p w:rsidR="00B131BB" w:rsidRPr="0090491B" w:rsidRDefault="00B131BB" w:rsidP="00861DB7">
            <w:pPr>
              <w:rPr>
                <w:color w:val="000000"/>
              </w:rPr>
            </w:pPr>
            <w:r w:rsidRPr="0090491B">
              <w:rPr>
                <w:color w:val="000000"/>
              </w:rPr>
              <w:t> </w:t>
            </w:r>
          </w:p>
        </w:tc>
        <w:tc>
          <w:tcPr>
            <w:tcW w:w="508" w:type="dxa"/>
            <w:tcBorders>
              <w:top w:val="single" w:sz="4" w:space="0" w:color="auto"/>
              <w:left w:val="nil"/>
              <w:bottom w:val="single" w:sz="4" w:space="0" w:color="auto"/>
              <w:right w:val="single" w:sz="4" w:space="0" w:color="auto"/>
            </w:tcBorders>
            <w:shd w:val="clear" w:color="000000" w:fill="auto"/>
            <w:noWrap/>
            <w:vAlign w:val="bottom"/>
          </w:tcPr>
          <w:p w:rsidR="00B131BB" w:rsidRPr="0090491B" w:rsidRDefault="00B131BB" w:rsidP="00861DB7">
            <w:pPr>
              <w:rPr>
                <w:color w:val="000000"/>
              </w:rPr>
            </w:pPr>
            <w:r w:rsidRPr="0090491B">
              <w:rPr>
                <w:color w:val="000000"/>
              </w:rPr>
              <w:t> </w:t>
            </w:r>
          </w:p>
        </w:tc>
        <w:tc>
          <w:tcPr>
            <w:tcW w:w="508" w:type="dxa"/>
            <w:tcBorders>
              <w:top w:val="single" w:sz="4" w:space="0" w:color="auto"/>
              <w:left w:val="nil"/>
              <w:bottom w:val="single" w:sz="4" w:space="0" w:color="auto"/>
              <w:right w:val="single" w:sz="4" w:space="0" w:color="auto"/>
            </w:tcBorders>
            <w:shd w:val="clear" w:color="000000" w:fill="auto"/>
            <w:noWrap/>
            <w:vAlign w:val="bottom"/>
          </w:tcPr>
          <w:p w:rsidR="00B131BB" w:rsidRPr="0090491B" w:rsidRDefault="00B131BB" w:rsidP="00861DB7">
            <w:pPr>
              <w:rPr>
                <w:color w:val="000000"/>
              </w:rPr>
            </w:pPr>
            <w:r w:rsidRPr="0090491B">
              <w:rPr>
                <w:color w:val="000000"/>
              </w:rPr>
              <w:t> </w:t>
            </w:r>
          </w:p>
        </w:tc>
        <w:tc>
          <w:tcPr>
            <w:tcW w:w="508" w:type="dxa"/>
            <w:tcBorders>
              <w:top w:val="nil"/>
              <w:left w:val="nil"/>
              <w:bottom w:val="single" w:sz="4" w:space="0" w:color="auto"/>
              <w:right w:val="single" w:sz="4" w:space="0" w:color="auto"/>
            </w:tcBorders>
            <w:noWrap/>
            <w:vAlign w:val="bottom"/>
          </w:tcPr>
          <w:p w:rsidR="00B131BB" w:rsidRPr="0090491B" w:rsidRDefault="00B131BB" w:rsidP="00861DB7">
            <w:pPr>
              <w:rPr>
                <w:color w:val="000000"/>
              </w:rPr>
            </w:pPr>
            <w:r w:rsidRPr="0090491B">
              <w:rPr>
                <w:color w:val="000000"/>
              </w:rPr>
              <w:t> </w:t>
            </w:r>
          </w:p>
        </w:tc>
      </w:tr>
      <w:tr w:rsidR="00B131BB" w:rsidRPr="0090491B" w:rsidTr="00861DB7">
        <w:trPr>
          <w:trHeight w:val="324"/>
        </w:trPr>
        <w:tc>
          <w:tcPr>
            <w:tcW w:w="1881" w:type="dxa"/>
            <w:vMerge/>
            <w:tcBorders>
              <w:left w:val="single" w:sz="4" w:space="0" w:color="auto"/>
              <w:bottom w:val="single" w:sz="4" w:space="0" w:color="auto"/>
              <w:right w:val="single" w:sz="4" w:space="0" w:color="auto"/>
            </w:tcBorders>
          </w:tcPr>
          <w:p w:rsidR="00B131BB" w:rsidRPr="0090491B" w:rsidRDefault="00B131BB" w:rsidP="00861DB7">
            <w:pPr>
              <w:rPr>
                <w:color w:val="000000"/>
              </w:rPr>
            </w:pPr>
          </w:p>
        </w:tc>
        <w:tc>
          <w:tcPr>
            <w:tcW w:w="4208" w:type="dxa"/>
            <w:tcBorders>
              <w:top w:val="nil"/>
              <w:left w:val="nil"/>
              <w:bottom w:val="single" w:sz="4" w:space="0" w:color="auto"/>
              <w:right w:val="single" w:sz="4" w:space="0" w:color="auto"/>
            </w:tcBorders>
          </w:tcPr>
          <w:p w:rsidR="00B131BB" w:rsidRPr="0090491B" w:rsidRDefault="00B131BB" w:rsidP="00861DB7">
            <w:pPr>
              <w:rPr>
                <w:color w:val="000000"/>
              </w:rPr>
            </w:pPr>
            <w:r w:rsidRPr="0090491B">
              <w:rPr>
                <w:color w:val="000000"/>
              </w:rPr>
              <w:t>Configured System Documentation</w:t>
            </w:r>
          </w:p>
        </w:tc>
        <w:tc>
          <w:tcPr>
            <w:tcW w:w="508" w:type="dxa"/>
            <w:tcBorders>
              <w:top w:val="nil"/>
              <w:left w:val="nil"/>
              <w:bottom w:val="single" w:sz="4" w:space="0" w:color="auto"/>
              <w:right w:val="single" w:sz="4" w:space="0" w:color="auto"/>
            </w:tcBorders>
            <w:noWrap/>
            <w:vAlign w:val="bottom"/>
          </w:tcPr>
          <w:p w:rsidR="00B131BB" w:rsidRPr="0090491B" w:rsidRDefault="00B131BB" w:rsidP="00861DB7">
            <w:pPr>
              <w:rPr>
                <w:color w:val="000000"/>
              </w:rPr>
            </w:pPr>
            <w:r w:rsidRPr="0090491B">
              <w:rPr>
                <w:color w:val="000000"/>
              </w:rPr>
              <w:t> </w:t>
            </w:r>
          </w:p>
        </w:tc>
        <w:tc>
          <w:tcPr>
            <w:tcW w:w="508" w:type="dxa"/>
            <w:tcBorders>
              <w:top w:val="nil"/>
              <w:left w:val="nil"/>
              <w:bottom w:val="single" w:sz="4" w:space="0" w:color="auto"/>
              <w:right w:val="single" w:sz="4" w:space="0" w:color="auto"/>
            </w:tcBorders>
            <w:noWrap/>
            <w:vAlign w:val="bottom"/>
          </w:tcPr>
          <w:p w:rsidR="00B131BB" w:rsidRPr="0090491B" w:rsidRDefault="00B131BB" w:rsidP="00861DB7">
            <w:pPr>
              <w:rPr>
                <w:color w:val="000000"/>
              </w:rPr>
            </w:pPr>
            <w:r w:rsidRPr="0090491B">
              <w:rPr>
                <w:color w:val="000000"/>
              </w:rPr>
              <w:t> </w:t>
            </w:r>
          </w:p>
        </w:tc>
        <w:tc>
          <w:tcPr>
            <w:tcW w:w="508" w:type="dxa"/>
            <w:tcBorders>
              <w:top w:val="nil"/>
              <w:left w:val="nil"/>
              <w:bottom w:val="single" w:sz="4" w:space="0" w:color="auto"/>
              <w:right w:val="single" w:sz="4" w:space="0" w:color="auto"/>
            </w:tcBorders>
            <w:noWrap/>
            <w:vAlign w:val="bottom"/>
          </w:tcPr>
          <w:p w:rsidR="00B131BB" w:rsidRPr="0090491B" w:rsidRDefault="00B131BB" w:rsidP="00861DB7">
            <w:pPr>
              <w:rPr>
                <w:color w:val="000000"/>
              </w:rPr>
            </w:pPr>
            <w:r w:rsidRPr="0090491B">
              <w:rPr>
                <w:color w:val="000000"/>
              </w:rPr>
              <w:t> </w:t>
            </w:r>
          </w:p>
        </w:tc>
        <w:tc>
          <w:tcPr>
            <w:tcW w:w="508" w:type="dxa"/>
            <w:tcBorders>
              <w:top w:val="nil"/>
              <w:left w:val="nil"/>
              <w:bottom w:val="single" w:sz="4" w:space="0" w:color="auto"/>
              <w:right w:val="single" w:sz="4" w:space="0" w:color="auto"/>
            </w:tcBorders>
            <w:noWrap/>
            <w:vAlign w:val="bottom"/>
          </w:tcPr>
          <w:p w:rsidR="00B131BB" w:rsidRPr="0090491B" w:rsidRDefault="00B131BB" w:rsidP="00861DB7">
            <w:pPr>
              <w:rPr>
                <w:color w:val="000000"/>
              </w:rPr>
            </w:pPr>
            <w:r w:rsidRPr="0090491B">
              <w:rPr>
                <w:color w:val="000000"/>
              </w:rPr>
              <w:t> </w:t>
            </w:r>
          </w:p>
        </w:tc>
        <w:tc>
          <w:tcPr>
            <w:tcW w:w="508" w:type="dxa"/>
            <w:tcBorders>
              <w:top w:val="single" w:sz="4" w:space="0" w:color="auto"/>
              <w:left w:val="nil"/>
              <w:bottom w:val="single" w:sz="4" w:space="0" w:color="auto"/>
              <w:right w:val="single" w:sz="4" w:space="0" w:color="auto"/>
            </w:tcBorders>
            <w:shd w:val="clear" w:color="auto" w:fill="CCCCCC"/>
            <w:noWrap/>
            <w:vAlign w:val="bottom"/>
          </w:tcPr>
          <w:p w:rsidR="00B131BB" w:rsidRPr="0090491B" w:rsidRDefault="00B131BB" w:rsidP="00861DB7">
            <w:pPr>
              <w:rPr>
                <w:color w:val="000000"/>
              </w:rPr>
            </w:pPr>
            <w:r w:rsidRPr="0090491B">
              <w:rPr>
                <w:color w:val="000000"/>
              </w:rPr>
              <w:t> </w:t>
            </w:r>
          </w:p>
        </w:tc>
        <w:tc>
          <w:tcPr>
            <w:tcW w:w="508" w:type="dxa"/>
            <w:tcBorders>
              <w:top w:val="nil"/>
              <w:left w:val="nil"/>
              <w:bottom w:val="single" w:sz="4" w:space="0" w:color="auto"/>
              <w:right w:val="single" w:sz="4" w:space="0" w:color="auto"/>
            </w:tcBorders>
            <w:noWrap/>
            <w:vAlign w:val="bottom"/>
          </w:tcPr>
          <w:p w:rsidR="00B131BB" w:rsidRPr="0090491B" w:rsidRDefault="00B131BB" w:rsidP="00861DB7">
            <w:pPr>
              <w:rPr>
                <w:color w:val="000000"/>
              </w:rPr>
            </w:pPr>
            <w:r w:rsidRPr="0090491B">
              <w:rPr>
                <w:color w:val="000000"/>
              </w:rPr>
              <w:t> </w:t>
            </w:r>
          </w:p>
        </w:tc>
        <w:tc>
          <w:tcPr>
            <w:tcW w:w="508" w:type="dxa"/>
            <w:tcBorders>
              <w:top w:val="nil"/>
              <w:left w:val="nil"/>
              <w:bottom w:val="single" w:sz="4" w:space="0" w:color="auto"/>
              <w:right w:val="single" w:sz="4" w:space="0" w:color="auto"/>
            </w:tcBorders>
            <w:noWrap/>
            <w:vAlign w:val="bottom"/>
          </w:tcPr>
          <w:p w:rsidR="00B131BB" w:rsidRPr="0090491B" w:rsidRDefault="00B131BB" w:rsidP="00861DB7">
            <w:pPr>
              <w:rPr>
                <w:color w:val="000000"/>
              </w:rPr>
            </w:pPr>
            <w:r w:rsidRPr="0090491B">
              <w:rPr>
                <w:color w:val="000000"/>
              </w:rPr>
              <w:t> </w:t>
            </w:r>
          </w:p>
        </w:tc>
        <w:tc>
          <w:tcPr>
            <w:tcW w:w="508" w:type="dxa"/>
            <w:tcBorders>
              <w:top w:val="single" w:sz="4" w:space="0" w:color="auto"/>
              <w:left w:val="nil"/>
              <w:bottom w:val="single" w:sz="4" w:space="0" w:color="auto"/>
              <w:right w:val="single" w:sz="4" w:space="0" w:color="auto"/>
            </w:tcBorders>
            <w:shd w:val="clear" w:color="000000" w:fill="auto"/>
            <w:noWrap/>
            <w:vAlign w:val="bottom"/>
          </w:tcPr>
          <w:p w:rsidR="00B131BB" w:rsidRPr="0090491B" w:rsidRDefault="00B131BB" w:rsidP="00861DB7">
            <w:pPr>
              <w:rPr>
                <w:color w:val="000000"/>
              </w:rPr>
            </w:pPr>
            <w:r w:rsidRPr="0090491B">
              <w:rPr>
                <w:color w:val="000000"/>
              </w:rPr>
              <w:t> </w:t>
            </w:r>
          </w:p>
        </w:tc>
      </w:tr>
      <w:tr w:rsidR="00B131BB" w:rsidRPr="0090491B" w:rsidTr="00861DB7">
        <w:trPr>
          <w:trHeight w:val="324"/>
        </w:trPr>
        <w:tc>
          <w:tcPr>
            <w:tcW w:w="1881" w:type="dxa"/>
            <w:vMerge w:val="restart"/>
            <w:tcBorders>
              <w:top w:val="nil"/>
              <w:left w:val="single" w:sz="4" w:space="0" w:color="auto"/>
              <w:right w:val="single" w:sz="4" w:space="0" w:color="auto"/>
            </w:tcBorders>
          </w:tcPr>
          <w:p w:rsidR="00B131BB" w:rsidRPr="0090491B" w:rsidRDefault="00B131BB" w:rsidP="00861DB7">
            <w:pPr>
              <w:rPr>
                <w:color w:val="000000"/>
              </w:rPr>
            </w:pPr>
            <w:r w:rsidRPr="0090491B">
              <w:rPr>
                <w:color w:val="000000"/>
              </w:rPr>
              <w:t>4. System Testing</w:t>
            </w:r>
          </w:p>
        </w:tc>
        <w:tc>
          <w:tcPr>
            <w:tcW w:w="4208" w:type="dxa"/>
            <w:tcBorders>
              <w:top w:val="nil"/>
              <w:left w:val="nil"/>
              <w:bottom w:val="single" w:sz="4" w:space="0" w:color="auto"/>
              <w:right w:val="single" w:sz="4" w:space="0" w:color="auto"/>
            </w:tcBorders>
          </w:tcPr>
          <w:p w:rsidR="00B131BB" w:rsidRPr="0090491B" w:rsidRDefault="00B131BB" w:rsidP="00861DB7">
            <w:pPr>
              <w:rPr>
                <w:color w:val="000000"/>
              </w:rPr>
            </w:pPr>
            <w:r w:rsidRPr="0090491B">
              <w:rPr>
                <w:color w:val="000000"/>
              </w:rPr>
              <w:t>Training for the testing users</w:t>
            </w:r>
          </w:p>
        </w:tc>
        <w:tc>
          <w:tcPr>
            <w:tcW w:w="508" w:type="dxa"/>
            <w:tcBorders>
              <w:top w:val="nil"/>
              <w:left w:val="nil"/>
              <w:bottom w:val="single" w:sz="4" w:space="0" w:color="auto"/>
              <w:right w:val="single" w:sz="4" w:space="0" w:color="auto"/>
            </w:tcBorders>
            <w:noWrap/>
            <w:vAlign w:val="bottom"/>
          </w:tcPr>
          <w:p w:rsidR="00B131BB" w:rsidRPr="0090491B" w:rsidRDefault="00B131BB" w:rsidP="00861DB7">
            <w:pPr>
              <w:rPr>
                <w:color w:val="000000"/>
              </w:rPr>
            </w:pPr>
            <w:r w:rsidRPr="0090491B">
              <w:rPr>
                <w:color w:val="000000"/>
              </w:rPr>
              <w:t> </w:t>
            </w:r>
          </w:p>
        </w:tc>
        <w:tc>
          <w:tcPr>
            <w:tcW w:w="508" w:type="dxa"/>
            <w:tcBorders>
              <w:top w:val="nil"/>
              <w:left w:val="nil"/>
              <w:bottom w:val="single" w:sz="4" w:space="0" w:color="auto"/>
              <w:right w:val="single" w:sz="4" w:space="0" w:color="auto"/>
            </w:tcBorders>
            <w:noWrap/>
            <w:vAlign w:val="bottom"/>
          </w:tcPr>
          <w:p w:rsidR="00B131BB" w:rsidRPr="0090491B" w:rsidRDefault="00B131BB" w:rsidP="00861DB7">
            <w:pPr>
              <w:rPr>
                <w:color w:val="000000"/>
              </w:rPr>
            </w:pPr>
            <w:r w:rsidRPr="0090491B">
              <w:rPr>
                <w:color w:val="000000"/>
              </w:rPr>
              <w:t> </w:t>
            </w:r>
          </w:p>
        </w:tc>
        <w:tc>
          <w:tcPr>
            <w:tcW w:w="508" w:type="dxa"/>
            <w:tcBorders>
              <w:top w:val="nil"/>
              <w:left w:val="nil"/>
              <w:bottom w:val="single" w:sz="4" w:space="0" w:color="auto"/>
              <w:right w:val="single" w:sz="4" w:space="0" w:color="auto"/>
            </w:tcBorders>
            <w:noWrap/>
            <w:vAlign w:val="bottom"/>
          </w:tcPr>
          <w:p w:rsidR="00B131BB" w:rsidRPr="0090491B" w:rsidRDefault="00B131BB" w:rsidP="00861DB7">
            <w:pPr>
              <w:rPr>
                <w:color w:val="000000"/>
              </w:rPr>
            </w:pPr>
            <w:r w:rsidRPr="0090491B">
              <w:rPr>
                <w:color w:val="000000"/>
              </w:rPr>
              <w:t> </w:t>
            </w:r>
          </w:p>
        </w:tc>
        <w:tc>
          <w:tcPr>
            <w:tcW w:w="508" w:type="dxa"/>
            <w:tcBorders>
              <w:top w:val="nil"/>
              <w:left w:val="nil"/>
              <w:bottom w:val="single" w:sz="4" w:space="0" w:color="auto"/>
              <w:right w:val="single" w:sz="4" w:space="0" w:color="auto"/>
            </w:tcBorders>
            <w:noWrap/>
            <w:vAlign w:val="bottom"/>
          </w:tcPr>
          <w:p w:rsidR="00B131BB" w:rsidRPr="0090491B" w:rsidRDefault="00B131BB" w:rsidP="00861DB7">
            <w:pPr>
              <w:rPr>
                <w:color w:val="000000"/>
              </w:rPr>
            </w:pPr>
            <w:r w:rsidRPr="0090491B">
              <w:rPr>
                <w:color w:val="000000"/>
              </w:rPr>
              <w:t> </w:t>
            </w:r>
          </w:p>
        </w:tc>
        <w:tc>
          <w:tcPr>
            <w:tcW w:w="508" w:type="dxa"/>
            <w:tcBorders>
              <w:top w:val="single" w:sz="4" w:space="0" w:color="auto"/>
              <w:left w:val="nil"/>
              <w:bottom w:val="single" w:sz="4" w:space="0" w:color="auto"/>
              <w:right w:val="single" w:sz="4" w:space="0" w:color="auto"/>
            </w:tcBorders>
            <w:shd w:val="clear" w:color="auto" w:fill="CCCCCC"/>
            <w:noWrap/>
            <w:vAlign w:val="bottom"/>
          </w:tcPr>
          <w:p w:rsidR="00B131BB" w:rsidRPr="0090491B" w:rsidRDefault="00B131BB" w:rsidP="00861DB7">
            <w:pPr>
              <w:rPr>
                <w:color w:val="000000"/>
              </w:rPr>
            </w:pPr>
            <w:r w:rsidRPr="0090491B">
              <w:rPr>
                <w:color w:val="000000"/>
              </w:rPr>
              <w:t> </w:t>
            </w:r>
          </w:p>
        </w:tc>
        <w:tc>
          <w:tcPr>
            <w:tcW w:w="508" w:type="dxa"/>
            <w:tcBorders>
              <w:top w:val="single" w:sz="4" w:space="0" w:color="auto"/>
              <w:left w:val="nil"/>
              <w:bottom w:val="single" w:sz="4" w:space="0" w:color="auto"/>
              <w:right w:val="single" w:sz="4" w:space="0" w:color="auto"/>
            </w:tcBorders>
            <w:shd w:val="clear" w:color="auto" w:fill="CCCCCC"/>
            <w:noWrap/>
            <w:vAlign w:val="bottom"/>
          </w:tcPr>
          <w:p w:rsidR="00B131BB" w:rsidRPr="0090491B" w:rsidRDefault="00B131BB" w:rsidP="00861DB7">
            <w:pPr>
              <w:rPr>
                <w:color w:val="000000"/>
              </w:rPr>
            </w:pPr>
            <w:r w:rsidRPr="0090491B">
              <w:rPr>
                <w:color w:val="000000"/>
              </w:rPr>
              <w:t> </w:t>
            </w:r>
          </w:p>
        </w:tc>
        <w:tc>
          <w:tcPr>
            <w:tcW w:w="508" w:type="dxa"/>
            <w:tcBorders>
              <w:top w:val="nil"/>
              <w:left w:val="nil"/>
              <w:bottom w:val="single" w:sz="4" w:space="0" w:color="auto"/>
              <w:right w:val="single" w:sz="4" w:space="0" w:color="auto"/>
            </w:tcBorders>
            <w:noWrap/>
            <w:vAlign w:val="bottom"/>
          </w:tcPr>
          <w:p w:rsidR="00B131BB" w:rsidRPr="0090491B" w:rsidRDefault="00B131BB" w:rsidP="00861DB7">
            <w:pPr>
              <w:rPr>
                <w:color w:val="000000"/>
              </w:rPr>
            </w:pPr>
            <w:r w:rsidRPr="0090491B">
              <w:rPr>
                <w:color w:val="000000"/>
              </w:rPr>
              <w:t> </w:t>
            </w:r>
          </w:p>
        </w:tc>
        <w:tc>
          <w:tcPr>
            <w:tcW w:w="508" w:type="dxa"/>
            <w:tcBorders>
              <w:top w:val="single" w:sz="4" w:space="0" w:color="auto"/>
              <w:left w:val="nil"/>
              <w:bottom w:val="single" w:sz="4" w:space="0" w:color="auto"/>
              <w:right w:val="single" w:sz="4" w:space="0" w:color="auto"/>
            </w:tcBorders>
            <w:shd w:val="clear" w:color="000000" w:fill="auto"/>
            <w:noWrap/>
            <w:vAlign w:val="bottom"/>
          </w:tcPr>
          <w:p w:rsidR="00B131BB" w:rsidRPr="0090491B" w:rsidRDefault="00B131BB" w:rsidP="00861DB7">
            <w:pPr>
              <w:rPr>
                <w:color w:val="000000"/>
              </w:rPr>
            </w:pPr>
            <w:r w:rsidRPr="0090491B">
              <w:rPr>
                <w:color w:val="000000"/>
              </w:rPr>
              <w:t> </w:t>
            </w:r>
          </w:p>
        </w:tc>
      </w:tr>
      <w:tr w:rsidR="00B131BB" w:rsidRPr="0090491B" w:rsidTr="00861DB7">
        <w:trPr>
          <w:trHeight w:val="324"/>
        </w:trPr>
        <w:tc>
          <w:tcPr>
            <w:tcW w:w="1881" w:type="dxa"/>
            <w:vMerge/>
            <w:tcBorders>
              <w:left w:val="single" w:sz="4" w:space="0" w:color="auto"/>
              <w:bottom w:val="single" w:sz="4" w:space="0" w:color="auto"/>
              <w:right w:val="single" w:sz="4" w:space="0" w:color="auto"/>
            </w:tcBorders>
          </w:tcPr>
          <w:p w:rsidR="00B131BB" w:rsidRPr="0090491B" w:rsidRDefault="00B131BB" w:rsidP="00861DB7">
            <w:pPr>
              <w:rPr>
                <w:color w:val="000000"/>
              </w:rPr>
            </w:pPr>
          </w:p>
        </w:tc>
        <w:tc>
          <w:tcPr>
            <w:tcW w:w="4208" w:type="dxa"/>
            <w:tcBorders>
              <w:top w:val="nil"/>
              <w:left w:val="nil"/>
              <w:bottom w:val="single" w:sz="4" w:space="0" w:color="auto"/>
              <w:right w:val="single" w:sz="4" w:space="0" w:color="auto"/>
            </w:tcBorders>
          </w:tcPr>
          <w:p w:rsidR="00B131BB" w:rsidRPr="0090491B" w:rsidRDefault="00B131BB" w:rsidP="00861DB7">
            <w:pPr>
              <w:rPr>
                <w:color w:val="000000"/>
              </w:rPr>
            </w:pPr>
            <w:r w:rsidRPr="0090491B">
              <w:rPr>
                <w:color w:val="000000"/>
              </w:rPr>
              <w:t>System Test, Fine-Tuning and Acceptance</w:t>
            </w:r>
          </w:p>
        </w:tc>
        <w:tc>
          <w:tcPr>
            <w:tcW w:w="508" w:type="dxa"/>
            <w:tcBorders>
              <w:top w:val="nil"/>
              <w:left w:val="nil"/>
              <w:bottom w:val="single" w:sz="4" w:space="0" w:color="auto"/>
              <w:right w:val="single" w:sz="4" w:space="0" w:color="auto"/>
            </w:tcBorders>
            <w:noWrap/>
            <w:vAlign w:val="bottom"/>
          </w:tcPr>
          <w:p w:rsidR="00B131BB" w:rsidRPr="0090491B" w:rsidRDefault="00B131BB" w:rsidP="00861DB7">
            <w:pPr>
              <w:rPr>
                <w:color w:val="000000"/>
              </w:rPr>
            </w:pPr>
            <w:r w:rsidRPr="0090491B">
              <w:rPr>
                <w:color w:val="000000"/>
              </w:rPr>
              <w:t> </w:t>
            </w:r>
          </w:p>
        </w:tc>
        <w:tc>
          <w:tcPr>
            <w:tcW w:w="508" w:type="dxa"/>
            <w:tcBorders>
              <w:top w:val="nil"/>
              <w:left w:val="nil"/>
              <w:bottom w:val="single" w:sz="4" w:space="0" w:color="auto"/>
              <w:right w:val="single" w:sz="4" w:space="0" w:color="auto"/>
            </w:tcBorders>
            <w:noWrap/>
            <w:vAlign w:val="bottom"/>
          </w:tcPr>
          <w:p w:rsidR="00B131BB" w:rsidRPr="0090491B" w:rsidRDefault="00B131BB" w:rsidP="00861DB7">
            <w:pPr>
              <w:rPr>
                <w:color w:val="000000"/>
              </w:rPr>
            </w:pPr>
            <w:r w:rsidRPr="0090491B">
              <w:rPr>
                <w:color w:val="000000"/>
              </w:rPr>
              <w:t> </w:t>
            </w:r>
          </w:p>
        </w:tc>
        <w:tc>
          <w:tcPr>
            <w:tcW w:w="508" w:type="dxa"/>
            <w:tcBorders>
              <w:top w:val="nil"/>
              <w:left w:val="nil"/>
              <w:bottom w:val="single" w:sz="4" w:space="0" w:color="auto"/>
              <w:right w:val="single" w:sz="4" w:space="0" w:color="auto"/>
            </w:tcBorders>
            <w:noWrap/>
            <w:vAlign w:val="bottom"/>
          </w:tcPr>
          <w:p w:rsidR="00B131BB" w:rsidRPr="0090491B" w:rsidRDefault="00B131BB" w:rsidP="00861DB7">
            <w:pPr>
              <w:rPr>
                <w:color w:val="000000"/>
              </w:rPr>
            </w:pPr>
            <w:r w:rsidRPr="0090491B">
              <w:rPr>
                <w:color w:val="000000"/>
              </w:rPr>
              <w:t> </w:t>
            </w:r>
          </w:p>
        </w:tc>
        <w:tc>
          <w:tcPr>
            <w:tcW w:w="508" w:type="dxa"/>
            <w:tcBorders>
              <w:top w:val="nil"/>
              <w:left w:val="nil"/>
              <w:bottom w:val="single" w:sz="4" w:space="0" w:color="auto"/>
              <w:right w:val="single" w:sz="4" w:space="0" w:color="auto"/>
            </w:tcBorders>
            <w:noWrap/>
            <w:vAlign w:val="bottom"/>
          </w:tcPr>
          <w:p w:rsidR="00B131BB" w:rsidRPr="0090491B" w:rsidRDefault="00B131BB" w:rsidP="00861DB7">
            <w:pPr>
              <w:rPr>
                <w:color w:val="000000"/>
              </w:rPr>
            </w:pPr>
            <w:r w:rsidRPr="0090491B">
              <w:rPr>
                <w:color w:val="000000"/>
              </w:rPr>
              <w:t> </w:t>
            </w:r>
          </w:p>
        </w:tc>
        <w:tc>
          <w:tcPr>
            <w:tcW w:w="508" w:type="dxa"/>
            <w:tcBorders>
              <w:top w:val="single" w:sz="4" w:space="0" w:color="auto"/>
              <w:left w:val="nil"/>
              <w:bottom w:val="single" w:sz="4" w:space="0" w:color="auto"/>
              <w:right w:val="single" w:sz="4" w:space="0" w:color="auto"/>
            </w:tcBorders>
            <w:noWrap/>
            <w:vAlign w:val="bottom"/>
          </w:tcPr>
          <w:p w:rsidR="00B131BB" w:rsidRPr="0090491B" w:rsidRDefault="00B131BB" w:rsidP="00861DB7">
            <w:pPr>
              <w:rPr>
                <w:color w:val="000000"/>
              </w:rPr>
            </w:pPr>
            <w:r w:rsidRPr="0090491B">
              <w:rPr>
                <w:color w:val="000000"/>
              </w:rPr>
              <w:t> </w:t>
            </w:r>
          </w:p>
        </w:tc>
        <w:tc>
          <w:tcPr>
            <w:tcW w:w="508" w:type="dxa"/>
            <w:tcBorders>
              <w:top w:val="single" w:sz="4" w:space="0" w:color="auto"/>
              <w:left w:val="nil"/>
              <w:bottom w:val="single" w:sz="4" w:space="0" w:color="auto"/>
              <w:right w:val="single" w:sz="4" w:space="0" w:color="auto"/>
            </w:tcBorders>
            <w:shd w:val="clear" w:color="auto" w:fill="CCCCCC"/>
            <w:noWrap/>
            <w:vAlign w:val="bottom"/>
          </w:tcPr>
          <w:p w:rsidR="00B131BB" w:rsidRPr="0090491B" w:rsidRDefault="00B131BB" w:rsidP="00861DB7">
            <w:pPr>
              <w:rPr>
                <w:color w:val="000000"/>
              </w:rPr>
            </w:pPr>
            <w:r w:rsidRPr="0090491B">
              <w:rPr>
                <w:color w:val="000000"/>
              </w:rPr>
              <w:t> </w:t>
            </w:r>
          </w:p>
        </w:tc>
        <w:tc>
          <w:tcPr>
            <w:tcW w:w="508" w:type="dxa"/>
            <w:tcBorders>
              <w:top w:val="nil"/>
              <w:left w:val="nil"/>
              <w:bottom w:val="single" w:sz="4" w:space="0" w:color="auto"/>
              <w:right w:val="single" w:sz="4" w:space="0" w:color="auto"/>
            </w:tcBorders>
            <w:noWrap/>
            <w:vAlign w:val="bottom"/>
          </w:tcPr>
          <w:p w:rsidR="00B131BB" w:rsidRPr="0090491B" w:rsidRDefault="00B131BB" w:rsidP="00861DB7">
            <w:pPr>
              <w:rPr>
                <w:color w:val="000000"/>
              </w:rPr>
            </w:pPr>
            <w:r w:rsidRPr="0090491B">
              <w:rPr>
                <w:color w:val="000000"/>
              </w:rPr>
              <w:t> </w:t>
            </w:r>
          </w:p>
        </w:tc>
        <w:tc>
          <w:tcPr>
            <w:tcW w:w="508" w:type="dxa"/>
            <w:tcBorders>
              <w:top w:val="nil"/>
              <w:left w:val="nil"/>
              <w:bottom w:val="single" w:sz="4" w:space="0" w:color="auto"/>
              <w:right w:val="single" w:sz="4" w:space="0" w:color="auto"/>
            </w:tcBorders>
            <w:noWrap/>
            <w:vAlign w:val="bottom"/>
          </w:tcPr>
          <w:p w:rsidR="00B131BB" w:rsidRPr="0090491B" w:rsidRDefault="00B131BB" w:rsidP="00861DB7">
            <w:pPr>
              <w:rPr>
                <w:color w:val="000000"/>
              </w:rPr>
            </w:pPr>
            <w:r w:rsidRPr="0090491B">
              <w:rPr>
                <w:color w:val="000000"/>
              </w:rPr>
              <w:t> </w:t>
            </w:r>
          </w:p>
        </w:tc>
      </w:tr>
      <w:tr w:rsidR="00B131BB" w:rsidRPr="0090491B" w:rsidTr="00861DB7">
        <w:trPr>
          <w:trHeight w:val="373"/>
        </w:trPr>
        <w:tc>
          <w:tcPr>
            <w:tcW w:w="1881" w:type="dxa"/>
            <w:vMerge w:val="restart"/>
            <w:tcBorders>
              <w:top w:val="nil"/>
              <w:left w:val="single" w:sz="4" w:space="0" w:color="auto"/>
              <w:right w:val="single" w:sz="4" w:space="0" w:color="auto"/>
            </w:tcBorders>
          </w:tcPr>
          <w:p w:rsidR="00B131BB" w:rsidRPr="0090491B" w:rsidRDefault="00B131BB" w:rsidP="00861DB7">
            <w:pPr>
              <w:rPr>
                <w:color w:val="000000"/>
              </w:rPr>
            </w:pPr>
            <w:r w:rsidRPr="0090491B">
              <w:rPr>
                <w:color w:val="000000"/>
              </w:rPr>
              <w:t>5. Training</w:t>
            </w:r>
          </w:p>
        </w:tc>
        <w:tc>
          <w:tcPr>
            <w:tcW w:w="4208" w:type="dxa"/>
            <w:tcBorders>
              <w:top w:val="nil"/>
              <w:left w:val="nil"/>
              <w:bottom w:val="single" w:sz="4" w:space="0" w:color="auto"/>
              <w:right w:val="single" w:sz="4" w:space="0" w:color="auto"/>
            </w:tcBorders>
          </w:tcPr>
          <w:p w:rsidR="00B131BB" w:rsidRPr="0090491B" w:rsidRDefault="00B131BB" w:rsidP="00861DB7">
            <w:pPr>
              <w:rPr>
                <w:color w:val="000000"/>
              </w:rPr>
            </w:pPr>
            <w:r w:rsidRPr="0090491B">
              <w:rPr>
                <w:color w:val="000000"/>
              </w:rPr>
              <w:t>Users training on configured system</w:t>
            </w:r>
          </w:p>
        </w:tc>
        <w:tc>
          <w:tcPr>
            <w:tcW w:w="508" w:type="dxa"/>
            <w:tcBorders>
              <w:top w:val="nil"/>
              <w:left w:val="nil"/>
              <w:bottom w:val="single" w:sz="4" w:space="0" w:color="auto"/>
              <w:right w:val="single" w:sz="4" w:space="0" w:color="auto"/>
            </w:tcBorders>
            <w:noWrap/>
            <w:vAlign w:val="bottom"/>
          </w:tcPr>
          <w:p w:rsidR="00B131BB" w:rsidRPr="0090491B" w:rsidRDefault="00B131BB" w:rsidP="00861DB7">
            <w:pPr>
              <w:rPr>
                <w:color w:val="000000"/>
              </w:rPr>
            </w:pPr>
            <w:r w:rsidRPr="0090491B">
              <w:rPr>
                <w:color w:val="000000"/>
              </w:rPr>
              <w:t> </w:t>
            </w:r>
          </w:p>
        </w:tc>
        <w:tc>
          <w:tcPr>
            <w:tcW w:w="508" w:type="dxa"/>
            <w:tcBorders>
              <w:top w:val="nil"/>
              <w:left w:val="nil"/>
              <w:bottom w:val="single" w:sz="4" w:space="0" w:color="auto"/>
              <w:right w:val="single" w:sz="4" w:space="0" w:color="auto"/>
            </w:tcBorders>
            <w:noWrap/>
            <w:vAlign w:val="bottom"/>
          </w:tcPr>
          <w:p w:rsidR="00B131BB" w:rsidRPr="0090491B" w:rsidRDefault="00B131BB" w:rsidP="00861DB7">
            <w:pPr>
              <w:rPr>
                <w:color w:val="000000"/>
              </w:rPr>
            </w:pPr>
            <w:r w:rsidRPr="0090491B">
              <w:rPr>
                <w:color w:val="000000"/>
              </w:rPr>
              <w:t> </w:t>
            </w:r>
          </w:p>
        </w:tc>
        <w:tc>
          <w:tcPr>
            <w:tcW w:w="508" w:type="dxa"/>
            <w:tcBorders>
              <w:top w:val="nil"/>
              <w:left w:val="nil"/>
              <w:bottom w:val="single" w:sz="4" w:space="0" w:color="auto"/>
              <w:right w:val="single" w:sz="4" w:space="0" w:color="auto"/>
            </w:tcBorders>
            <w:noWrap/>
            <w:vAlign w:val="bottom"/>
          </w:tcPr>
          <w:p w:rsidR="00B131BB" w:rsidRPr="0090491B" w:rsidRDefault="00B131BB" w:rsidP="00861DB7">
            <w:pPr>
              <w:rPr>
                <w:color w:val="000000"/>
              </w:rPr>
            </w:pPr>
            <w:r w:rsidRPr="0090491B">
              <w:rPr>
                <w:color w:val="000000"/>
              </w:rPr>
              <w:t> </w:t>
            </w:r>
          </w:p>
        </w:tc>
        <w:tc>
          <w:tcPr>
            <w:tcW w:w="508" w:type="dxa"/>
            <w:tcBorders>
              <w:top w:val="nil"/>
              <w:left w:val="nil"/>
              <w:bottom w:val="single" w:sz="4" w:space="0" w:color="auto"/>
              <w:right w:val="single" w:sz="4" w:space="0" w:color="auto"/>
            </w:tcBorders>
            <w:noWrap/>
            <w:vAlign w:val="bottom"/>
          </w:tcPr>
          <w:p w:rsidR="00B131BB" w:rsidRPr="0090491B" w:rsidRDefault="00B131BB" w:rsidP="00861DB7">
            <w:pPr>
              <w:rPr>
                <w:color w:val="000000"/>
              </w:rPr>
            </w:pPr>
            <w:r w:rsidRPr="0090491B">
              <w:rPr>
                <w:color w:val="000000"/>
              </w:rPr>
              <w:t> </w:t>
            </w:r>
          </w:p>
        </w:tc>
        <w:tc>
          <w:tcPr>
            <w:tcW w:w="508" w:type="dxa"/>
            <w:tcBorders>
              <w:top w:val="nil"/>
              <w:left w:val="nil"/>
              <w:bottom w:val="single" w:sz="4" w:space="0" w:color="auto"/>
              <w:right w:val="single" w:sz="4" w:space="0" w:color="auto"/>
            </w:tcBorders>
            <w:noWrap/>
            <w:vAlign w:val="bottom"/>
          </w:tcPr>
          <w:p w:rsidR="00B131BB" w:rsidRPr="0090491B" w:rsidRDefault="00B131BB" w:rsidP="00861DB7">
            <w:pPr>
              <w:rPr>
                <w:color w:val="000000"/>
              </w:rPr>
            </w:pPr>
            <w:r w:rsidRPr="0090491B">
              <w:rPr>
                <w:color w:val="000000"/>
              </w:rPr>
              <w:t> </w:t>
            </w:r>
          </w:p>
        </w:tc>
        <w:tc>
          <w:tcPr>
            <w:tcW w:w="508" w:type="dxa"/>
            <w:tcBorders>
              <w:top w:val="single" w:sz="4" w:space="0" w:color="auto"/>
              <w:left w:val="nil"/>
              <w:bottom w:val="single" w:sz="4" w:space="0" w:color="auto"/>
              <w:right w:val="single" w:sz="4" w:space="0" w:color="auto"/>
            </w:tcBorders>
            <w:shd w:val="clear" w:color="auto" w:fill="CCCCCC"/>
            <w:noWrap/>
            <w:vAlign w:val="bottom"/>
          </w:tcPr>
          <w:p w:rsidR="00B131BB" w:rsidRPr="0090491B" w:rsidRDefault="00B131BB" w:rsidP="00861DB7">
            <w:pPr>
              <w:rPr>
                <w:color w:val="000000"/>
              </w:rPr>
            </w:pPr>
            <w:r w:rsidRPr="0090491B">
              <w:rPr>
                <w:color w:val="000000"/>
              </w:rPr>
              <w:t> </w:t>
            </w:r>
          </w:p>
        </w:tc>
        <w:tc>
          <w:tcPr>
            <w:tcW w:w="508" w:type="dxa"/>
            <w:tcBorders>
              <w:top w:val="single" w:sz="4" w:space="0" w:color="auto"/>
              <w:left w:val="nil"/>
              <w:bottom w:val="single" w:sz="4" w:space="0" w:color="auto"/>
              <w:right w:val="single" w:sz="4" w:space="0" w:color="auto"/>
            </w:tcBorders>
            <w:shd w:val="clear" w:color="auto" w:fill="CCCCCC"/>
            <w:noWrap/>
            <w:vAlign w:val="bottom"/>
          </w:tcPr>
          <w:p w:rsidR="00B131BB" w:rsidRPr="0090491B" w:rsidRDefault="00B131BB" w:rsidP="00861DB7">
            <w:pPr>
              <w:rPr>
                <w:color w:val="000000"/>
              </w:rPr>
            </w:pPr>
            <w:r w:rsidRPr="0090491B">
              <w:rPr>
                <w:color w:val="000000"/>
              </w:rPr>
              <w:t> </w:t>
            </w:r>
          </w:p>
        </w:tc>
        <w:tc>
          <w:tcPr>
            <w:tcW w:w="508" w:type="dxa"/>
            <w:tcBorders>
              <w:top w:val="nil"/>
              <w:left w:val="nil"/>
              <w:bottom w:val="single" w:sz="4" w:space="0" w:color="auto"/>
              <w:right w:val="single" w:sz="4" w:space="0" w:color="auto"/>
            </w:tcBorders>
            <w:noWrap/>
            <w:vAlign w:val="bottom"/>
          </w:tcPr>
          <w:p w:rsidR="00B131BB" w:rsidRPr="0090491B" w:rsidRDefault="00B131BB" w:rsidP="00861DB7">
            <w:pPr>
              <w:rPr>
                <w:color w:val="000000"/>
              </w:rPr>
            </w:pPr>
            <w:r w:rsidRPr="0090491B">
              <w:rPr>
                <w:color w:val="000000"/>
              </w:rPr>
              <w:t> </w:t>
            </w:r>
          </w:p>
        </w:tc>
      </w:tr>
      <w:tr w:rsidR="00B131BB" w:rsidRPr="0090491B" w:rsidTr="00861DB7">
        <w:trPr>
          <w:trHeight w:val="389"/>
        </w:trPr>
        <w:tc>
          <w:tcPr>
            <w:tcW w:w="1881" w:type="dxa"/>
            <w:vMerge/>
            <w:tcBorders>
              <w:left w:val="single" w:sz="4" w:space="0" w:color="auto"/>
              <w:bottom w:val="single" w:sz="4" w:space="0" w:color="auto"/>
              <w:right w:val="single" w:sz="4" w:space="0" w:color="auto"/>
            </w:tcBorders>
          </w:tcPr>
          <w:p w:rsidR="00B131BB" w:rsidRPr="0090491B" w:rsidRDefault="00B131BB" w:rsidP="00861DB7">
            <w:pPr>
              <w:rPr>
                <w:color w:val="000000"/>
              </w:rPr>
            </w:pPr>
          </w:p>
        </w:tc>
        <w:tc>
          <w:tcPr>
            <w:tcW w:w="4208" w:type="dxa"/>
            <w:tcBorders>
              <w:top w:val="nil"/>
              <w:left w:val="nil"/>
              <w:bottom w:val="single" w:sz="4" w:space="0" w:color="auto"/>
              <w:right w:val="single" w:sz="4" w:space="0" w:color="auto"/>
            </w:tcBorders>
          </w:tcPr>
          <w:p w:rsidR="00B131BB" w:rsidRPr="0090491B" w:rsidRDefault="00B131BB" w:rsidP="00861DB7">
            <w:pPr>
              <w:rPr>
                <w:color w:val="000000"/>
              </w:rPr>
            </w:pPr>
            <w:r w:rsidRPr="0090491B">
              <w:rPr>
                <w:color w:val="000000"/>
              </w:rPr>
              <w:t xml:space="preserve">Training on reports design &amp; administration </w:t>
            </w:r>
          </w:p>
        </w:tc>
        <w:tc>
          <w:tcPr>
            <w:tcW w:w="508" w:type="dxa"/>
            <w:tcBorders>
              <w:top w:val="nil"/>
              <w:left w:val="nil"/>
              <w:bottom w:val="single" w:sz="4" w:space="0" w:color="auto"/>
              <w:right w:val="single" w:sz="4" w:space="0" w:color="auto"/>
            </w:tcBorders>
            <w:noWrap/>
            <w:vAlign w:val="bottom"/>
          </w:tcPr>
          <w:p w:rsidR="00B131BB" w:rsidRPr="0090491B" w:rsidRDefault="00B131BB" w:rsidP="00861DB7">
            <w:pPr>
              <w:rPr>
                <w:color w:val="000000"/>
              </w:rPr>
            </w:pPr>
            <w:r w:rsidRPr="0090491B">
              <w:rPr>
                <w:color w:val="000000"/>
              </w:rPr>
              <w:t> </w:t>
            </w:r>
          </w:p>
        </w:tc>
        <w:tc>
          <w:tcPr>
            <w:tcW w:w="508" w:type="dxa"/>
            <w:tcBorders>
              <w:top w:val="nil"/>
              <w:left w:val="nil"/>
              <w:bottom w:val="single" w:sz="4" w:space="0" w:color="auto"/>
              <w:right w:val="single" w:sz="4" w:space="0" w:color="auto"/>
            </w:tcBorders>
            <w:noWrap/>
            <w:vAlign w:val="bottom"/>
          </w:tcPr>
          <w:p w:rsidR="00B131BB" w:rsidRPr="0090491B" w:rsidRDefault="00B131BB" w:rsidP="00861DB7">
            <w:pPr>
              <w:rPr>
                <w:color w:val="000000"/>
              </w:rPr>
            </w:pPr>
            <w:r w:rsidRPr="0090491B">
              <w:rPr>
                <w:color w:val="000000"/>
              </w:rPr>
              <w:t> </w:t>
            </w:r>
          </w:p>
        </w:tc>
        <w:tc>
          <w:tcPr>
            <w:tcW w:w="508" w:type="dxa"/>
            <w:tcBorders>
              <w:top w:val="nil"/>
              <w:left w:val="nil"/>
              <w:bottom w:val="single" w:sz="4" w:space="0" w:color="auto"/>
              <w:right w:val="single" w:sz="4" w:space="0" w:color="auto"/>
            </w:tcBorders>
            <w:noWrap/>
            <w:vAlign w:val="bottom"/>
          </w:tcPr>
          <w:p w:rsidR="00B131BB" w:rsidRPr="0090491B" w:rsidRDefault="00B131BB" w:rsidP="00861DB7">
            <w:pPr>
              <w:rPr>
                <w:color w:val="000000"/>
              </w:rPr>
            </w:pPr>
            <w:r w:rsidRPr="0090491B">
              <w:rPr>
                <w:color w:val="000000"/>
              </w:rPr>
              <w:t> </w:t>
            </w:r>
          </w:p>
        </w:tc>
        <w:tc>
          <w:tcPr>
            <w:tcW w:w="508" w:type="dxa"/>
            <w:tcBorders>
              <w:top w:val="nil"/>
              <w:left w:val="nil"/>
              <w:bottom w:val="single" w:sz="4" w:space="0" w:color="auto"/>
              <w:right w:val="single" w:sz="4" w:space="0" w:color="auto"/>
            </w:tcBorders>
            <w:noWrap/>
            <w:vAlign w:val="bottom"/>
          </w:tcPr>
          <w:p w:rsidR="00B131BB" w:rsidRPr="0090491B" w:rsidRDefault="00B131BB" w:rsidP="00861DB7">
            <w:pPr>
              <w:rPr>
                <w:color w:val="000000"/>
              </w:rPr>
            </w:pPr>
            <w:r w:rsidRPr="0090491B">
              <w:rPr>
                <w:color w:val="000000"/>
              </w:rPr>
              <w:t> </w:t>
            </w:r>
          </w:p>
        </w:tc>
        <w:tc>
          <w:tcPr>
            <w:tcW w:w="508" w:type="dxa"/>
            <w:tcBorders>
              <w:top w:val="nil"/>
              <w:left w:val="nil"/>
              <w:bottom w:val="single" w:sz="4" w:space="0" w:color="auto"/>
              <w:right w:val="single" w:sz="4" w:space="0" w:color="auto"/>
            </w:tcBorders>
            <w:noWrap/>
            <w:vAlign w:val="bottom"/>
          </w:tcPr>
          <w:p w:rsidR="00B131BB" w:rsidRPr="0090491B" w:rsidRDefault="00B131BB" w:rsidP="00861DB7">
            <w:pPr>
              <w:rPr>
                <w:color w:val="000000"/>
              </w:rPr>
            </w:pPr>
            <w:r w:rsidRPr="0090491B">
              <w:rPr>
                <w:color w:val="000000"/>
              </w:rPr>
              <w:t> </w:t>
            </w:r>
          </w:p>
        </w:tc>
        <w:tc>
          <w:tcPr>
            <w:tcW w:w="508" w:type="dxa"/>
            <w:tcBorders>
              <w:top w:val="nil"/>
              <w:left w:val="nil"/>
              <w:bottom w:val="single" w:sz="4" w:space="0" w:color="auto"/>
              <w:right w:val="single" w:sz="4" w:space="0" w:color="auto"/>
            </w:tcBorders>
            <w:noWrap/>
            <w:vAlign w:val="bottom"/>
          </w:tcPr>
          <w:p w:rsidR="00B131BB" w:rsidRPr="0090491B" w:rsidRDefault="00B131BB" w:rsidP="00861DB7">
            <w:pPr>
              <w:rPr>
                <w:color w:val="000000"/>
              </w:rPr>
            </w:pPr>
            <w:r w:rsidRPr="0090491B">
              <w:rPr>
                <w:color w:val="000000"/>
              </w:rPr>
              <w:t> </w:t>
            </w:r>
          </w:p>
        </w:tc>
        <w:tc>
          <w:tcPr>
            <w:tcW w:w="508" w:type="dxa"/>
            <w:tcBorders>
              <w:top w:val="single" w:sz="4" w:space="0" w:color="auto"/>
              <w:left w:val="nil"/>
              <w:bottom w:val="single" w:sz="4" w:space="0" w:color="auto"/>
              <w:right w:val="single" w:sz="4" w:space="0" w:color="auto"/>
            </w:tcBorders>
            <w:shd w:val="clear" w:color="auto" w:fill="CCCCCC"/>
            <w:noWrap/>
            <w:vAlign w:val="bottom"/>
          </w:tcPr>
          <w:p w:rsidR="00B131BB" w:rsidRPr="0090491B" w:rsidRDefault="00B131BB" w:rsidP="00861DB7">
            <w:pPr>
              <w:rPr>
                <w:color w:val="000000"/>
              </w:rPr>
            </w:pPr>
            <w:r w:rsidRPr="0090491B">
              <w:rPr>
                <w:color w:val="000000"/>
              </w:rPr>
              <w:t> </w:t>
            </w:r>
          </w:p>
        </w:tc>
        <w:tc>
          <w:tcPr>
            <w:tcW w:w="508" w:type="dxa"/>
            <w:tcBorders>
              <w:top w:val="nil"/>
              <w:left w:val="nil"/>
              <w:bottom w:val="single" w:sz="4" w:space="0" w:color="auto"/>
              <w:right w:val="single" w:sz="4" w:space="0" w:color="auto"/>
            </w:tcBorders>
            <w:noWrap/>
            <w:vAlign w:val="bottom"/>
          </w:tcPr>
          <w:p w:rsidR="00B131BB" w:rsidRPr="0090491B" w:rsidRDefault="00B131BB" w:rsidP="00861DB7">
            <w:pPr>
              <w:rPr>
                <w:color w:val="000000"/>
              </w:rPr>
            </w:pPr>
            <w:r w:rsidRPr="0090491B">
              <w:rPr>
                <w:color w:val="000000"/>
              </w:rPr>
              <w:t> </w:t>
            </w:r>
          </w:p>
        </w:tc>
      </w:tr>
      <w:tr w:rsidR="00B131BB" w:rsidRPr="0090491B" w:rsidTr="00861DB7">
        <w:trPr>
          <w:trHeight w:val="324"/>
        </w:trPr>
        <w:tc>
          <w:tcPr>
            <w:tcW w:w="1881" w:type="dxa"/>
            <w:vMerge w:val="restart"/>
            <w:tcBorders>
              <w:top w:val="nil"/>
              <w:left w:val="single" w:sz="4" w:space="0" w:color="auto"/>
              <w:right w:val="single" w:sz="4" w:space="0" w:color="auto"/>
            </w:tcBorders>
          </w:tcPr>
          <w:p w:rsidR="00B131BB" w:rsidRPr="0090491B" w:rsidRDefault="00B131BB" w:rsidP="00861DB7">
            <w:pPr>
              <w:rPr>
                <w:color w:val="000000"/>
              </w:rPr>
            </w:pPr>
            <w:r w:rsidRPr="0090491B">
              <w:rPr>
                <w:color w:val="000000"/>
              </w:rPr>
              <w:t>6. Data Migration &amp; Go-Live</w:t>
            </w:r>
          </w:p>
        </w:tc>
        <w:tc>
          <w:tcPr>
            <w:tcW w:w="4208" w:type="dxa"/>
            <w:tcBorders>
              <w:top w:val="nil"/>
              <w:left w:val="nil"/>
              <w:bottom w:val="single" w:sz="4" w:space="0" w:color="auto"/>
              <w:right w:val="single" w:sz="4" w:space="0" w:color="auto"/>
            </w:tcBorders>
          </w:tcPr>
          <w:p w:rsidR="00B131BB" w:rsidRPr="0090491B" w:rsidRDefault="00B131BB" w:rsidP="00861DB7">
            <w:pPr>
              <w:rPr>
                <w:color w:val="000000"/>
              </w:rPr>
            </w:pPr>
            <w:r w:rsidRPr="0090491B">
              <w:rPr>
                <w:color w:val="000000"/>
              </w:rPr>
              <w:t>Support for data migration</w:t>
            </w:r>
          </w:p>
        </w:tc>
        <w:tc>
          <w:tcPr>
            <w:tcW w:w="508" w:type="dxa"/>
            <w:tcBorders>
              <w:top w:val="nil"/>
              <w:left w:val="nil"/>
              <w:bottom w:val="single" w:sz="4" w:space="0" w:color="auto"/>
              <w:right w:val="single" w:sz="4" w:space="0" w:color="auto"/>
            </w:tcBorders>
            <w:noWrap/>
            <w:vAlign w:val="bottom"/>
          </w:tcPr>
          <w:p w:rsidR="00B131BB" w:rsidRPr="0090491B" w:rsidRDefault="00B131BB" w:rsidP="00861DB7">
            <w:pPr>
              <w:rPr>
                <w:color w:val="000000"/>
              </w:rPr>
            </w:pPr>
            <w:r w:rsidRPr="0090491B">
              <w:rPr>
                <w:color w:val="000000"/>
              </w:rPr>
              <w:t> </w:t>
            </w:r>
          </w:p>
        </w:tc>
        <w:tc>
          <w:tcPr>
            <w:tcW w:w="508" w:type="dxa"/>
            <w:tcBorders>
              <w:top w:val="nil"/>
              <w:left w:val="nil"/>
              <w:bottom w:val="single" w:sz="4" w:space="0" w:color="auto"/>
              <w:right w:val="single" w:sz="4" w:space="0" w:color="auto"/>
            </w:tcBorders>
            <w:noWrap/>
            <w:vAlign w:val="bottom"/>
          </w:tcPr>
          <w:p w:rsidR="00B131BB" w:rsidRPr="0090491B" w:rsidRDefault="00B131BB" w:rsidP="00861DB7">
            <w:pPr>
              <w:rPr>
                <w:color w:val="000000"/>
              </w:rPr>
            </w:pPr>
            <w:r w:rsidRPr="0090491B">
              <w:rPr>
                <w:color w:val="000000"/>
              </w:rPr>
              <w:t> </w:t>
            </w:r>
          </w:p>
        </w:tc>
        <w:tc>
          <w:tcPr>
            <w:tcW w:w="508" w:type="dxa"/>
            <w:tcBorders>
              <w:top w:val="nil"/>
              <w:left w:val="nil"/>
              <w:bottom w:val="single" w:sz="4" w:space="0" w:color="auto"/>
              <w:right w:val="single" w:sz="4" w:space="0" w:color="auto"/>
            </w:tcBorders>
            <w:noWrap/>
            <w:vAlign w:val="bottom"/>
          </w:tcPr>
          <w:p w:rsidR="00B131BB" w:rsidRPr="0090491B" w:rsidRDefault="00B131BB" w:rsidP="00861DB7">
            <w:pPr>
              <w:rPr>
                <w:color w:val="000000"/>
              </w:rPr>
            </w:pPr>
            <w:r w:rsidRPr="0090491B">
              <w:rPr>
                <w:color w:val="000000"/>
              </w:rPr>
              <w:t> </w:t>
            </w:r>
          </w:p>
        </w:tc>
        <w:tc>
          <w:tcPr>
            <w:tcW w:w="508" w:type="dxa"/>
            <w:tcBorders>
              <w:top w:val="nil"/>
              <w:left w:val="nil"/>
              <w:bottom w:val="single" w:sz="4" w:space="0" w:color="auto"/>
              <w:right w:val="single" w:sz="4" w:space="0" w:color="auto"/>
            </w:tcBorders>
            <w:noWrap/>
            <w:vAlign w:val="bottom"/>
          </w:tcPr>
          <w:p w:rsidR="00B131BB" w:rsidRPr="0090491B" w:rsidRDefault="00B131BB" w:rsidP="00861DB7">
            <w:pPr>
              <w:rPr>
                <w:color w:val="000000"/>
              </w:rPr>
            </w:pPr>
            <w:r w:rsidRPr="0090491B">
              <w:rPr>
                <w:color w:val="000000"/>
              </w:rPr>
              <w:t> </w:t>
            </w:r>
          </w:p>
        </w:tc>
        <w:tc>
          <w:tcPr>
            <w:tcW w:w="508" w:type="dxa"/>
            <w:tcBorders>
              <w:top w:val="nil"/>
              <w:left w:val="nil"/>
              <w:bottom w:val="single" w:sz="4" w:space="0" w:color="auto"/>
              <w:right w:val="single" w:sz="4" w:space="0" w:color="auto"/>
            </w:tcBorders>
            <w:noWrap/>
            <w:vAlign w:val="bottom"/>
          </w:tcPr>
          <w:p w:rsidR="00B131BB" w:rsidRPr="0090491B" w:rsidRDefault="00B131BB" w:rsidP="00861DB7">
            <w:pPr>
              <w:rPr>
                <w:color w:val="000000"/>
              </w:rPr>
            </w:pPr>
            <w:r w:rsidRPr="0090491B">
              <w:rPr>
                <w:color w:val="000000"/>
              </w:rPr>
              <w:t> </w:t>
            </w:r>
          </w:p>
        </w:tc>
        <w:tc>
          <w:tcPr>
            <w:tcW w:w="508" w:type="dxa"/>
            <w:tcBorders>
              <w:top w:val="nil"/>
              <w:left w:val="nil"/>
              <w:bottom w:val="single" w:sz="4" w:space="0" w:color="auto"/>
              <w:right w:val="single" w:sz="4" w:space="0" w:color="auto"/>
            </w:tcBorders>
            <w:noWrap/>
            <w:vAlign w:val="bottom"/>
          </w:tcPr>
          <w:p w:rsidR="00B131BB" w:rsidRPr="0090491B" w:rsidRDefault="00B131BB" w:rsidP="00861DB7">
            <w:pPr>
              <w:rPr>
                <w:color w:val="000000"/>
              </w:rPr>
            </w:pPr>
            <w:r w:rsidRPr="0090491B">
              <w:rPr>
                <w:color w:val="000000"/>
              </w:rPr>
              <w:t> </w:t>
            </w:r>
          </w:p>
        </w:tc>
        <w:tc>
          <w:tcPr>
            <w:tcW w:w="508" w:type="dxa"/>
            <w:tcBorders>
              <w:top w:val="single" w:sz="4" w:space="0" w:color="auto"/>
              <w:left w:val="nil"/>
              <w:bottom w:val="single" w:sz="4" w:space="0" w:color="auto"/>
              <w:right w:val="single" w:sz="4" w:space="0" w:color="auto"/>
            </w:tcBorders>
            <w:shd w:val="clear" w:color="auto" w:fill="CCCCCC"/>
            <w:noWrap/>
            <w:vAlign w:val="bottom"/>
          </w:tcPr>
          <w:p w:rsidR="00B131BB" w:rsidRPr="0090491B" w:rsidRDefault="00B131BB" w:rsidP="00861DB7">
            <w:pPr>
              <w:rPr>
                <w:color w:val="000000"/>
              </w:rPr>
            </w:pPr>
            <w:r w:rsidRPr="0090491B">
              <w:rPr>
                <w:color w:val="000000"/>
              </w:rPr>
              <w:t> </w:t>
            </w:r>
          </w:p>
        </w:tc>
        <w:tc>
          <w:tcPr>
            <w:tcW w:w="508" w:type="dxa"/>
            <w:tcBorders>
              <w:top w:val="nil"/>
              <w:left w:val="nil"/>
              <w:bottom w:val="single" w:sz="4" w:space="0" w:color="auto"/>
              <w:right w:val="single" w:sz="4" w:space="0" w:color="auto"/>
            </w:tcBorders>
            <w:noWrap/>
            <w:vAlign w:val="bottom"/>
          </w:tcPr>
          <w:p w:rsidR="00B131BB" w:rsidRPr="0090491B" w:rsidRDefault="00B131BB" w:rsidP="00861DB7">
            <w:pPr>
              <w:rPr>
                <w:color w:val="000000"/>
              </w:rPr>
            </w:pPr>
            <w:r w:rsidRPr="0090491B">
              <w:rPr>
                <w:color w:val="000000"/>
              </w:rPr>
              <w:t> </w:t>
            </w:r>
          </w:p>
        </w:tc>
      </w:tr>
      <w:tr w:rsidR="00B131BB" w:rsidRPr="0090491B" w:rsidTr="007B79F6">
        <w:trPr>
          <w:trHeight w:val="324"/>
        </w:trPr>
        <w:tc>
          <w:tcPr>
            <w:tcW w:w="1881" w:type="dxa"/>
            <w:vMerge/>
            <w:tcBorders>
              <w:left w:val="single" w:sz="4" w:space="0" w:color="auto"/>
              <w:bottom w:val="single" w:sz="4" w:space="0" w:color="auto"/>
              <w:right w:val="single" w:sz="4" w:space="0" w:color="auto"/>
            </w:tcBorders>
          </w:tcPr>
          <w:p w:rsidR="00B131BB" w:rsidRPr="0090491B" w:rsidRDefault="00B131BB" w:rsidP="00861DB7">
            <w:pPr>
              <w:rPr>
                <w:color w:val="000000"/>
              </w:rPr>
            </w:pPr>
          </w:p>
        </w:tc>
        <w:tc>
          <w:tcPr>
            <w:tcW w:w="4208" w:type="dxa"/>
            <w:tcBorders>
              <w:top w:val="nil"/>
              <w:left w:val="nil"/>
              <w:bottom w:val="single" w:sz="4" w:space="0" w:color="auto"/>
              <w:right w:val="single" w:sz="4" w:space="0" w:color="auto"/>
            </w:tcBorders>
          </w:tcPr>
          <w:p w:rsidR="00B131BB" w:rsidRPr="0090491B" w:rsidRDefault="00B131BB" w:rsidP="00861DB7">
            <w:pPr>
              <w:rPr>
                <w:color w:val="000000"/>
              </w:rPr>
            </w:pPr>
            <w:r w:rsidRPr="0090491B">
              <w:rPr>
                <w:color w:val="000000"/>
              </w:rPr>
              <w:t>Go-Live Support</w:t>
            </w:r>
          </w:p>
        </w:tc>
        <w:tc>
          <w:tcPr>
            <w:tcW w:w="508" w:type="dxa"/>
            <w:tcBorders>
              <w:top w:val="nil"/>
              <w:left w:val="nil"/>
              <w:bottom w:val="single" w:sz="4" w:space="0" w:color="auto"/>
              <w:right w:val="single" w:sz="4" w:space="0" w:color="auto"/>
            </w:tcBorders>
            <w:noWrap/>
            <w:vAlign w:val="bottom"/>
          </w:tcPr>
          <w:p w:rsidR="00B131BB" w:rsidRPr="0090491B" w:rsidRDefault="00B131BB" w:rsidP="00861DB7">
            <w:pPr>
              <w:rPr>
                <w:color w:val="000000"/>
              </w:rPr>
            </w:pPr>
            <w:r w:rsidRPr="0090491B">
              <w:rPr>
                <w:color w:val="000000"/>
              </w:rPr>
              <w:t> </w:t>
            </w:r>
          </w:p>
        </w:tc>
        <w:tc>
          <w:tcPr>
            <w:tcW w:w="508" w:type="dxa"/>
            <w:tcBorders>
              <w:top w:val="nil"/>
              <w:left w:val="nil"/>
              <w:bottom w:val="single" w:sz="4" w:space="0" w:color="auto"/>
              <w:right w:val="single" w:sz="4" w:space="0" w:color="auto"/>
            </w:tcBorders>
            <w:noWrap/>
            <w:vAlign w:val="bottom"/>
          </w:tcPr>
          <w:p w:rsidR="00B131BB" w:rsidRPr="0090491B" w:rsidRDefault="00B131BB" w:rsidP="00861DB7">
            <w:pPr>
              <w:rPr>
                <w:color w:val="000000"/>
              </w:rPr>
            </w:pPr>
            <w:r w:rsidRPr="0090491B">
              <w:rPr>
                <w:color w:val="000000"/>
              </w:rPr>
              <w:t> </w:t>
            </w:r>
          </w:p>
        </w:tc>
        <w:tc>
          <w:tcPr>
            <w:tcW w:w="508" w:type="dxa"/>
            <w:tcBorders>
              <w:top w:val="nil"/>
              <w:left w:val="nil"/>
              <w:bottom w:val="single" w:sz="4" w:space="0" w:color="auto"/>
              <w:right w:val="single" w:sz="4" w:space="0" w:color="auto"/>
            </w:tcBorders>
            <w:noWrap/>
            <w:vAlign w:val="bottom"/>
          </w:tcPr>
          <w:p w:rsidR="00B131BB" w:rsidRPr="0090491B" w:rsidRDefault="00B131BB" w:rsidP="00861DB7">
            <w:pPr>
              <w:rPr>
                <w:color w:val="000000"/>
              </w:rPr>
            </w:pPr>
            <w:r w:rsidRPr="0090491B">
              <w:rPr>
                <w:color w:val="000000"/>
              </w:rPr>
              <w:t> </w:t>
            </w:r>
          </w:p>
        </w:tc>
        <w:tc>
          <w:tcPr>
            <w:tcW w:w="508" w:type="dxa"/>
            <w:tcBorders>
              <w:top w:val="nil"/>
              <w:left w:val="nil"/>
              <w:bottom w:val="single" w:sz="4" w:space="0" w:color="auto"/>
              <w:right w:val="single" w:sz="4" w:space="0" w:color="auto"/>
            </w:tcBorders>
            <w:noWrap/>
            <w:vAlign w:val="bottom"/>
          </w:tcPr>
          <w:p w:rsidR="00B131BB" w:rsidRPr="0090491B" w:rsidRDefault="00B131BB" w:rsidP="00861DB7">
            <w:pPr>
              <w:rPr>
                <w:color w:val="000000"/>
              </w:rPr>
            </w:pPr>
            <w:r w:rsidRPr="0090491B">
              <w:rPr>
                <w:color w:val="000000"/>
              </w:rPr>
              <w:t> </w:t>
            </w:r>
          </w:p>
        </w:tc>
        <w:tc>
          <w:tcPr>
            <w:tcW w:w="508" w:type="dxa"/>
            <w:tcBorders>
              <w:top w:val="nil"/>
              <w:left w:val="nil"/>
              <w:bottom w:val="single" w:sz="4" w:space="0" w:color="auto"/>
              <w:right w:val="single" w:sz="4" w:space="0" w:color="auto"/>
            </w:tcBorders>
            <w:noWrap/>
            <w:vAlign w:val="bottom"/>
          </w:tcPr>
          <w:p w:rsidR="00B131BB" w:rsidRPr="0090491B" w:rsidRDefault="00B131BB" w:rsidP="00861DB7">
            <w:pPr>
              <w:rPr>
                <w:color w:val="000000"/>
              </w:rPr>
            </w:pPr>
            <w:r w:rsidRPr="0090491B">
              <w:rPr>
                <w:color w:val="000000"/>
              </w:rPr>
              <w:t> </w:t>
            </w:r>
          </w:p>
        </w:tc>
        <w:tc>
          <w:tcPr>
            <w:tcW w:w="508" w:type="dxa"/>
            <w:tcBorders>
              <w:top w:val="nil"/>
              <w:left w:val="nil"/>
              <w:bottom w:val="single" w:sz="4" w:space="0" w:color="auto"/>
              <w:right w:val="single" w:sz="4" w:space="0" w:color="auto"/>
            </w:tcBorders>
            <w:noWrap/>
            <w:vAlign w:val="bottom"/>
          </w:tcPr>
          <w:p w:rsidR="00B131BB" w:rsidRPr="0090491B" w:rsidRDefault="00B131BB" w:rsidP="00861DB7">
            <w:pPr>
              <w:rPr>
                <w:color w:val="000000"/>
              </w:rPr>
            </w:pPr>
            <w:r w:rsidRPr="0090491B">
              <w:rPr>
                <w:color w:val="000000"/>
              </w:rPr>
              <w:t> </w:t>
            </w:r>
          </w:p>
        </w:tc>
        <w:tc>
          <w:tcPr>
            <w:tcW w:w="508" w:type="dxa"/>
            <w:tcBorders>
              <w:top w:val="nil"/>
              <w:left w:val="nil"/>
              <w:bottom w:val="single" w:sz="4" w:space="0" w:color="auto"/>
              <w:right w:val="single" w:sz="4" w:space="0" w:color="auto"/>
            </w:tcBorders>
            <w:noWrap/>
            <w:vAlign w:val="bottom"/>
          </w:tcPr>
          <w:p w:rsidR="00B131BB" w:rsidRPr="0090491B" w:rsidRDefault="00B131BB" w:rsidP="00861DB7">
            <w:pPr>
              <w:rPr>
                <w:color w:val="000000"/>
              </w:rPr>
            </w:pPr>
            <w:r w:rsidRPr="0090491B">
              <w:rPr>
                <w:color w:val="000000"/>
              </w:rPr>
              <w:t> </w:t>
            </w:r>
          </w:p>
        </w:tc>
        <w:tc>
          <w:tcPr>
            <w:tcW w:w="508" w:type="dxa"/>
            <w:tcBorders>
              <w:top w:val="single" w:sz="4" w:space="0" w:color="auto"/>
              <w:left w:val="nil"/>
              <w:bottom w:val="single" w:sz="4" w:space="0" w:color="auto"/>
              <w:right w:val="single" w:sz="4" w:space="0" w:color="auto"/>
            </w:tcBorders>
            <w:shd w:val="clear" w:color="auto" w:fill="92D050"/>
            <w:noWrap/>
            <w:vAlign w:val="bottom"/>
          </w:tcPr>
          <w:p w:rsidR="00B131BB" w:rsidRPr="0090491B" w:rsidRDefault="00B131BB" w:rsidP="00861DB7">
            <w:pPr>
              <w:rPr>
                <w:color w:val="000000"/>
              </w:rPr>
            </w:pPr>
            <w:r w:rsidRPr="0090491B">
              <w:rPr>
                <w:color w:val="000000"/>
              </w:rPr>
              <w:t> </w:t>
            </w:r>
          </w:p>
        </w:tc>
      </w:tr>
      <w:tr w:rsidR="00B131BB" w:rsidRPr="0090491B" w:rsidTr="00861DB7">
        <w:trPr>
          <w:trHeight w:val="324"/>
        </w:trPr>
        <w:tc>
          <w:tcPr>
            <w:tcW w:w="1881" w:type="dxa"/>
            <w:tcBorders>
              <w:top w:val="nil"/>
              <w:left w:val="single" w:sz="4" w:space="0" w:color="auto"/>
              <w:bottom w:val="single" w:sz="4" w:space="0" w:color="auto"/>
              <w:right w:val="single" w:sz="4" w:space="0" w:color="auto"/>
            </w:tcBorders>
          </w:tcPr>
          <w:p w:rsidR="00B131BB" w:rsidRPr="0090491B" w:rsidRDefault="00B131BB" w:rsidP="00861DB7">
            <w:pPr>
              <w:rPr>
                <w:color w:val="000000"/>
              </w:rPr>
            </w:pPr>
            <w:r w:rsidRPr="0090491B">
              <w:rPr>
                <w:color w:val="000000"/>
              </w:rPr>
              <w:t>7. Project Management</w:t>
            </w:r>
          </w:p>
        </w:tc>
        <w:tc>
          <w:tcPr>
            <w:tcW w:w="4208" w:type="dxa"/>
            <w:tcBorders>
              <w:top w:val="nil"/>
              <w:left w:val="nil"/>
              <w:bottom w:val="single" w:sz="4" w:space="0" w:color="auto"/>
              <w:right w:val="single" w:sz="4" w:space="0" w:color="auto"/>
            </w:tcBorders>
          </w:tcPr>
          <w:p w:rsidR="00B131BB" w:rsidRPr="0090491B" w:rsidRDefault="00B131BB" w:rsidP="00861DB7">
            <w:pPr>
              <w:rPr>
                <w:color w:val="000000"/>
              </w:rPr>
            </w:pPr>
            <w:r w:rsidRPr="0090491B">
              <w:rPr>
                <w:color w:val="000000"/>
              </w:rPr>
              <w:t>Project Management</w:t>
            </w:r>
          </w:p>
        </w:tc>
        <w:tc>
          <w:tcPr>
            <w:tcW w:w="508" w:type="dxa"/>
            <w:tcBorders>
              <w:top w:val="nil"/>
              <w:left w:val="nil"/>
              <w:bottom w:val="single" w:sz="4" w:space="0" w:color="auto"/>
              <w:right w:val="single" w:sz="4" w:space="0" w:color="auto"/>
            </w:tcBorders>
            <w:shd w:val="clear" w:color="000000" w:fill="D9D9D9"/>
            <w:noWrap/>
            <w:vAlign w:val="bottom"/>
          </w:tcPr>
          <w:p w:rsidR="00B131BB" w:rsidRPr="0090491B" w:rsidRDefault="00B131BB" w:rsidP="00861DB7">
            <w:pPr>
              <w:rPr>
                <w:color w:val="000000"/>
              </w:rPr>
            </w:pPr>
            <w:r w:rsidRPr="0090491B">
              <w:rPr>
                <w:color w:val="000000"/>
              </w:rPr>
              <w:t> </w:t>
            </w:r>
          </w:p>
        </w:tc>
        <w:tc>
          <w:tcPr>
            <w:tcW w:w="508" w:type="dxa"/>
            <w:tcBorders>
              <w:top w:val="nil"/>
              <w:left w:val="nil"/>
              <w:bottom w:val="single" w:sz="4" w:space="0" w:color="auto"/>
              <w:right w:val="single" w:sz="4" w:space="0" w:color="auto"/>
            </w:tcBorders>
            <w:shd w:val="clear" w:color="000000" w:fill="D9D9D9"/>
            <w:noWrap/>
            <w:vAlign w:val="bottom"/>
          </w:tcPr>
          <w:p w:rsidR="00B131BB" w:rsidRPr="0090491B" w:rsidRDefault="00B131BB" w:rsidP="00861DB7">
            <w:pPr>
              <w:rPr>
                <w:color w:val="000000"/>
              </w:rPr>
            </w:pPr>
            <w:r w:rsidRPr="0090491B">
              <w:rPr>
                <w:color w:val="000000"/>
              </w:rPr>
              <w:t> </w:t>
            </w:r>
          </w:p>
        </w:tc>
        <w:tc>
          <w:tcPr>
            <w:tcW w:w="508" w:type="dxa"/>
            <w:tcBorders>
              <w:top w:val="nil"/>
              <w:left w:val="nil"/>
              <w:bottom w:val="single" w:sz="4" w:space="0" w:color="auto"/>
              <w:right w:val="single" w:sz="4" w:space="0" w:color="auto"/>
            </w:tcBorders>
            <w:shd w:val="clear" w:color="000000" w:fill="D9D9D9"/>
            <w:noWrap/>
            <w:vAlign w:val="bottom"/>
          </w:tcPr>
          <w:p w:rsidR="00B131BB" w:rsidRPr="0090491B" w:rsidRDefault="00B131BB" w:rsidP="00861DB7">
            <w:pPr>
              <w:rPr>
                <w:color w:val="000000"/>
              </w:rPr>
            </w:pPr>
            <w:r w:rsidRPr="0090491B">
              <w:rPr>
                <w:color w:val="000000"/>
              </w:rPr>
              <w:t> </w:t>
            </w:r>
          </w:p>
        </w:tc>
        <w:tc>
          <w:tcPr>
            <w:tcW w:w="508" w:type="dxa"/>
            <w:tcBorders>
              <w:top w:val="nil"/>
              <w:left w:val="nil"/>
              <w:bottom w:val="single" w:sz="4" w:space="0" w:color="auto"/>
              <w:right w:val="single" w:sz="4" w:space="0" w:color="auto"/>
            </w:tcBorders>
            <w:shd w:val="clear" w:color="000000" w:fill="D9D9D9"/>
            <w:noWrap/>
            <w:vAlign w:val="bottom"/>
          </w:tcPr>
          <w:p w:rsidR="00B131BB" w:rsidRPr="0090491B" w:rsidRDefault="00B131BB" w:rsidP="00861DB7">
            <w:pPr>
              <w:rPr>
                <w:color w:val="000000"/>
              </w:rPr>
            </w:pPr>
            <w:r w:rsidRPr="0090491B">
              <w:rPr>
                <w:color w:val="000000"/>
              </w:rPr>
              <w:t> </w:t>
            </w:r>
          </w:p>
        </w:tc>
        <w:tc>
          <w:tcPr>
            <w:tcW w:w="508" w:type="dxa"/>
            <w:tcBorders>
              <w:top w:val="nil"/>
              <w:left w:val="nil"/>
              <w:bottom w:val="single" w:sz="4" w:space="0" w:color="auto"/>
              <w:right w:val="single" w:sz="4" w:space="0" w:color="auto"/>
            </w:tcBorders>
            <w:shd w:val="clear" w:color="000000" w:fill="D9D9D9"/>
            <w:noWrap/>
            <w:vAlign w:val="bottom"/>
          </w:tcPr>
          <w:p w:rsidR="00B131BB" w:rsidRPr="0090491B" w:rsidRDefault="00B131BB" w:rsidP="00861DB7">
            <w:pPr>
              <w:rPr>
                <w:color w:val="000000"/>
              </w:rPr>
            </w:pPr>
            <w:r w:rsidRPr="0090491B">
              <w:rPr>
                <w:color w:val="000000"/>
              </w:rPr>
              <w:t> </w:t>
            </w:r>
          </w:p>
        </w:tc>
        <w:tc>
          <w:tcPr>
            <w:tcW w:w="508" w:type="dxa"/>
            <w:tcBorders>
              <w:top w:val="nil"/>
              <w:left w:val="nil"/>
              <w:bottom w:val="single" w:sz="4" w:space="0" w:color="auto"/>
              <w:right w:val="single" w:sz="4" w:space="0" w:color="auto"/>
            </w:tcBorders>
            <w:shd w:val="clear" w:color="000000" w:fill="D9D9D9"/>
            <w:noWrap/>
            <w:vAlign w:val="bottom"/>
          </w:tcPr>
          <w:p w:rsidR="00B131BB" w:rsidRPr="0090491B" w:rsidRDefault="00B131BB" w:rsidP="00861DB7">
            <w:pPr>
              <w:rPr>
                <w:color w:val="000000"/>
              </w:rPr>
            </w:pPr>
            <w:r w:rsidRPr="0090491B">
              <w:rPr>
                <w:color w:val="000000"/>
              </w:rPr>
              <w:t> </w:t>
            </w:r>
          </w:p>
        </w:tc>
        <w:tc>
          <w:tcPr>
            <w:tcW w:w="508" w:type="dxa"/>
            <w:tcBorders>
              <w:top w:val="nil"/>
              <w:left w:val="nil"/>
              <w:bottom w:val="single" w:sz="4" w:space="0" w:color="auto"/>
              <w:right w:val="single" w:sz="4" w:space="0" w:color="auto"/>
            </w:tcBorders>
            <w:shd w:val="clear" w:color="000000" w:fill="D9D9D9"/>
            <w:noWrap/>
            <w:vAlign w:val="bottom"/>
          </w:tcPr>
          <w:p w:rsidR="00B131BB" w:rsidRPr="0090491B" w:rsidRDefault="00B131BB" w:rsidP="00861DB7">
            <w:pPr>
              <w:rPr>
                <w:color w:val="000000"/>
              </w:rPr>
            </w:pPr>
            <w:r w:rsidRPr="0090491B">
              <w:rPr>
                <w:color w:val="000000"/>
              </w:rPr>
              <w:t> </w:t>
            </w:r>
          </w:p>
        </w:tc>
        <w:tc>
          <w:tcPr>
            <w:tcW w:w="508" w:type="dxa"/>
            <w:tcBorders>
              <w:top w:val="nil"/>
              <w:left w:val="nil"/>
              <w:bottom w:val="single" w:sz="4" w:space="0" w:color="auto"/>
              <w:right w:val="single" w:sz="4" w:space="0" w:color="auto"/>
            </w:tcBorders>
            <w:shd w:val="clear" w:color="000000" w:fill="D9D9D9"/>
            <w:noWrap/>
            <w:vAlign w:val="bottom"/>
          </w:tcPr>
          <w:p w:rsidR="00B131BB" w:rsidRPr="0090491B" w:rsidRDefault="00B131BB" w:rsidP="00861DB7">
            <w:pPr>
              <w:rPr>
                <w:color w:val="000000"/>
              </w:rPr>
            </w:pPr>
            <w:r w:rsidRPr="0090491B">
              <w:rPr>
                <w:color w:val="000000"/>
              </w:rPr>
              <w:t> </w:t>
            </w:r>
          </w:p>
        </w:tc>
      </w:tr>
    </w:tbl>
    <w:p w:rsidR="00B131BB" w:rsidRPr="000919C0" w:rsidRDefault="00B131BB" w:rsidP="009B6932">
      <w:pPr>
        <w:pStyle w:val="Heading1"/>
      </w:pPr>
      <w:bookmarkStart w:id="78" w:name="_Toc213229418"/>
      <w:bookmarkStart w:id="79" w:name="_Toc214181167"/>
      <w:bookmarkStart w:id="80" w:name="_Toc320030214"/>
      <w:r w:rsidRPr="000919C0">
        <w:t>Microsoft Dynamics CRM Online Functional Requirements</w:t>
      </w:r>
      <w:bookmarkEnd w:id="78"/>
      <w:bookmarkEnd w:id="79"/>
      <w:bookmarkEnd w:id="80"/>
    </w:p>
    <w:p w:rsidR="00B131BB" w:rsidRDefault="00B131BB" w:rsidP="00E3583D">
      <w:pPr>
        <w:rPr>
          <w:rStyle w:val="EstiloCuerpo"/>
        </w:rPr>
      </w:pPr>
    </w:p>
    <w:p w:rsidR="00B131BB" w:rsidRPr="003F2315" w:rsidRDefault="00B131BB" w:rsidP="00E3583D">
      <w:pPr>
        <w:rPr>
          <w:rStyle w:val="EstiloCuerpo"/>
        </w:rPr>
      </w:pPr>
      <w:r w:rsidRPr="003F2315">
        <w:rPr>
          <w:rStyle w:val="EstiloCuerpo"/>
        </w:rPr>
        <w:t>The following tables outline the requirement sp</w:t>
      </w:r>
      <w:r>
        <w:rPr>
          <w:rStyle w:val="EstiloCuerpo"/>
        </w:rPr>
        <w:t>ecifically around the CORPORATE OFFICE SOLUTIONS Marketing and</w:t>
      </w:r>
      <w:r w:rsidRPr="003F2315">
        <w:rPr>
          <w:rStyle w:val="EstiloCuerpo"/>
        </w:rPr>
        <w:t xml:space="preserve"> Sales Force Automation functionality</w:t>
      </w:r>
      <w:r>
        <w:rPr>
          <w:rStyle w:val="EstiloCuerpo"/>
        </w:rPr>
        <w:t>.</w:t>
      </w:r>
    </w:p>
    <w:p w:rsidR="00B131BB" w:rsidRDefault="00B131BB" w:rsidP="009B6932">
      <w:pPr>
        <w:pStyle w:val="Heading2"/>
      </w:pPr>
      <w:bookmarkStart w:id="81" w:name="_Toc213229343"/>
      <w:bookmarkStart w:id="82" w:name="_Toc213229419"/>
      <w:bookmarkStart w:id="83" w:name="_Toc213729046"/>
      <w:bookmarkStart w:id="84" w:name="_Toc214181168"/>
      <w:bookmarkStart w:id="85" w:name="_Toc320030215"/>
      <w:r>
        <w:t>Global Entities</w:t>
      </w:r>
      <w:bookmarkEnd w:id="81"/>
      <w:bookmarkEnd w:id="82"/>
      <w:bookmarkEnd w:id="83"/>
      <w:bookmarkEnd w:id="84"/>
      <w:bookmarkEnd w:id="85"/>
    </w:p>
    <w:p w:rsidR="00B131BB" w:rsidRDefault="00B131BB" w:rsidP="00DE3F84">
      <w:pPr>
        <w:pStyle w:val="Heading3"/>
      </w:pPr>
      <w:bookmarkStart w:id="86" w:name="_Toc213229420"/>
      <w:bookmarkStart w:id="87" w:name="_Toc214181169"/>
      <w:bookmarkStart w:id="88" w:name="_Toc320030216"/>
      <w:r w:rsidRPr="00A87ABE">
        <w:t>Account Management</w:t>
      </w:r>
      <w:bookmarkEnd w:id="86"/>
      <w:bookmarkEnd w:id="87"/>
      <w:bookmarkEnd w:id="88"/>
    </w:p>
    <w:p w:rsidR="00B131BB" w:rsidRPr="00DE3F84" w:rsidRDefault="00B131BB" w:rsidP="00DE3F84"/>
    <w:p w:rsidR="00B131BB" w:rsidRPr="004974B5" w:rsidRDefault="00B131BB" w:rsidP="00DE3F84">
      <w:pPr>
        <w:rPr>
          <w:sz w:val="24"/>
        </w:rPr>
      </w:pPr>
      <w:r w:rsidRPr="004974B5">
        <w:rPr>
          <w:sz w:val="24"/>
        </w:rPr>
        <w:t>The CRM Account entity will store information about prospects, clients, suppliers, architects, constructors, press and others. The information will be segmented and identified by using the entity attribute fields described in the following table.</w:t>
      </w:r>
    </w:p>
    <w:p w:rsidR="00B131BB" w:rsidRPr="004974B5" w:rsidRDefault="00B131BB" w:rsidP="00FC5E28">
      <w:pPr>
        <w:spacing w:after="0" w:line="240" w:lineRule="auto"/>
        <w:rPr>
          <w:rFonts w:cs="Calibri"/>
          <w:i/>
          <w:sz w:val="24"/>
          <w:lang w:eastAsia="ro-RO"/>
        </w:rPr>
      </w:pPr>
      <w:r w:rsidRPr="004974B5">
        <w:rPr>
          <w:rFonts w:cs="Calibri"/>
          <w:i/>
          <w:sz w:val="24"/>
          <w:lang w:eastAsia="ro-RO"/>
        </w:rPr>
        <w:t> </w:t>
      </w:r>
    </w:p>
    <w:tbl>
      <w:tblPr>
        <w:tblW w:w="0" w:type="auto"/>
        <w:tblBorders>
          <w:top w:val="single" w:sz="8" w:space="0" w:color="4F81BD"/>
          <w:left w:val="single" w:sz="8" w:space="0" w:color="4F81BD"/>
          <w:bottom w:val="single" w:sz="8" w:space="0" w:color="4F81BD"/>
          <w:right w:val="single" w:sz="8" w:space="0" w:color="4F81BD"/>
        </w:tblBorders>
        <w:tblLook w:val="00A0"/>
      </w:tblPr>
      <w:tblGrid>
        <w:gridCol w:w="828"/>
        <w:gridCol w:w="4050"/>
        <w:gridCol w:w="5560"/>
      </w:tblGrid>
      <w:tr w:rsidR="00B131BB" w:rsidRPr="0090491B" w:rsidTr="0090491B">
        <w:tc>
          <w:tcPr>
            <w:tcW w:w="828" w:type="dxa"/>
            <w:tcBorders>
              <w:top w:val="single" w:sz="8" w:space="0" w:color="4F81BD"/>
            </w:tcBorders>
            <w:shd w:val="clear" w:color="auto" w:fill="4F81BD"/>
          </w:tcPr>
          <w:p w:rsidR="00B131BB" w:rsidRPr="0090491B" w:rsidRDefault="00B131BB" w:rsidP="0090491B">
            <w:pPr>
              <w:spacing w:after="0" w:line="240" w:lineRule="auto"/>
              <w:rPr>
                <w:rFonts w:cs="Calibri"/>
                <w:b/>
                <w:bCs/>
                <w:color w:val="FFFFFF"/>
                <w:sz w:val="24"/>
                <w:lang w:eastAsia="ro-RO"/>
              </w:rPr>
            </w:pPr>
            <w:r w:rsidRPr="0090491B">
              <w:rPr>
                <w:rFonts w:cs="Calibri"/>
                <w:b/>
                <w:bCs/>
                <w:color w:val="FFFFFF"/>
                <w:sz w:val="24"/>
                <w:lang w:eastAsia="ro-RO"/>
              </w:rPr>
              <w:t>Ref</w:t>
            </w:r>
          </w:p>
        </w:tc>
        <w:tc>
          <w:tcPr>
            <w:tcW w:w="4050" w:type="dxa"/>
            <w:tcBorders>
              <w:top w:val="single" w:sz="8" w:space="0" w:color="4F81BD"/>
            </w:tcBorders>
            <w:shd w:val="clear" w:color="auto" w:fill="4F81BD"/>
          </w:tcPr>
          <w:p w:rsidR="00B131BB" w:rsidRPr="0090491B" w:rsidRDefault="00B131BB" w:rsidP="0090491B">
            <w:pPr>
              <w:spacing w:after="0" w:line="240" w:lineRule="auto"/>
              <w:rPr>
                <w:rFonts w:cs="Calibri"/>
                <w:b/>
                <w:bCs/>
                <w:color w:val="FFFFFF"/>
                <w:sz w:val="24"/>
                <w:lang w:eastAsia="ro-RO"/>
              </w:rPr>
            </w:pPr>
            <w:r w:rsidRPr="0090491B">
              <w:rPr>
                <w:rFonts w:cs="Calibri"/>
                <w:b/>
                <w:bCs/>
                <w:color w:val="FFFFFF"/>
                <w:sz w:val="24"/>
                <w:lang w:eastAsia="ro-RO"/>
              </w:rPr>
              <w:t>Attribute Name</w:t>
            </w:r>
          </w:p>
        </w:tc>
        <w:tc>
          <w:tcPr>
            <w:tcW w:w="5560" w:type="dxa"/>
            <w:tcBorders>
              <w:top w:val="single" w:sz="8" w:space="0" w:color="4F81BD"/>
            </w:tcBorders>
            <w:shd w:val="clear" w:color="auto" w:fill="4F81BD"/>
          </w:tcPr>
          <w:p w:rsidR="00B131BB" w:rsidRPr="0090491B" w:rsidRDefault="00B131BB" w:rsidP="0090491B">
            <w:pPr>
              <w:spacing w:after="0" w:line="240" w:lineRule="auto"/>
              <w:rPr>
                <w:rFonts w:cs="Calibri"/>
                <w:b/>
                <w:bCs/>
                <w:color w:val="FFFFFF"/>
                <w:sz w:val="24"/>
                <w:lang w:eastAsia="ro-RO"/>
              </w:rPr>
            </w:pPr>
            <w:r w:rsidRPr="0090491B">
              <w:rPr>
                <w:rFonts w:cs="Calibri"/>
                <w:b/>
                <w:bCs/>
                <w:color w:val="FFFFFF"/>
                <w:sz w:val="24"/>
                <w:lang w:eastAsia="ro-RO"/>
              </w:rPr>
              <w:t>Description</w:t>
            </w:r>
          </w:p>
        </w:tc>
      </w:tr>
      <w:tr w:rsidR="00B131BB" w:rsidRPr="0090491B" w:rsidTr="0090491B">
        <w:tc>
          <w:tcPr>
            <w:tcW w:w="828" w:type="dxa"/>
            <w:tcBorders>
              <w:top w:val="single" w:sz="8" w:space="0" w:color="4F81BD"/>
              <w:bottom w:val="single" w:sz="8" w:space="0" w:color="4F81BD"/>
            </w:tcBorders>
          </w:tcPr>
          <w:p w:rsidR="00B131BB" w:rsidRPr="0090491B" w:rsidRDefault="00B131BB" w:rsidP="0090491B">
            <w:pPr>
              <w:spacing w:after="0" w:line="240" w:lineRule="auto"/>
              <w:rPr>
                <w:rFonts w:cs="Calibri"/>
                <w:b/>
                <w:bCs/>
                <w:sz w:val="24"/>
                <w:lang w:eastAsia="ro-RO"/>
              </w:rPr>
            </w:pPr>
            <w:r w:rsidRPr="0090491B">
              <w:rPr>
                <w:rFonts w:cs="Calibri"/>
                <w:b/>
                <w:bCs/>
                <w:sz w:val="24"/>
                <w:lang w:eastAsia="ro-RO"/>
              </w:rPr>
              <w:t>1.</w:t>
            </w:r>
          </w:p>
        </w:tc>
        <w:tc>
          <w:tcPr>
            <w:tcW w:w="4050" w:type="dxa"/>
            <w:tcBorders>
              <w:top w:val="single" w:sz="8" w:space="0" w:color="4F81BD"/>
              <w:bottom w:val="single" w:sz="8" w:space="0" w:color="4F81BD"/>
            </w:tcBorders>
          </w:tcPr>
          <w:p w:rsidR="00B131BB" w:rsidRPr="0090491B" w:rsidRDefault="00B131BB" w:rsidP="0090491B">
            <w:pPr>
              <w:spacing w:after="0" w:line="240" w:lineRule="auto"/>
              <w:rPr>
                <w:rFonts w:cs="Calibri"/>
                <w:sz w:val="24"/>
                <w:lang w:eastAsia="ro-RO"/>
              </w:rPr>
            </w:pPr>
            <w:r w:rsidRPr="0090491B">
              <w:rPr>
                <w:rFonts w:cs="Calibri"/>
                <w:sz w:val="24"/>
                <w:lang w:eastAsia="ro-RO"/>
              </w:rPr>
              <w:t>Account Name</w:t>
            </w:r>
          </w:p>
        </w:tc>
        <w:tc>
          <w:tcPr>
            <w:tcW w:w="5560" w:type="dxa"/>
            <w:tcBorders>
              <w:top w:val="single" w:sz="8" w:space="0" w:color="4F81BD"/>
              <w:bottom w:val="single" w:sz="8" w:space="0" w:color="4F81BD"/>
            </w:tcBorders>
          </w:tcPr>
          <w:p w:rsidR="00B131BB" w:rsidRPr="0090491B" w:rsidRDefault="00B131BB" w:rsidP="0090491B">
            <w:pPr>
              <w:spacing w:after="0" w:line="240" w:lineRule="auto"/>
              <w:rPr>
                <w:rFonts w:cs="Calibri"/>
                <w:sz w:val="24"/>
                <w:lang w:eastAsia="ro-RO"/>
              </w:rPr>
            </w:pPr>
            <w:r w:rsidRPr="0090491B">
              <w:rPr>
                <w:rFonts w:cs="Calibri"/>
                <w:sz w:val="24"/>
                <w:lang w:eastAsia="ro-RO"/>
              </w:rPr>
              <w:t xml:space="preserve">Name of the account; </w:t>
            </w:r>
          </w:p>
          <w:p w:rsidR="00B131BB" w:rsidRPr="0090491B" w:rsidRDefault="00B131BB" w:rsidP="0090491B">
            <w:pPr>
              <w:spacing w:after="0" w:line="240" w:lineRule="auto"/>
              <w:rPr>
                <w:rFonts w:cs="Calibri"/>
                <w:sz w:val="24"/>
                <w:lang w:eastAsia="ro-RO"/>
              </w:rPr>
            </w:pPr>
            <w:r w:rsidRPr="0090491B">
              <w:rPr>
                <w:rFonts w:cs="Calibri"/>
                <w:sz w:val="24"/>
                <w:lang w:eastAsia="ro-RO"/>
              </w:rPr>
              <w:t>Mandatory</w:t>
            </w:r>
          </w:p>
        </w:tc>
      </w:tr>
      <w:tr w:rsidR="00B131BB" w:rsidRPr="0090491B" w:rsidTr="0090491B">
        <w:tc>
          <w:tcPr>
            <w:tcW w:w="828" w:type="dxa"/>
          </w:tcPr>
          <w:p w:rsidR="00B131BB" w:rsidRPr="0090491B" w:rsidRDefault="00B131BB" w:rsidP="0090491B">
            <w:pPr>
              <w:spacing w:after="0" w:line="240" w:lineRule="auto"/>
              <w:rPr>
                <w:rFonts w:cs="Calibri"/>
                <w:b/>
                <w:bCs/>
                <w:sz w:val="24"/>
                <w:lang w:eastAsia="ro-RO"/>
              </w:rPr>
            </w:pPr>
            <w:r w:rsidRPr="0090491B">
              <w:rPr>
                <w:rFonts w:cs="Calibri"/>
                <w:b/>
                <w:bCs/>
                <w:sz w:val="24"/>
                <w:lang w:eastAsia="ro-RO"/>
              </w:rPr>
              <w:t xml:space="preserve">2. </w:t>
            </w:r>
          </w:p>
        </w:tc>
        <w:tc>
          <w:tcPr>
            <w:tcW w:w="4050" w:type="dxa"/>
          </w:tcPr>
          <w:p w:rsidR="00B131BB" w:rsidRPr="0090491B" w:rsidRDefault="00B131BB" w:rsidP="0090491B">
            <w:pPr>
              <w:spacing w:after="0" w:line="240" w:lineRule="auto"/>
              <w:rPr>
                <w:rFonts w:cs="Calibri"/>
                <w:sz w:val="24"/>
                <w:lang w:eastAsia="ro-RO"/>
              </w:rPr>
            </w:pPr>
            <w:r w:rsidRPr="0090491B">
              <w:rPr>
                <w:rFonts w:cs="Calibri"/>
                <w:sz w:val="24"/>
                <w:lang w:eastAsia="ro-RO"/>
              </w:rPr>
              <w:t>Relationship Type</w:t>
            </w:r>
          </w:p>
        </w:tc>
        <w:tc>
          <w:tcPr>
            <w:tcW w:w="5560" w:type="dxa"/>
          </w:tcPr>
          <w:p w:rsidR="00B131BB" w:rsidRPr="0090491B" w:rsidRDefault="00B131BB" w:rsidP="0090491B">
            <w:pPr>
              <w:spacing w:after="0" w:line="240" w:lineRule="auto"/>
              <w:rPr>
                <w:rFonts w:cs="Calibri"/>
                <w:sz w:val="24"/>
                <w:lang w:eastAsia="ro-RO"/>
              </w:rPr>
            </w:pPr>
            <w:r w:rsidRPr="0090491B">
              <w:rPr>
                <w:rFonts w:cs="Calibri"/>
                <w:sz w:val="24"/>
                <w:lang w:eastAsia="ro-RO"/>
              </w:rPr>
              <w:t>Mandatory;</w:t>
            </w:r>
          </w:p>
          <w:p w:rsidR="00B131BB" w:rsidRPr="0090491B" w:rsidRDefault="00B131BB" w:rsidP="0090491B">
            <w:pPr>
              <w:spacing w:after="0" w:line="240" w:lineRule="auto"/>
              <w:rPr>
                <w:rFonts w:cs="Calibri"/>
                <w:sz w:val="24"/>
                <w:lang w:eastAsia="ro-RO"/>
              </w:rPr>
            </w:pPr>
            <w:r w:rsidRPr="0090491B">
              <w:rPr>
                <w:rFonts w:cs="Calibri"/>
                <w:sz w:val="24"/>
                <w:lang w:eastAsia="ro-RO"/>
              </w:rPr>
              <w:t>Possible options:</w:t>
            </w:r>
          </w:p>
          <w:p w:rsidR="00B131BB" w:rsidRPr="0090491B" w:rsidRDefault="00B131BB" w:rsidP="0090491B">
            <w:pPr>
              <w:pStyle w:val="ListParagraph"/>
              <w:numPr>
                <w:ilvl w:val="0"/>
                <w:numId w:val="44"/>
                <w:numberingChange w:id="89" w:author="corina.honcioiu" w:date="2012-03-22T09:40:00Z" w:original="-"/>
              </w:numPr>
              <w:spacing w:after="0" w:line="240" w:lineRule="auto"/>
              <w:rPr>
                <w:rFonts w:cs="Calibri"/>
                <w:sz w:val="24"/>
                <w:lang w:eastAsia="ro-RO"/>
              </w:rPr>
            </w:pPr>
            <w:r w:rsidRPr="0090491B">
              <w:rPr>
                <w:rFonts w:cs="Calibri"/>
                <w:sz w:val="24"/>
                <w:lang w:eastAsia="ro-RO"/>
              </w:rPr>
              <w:t>Prospect</w:t>
            </w:r>
          </w:p>
          <w:p w:rsidR="00B131BB" w:rsidRPr="0090491B" w:rsidRDefault="00B131BB" w:rsidP="0090491B">
            <w:pPr>
              <w:pStyle w:val="ListParagraph"/>
              <w:numPr>
                <w:ilvl w:val="0"/>
                <w:numId w:val="44"/>
                <w:numberingChange w:id="90" w:author="corina.honcioiu" w:date="2012-03-22T09:40:00Z" w:original="-"/>
              </w:numPr>
              <w:spacing w:after="0" w:line="240" w:lineRule="auto"/>
              <w:rPr>
                <w:rFonts w:cs="Calibri"/>
                <w:sz w:val="24"/>
                <w:lang w:eastAsia="ro-RO"/>
              </w:rPr>
            </w:pPr>
            <w:r w:rsidRPr="0090491B">
              <w:rPr>
                <w:rFonts w:cs="Calibri"/>
                <w:sz w:val="24"/>
                <w:lang w:eastAsia="ro-RO"/>
              </w:rPr>
              <w:t>Client</w:t>
            </w:r>
          </w:p>
          <w:p w:rsidR="00B131BB" w:rsidRPr="0090491B" w:rsidRDefault="00B131BB" w:rsidP="0090491B">
            <w:pPr>
              <w:pStyle w:val="ListParagraph"/>
              <w:numPr>
                <w:ilvl w:val="0"/>
                <w:numId w:val="44"/>
                <w:numberingChange w:id="91" w:author="corina.honcioiu" w:date="2012-03-22T09:40:00Z" w:original="-"/>
              </w:numPr>
              <w:spacing w:after="0" w:line="240" w:lineRule="auto"/>
              <w:rPr>
                <w:rFonts w:cs="Calibri"/>
                <w:sz w:val="24"/>
                <w:lang w:eastAsia="ro-RO"/>
              </w:rPr>
            </w:pPr>
            <w:r w:rsidRPr="0090491B">
              <w:rPr>
                <w:rFonts w:cs="Calibri"/>
                <w:sz w:val="24"/>
                <w:lang w:eastAsia="ro-RO"/>
              </w:rPr>
              <w:t>Architect</w:t>
            </w:r>
          </w:p>
          <w:p w:rsidR="00B131BB" w:rsidRPr="0090491B" w:rsidRDefault="00B131BB" w:rsidP="0090491B">
            <w:pPr>
              <w:pStyle w:val="ListParagraph"/>
              <w:numPr>
                <w:ilvl w:val="0"/>
                <w:numId w:val="44"/>
                <w:numberingChange w:id="92" w:author="corina.honcioiu" w:date="2012-03-22T09:40:00Z" w:original="-"/>
              </w:numPr>
              <w:spacing w:after="0" w:line="240" w:lineRule="auto"/>
              <w:rPr>
                <w:rFonts w:cs="Calibri"/>
                <w:sz w:val="24"/>
                <w:lang w:eastAsia="ro-RO"/>
              </w:rPr>
            </w:pPr>
            <w:r w:rsidRPr="0090491B">
              <w:rPr>
                <w:rFonts w:cs="Calibri"/>
                <w:sz w:val="24"/>
                <w:lang w:eastAsia="ro-RO"/>
              </w:rPr>
              <w:t>Constructor</w:t>
            </w:r>
          </w:p>
          <w:p w:rsidR="00B131BB" w:rsidRPr="0090491B" w:rsidRDefault="00B131BB" w:rsidP="0090491B">
            <w:pPr>
              <w:pStyle w:val="ListParagraph"/>
              <w:numPr>
                <w:ilvl w:val="0"/>
                <w:numId w:val="44"/>
                <w:numberingChange w:id="93" w:author="corina.honcioiu" w:date="2012-03-22T09:40:00Z" w:original="-"/>
              </w:numPr>
              <w:spacing w:after="0" w:line="240" w:lineRule="auto"/>
              <w:rPr>
                <w:rFonts w:cs="Calibri"/>
                <w:sz w:val="24"/>
                <w:lang w:eastAsia="ro-RO"/>
              </w:rPr>
            </w:pPr>
            <w:r w:rsidRPr="0090491B">
              <w:rPr>
                <w:rFonts w:cs="Calibri"/>
                <w:sz w:val="24"/>
                <w:lang w:eastAsia="ro-RO"/>
              </w:rPr>
              <w:t>Developer</w:t>
            </w:r>
          </w:p>
          <w:p w:rsidR="00B131BB" w:rsidRPr="0090491B" w:rsidRDefault="00B131BB" w:rsidP="0090491B">
            <w:pPr>
              <w:pStyle w:val="ListParagraph"/>
              <w:numPr>
                <w:ilvl w:val="0"/>
                <w:numId w:val="44"/>
                <w:numberingChange w:id="94" w:author="corina.honcioiu" w:date="2012-03-22T09:40:00Z" w:original="-"/>
              </w:numPr>
              <w:spacing w:after="0" w:line="240" w:lineRule="auto"/>
              <w:rPr>
                <w:rFonts w:cs="Calibri"/>
                <w:sz w:val="24"/>
                <w:lang w:eastAsia="ro-RO"/>
              </w:rPr>
            </w:pPr>
            <w:r w:rsidRPr="0090491B">
              <w:rPr>
                <w:rFonts w:cs="Calibri"/>
                <w:sz w:val="24"/>
                <w:lang w:eastAsia="ro-RO"/>
              </w:rPr>
              <w:t>Press</w:t>
            </w:r>
          </w:p>
          <w:p w:rsidR="00B131BB" w:rsidRPr="0090491B" w:rsidRDefault="00B131BB" w:rsidP="0090491B">
            <w:pPr>
              <w:pStyle w:val="ListParagraph"/>
              <w:numPr>
                <w:ilvl w:val="0"/>
                <w:numId w:val="44"/>
                <w:numberingChange w:id="95" w:author="corina.honcioiu" w:date="2012-03-22T09:40:00Z" w:original="-"/>
              </w:numPr>
              <w:spacing w:after="0" w:line="240" w:lineRule="auto"/>
              <w:rPr>
                <w:rFonts w:cs="Calibri"/>
                <w:sz w:val="24"/>
                <w:lang w:eastAsia="ro-RO"/>
              </w:rPr>
            </w:pPr>
            <w:r w:rsidRPr="0090491B">
              <w:rPr>
                <w:rFonts w:cs="Calibri"/>
                <w:sz w:val="24"/>
                <w:lang w:eastAsia="ro-RO"/>
              </w:rPr>
              <w:t>Supplier</w:t>
            </w:r>
          </w:p>
          <w:p w:rsidR="00B131BB" w:rsidRPr="0090491B" w:rsidDel="007F2D07" w:rsidRDefault="00B131BB" w:rsidP="0090491B">
            <w:pPr>
              <w:pStyle w:val="ListParagraph"/>
              <w:numPr>
                <w:ilvl w:val="0"/>
                <w:numId w:val="44"/>
                <w:numberingChange w:id="96" w:author="corina.honcioiu" w:date="2012-03-22T09:40:00Z" w:original="-"/>
              </w:numPr>
              <w:spacing w:after="0" w:line="240" w:lineRule="auto"/>
              <w:rPr>
                <w:del w:id="97" w:author="corina.honcioiu" w:date="2012-03-22T09:41:00Z"/>
                <w:rFonts w:cs="Calibri"/>
                <w:sz w:val="24"/>
                <w:lang w:eastAsia="ro-RO"/>
              </w:rPr>
            </w:pPr>
            <w:del w:id="98" w:author="corina.honcioiu" w:date="2012-03-22T09:41:00Z">
              <w:r w:rsidRPr="0090491B" w:rsidDel="007F2D07">
                <w:rPr>
                  <w:rFonts w:cs="Calibri"/>
                  <w:sz w:val="24"/>
                  <w:lang w:eastAsia="ro-RO"/>
                </w:rPr>
                <w:delText>Vendor</w:delText>
              </w:r>
            </w:del>
          </w:p>
          <w:p w:rsidR="00B131BB" w:rsidRPr="0090491B" w:rsidDel="007F2D07" w:rsidRDefault="00B131BB" w:rsidP="0090491B">
            <w:pPr>
              <w:pStyle w:val="ListParagraph"/>
              <w:numPr>
                <w:ilvl w:val="0"/>
                <w:numId w:val="44"/>
                <w:numberingChange w:id="99" w:author="corina.honcioiu" w:date="2012-03-22T09:40:00Z" w:original="-"/>
              </w:numPr>
              <w:spacing w:after="0" w:line="240" w:lineRule="auto"/>
              <w:rPr>
                <w:del w:id="100" w:author="corina.honcioiu" w:date="2012-03-22T09:41:00Z"/>
                <w:rFonts w:cs="Calibri"/>
                <w:sz w:val="24"/>
                <w:lang w:eastAsia="ro-RO"/>
              </w:rPr>
            </w:pPr>
            <w:del w:id="101" w:author="corina.honcioiu" w:date="2012-03-22T09:41:00Z">
              <w:r w:rsidRPr="0090491B" w:rsidDel="007F2D07">
                <w:rPr>
                  <w:rFonts w:cs="Calibri"/>
                  <w:sz w:val="24"/>
                  <w:lang w:eastAsia="ro-RO"/>
                </w:rPr>
                <w:delText>Investor</w:delText>
              </w:r>
            </w:del>
          </w:p>
          <w:p w:rsidR="00B131BB" w:rsidRPr="0090491B" w:rsidRDefault="00B131BB" w:rsidP="0090491B">
            <w:pPr>
              <w:pStyle w:val="ListParagraph"/>
              <w:numPr>
                <w:ilvl w:val="0"/>
                <w:numId w:val="44"/>
                <w:numberingChange w:id="102" w:author="corina.honcioiu" w:date="2012-03-22T09:40:00Z" w:original="-"/>
              </w:numPr>
              <w:spacing w:after="0" w:line="240" w:lineRule="auto"/>
              <w:rPr>
                <w:rFonts w:cs="Calibri"/>
                <w:sz w:val="24"/>
                <w:lang w:eastAsia="ro-RO"/>
              </w:rPr>
            </w:pPr>
            <w:r w:rsidRPr="0090491B">
              <w:rPr>
                <w:rFonts w:cs="Calibri"/>
                <w:sz w:val="24"/>
                <w:lang w:eastAsia="ro-RO"/>
              </w:rPr>
              <w:t>Reseller</w:t>
            </w:r>
          </w:p>
          <w:p w:rsidR="00B131BB" w:rsidRDefault="00B131BB" w:rsidP="0090491B">
            <w:pPr>
              <w:pStyle w:val="ListParagraph"/>
              <w:numPr>
                <w:ilvl w:val="0"/>
                <w:numId w:val="44"/>
                <w:numberingChange w:id="103" w:author="corina.honcioiu" w:date="2012-03-22T09:40:00Z" w:original="-"/>
              </w:numPr>
              <w:spacing w:after="0" w:line="240" w:lineRule="auto"/>
              <w:rPr>
                <w:rFonts w:cs="Calibri"/>
                <w:sz w:val="24"/>
                <w:lang w:eastAsia="ro-RO"/>
              </w:rPr>
            </w:pPr>
            <w:ins w:id="104" w:author="corina.honcioiu" w:date="2012-03-22T09:40:00Z">
              <w:r>
                <w:rPr>
                  <w:rFonts w:cs="Calibri"/>
                  <w:sz w:val="24"/>
                  <w:lang w:eastAsia="ro-RO"/>
                </w:rPr>
                <w:t>Real estate agent</w:t>
              </w:r>
            </w:ins>
          </w:p>
          <w:p w:rsidR="00B131BB" w:rsidRPr="0090491B" w:rsidRDefault="00B131BB" w:rsidP="005C64D7">
            <w:pPr>
              <w:pStyle w:val="ListParagraph"/>
              <w:numPr>
                <w:ilvl w:val="0"/>
                <w:numId w:val="44"/>
                <w:ins w:id="105" w:author="corina.honcioiu" w:date="2012-03-22T09:57:00Z"/>
              </w:numPr>
              <w:spacing w:after="0" w:line="240" w:lineRule="auto"/>
              <w:rPr>
                <w:rFonts w:cs="Calibri"/>
                <w:sz w:val="24"/>
                <w:lang w:eastAsia="ro-RO"/>
              </w:rPr>
            </w:pPr>
            <w:ins w:id="106" w:author="corina.honcioiu" w:date="2012-03-22T09:57:00Z">
              <w:r>
                <w:rPr>
                  <w:rFonts w:cs="Calibri"/>
                  <w:sz w:val="24"/>
                  <w:lang w:eastAsia="ro-RO"/>
                </w:rPr>
                <w:t>Project Management</w:t>
              </w:r>
            </w:ins>
          </w:p>
        </w:tc>
      </w:tr>
      <w:tr w:rsidR="00B131BB" w:rsidRPr="0090491B" w:rsidTr="0090491B">
        <w:tc>
          <w:tcPr>
            <w:tcW w:w="828" w:type="dxa"/>
            <w:tcBorders>
              <w:top w:val="single" w:sz="8" w:space="0" w:color="4F81BD"/>
              <w:bottom w:val="single" w:sz="8" w:space="0" w:color="4F81BD"/>
            </w:tcBorders>
          </w:tcPr>
          <w:p w:rsidR="00B131BB" w:rsidRPr="0090491B" w:rsidRDefault="00B131BB" w:rsidP="0090491B">
            <w:pPr>
              <w:spacing w:after="0" w:line="240" w:lineRule="auto"/>
              <w:rPr>
                <w:rFonts w:cs="Calibri"/>
                <w:b/>
                <w:bCs/>
                <w:sz w:val="24"/>
                <w:lang w:eastAsia="ro-RO"/>
              </w:rPr>
            </w:pPr>
            <w:r w:rsidRPr="0090491B">
              <w:rPr>
                <w:rFonts w:cs="Calibri"/>
                <w:b/>
                <w:bCs/>
                <w:sz w:val="24"/>
                <w:lang w:eastAsia="ro-RO"/>
              </w:rPr>
              <w:t>3.</w:t>
            </w:r>
          </w:p>
        </w:tc>
        <w:tc>
          <w:tcPr>
            <w:tcW w:w="4050" w:type="dxa"/>
            <w:tcBorders>
              <w:top w:val="single" w:sz="8" w:space="0" w:color="4F81BD"/>
              <w:bottom w:val="single" w:sz="8" w:space="0" w:color="4F81BD"/>
            </w:tcBorders>
          </w:tcPr>
          <w:p w:rsidR="00B131BB" w:rsidRPr="0090491B" w:rsidRDefault="00B131BB" w:rsidP="0090491B">
            <w:pPr>
              <w:spacing w:after="0" w:line="240" w:lineRule="auto"/>
              <w:rPr>
                <w:rFonts w:cs="Calibri"/>
                <w:sz w:val="24"/>
                <w:lang w:eastAsia="ro-RO"/>
              </w:rPr>
            </w:pPr>
            <w:r w:rsidRPr="0090491B">
              <w:rPr>
                <w:rFonts w:cs="Calibri"/>
                <w:sz w:val="24"/>
                <w:lang w:eastAsia="ro-RO"/>
              </w:rPr>
              <w:t>Account Number</w:t>
            </w:r>
          </w:p>
        </w:tc>
        <w:tc>
          <w:tcPr>
            <w:tcW w:w="5560" w:type="dxa"/>
            <w:tcBorders>
              <w:top w:val="single" w:sz="8" w:space="0" w:color="4F81BD"/>
              <w:bottom w:val="single" w:sz="8" w:space="0" w:color="4F81BD"/>
            </w:tcBorders>
          </w:tcPr>
          <w:p w:rsidR="00B131BB" w:rsidRPr="0090491B" w:rsidRDefault="00B131BB" w:rsidP="0090491B">
            <w:pPr>
              <w:spacing w:after="0" w:line="240" w:lineRule="auto"/>
              <w:rPr>
                <w:rFonts w:cs="Calibri"/>
                <w:sz w:val="24"/>
                <w:lang w:eastAsia="ro-RO"/>
              </w:rPr>
            </w:pPr>
            <w:r w:rsidRPr="0090491B">
              <w:rPr>
                <w:rFonts w:cs="Calibri"/>
                <w:sz w:val="24"/>
                <w:lang w:eastAsia="ro-RO"/>
              </w:rPr>
              <w:t xml:space="preserve">Read only; </w:t>
            </w:r>
          </w:p>
          <w:p w:rsidR="00B131BB" w:rsidRPr="0090491B" w:rsidRDefault="00B131BB" w:rsidP="0090491B">
            <w:pPr>
              <w:spacing w:after="0" w:line="240" w:lineRule="auto"/>
              <w:rPr>
                <w:rFonts w:cs="Calibri"/>
                <w:sz w:val="24"/>
                <w:lang w:eastAsia="ro-RO"/>
              </w:rPr>
            </w:pPr>
            <w:r w:rsidRPr="0090491B">
              <w:rPr>
                <w:rFonts w:cs="Calibri"/>
                <w:sz w:val="24"/>
                <w:lang w:eastAsia="ro-RO"/>
              </w:rPr>
              <w:t>Will be maintained automatically by the system through a custom plugin that will set the account number on a client record when the first order is registered</w:t>
            </w:r>
          </w:p>
        </w:tc>
      </w:tr>
      <w:tr w:rsidR="00B131BB" w:rsidRPr="0090491B" w:rsidTr="0090491B">
        <w:tc>
          <w:tcPr>
            <w:tcW w:w="828" w:type="dxa"/>
          </w:tcPr>
          <w:p w:rsidR="00B131BB" w:rsidRPr="0090491B" w:rsidRDefault="00B131BB" w:rsidP="0090491B">
            <w:pPr>
              <w:spacing w:after="0" w:line="240" w:lineRule="auto"/>
              <w:rPr>
                <w:rFonts w:cs="Calibri"/>
                <w:b/>
                <w:bCs/>
                <w:sz w:val="24"/>
                <w:lang w:eastAsia="ro-RO"/>
              </w:rPr>
            </w:pPr>
            <w:r w:rsidRPr="0090491B">
              <w:rPr>
                <w:rFonts w:cs="Calibri"/>
                <w:b/>
                <w:bCs/>
                <w:sz w:val="24"/>
                <w:lang w:eastAsia="ro-RO"/>
              </w:rPr>
              <w:t>4.</w:t>
            </w:r>
          </w:p>
        </w:tc>
        <w:tc>
          <w:tcPr>
            <w:tcW w:w="4050" w:type="dxa"/>
          </w:tcPr>
          <w:p w:rsidR="00B131BB" w:rsidRPr="0090491B" w:rsidRDefault="00B131BB" w:rsidP="0090491B">
            <w:pPr>
              <w:spacing w:after="0" w:line="240" w:lineRule="auto"/>
              <w:rPr>
                <w:rFonts w:cs="Calibri"/>
                <w:sz w:val="24"/>
                <w:lang w:eastAsia="ro-RO"/>
              </w:rPr>
            </w:pPr>
            <w:r w:rsidRPr="0090491B">
              <w:rPr>
                <w:rFonts w:cs="Calibri"/>
                <w:sz w:val="24"/>
                <w:lang w:eastAsia="ro-RO"/>
              </w:rPr>
              <w:t>Primary Contact</w:t>
            </w:r>
          </w:p>
        </w:tc>
        <w:tc>
          <w:tcPr>
            <w:tcW w:w="5560" w:type="dxa"/>
          </w:tcPr>
          <w:p w:rsidR="00B131BB" w:rsidRPr="0090491B" w:rsidRDefault="00B131BB" w:rsidP="0090491B">
            <w:pPr>
              <w:spacing w:after="0" w:line="240" w:lineRule="auto"/>
              <w:rPr>
                <w:rFonts w:cs="Calibri"/>
                <w:sz w:val="24"/>
                <w:lang w:eastAsia="ro-RO"/>
              </w:rPr>
            </w:pPr>
            <w:ins w:id="107" w:author="corina.honcioiu" w:date="2012-03-22T09:43:00Z">
              <w:r>
                <w:rPr>
                  <w:rFonts w:cs="Calibri"/>
                  <w:sz w:val="24"/>
                  <w:lang w:eastAsia="ro-RO"/>
                </w:rPr>
                <w:t xml:space="preserve">Mandatory </w:t>
              </w:r>
            </w:ins>
            <w:r w:rsidRPr="0090491B">
              <w:rPr>
                <w:rFonts w:cs="Calibri"/>
                <w:sz w:val="24"/>
                <w:lang w:eastAsia="ro-RO"/>
              </w:rPr>
              <w:t>Lookup to Contact entity</w:t>
            </w:r>
          </w:p>
        </w:tc>
      </w:tr>
      <w:tr w:rsidR="00B131BB" w:rsidRPr="0090491B" w:rsidTr="0090491B">
        <w:tc>
          <w:tcPr>
            <w:tcW w:w="828" w:type="dxa"/>
            <w:tcBorders>
              <w:top w:val="single" w:sz="8" w:space="0" w:color="4F81BD"/>
              <w:bottom w:val="single" w:sz="8" w:space="0" w:color="4F81BD"/>
            </w:tcBorders>
          </w:tcPr>
          <w:p w:rsidR="00B131BB" w:rsidRPr="0090491B" w:rsidRDefault="00B131BB" w:rsidP="0090491B">
            <w:pPr>
              <w:spacing w:after="0" w:line="240" w:lineRule="auto"/>
              <w:rPr>
                <w:rFonts w:cs="Calibri"/>
                <w:b/>
                <w:bCs/>
                <w:sz w:val="24"/>
                <w:lang w:eastAsia="ro-RO"/>
              </w:rPr>
            </w:pPr>
            <w:r w:rsidRPr="0090491B">
              <w:rPr>
                <w:rFonts w:cs="Calibri"/>
                <w:b/>
                <w:bCs/>
                <w:sz w:val="24"/>
                <w:lang w:eastAsia="ro-RO"/>
              </w:rPr>
              <w:t xml:space="preserve">5. </w:t>
            </w:r>
          </w:p>
        </w:tc>
        <w:tc>
          <w:tcPr>
            <w:tcW w:w="4050" w:type="dxa"/>
            <w:tcBorders>
              <w:top w:val="single" w:sz="8" w:space="0" w:color="4F81BD"/>
              <w:bottom w:val="single" w:sz="8" w:space="0" w:color="4F81BD"/>
            </w:tcBorders>
          </w:tcPr>
          <w:p w:rsidR="00B131BB" w:rsidRPr="0090491B" w:rsidRDefault="00B131BB" w:rsidP="0090491B">
            <w:pPr>
              <w:spacing w:after="0" w:line="240" w:lineRule="auto"/>
              <w:rPr>
                <w:rFonts w:cs="Calibri"/>
                <w:sz w:val="24"/>
                <w:lang w:eastAsia="ro-RO"/>
              </w:rPr>
            </w:pPr>
            <w:r w:rsidRPr="0090491B">
              <w:rPr>
                <w:rFonts w:cs="Calibri"/>
                <w:sz w:val="24"/>
                <w:lang w:eastAsia="ro-RO"/>
              </w:rPr>
              <w:t>Parent Account</w:t>
            </w:r>
          </w:p>
        </w:tc>
        <w:tc>
          <w:tcPr>
            <w:tcW w:w="5560" w:type="dxa"/>
            <w:tcBorders>
              <w:top w:val="single" w:sz="8" w:space="0" w:color="4F81BD"/>
              <w:bottom w:val="single" w:sz="8" w:space="0" w:color="4F81BD"/>
            </w:tcBorders>
          </w:tcPr>
          <w:p w:rsidR="00B131BB" w:rsidRPr="0090491B" w:rsidRDefault="00B131BB" w:rsidP="0090491B">
            <w:pPr>
              <w:spacing w:after="0" w:line="240" w:lineRule="auto"/>
              <w:rPr>
                <w:rFonts w:cs="Calibri"/>
                <w:sz w:val="24"/>
                <w:lang w:eastAsia="ro-RO"/>
              </w:rPr>
            </w:pPr>
            <w:r w:rsidRPr="0090491B">
              <w:rPr>
                <w:rFonts w:cs="Calibri"/>
                <w:sz w:val="24"/>
                <w:lang w:eastAsia="ro-RO"/>
              </w:rPr>
              <w:t>Lookup to Account entity</w:t>
            </w:r>
          </w:p>
        </w:tc>
      </w:tr>
      <w:tr w:rsidR="00B131BB" w:rsidRPr="0090491B" w:rsidTr="0090491B">
        <w:tc>
          <w:tcPr>
            <w:tcW w:w="828" w:type="dxa"/>
          </w:tcPr>
          <w:p w:rsidR="00B131BB" w:rsidRPr="0090491B" w:rsidRDefault="00B131BB" w:rsidP="0090491B">
            <w:pPr>
              <w:spacing w:after="0" w:line="240" w:lineRule="auto"/>
              <w:rPr>
                <w:rFonts w:cs="Calibri"/>
                <w:b/>
                <w:bCs/>
                <w:sz w:val="24"/>
                <w:lang w:eastAsia="ro-RO"/>
              </w:rPr>
            </w:pPr>
            <w:r w:rsidRPr="0090491B">
              <w:rPr>
                <w:rFonts w:cs="Calibri"/>
                <w:b/>
                <w:bCs/>
                <w:sz w:val="24"/>
                <w:lang w:eastAsia="ro-RO"/>
              </w:rPr>
              <w:t>6.</w:t>
            </w:r>
          </w:p>
        </w:tc>
        <w:tc>
          <w:tcPr>
            <w:tcW w:w="4050" w:type="dxa"/>
          </w:tcPr>
          <w:p w:rsidR="00B131BB" w:rsidRPr="0090491B" w:rsidRDefault="00B131BB" w:rsidP="0090491B">
            <w:pPr>
              <w:spacing w:after="0" w:line="240" w:lineRule="auto"/>
              <w:rPr>
                <w:rFonts w:cs="Calibri"/>
                <w:sz w:val="24"/>
                <w:lang w:eastAsia="ro-RO"/>
              </w:rPr>
            </w:pPr>
            <w:r w:rsidRPr="0090491B">
              <w:rPr>
                <w:rFonts w:cs="Calibri"/>
                <w:sz w:val="24"/>
                <w:lang w:eastAsia="ro-RO"/>
              </w:rPr>
              <w:t>Main Phone</w:t>
            </w:r>
          </w:p>
        </w:tc>
        <w:tc>
          <w:tcPr>
            <w:tcW w:w="5560" w:type="dxa"/>
          </w:tcPr>
          <w:p w:rsidR="00B131BB" w:rsidRPr="0090491B" w:rsidRDefault="00B131BB" w:rsidP="0090491B">
            <w:pPr>
              <w:spacing w:after="0" w:line="240" w:lineRule="auto"/>
              <w:rPr>
                <w:rFonts w:cs="Calibri"/>
                <w:sz w:val="24"/>
                <w:lang w:eastAsia="ro-RO"/>
              </w:rPr>
            </w:pPr>
          </w:p>
        </w:tc>
      </w:tr>
      <w:tr w:rsidR="00B131BB" w:rsidRPr="0090491B" w:rsidTr="0090491B">
        <w:tc>
          <w:tcPr>
            <w:tcW w:w="828" w:type="dxa"/>
            <w:tcBorders>
              <w:top w:val="single" w:sz="8" w:space="0" w:color="4F81BD"/>
              <w:bottom w:val="single" w:sz="8" w:space="0" w:color="4F81BD"/>
            </w:tcBorders>
          </w:tcPr>
          <w:p w:rsidR="00B131BB" w:rsidRPr="0090491B" w:rsidRDefault="00B131BB" w:rsidP="0090491B">
            <w:pPr>
              <w:spacing w:after="0" w:line="240" w:lineRule="auto"/>
              <w:rPr>
                <w:rFonts w:cs="Calibri"/>
                <w:b/>
                <w:bCs/>
                <w:sz w:val="24"/>
                <w:lang w:eastAsia="ro-RO"/>
              </w:rPr>
            </w:pPr>
            <w:r w:rsidRPr="0090491B">
              <w:rPr>
                <w:rFonts w:cs="Calibri"/>
                <w:b/>
                <w:bCs/>
                <w:sz w:val="24"/>
                <w:lang w:eastAsia="ro-RO"/>
              </w:rPr>
              <w:t>7.</w:t>
            </w:r>
          </w:p>
        </w:tc>
        <w:tc>
          <w:tcPr>
            <w:tcW w:w="4050" w:type="dxa"/>
            <w:tcBorders>
              <w:top w:val="single" w:sz="8" w:space="0" w:color="4F81BD"/>
              <w:bottom w:val="single" w:sz="8" w:space="0" w:color="4F81BD"/>
            </w:tcBorders>
          </w:tcPr>
          <w:p w:rsidR="00B131BB" w:rsidRPr="0090491B" w:rsidRDefault="00B131BB" w:rsidP="0090491B">
            <w:pPr>
              <w:spacing w:after="0" w:line="240" w:lineRule="auto"/>
              <w:rPr>
                <w:rFonts w:cs="Calibri"/>
                <w:sz w:val="24"/>
                <w:lang w:eastAsia="ro-RO"/>
              </w:rPr>
            </w:pPr>
            <w:r w:rsidRPr="0090491B">
              <w:rPr>
                <w:rFonts w:cs="Calibri"/>
                <w:sz w:val="24"/>
                <w:lang w:eastAsia="ro-RO"/>
              </w:rPr>
              <w:t>Other Phone</w:t>
            </w:r>
          </w:p>
        </w:tc>
        <w:tc>
          <w:tcPr>
            <w:tcW w:w="5560" w:type="dxa"/>
            <w:tcBorders>
              <w:top w:val="single" w:sz="8" w:space="0" w:color="4F81BD"/>
              <w:bottom w:val="single" w:sz="8" w:space="0" w:color="4F81BD"/>
            </w:tcBorders>
          </w:tcPr>
          <w:p w:rsidR="00B131BB" w:rsidRPr="0090491B" w:rsidRDefault="00B131BB" w:rsidP="0090491B">
            <w:pPr>
              <w:spacing w:after="0" w:line="240" w:lineRule="auto"/>
              <w:rPr>
                <w:rFonts w:cs="Calibri"/>
                <w:sz w:val="24"/>
                <w:lang w:eastAsia="ro-RO"/>
              </w:rPr>
            </w:pPr>
          </w:p>
        </w:tc>
      </w:tr>
      <w:tr w:rsidR="00B131BB" w:rsidRPr="0090491B" w:rsidTr="0090491B">
        <w:tc>
          <w:tcPr>
            <w:tcW w:w="828" w:type="dxa"/>
          </w:tcPr>
          <w:p w:rsidR="00B131BB" w:rsidRPr="0090491B" w:rsidRDefault="00B131BB" w:rsidP="0090491B">
            <w:pPr>
              <w:spacing w:after="0" w:line="240" w:lineRule="auto"/>
              <w:rPr>
                <w:rFonts w:cs="Calibri"/>
                <w:b/>
                <w:bCs/>
                <w:sz w:val="24"/>
                <w:lang w:eastAsia="ro-RO"/>
              </w:rPr>
            </w:pPr>
            <w:r w:rsidRPr="0090491B">
              <w:rPr>
                <w:rFonts w:cs="Calibri"/>
                <w:b/>
                <w:bCs/>
                <w:sz w:val="24"/>
                <w:lang w:eastAsia="ro-RO"/>
              </w:rPr>
              <w:t>8.</w:t>
            </w:r>
          </w:p>
        </w:tc>
        <w:tc>
          <w:tcPr>
            <w:tcW w:w="4050" w:type="dxa"/>
          </w:tcPr>
          <w:p w:rsidR="00B131BB" w:rsidRPr="0090491B" w:rsidRDefault="00B131BB" w:rsidP="0090491B">
            <w:pPr>
              <w:spacing w:after="0" w:line="240" w:lineRule="auto"/>
              <w:rPr>
                <w:rFonts w:cs="Calibri"/>
                <w:sz w:val="24"/>
                <w:lang w:eastAsia="ro-RO"/>
              </w:rPr>
            </w:pPr>
            <w:r w:rsidRPr="0090491B">
              <w:rPr>
                <w:rFonts w:cs="Calibri"/>
                <w:sz w:val="24"/>
                <w:lang w:eastAsia="ro-RO"/>
              </w:rPr>
              <w:t>Fax</w:t>
            </w:r>
          </w:p>
        </w:tc>
        <w:tc>
          <w:tcPr>
            <w:tcW w:w="5560" w:type="dxa"/>
          </w:tcPr>
          <w:p w:rsidR="00B131BB" w:rsidRPr="0090491B" w:rsidRDefault="00B131BB" w:rsidP="0090491B">
            <w:pPr>
              <w:spacing w:after="0" w:line="240" w:lineRule="auto"/>
              <w:rPr>
                <w:rFonts w:cs="Calibri"/>
                <w:sz w:val="24"/>
                <w:lang w:eastAsia="ro-RO"/>
              </w:rPr>
            </w:pPr>
          </w:p>
        </w:tc>
      </w:tr>
      <w:tr w:rsidR="00B131BB" w:rsidRPr="0090491B" w:rsidTr="0090491B">
        <w:tc>
          <w:tcPr>
            <w:tcW w:w="828" w:type="dxa"/>
            <w:tcBorders>
              <w:top w:val="single" w:sz="8" w:space="0" w:color="4F81BD"/>
              <w:bottom w:val="single" w:sz="8" w:space="0" w:color="4F81BD"/>
            </w:tcBorders>
          </w:tcPr>
          <w:p w:rsidR="00B131BB" w:rsidRPr="0090491B" w:rsidRDefault="00B131BB" w:rsidP="0090491B">
            <w:pPr>
              <w:spacing w:after="0" w:line="240" w:lineRule="auto"/>
              <w:rPr>
                <w:rFonts w:cs="Calibri"/>
                <w:b/>
                <w:bCs/>
                <w:sz w:val="24"/>
                <w:lang w:eastAsia="ro-RO"/>
              </w:rPr>
            </w:pPr>
            <w:r w:rsidRPr="0090491B">
              <w:rPr>
                <w:rFonts w:cs="Calibri"/>
                <w:b/>
                <w:bCs/>
                <w:sz w:val="24"/>
                <w:lang w:eastAsia="ro-RO"/>
              </w:rPr>
              <w:t>9.</w:t>
            </w:r>
          </w:p>
        </w:tc>
        <w:tc>
          <w:tcPr>
            <w:tcW w:w="4050" w:type="dxa"/>
            <w:tcBorders>
              <w:top w:val="single" w:sz="8" w:space="0" w:color="4F81BD"/>
              <w:bottom w:val="single" w:sz="8" w:space="0" w:color="4F81BD"/>
            </w:tcBorders>
          </w:tcPr>
          <w:p w:rsidR="00B131BB" w:rsidRPr="0090491B" w:rsidRDefault="00B131BB" w:rsidP="0090491B">
            <w:pPr>
              <w:spacing w:after="0" w:line="240" w:lineRule="auto"/>
              <w:rPr>
                <w:rFonts w:cs="Calibri"/>
                <w:sz w:val="24"/>
                <w:lang w:eastAsia="ro-RO"/>
              </w:rPr>
            </w:pPr>
            <w:r w:rsidRPr="0090491B">
              <w:rPr>
                <w:rFonts w:cs="Calibri"/>
                <w:sz w:val="24"/>
                <w:lang w:eastAsia="ro-RO"/>
              </w:rPr>
              <w:t>Email</w:t>
            </w:r>
          </w:p>
        </w:tc>
        <w:tc>
          <w:tcPr>
            <w:tcW w:w="5560" w:type="dxa"/>
            <w:tcBorders>
              <w:top w:val="single" w:sz="8" w:space="0" w:color="4F81BD"/>
              <w:bottom w:val="single" w:sz="8" w:space="0" w:color="4F81BD"/>
            </w:tcBorders>
          </w:tcPr>
          <w:p w:rsidR="00B131BB" w:rsidRPr="0090491B" w:rsidRDefault="00B131BB" w:rsidP="0090491B">
            <w:pPr>
              <w:spacing w:after="0" w:line="240" w:lineRule="auto"/>
              <w:rPr>
                <w:rFonts w:cs="Calibri"/>
                <w:sz w:val="24"/>
                <w:lang w:eastAsia="ro-RO"/>
              </w:rPr>
            </w:pPr>
          </w:p>
        </w:tc>
      </w:tr>
      <w:tr w:rsidR="00B131BB" w:rsidRPr="0090491B" w:rsidTr="0090491B">
        <w:tc>
          <w:tcPr>
            <w:tcW w:w="828" w:type="dxa"/>
          </w:tcPr>
          <w:p w:rsidR="00B131BB" w:rsidRPr="0090491B" w:rsidRDefault="00B131BB" w:rsidP="0090491B">
            <w:pPr>
              <w:spacing w:after="0" w:line="240" w:lineRule="auto"/>
              <w:rPr>
                <w:rFonts w:cs="Calibri"/>
                <w:b/>
                <w:bCs/>
                <w:sz w:val="24"/>
                <w:lang w:eastAsia="ro-RO"/>
              </w:rPr>
            </w:pPr>
            <w:r w:rsidRPr="0090491B">
              <w:rPr>
                <w:rFonts w:cs="Calibri"/>
                <w:b/>
                <w:bCs/>
                <w:sz w:val="24"/>
                <w:lang w:eastAsia="ro-RO"/>
              </w:rPr>
              <w:t>10.</w:t>
            </w:r>
          </w:p>
        </w:tc>
        <w:tc>
          <w:tcPr>
            <w:tcW w:w="4050" w:type="dxa"/>
          </w:tcPr>
          <w:p w:rsidR="00B131BB" w:rsidRPr="0090491B" w:rsidRDefault="00B131BB" w:rsidP="0090491B">
            <w:pPr>
              <w:spacing w:after="0" w:line="240" w:lineRule="auto"/>
              <w:rPr>
                <w:rFonts w:cs="Calibri"/>
                <w:sz w:val="24"/>
                <w:lang w:eastAsia="ro-RO"/>
              </w:rPr>
            </w:pPr>
            <w:r w:rsidRPr="0090491B">
              <w:rPr>
                <w:rFonts w:cs="Calibri"/>
                <w:sz w:val="24"/>
                <w:lang w:eastAsia="ro-RO"/>
              </w:rPr>
              <w:t>Web Site</w:t>
            </w:r>
          </w:p>
        </w:tc>
        <w:tc>
          <w:tcPr>
            <w:tcW w:w="5560" w:type="dxa"/>
          </w:tcPr>
          <w:p w:rsidR="00B131BB" w:rsidRPr="0090491B" w:rsidRDefault="00B131BB" w:rsidP="0090491B">
            <w:pPr>
              <w:spacing w:after="0" w:line="240" w:lineRule="auto"/>
              <w:rPr>
                <w:rFonts w:cs="Calibri"/>
                <w:sz w:val="24"/>
                <w:lang w:eastAsia="ro-RO"/>
              </w:rPr>
            </w:pPr>
          </w:p>
        </w:tc>
      </w:tr>
      <w:tr w:rsidR="00B131BB" w:rsidRPr="0090491B" w:rsidTr="0090491B">
        <w:tc>
          <w:tcPr>
            <w:tcW w:w="828" w:type="dxa"/>
            <w:tcBorders>
              <w:top w:val="single" w:sz="8" w:space="0" w:color="4F81BD"/>
              <w:bottom w:val="single" w:sz="8" w:space="0" w:color="4F81BD"/>
            </w:tcBorders>
          </w:tcPr>
          <w:p w:rsidR="00B131BB" w:rsidRPr="0090491B" w:rsidRDefault="00B131BB" w:rsidP="0090491B">
            <w:pPr>
              <w:spacing w:after="0" w:line="240" w:lineRule="auto"/>
              <w:rPr>
                <w:rFonts w:cs="Calibri"/>
                <w:b/>
                <w:bCs/>
                <w:sz w:val="24"/>
                <w:lang w:eastAsia="ro-RO"/>
              </w:rPr>
            </w:pPr>
            <w:r w:rsidRPr="0090491B">
              <w:rPr>
                <w:rFonts w:cs="Calibri"/>
                <w:b/>
                <w:bCs/>
                <w:sz w:val="24"/>
                <w:lang w:eastAsia="ro-RO"/>
              </w:rPr>
              <w:t>11.</w:t>
            </w:r>
          </w:p>
        </w:tc>
        <w:tc>
          <w:tcPr>
            <w:tcW w:w="4050" w:type="dxa"/>
            <w:tcBorders>
              <w:top w:val="single" w:sz="8" w:space="0" w:color="4F81BD"/>
              <w:bottom w:val="single" w:sz="8" w:space="0" w:color="4F81BD"/>
            </w:tcBorders>
          </w:tcPr>
          <w:p w:rsidR="00B131BB" w:rsidRPr="0090491B" w:rsidRDefault="00B131BB" w:rsidP="0090491B">
            <w:pPr>
              <w:spacing w:after="0" w:line="240" w:lineRule="auto"/>
              <w:rPr>
                <w:rFonts w:cs="Calibri"/>
                <w:sz w:val="24"/>
                <w:lang w:eastAsia="ro-RO"/>
              </w:rPr>
            </w:pPr>
            <w:r w:rsidRPr="0090491B">
              <w:rPr>
                <w:rFonts w:cs="Calibri"/>
                <w:sz w:val="24"/>
                <w:lang w:eastAsia="ro-RO"/>
              </w:rPr>
              <w:t>Description</w:t>
            </w:r>
          </w:p>
        </w:tc>
        <w:tc>
          <w:tcPr>
            <w:tcW w:w="5560" w:type="dxa"/>
            <w:tcBorders>
              <w:top w:val="single" w:sz="8" w:space="0" w:color="4F81BD"/>
              <w:bottom w:val="single" w:sz="8" w:space="0" w:color="4F81BD"/>
            </w:tcBorders>
          </w:tcPr>
          <w:p w:rsidR="00B131BB" w:rsidRPr="0090491B" w:rsidRDefault="00B131BB" w:rsidP="0090491B">
            <w:pPr>
              <w:spacing w:after="0" w:line="240" w:lineRule="auto"/>
              <w:rPr>
                <w:rFonts w:cs="Calibri"/>
                <w:sz w:val="24"/>
                <w:lang w:eastAsia="ro-RO"/>
              </w:rPr>
            </w:pPr>
          </w:p>
        </w:tc>
      </w:tr>
      <w:tr w:rsidR="00B131BB" w:rsidRPr="0090491B" w:rsidTr="0090491B">
        <w:tc>
          <w:tcPr>
            <w:tcW w:w="828" w:type="dxa"/>
          </w:tcPr>
          <w:p w:rsidR="00B131BB" w:rsidRPr="0090491B" w:rsidRDefault="00B131BB" w:rsidP="0090491B">
            <w:pPr>
              <w:spacing w:after="0" w:line="240" w:lineRule="auto"/>
              <w:rPr>
                <w:rFonts w:cs="Calibri"/>
                <w:b/>
                <w:bCs/>
                <w:sz w:val="24"/>
                <w:lang w:eastAsia="ro-RO"/>
              </w:rPr>
            </w:pPr>
            <w:r w:rsidRPr="0090491B">
              <w:rPr>
                <w:rFonts w:cs="Calibri"/>
                <w:b/>
                <w:bCs/>
                <w:sz w:val="24"/>
                <w:lang w:eastAsia="ro-RO"/>
              </w:rPr>
              <w:t>12.</w:t>
            </w:r>
          </w:p>
        </w:tc>
        <w:tc>
          <w:tcPr>
            <w:tcW w:w="4050" w:type="dxa"/>
          </w:tcPr>
          <w:p w:rsidR="00B131BB" w:rsidRPr="0090491B" w:rsidRDefault="00B131BB" w:rsidP="0090491B">
            <w:pPr>
              <w:spacing w:after="0" w:line="240" w:lineRule="auto"/>
              <w:rPr>
                <w:rFonts w:cs="Calibri"/>
                <w:sz w:val="24"/>
                <w:lang w:eastAsia="ro-RO"/>
              </w:rPr>
            </w:pPr>
            <w:r w:rsidRPr="0090491B">
              <w:rPr>
                <w:rFonts w:cs="Calibri"/>
                <w:sz w:val="24"/>
                <w:lang w:eastAsia="ro-RO"/>
              </w:rPr>
              <w:t>Industry</w:t>
            </w:r>
          </w:p>
        </w:tc>
        <w:tc>
          <w:tcPr>
            <w:tcW w:w="5560" w:type="dxa"/>
          </w:tcPr>
          <w:p w:rsidR="00B131BB" w:rsidRPr="0090491B" w:rsidRDefault="00B131BB" w:rsidP="0090491B">
            <w:pPr>
              <w:spacing w:after="0" w:line="240" w:lineRule="auto"/>
              <w:rPr>
                <w:rFonts w:cs="Calibri"/>
                <w:sz w:val="24"/>
                <w:lang w:eastAsia="ro-RO"/>
              </w:rPr>
            </w:pPr>
            <w:ins w:id="108" w:author="corina.honcioiu" w:date="2012-03-22T09:44:00Z">
              <w:r>
                <w:rPr>
                  <w:rFonts w:cs="Calibri"/>
                  <w:sz w:val="24"/>
                  <w:lang w:eastAsia="ro-RO"/>
                </w:rPr>
                <w:t xml:space="preserve">Mandatory </w:t>
              </w:r>
            </w:ins>
            <w:r w:rsidRPr="0090491B">
              <w:rPr>
                <w:rFonts w:cs="Calibri"/>
                <w:sz w:val="24"/>
                <w:lang w:eastAsia="ro-RO"/>
              </w:rPr>
              <w:t>Possible Options:</w:t>
            </w:r>
          </w:p>
          <w:p w:rsidR="00B131BB" w:rsidRPr="0090491B" w:rsidRDefault="00B131BB" w:rsidP="0090491B">
            <w:pPr>
              <w:pStyle w:val="ListParagraph"/>
              <w:numPr>
                <w:ilvl w:val="0"/>
                <w:numId w:val="44"/>
                <w:numberingChange w:id="109" w:author="corina.honcioiu" w:date="2012-03-22T09:40:00Z" w:original="-"/>
              </w:numPr>
              <w:spacing w:after="0" w:line="240" w:lineRule="auto"/>
              <w:rPr>
                <w:rFonts w:cs="Calibri"/>
                <w:sz w:val="24"/>
                <w:lang w:eastAsia="ro-RO"/>
              </w:rPr>
            </w:pPr>
            <w:r w:rsidRPr="0090491B">
              <w:rPr>
                <w:rFonts w:cs="Calibri"/>
                <w:sz w:val="24"/>
                <w:lang w:eastAsia="ro-RO"/>
              </w:rPr>
              <w:t>Accounting</w:t>
            </w:r>
          </w:p>
          <w:p w:rsidR="00B131BB" w:rsidRPr="0090491B" w:rsidRDefault="00B131BB" w:rsidP="0090491B">
            <w:pPr>
              <w:pStyle w:val="ListParagraph"/>
              <w:numPr>
                <w:ilvl w:val="0"/>
                <w:numId w:val="44"/>
                <w:numberingChange w:id="110" w:author="corina.honcioiu" w:date="2012-03-22T09:40:00Z" w:original="-"/>
              </w:numPr>
              <w:spacing w:after="0" w:line="240" w:lineRule="auto"/>
              <w:rPr>
                <w:rFonts w:cs="Calibri"/>
                <w:sz w:val="24"/>
                <w:lang w:eastAsia="ro-RO"/>
              </w:rPr>
            </w:pPr>
            <w:r w:rsidRPr="0090491B">
              <w:rPr>
                <w:rFonts w:cs="Calibri"/>
                <w:sz w:val="24"/>
                <w:lang w:eastAsia="ro-RO"/>
              </w:rPr>
              <w:t>Business Services</w:t>
            </w:r>
          </w:p>
          <w:p w:rsidR="00B131BB" w:rsidRPr="0090491B" w:rsidRDefault="00B131BB" w:rsidP="0090491B">
            <w:pPr>
              <w:pStyle w:val="ListParagraph"/>
              <w:numPr>
                <w:ilvl w:val="0"/>
                <w:numId w:val="44"/>
                <w:numberingChange w:id="111" w:author="corina.honcioiu" w:date="2012-03-22T09:40:00Z" w:original="-"/>
              </w:numPr>
              <w:spacing w:after="0" w:line="240" w:lineRule="auto"/>
              <w:rPr>
                <w:rFonts w:cs="Calibri"/>
                <w:sz w:val="24"/>
                <w:lang w:eastAsia="ro-RO"/>
              </w:rPr>
            </w:pPr>
            <w:r w:rsidRPr="0090491B">
              <w:rPr>
                <w:rFonts w:cs="Calibri"/>
                <w:sz w:val="24"/>
                <w:lang w:eastAsia="ro-RO"/>
              </w:rPr>
              <w:t>Consulting</w:t>
            </w:r>
          </w:p>
          <w:p w:rsidR="00B131BB" w:rsidRPr="0090491B" w:rsidRDefault="00B131BB" w:rsidP="0090491B">
            <w:pPr>
              <w:pStyle w:val="ListParagraph"/>
              <w:numPr>
                <w:ilvl w:val="0"/>
                <w:numId w:val="44"/>
                <w:numberingChange w:id="112" w:author="corina.honcioiu" w:date="2012-03-22T09:40:00Z" w:original="-"/>
              </w:numPr>
              <w:spacing w:after="0" w:line="240" w:lineRule="auto"/>
              <w:rPr>
                <w:rFonts w:cs="Calibri"/>
                <w:sz w:val="24"/>
                <w:lang w:eastAsia="ro-RO"/>
              </w:rPr>
            </w:pPr>
            <w:r w:rsidRPr="0090491B">
              <w:rPr>
                <w:rFonts w:cs="Calibri"/>
                <w:sz w:val="24"/>
                <w:lang w:eastAsia="ro-RO"/>
              </w:rPr>
              <w:t>Financial</w:t>
            </w:r>
          </w:p>
          <w:p w:rsidR="00B131BB" w:rsidRPr="0090491B" w:rsidRDefault="00B131BB" w:rsidP="0090491B">
            <w:pPr>
              <w:pStyle w:val="ListParagraph"/>
              <w:numPr>
                <w:ilvl w:val="0"/>
                <w:numId w:val="44"/>
                <w:numberingChange w:id="113" w:author="corina.honcioiu" w:date="2012-03-22T09:40:00Z" w:original="-"/>
              </w:numPr>
              <w:spacing w:after="0" w:line="240" w:lineRule="auto"/>
              <w:rPr>
                <w:rFonts w:cs="Calibri"/>
                <w:sz w:val="24"/>
                <w:lang w:eastAsia="ro-RO"/>
              </w:rPr>
            </w:pPr>
            <w:r w:rsidRPr="0090491B">
              <w:rPr>
                <w:rFonts w:cs="Calibri"/>
                <w:sz w:val="24"/>
                <w:lang w:eastAsia="ro-RO"/>
              </w:rPr>
              <w:t>Insurance</w:t>
            </w:r>
          </w:p>
          <w:p w:rsidR="00B131BB" w:rsidRPr="0090491B" w:rsidRDefault="00B131BB" w:rsidP="0090491B">
            <w:pPr>
              <w:pStyle w:val="ListParagraph"/>
              <w:numPr>
                <w:ilvl w:val="0"/>
                <w:numId w:val="44"/>
                <w:numberingChange w:id="114" w:author="corina.honcioiu" w:date="2012-03-22T09:40:00Z" w:original="-"/>
              </w:numPr>
              <w:spacing w:after="0" w:line="240" w:lineRule="auto"/>
              <w:rPr>
                <w:rFonts w:cs="Calibri"/>
                <w:sz w:val="24"/>
                <w:lang w:eastAsia="ro-RO"/>
              </w:rPr>
            </w:pPr>
            <w:r w:rsidRPr="0090491B">
              <w:rPr>
                <w:rFonts w:cs="Calibri"/>
                <w:sz w:val="24"/>
                <w:lang w:eastAsia="ro-RO"/>
              </w:rPr>
              <w:t>Service Retail</w:t>
            </w:r>
          </w:p>
          <w:p w:rsidR="00B131BB" w:rsidRPr="0090491B" w:rsidRDefault="00B131BB" w:rsidP="0090491B">
            <w:pPr>
              <w:pStyle w:val="ListParagraph"/>
              <w:numPr>
                <w:ilvl w:val="0"/>
                <w:numId w:val="44"/>
                <w:numberingChange w:id="115" w:author="corina.honcioiu" w:date="2012-03-22T09:40:00Z" w:original="-"/>
              </w:numPr>
              <w:spacing w:after="0" w:line="240" w:lineRule="auto"/>
              <w:rPr>
                <w:rFonts w:cs="Calibri"/>
                <w:sz w:val="24"/>
                <w:lang w:eastAsia="ro-RO"/>
              </w:rPr>
            </w:pPr>
            <w:r w:rsidRPr="0090491B">
              <w:rPr>
                <w:rFonts w:cs="Calibri"/>
                <w:sz w:val="24"/>
                <w:lang w:eastAsia="ro-RO"/>
              </w:rPr>
              <w:t>Transportation</w:t>
            </w:r>
          </w:p>
          <w:p w:rsidR="00B131BB" w:rsidRPr="0090491B" w:rsidRDefault="00B131BB" w:rsidP="0090491B">
            <w:pPr>
              <w:pStyle w:val="ListParagraph"/>
              <w:numPr>
                <w:ilvl w:val="0"/>
                <w:numId w:val="44"/>
                <w:numberingChange w:id="116" w:author="corina.honcioiu" w:date="2012-03-22T09:40:00Z" w:original="-"/>
              </w:numPr>
              <w:spacing w:after="0" w:line="240" w:lineRule="auto"/>
              <w:rPr>
                <w:rFonts w:cs="Calibri"/>
                <w:sz w:val="24"/>
                <w:lang w:eastAsia="ro-RO"/>
              </w:rPr>
            </w:pPr>
            <w:r w:rsidRPr="0090491B">
              <w:rPr>
                <w:rFonts w:cs="Calibri"/>
                <w:sz w:val="24"/>
                <w:lang w:eastAsia="ro-RO"/>
              </w:rPr>
              <w:t>Wholesale</w:t>
            </w:r>
          </w:p>
          <w:p w:rsidR="00B131BB" w:rsidRPr="0090491B" w:rsidRDefault="00B131BB" w:rsidP="0090491B">
            <w:pPr>
              <w:pStyle w:val="ListParagraph"/>
              <w:numPr>
                <w:ilvl w:val="0"/>
                <w:numId w:val="44"/>
                <w:numberingChange w:id="117" w:author="corina.honcioiu" w:date="2012-03-22T09:40:00Z" w:original="-"/>
              </w:numPr>
              <w:spacing w:after="0" w:line="240" w:lineRule="auto"/>
              <w:rPr>
                <w:rFonts w:cs="Calibri"/>
                <w:sz w:val="24"/>
                <w:lang w:eastAsia="ro-RO"/>
              </w:rPr>
            </w:pPr>
            <w:r w:rsidRPr="0090491B">
              <w:rPr>
                <w:rFonts w:cs="Calibri"/>
                <w:sz w:val="24"/>
                <w:highlight w:val="yellow"/>
                <w:lang w:eastAsia="ro-RO"/>
              </w:rPr>
              <w:t>...</w:t>
            </w:r>
          </w:p>
        </w:tc>
      </w:tr>
      <w:tr w:rsidR="00B131BB" w:rsidRPr="0090491B" w:rsidTr="0090491B">
        <w:tc>
          <w:tcPr>
            <w:tcW w:w="828" w:type="dxa"/>
            <w:tcBorders>
              <w:top w:val="single" w:sz="8" w:space="0" w:color="4F81BD"/>
              <w:bottom w:val="single" w:sz="8" w:space="0" w:color="4F81BD"/>
            </w:tcBorders>
          </w:tcPr>
          <w:p w:rsidR="00B131BB" w:rsidRPr="0090491B" w:rsidRDefault="00B131BB" w:rsidP="0090491B">
            <w:pPr>
              <w:spacing w:after="0" w:line="240" w:lineRule="auto"/>
              <w:rPr>
                <w:rFonts w:cs="Calibri"/>
                <w:b/>
                <w:bCs/>
                <w:sz w:val="24"/>
                <w:lang w:eastAsia="ro-RO"/>
              </w:rPr>
            </w:pPr>
            <w:r w:rsidRPr="0090491B">
              <w:rPr>
                <w:rFonts w:cs="Calibri"/>
                <w:b/>
                <w:bCs/>
                <w:sz w:val="24"/>
                <w:lang w:eastAsia="ro-RO"/>
              </w:rPr>
              <w:t>13.</w:t>
            </w:r>
          </w:p>
        </w:tc>
        <w:tc>
          <w:tcPr>
            <w:tcW w:w="4050" w:type="dxa"/>
            <w:tcBorders>
              <w:top w:val="single" w:sz="8" w:space="0" w:color="4F81BD"/>
              <w:bottom w:val="single" w:sz="8" w:space="0" w:color="4F81BD"/>
            </w:tcBorders>
          </w:tcPr>
          <w:p w:rsidR="00B131BB" w:rsidRPr="0090491B" w:rsidRDefault="00B131BB" w:rsidP="0090491B">
            <w:pPr>
              <w:spacing w:after="0" w:line="240" w:lineRule="auto"/>
              <w:rPr>
                <w:rFonts w:cs="Calibri"/>
                <w:sz w:val="24"/>
                <w:lang w:eastAsia="ro-RO"/>
              </w:rPr>
            </w:pPr>
            <w:r w:rsidRPr="0090491B">
              <w:rPr>
                <w:rFonts w:cs="Calibri"/>
                <w:sz w:val="24"/>
                <w:lang w:eastAsia="ro-RO"/>
              </w:rPr>
              <w:t>Annual Revenue</w:t>
            </w:r>
          </w:p>
        </w:tc>
        <w:tc>
          <w:tcPr>
            <w:tcW w:w="5560" w:type="dxa"/>
            <w:tcBorders>
              <w:top w:val="single" w:sz="8" w:space="0" w:color="4F81BD"/>
              <w:bottom w:val="single" w:sz="8" w:space="0" w:color="4F81BD"/>
            </w:tcBorders>
          </w:tcPr>
          <w:p w:rsidR="00B131BB" w:rsidRPr="0090491B" w:rsidRDefault="00B131BB" w:rsidP="0090491B">
            <w:pPr>
              <w:spacing w:after="0" w:line="240" w:lineRule="auto"/>
              <w:rPr>
                <w:rFonts w:cs="Calibri"/>
                <w:sz w:val="24"/>
                <w:lang w:eastAsia="ro-RO"/>
              </w:rPr>
            </w:pPr>
          </w:p>
        </w:tc>
      </w:tr>
      <w:tr w:rsidR="00B131BB" w:rsidRPr="0090491B" w:rsidTr="0090491B">
        <w:tc>
          <w:tcPr>
            <w:tcW w:w="828" w:type="dxa"/>
          </w:tcPr>
          <w:p w:rsidR="00B131BB" w:rsidRPr="0090491B" w:rsidRDefault="00B131BB" w:rsidP="0090491B">
            <w:pPr>
              <w:spacing w:after="0" w:line="240" w:lineRule="auto"/>
              <w:rPr>
                <w:rFonts w:cs="Calibri"/>
                <w:b/>
                <w:bCs/>
                <w:sz w:val="24"/>
                <w:lang w:eastAsia="ro-RO"/>
              </w:rPr>
            </w:pPr>
            <w:r w:rsidRPr="0090491B">
              <w:rPr>
                <w:rFonts w:cs="Calibri"/>
                <w:b/>
                <w:bCs/>
                <w:sz w:val="24"/>
                <w:lang w:eastAsia="ro-RO"/>
              </w:rPr>
              <w:t xml:space="preserve">14. </w:t>
            </w:r>
          </w:p>
        </w:tc>
        <w:tc>
          <w:tcPr>
            <w:tcW w:w="4050" w:type="dxa"/>
          </w:tcPr>
          <w:p w:rsidR="00B131BB" w:rsidRPr="0090491B" w:rsidRDefault="00B131BB" w:rsidP="0090491B">
            <w:pPr>
              <w:spacing w:after="0" w:line="240" w:lineRule="auto"/>
              <w:rPr>
                <w:rFonts w:cs="Calibri"/>
                <w:sz w:val="24"/>
                <w:lang w:eastAsia="ro-RO"/>
              </w:rPr>
            </w:pPr>
            <w:r w:rsidRPr="0090491B">
              <w:rPr>
                <w:rFonts w:cs="Calibri"/>
                <w:sz w:val="24"/>
                <w:lang w:eastAsia="ro-RO"/>
              </w:rPr>
              <w:t>No. of Employees</w:t>
            </w:r>
          </w:p>
        </w:tc>
        <w:tc>
          <w:tcPr>
            <w:tcW w:w="5560" w:type="dxa"/>
          </w:tcPr>
          <w:p w:rsidR="00B131BB" w:rsidRPr="0090491B" w:rsidRDefault="00B131BB" w:rsidP="0090491B">
            <w:pPr>
              <w:spacing w:after="0" w:line="240" w:lineRule="auto"/>
              <w:rPr>
                <w:rFonts w:cs="Calibri"/>
                <w:sz w:val="24"/>
                <w:lang w:eastAsia="ro-RO"/>
              </w:rPr>
            </w:pPr>
          </w:p>
        </w:tc>
      </w:tr>
      <w:tr w:rsidR="00B131BB" w:rsidRPr="0090491B" w:rsidTr="0090491B">
        <w:tc>
          <w:tcPr>
            <w:tcW w:w="828" w:type="dxa"/>
            <w:tcBorders>
              <w:top w:val="single" w:sz="8" w:space="0" w:color="4F81BD"/>
              <w:bottom w:val="single" w:sz="8" w:space="0" w:color="4F81BD"/>
            </w:tcBorders>
          </w:tcPr>
          <w:p w:rsidR="00B131BB" w:rsidRPr="0090491B" w:rsidRDefault="00B131BB" w:rsidP="0090491B">
            <w:pPr>
              <w:spacing w:after="0" w:line="240" w:lineRule="auto"/>
              <w:rPr>
                <w:rFonts w:cs="Calibri"/>
                <w:b/>
                <w:bCs/>
                <w:sz w:val="24"/>
                <w:lang w:eastAsia="ro-RO"/>
              </w:rPr>
            </w:pPr>
            <w:r w:rsidRPr="0090491B">
              <w:rPr>
                <w:rFonts w:cs="Calibri"/>
                <w:b/>
                <w:bCs/>
                <w:sz w:val="24"/>
                <w:lang w:eastAsia="ro-RO"/>
              </w:rPr>
              <w:t>15.</w:t>
            </w:r>
          </w:p>
        </w:tc>
        <w:tc>
          <w:tcPr>
            <w:tcW w:w="4050" w:type="dxa"/>
            <w:tcBorders>
              <w:top w:val="single" w:sz="8" w:space="0" w:color="4F81BD"/>
              <w:bottom w:val="single" w:sz="8" w:space="0" w:color="4F81BD"/>
            </w:tcBorders>
          </w:tcPr>
          <w:p w:rsidR="00B131BB" w:rsidRPr="0090491B" w:rsidRDefault="00B131BB" w:rsidP="0090491B">
            <w:pPr>
              <w:spacing w:after="0" w:line="240" w:lineRule="auto"/>
              <w:rPr>
                <w:rFonts w:cs="Calibri"/>
                <w:sz w:val="24"/>
                <w:lang w:eastAsia="ro-RO"/>
              </w:rPr>
            </w:pPr>
            <w:r w:rsidRPr="0090491B">
              <w:rPr>
                <w:rFonts w:cs="Calibri"/>
                <w:sz w:val="24"/>
                <w:lang w:eastAsia="ro-RO"/>
              </w:rPr>
              <w:t>Territory</w:t>
            </w:r>
          </w:p>
        </w:tc>
        <w:tc>
          <w:tcPr>
            <w:tcW w:w="5560" w:type="dxa"/>
            <w:tcBorders>
              <w:top w:val="single" w:sz="8" w:space="0" w:color="4F81BD"/>
              <w:bottom w:val="single" w:sz="8" w:space="0" w:color="4F81BD"/>
            </w:tcBorders>
          </w:tcPr>
          <w:p w:rsidR="00B131BB" w:rsidRPr="0090491B" w:rsidRDefault="00B131BB" w:rsidP="0090491B">
            <w:pPr>
              <w:spacing w:after="0" w:line="240" w:lineRule="auto"/>
              <w:rPr>
                <w:rFonts w:cs="Calibri"/>
                <w:sz w:val="24"/>
                <w:lang w:eastAsia="ro-RO"/>
              </w:rPr>
            </w:pPr>
            <w:r w:rsidRPr="0090491B">
              <w:rPr>
                <w:rFonts w:cs="Calibri"/>
                <w:sz w:val="24"/>
                <w:lang w:eastAsia="ro-RO"/>
              </w:rPr>
              <w:t>Lookup to Territory entity</w:t>
            </w:r>
          </w:p>
          <w:p w:rsidR="00B131BB" w:rsidRPr="0090491B" w:rsidRDefault="00B131BB" w:rsidP="0090491B">
            <w:pPr>
              <w:spacing w:after="0" w:line="240" w:lineRule="auto"/>
              <w:rPr>
                <w:rFonts w:cs="Calibri"/>
                <w:sz w:val="24"/>
                <w:lang w:eastAsia="ro-RO"/>
              </w:rPr>
            </w:pPr>
            <w:r w:rsidRPr="0090491B">
              <w:rPr>
                <w:rFonts w:cs="Calibri"/>
                <w:sz w:val="24"/>
                <w:lang w:eastAsia="ro-RO"/>
              </w:rPr>
              <w:t>Used for geographical segmentation</w:t>
            </w:r>
          </w:p>
        </w:tc>
      </w:tr>
      <w:tr w:rsidR="00B131BB" w:rsidRPr="0090491B" w:rsidTr="0090491B">
        <w:tc>
          <w:tcPr>
            <w:tcW w:w="828" w:type="dxa"/>
          </w:tcPr>
          <w:p w:rsidR="00B131BB" w:rsidRPr="0090491B" w:rsidRDefault="00B131BB" w:rsidP="0090491B">
            <w:pPr>
              <w:spacing w:after="0" w:line="240" w:lineRule="auto"/>
              <w:rPr>
                <w:rFonts w:cs="Calibri"/>
                <w:b/>
                <w:bCs/>
                <w:sz w:val="24"/>
                <w:lang w:eastAsia="ro-RO"/>
              </w:rPr>
            </w:pPr>
            <w:r w:rsidRPr="0090491B">
              <w:rPr>
                <w:rFonts w:cs="Calibri"/>
                <w:b/>
                <w:bCs/>
                <w:sz w:val="24"/>
                <w:lang w:eastAsia="ro-RO"/>
              </w:rPr>
              <w:t>16.</w:t>
            </w:r>
          </w:p>
        </w:tc>
        <w:tc>
          <w:tcPr>
            <w:tcW w:w="4050" w:type="dxa"/>
          </w:tcPr>
          <w:p w:rsidR="00B131BB" w:rsidRPr="0090491B" w:rsidRDefault="00B131BB" w:rsidP="0090491B">
            <w:pPr>
              <w:spacing w:after="0" w:line="240" w:lineRule="auto"/>
              <w:rPr>
                <w:rFonts w:cs="Calibri"/>
                <w:sz w:val="24"/>
                <w:lang w:eastAsia="ro-RO"/>
              </w:rPr>
            </w:pPr>
            <w:r w:rsidRPr="0090491B">
              <w:rPr>
                <w:rFonts w:cs="Calibri"/>
                <w:sz w:val="24"/>
                <w:lang w:eastAsia="ro-RO"/>
              </w:rPr>
              <w:t>Category</w:t>
            </w:r>
          </w:p>
        </w:tc>
        <w:tc>
          <w:tcPr>
            <w:tcW w:w="5560" w:type="dxa"/>
          </w:tcPr>
          <w:p w:rsidR="00B131BB" w:rsidRPr="0090491B" w:rsidRDefault="00B131BB" w:rsidP="0090491B">
            <w:pPr>
              <w:spacing w:after="0" w:line="240" w:lineRule="auto"/>
              <w:rPr>
                <w:rFonts w:cs="Calibri"/>
                <w:sz w:val="24"/>
                <w:lang w:eastAsia="ro-RO"/>
              </w:rPr>
            </w:pPr>
            <w:r w:rsidRPr="0090491B">
              <w:rPr>
                <w:rFonts w:cs="Calibri"/>
                <w:sz w:val="24"/>
                <w:lang w:eastAsia="ro-RO"/>
              </w:rPr>
              <w:t>Possible Options:</w:t>
            </w:r>
          </w:p>
          <w:p w:rsidR="00B131BB" w:rsidRPr="0090491B" w:rsidRDefault="00B131BB" w:rsidP="0090491B">
            <w:pPr>
              <w:pStyle w:val="ListParagraph"/>
              <w:numPr>
                <w:ilvl w:val="0"/>
                <w:numId w:val="44"/>
                <w:numberingChange w:id="118" w:author="corina.honcioiu" w:date="2012-03-22T09:40:00Z" w:original="-"/>
              </w:numPr>
              <w:spacing w:after="0" w:line="240" w:lineRule="auto"/>
              <w:rPr>
                <w:rFonts w:cs="Calibri"/>
                <w:sz w:val="24"/>
                <w:lang w:eastAsia="ro-RO"/>
              </w:rPr>
            </w:pPr>
            <w:del w:id="119" w:author="corina.honcioiu" w:date="2012-03-22T09:47:00Z">
              <w:r w:rsidRPr="0090491B" w:rsidDel="00C04830">
                <w:rPr>
                  <w:rFonts w:cs="Calibri"/>
                  <w:sz w:val="24"/>
                  <w:lang w:eastAsia="ro-RO"/>
                </w:rPr>
                <w:delText>Preferred Customer</w:delText>
              </w:r>
            </w:del>
            <w:ins w:id="120" w:author="corina.honcioiu" w:date="2012-03-22T09:47:00Z">
              <w:r>
                <w:rPr>
                  <w:rFonts w:cs="Calibri"/>
                  <w:sz w:val="24"/>
                  <w:lang w:eastAsia="ro-RO"/>
                </w:rPr>
                <w:t xml:space="preserve">Strategic </w:t>
              </w:r>
            </w:ins>
          </w:p>
          <w:p w:rsidR="00B131BB" w:rsidRPr="0090491B" w:rsidDel="00C04830" w:rsidRDefault="00B131BB" w:rsidP="0090491B">
            <w:pPr>
              <w:pStyle w:val="ListParagraph"/>
              <w:numPr>
                <w:ilvl w:val="0"/>
                <w:numId w:val="44"/>
                <w:numberingChange w:id="121" w:author="corina.honcioiu" w:date="2012-03-22T09:40:00Z" w:original="-"/>
              </w:numPr>
              <w:spacing w:after="0" w:line="240" w:lineRule="auto"/>
              <w:rPr>
                <w:del w:id="122" w:author="corina.honcioiu" w:date="2012-03-22T09:49:00Z"/>
                <w:rFonts w:cs="Calibri"/>
                <w:sz w:val="24"/>
                <w:lang w:eastAsia="ro-RO"/>
              </w:rPr>
            </w:pPr>
            <w:del w:id="123" w:author="corina.honcioiu" w:date="2012-03-22T09:48:00Z">
              <w:r w:rsidRPr="0090491B" w:rsidDel="00C04830">
                <w:rPr>
                  <w:rFonts w:cs="Calibri"/>
                  <w:sz w:val="24"/>
                  <w:lang w:eastAsia="ro-RO"/>
                </w:rPr>
                <w:delText>Standard</w:delText>
              </w:r>
            </w:del>
            <w:ins w:id="124" w:author="corina.honcioiu" w:date="2012-03-22T09:48:00Z">
              <w:r>
                <w:rPr>
                  <w:rFonts w:cs="Calibri"/>
                  <w:sz w:val="24"/>
                  <w:lang w:eastAsia="ro-RO"/>
                </w:rPr>
                <w:t>Regular</w:t>
              </w:r>
            </w:ins>
          </w:p>
          <w:p w:rsidR="00B131BB" w:rsidRPr="0090491B" w:rsidRDefault="00B131BB" w:rsidP="00C04830">
            <w:pPr>
              <w:pStyle w:val="ListParagraph"/>
              <w:numPr>
                <w:ilvl w:val="0"/>
                <w:numId w:val="44"/>
                <w:numberingChange w:id="125" w:author="corina.honcioiu" w:date="2012-03-22T09:40:00Z" w:original="-"/>
              </w:numPr>
              <w:spacing w:after="0" w:line="240" w:lineRule="auto"/>
              <w:rPr>
                <w:rFonts w:cs="Calibri"/>
                <w:sz w:val="24"/>
                <w:lang w:eastAsia="ro-RO"/>
              </w:rPr>
            </w:pPr>
            <w:del w:id="126" w:author="corina.honcioiu" w:date="2012-03-22T09:49:00Z">
              <w:r w:rsidRPr="0090491B" w:rsidDel="00C04830">
                <w:rPr>
                  <w:rFonts w:cs="Calibri"/>
                  <w:sz w:val="24"/>
                  <w:highlight w:val="yellow"/>
                  <w:lang w:eastAsia="ro-RO"/>
                </w:rPr>
                <w:delText>...</w:delText>
              </w:r>
            </w:del>
          </w:p>
        </w:tc>
      </w:tr>
      <w:tr w:rsidR="00B131BB" w:rsidRPr="0090491B" w:rsidTr="0090491B">
        <w:tc>
          <w:tcPr>
            <w:tcW w:w="828" w:type="dxa"/>
            <w:tcBorders>
              <w:top w:val="single" w:sz="8" w:space="0" w:color="4F81BD"/>
              <w:bottom w:val="single" w:sz="8" w:space="0" w:color="4F81BD"/>
            </w:tcBorders>
          </w:tcPr>
          <w:p w:rsidR="00B131BB" w:rsidRPr="0090491B" w:rsidRDefault="00B131BB" w:rsidP="0090491B">
            <w:pPr>
              <w:spacing w:after="0" w:line="240" w:lineRule="auto"/>
              <w:rPr>
                <w:rFonts w:cs="Calibri"/>
                <w:b/>
                <w:bCs/>
                <w:sz w:val="24"/>
                <w:lang w:eastAsia="ro-RO"/>
              </w:rPr>
            </w:pPr>
            <w:r w:rsidRPr="0090491B">
              <w:rPr>
                <w:rFonts w:cs="Calibri"/>
                <w:b/>
                <w:bCs/>
                <w:sz w:val="24"/>
                <w:lang w:eastAsia="ro-RO"/>
              </w:rPr>
              <w:t xml:space="preserve">17. </w:t>
            </w:r>
          </w:p>
        </w:tc>
        <w:tc>
          <w:tcPr>
            <w:tcW w:w="4050" w:type="dxa"/>
            <w:tcBorders>
              <w:top w:val="single" w:sz="8" w:space="0" w:color="4F81BD"/>
              <w:bottom w:val="single" w:sz="8" w:space="0" w:color="4F81BD"/>
            </w:tcBorders>
          </w:tcPr>
          <w:p w:rsidR="00B131BB" w:rsidRPr="0090491B" w:rsidRDefault="00B131BB" w:rsidP="0090491B">
            <w:pPr>
              <w:spacing w:after="0" w:line="240" w:lineRule="auto"/>
              <w:rPr>
                <w:rFonts w:cs="Calibri"/>
                <w:sz w:val="24"/>
                <w:lang w:eastAsia="ro-RO"/>
              </w:rPr>
            </w:pPr>
            <w:r w:rsidRPr="0090491B">
              <w:rPr>
                <w:rFonts w:cs="Calibri"/>
                <w:sz w:val="24"/>
                <w:lang w:eastAsia="ro-RO"/>
              </w:rPr>
              <w:t>Owner</w:t>
            </w:r>
          </w:p>
        </w:tc>
        <w:tc>
          <w:tcPr>
            <w:tcW w:w="5560" w:type="dxa"/>
            <w:tcBorders>
              <w:top w:val="single" w:sz="8" w:space="0" w:color="4F81BD"/>
              <w:bottom w:val="single" w:sz="8" w:space="0" w:color="4F81BD"/>
            </w:tcBorders>
          </w:tcPr>
          <w:p w:rsidR="00B131BB" w:rsidRPr="0090491B" w:rsidRDefault="00B131BB" w:rsidP="0090491B">
            <w:pPr>
              <w:spacing w:after="0" w:line="240" w:lineRule="auto"/>
              <w:rPr>
                <w:rFonts w:cs="Calibri"/>
                <w:sz w:val="24"/>
                <w:lang w:eastAsia="ro-RO"/>
              </w:rPr>
            </w:pPr>
            <w:r w:rsidRPr="0090491B">
              <w:rPr>
                <w:rFonts w:cs="Calibri"/>
                <w:sz w:val="24"/>
                <w:lang w:eastAsia="ro-RO"/>
              </w:rPr>
              <w:t>Lookup to User entity</w:t>
            </w:r>
          </w:p>
        </w:tc>
      </w:tr>
      <w:tr w:rsidR="00B131BB" w:rsidRPr="0090491B" w:rsidTr="0090491B">
        <w:tc>
          <w:tcPr>
            <w:tcW w:w="828" w:type="dxa"/>
          </w:tcPr>
          <w:p w:rsidR="00B131BB" w:rsidRPr="0090491B" w:rsidRDefault="00B131BB" w:rsidP="0090491B">
            <w:pPr>
              <w:spacing w:after="0" w:line="240" w:lineRule="auto"/>
              <w:rPr>
                <w:rFonts w:cs="Calibri"/>
                <w:b/>
                <w:bCs/>
                <w:sz w:val="24"/>
                <w:lang w:eastAsia="ro-RO"/>
              </w:rPr>
            </w:pPr>
            <w:r w:rsidRPr="0090491B">
              <w:rPr>
                <w:rFonts w:cs="Calibri"/>
                <w:b/>
                <w:bCs/>
                <w:sz w:val="24"/>
                <w:lang w:eastAsia="ro-RO"/>
              </w:rPr>
              <w:t xml:space="preserve">18. </w:t>
            </w:r>
          </w:p>
        </w:tc>
        <w:tc>
          <w:tcPr>
            <w:tcW w:w="4050" w:type="dxa"/>
          </w:tcPr>
          <w:p w:rsidR="00B131BB" w:rsidRPr="0090491B" w:rsidRDefault="00B131BB" w:rsidP="0090491B">
            <w:pPr>
              <w:spacing w:after="0" w:line="240" w:lineRule="auto"/>
              <w:rPr>
                <w:rFonts w:cs="Calibri"/>
                <w:sz w:val="24"/>
                <w:lang w:eastAsia="ro-RO"/>
              </w:rPr>
            </w:pPr>
            <w:r w:rsidRPr="0090491B">
              <w:rPr>
                <w:rFonts w:cs="Calibri"/>
                <w:sz w:val="24"/>
                <w:lang w:eastAsia="ro-RO"/>
              </w:rPr>
              <w:t>Contact Method Preferences</w:t>
            </w:r>
          </w:p>
        </w:tc>
        <w:tc>
          <w:tcPr>
            <w:tcW w:w="5560" w:type="dxa"/>
          </w:tcPr>
          <w:p w:rsidR="00B131BB" w:rsidRPr="0090491B" w:rsidRDefault="00B131BB" w:rsidP="0090491B">
            <w:pPr>
              <w:spacing w:after="0" w:line="240" w:lineRule="auto"/>
              <w:rPr>
                <w:rFonts w:cs="Calibri"/>
                <w:sz w:val="24"/>
                <w:lang w:eastAsia="ro-RO"/>
              </w:rPr>
            </w:pPr>
            <w:r w:rsidRPr="0090491B">
              <w:rPr>
                <w:rFonts w:cs="Calibri"/>
                <w:sz w:val="24"/>
                <w:lang w:eastAsia="ro-RO"/>
              </w:rPr>
              <w:t>Marks the channels of communication that a customer prefers</w:t>
            </w:r>
          </w:p>
        </w:tc>
      </w:tr>
      <w:tr w:rsidR="00B131BB" w:rsidRPr="0090491B" w:rsidTr="0090491B">
        <w:tc>
          <w:tcPr>
            <w:tcW w:w="828" w:type="dxa"/>
            <w:tcBorders>
              <w:top w:val="single" w:sz="8" w:space="0" w:color="4F81BD"/>
              <w:bottom w:val="single" w:sz="8" w:space="0" w:color="4F81BD"/>
            </w:tcBorders>
          </w:tcPr>
          <w:p w:rsidR="00B131BB" w:rsidRPr="0090491B" w:rsidRDefault="00B131BB" w:rsidP="0090491B">
            <w:pPr>
              <w:spacing w:after="0" w:line="240" w:lineRule="auto"/>
              <w:rPr>
                <w:rFonts w:cs="Calibri"/>
                <w:b/>
                <w:bCs/>
                <w:sz w:val="24"/>
                <w:lang w:eastAsia="ro-RO"/>
              </w:rPr>
            </w:pPr>
            <w:r w:rsidRPr="0090491B">
              <w:rPr>
                <w:rFonts w:cs="Calibri"/>
                <w:b/>
                <w:bCs/>
                <w:sz w:val="24"/>
                <w:lang w:eastAsia="ro-RO"/>
              </w:rPr>
              <w:t>19.</w:t>
            </w:r>
          </w:p>
        </w:tc>
        <w:tc>
          <w:tcPr>
            <w:tcW w:w="4050" w:type="dxa"/>
            <w:tcBorders>
              <w:top w:val="single" w:sz="8" w:space="0" w:color="4F81BD"/>
              <w:bottom w:val="single" w:sz="8" w:space="0" w:color="4F81BD"/>
            </w:tcBorders>
          </w:tcPr>
          <w:p w:rsidR="00B131BB" w:rsidRPr="0090491B" w:rsidRDefault="00B131BB" w:rsidP="0090491B">
            <w:pPr>
              <w:spacing w:after="0" w:line="240" w:lineRule="auto"/>
              <w:rPr>
                <w:rFonts w:cs="Calibri"/>
                <w:sz w:val="24"/>
                <w:lang w:eastAsia="ro-RO"/>
              </w:rPr>
            </w:pPr>
            <w:r w:rsidRPr="0090491B">
              <w:rPr>
                <w:rFonts w:cs="Calibri"/>
                <w:sz w:val="24"/>
                <w:lang w:eastAsia="ro-RO"/>
              </w:rPr>
              <w:t>Originating Lead</w:t>
            </w:r>
          </w:p>
        </w:tc>
        <w:tc>
          <w:tcPr>
            <w:tcW w:w="5560" w:type="dxa"/>
            <w:tcBorders>
              <w:top w:val="single" w:sz="8" w:space="0" w:color="4F81BD"/>
              <w:bottom w:val="single" w:sz="8" w:space="0" w:color="4F81BD"/>
            </w:tcBorders>
          </w:tcPr>
          <w:p w:rsidR="00B131BB" w:rsidRPr="0090491B" w:rsidRDefault="00B131BB" w:rsidP="0090491B">
            <w:pPr>
              <w:spacing w:after="0" w:line="240" w:lineRule="auto"/>
              <w:rPr>
                <w:rFonts w:cs="Calibri"/>
                <w:sz w:val="24"/>
                <w:lang w:eastAsia="ro-RO"/>
              </w:rPr>
            </w:pPr>
            <w:r w:rsidRPr="0090491B">
              <w:rPr>
                <w:rFonts w:cs="Calibri"/>
                <w:sz w:val="24"/>
                <w:lang w:eastAsia="ro-RO"/>
              </w:rPr>
              <w:t>Lookup to Lead entity</w:t>
            </w:r>
          </w:p>
          <w:p w:rsidR="00B131BB" w:rsidRPr="0090491B" w:rsidRDefault="00B131BB" w:rsidP="0090491B">
            <w:pPr>
              <w:spacing w:after="0" w:line="240" w:lineRule="auto"/>
              <w:rPr>
                <w:rFonts w:cs="Calibri"/>
                <w:sz w:val="24"/>
                <w:lang w:eastAsia="ro-RO"/>
              </w:rPr>
            </w:pPr>
            <w:r w:rsidRPr="0090491B">
              <w:rPr>
                <w:rFonts w:cs="Calibri"/>
                <w:sz w:val="24"/>
                <w:lang w:eastAsia="ro-RO"/>
              </w:rPr>
              <w:t>Shows if the Account record was promoted from a Lead</w:t>
            </w:r>
          </w:p>
        </w:tc>
      </w:tr>
      <w:tr w:rsidR="00B131BB" w:rsidRPr="0090491B" w:rsidTr="0090491B">
        <w:tc>
          <w:tcPr>
            <w:tcW w:w="828" w:type="dxa"/>
          </w:tcPr>
          <w:p w:rsidR="00B131BB" w:rsidRPr="0090491B" w:rsidRDefault="00B131BB" w:rsidP="0090491B">
            <w:pPr>
              <w:spacing w:after="0" w:line="240" w:lineRule="auto"/>
              <w:rPr>
                <w:rFonts w:cs="Calibri"/>
                <w:b/>
                <w:bCs/>
                <w:sz w:val="24"/>
                <w:lang w:eastAsia="ro-RO"/>
              </w:rPr>
            </w:pPr>
            <w:r w:rsidRPr="0090491B">
              <w:rPr>
                <w:rFonts w:cs="Calibri"/>
                <w:b/>
                <w:bCs/>
                <w:sz w:val="24"/>
                <w:lang w:eastAsia="ro-RO"/>
              </w:rPr>
              <w:t>20.</w:t>
            </w:r>
          </w:p>
        </w:tc>
        <w:tc>
          <w:tcPr>
            <w:tcW w:w="4050" w:type="dxa"/>
          </w:tcPr>
          <w:p w:rsidR="00B131BB" w:rsidRPr="0090491B" w:rsidRDefault="00B131BB" w:rsidP="0090491B">
            <w:pPr>
              <w:spacing w:after="0" w:line="240" w:lineRule="auto"/>
              <w:rPr>
                <w:rFonts w:cs="Calibri"/>
                <w:sz w:val="24"/>
                <w:lang w:eastAsia="ro-RO"/>
              </w:rPr>
            </w:pPr>
            <w:r w:rsidRPr="0090491B">
              <w:rPr>
                <w:rFonts w:cs="Calibri"/>
                <w:sz w:val="24"/>
                <w:lang w:eastAsia="ro-RO"/>
              </w:rPr>
              <w:t>Last Date Included in Campaign</w:t>
            </w:r>
          </w:p>
        </w:tc>
        <w:tc>
          <w:tcPr>
            <w:tcW w:w="5560" w:type="dxa"/>
          </w:tcPr>
          <w:p w:rsidR="00B131BB" w:rsidRPr="0090491B" w:rsidRDefault="00B131BB" w:rsidP="0090491B">
            <w:pPr>
              <w:spacing w:after="0" w:line="240" w:lineRule="auto"/>
              <w:rPr>
                <w:rFonts w:cs="Calibri"/>
                <w:sz w:val="24"/>
                <w:lang w:eastAsia="ro-RO"/>
              </w:rPr>
            </w:pPr>
            <w:r w:rsidRPr="0090491B">
              <w:rPr>
                <w:rFonts w:cs="Calibri"/>
                <w:sz w:val="24"/>
                <w:lang w:eastAsia="ro-RO"/>
              </w:rPr>
              <w:t>The last date that the Account was included in a marketing campaign</w:t>
            </w:r>
          </w:p>
        </w:tc>
      </w:tr>
      <w:tr w:rsidR="00B131BB" w:rsidRPr="0090491B" w:rsidTr="0090491B">
        <w:tc>
          <w:tcPr>
            <w:tcW w:w="828" w:type="dxa"/>
            <w:tcBorders>
              <w:top w:val="single" w:sz="8" w:space="0" w:color="4F81BD"/>
              <w:bottom w:val="single" w:sz="8" w:space="0" w:color="4F81BD"/>
            </w:tcBorders>
          </w:tcPr>
          <w:p w:rsidR="00B131BB" w:rsidRPr="0090491B" w:rsidRDefault="00B131BB" w:rsidP="0090491B">
            <w:pPr>
              <w:spacing w:after="0" w:line="240" w:lineRule="auto"/>
              <w:rPr>
                <w:rFonts w:cs="Calibri"/>
                <w:b/>
                <w:bCs/>
                <w:sz w:val="24"/>
                <w:lang w:eastAsia="ro-RO"/>
              </w:rPr>
            </w:pPr>
            <w:r w:rsidRPr="0090491B">
              <w:rPr>
                <w:rFonts w:cs="Calibri"/>
                <w:b/>
                <w:bCs/>
                <w:sz w:val="24"/>
                <w:lang w:eastAsia="ro-RO"/>
              </w:rPr>
              <w:t>21.</w:t>
            </w:r>
          </w:p>
        </w:tc>
        <w:tc>
          <w:tcPr>
            <w:tcW w:w="4050" w:type="dxa"/>
            <w:tcBorders>
              <w:top w:val="single" w:sz="8" w:space="0" w:color="4F81BD"/>
              <w:bottom w:val="single" w:sz="8" w:space="0" w:color="4F81BD"/>
            </w:tcBorders>
          </w:tcPr>
          <w:p w:rsidR="00B131BB" w:rsidRPr="0090491B" w:rsidRDefault="00B131BB" w:rsidP="0090491B">
            <w:pPr>
              <w:spacing w:after="0" w:line="240" w:lineRule="auto"/>
              <w:rPr>
                <w:rFonts w:cs="Calibri"/>
                <w:sz w:val="24"/>
                <w:lang w:eastAsia="ro-RO"/>
              </w:rPr>
            </w:pPr>
            <w:r w:rsidRPr="0090491B">
              <w:rPr>
                <w:rFonts w:cs="Calibri"/>
                <w:sz w:val="24"/>
                <w:lang w:eastAsia="ro-RO"/>
              </w:rPr>
              <w:t>Send Marketing Materials</w:t>
            </w:r>
          </w:p>
        </w:tc>
        <w:tc>
          <w:tcPr>
            <w:tcW w:w="5560" w:type="dxa"/>
            <w:tcBorders>
              <w:top w:val="single" w:sz="8" w:space="0" w:color="4F81BD"/>
              <w:bottom w:val="single" w:sz="8" w:space="0" w:color="4F81BD"/>
            </w:tcBorders>
          </w:tcPr>
          <w:p w:rsidR="00B131BB" w:rsidRPr="0090491B" w:rsidRDefault="00B131BB" w:rsidP="0090491B">
            <w:pPr>
              <w:spacing w:after="0" w:line="240" w:lineRule="auto"/>
              <w:rPr>
                <w:rFonts w:cs="Calibri"/>
                <w:sz w:val="24"/>
                <w:lang w:eastAsia="ro-RO"/>
              </w:rPr>
            </w:pPr>
            <w:r w:rsidRPr="0090491B">
              <w:rPr>
                <w:rFonts w:cs="Calibri"/>
                <w:sz w:val="24"/>
                <w:lang w:eastAsia="ro-RO"/>
              </w:rPr>
              <w:t>Indicates whether the customer wants to receive marketing materials</w:t>
            </w:r>
          </w:p>
        </w:tc>
      </w:tr>
      <w:tr w:rsidR="00B131BB" w:rsidRPr="0090491B" w:rsidTr="0090491B">
        <w:tc>
          <w:tcPr>
            <w:tcW w:w="828" w:type="dxa"/>
            <w:tcBorders>
              <w:bottom w:val="single" w:sz="8" w:space="0" w:color="4F81BD"/>
            </w:tcBorders>
          </w:tcPr>
          <w:p w:rsidR="00B131BB" w:rsidRPr="0090491B" w:rsidRDefault="00B131BB" w:rsidP="0090491B">
            <w:pPr>
              <w:spacing w:after="0" w:line="240" w:lineRule="auto"/>
              <w:rPr>
                <w:rFonts w:cs="Calibri"/>
                <w:b/>
                <w:bCs/>
                <w:sz w:val="24"/>
                <w:lang w:eastAsia="ro-RO"/>
              </w:rPr>
            </w:pPr>
            <w:r w:rsidRPr="0090491B">
              <w:rPr>
                <w:rFonts w:cs="Calibri"/>
                <w:b/>
                <w:bCs/>
                <w:sz w:val="24"/>
                <w:lang w:eastAsia="ro-RO"/>
              </w:rPr>
              <w:t xml:space="preserve">22. </w:t>
            </w:r>
          </w:p>
        </w:tc>
        <w:tc>
          <w:tcPr>
            <w:tcW w:w="4050" w:type="dxa"/>
            <w:tcBorders>
              <w:bottom w:val="single" w:sz="8" w:space="0" w:color="4F81BD"/>
            </w:tcBorders>
          </w:tcPr>
          <w:p w:rsidR="00B131BB" w:rsidRPr="0090491B" w:rsidRDefault="00B131BB" w:rsidP="0090491B">
            <w:pPr>
              <w:spacing w:after="0" w:line="240" w:lineRule="auto"/>
              <w:rPr>
                <w:rFonts w:cs="Calibri"/>
                <w:sz w:val="24"/>
                <w:lang w:eastAsia="ro-RO"/>
              </w:rPr>
            </w:pPr>
            <w:r w:rsidRPr="0090491B">
              <w:rPr>
                <w:rFonts w:cs="Calibri"/>
                <w:sz w:val="24"/>
                <w:lang w:eastAsia="ro-RO"/>
              </w:rPr>
              <w:t>Year Became Client</w:t>
            </w:r>
          </w:p>
        </w:tc>
        <w:tc>
          <w:tcPr>
            <w:tcW w:w="5560" w:type="dxa"/>
            <w:tcBorders>
              <w:bottom w:val="single" w:sz="8" w:space="0" w:color="4F81BD"/>
            </w:tcBorders>
          </w:tcPr>
          <w:p w:rsidR="00B131BB" w:rsidRPr="0090491B" w:rsidRDefault="00B131BB" w:rsidP="0090491B">
            <w:pPr>
              <w:spacing w:after="0" w:line="240" w:lineRule="auto"/>
              <w:rPr>
                <w:rFonts w:cs="Calibri"/>
                <w:sz w:val="24"/>
                <w:lang w:eastAsia="ro-RO"/>
              </w:rPr>
            </w:pPr>
            <w:r w:rsidRPr="0090491B">
              <w:rPr>
                <w:rFonts w:cs="Calibri"/>
                <w:sz w:val="24"/>
                <w:lang w:eastAsia="ro-RO"/>
              </w:rPr>
              <w:t>The year in which the Account record became a client</w:t>
            </w:r>
          </w:p>
        </w:tc>
      </w:tr>
    </w:tbl>
    <w:p w:rsidR="00B131BB" w:rsidRPr="00C03C70" w:rsidRDefault="00B131BB" w:rsidP="00196CEE">
      <w:pPr>
        <w:pStyle w:val="ListParagraph"/>
        <w:spacing w:after="0" w:line="240" w:lineRule="auto"/>
        <w:rPr>
          <w:rFonts w:cs="Calibri"/>
          <w:sz w:val="24"/>
          <w:lang w:eastAsia="ro-RO"/>
        </w:rPr>
      </w:pPr>
      <w:r w:rsidRPr="004974B5">
        <w:rPr>
          <w:rFonts w:cs="Calibri"/>
          <w:sz w:val="24"/>
          <w:lang w:eastAsia="ro-RO"/>
        </w:rPr>
        <w:tab/>
      </w:r>
      <w:r w:rsidRPr="004974B5">
        <w:rPr>
          <w:rFonts w:cs="Calibri"/>
          <w:sz w:val="24"/>
          <w:lang w:eastAsia="ro-RO"/>
        </w:rPr>
        <w:tab/>
      </w:r>
      <w:r w:rsidRPr="004974B5">
        <w:rPr>
          <w:rFonts w:cs="Calibri"/>
          <w:sz w:val="24"/>
          <w:lang w:eastAsia="ro-RO"/>
        </w:rPr>
        <w:tab/>
      </w:r>
      <w:r w:rsidRPr="004974B5">
        <w:rPr>
          <w:rFonts w:cs="Calibri"/>
          <w:sz w:val="24"/>
          <w:lang w:eastAsia="ro-RO"/>
        </w:rPr>
        <w:tab/>
      </w:r>
    </w:p>
    <w:p w:rsidR="00B131BB" w:rsidRDefault="00B131BB" w:rsidP="00FC5E28">
      <w:pPr>
        <w:spacing w:after="0" w:line="240" w:lineRule="auto"/>
        <w:rPr>
          <w:rFonts w:cs="Calibri"/>
          <w:i/>
          <w:lang w:eastAsia="ro-RO"/>
        </w:rPr>
      </w:pPr>
    </w:p>
    <w:p w:rsidR="00B131BB" w:rsidRPr="00EF4226" w:rsidRDefault="00B131BB" w:rsidP="00EF4226">
      <w:pPr>
        <w:pStyle w:val="Heading4"/>
        <w:rPr>
          <w:lang w:eastAsia="ro-RO"/>
        </w:rPr>
      </w:pPr>
      <w:r>
        <w:rPr>
          <w:lang w:eastAsia="ro-RO"/>
        </w:rPr>
        <w:t>Connections</w:t>
      </w:r>
    </w:p>
    <w:p w:rsidR="00B131BB" w:rsidRDefault="00B131BB" w:rsidP="00672B86">
      <w:pPr>
        <w:pStyle w:val="NormalWeb"/>
        <w:rPr>
          <w:rFonts w:ascii="Calibri" w:hAnsi="Calibri" w:cs="Calibri"/>
        </w:rPr>
      </w:pPr>
      <w:r>
        <w:rPr>
          <w:rFonts w:ascii="Calibri" w:hAnsi="Calibri" w:cs="Calibri"/>
        </w:rPr>
        <w:t xml:space="preserve">The CRM standard Connections functionality will be used to create relationships between different Account record types. </w:t>
      </w:r>
      <w:r w:rsidRPr="00672B86">
        <w:rPr>
          <w:rFonts w:ascii="Calibri" w:hAnsi="Calibri" w:cs="Calibri"/>
        </w:rPr>
        <w:t>Connections are a free form of relationships between records that can be used to connect any type of record to any other type of record. Multiple roles and connections can be created for a particular record.  For example a</w:t>
      </w:r>
      <w:r>
        <w:rPr>
          <w:rFonts w:ascii="Calibri" w:hAnsi="Calibri" w:cs="Calibri"/>
        </w:rPr>
        <w:t>n</w:t>
      </w:r>
      <w:r w:rsidRPr="00672B86">
        <w:rPr>
          <w:rFonts w:ascii="Calibri" w:hAnsi="Calibri" w:cs="Calibri"/>
        </w:rPr>
        <w:t xml:space="preserve"> </w:t>
      </w:r>
      <w:r>
        <w:rPr>
          <w:rFonts w:ascii="Calibri" w:hAnsi="Calibri" w:cs="Calibri"/>
        </w:rPr>
        <w:t>account</w:t>
      </w:r>
      <w:r w:rsidRPr="00672B86">
        <w:rPr>
          <w:rFonts w:ascii="Calibri" w:hAnsi="Calibri" w:cs="Calibri"/>
        </w:rPr>
        <w:t xml:space="preserve"> may have many relationships with other entities and may play a different role in each of those relationships.  Connection roles can also be categorized by business, family, or social.</w:t>
      </w:r>
    </w:p>
    <w:p w:rsidR="00B131BB" w:rsidRDefault="00B131BB" w:rsidP="00672B86">
      <w:pPr>
        <w:pStyle w:val="NormalWeb"/>
        <w:rPr>
          <w:rFonts w:ascii="Calibri" w:hAnsi="Calibri" w:cs="Calibri"/>
        </w:rPr>
      </w:pPr>
      <w:r>
        <w:rPr>
          <w:rFonts w:ascii="Calibri" w:hAnsi="Calibri" w:cs="Calibri"/>
        </w:rPr>
        <w:t xml:space="preserve">Specifically, this functionality will be used to link architects, constructors, influencers, competitors and so on to prospects and clients. This will allow for an overview of all relationships that an account record has with the others. For example, it will be possible to see all prospects and clients related to a particular architect.  </w:t>
      </w:r>
    </w:p>
    <w:p w:rsidR="00B131BB" w:rsidRPr="00672B86" w:rsidRDefault="00B131BB" w:rsidP="00672B86">
      <w:pPr>
        <w:pStyle w:val="NormalWeb"/>
        <w:rPr>
          <w:rFonts w:ascii="Helvetica" w:hAnsi="Helvetica" w:cs="Helvetica"/>
          <w:sz w:val="20"/>
          <w:szCs w:val="20"/>
        </w:rPr>
      </w:pPr>
      <w:r>
        <w:rPr>
          <w:rFonts w:ascii="Calibri" w:hAnsi="Calibri" w:cs="Calibri"/>
        </w:rPr>
        <w:t>When creating a relationship between two records, one must select the connection role of each record and can also enter a short description of the relationship.</w:t>
      </w:r>
    </w:p>
    <w:p w:rsidR="00B131BB" w:rsidRPr="00CF320D" w:rsidRDefault="00B131BB" w:rsidP="00FC5E28">
      <w:pPr>
        <w:spacing w:after="0" w:line="240" w:lineRule="auto"/>
        <w:rPr>
          <w:rFonts w:cs="Calibri"/>
          <w:sz w:val="24"/>
          <w:szCs w:val="24"/>
          <w:lang w:val="ro-RO" w:eastAsia="ro-RO"/>
        </w:rPr>
      </w:pPr>
      <w:r w:rsidRPr="00CF320D">
        <w:rPr>
          <w:rFonts w:cs="Calibri"/>
          <w:sz w:val="24"/>
          <w:szCs w:val="24"/>
          <w:lang w:val="ro-RO" w:eastAsia="ro-RO"/>
        </w:rPr>
        <w:t>The connection roles initially available in the system are summarized in the following table.  It is also possbile to expand these roles as need may arise in the future.</w:t>
      </w:r>
    </w:p>
    <w:p w:rsidR="00B131BB" w:rsidRDefault="00B131BB" w:rsidP="00FC5E28">
      <w:pPr>
        <w:spacing w:after="0" w:line="240" w:lineRule="auto"/>
        <w:rPr>
          <w:rFonts w:cs="Calibri"/>
          <w:lang w:eastAsia="ro-RO"/>
        </w:rPr>
      </w:pPr>
    </w:p>
    <w:tbl>
      <w:tblPr>
        <w:tblW w:w="0" w:type="auto"/>
        <w:tblBorders>
          <w:top w:val="single" w:sz="8" w:space="0" w:color="4F81BD"/>
          <w:left w:val="single" w:sz="8" w:space="0" w:color="4F81BD"/>
          <w:bottom w:val="single" w:sz="8" w:space="0" w:color="4F81BD"/>
          <w:right w:val="single" w:sz="8" w:space="0" w:color="4F81BD"/>
        </w:tblBorders>
        <w:tblLook w:val="00A0"/>
      </w:tblPr>
      <w:tblGrid>
        <w:gridCol w:w="3691"/>
        <w:gridCol w:w="3465"/>
        <w:gridCol w:w="3282"/>
      </w:tblGrid>
      <w:tr w:rsidR="00B131BB" w:rsidRPr="0090491B" w:rsidTr="0090491B">
        <w:tc>
          <w:tcPr>
            <w:tcW w:w="3691" w:type="dxa"/>
            <w:tcBorders>
              <w:top w:val="single" w:sz="8" w:space="0" w:color="4F81BD"/>
            </w:tcBorders>
            <w:shd w:val="clear" w:color="auto" w:fill="4F81BD"/>
          </w:tcPr>
          <w:p w:rsidR="00B131BB" w:rsidRPr="0090491B" w:rsidRDefault="00B131BB" w:rsidP="0090491B">
            <w:pPr>
              <w:spacing w:after="0" w:line="240" w:lineRule="auto"/>
              <w:rPr>
                <w:rFonts w:cs="Calibri"/>
                <w:b/>
                <w:bCs/>
                <w:color w:val="FFFFFF"/>
                <w:lang w:eastAsia="ro-RO"/>
              </w:rPr>
            </w:pPr>
            <w:r w:rsidRPr="0090491B">
              <w:rPr>
                <w:rFonts w:cs="Calibri"/>
                <w:b/>
                <w:bCs/>
                <w:color w:val="FFFFFF"/>
                <w:lang w:eastAsia="ro-RO"/>
              </w:rPr>
              <w:t>Connection Role</w:t>
            </w:r>
          </w:p>
        </w:tc>
        <w:tc>
          <w:tcPr>
            <w:tcW w:w="3465" w:type="dxa"/>
            <w:tcBorders>
              <w:top w:val="single" w:sz="8" w:space="0" w:color="4F81BD"/>
            </w:tcBorders>
            <w:shd w:val="clear" w:color="auto" w:fill="4F81BD"/>
          </w:tcPr>
          <w:p w:rsidR="00B131BB" w:rsidRPr="0090491B" w:rsidRDefault="00B131BB" w:rsidP="0090491B">
            <w:pPr>
              <w:spacing w:after="0" w:line="240" w:lineRule="auto"/>
              <w:rPr>
                <w:rFonts w:cs="Calibri"/>
                <w:b/>
                <w:bCs/>
                <w:color w:val="FFFFFF"/>
                <w:lang w:eastAsia="ro-RO"/>
              </w:rPr>
            </w:pPr>
            <w:r w:rsidRPr="0090491B">
              <w:rPr>
                <w:rFonts w:cs="Calibri"/>
                <w:b/>
                <w:bCs/>
                <w:color w:val="FFFFFF"/>
                <w:lang w:eastAsia="ro-RO"/>
              </w:rPr>
              <w:t>From</w:t>
            </w:r>
          </w:p>
        </w:tc>
        <w:tc>
          <w:tcPr>
            <w:tcW w:w="3282" w:type="dxa"/>
            <w:tcBorders>
              <w:top w:val="single" w:sz="8" w:space="0" w:color="4F81BD"/>
            </w:tcBorders>
            <w:shd w:val="clear" w:color="auto" w:fill="4F81BD"/>
          </w:tcPr>
          <w:p w:rsidR="00B131BB" w:rsidRPr="0090491B" w:rsidRDefault="00B131BB" w:rsidP="0090491B">
            <w:pPr>
              <w:spacing w:after="0" w:line="240" w:lineRule="auto"/>
              <w:rPr>
                <w:rFonts w:cs="Calibri"/>
                <w:b/>
                <w:bCs/>
                <w:color w:val="FFFFFF"/>
                <w:lang w:eastAsia="ro-RO"/>
              </w:rPr>
            </w:pPr>
            <w:r w:rsidRPr="0090491B">
              <w:rPr>
                <w:rFonts w:cs="Calibri"/>
                <w:b/>
                <w:bCs/>
                <w:color w:val="FFFFFF"/>
                <w:lang w:eastAsia="ro-RO"/>
              </w:rPr>
              <w:t>To</w:t>
            </w:r>
          </w:p>
        </w:tc>
      </w:tr>
      <w:tr w:rsidR="00B131BB" w:rsidRPr="0090491B" w:rsidTr="0090491B">
        <w:tc>
          <w:tcPr>
            <w:tcW w:w="3691" w:type="dxa"/>
            <w:tcBorders>
              <w:top w:val="single" w:sz="8" w:space="0" w:color="4F81BD"/>
              <w:bottom w:val="single" w:sz="8" w:space="0" w:color="4F81BD"/>
            </w:tcBorders>
          </w:tcPr>
          <w:p w:rsidR="00B131BB" w:rsidRPr="0090491B" w:rsidRDefault="00B131BB" w:rsidP="0090491B">
            <w:pPr>
              <w:spacing w:after="0" w:line="240" w:lineRule="auto"/>
              <w:rPr>
                <w:rFonts w:cs="Calibri"/>
                <w:b/>
                <w:bCs/>
                <w:lang w:eastAsia="ro-RO"/>
              </w:rPr>
            </w:pPr>
            <w:r w:rsidRPr="0090491B">
              <w:rPr>
                <w:rFonts w:cs="Calibri"/>
                <w:bCs/>
                <w:lang w:eastAsia="ro-RO"/>
              </w:rPr>
              <w:t>Architect</w:t>
            </w:r>
          </w:p>
        </w:tc>
        <w:tc>
          <w:tcPr>
            <w:tcW w:w="3465" w:type="dxa"/>
            <w:tcBorders>
              <w:top w:val="single" w:sz="8" w:space="0" w:color="4F81BD"/>
              <w:bottom w:val="single" w:sz="8" w:space="0" w:color="4F81BD"/>
            </w:tcBorders>
          </w:tcPr>
          <w:p w:rsidR="00B131BB" w:rsidRPr="0090491B" w:rsidRDefault="00B131BB" w:rsidP="0090491B">
            <w:pPr>
              <w:spacing w:after="0" w:line="240" w:lineRule="auto"/>
              <w:rPr>
                <w:rFonts w:cs="Calibri"/>
                <w:lang w:eastAsia="ro-RO"/>
              </w:rPr>
            </w:pPr>
            <w:r w:rsidRPr="0090491B">
              <w:rPr>
                <w:rFonts w:cs="Calibri"/>
                <w:lang w:eastAsia="ro-RO"/>
              </w:rPr>
              <w:t>Account</w:t>
            </w:r>
          </w:p>
        </w:tc>
        <w:tc>
          <w:tcPr>
            <w:tcW w:w="3282" w:type="dxa"/>
            <w:tcBorders>
              <w:top w:val="single" w:sz="8" w:space="0" w:color="4F81BD"/>
              <w:bottom w:val="single" w:sz="8" w:space="0" w:color="4F81BD"/>
            </w:tcBorders>
          </w:tcPr>
          <w:p w:rsidR="00B131BB" w:rsidRPr="0090491B" w:rsidRDefault="00B131BB" w:rsidP="0090491B">
            <w:pPr>
              <w:spacing w:after="0" w:line="240" w:lineRule="auto"/>
              <w:rPr>
                <w:rFonts w:cs="Calibri"/>
                <w:lang w:eastAsia="ro-RO"/>
              </w:rPr>
            </w:pPr>
            <w:r w:rsidRPr="0090491B">
              <w:rPr>
                <w:rFonts w:cs="Calibri"/>
                <w:lang w:eastAsia="ro-RO"/>
              </w:rPr>
              <w:t>Account, Building</w:t>
            </w:r>
          </w:p>
        </w:tc>
      </w:tr>
      <w:tr w:rsidR="00B131BB" w:rsidRPr="0090491B" w:rsidTr="0090491B">
        <w:tc>
          <w:tcPr>
            <w:tcW w:w="3691" w:type="dxa"/>
          </w:tcPr>
          <w:p w:rsidR="00B131BB" w:rsidRPr="0090491B" w:rsidRDefault="00B131BB" w:rsidP="0090491B">
            <w:pPr>
              <w:spacing w:after="0" w:line="240" w:lineRule="auto"/>
              <w:rPr>
                <w:rFonts w:cs="Calibri"/>
                <w:b/>
                <w:bCs/>
                <w:lang w:eastAsia="ro-RO"/>
              </w:rPr>
            </w:pPr>
            <w:r w:rsidRPr="0090491B">
              <w:rPr>
                <w:rFonts w:cs="Calibri"/>
                <w:bCs/>
                <w:lang w:eastAsia="ro-RO"/>
              </w:rPr>
              <w:t>Constructor</w:t>
            </w:r>
          </w:p>
        </w:tc>
        <w:tc>
          <w:tcPr>
            <w:tcW w:w="3465" w:type="dxa"/>
          </w:tcPr>
          <w:p w:rsidR="00B131BB" w:rsidRPr="0090491B" w:rsidRDefault="00B131BB" w:rsidP="0090491B">
            <w:pPr>
              <w:spacing w:after="0" w:line="240" w:lineRule="auto"/>
              <w:rPr>
                <w:rFonts w:cs="Calibri"/>
                <w:lang w:eastAsia="ro-RO"/>
              </w:rPr>
            </w:pPr>
            <w:r w:rsidRPr="0090491B">
              <w:rPr>
                <w:rFonts w:cs="Calibri"/>
                <w:lang w:eastAsia="ro-RO"/>
              </w:rPr>
              <w:t>Account</w:t>
            </w:r>
          </w:p>
        </w:tc>
        <w:tc>
          <w:tcPr>
            <w:tcW w:w="3282" w:type="dxa"/>
          </w:tcPr>
          <w:p w:rsidR="00B131BB" w:rsidRPr="0090491B" w:rsidRDefault="00B131BB" w:rsidP="0090491B">
            <w:pPr>
              <w:spacing w:after="0" w:line="240" w:lineRule="auto"/>
              <w:rPr>
                <w:rFonts w:cs="Calibri"/>
                <w:lang w:eastAsia="ro-RO"/>
              </w:rPr>
            </w:pPr>
            <w:r w:rsidRPr="0090491B">
              <w:rPr>
                <w:rFonts w:cs="Calibri"/>
                <w:lang w:eastAsia="ro-RO"/>
              </w:rPr>
              <w:t>Account, Building</w:t>
            </w:r>
          </w:p>
        </w:tc>
      </w:tr>
      <w:tr w:rsidR="00B131BB" w:rsidRPr="0090491B" w:rsidTr="0090491B">
        <w:tc>
          <w:tcPr>
            <w:tcW w:w="3691" w:type="dxa"/>
            <w:tcBorders>
              <w:top w:val="single" w:sz="8" w:space="0" w:color="4F81BD"/>
              <w:bottom w:val="single" w:sz="8" w:space="0" w:color="4F81BD"/>
            </w:tcBorders>
          </w:tcPr>
          <w:p w:rsidR="00B131BB" w:rsidRPr="0090491B" w:rsidRDefault="00B131BB" w:rsidP="0090491B">
            <w:pPr>
              <w:spacing w:after="0" w:line="240" w:lineRule="auto"/>
              <w:rPr>
                <w:rFonts w:cs="Calibri"/>
                <w:b/>
                <w:bCs/>
                <w:lang w:eastAsia="ro-RO"/>
              </w:rPr>
            </w:pPr>
            <w:r w:rsidRPr="0090491B">
              <w:rPr>
                <w:rFonts w:cs="Calibri"/>
                <w:bCs/>
                <w:lang w:eastAsia="ro-RO"/>
              </w:rPr>
              <w:t>Developer</w:t>
            </w:r>
          </w:p>
        </w:tc>
        <w:tc>
          <w:tcPr>
            <w:tcW w:w="3465" w:type="dxa"/>
            <w:tcBorders>
              <w:top w:val="single" w:sz="8" w:space="0" w:color="4F81BD"/>
              <w:bottom w:val="single" w:sz="8" w:space="0" w:color="4F81BD"/>
            </w:tcBorders>
          </w:tcPr>
          <w:p w:rsidR="00B131BB" w:rsidRPr="0090491B" w:rsidRDefault="00B131BB" w:rsidP="0090491B">
            <w:pPr>
              <w:spacing w:after="0" w:line="240" w:lineRule="auto"/>
              <w:rPr>
                <w:rFonts w:cs="Calibri"/>
                <w:lang w:eastAsia="ro-RO"/>
              </w:rPr>
            </w:pPr>
            <w:r w:rsidRPr="0090491B">
              <w:rPr>
                <w:rFonts w:cs="Calibri"/>
                <w:lang w:eastAsia="ro-RO"/>
              </w:rPr>
              <w:t xml:space="preserve">Account </w:t>
            </w:r>
          </w:p>
        </w:tc>
        <w:tc>
          <w:tcPr>
            <w:tcW w:w="3282" w:type="dxa"/>
            <w:tcBorders>
              <w:top w:val="single" w:sz="8" w:space="0" w:color="4F81BD"/>
              <w:bottom w:val="single" w:sz="8" w:space="0" w:color="4F81BD"/>
            </w:tcBorders>
          </w:tcPr>
          <w:p w:rsidR="00B131BB" w:rsidRPr="0090491B" w:rsidRDefault="00B131BB" w:rsidP="0090491B">
            <w:pPr>
              <w:spacing w:after="0" w:line="240" w:lineRule="auto"/>
              <w:rPr>
                <w:rFonts w:cs="Calibri"/>
                <w:lang w:eastAsia="ro-RO"/>
              </w:rPr>
            </w:pPr>
            <w:r w:rsidRPr="0090491B">
              <w:rPr>
                <w:rFonts w:cs="Calibri"/>
                <w:lang w:eastAsia="ro-RO"/>
              </w:rPr>
              <w:t>Account, Building</w:t>
            </w:r>
          </w:p>
        </w:tc>
      </w:tr>
      <w:tr w:rsidR="00B131BB" w:rsidRPr="0090491B" w:rsidTr="0090491B">
        <w:tc>
          <w:tcPr>
            <w:tcW w:w="3691" w:type="dxa"/>
          </w:tcPr>
          <w:p w:rsidR="00B131BB" w:rsidRPr="0090491B" w:rsidRDefault="00B131BB" w:rsidP="0090491B">
            <w:pPr>
              <w:spacing w:after="0" w:line="240" w:lineRule="auto"/>
              <w:rPr>
                <w:rFonts w:cs="Calibri"/>
                <w:b/>
                <w:bCs/>
                <w:lang w:eastAsia="ro-RO"/>
              </w:rPr>
            </w:pPr>
            <w:r w:rsidRPr="0090491B">
              <w:rPr>
                <w:rFonts w:cs="Calibri"/>
                <w:bCs/>
                <w:lang w:eastAsia="ro-RO"/>
              </w:rPr>
              <w:t>Influencer</w:t>
            </w:r>
          </w:p>
        </w:tc>
        <w:tc>
          <w:tcPr>
            <w:tcW w:w="3465" w:type="dxa"/>
          </w:tcPr>
          <w:p w:rsidR="00B131BB" w:rsidRPr="0090491B" w:rsidRDefault="00B131BB" w:rsidP="0090491B">
            <w:pPr>
              <w:spacing w:after="0" w:line="240" w:lineRule="auto"/>
              <w:rPr>
                <w:rFonts w:cs="Calibri"/>
                <w:lang w:eastAsia="ro-RO"/>
              </w:rPr>
            </w:pPr>
            <w:r w:rsidRPr="0090491B">
              <w:rPr>
                <w:rFonts w:cs="Calibri"/>
                <w:lang w:eastAsia="ro-RO"/>
              </w:rPr>
              <w:t>Account</w:t>
            </w:r>
          </w:p>
        </w:tc>
        <w:tc>
          <w:tcPr>
            <w:tcW w:w="3282" w:type="dxa"/>
          </w:tcPr>
          <w:p w:rsidR="00B131BB" w:rsidRPr="0090491B" w:rsidRDefault="00B131BB" w:rsidP="0090491B">
            <w:pPr>
              <w:spacing w:after="0" w:line="240" w:lineRule="auto"/>
              <w:rPr>
                <w:rFonts w:cs="Calibri"/>
                <w:lang w:eastAsia="ro-RO"/>
              </w:rPr>
            </w:pPr>
            <w:r w:rsidRPr="0090491B">
              <w:rPr>
                <w:rFonts w:cs="Calibri"/>
                <w:lang w:eastAsia="ro-RO"/>
              </w:rPr>
              <w:t>Account, Opportunity</w:t>
            </w:r>
          </w:p>
        </w:tc>
      </w:tr>
      <w:tr w:rsidR="00B131BB" w:rsidRPr="0090491B" w:rsidTr="0090491B">
        <w:tc>
          <w:tcPr>
            <w:tcW w:w="3691" w:type="dxa"/>
            <w:tcBorders>
              <w:top w:val="single" w:sz="8" w:space="0" w:color="4F81BD"/>
              <w:bottom w:val="single" w:sz="8" w:space="0" w:color="4F81BD"/>
            </w:tcBorders>
          </w:tcPr>
          <w:p w:rsidR="00B131BB" w:rsidRPr="0090491B" w:rsidRDefault="00B131BB" w:rsidP="0090491B">
            <w:pPr>
              <w:spacing w:after="0" w:line="240" w:lineRule="auto"/>
              <w:rPr>
                <w:rFonts w:cs="Calibri"/>
                <w:b/>
                <w:bCs/>
                <w:lang w:eastAsia="ro-RO"/>
              </w:rPr>
            </w:pPr>
            <w:r w:rsidRPr="0090491B">
              <w:rPr>
                <w:rFonts w:cs="Calibri"/>
                <w:bCs/>
                <w:highlight w:val="yellow"/>
                <w:lang w:eastAsia="ro-RO"/>
              </w:rPr>
              <w:t>...</w:t>
            </w:r>
          </w:p>
        </w:tc>
        <w:tc>
          <w:tcPr>
            <w:tcW w:w="3465" w:type="dxa"/>
            <w:tcBorders>
              <w:top w:val="single" w:sz="8" w:space="0" w:color="4F81BD"/>
              <w:bottom w:val="single" w:sz="8" w:space="0" w:color="4F81BD"/>
            </w:tcBorders>
          </w:tcPr>
          <w:p w:rsidR="00B131BB" w:rsidRPr="0090491B" w:rsidRDefault="00B131BB" w:rsidP="0090491B">
            <w:pPr>
              <w:spacing w:after="0" w:line="240" w:lineRule="auto"/>
              <w:rPr>
                <w:rFonts w:cs="Calibri"/>
                <w:lang w:eastAsia="ro-RO"/>
              </w:rPr>
            </w:pPr>
          </w:p>
        </w:tc>
        <w:tc>
          <w:tcPr>
            <w:tcW w:w="3282" w:type="dxa"/>
            <w:tcBorders>
              <w:top w:val="single" w:sz="8" w:space="0" w:color="4F81BD"/>
              <w:bottom w:val="single" w:sz="8" w:space="0" w:color="4F81BD"/>
            </w:tcBorders>
          </w:tcPr>
          <w:p w:rsidR="00B131BB" w:rsidRPr="0090491B" w:rsidRDefault="00B131BB" w:rsidP="0090491B">
            <w:pPr>
              <w:spacing w:after="0" w:line="240" w:lineRule="auto"/>
              <w:rPr>
                <w:rFonts w:cs="Calibri"/>
                <w:lang w:eastAsia="ro-RO"/>
              </w:rPr>
            </w:pPr>
          </w:p>
        </w:tc>
      </w:tr>
    </w:tbl>
    <w:p w:rsidR="00B131BB" w:rsidRDefault="00B131BB" w:rsidP="00FC5E28">
      <w:pPr>
        <w:spacing w:after="0" w:line="240" w:lineRule="auto"/>
        <w:rPr>
          <w:rFonts w:cs="Calibri"/>
          <w:lang w:eastAsia="ro-RO"/>
        </w:rPr>
      </w:pPr>
    </w:p>
    <w:p w:rsidR="00B131BB" w:rsidRPr="00CF320D" w:rsidRDefault="00B131BB" w:rsidP="00FC5E28">
      <w:pPr>
        <w:spacing w:after="0" w:line="240" w:lineRule="auto"/>
        <w:rPr>
          <w:rFonts w:cs="Calibri"/>
          <w:lang w:eastAsia="ro-RO"/>
        </w:rPr>
      </w:pPr>
    </w:p>
    <w:p w:rsidR="00B131BB" w:rsidRDefault="00B131BB" w:rsidP="00FC5E28">
      <w:pPr>
        <w:spacing w:after="0" w:line="240" w:lineRule="auto"/>
        <w:rPr>
          <w:rFonts w:cs="Calibri"/>
          <w:i/>
          <w:lang w:eastAsia="ro-RO"/>
        </w:rPr>
      </w:pPr>
    </w:p>
    <w:p w:rsidR="00B131BB" w:rsidRDefault="00B131BB">
      <w:pPr>
        <w:rPr>
          <w:rFonts w:ascii="Cambria" w:hAnsi="Cambria"/>
          <w:b/>
          <w:bCs/>
          <w:i/>
          <w:iCs/>
          <w:color w:val="4F81BD"/>
          <w:lang w:eastAsia="ro-RO"/>
        </w:rPr>
      </w:pPr>
      <w:r>
        <w:rPr>
          <w:lang w:eastAsia="ro-RO"/>
        </w:rPr>
        <w:br w:type="page"/>
      </w:r>
    </w:p>
    <w:p w:rsidR="00B131BB" w:rsidRDefault="00B131BB" w:rsidP="00D81141">
      <w:pPr>
        <w:pStyle w:val="Heading4"/>
        <w:rPr>
          <w:lang w:eastAsia="ro-RO"/>
        </w:rPr>
      </w:pPr>
      <w:r>
        <w:rPr>
          <w:lang w:eastAsia="ro-RO"/>
        </w:rPr>
        <w:t>Addresses</w:t>
      </w:r>
    </w:p>
    <w:p w:rsidR="00B131BB" w:rsidRPr="009E2731" w:rsidRDefault="00B131BB" w:rsidP="00D81141">
      <w:pPr>
        <w:rPr>
          <w:sz w:val="24"/>
          <w:szCs w:val="24"/>
          <w:lang w:eastAsia="ro-RO"/>
        </w:rPr>
      </w:pPr>
    </w:p>
    <w:p w:rsidR="00B131BB" w:rsidRPr="009E2731" w:rsidRDefault="00B131BB" w:rsidP="00D81141">
      <w:pPr>
        <w:rPr>
          <w:sz w:val="24"/>
          <w:szCs w:val="24"/>
          <w:lang w:eastAsia="ro-RO"/>
        </w:rPr>
      </w:pPr>
      <w:r w:rsidRPr="009E2731">
        <w:rPr>
          <w:sz w:val="24"/>
          <w:szCs w:val="24"/>
          <w:lang w:eastAsia="ro-RO"/>
        </w:rPr>
        <w:t>It is possible to define one or more address records to each account. Each account will have one primary address, and can have any number of additional addresses of different types (billing address, shipping address, and others). The primary address will be defined on the main Account entity form, and the additional addresses will be defined in the More Addresses section of the Account form.</w:t>
      </w:r>
    </w:p>
    <w:p w:rsidR="00B131BB" w:rsidRPr="009E2731" w:rsidRDefault="00B131BB" w:rsidP="00D81141">
      <w:pPr>
        <w:rPr>
          <w:sz w:val="24"/>
          <w:szCs w:val="24"/>
          <w:lang w:eastAsia="ro-RO"/>
        </w:rPr>
      </w:pPr>
      <w:r w:rsidRPr="009E2731">
        <w:rPr>
          <w:sz w:val="24"/>
          <w:szCs w:val="24"/>
          <w:lang w:eastAsia="ro-RO"/>
        </w:rPr>
        <w:t>Each address record will contain the following attribute fields:</w:t>
      </w:r>
    </w:p>
    <w:tbl>
      <w:tblPr>
        <w:tblW w:w="0" w:type="auto"/>
        <w:tblBorders>
          <w:top w:val="single" w:sz="8" w:space="0" w:color="4F81BD"/>
          <w:left w:val="single" w:sz="8" w:space="0" w:color="4F81BD"/>
          <w:bottom w:val="single" w:sz="8" w:space="0" w:color="4F81BD"/>
          <w:right w:val="single" w:sz="8" w:space="0" w:color="4F81BD"/>
        </w:tblBorders>
        <w:tblLook w:val="00A0"/>
      </w:tblPr>
      <w:tblGrid>
        <w:gridCol w:w="828"/>
        <w:gridCol w:w="4320"/>
        <w:gridCol w:w="5290"/>
      </w:tblGrid>
      <w:tr w:rsidR="00B131BB" w:rsidRPr="0090491B" w:rsidTr="0090491B">
        <w:tc>
          <w:tcPr>
            <w:tcW w:w="828" w:type="dxa"/>
            <w:tcBorders>
              <w:top w:val="single" w:sz="8" w:space="0" w:color="4F81BD"/>
            </w:tcBorders>
            <w:shd w:val="clear" w:color="auto" w:fill="4F81BD"/>
          </w:tcPr>
          <w:p w:rsidR="00B131BB" w:rsidRPr="0090491B" w:rsidRDefault="00B131BB" w:rsidP="0090491B">
            <w:pPr>
              <w:spacing w:after="0" w:line="240" w:lineRule="auto"/>
              <w:rPr>
                <w:b/>
                <w:bCs/>
                <w:color w:val="FFFFFF"/>
                <w:sz w:val="24"/>
                <w:szCs w:val="24"/>
                <w:lang w:eastAsia="ro-RO"/>
              </w:rPr>
            </w:pPr>
            <w:r w:rsidRPr="0090491B">
              <w:rPr>
                <w:b/>
                <w:bCs/>
                <w:color w:val="FFFFFF"/>
                <w:sz w:val="24"/>
                <w:szCs w:val="24"/>
                <w:lang w:eastAsia="ro-RO"/>
              </w:rPr>
              <w:t>Ref</w:t>
            </w:r>
          </w:p>
        </w:tc>
        <w:tc>
          <w:tcPr>
            <w:tcW w:w="4320" w:type="dxa"/>
            <w:tcBorders>
              <w:top w:val="single" w:sz="8" w:space="0" w:color="4F81BD"/>
            </w:tcBorders>
            <w:shd w:val="clear" w:color="auto" w:fill="4F81BD"/>
          </w:tcPr>
          <w:p w:rsidR="00B131BB" w:rsidRPr="0090491B" w:rsidRDefault="00B131BB" w:rsidP="0090491B">
            <w:pPr>
              <w:spacing w:after="0" w:line="240" w:lineRule="auto"/>
              <w:rPr>
                <w:b/>
                <w:bCs/>
                <w:color w:val="FFFFFF"/>
                <w:sz w:val="24"/>
                <w:szCs w:val="24"/>
                <w:lang w:eastAsia="ro-RO"/>
              </w:rPr>
            </w:pPr>
            <w:r w:rsidRPr="0090491B">
              <w:rPr>
                <w:b/>
                <w:bCs/>
                <w:color w:val="FFFFFF"/>
                <w:sz w:val="24"/>
                <w:szCs w:val="24"/>
                <w:lang w:eastAsia="ro-RO"/>
              </w:rPr>
              <w:t>Attribute Name</w:t>
            </w:r>
          </w:p>
        </w:tc>
        <w:tc>
          <w:tcPr>
            <w:tcW w:w="5290" w:type="dxa"/>
            <w:tcBorders>
              <w:top w:val="single" w:sz="8" w:space="0" w:color="4F81BD"/>
            </w:tcBorders>
            <w:shd w:val="clear" w:color="auto" w:fill="4F81BD"/>
          </w:tcPr>
          <w:p w:rsidR="00B131BB" w:rsidRPr="0090491B" w:rsidRDefault="00B131BB" w:rsidP="0090491B">
            <w:pPr>
              <w:spacing w:after="0" w:line="240" w:lineRule="auto"/>
              <w:rPr>
                <w:b/>
                <w:bCs/>
                <w:color w:val="FFFFFF"/>
                <w:sz w:val="24"/>
                <w:szCs w:val="24"/>
                <w:lang w:eastAsia="ro-RO"/>
              </w:rPr>
            </w:pPr>
            <w:r w:rsidRPr="0090491B">
              <w:rPr>
                <w:b/>
                <w:bCs/>
                <w:color w:val="FFFFFF"/>
                <w:sz w:val="24"/>
                <w:szCs w:val="24"/>
                <w:lang w:eastAsia="ro-RO"/>
              </w:rPr>
              <w:t>Description</w:t>
            </w:r>
          </w:p>
        </w:tc>
      </w:tr>
      <w:tr w:rsidR="00B131BB" w:rsidRPr="0090491B" w:rsidTr="0090491B">
        <w:tc>
          <w:tcPr>
            <w:tcW w:w="828" w:type="dxa"/>
            <w:tcBorders>
              <w:top w:val="single" w:sz="8" w:space="0" w:color="4F81BD"/>
              <w:bottom w:val="single" w:sz="8" w:space="0" w:color="4F81BD"/>
            </w:tcBorders>
          </w:tcPr>
          <w:p w:rsidR="00B131BB" w:rsidRPr="0090491B" w:rsidRDefault="00B131BB" w:rsidP="0090491B">
            <w:pPr>
              <w:spacing w:after="0" w:line="240" w:lineRule="auto"/>
              <w:rPr>
                <w:b/>
                <w:bCs/>
                <w:sz w:val="24"/>
                <w:szCs w:val="24"/>
                <w:lang w:eastAsia="ro-RO"/>
              </w:rPr>
            </w:pPr>
            <w:r w:rsidRPr="0090491B">
              <w:rPr>
                <w:b/>
                <w:bCs/>
                <w:sz w:val="24"/>
                <w:szCs w:val="24"/>
                <w:lang w:eastAsia="ro-RO"/>
              </w:rPr>
              <w:t xml:space="preserve">1. </w:t>
            </w:r>
          </w:p>
        </w:tc>
        <w:tc>
          <w:tcPr>
            <w:tcW w:w="432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r w:rsidRPr="0090491B">
              <w:rPr>
                <w:sz w:val="24"/>
                <w:szCs w:val="24"/>
                <w:lang w:eastAsia="ro-RO"/>
              </w:rPr>
              <w:t>Address name</w:t>
            </w:r>
          </w:p>
        </w:tc>
        <w:tc>
          <w:tcPr>
            <w:tcW w:w="529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r w:rsidRPr="0090491B">
              <w:rPr>
                <w:sz w:val="24"/>
                <w:szCs w:val="24"/>
                <w:lang w:eastAsia="ro-RO"/>
              </w:rPr>
              <w:t>Mandatory</w:t>
            </w:r>
          </w:p>
        </w:tc>
      </w:tr>
      <w:tr w:rsidR="00B131BB" w:rsidRPr="0090491B" w:rsidTr="0090491B">
        <w:tc>
          <w:tcPr>
            <w:tcW w:w="828" w:type="dxa"/>
          </w:tcPr>
          <w:p w:rsidR="00B131BB" w:rsidRPr="0090491B" w:rsidRDefault="00B131BB" w:rsidP="0090491B">
            <w:pPr>
              <w:spacing w:after="0" w:line="240" w:lineRule="auto"/>
              <w:rPr>
                <w:b/>
                <w:bCs/>
                <w:sz w:val="24"/>
                <w:szCs w:val="24"/>
                <w:lang w:eastAsia="ro-RO"/>
              </w:rPr>
            </w:pPr>
            <w:r w:rsidRPr="0090491B">
              <w:rPr>
                <w:b/>
                <w:bCs/>
                <w:sz w:val="24"/>
                <w:szCs w:val="24"/>
                <w:lang w:eastAsia="ro-RO"/>
              </w:rPr>
              <w:t>2.</w:t>
            </w:r>
          </w:p>
        </w:tc>
        <w:tc>
          <w:tcPr>
            <w:tcW w:w="4320" w:type="dxa"/>
          </w:tcPr>
          <w:p w:rsidR="00B131BB" w:rsidRPr="0090491B" w:rsidRDefault="00B131BB" w:rsidP="0090491B">
            <w:pPr>
              <w:spacing w:after="0" w:line="240" w:lineRule="auto"/>
              <w:rPr>
                <w:sz w:val="24"/>
                <w:szCs w:val="24"/>
                <w:lang w:eastAsia="ro-RO"/>
              </w:rPr>
            </w:pPr>
            <w:r w:rsidRPr="0090491B">
              <w:rPr>
                <w:sz w:val="24"/>
                <w:szCs w:val="24"/>
                <w:lang w:eastAsia="ro-RO"/>
              </w:rPr>
              <w:t>Address type</w:t>
            </w:r>
          </w:p>
        </w:tc>
        <w:tc>
          <w:tcPr>
            <w:tcW w:w="5290" w:type="dxa"/>
          </w:tcPr>
          <w:p w:rsidR="00B131BB" w:rsidRPr="0090491B" w:rsidRDefault="00B131BB" w:rsidP="0090491B">
            <w:pPr>
              <w:spacing w:after="0" w:line="240" w:lineRule="auto"/>
              <w:rPr>
                <w:sz w:val="24"/>
                <w:szCs w:val="24"/>
                <w:lang w:eastAsia="ro-RO"/>
              </w:rPr>
            </w:pPr>
            <w:r w:rsidRPr="0090491B">
              <w:rPr>
                <w:sz w:val="24"/>
                <w:szCs w:val="24"/>
                <w:lang w:eastAsia="ro-RO"/>
              </w:rPr>
              <w:t>Possible options:</w:t>
            </w:r>
          </w:p>
          <w:p w:rsidR="00B131BB" w:rsidRPr="0090491B" w:rsidRDefault="00B131BB" w:rsidP="0090491B">
            <w:pPr>
              <w:pStyle w:val="ListParagraph"/>
              <w:numPr>
                <w:ilvl w:val="0"/>
                <w:numId w:val="43"/>
                <w:numberingChange w:id="127" w:author="corina.honcioiu" w:date="2012-03-22T09:40:00Z" w:original="-"/>
              </w:numPr>
              <w:spacing w:after="0" w:line="240" w:lineRule="auto"/>
              <w:rPr>
                <w:sz w:val="24"/>
                <w:szCs w:val="24"/>
                <w:lang w:eastAsia="ro-RO"/>
              </w:rPr>
            </w:pPr>
            <w:r w:rsidRPr="0090491B">
              <w:rPr>
                <w:sz w:val="24"/>
                <w:szCs w:val="24"/>
                <w:lang w:eastAsia="ro-RO"/>
              </w:rPr>
              <w:t>Primary</w:t>
            </w:r>
          </w:p>
          <w:p w:rsidR="00B131BB" w:rsidRPr="0090491B" w:rsidRDefault="00B131BB" w:rsidP="0090491B">
            <w:pPr>
              <w:pStyle w:val="ListParagraph"/>
              <w:numPr>
                <w:ilvl w:val="0"/>
                <w:numId w:val="43"/>
                <w:numberingChange w:id="128" w:author="corina.honcioiu" w:date="2012-03-22T09:40:00Z" w:original="-"/>
              </w:numPr>
              <w:spacing w:after="0" w:line="240" w:lineRule="auto"/>
              <w:rPr>
                <w:sz w:val="24"/>
                <w:szCs w:val="24"/>
                <w:lang w:eastAsia="ro-RO"/>
              </w:rPr>
            </w:pPr>
            <w:r w:rsidRPr="0090491B">
              <w:rPr>
                <w:sz w:val="24"/>
                <w:szCs w:val="24"/>
                <w:lang w:eastAsia="ro-RO"/>
              </w:rPr>
              <w:t>Billing</w:t>
            </w:r>
          </w:p>
          <w:p w:rsidR="00B131BB" w:rsidRPr="0090491B" w:rsidRDefault="00B131BB" w:rsidP="0090491B">
            <w:pPr>
              <w:pStyle w:val="ListParagraph"/>
              <w:numPr>
                <w:ilvl w:val="0"/>
                <w:numId w:val="43"/>
                <w:numberingChange w:id="129" w:author="corina.honcioiu" w:date="2012-03-22T09:40:00Z" w:original="-"/>
              </w:numPr>
              <w:spacing w:after="0" w:line="240" w:lineRule="auto"/>
              <w:rPr>
                <w:sz w:val="24"/>
                <w:szCs w:val="24"/>
                <w:lang w:eastAsia="ro-RO"/>
              </w:rPr>
            </w:pPr>
            <w:r w:rsidRPr="0090491B">
              <w:rPr>
                <w:sz w:val="24"/>
                <w:szCs w:val="24"/>
                <w:lang w:eastAsia="ro-RO"/>
              </w:rPr>
              <w:t>Shipping</w:t>
            </w:r>
          </w:p>
          <w:p w:rsidR="00B131BB" w:rsidRPr="0090491B" w:rsidRDefault="00B131BB" w:rsidP="0090491B">
            <w:pPr>
              <w:pStyle w:val="ListParagraph"/>
              <w:numPr>
                <w:ilvl w:val="0"/>
                <w:numId w:val="43"/>
                <w:numberingChange w:id="130" w:author="corina.honcioiu" w:date="2012-03-22T09:40:00Z" w:original="-"/>
              </w:numPr>
              <w:spacing w:after="0" w:line="240" w:lineRule="auto"/>
              <w:rPr>
                <w:sz w:val="24"/>
                <w:szCs w:val="24"/>
                <w:lang w:eastAsia="ro-RO"/>
              </w:rPr>
            </w:pPr>
            <w:ins w:id="131" w:author="corina.honcioiu" w:date="2012-03-22T09:56:00Z">
              <w:r w:rsidRPr="00B131BB">
                <w:rPr>
                  <w:sz w:val="24"/>
                  <w:szCs w:val="24"/>
                  <w:lang w:eastAsia="ro-RO"/>
                  <w:rPrChange w:id="132" w:author="corina.honcioiu" w:date="2012-03-23T11:00:00Z">
                    <w:rPr>
                      <w:sz w:val="24"/>
                      <w:szCs w:val="24"/>
                      <w:highlight w:val="yellow"/>
                      <w:lang w:eastAsia="ro-RO"/>
                    </w:rPr>
                  </w:rPrChange>
                </w:rPr>
                <w:t>Can we have multiple shipping</w:t>
              </w:r>
            </w:ins>
            <w:ins w:id="133" w:author="corina.honcioiu" w:date="2012-03-22T09:57:00Z">
              <w:r w:rsidRPr="00B131BB">
                <w:rPr>
                  <w:sz w:val="24"/>
                  <w:szCs w:val="24"/>
                  <w:lang w:eastAsia="ro-RO"/>
                  <w:rPrChange w:id="134" w:author="corina.honcioiu" w:date="2012-03-23T11:00:00Z">
                    <w:rPr>
                      <w:sz w:val="24"/>
                      <w:szCs w:val="24"/>
                      <w:highlight w:val="yellow"/>
                      <w:lang w:eastAsia="ro-RO"/>
                    </w:rPr>
                  </w:rPrChange>
                </w:rPr>
                <w:t xml:space="preserve"> / billing etc</w:t>
              </w:r>
            </w:ins>
            <w:ins w:id="135" w:author="corina.honcioiu" w:date="2012-03-22T09:56:00Z">
              <w:r w:rsidRPr="00B131BB">
                <w:rPr>
                  <w:sz w:val="24"/>
                  <w:szCs w:val="24"/>
                  <w:lang w:eastAsia="ro-RO"/>
                  <w:rPrChange w:id="136" w:author="corina.honcioiu" w:date="2012-03-23T11:00:00Z">
                    <w:rPr>
                      <w:sz w:val="24"/>
                      <w:szCs w:val="24"/>
                      <w:highlight w:val="yellow"/>
                      <w:lang w:eastAsia="ro-RO"/>
                    </w:rPr>
                  </w:rPrChange>
                </w:rPr>
                <w:t xml:space="preserve"> addresses?</w:t>
              </w:r>
            </w:ins>
            <w:del w:id="137" w:author="corina.honcioiu" w:date="2012-03-22T09:56:00Z">
              <w:r w:rsidRPr="0090491B" w:rsidDel="00AE2850">
                <w:rPr>
                  <w:sz w:val="24"/>
                  <w:szCs w:val="24"/>
                  <w:highlight w:val="yellow"/>
                  <w:lang w:eastAsia="ro-RO"/>
                </w:rPr>
                <w:delText>...</w:delText>
              </w:r>
            </w:del>
          </w:p>
        </w:tc>
      </w:tr>
      <w:tr w:rsidR="00B131BB" w:rsidRPr="0090491B" w:rsidTr="0090491B">
        <w:tc>
          <w:tcPr>
            <w:tcW w:w="828" w:type="dxa"/>
            <w:tcBorders>
              <w:top w:val="single" w:sz="8" w:space="0" w:color="4F81BD"/>
              <w:bottom w:val="single" w:sz="8" w:space="0" w:color="4F81BD"/>
            </w:tcBorders>
          </w:tcPr>
          <w:p w:rsidR="00B131BB" w:rsidRPr="0090491B" w:rsidRDefault="00B131BB" w:rsidP="0090491B">
            <w:pPr>
              <w:spacing w:after="0" w:line="240" w:lineRule="auto"/>
              <w:rPr>
                <w:b/>
                <w:bCs/>
                <w:sz w:val="24"/>
                <w:szCs w:val="24"/>
                <w:lang w:eastAsia="ro-RO"/>
              </w:rPr>
            </w:pPr>
            <w:r w:rsidRPr="0090491B">
              <w:rPr>
                <w:b/>
                <w:bCs/>
                <w:sz w:val="24"/>
                <w:szCs w:val="24"/>
                <w:lang w:eastAsia="ro-RO"/>
              </w:rPr>
              <w:t xml:space="preserve">3. </w:t>
            </w:r>
          </w:p>
        </w:tc>
        <w:tc>
          <w:tcPr>
            <w:tcW w:w="432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r w:rsidRPr="0090491B">
              <w:rPr>
                <w:sz w:val="24"/>
                <w:szCs w:val="24"/>
                <w:lang w:eastAsia="ro-RO"/>
              </w:rPr>
              <w:t>Street 1</w:t>
            </w:r>
          </w:p>
        </w:tc>
        <w:tc>
          <w:tcPr>
            <w:tcW w:w="529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r w:rsidRPr="0090491B">
              <w:rPr>
                <w:sz w:val="24"/>
                <w:szCs w:val="24"/>
                <w:lang w:eastAsia="ro-RO"/>
              </w:rPr>
              <w:t>Mandatory</w:t>
            </w:r>
          </w:p>
        </w:tc>
      </w:tr>
      <w:tr w:rsidR="00B131BB" w:rsidRPr="0090491B" w:rsidTr="0090491B">
        <w:tc>
          <w:tcPr>
            <w:tcW w:w="828" w:type="dxa"/>
          </w:tcPr>
          <w:p w:rsidR="00B131BB" w:rsidRPr="0090491B" w:rsidRDefault="00B131BB" w:rsidP="0090491B">
            <w:pPr>
              <w:spacing w:after="0" w:line="240" w:lineRule="auto"/>
              <w:rPr>
                <w:b/>
                <w:bCs/>
                <w:sz w:val="24"/>
                <w:szCs w:val="24"/>
                <w:lang w:eastAsia="ro-RO"/>
              </w:rPr>
            </w:pPr>
            <w:r w:rsidRPr="0090491B">
              <w:rPr>
                <w:b/>
                <w:bCs/>
                <w:sz w:val="24"/>
                <w:szCs w:val="24"/>
                <w:lang w:eastAsia="ro-RO"/>
              </w:rPr>
              <w:t>4.</w:t>
            </w:r>
          </w:p>
        </w:tc>
        <w:tc>
          <w:tcPr>
            <w:tcW w:w="4320" w:type="dxa"/>
          </w:tcPr>
          <w:p w:rsidR="00B131BB" w:rsidRPr="0090491B" w:rsidRDefault="00B131BB" w:rsidP="0090491B">
            <w:pPr>
              <w:spacing w:after="0" w:line="240" w:lineRule="auto"/>
              <w:rPr>
                <w:sz w:val="24"/>
                <w:szCs w:val="24"/>
                <w:lang w:eastAsia="ro-RO"/>
              </w:rPr>
            </w:pPr>
            <w:r w:rsidRPr="0090491B">
              <w:rPr>
                <w:sz w:val="24"/>
                <w:szCs w:val="24"/>
                <w:lang w:eastAsia="ro-RO"/>
              </w:rPr>
              <w:t>Street 2</w:t>
            </w:r>
          </w:p>
        </w:tc>
        <w:tc>
          <w:tcPr>
            <w:tcW w:w="5290" w:type="dxa"/>
          </w:tcPr>
          <w:p w:rsidR="00B131BB" w:rsidRPr="0090491B" w:rsidRDefault="00B131BB" w:rsidP="0090491B">
            <w:pPr>
              <w:spacing w:after="0" w:line="240" w:lineRule="auto"/>
              <w:rPr>
                <w:sz w:val="24"/>
                <w:szCs w:val="24"/>
                <w:lang w:eastAsia="ro-RO"/>
              </w:rPr>
            </w:pPr>
          </w:p>
        </w:tc>
      </w:tr>
      <w:tr w:rsidR="00B131BB" w:rsidRPr="0090491B" w:rsidTr="0090491B">
        <w:tc>
          <w:tcPr>
            <w:tcW w:w="828" w:type="dxa"/>
            <w:tcBorders>
              <w:top w:val="single" w:sz="8" w:space="0" w:color="4F81BD"/>
              <w:bottom w:val="single" w:sz="8" w:space="0" w:color="4F81BD"/>
            </w:tcBorders>
          </w:tcPr>
          <w:p w:rsidR="00B131BB" w:rsidRPr="0090491B" w:rsidRDefault="00B131BB" w:rsidP="0090491B">
            <w:pPr>
              <w:spacing w:after="0" w:line="240" w:lineRule="auto"/>
              <w:rPr>
                <w:b/>
                <w:bCs/>
                <w:sz w:val="24"/>
                <w:szCs w:val="24"/>
                <w:lang w:eastAsia="ro-RO"/>
              </w:rPr>
            </w:pPr>
            <w:r w:rsidRPr="0090491B">
              <w:rPr>
                <w:b/>
                <w:bCs/>
                <w:sz w:val="24"/>
                <w:szCs w:val="24"/>
                <w:lang w:eastAsia="ro-RO"/>
              </w:rPr>
              <w:t>5.</w:t>
            </w:r>
          </w:p>
        </w:tc>
        <w:tc>
          <w:tcPr>
            <w:tcW w:w="432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r w:rsidRPr="0090491B">
              <w:rPr>
                <w:sz w:val="24"/>
                <w:szCs w:val="24"/>
                <w:lang w:eastAsia="ro-RO"/>
              </w:rPr>
              <w:t>Street 3</w:t>
            </w:r>
          </w:p>
        </w:tc>
        <w:tc>
          <w:tcPr>
            <w:tcW w:w="529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p>
        </w:tc>
      </w:tr>
      <w:tr w:rsidR="00B131BB" w:rsidRPr="0090491B" w:rsidTr="0090491B">
        <w:tc>
          <w:tcPr>
            <w:tcW w:w="828" w:type="dxa"/>
          </w:tcPr>
          <w:p w:rsidR="00B131BB" w:rsidRPr="0090491B" w:rsidRDefault="00B131BB" w:rsidP="0090491B">
            <w:pPr>
              <w:spacing w:after="0" w:line="240" w:lineRule="auto"/>
              <w:rPr>
                <w:b/>
                <w:bCs/>
                <w:sz w:val="24"/>
                <w:szCs w:val="24"/>
                <w:lang w:eastAsia="ro-RO"/>
              </w:rPr>
            </w:pPr>
            <w:r w:rsidRPr="0090491B">
              <w:rPr>
                <w:b/>
                <w:bCs/>
                <w:sz w:val="24"/>
                <w:szCs w:val="24"/>
                <w:lang w:eastAsia="ro-RO"/>
              </w:rPr>
              <w:t>6.</w:t>
            </w:r>
          </w:p>
        </w:tc>
        <w:tc>
          <w:tcPr>
            <w:tcW w:w="4320" w:type="dxa"/>
          </w:tcPr>
          <w:p w:rsidR="00B131BB" w:rsidRPr="0090491B" w:rsidRDefault="00B131BB" w:rsidP="0090491B">
            <w:pPr>
              <w:spacing w:after="0" w:line="240" w:lineRule="auto"/>
              <w:rPr>
                <w:sz w:val="24"/>
                <w:szCs w:val="24"/>
                <w:lang w:eastAsia="ro-RO"/>
              </w:rPr>
            </w:pPr>
            <w:r w:rsidRPr="0090491B">
              <w:rPr>
                <w:sz w:val="24"/>
                <w:szCs w:val="24"/>
                <w:lang w:eastAsia="ro-RO"/>
              </w:rPr>
              <w:t>City</w:t>
            </w:r>
          </w:p>
        </w:tc>
        <w:tc>
          <w:tcPr>
            <w:tcW w:w="5290" w:type="dxa"/>
          </w:tcPr>
          <w:p w:rsidR="00B131BB" w:rsidRPr="0090491B" w:rsidRDefault="00B131BB" w:rsidP="0090491B">
            <w:pPr>
              <w:spacing w:after="0" w:line="240" w:lineRule="auto"/>
              <w:rPr>
                <w:sz w:val="24"/>
                <w:szCs w:val="24"/>
                <w:lang w:eastAsia="ro-RO"/>
              </w:rPr>
            </w:pPr>
          </w:p>
        </w:tc>
      </w:tr>
      <w:tr w:rsidR="00B131BB" w:rsidRPr="0090491B" w:rsidTr="0090491B">
        <w:tc>
          <w:tcPr>
            <w:tcW w:w="828" w:type="dxa"/>
            <w:tcBorders>
              <w:top w:val="single" w:sz="8" w:space="0" w:color="4F81BD"/>
              <w:bottom w:val="single" w:sz="8" w:space="0" w:color="4F81BD"/>
            </w:tcBorders>
          </w:tcPr>
          <w:p w:rsidR="00B131BB" w:rsidRPr="0090491B" w:rsidRDefault="00B131BB" w:rsidP="0090491B">
            <w:pPr>
              <w:spacing w:after="0" w:line="240" w:lineRule="auto"/>
              <w:rPr>
                <w:b/>
                <w:bCs/>
                <w:sz w:val="24"/>
                <w:szCs w:val="24"/>
                <w:lang w:eastAsia="ro-RO"/>
              </w:rPr>
            </w:pPr>
            <w:r w:rsidRPr="0090491B">
              <w:rPr>
                <w:b/>
                <w:bCs/>
                <w:sz w:val="24"/>
                <w:szCs w:val="24"/>
                <w:lang w:eastAsia="ro-RO"/>
              </w:rPr>
              <w:t>7.</w:t>
            </w:r>
          </w:p>
        </w:tc>
        <w:tc>
          <w:tcPr>
            <w:tcW w:w="432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r w:rsidRPr="0090491B">
              <w:rPr>
                <w:sz w:val="24"/>
                <w:szCs w:val="24"/>
                <w:lang w:eastAsia="ro-RO"/>
              </w:rPr>
              <w:t>State/Province</w:t>
            </w:r>
          </w:p>
        </w:tc>
        <w:tc>
          <w:tcPr>
            <w:tcW w:w="529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p>
        </w:tc>
      </w:tr>
      <w:tr w:rsidR="00B131BB" w:rsidRPr="0090491B" w:rsidTr="0090491B">
        <w:tc>
          <w:tcPr>
            <w:tcW w:w="828" w:type="dxa"/>
          </w:tcPr>
          <w:p w:rsidR="00B131BB" w:rsidRPr="0090491B" w:rsidRDefault="00B131BB" w:rsidP="0090491B">
            <w:pPr>
              <w:spacing w:after="0" w:line="240" w:lineRule="auto"/>
              <w:rPr>
                <w:b/>
                <w:bCs/>
                <w:sz w:val="24"/>
                <w:szCs w:val="24"/>
                <w:lang w:eastAsia="ro-RO"/>
              </w:rPr>
            </w:pPr>
            <w:r w:rsidRPr="0090491B">
              <w:rPr>
                <w:b/>
                <w:bCs/>
                <w:sz w:val="24"/>
                <w:szCs w:val="24"/>
                <w:lang w:eastAsia="ro-RO"/>
              </w:rPr>
              <w:t>8.</w:t>
            </w:r>
          </w:p>
        </w:tc>
        <w:tc>
          <w:tcPr>
            <w:tcW w:w="4320" w:type="dxa"/>
          </w:tcPr>
          <w:p w:rsidR="00B131BB" w:rsidRPr="0090491B" w:rsidRDefault="00B131BB" w:rsidP="0090491B">
            <w:pPr>
              <w:spacing w:after="0" w:line="240" w:lineRule="auto"/>
              <w:rPr>
                <w:sz w:val="24"/>
                <w:szCs w:val="24"/>
                <w:lang w:eastAsia="ro-RO"/>
              </w:rPr>
            </w:pPr>
            <w:r w:rsidRPr="0090491B">
              <w:rPr>
                <w:sz w:val="24"/>
                <w:szCs w:val="24"/>
                <w:lang w:eastAsia="ro-RO"/>
              </w:rPr>
              <w:t>ZIP/Postal Code</w:t>
            </w:r>
          </w:p>
        </w:tc>
        <w:tc>
          <w:tcPr>
            <w:tcW w:w="5290" w:type="dxa"/>
          </w:tcPr>
          <w:p w:rsidR="00B131BB" w:rsidRPr="0090491B" w:rsidRDefault="00B131BB" w:rsidP="0090491B">
            <w:pPr>
              <w:spacing w:after="0" w:line="240" w:lineRule="auto"/>
              <w:rPr>
                <w:sz w:val="24"/>
                <w:szCs w:val="24"/>
                <w:lang w:eastAsia="ro-RO"/>
              </w:rPr>
            </w:pPr>
          </w:p>
        </w:tc>
      </w:tr>
      <w:tr w:rsidR="00B131BB" w:rsidRPr="0090491B" w:rsidTr="0090491B">
        <w:tc>
          <w:tcPr>
            <w:tcW w:w="828" w:type="dxa"/>
            <w:tcBorders>
              <w:top w:val="single" w:sz="8" w:space="0" w:color="4F81BD"/>
              <w:bottom w:val="single" w:sz="8" w:space="0" w:color="4F81BD"/>
            </w:tcBorders>
          </w:tcPr>
          <w:p w:rsidR="00B131BB" w:rsidRPr="0090491B" w:rsidRDefault="00B131BB" w:rsidP="0090491B">
            <w:pPr>
              <w:spacing w:after="0" w:line="240" w:lineRule="auto"/>
              <w:rPr>
                <w:b/>
                <w:bCs/>
                <w:sz w:val="24"/>
                <w:szCs w:val="24"/>
                <w:lang w:eastAsia="ro-RO"/>
              </w:rPr>
            </w:pPr>
            <w:r w:rsidRPr="0090491B">
              <w:rPr>
                <w:b/>
                <w:bCs/>
                <w:sz w:val="24"/>
                <w:szCs w:val="24"/>
                <w:lang w:eastAsia="ro-RO"/>
              </w:rPr>
              <w:t>9.</w:t>
            </w:r>
          </w:p>
        </w:tc>
        <w:tc>
          <w:tcPr>
            <w:tcW w:w="432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r w:rsidRPr="0090491B">
              <w:rPr>
                <w:sz w:val="24"/>
                <w:szCs w:val="24"/>
                <w:lang w:eastAsia="ro-RO"/>
              </w:rPr>
              <w:t>Country/Region</w:t>
            </w:r>
          </w:p>
        </w:tc>
        <w:tc>
          <w:tcPr>
            <w:tcW w:w="529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p>
        </w:tc>
      </w:tr>
      <w:tr w:rsidR="00B131BB" w:rsidRPr="0090491B" w:rsidTr="0090491B">
        <w:tc>
          <w:tcPr>
            <w:tcW w:w="828" w:type="dxa"/>
          </w:tcPr>
          <w:p w:rsidR="00B131BB" w:rsidRPr="0090491B" w:rsidRDefault="00B131BB" w:rsidP="0090491B">
            <w:pPr>
              <w:spacing w:after="0" w:line="240" w:lineRule="auto"/>
              <w:rPr>
                <w:b/>
                <w:bCs/>
                <w:sz w:val="24"/>
                <w:szCs w:val="24"/>
                <w:lang w:eastAsia="ro-RO"/>
              </w:rPr>
            </w:pPr>
            <w:r w:rsidRPr="0090491B">
              <w:rPr>
                <w:b/>
                <w:bCs/>
                <w:sz w:val="24"/>
                <w:szCs w:val="24"/>
                <w:lang w:eastAsia="ro-RO"/>
              </w:rPr>
              <w:t>10.</w:t>
            </w:r>
          </w:p>
        </w:tc>
        <w:tc>
          <w:tcPr>
            <w:tcW w:w="4320" w:type="dxa"/>
          </w:tcPr>
          <w:p w:rsidR="00B131BB" w:rsidRPr="0090491B" w:rsidRDefault="00B131BB" w:rsidP="0090491B">
            <w:pPr>
              <w:spacing w:after="0" w:line="240" w:lineRule="auto"/>
              <w:rPr>
                <w:sz w:val="24"/>
                <w:szCs w:val="24"/>
                <w:lang w:eastAsia="ro-RO"/>
              </w:rPr>
            </w:pPr>
            <w:r w:rsidRPr="0090491B">
              <w:rPr>
                <w:sz w:val="24"/>
                <w:szCs w:val="24"/>
                <w:lang w:eastAsia="ro-RO"/>
              </w:rPr>
              <w:t>Main Phone</w:t>
            </w:r>
          </w:p>
        </w:tc>
        <w:tc>
          <w:tcPr>
            <w:tcW w:w="5290" w:type="dxa"/>
          </w:tcPr>
          <w:p w:rsidR="00B131BB" w:rsidRPr="0090491B" w:rsidRDefault="00B131BB" w:rsidP="0090491B">
            <w:pPr>
              <w:spacing w:after="0" w:line="240" w:lineRule="auto"/>
              <w:rPr>
                <w:sz w:val="24"/>
                <w:szCs w:val="24"/>
                <w:lang w:eastAsia="ro-RO"/>
              </w:rPr>
            </w:pPr>
          </w:p>
        </w:tc>
      </w:tr>
      <w:tr w:rsidR="00B131BB" w:rsidRPr="0090491B" w:rsidTr="0090491B">
        <w:tc>
          <w:tcPr>
            <w:tcW w:w="828" w:type="dxa"/>
            <w:tcBorders>
              <w:top w:val="single" w:sz="8" w:space="0" w:color="4F81BD"/>
              <w:bottom w:val="single" w:sz="8" w:space="0" w:color="4F81BD"/>
            </w:tcBorders>
          </w:tcPr>
          <w:p w:rsidR="00B131BB" w:rsidRPr="0090491B" w:rsidRDefault="00B131BB" w:rsidP="0090491B">
            <w:pPr>
              <w:spacing w:after="0" w:line="240" w:lineRule="auto"/>
              <w:rPr>
                <w:b/>
                <w:bCs/>
                <w:sz w:val="24"/>
                <w:szCs w:val="24"/>
                <w:lang w:eastAsia="ro-RO"/>
              </w:rPr>
            </w:pPr>
            <w:r w:rsidRPr="0090491B">
              <w:rPr>
                <w:b/>
                <w:bCs/>
                <w:sz w:val="24"/>
                <w:szCs w:val="24"/>
                <w:lang w:eastAsia="ro-RO"/>
              </w:rPr>
              <w:t>11.</w:t>
            </w:r>
          </w:p>
        </w:tc>
        <w:tc>
          <w:tcPr>
            <w:tcW w:w="432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r w:rsidRPr="0090491B">
              <w:rPr>
                <w:sz w:val="24"/>
                <w:szCs w:val="24"/>
                <w:lang w:eastAsia="ro-RO"/>
              </w:rPr>
              <w:t>Fax</w:t>
            </w:r>
          </w:p>
        </w:tc>
        <w:tc>
          <w:tcPr>
            <w:tcW w:w="529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p>
        </w:tc>
      </w:tr>
      <w:tr w:rsidR="00B131BB" w:rsidRPr="0090491B" w:rsidTr="0090491B">
        <w:tc>
          <w:tcPr>
            <w:tcW w:w="828" w:type="dxa"/>
          </w:tcPr>
          <w:p w:rsidR="00B131BB" w:rsidRPr="0090491B" w:rsidRDefault="00B131BB" w:rsidP="0090491B">
            <w:pPr>
              <w:spacing w:after="0" w:line="240" w:lineRule="auto"/>
              <w:rPr>
                <w:b/>
                <w:bCs/>
                <w:sz w:val="24"/>
                <w:szCs w:val="24"/>
                <w:lang w:eastAsia="ro-RO"/>
              </w:rPr>
            </w:pPr>
            <w:r w:rsidRPr="0090491B">
              <w:rPr>
                <w:b/>
                <w:bCs/>
                <w:sz w:val="24"/>
                <w:szCs w:val="24"/>
                <w:lang w:eastAsia="ro-RO"/>
              </w:rPr>
              <w:t xml:space="preserve">12. </w:t>
            </w:r>
          </w:p>
        </w:tc>
        <w:tc>
          <w:tcPr>
            <w:tcW w:w="4320" w:type="dxa"/>
          </w:tcPr>
          <w:p w:rsidR="00B131BB" w:rsidRPr="0090491B" w:rsidRDefault="00B131BB" w:rsidP="0090491B">
            <w:pPr>
              <w:spacing w:after="0" w:line="240" w:lineRule="auto"/>
              <w:rPr>
                <w:sz w:val="24"/>
                <w:szCs w:val="24"/>
                <w:lang w:eastAsia="ro-RO"/>
              </w:rPr>
            </w:pPr>
            <w:r w:rsidRPr="0090491B">
              <w:rPr>
                <w:sz w:val="24"/>
                <w:szCs w:val="24"/>
                <w:lang w:eastAsia="ro-RO"/>
              </w:rPr>
              <w:t>Phone 2</w:t>
            </w:r>
          </w:p>
        </w:tc>
        <w:tc>
          <w:tcPr>
            <w:tcW w:w="5290" w:type="dxa"/>
          </w:tcPr>
          <w:p w:rsidR="00B131BB" w:rsidRPr="0090491B" w:rsidRDefault="00B131BB" w:rsidP="0090491B">
            <w:pPr>
              <w:spacing w:after="0" w:line="240" w:lineRule="auto"/>
              <w:rPr>
                <w:sz w:val="24"/>
                <w:szCs w:val="24"/>
                <w:lang w:eastAsia="ro-RO"/>
              </w:rPr>
            </w:pPr>
          </w:p>
        </w:tc>
      </w:tr>
      <w:tr w:rsidR="00B131BB" w:rsidRPr="0090491B" w:rsidTr="0090491B">
        <w:tc>
          <w:tcPr>
            <w:tcW w:w="828" w:type="dxa"/>
            <w:tcBorders>
              <w:top w:val="single" w:sz="8" w:space="0" w:color="4F81BD"/>
              <w:bottom w:val="single" w:sz="8" w:space="0" w:color="4F81BD"/>
            </w:tcBorders>
          </w:tcPr>
          <w:p w:rsidR="00B131BB" w:rsidRPr="0090491B" w:rsidRDefault="00B131BB" w:rsidP="0090491B">
            <w:pPr>
              <w:spacing w:after="0" w:line="240" w:lineRule="auto"/>
              <w:rPr>
                <w:b/>
                <w:bCs/>
                <w:sz w:val="24"/>
                <w:szCs w:val="24"/>
                <w:lang w:eastAsia="ro-RO"/>
              </w:rPr>
            </w:pPr>
            <w:r w:rsidRPr="0090491B">
              <w:rPr>
                <w:b/>
                <w:bCs/>
                <w:sz w:val="24"/>
                <w:szCs w:val="24"/>
                <w:lang w:eastAsia="ro-RO"/>
              </w:rPr>
              <w:t>13.</w:t>
            </w:r>
          </w:p>
        </w:tc>
        <w:tc>
          <w:tcPr>
            <w:tcW w:w="432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r w:rsidRPr="0090491B">
              <w:rPr>
                <w:sz w:val="24"/>
                <w:szCs w:val="24"/>
                <w:lang w:eastAsia="ro-RO"/>
              </w:rPr>
              <w:t>Address Contact</w:t>
            </w:r>
          </w:p>
        </w:tc>
        <w:tc>
          <w:tcPr>
            <w:tcW w:w="529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p>
        </w:tc>
      </w:tr>
    </w:tbl>
    <w:p w:rsidR="00B131BB" w:rsidRPr="00D81141" w:rsidRDefault="00B131BB" w:rsidP="00D81141">
      <w:pPr>
        <w:rPr>
          <w:lang w:eastAsia="ro-RO"/>
        </w:rPr>
      </w:pPr>
    </w:p>
    <w:p w:rsidR="00B131BB" w:rsidRDefault="00B131BB" w:rsidP="003C41E7">
      <w:pPr>
        <w:rPr>
          <w:rStyle w:val="EstiloCuerpo"/>
        </w:rPr>
      </w:pPr>
    </w:p>
    <w:p w:rsidR="00B131BB" w:rsidRDefault="00B131BB" w:rsidP="00DA376C">
      <w:pPr>
        <w:pStyle w:val="Heading4"/>
        <w:rPr>
          <w:lang w:eastAsia="ro-RO"/>
        </w:rPr>
      </w:pPr>
      <w:r>
        <w:rPr>
          <w:lang w:eastAsia="ro-RO"/>
        </w:rPr>
        <w:t>Competitors</w:t>
      </w:r>
    </w:p>
    <w:p w:rsidR="00B131BB" w:rsidRPr="00DA376C" w:rsidRDefault="00B131BB" w:rsidP="00DA376C">
      <w:pPr>
        <w:rPr>
          <w:lang w:eastAsia="ro-RO"/>
        </w:rPr>
      </w:pPr>
    </w:p>
    <w:p w:rsidR="00B131BB" w:rsidRDefault="00B131BB" w:rsidP="00DA376C">
      <w:pPr>
        <w:rPr>
          <w:sz w:val="24"/>
          <w:lang w:eastAsia="ro-RO"/>
        </w:rPr>
      </w:pPr>
      <w:r>
        <w:rPr>
          <w:sz w:val="24"/>
          <w:lang w:eastAsia="ro-RO"/>
        </w:rPr>
        <w:t>The competitors will be defined in the system in a specific entity. The following attributes will be defined:</w:t>
      </w:r>
    </w:p>
    <w:tbl>
      <w:tblPr>
        <w:tblW w:w="0" w:type="auto"/>
        <w:tblBorders>
          <w:top w:val="single" w:sz="8" w:space="0" w:color="4F81BD"/>
          <w:left w:val="single" w:sz="8" w:space="0" w:color="4F81BD"/>
          <w:bottom w:val="single" w:sz="8" w:space="0" w:color="4F81BD"/>
          <w:right w:val="single" w:sz="8" w:space="0" w:color="4F81BD"/>
        </w:tblBorders>
        <w:tblLook w:val="00A0"/>
      </w:tblPr>
      <w:tblGrid>
        <w:gridCol w:w="828"/>
        <w:gridCol w:w="4320"/>
        <w:gridCol w:w="5290"/>
      </w:tblGrid>
      <w:tr w:rsidR="00B131BB" w:rsidRPr="0090491B" w:rsidTr="0090491B">
        <w:tc>
          <w:tcPr>
            <w:tcW w:w="828" w:type="dxa"/>
            <w:tcBorders>
              <w:top w:val="single" w:sz="8" w:space="0" w:color="4F81BD"/>
            </w:tcBorders>
            <w:shd w:val="clear" w:color="auto" w:fill="4F81BD"/>
          </w:tcPr>
          <w:p w:rsidR="00B131BB" w:rsidRPr="0090491B" w:rsidRDefault="00B131BB" w:rsidP="0090491B">
            <w:pPr>
              <w:spacing w:after="0" w:line="240" w:lineRule="auto"/>
              <w:rPr>
                <w:b/>
                <w:bCs/>
                <w:color w:val="FFFFFF"/>
                <w:sz w:val="24"/>
                <w:szCs w:val="24"/>
                <w:lang w:eastAsia="ro-RO"/>
              </w:rPr>
            </w:pPr>
            <w:r w:rsidRPr="0090491B">
              <w:rPr>
                <w:b/>
                <w:bCs/>
                <w:color w:val="FFFFFF"/>
                <w:sz w:val="24"/>
                <w:szCs w:val="24"/>
                <w:lang w:eastAsia="ro-RO"/>
              </w:rPr>
              <w:t>Ref</w:t>
            </w:r>
          </w:p>
        </w:tc>
        <w:tc>
          <w:tcPr>
            <w:tcW w:w="4320" w:type="dxa"/>
            <w:tcBorders>
              <w:top w:val="single" w:sz="8" w:space="0" w:color="4F81BD"/>
            </w:tcBorders>
            <w:shd w:val="clear" w:color="auto" w:fill="4F81BD"/>
          </w:tcPr>
          <w:p w:rsidR="00B131BB" w:rsidRPr="0090491B" w:rsidRDefault="00B131BB" w:rsidP="0090491B">
            <w:pPr>
              <w:spacing w:after="0" w:line="240" w:lineRule="auto"/>
              <w:rPr>
                <w:b/>
                <w:bCs/>
                <w:color w:val="FFFFFF"/>
                <w:sz w:val="24"/>
                <w:szCs w:val="24"/>
                <w:lang w:eastAsia="ro-RO"/>
              </w:rPr>
            </w:pPr>
            <w:r w:rsidRPr="0090491B">
              <w:rPr>
                <w:b/>
                <w:bCs/>
                <w:color w:val="FFFFFF"/>
                <w:sz w:val="24"/>
                <w:szCs w:val="24"/>
                <w:lang w:eastAsia="ro-RO"/>
              </w:rPr>
              <w:t>Attribute Name</w:t>
            </w:r>
          </w:p>
        </w:tc>
        <w:tc>
          <w:tcPr>
            <w:tcW w:w="5290" w:type="dxa"/>
            <w:tcBorders>
              <w:top w:val="single" w:sz="8" w:space="0" w:color="4F81BD"/>
            </w:tcBorders>
            <w:shd w:val="clear" w:color="auto" w:fill="4F81BD"/>
          </w:tcPr>
          <w:p w:rsidR="00B131BB" w:rsidRPr="0090491B" w:rsidRDefault="00B131BB" w:rsidP="0090491B">
            <w:pPr>
              <w:spacing w:after="0" w:line="240" w:lineRule="auto"/>
              <w:rPr>
                <w:b/>
                <w:bCs/>
                <w:color w:val="FFFFFF"/>
                <w:sz w:val="24"/>
                <w:szCs w:val="24"/>
                <w:lang w:eastAsia="ro-RO"/>
              </w:rPr>
            </w:pPr>
            <w:r w:rsidRPr="0090491B">
              <w:rPr>
                <w:b/>
                <w:bCs/>
                <w:color w:val="FFFFFF"/>
                <w:sz w:val="24"/>
                <w:szCs w:val="24"/>
                <w:lang w:eastAsia="ro-RO"/>
              </w:rPr>
              <w:t>Description</w:t>
            </w:r>
          </w:p>
        </w:tc>
      </w:tr>
      <w:tr w:rsidR="00B131BB" w:rsidRPr="0090491B" w:rsidTr="0090491B">
        <w:tc>
          <w:tcPr>
            <w:tcW w:w="828" w:type="dxa"/>
            <w:tcBorders>
              <w:top w:val="single" w:sz="8" w:space="0" w:color="4F81BD"/>
              <w:bottom w:val="single" w:sz="8" w:space="0" w:color="4F81BD"/>
            </w:tcBorders>
          </w:tcPr>
          <w:p w:rsidR="00B131BB" w:rsidRPr="0090491B" w:rsidRDefault="00B131BB" w:rsidP="0090491B">
            <w:pPr>
              <w:spacing w:after="0" w:line="240" w:lineRule="auto"/>
              <w:rPr>
                <w:b/>
                <w:bCs/>
                <w:sz w:val="24"/>
                <w:szCs w:val="24"/>
                <w:lang w:eastAsia="ro-RO"/>
              </w:rPr>
            </w:pPr>
            <w:r w:rsidRPr="0090491B">
              <w:rPr>
                <w:b/>
                <w:bCs/>
                <w:sz w:val="24"/>
                <w:szCs w:val="24"/>
                <w:lang w:eastAsia="ro-RO"/>
              </w:rPr>
              <w:t xml:space="preserve">1. </w:t>
            </w:r>
          </w:p>
        </w:tc>
        <w:tc>
          <w:tcPr>
            <w:tcW w:w="432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r w:rsidRPr="0090491B">
              <w:rPr>
                <w:sz w:val="24"/>
                <w:szCs w:val="24"/>
                <w:lang w:eastAsia="ro-RO"/>
              </w:rPr>
              <w:t xml:space="preserve"> Name</w:t>
            </w:r>
          </w:p>
        </w:tc>
        <w:tc>
          <w:tcPr>
            <w:tcW w:w="529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r w:rsidRPr="0090491B">
              <w:rPr>
                <w:sz w:val="24"/>
                <w:szCs w:val="24"/>
                <w:lang w:eastAsia="ro-RO"/>
              </w:rPr>
              <w:t>Mandatory</w:t>
            </w:r>
          </w:p>
        </w:tc>
      </w:tr>
      <w:tr w:rsidR="00B131BB" w:rsidRPr="0090491B" w:rsidTr="0090491B">
        <w:tc>
          <w:tcPr>
            <w:tcW w:w="828" w:type="dxa"/>
          </w:tcPr>
          <w:p w:rsidR="00B131BB" w:rsidRPr="0090491B" w:rsidRDefault="00B131BB" w:rsidP="0090491B">
            <w:pPr>
              <w:spacing w:after="0" w:line="240" w:lineRule="auto"/>
              <w:rPr>
                <w:b/>
                <w:bCs/>
                <w:sz w:val="24"/>
                <w:szCs w:val="24"/>
                <w:lang w:eastAsia="ro-RO"/>
              </w:rPr>
            </w:pPr>
            <w:r w:rsidRPr="0090491B">
              <w:rPr>
                <w:b/>
                <w:bCs/>
                <w:sz w:val="24"/>
                <w:szCs w:val="24"/>
                <w:lang w:eastAsia="ro-RO"/>
              </w:rPr>
              <w:t>2.</w:t>
            </w:r>
          </w:p>
        </w:tc>
        <w:tc>
          <w:tcPr>
            <w:tcW w:w="4320" w:type="dxa"/>
          </w:tcPr>
          <w:p w:rsidR="00B131BB" w:rsidRPr="0090491B" w:rsidRDefault="00B131BB" w:rsidP="0090491B">
            <w:pPr>
              <w:spacing w:after="0" w:line="240" w:lineRule="auto"/>
              <w:rPr>
                <w:sz w:val="24"/>
                <w:szCs w:val="24"/>
                <w:lang w:eastAsia="ro-RO"/>
              </w:rPr>
            </w:pPr>
            <w:r w:rsidRPr="0090491B">
              <w:rPr>
                <w:sz w:val="24"/>
                <w:szCs w:val="24"/>
                <w:lang w:eastAsia="ro-RO"/>
              </w:rPr>
              <w:t>Web Site</w:t>
            </w:r>
          </w:p>
        </w:tc>
        <w:tc>
          <w:tcPr>
            <w:tcW w:w="5290" w:type="dxa"/>
          </w:tcPr>
          <w:p w:rsidR="00B131BB" w:rsidRPr="0090491B" w:rsidRDefault="00B131BB" w:rsidP="0090491B">
            <w:pPr>
              <w:spacing w:after="0" w:line="240" w:lineRule="auto"/>
              <w:rPr>
                <w:sz w:val="24"/>
                <w:szCs w:val="24"/>
                <w:lang w:eastAsia="ro-RO"/>
              </w:rPr>
            </w:pPr>
          </w:p>
        </w:tc>
      </w:tr>
      <w:tr w:rsidR="00B131BB" w:rsidRPr="0090491B" w:rsidTr="0090491B">
        <w:tc>
          <w:tcPr>
            <w:tcW w:w="828" w:type="dxa"/>
            <w:tcBorders>
              <w:top w:val="single" w:sz="8" w:space="0" w:color="4F81BD"/>
              <w:bottom w:val="single" w:sz="8" w:space="0" w:color="4F81BD"/>
            </w:tcBorders>
          </w:tcPr>
          <w:p w:rsidR="00B131BB" w:rsidRPr="0090491B" w:rsidRDefault="00B131BB" w:rsidP="0090491B">
            <w:pPr>
              <w:spacing w:after="0" w:line="240" w:lineRule="auto"/>
              <w:rPr>
                <w:b/>
                <w:bCs/>
                <w:sz w:val="24"/>
                <w:szCs w:val="24"/>
                <w:lang w:eastAsia="ro-RO"/>
              </w:rPr>
            </w:pPr>
            <w:r w:rsidRPr="0090491B">
              <w:rPr>
                <w:b/>
                <w:bCs/>
                <w:sz w:val="24"/>
                <w:szCs w:val="24"/>
                <w:lang w:eastAsia="ro-RO"/>
              </w:rPr>
              <w:t>3.</w:t>
            </w:r>
          </w:p>
        </w:tc>
        <w:tc>
          <w:tcPr>
            <w:tcW w:w="432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r w:rsidRPr="0090491B">
              <w:rPr>
                <w:sz w:val="24"/>
                <w:szCs w:val="24"/>
                <w:lang w:eastAsia="ro-RO"/>
              </w:rPr>
              <w:t>Key Product</w:t>
            </w:r>
          </w:p>
        </w:tc>
        <w:tc>
          <w:tcPr>
            <w:tcW w:w="529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p>
        </w:tc>
      </w:tr>
      <w:tr w:rsidR="00B131BB" w:rsidRPr="0090491B" w:rsidTr="0090491B">
        <w:tc>
          <w:tcPr>
            <w:tcW w:w="828" w:type="dxa"/>
          </w:tcPr>
          <w:p w:rsidR="00B131BB" w:rsidRPr="0090491B" w:rsidRDefault="00B131BB" w:rsidP="0090491B">
            <w:pPr>
              <w:spacing w:after="0" w:line="240" w:lineRule="auto"/>
              <w:rPr>
                <w:b/>
                <w:bCs/>
                <w:sz w:val="24"/>
                <w:szCs w:val="24"/>
                <w:lang w:eastAsia="ro-RO"/>
              </w:rPr>
            </w:pPr>
            <w:r w:rsidRPr="0090491B">
              <w:rPr>
                <w:b/>
                <w:bCs/>
                <w:sz w:val="24"/>
                <w:szCs w:val="24"/>
                <w:lang w:eastAsia="ro-RO"/>
              </w:rPr>
              <w:t>4.</w:t>
            </w:r>
          </w:p>
        </w:tc>
        <w:tc>
          <w:tcPr>
            <w:tcW w:w="4320" w:type="dxa"/>
          </w:tcPr>
          <w:p w:rsidR="00B131BB" w:rsidRPr="0090491B" w:rsidRDefault="00B131BB" w:rsidP="0090491B">
            <w:pPr>
              <w:spacing w:after="0" w:line="240" w:lineRule="auto"/>
              <w:rPr>
                <w:sz w:val="24"/>
                <w:szCs w:val="24"/>
                <w:lang w:eastAsia="ro-RO"/>
              </w:rPr>
            </w:pPr>
            <w:r w:rsidRPr="0090491B">
              <w:rPr>
                <w:sz w:val="24"/>
                <w:szCs w:val="24"/>
                <w:lang w:eastAsia="ro-RO"/>
              </w:rPr>
              <w:t>Reported Revenue</w:t>
            </w:r>
          </w:p>
        </w:tc>
        <w:tc>
          <w:tcPr>
            <w:tcW w:w="5290" w:type="dxa"/>
          </w:tcPr>
          <w:p w:rsidR="00B131BB" w:rsidRPr="0090491B" w:rsidRDefault="00B131BB" w:rsidP="0090491B">
            <w:pPr>
              <w:spacing w:after="0" w:line="240" w:lineRule="auto"/>
              <w:rPr>
                <w:sz w:val="24"/>
                <w:szCs w:val="24"/>
                <w:lang w:eastAsia="ro-RO"/>
              </w:rPr>
            </w:pPr>
          </w:p>
        </w:tc>
      </w:tr>
      <w:tr w:rsidR="00B131BB" w:rsidRPr="0090491B" w:rsidTr="0090491B">
        <w:tc>
          <w:tcPr>
            <w:tcW w:w="828" w:type="dxa"/>
            <w:tcBorders>
              <w:top w:val="single" w:sz="8" w:space="0" w:color="4F81BD"/>
              <w:bottom w:val="single" w:sz="8" w:space="0" w:color="4F81BD"/>
            </w:tcBorders>
          </w:tcPr>
          <w:p w:rsidR="00B131BB" w:rsidRPr="0090491B" w:rsidRDefault="00B131BB" w:rsidP="0090491B">
            <w:pPr>
              <w:spacing w:after="0" w:line="240" w:lineRule="auto"/>
              <w:rPr>
                <w:b/>
                <w:bCs/>
                <w:sz w:val="24"/>
                <w:szCs w:val="24"/>
                <w:lang w:eastAsia="ro-RO"/>
              </w:rPr>
            </w:pPr>
            <w:r w:rsidRPr="0090491B">
              <w:rPr>
                <w:b/>
                <w:bCs/>
                <w:sz w:val="24"/>
                <w:szCs w:val="24"/>
                <w:lang w:eastAsia="ro-RO"/>
              </w:rPr>
              <w:t>5.</w:t>
            </w:r>
          </w:p>
        </w:tc>
        <w:tc>
          <w:tcPr>
            <w:tcW w:w="432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r w:rsidRPr="0090491B">
              <w:rPr>
                <w:sz w:val="24"/>
                <w:szCs w:val="24"/>
                <w:lang w:eastAsia="ro-RO"/>
              </w:rPr>
              <w:t>Address</w:t>
            </w:r>
          </w:p>
        </w:tc>
        <w:tc>
          <w:tcPr>
            <w:tcW w:w="529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r w:rsidRPr="0090491B">
              <w:rPr>
                <w:sz w:val="24"/>
                <w:szCs w:val="24"/>
                <w:lang w:eastAsia="ro-RO"/>
              </w:rPr>
              <w:t>Contains all address information fields</w:t>
            </w:r>
          </w:p>
        </w:tc>
      </w:tr>
      <w:tr w:rsidR="00B131BB" w:rsidRPr="0090491B" w:rsidTr="0090491B">
        <w:tc>
          <w:tcPr>
            <w:tcW w:w="828" w:type="dxa"/>
          </w:tcPr>
          <w:p w:rsidR="00B131BB" w:rsidRPr="0090491B" w:rsidRDefault="00B131BB" w:rsidP="0090491B">
            <w:pPr>
              <w:spacing w:after="0" w:line="240" w:lineRule="auto"/>
              <w:rPr>
                <w:b/>
                <w:bCs/>
                <w:sz w:val="24"/>
                <w:szCs w:val="24"/>
                <w:lang w:eastAsia="ro-RO"/>
              </w:rPr>
            </w:pPr>
            <w:r w:rsidRPr="0090491B">
              <w:rPr>
                <w:b/>
                <w:bCs/>
                <w:sz w:val="24"/>
                <w:szCs w:val="24"/>
                <w:lang w:eastAsia="ro-RO"/>
              </w:rPr>
              <w:t>6.</w:t>
            </w:r>
          </w:p>
        </w:tc>
        <w:tc>
          <w:tcPr>
            <w:tcW w:w="4320" w:type="dxa"/>
          </w:tcPr>
          <w:p w:rsidR="00B131BB" w:rsidRPr="0090491B" w:rsidRDefault="00B131BB" w:rsidP="0090491B">
            <w:pPr>
              <w:spacing w:after="0" w:line="240" w:lineRule="auto"/>
              <w:rPr>
                <w:sz w:val="24"/>
                <w:szCs w:val="24"/>
                <w:lang w:eastAsia="ro-RO"/>
              </w:rPr>
            </w:pPr>
            <w:r w:rsidRPr="0090491B">
              <w:rPr>
                <w:sz w:val="24"/>
                <w:szCs w:val="24"/>
                <w:lang w:eastAsia="ro-RO"/>
              </w:rPr>
              <w:t>Overview</w:t>
            </w:r>
          </w:p>
        </w:tc>
        <w:tc>
          <w:tcPr>
            <w:tcW w:w="5290" w:type="dxa"/>
          </w:tcPr>
          <w:p w:rsidR="00B131BB" w:rsidRPr="0090491B" w:rsidRDefault="00B131BB" w:rsidP="0090491B">
            <w:pPr>
              <w:spacing w:after="0" w:line="240" w:lineRule="auto"/>
              <w:rPr>
                <w:sz w:val="24"/>
                <w:szCs w:val="24"/>
                <w:lang w:eastAsia="ro-RO"/>
              </w:rPr>
            </w:pPr>
          </w:p>
        </w:tc>
      </w:tr>
      <w:tr w:rsidR="00B131BB" w:rsidRPr="0090491B" w:rsidTr="0090491B">
        <w:tc>
          <w:tcPr>
            <w:tcW w:w="828" w:type="dxa"/>
            <w:tcBorders>
              <w:top w:val="single" w:sz="8" w:space="0" w:color="4F81BD"/>
              <w:bottom w:val="single" w:sz="8" w:space="0" w:color="4F81BD"/>
            </w:tcBorders>
          </w:tcPr>
          <w:p w:rsidR="00B131BB" w:rsidRPr="0090491B" w:rsidRDefault="00B131BB" w:rsidP="0090491B">
            <w:pPr>
              <w:spacing w:after="0" w:line="240" w:lineRule="auto"/>
              <w:rPr>
                <w:b/>
                <w:bCs/>
                <w:sz w:val="24"/>
                <w:szCs w:val="24"/>
                <w:lang w:eastAsia="ro-RO"/>
              </w:rPr>
            </w:pPr>
            <w:r w:rsidRPr="0090491B">
              <w:rPr>
                <w:b/>
                <w:bCs/>
                <w:sz w:val="24"/>
                <w:szCs w:val="24"/>
                <w:lang w:eastAsia="ro-RO"/>
              </w:rPr>
              <w:t xml:space="preserve">7. </w:t>
            </w:r>
          </w:p>
        </w:tc>
        <w:tc>
          <w:tcPr>
            <w:tcW w:w="432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r w:rsidRPr="0090491B">
              <w:rPr>
                <w:sz w:val="24"/>
                <w:szCs w:val="24"/>
                <w:lang w:eastAsia="ro-RO"/>
              </w:rPr>
              <w:t>Strength</w:t>
            </w:r>
          </w:p>
        </w:tc>
        <w:tc>
          <w:tcPr>
            <w:tcW w:w="529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p>
        </w:tc>
      </w:tr>
      <w:tr w:rsidR="00B131BB" w:rsidRPr="0090491B" w:rsidTr="0090491B">
        <w:tc>
          <w:tcPr>
            <w:tcW w:w="828" w:type="dxa"/>
          </w:tcPr>
          <w:p w:rsidR="00B131BB" w:rsidRPr="0090491B" w:rsidRDefault="00B131BB" w:rsidP="0090491B">
            <w:pPr>
              <w:spacing w:after="0" w:line="240" w:lineRule="auto"/>
              <w:rPr>
                <w:b/>
                <w:bCs/>
                <w:sz w:val="24"/>
                <w:szCs w:val="24"/>
                <w:lang w:eastAsia="ro-RO"/>
              </w:rPr>
            </w:pPr>
            <w:r w:rsidRPr="0090491B">
              <w:rPr>
                <w:b/>
                <w:bCs/>
                <w:sz w:val="24"/>
                <w:szCs w:val="24"/>
                <w:lang w:eastAsia="ro-RO"/>
              </w:rPr>
              <w:t>8.</w:t>
            </w:r>
          </w:p>
        </w:tc>
        <w:tc>
          <w:tcPr>
            <w:tcW w:w="4320" w:type="dxa"/>
          </w:tcPr>
          <w:p w:rsidR="00B131BB" w:rsidRPr="0090491B" w:rsidRDefault="00B131BB" w:rsidP="0090491B">
            <w:pPr>
              <w:spacing w:after="0" w:line="240" w:lineRule="auto"/>
              <w:rPr>
                <w:sz w:val="24"/>
                <w:szCs w:val="24"/>
                <w:lang w:eastAsia="ro-RO"/>
              </w:rPr>
            </w:pPr>
            <w:r w:rsidRPr="0090491B">
              <w:rPr>
                <w:sz w:val="24"/>
                <w:szCs w:val="24"/>
                <w:lang w:eastAsia="ro-RO"/>
              </w:rPr>
              <w:t>Weakness</w:t>
            </w:r>
          </w:p>
        </w:tc>
        <w:tc>
          <w:tcPr>
            <w:tcW w:w="5290" w:type="dxa"/>
          </w:tcPr>
          <w:p w:rsidR="00B131BB" w:rsidRPr="0090491B" w:rsidRDefault="00B131BB" w:rsidP="0090491B">
            <w:pPr>
              <w:spacing w:after="0" w:line="240" w:lineRule="auto"/>
              <w:rPr>
                <w:sz w:val="24"/>
                <w:szCs w:val="24"/>
                <w:lang w:eastAsia="ro-RO"/>
              </w:rPr>
            </w:pPr>
          </w:p>
        </w:tc>
      </w:tr>
      <w:tr w:rsidR="00B131BB" w:rsidRPr="0090491B" w:rsidTr="0090491B">
        <w:tc>
          <w:tcPr>
            <w:tcW w:w="828" w:type="dxa"/>
            <w:tcBorders>
              <w:top w:val="single" w:sz="8" w:space="0" w:color="4F81BD"/>
              <w:bottom w:val="single" w:sz="8" w:space="0" w:color="4F81BD"/>
            </w:tcBorders>
          </w:tcPr>
          <w:p w:rsidR="00B131BB" w:rsidRPr="0090491B" w:rsidRDefault="00B131BB" w:rsidP="0090491B">
            <w:pPr>
              <w:spacing w:after="0" w:line="240" w:lineRule="auto"/>
              <w:rPr>
                <w:b/>
                <w:bCs/>
                <w:sz w:val="24"/>
                <w:szCs w:val="24"/>
                <w:lang w:eastAsia="ro-RO"/>
              </w:rPr>
            </w:pPr>
            <w:r w:rsidRPr="0090491B">
              <w:rPr>
                <w:b/>
                <w:bCs/>
                <w:sz w:val="24"/>
                <w:szCs w:val="24"/>
                <w:lang w:eastAsia="ro-RO"/>
              </w:rPr>
              <w:t>9.</w:t>
            </w:r>
          </w:p>
        </w:tc>
        <w:tc>
          <w:tcPr>
            <w:tcW w:w="432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r w:rsidRPr="0090491B">
              <w:rPr>
                <w:sz w:val="24"/>
                <w:szCs w:val="24"/>
                <w:lang w:eastAsia="ro-RO"/>
              </w:rPr>
              <w:t>Opportunity</w:t>
            </w:r>
          </w:p>
        </w:tc>
        <w:tc>
          <w:tcPr>
            <w:tcW w:w="529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p>
        </w:tc>
      </w:tr>
      <w:tr w:rsidR="00B131BB" w:rsidRPr="0090491B" w:rsidTr="0090491B">
        <w:tc>
          <w:tcPr>
            <w:tcW w:w="828" w:type="dxa"/>
            <w:tcBorders>
              <w:bottom w:val="single" w:sz="8" w:space="0" w:color="4F81BD"/>
            </w:tcBorders>
          </w:tcPr>
          <w:p w:rsidR="00B131BB" w:rsidRPr="0090491B" w:rsidRDefault="00B131BB" w:rsidP="0090491B">
            <w:pPr>
              <w:spacing w:after="0" w:line="240" w:lineRule="auto"/>
              <w:rPr>
                <w:b/>
                <w:bCs/>
                <w:sz w:val="24"/>
                <w:szCs w:val="24"/>
                <w:lang w:eastAsia="ro-RO"/>
              </w:rPr>
            </w:pPr>
            <w:r w:rsidRPr="0090491B">
              <w:rPr>
                <w:b/>
                <w:bCs/>
                <w:sz w:val="24"/>
                <w:szCs w:val="24"/>
                <w:lang w:eastAsia="ro-RO"/>
              </w:rPr>
              <w:t>10.</w:t>
            </w:r>
          </w:p>
        </w:tc>
        <w:tc>
          <w:tcPr>
            <w:tcW w:w="4320" w:type="dxa"/>
            <w:tcBorders>
              <w:bottom w:val="single" w:sz="8" w:space="0" w:color="4F81BD"/>
            </w:tcBorders>
          </w:tcPr>
          <w:p w:rsidR="00B131BB" w:rsidRPr="0090491B" w:rsidRDefault="00B131BB" w:rsidP="0090491B">
            <w:pPr>
              <w:spacing w:after="0" w:line="240" w:lineRule="auto"/>
              <w:rPr>
                <w:sz w:val="24"/>
                <w:szCs w:val="24"/>
                <w:lang w:eastAsia="ro-RO"/>
              </w:rPr>
            </w:pPr>
            <w:r w:rsidRPr="0090491B">
              <w:rPr>
                <w:sz w:val="24"/>
                <w:szCs w:val="24"/>
                <w:lang w:eastAsia="ro-RO"/>
              </w:rPr>
              <w:t>Threat</w:t>
            </w:r>
          </w:p>
        </w:tc>
        <w:tc>
          <w:tcPr>
            <w:tcW w:w="5290" w:type="dxa"/>
            <w:tcBorders>
              <w:bottom w:val="single" w:sz="8" w:space="0" w:color="4F81BD"/>
            </w:tcBorders>
          </w:tcPr>
          <w:p w:rsidR="00B131BB" w:rsidRPr="0090491B" w:rsidRDefault="00B131BB" w:rsidP="0090491B">
            <w:pPr>
              <w:spacing w:after="0" w:line="240" w:lineRule="auto"/>
              <w:rPr>
                <w:sz w:val="24"/>
                <w:szCs w:val="24"/>
                <w:lang w:eastAsia="ro-RO"/>
              </w:rPr>
            </w:pPr>
          </w:p>
        </w:tc>
      </w:tr>
    </w:tbl>
    <w:p w:rsidR="00B131BB" w:rsidRDefault="00B131BB" w:rsidP="00DA376C">
      <w:pPr>
        <w:numPr>
          <w:ins w:id="138" w:author="corina.honcioiu" w:date="2012-03-22T09:59:00Z"/>
        </w:numPr>
        <w:rPr>
          <w:ins w:id="139" w:author="corina.honcioiu" w:date="2012-03-22T09:59:00Z"/>
          <w:sz w:val="24"/>
          <w:lang w:eastAsia="ro-RO"/>
        </w:rPr>
      </w:pPr>
    </w:p>
    <w:p w:rsidR="00B131BB" w:rsidRPr="00DA376C" w:rsidRDefault="00B131BB" w:rsidP="00DA376C">
      <w:pPr>
        <w:rPr>
          <w:sz w:val="24"/>
          <w:lang w:eastAsia="ro-RO"/>
        </w:rPr>
      </w:pPr>
      <w:ins w:id="140" w:author="corina.honcioiu" w:date="2012-03-22T09:59:00Z">
        <w:r>
          <w:rPr>
            <w:sz w:val="24"/>
            <w:lang w:eastAsia="ro-RO"/>
          </w:rPr>
          <w:t>Connect competitors to influencers</w:t>
        </w:r>
      </w:ins>
      <w:ins w:id="141" w:author="corina.honcioiu" w:date="2012-03-22T10:00:00Z">
        <w:r>
          <w:rPr>
            <w:sz w:val="24"/>
            <w:lang w:eastAsia="ro-RO"/>
          </w:rPr>
          <w:t xml:space="preserve"> / any account type</w:t>
        </w:r>
      </w:ins>
    </w:p>
    <w:p w:rsidR="00B131BB" w:rsidRPr="003F2315" w:rsidRDefault="00B131BB" w:rsidP="003C41E7">
      <w:pPr>
        <w:rPr>
          <w:rStyle w:val="EstiloCuerpo"/>
        </w:rPr>
      </w:pPr>
    </w:p>
    <w:p w:rsidR="00B131BB" w:rsidRDefault="00B131BB" w:rsidP="009B6932">
      <w:pPr>
        <w:pStyle w:val="Heading3"/>
      </w:pPr>
      <w:bookmarkStart w:id="142" w:name="_Toc213229421"/>
      <w:bookmarkStart w:id="143" w:name="_Toc214181170"/>
      <w:bookmarkStart w:id="144" w:name="_Toc320030217"/>
      <w:r w:rsidRPr="00A87ABE">
        <w:t>Contact Management</w:t>
      </w:r>
      <w:bookmarkEnd w:id="142"/>
      <w:bookmarkEnd w:id="143"/>
      <w:bookmarkEnd w:id="144"/>
    </w:p>
    <w:p w:rsidR="00B131BB" w:rsidRDefault="00B131BB" w:rsidP="00E16DF5">
      <w:pPr>
        <w:rPr>
          <w:rFonts w:cs="Calibri"/>
          <w:b/>
          <w:bCs/>
          <w:i/>
          <w:lang w:eastAsia="ro-RO"/>
        </w:rPr>
      </w:pPr>
    </w:p>
    <w:p w:rsidR="00B131BB" w:rsidRDefault="00B131BB" w:rsidP="00E16DF5">
      <w:pPr>
        <w:rPr>
          <w:rFonts w:cs="Calibri"/>
          <w:bCs/>
          <w:sz w:val="24"/>
          <w:lang w:eastAsia="ro-RO"/>
        </w:rPr>
      </w:pPr>
      <w:r>
        <w:rPr>
          <w:rFonts w:cs="Calibri"/>
          <w:bCs/>
          <w:sz w:val="24"/>
          <w:lang w:eastAsia="ro-RO"/>
        </w:rPr>
        <w:t>The Contact entity will contain the following attribute fields:</w:t>
      </w:r>
    </w:p>
    <w:tbl>
      <w:tblPr>
        <w:tblW w:w="0" w:type="auto"/>
        <w:tblBorders>
          <w:top w:val="single" w:sz="8" w:space="0" w:color="4F81BD"/>
          <w:left w:val="single" w:sz="8" w:space="0" w:color="4F81BD"/>
          <w:bottom w:val="single" w:sz="8" w:space="0" w:color="4F81BD"/>
          <w:right w:val="single" w:sz="8" w:space="0" w:color="4F81BD"/>
        </w:tblBorders>
        <w:tblLook w:val="00A0"/>
      </w:tblPr>
      <w:tblGrid>
        <w:gridCol w:w="828"/>
        <w:gridCol w:w="4320"/>
        <w:gridCol w:w="5290"/>
      </w:tblGrid>
      <w:tr w:rsidR="00B131BB" w:rsidRPr="0090491B" w:rsidTr="0090491B">
        <w:tc>
          <w:tcPr>
            <w:tcW w:w="828" w:type="dxa"/>
            <w:tcBorders>
              <w:top w:val="single" w:sz="8" w:space="0" w:color="4F81BD"/>
            </w:tcBorders>
            <w:shd w:val="clear" w:color="auto" w:fill="4F81BD"/>
          </w:tcPr>
          <w:p w:rsidR="00B131BB" w:rsidRPr="0090491B" w:rsidRDefault="00B131BB" w:rsidP="0090491B">
            <w:pPr>
              <w:spacing w:after="0" w:line="240" w:lineRule="auto"/>
              <w:rPr>
                <w:b/>
                <w:bCs/>
                <w:color w:val="FFFFFF"/>
                <w:sz w:val="24"/>
                <w:szCs w:val="24"/>
                <w:lang w:eastAsia="ro-RO"/>
              </w:rPr>
            </w:pPr>
            <w:r w:rsidRPr="0090491B">
              <w:rPr>
                <w:b/>
                <w:bCs/>
                <w:color w:val="FFFFFF"/>
                <w:sz w:val="24"/>
                <w:szCs w:val="24"/>
                <w:lang w:eastAsia="ro-RO"/>
              </w:rPr>
              <w:t>Ref</w:t>
            </w:r>
          </w:p>
        </w:tc>
        <w:tc>
          <w:tcPr>
            <w:tcW w:w="4320" w:type="dxa"/>
            <w:tcBorders>
              <w:top w:val="single" w:sz="8" w:space="0" w:color="4F81BD"/>
            </w:tcBorders>
            <w:shd w:val="clear" w:color="auto" w:fill="4F81BD"/>
          </w:tcPr>
          <w:p w:rsidR="00B131BB" w:rsidRPr="0090491B" w:rsidRDefault="00B131BB" w:rsidP="0090491B">
            <w:pPr>
              <w:spacing w:after="0" w:line="240" w:lineRule="auto"/>
              <w:rPr>
                <w:b/>
                <w:bCs/>
                <w:color w:val="FFFFFF"/>
                <w:sz w:val="24"/>
                <w:szCs w:val="24"/>
                <w:lang w:eastAsia="ro-RO"/>
              </w:rPr>
            </w:pPr>
            <w:r w:rsidRPr="0090491B">
              <w:rPr>
                <w:b/>
                <w:bCs/>
                <w:color w:val="FFFFFF"/>
                <w:sz w:val="24"/>
                <w:szCs w:val="24"/>
                <w:lang w:eastAsia="ro-RO"/>
              </w:rPr>
              <w:t>Attribute Name</w:t>
            </w:r>
          </w:p>
        </w:tc>
        <w:tc>
          <w:tcPr>
            <w:tcW w:w="5290" w:type="dxa"/>
            <w:tcBorders>
              <w:top w:val="single" w:sz="8" w:space="0" w:color="4F81BD"/>
            </w:tcBorders>
            <w:shd w:val="clear" w:color="auto" w:fill="4F81BD"/>
          </w:tcPr>
          <w:p w:rsidR="00B131BB" w:rsidRPr="0090491B" w:rsidRDefault="00B131BB" w:rsidP="0090491B">
            <w:pPr>
              <w:spacing w:after="0" w:line="240" w:lineRule="auto"/>
              <w:rPr>
                <w:b/>
                <w:bCs/>
                <w:color w:val="FFFFFF"/>
                <w:sz w:val="24"/>
                <w:szCs w:val="24"/>
                <w:lang w:eastAsia="ro-RO"/>
              </w:rPr>
            </w:pPr>
            <w:r w:rsidRPr="0090491B">
              <w:rPr>
                <w:b/>
                <w:bCs/>
                <w:color w:val="FFFFFF"/>
                <w:sz w:val="24"/>
                <w:szCs w:val="24"/>
                <w:lang w:eastAsia="ro-RO"/>
              </w:rPr>
              <w:t>Description</w:t>
            </w:r>
          </w:p>
        </w:tc>
      </w:tr>
      <w:tr w:rsidR="00B131BB" w:rsidRPr="0090491B" w:rsidTr="0090491B">
        <w:tc>
          <w:tcPr>
            <w:tcW w:w="828" w:type="dxa"/>
            <w:tcBorders>
              <w:top w:val="single" w:sz="8" w:space="0" w:color="4F81BD"/>
              <w:bottom w:val="single" w:sz="8" w:space="0" w:color="4F81BD"/>
            </w:tcBorders>
          </w:tcPr>
          <w:p w:rsidR="00B131BB" w:rsidRPr="0090491B" w:rsidRDefault="00B131BB" w:rsidP="0090491B">
            <w:pPr>
              <w:spacing w:after="0" w:line="240" w:lineRule="auto"/>
              <w:rPr>
                <w:b/>
                <w:bCs/>
                <w:sz w:val="24"/>
                <w:szCs w:val="24"/>
                <w:lang w:eastAsia="ro-RO"/>
              </w:rPr>
            </w:pPr>
            <w:r w:rsidRPr="0090491B">
              <w:rPr>
                <w:b/>
                <w:bCs/>
                <w:sz w:val="24"/>
                <w:szCs w:val="24"/>
                <w:lang w:eastAsia="ro-RO"/>
              </w:rPr>
              <w:t xml:space="preserve">1. </w:t>
            </w:r>
          </w:p>
        </w:tc>
        <w:tc>
          <w:tcPr>
            <w:tcW w:w="432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r w:rsidRPr="0090491B">
              <w:rPr>
                <w:sz w:val="24"/>
                <w:szCs w:val="24"/>
                <w:lang w:eastAsia="ro-RO"/>
              </w:rPr>
              <w:t xml:space="preserve"> Salutation</w:t>
            </w:r>
          </w:p>
        </w:tc>
        <w:tc>
          <w:tcPr>
            <w:tcW w:w="529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p>
        </w:tc>
      </w:tr>
      <w:tr w:rsidR="00B131BB" w:rsidRPr="0090491B" w:rsidTr="0090491B">
        <w:tc>
          <w:tcPr>
            <w:tcW w:w="828" w:type="dxa"/>
          </w:tcPr>
          <w:p w:rsidR="00B131BB" w:rsidRPr="0090491B" w:rsidRDefault="00B131BB" w:rsidP="0090491B">
            <w:pPr>
              <w:spacing w:after="0" w:line="240" w:lineRule="auto"/>
              <w:rPr>
                <w:b/>
                <w:bCs/>
                <w:sz w:val="24"/>
                <w:szCs w:val="24"/>
                <w:lang w:eastAsia="ro-RO"/>
              </w:rPr>
            </w:pPr>
            <w:r w:rsidRPr="0090491B">
              <w:rPr>
                <w:b/>
                <w:bCs/>
                <w:sz w:val="24"/>
                <w:szCs w:val="24"/>
                <w:lang w:eastAsia="ro-RO"/>
              </w:rPr>
              <w:t>2.</w:t>
            </w:r>
          </w:p>
        </w:tc>
        <w:tc>
          <w:tcPr>
            <w:tcW w:w="4320" w:type="dxa"/>
          </w:tcPr>
          <w:p w:rsidR="00B131BB" w:rsidRPr="0090491B" w:rsidRDefault="00B131BB" w:rsidP="0090491B">
            <w:pPr>
              <w:spacing w:after="0" w:line="240" w:lineRule="auto"/>
              <w:rPr>
                <w:sz w:val="24"/>
                <w:szCs w:val="24"/>
                <w:lang w:eastAsia="ro-RO"/>
              </w:rPr>
            </w:pPr>
            <w:r w:rsidRPr="0090491B">
              <w:rPr>
                <w:sz w:val="24"/>
                <w:szCs w:val="24"/>
                <w:lang w:eastAsia="ro-RO"/>
              </w:rPr>
              <w:t>First Name</w:t>
            </w:r>
          </w:p>
        </w:tc>
        <w:tc>
          <w:tcPr>
            <w:tcW w:w="5290" w:type="dxa"/>
          </w:tcPr>
          <w:p w:rsidR="00B131BB" w:rsidRPr="0090491B" w:rsidRDefault="00B131BB" w:rsidP="0090491B">
            <w:pPr>
              <w:spacing w:after="0" w:line="240" w:lineRule="auto"/>
              <w:rPr>
                <w:sz w:val="24"/>
                <w:szCs w:val="24"/>
                <w:lang w:eastAsia="ro-RO"/>
              </w:rPr>
            </w:pPr>
          </w:p>
        </w:tc>
      </w:tr>
      <w:tr w:rsidR="00B131BB" w:rsidRPr="0090491B" w:rsidTr="0090491B">
        <w:tc>
          <w:tcPr>
            <w:tcW w:w="828" w:type="dxa"/>
            <w:tcBorders>
              <w:top w:val="single" w:sz="8" w:space="0" w:color="4F81BD"/>
              <w:bottom w:val="single" w:sz="8" w:space="0" w:color="4F81BD"/>
            </w:tcBorders>
          </w:tcPr>
          <w:p w:rsidR="00B131BB" w:rsidRPr="0090491B" w:rsidRDefault="00B131BB" w:rsidP="0090491B">
            <w:pPr>
              <w:spacing w:after="0" w:line="240" w:lineRule="auto"/>
              <w:rPr>
                <w:b/>
                <w:bCs/>
                <w:sz w:val="24"/>
                <w:szCs w:val="24"/>
                <w:lang w:eastAsia="ro-RO"/>
              </w:rPr>
            </w:pPr>
            <w:r w:rsidRPr="0090491B">
              <w:rPr>
                <w:b/>
                <w:bCs/>
                <w:sz w:val="24"/>
                <w:szCs w:val="24"/>
                <w:lang w:eastAsia="ro-RO"/>
              </w:rPr>
              <w:t>3.</w:t>
            </w:r>
          </w:p>
        </w:tc>
        <w:tc>
          <w:tcPr>
            <w:tcW w:w="432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r w:rsidRPr="0090491B">
              <w:rPr>
                <w:sz w:val="24"/>
                <w:szCs w:val="24"/>
                <w:lang w:eastAsia="ro-RO"/>
              </w:rPr>
              <w:t>Last Name</w:t>
            </w:r>
          </w:p>
        </w:tc>
        <w:tc>
          <w:tcPr>
            <w:tcW w:w="529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r w:rsidRPr="0090491B">
              <w:rPr>
                <w:sz w:val="24"/>
                <w:szCs w:val="24"/>
                <w:lang w:eastAsia="ro-RO"/>
              </w:rPr>
              <w:t>Mandatory</w:t>
            </w:r>
          </w:p>
        </w:tc>
      </w:tr>
      <w:tr w:rsidR="00B131BB" w:rsidRPr="0090491B" w:rsidTr="0090491B">
        <w:tc>
          <w:tcPr>
            <w:tcW w:w="828" w:type="dxa"/>
          </w:tcPr>
          <w:p w:rsidR="00B131BB" w:rsidRPr="0090491B" w:rsidRDefault="00B131BB" w:rsidP="0090491B">
            <w:pPr>
              <w:spacing w:after="0" w:line="240" w:lineRule="auto"/>
              <w:rPr>
                <w:b/>
                <w:bCs/>
                <w:sz w:val="24"/>
                <w:szCs w:val="24"/>
                <w:lang w:eastAsia="ro-RO"/>
              </w:rPr>
            </w:pPr>
            <w:r w:rsidRPr="0090491B">
              <w:rPr>
                <w:b/>
                <w:bCs/>
                <w:sz w:val="24"/>
                <w:szCs w:val="24"/>
                <w:lang w:eastAsia="ro-RO"/>
              </w:rPr>
              <w:t>4.</w:t>
            </w:r>
          </w:p>
        </w:tc>
        <w:tc>
          <w:tcPr>
            <w:tcW w:w="4320" w:type="dxa"/>
          </w:tcPr>
          <w:p w:rsidR="00B131BB" w:rsidRPr="0090491B" w:rsidRDefault="00B131BB" w:rsidP="0090491B">
            <w:pPr>
              <w:spacing w:after="0" w:line="240" w:lineRule="auto"/>
              <w:rPr>
                <w:sz w:val="24"/>
                <w:szCs w:val="24"/>
                <w:lang w:eastAsia="ro-RO"/>
              </w:rPr>
            </w:pPr>
            <w:r w:rsidRPr="0090491B">
              <w:rPr>
                <w:sz w:val="24"/>
                <w:szCs w:val="24"/>
                <w:lang w:eastAsia="ro-RO"/>
              </w:rPr>
              <w:t>Middle Name</w:t>
            </w:r>
          </w:p>
        </w:tc>
        <w:tc>
          <w:tcPr>
            <w:tcW w:w="5290" w:type="dxa"/>
          </w:tcPr>
          <w:p w:rsidR="00B131BB" w:rsidRPr="0090491B" w:rsidRDefault="00B131BB" w:rsidP="0090491B">
            <w:pPr>
              <w:spacing w:after="0" w:line="240" w:lineRule="auto"/>
              <w:rPr>
                <w:sz w:val="24"/>
                <w:szCs w:val="24"/>
                <w:lang w:eastAsia="ro-RO"/>
              </w:rPr>
            </w:pPr>
          </w:p>
        </w:tc>
      </w:tr>
      <w:tr w:rsidR="00B131BB" w:rsidRPr="0090491B" w:rsidTr="0090491B">
        <w:tc>
          <w:tcPr>
            <w:tcW w:w="828" w:type="dxa"/>
            <w:tcBorders>
              <w:top w:val="single" w:sz="8" w:space="0" w:color="4F81BD"/>
              <w:bottom w:val="single" w:sz="8" w:space="0" w:color="4F81BD"/>
            </w:tcBorders>
          </w:tcPr>
          <w:p w:rsidR="00B131BB" w:rsidRPr="0090491B" w:rsidRDefault="00B131BB" w:rsidP="0090491B">
            <w:pPr>
              <w:spacing w:after="0" w:line="240" w:lineRule="auto"/>
              <w:rPr>
                <w:b/>
                <w:bCs/>
                <w:sz w:val="24"/>
                <w:szCs w:val="24"/>
                <w:lang w:eastAsia="ro-RO"/>
              </w:rPr>
            </w:pPr>
            <w:r w:rsidRPr="0090491B">
              <w:rPr>
                <w:b/>
                <w:bCs/>
                <w:sz w:val="24"/>
                <w:szCs w:val="24"/>
                <w:lang w:eastAsia="ro-RO"/>
              </w:rPr>
              <w:t>5.</w:t>
            </w:r>
          </w:p>
        </w:tc>
        <w:tc>
          <w:tcPr>
            <w:tcW w:w="432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r w:rsidRPr="0090491B">
              <w:rPr>
                <w:sz w:val="24"/>
                <w:szCs w:val="24"/>
                <w:lang w:eastAsia="ro-RO"/>
              </w:rPr>
              <w:t>Job Title</w:t>
            </w:r>
          </w:p>
        </w:tc>
        <w:tc>
          <w:tcPr>
            <w:tcW w:w="529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p>
        </w:tc>
      </w:tr>
      <w:tr w:rsidR="00B131BB" w:rsidRPr="0090491B" w:rsidTr="0090491B">
        <w:tc>
          <w:tcPr>
            <w:tcW w:w="828" w:type="dxa"/>
          </w:tcPr>
          <w:p w:rsidR="00B131BB" w:rsidRPr="0090491B" w:rsidRDefault="00B131BB" w:rsidP="0090491B">
            <w:pPr>
              <w:spacing w:after="0" w:line="240" w:lineRule="auto"/>
              <w:rPr>
                <w:b/>
                <w:bCs/>
                <w:sz w:val="24"/>
                <w:szCs w:val="24"/>
                <w:lang w:eastAsia="ro-RO"/>
              </w:rPr>
            </w:pPr>
            <w:r w:rsidRPr="0090491B">
              <w:rPr>
                <w:b/>
                <w:bCs/>
                <w:sz w:val="24"/>
                <w:szCs w:val="24"/>
                <w:lang w:eastAsia="ro-RO"/>
              </w:rPr>
              <w:t>6.</w:t>
            </w:r>
          </w:p>
        </w:tc>
        <w:tc>
          <w:tcPr>
            <w:tcW w:w="4320" w:type="dxa"/>
          </w:tcPr>
          <w:p w:rsidR="00B131BB" w:rsidRPr="0090491B" w:rsidRDefault="00B131BB" w:rsidP="0090491B">
            <w:pPr>
              <w:spacing w:after="0" w:line="240" w:lineRule="auto"/>
              <w:rPr>
                <w:sz w:val="24"/>
                <w:szCs w:val="24"/>
                <w:lang w:eastAsia="ro-RO"/>
              </w:rPr>
            </w:pPr>
            <w:r w:rsidRPr="0090491B">
              <w:rPr>
                <w:sz w:val="24"/>
                <w:szCs w:val="24"/>
                <w:lang w:eastAsia="ro-RO"/>
              </w:rPr>
              <w:t>Business Phone</w:t>
            </w:r>
          </w:p>
        </w:tc>
        <w:tc>
          <w:tcPr>
            <w:tcW w:w="5290" w:type="dxa"/>
          </w:tcPr>
          <w:p w:rsidR="00B131BB" w:rsidRPr="0090491B" w:rsidRDefault="00B131BB" w:rsidP="0090491B">
            <w:pPr>
              <w:spacing w:after="0" w:line="240" w:lineRule="auto"/>
              <w:rPr>
                <w:sz w:val="24"/>
                <w:szCs w:val="24"/>
                <w:lang w:eastAsia="ro-RO"/>
              </w:rPr>
            </w:pPr>
          </w:p>
        </w:tc>
      </w:tr>
      <w:tr w:rsidR="00B131BB" w:rsidRPr="0090491B" w:rsidTr="0090491B">
        <w:tc>
          <w:tcPr>
            <w:tcW w:w="828" w:type="dxa"/>
            <w:tcBorders>
              <w:top w:val="single" w:sz="8" w:space="0" w:color="4F81BD"/>
              <w:bottom w:val="single" w:sz="8" w:space="0" w:color="4F81BD"/>
            </w:tcBorders>
          </w:tcPr>
          <w:p w:rsidR="00B131BB" w:rsidRPr="0090491B" w:rsidRDefault="00B131BB" w:rsidP="0090491B">
            <w:pPr>
              <w:spacing w:after="0" w:line="240" w:lineRule="auto"/>
              <w:rPr>
                <w:b/>
                <w:bCs/>
                <w:sz w:val="24"/>
                <w:szCs w:val="24"/>
                <w:lang w:eastAsia="ro-RO"/>
              </w:rPr>
            </w:pPr>
            <w:r w:rsidRPr="0090491B">
              <w:rPr>
                <w:b/>
                <w:bCs/>
                <w:sz w:val="24"/>
                <w:szCs w:val="24"/>
                <w:lang w:eastAsia="ro-RO"/>
              </w:rPr>
              <w:t xml:space="preserve">7. </w:t>
            </w:r>
          </w:p>
        </w:tc>
        <w:tc>
          <w:tcPr>
            <w:tcW w:w="432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r w:rsidRPr="0090491B">
              <w:rPr>
                <w:sz w:val="24"/>
                <w:szCs w:val="24"/>
                <w:lang w:eastAsia="ro-RO"/>
              </w:rPr>
              <w:t>Home Phone</w:t>
            </w:r>
          </w:p>
        </w:tc>
        <w:tc>
          <w:tcPr>
            <w:tcW w:w="529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p>
        </w:tc>
      </w:tr>
      <w:tr w:rsidR="00B131BB" w:rsidRPr="0090491B" w:rsidTr="0090491B">
        <w:tc>
          <w:tcPr>
            <w:tcW w:w="828" w:type="dxa"/>
          </w:tcPr>
          <w:p w:rsidR="00B131BB" w:rsidRPr="0090491B" w:rsidRDefault="00B131BB" w:rsidP="0090491B">
            <w:pPr>
              <w:spacing w:after="0" w:line="240" w:lineRule="auto"/>
              <w:rPr>
                <w:b/>
                <w:bCs/>
                <w:sz w:val="24"/>
                <w:szCs w:val="24"/>
                <w:lang w:eastAsia="ro-RO"/>
              </w:rPr>
            </w:pPr>
            <w:r w:rsidRPr="0090491B">
              <w:rPr>
                <w:b/>
                <w:bCs/>
                <w:sz w:val="24"/>
                <w:szCs w:val="24"/>
                <w:lang w:eastAsia="ro-RO"/>
              </w:rPr>
              <w:t>8.</w:t>
            </w:r>
          </w:p>
        </w:tc>
        <w:tc>
          <w:tcPr>
            <w:tcW w:w="4320" w:type="dxa"/>
          </w:tcPr>
          <w:p w:rsidR="00B131BB" w:rsidRPr="0090491B" w:rsidRDefault="00B131BB" w:rsidP="0090491B">
            <w:pPr>
              <w:spacing w:after="0" w:line="240" w:lineRule="auto"/>
              <w:rPr>
                <w:sz w:val="24"/>
                <w:szCs w:val="24"/>
                <w:lang w:eastAsia="ro-RO"/>
              </w:rPr>
            </w:pPr>
            <w:r w:rsidRPr="0090491B">
              <w:rPr>
                <w:sz w:val="24"/>
                <w:szCs w:val="24"/>
                <w:lang w:eastAsia="ro-RO"/>
              </w:rPr>
              <w:t>Mobile Phone</w:t>
            </w:r>
          </w:p>
        </w:tc>
        <w:tc>
          <w:tcPr>
            <w:tcW w:w="5290" w:type="dxa"/>
          </w:tcPr>
          <w:p w:rsidR="00B131BB" w:rsidRPr="0090491B" w:rsidRDefault="00B131BB" w:rsidP="0090491B">
            <w:pPr>
              <w:spacing w:after="0" w:line="240" w:lineRule="auto"/>
              <w:rPr>
                <w:sz w:val="24"/>
                <w:szCs w:val="24"/>
                <w:lang w:eastAsia="ro-RO"/>
              </w:rPr>
            </w:pPr>
          </w:p>
        </w:tc>
      </w:tr>
      <w:tr w:rsidR="00B131BB" w:rsidRPr="0090491B" w:rsidTr="0090491B">
        <w:tc>
          <w:tcPr>
            <w:tcW w:w="828" w:type="dxa"/>
            <w:tcBorders>
              <w:top w:val="single" w:sz="8" w:space="0" w:color="4F81BD"/>
              <w:bottom w:val="single" w:sz="8" w:space="0" w:color="4F81BD"/>
            </w:tcBorders>
          </w:tcPr>
          <w:p w:rsidR="00B131BB" w:rsidRPr="0090491B" w:rsidRDefault="00B131BB" w:rsidP="0090491B">
            <w:pPr>
              <w:spacing w:after="0" w:line="240" w:lineRule="auto"/>
              <w:rPr>
                <w:b/>
                <w:bCs/>
                <w:sz w:val="24"/>
                <w:szCs w:val="24"/>
                <w:lang w:eastAsia="ro-RO"/>
              </w:rPr>
            </w:pPr>
            <w:r w:rsidRPr="0090491B">
              <w:rPr>
                <w:b/>
                <w:bCs/>
                <w:sz w:val="24"/>
                <w:szCs w:val="24"/>
                <w:lang w:eastAsia="ro-RO"/>
              </w:rPr>
              <w:t>9.</w:t>
            </w:r>
          </w:p>
        </w:tc>
        <w:tc>
          <w:tcPr>
            <w:tcW w:w="432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r w:rsidRPr="0090491B">
              <w:rPr>
                <w:sz w:val="24"/>
                <w:szCs w:val="24"/>
                <w:lang w:eastAsia="ro-RO"/>
              </w:rPr>
              <w:t>Fax</w:t>
            </w:r>
          </w:p>
        </w:tc>
        <w:tc>
          <w:tcPr>
            <w:tcW w:w="529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p>
        </w:tc>
      </w:tr>
      <w:tr w:rsidR="00B131BB" w:rsidRPr="0090491B" w:rsidTr="0090491B">
        <w:tc>
          <w:tcPr>
            <w:tcW w:w="828" w:type="dxa"/>
          </w:tcPr>
          <w:p w:rsidR="00B131BB" w:rsidRPr="0090491B" w:rsidRDefault="00B131BB" w:rsidP="0090491B">
            <w:pPr>
              <w:spacing w:after="0" w:line="240" w:lineRule="auto"/>
              <w:rPr>
                <w:b/>
                <w:bCs/>
                <w:sz w:val="24"/>
                <w:szCs w:val="24"/>
                <w:lang w:eastAsia="ro-RO"/>
              </w:rPr>
            </w:pPr>
            <w:r w:rsidRPr="0090491B">
              <w:rPr>
                <w:b/>
                <w:bCs/>
                <w:sz w:val="24"/>
                <w:szCs w:val="24"/>
                <w:lang w:eastAsia="ro-RO"/>
              </w:rPr>
              <w:t>10.</w:t>
            </w:r>
          </w:p>
        </w:tc>
        <w:tc>
          <w:tcPr>
            <w:tcW w:w="4320" w:type="dxa"/>
          </w:tcPr>
          <w:p w:rsidR="00B131BB" w:rsidRPr="0090491B" w:rsidRDefault="00B131BB" w:rsidP="0090491B">
            <w:pPr>
              <w:spacing w:after="0" w:line="240" w:lineRule="auto"/>
              <w:rPr>
                <w:sz w:val="24"/>
                <w:szCs w:val="24"/>
                <w:lang w:eastAsia="ro-RO"/>
              </w:rPr>
            </w:pPr>
            <w:r w:rsidRPr="0090491B">
              <w:rPr>
                <w:sz w:val="24"/>
                <w:szCs w:val="24"/>
                <w:lang w:eastAsia="ro-RO"/>
              </w:rPr>
              <w:t>Email</w:t>
            </w:r>
          </w:p>
        </w:tc>
        <w:tc>
          <w:tcPr>
            <w:tcW w:w="5290" w:type="dxa"/>
          </w:tcPr>
          <w:p w:rsidR="00B131BB" w:rsidRPr="0090491B" w:rsidRDefault="00B131BB" w:rsidP="0090491B">
            <w:pPr>
              <w:spacing w:after="0" w:line="240" w:lineRule="auto"/>
              <w:rPr>
                <w:sz w:val="24"/>
                <w:szCs w:val="24"/>
                <w:lang w:eastAsia="ro-RO"/>
              </w:rPr>
            </w:pPr>
          </w:p>
        </w:tc>
      </w:tr>
      <w:tr w:rsidR="00B131BB" w:rsidRPr="0090491B" w:rsidTr="0090491B">
        <w:tc>
          <w:tcPr>
            <w:tcW w:w="828" w:type="dxa"/>
            <w:tcBorders>
              <w:top w:val="single" w:sz="8" w:space="0" w:color="4F81BD"/>
              <w:bottom w:val="single" w:sz="8" w:space="0" w:color="4F81BD"/>
            </w:tcBorders>
          </w:tcPr>
          <w:p w:rsidR="00B131BB" w:rsidRPr="0090491B" w:rsidRDefault="00B131BB" w:rsidP="0090491B">
            <w:pPr>
              <w:spacing w:after="0" w:line="240" w:lineRule="auto"/>
              <w:rPr>
                <w:b/>
                <w:bCs/>
                <w:sz w:val="24"/>
                <w:szCs w:val="24"/>
                <w:lang w:eastAsia="ro-RO"/>
              </w:rPr>
            </w:pPr>
            <w:r w:rsidRPr="0090491B">
              <w:rPr>
                <w:b/>
                <w:bCs/>
                <w:sz w:val="24"/>
                <w:szCs w:val="24"/>
                <w:lang w:eastAsia="ro-RO"/>
              </w:rPr>
              <w:t>11.</w:t>
            </w:r>
          </w:p>
        </w:tc>
        <w:tc>
          <w:tcPr>
            <w:tcW w:w="432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r w:rsidRPr="0090491B">
              <w:rPr>
                <w:sz w:val="24"/>
                <w:szCs w:val="24"/>
                <w:lang w:eastAsia="ro-RO"/>
              </w:rPr>
              <w:t xml:space="preserve">Parent </w:t>
            </w:r>
            <w:del w:id="145" w:author="corina.honcioiu" w:date="2012-03-22T10:09:00Z">
              <w:r w:rsidRPr="0090491B" w:rsidDel="00791B36">
                <w:rPr>
                  <w:sz w:val="24"/>
                  <w:szCs w:val="24"/>
                  <w:lang w:eastAsia="ro-RO"/>
                </w:rPr>
                <w:delText>Customer</w:delText>
              </w:r>
            </w:del>
            <w:ins w:id="146" w:author="corina.honcioiu" w:date="2012-03-22T10:09:00Z">
              <w:r>
                <w:rPr>
                  <w:sz w:val="24"/>
                  <w:szCs w:val="24"/>
                  <w:lang w:eastAsia="ro-RO"/>
                </w:rPr>
                <w:t>Account</w:t>
              </w:r>
            </w:ins>
          </w:p>
        </w:tc>
        <w:tc>
          <w:tcPr>
            <w:tcW w:w="529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r w:rsidRPr="0090491B">
              <w:rPr>
                <w:sz w:val="24"/>
                <w:szCs w:val="24"/>
                <w:lang w:eastAsia="ro-RO"/>
              </w:rPr>
              <w:t>Lookup to Account entity</w:t>
            </w:r>
          </w:p>
        </w:tc>
      </w:tr>
      <w:tr w:rsidR="00B131BB" w:rsidRPr="0090491B" w:rsidTr="0090491B">
        <w:tc>
          <w:tcPr>
            <w:tcW w:w="828" w:type="dxa"/>
          </w:tcPr>
          <w:p w:rsidR="00B131BB" w:rsidRPr="0090491B" w:rsidRDefault="00B131BB" w:rsidP="0090491B">
            <w:pPr>
              <w:spacing w:after="0" w:line="240" w:lineRule="auto"/>
              <w:rPr>
                <w:b/>
                <w:bCs/>
                <w:sz w:val="24"/>
                <w:szCs w:val="24"/>
                <w:lang w:eastAsia="ro-RO"/>
              </w:rPr>
            </w:pPr>
            <w:r w:rsidRPr="0090491B">
              <w:rPr>
                <w:b/>
                <w:bCs/>
                <w:sz w:val="24"/>
                <w:szCs w:val="24"/>
                <w:lang w:eastAsia="ro-RO"/>
              </w:rPr>
              <w:t>12.</w:t>
            </w:r>
          </w:p>
        </w:tc>
        <w:tc>
          <w:tcPr>
            <w:tcW w:w="4320" w:type="dxa"/>
          </w:tcPr>
          <w:p w:rsidR="00B131BB" w:rsidRPr="0090491B" w:rsidRDefault="00B131BB" w:rsidP="0090491B">
            <w:pPr>
              <w:spacing w:after="0" w:line="240" w:lineRule="auto"/>
              <w:rPr>
                <w:sz w:val="24"/>
                <w:szCs w:val="24"/>
                <w:lang w:eastAsia="ro-RO"/>
              </w:rPr>
            </w:pPr>
            <w:r w:rsidRPr="0090491B">
              <w:rPr>
                <w:sz w:val="24"/>
                <w:szCs w:val="24"/>
                <w:lang w:eastAsia="ro-RO"/>
              </w:rPr>
              <w:t>Description</w:t>
            </w:r>
          </w:p>
        </w:tc>
        <w:tc>
          <w:tcPr>
            <w:tcW w:w="5290" w:type="dxa"/>
          </w:tcPr>
          <w:p w:rsidR="00B131BB" w:rsidRPr="0090491B" w:rsidRDefault="00B131BB" w:rsidP="0090491B">
            <w:pPr>
              <w:spacing w:after="0" w:line="240" w:lineRule="auto"/>
              <w:rPr>
                <w:sz w:val="24"/>
                <w:szCs w:val="24"/>
                <w:lang w:eastAsia="ro-RO"/>
              </w:rPr>
            </w:pPr>
          </w:p>
        </w:tc>
      </w:tr>
      <w:tr w:rsidR="00B131BB" w:rsidRPr="0090491B" w:rsidTr="0090491B">
        <w:tc>
          <w:tcPr>
            <w:tcW w:w="828" w:type="dxa"/>
            <w:tcBorders>
              <w:top w:val="single" w:sz="8" w:space="0" w:color="4F81BD"/>
              <w:bottom w:val="single" w:sz="8" w:space="0" w:color="4F81BD"/>
            </w:tcBorders>
          </w:tcPr>
          <w:p w:rsidR="00B131BB" w:rsidRPr="0090491B" w:rsidRDefault="00B131BB" w:rsidP="0090491B">
            <w:pPr>
              <w:spacing w:after="0" w:line="240" w:lineRule="auto"/>
              <w:rPr>
                <w:b/>
                <w:bCs/>
                <w:sz w:val="24"/>
                <w:szCs w:val="24"/>
                <w:lang w:eastAsia="ro-RO"/>
              </w:rPr>
            </w:pPr>
            <w:r w:rsidRPr="0090491B">
              <w:rPr>
                <w:b/>
                <w:bCs/>
                <w:sz w:val="24"/>
                <w:szCs w:val="24"/>
                <w:lang w:eastAsia="ro-RO"/>
              </w:rPr>
              <w:t>13.</w:t>
            </w:r>
          </w:p>
        </w:tc>
        <w:tc>
          <w:tcPr>
            <w:tcW w:w="432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r w:rsidRPr="0090491B">
              <w:rPr>
                <w:sz w:val="24"/>
                <w:szCs w:val="24"/>
                <w:lang w:eastAsia="ro-RO"/>
              </w:rPr>
              <w:t>Department</w:t>
            </w:r>
          </w:p>
        </w:tc>
        <w:tc>
          <w:tcPr>
            <w:tcW w:w="529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p>
        </w:tc>
      </w:tr>
      <w:tr w:rsidR="00B131BB" w:rsidRPr="0090491B" w:rsidTr="0090491B">
        <w:tc>
          <w:tcPr>
            <w:tcW w:w="828" w:type="dxa"/>
          </w:tcPr>
          <w:p w:rsidR="00B131BB" w:rsidRPr="0090491B" w:rsidRDefault="00B131BB" w:rsidP="0090491B">
            <w:pPr>
              <w:spacing w:after="0" w:line="240" w:lineRule="auto"/>
              <w:rPr>
                <w:b/>
                <w:bCs/>
                <w:sz w:val="24"/>
                <w:szCs w:val="24"/>
                <w:lang w:eastAsia="ro-RO"/>
              </w:rPr>
            </w:pPr>
            <w:r w:rsidRPr="0090491B">
              <w:rPr>
                <w:b/>
                <w:bCs/>
                <w:sz w:val="24"/>
                <w:szCs w:val="24"/>
                <w:lang w:eastAsia="ro-RO"/>
              </w:rPr>
              <w:t>14.</w:t>
            </w:r>
          </w:p>
        </w:tc>
        <w:tc>
          <w:tcPr>
            <w:tcW w:w="4320" w:type="dxa"/>
          </w:tcPr>
          <w:p w:rsidR="00B131BB" w:rsidRPr="0090491B" w:rsidRDefault="00B131BB" w:rsidP="0090491B">
            <w:pPr>
              <w:spacing w:after="0" w:line="240" w:lineRule="auto"/>
              <w:rPr>
                <w:sz w:val="24"/>
                <w:szCs w:val="24"/>
                <w:lang w:eastAsia="ro-RO"/>
              </w:rPr>
            </w:pPr>
            <w:r w:rsidRPr="0090491B">
              <w:rPr>
                <w:sz w:val="24"/>
                <w:szCs w:val="24"/>
                <w:lang w:eastAsia="ro-RO"/>
              </w:rPr>
              <w:t>Role</w:t>
            </w:r>
          </w:p>
        </w:tc>
        <w:tc>
          <w:tcPr>
            <w:tcW w:w="5290" w:type="dxa"/>
          </w:tcPr>
          <w:p w:rsidR="00B131BB" w:rsidRPr="0090491B" w:rsidRDefault="00B131BB" w:rsidP="0090491B">
            <w:pPr>
              <w:spacing w:after="0" w:line="240" w:lineRule="auto"/>
              <w:rPr>
                <w:sz w:val="24"/>
                <w:szCs w:val="24"/>
                <w:lang w:eastAsia="ro-RO"/>
              </w:rPr>
            </w:pPr>
            <w:ins w:id="147" w:author="corina.honcioiu" w:date="2012-03-22T10:09:00Z">
              <w:r>
                <w:rPr>
                  <w:sz w:val="24"/>
                  <w:szCs w:val="24"/>
                  <w:lang w:eastAsia="ro-RO"/>
                </w:rPr>
                <w:t xml:space="preserve">Mandatory </w:t>
              </w:r>
            </w:ins>
            <w:r w:rsidRPr="0090491B">
              <w:rPr>
                <w:sz w:val="24"/>
                <w:szCs w:val="24"/>
                <w:lang w:eastAsia="ro-RO"/>
              </w:rPr>
              <w:t>Possible Options:</w:t>
            </w:r>
          </w:p>
          <w:p w:rsidR="00B131BB" w:rsidRPr="0090491B" w:rsidRDefault="00B131BB" w:rsidP="0090491B">
            <w:pPr>
              <w:pStyle w:val="ListParagraph"/>
              <w:numPr>
                <w:ilvl w:val="0"/>
                <w:numId w:val="43"/>
                <w:numberingChange w:id="148" w:author="corina.honcioiu" w:date="2012-03-22T09:40:00Z" w:original="-"/>
              </w:numPr>
              <w:spacing w:after="0" w:line="240" w:lineRule="auto"/>
              <w:rPr>
                <w:sz w:val="24"/>
                <w:szCs w:val="24"/>
                <w:lang w:eastAsia="ro-RO"/>
              </w:rPr>
            </w:pPr>
            <w:r w:rsidRPr="0090491B">
              <w:rPr>
                <w:sz w:val="24"/>
                <w:szCs w:val="24"/>
                <w:lang w:eastAsia="ro-RO"/>
              </w:rPr>
              <w:t>Decision Maker</w:t>
            </w:r>
          </w:p>
          <w:p w:rsidR="00B131BB" w:rsidRPr="0090491B" w:rsidRDefault="00B131BB" w:rsidP="0090491B">
            <w:pPr>
              <w:pStyle w:val="ListParagraph"/>
              <w:numPr>
                <w:ilvl w:val="0"/>
                <w:numId w:val="43"/>
                <w:numberingChange w:id="149" w:author="corina.honcioiu" w:date="2012-03-22T09:40:00Z" w:original="-"/>
              </w:numPr>
              <w:spacing w:after="0" w:line="240" w:lineRule="auto"/>
              <w:rPr>
                <w:sz w:val="24"/>
                <w:szCs w:val="24"/>
                <w:lang w:eastAsia="ro-RO"/>
              </w:rPr>
            </w:pPr>
            <w:r w:rsidRPr="0090491B">
              <w:rPr>
                <w:sz w:val="24"/>
                <w:szCs w:val="24"/>
                <w:lang w:eastAsia="ro-RO"/>
              </w:rPr>
              <w:t>Influencer</w:t>
            </w:r>
          </w:p>
          <w:p w:rsidR="00B131BB" w:rsidRPr="0090491B" w:rsidRDefault="00B131BB" w:rsidP="0090491B">
            <w:pPr>
              <w:pStyle w:val="ListParagraph"/>
              <w:numPr>
                <w:ilvl w:val="0"/>
                <w:numId w:val="43"/>
                <w:numberingChange w:id="150" w:author="corina.honcioiu" w:date="2012-03-22T09:40:00Z" w:original="-"/>
              </w:numPr>
              <w:spacing w:after="0" w:line="240" w:lineRule="auto"/>
              <w:rPr>
                <w:sz w:val="24"/>
                <w:szCs w:val="24"/>
                <w:lang w:eastAsia="ro-RO"/>
              </w:rPr>
            </w:pPr>
            <w:r w:rsidRPr="0090491B">
              <w:rPr>
                <w:sz w:val="24"/>
                <w:szCs w:val="24"/>
                <w:lang w:eastAsia="ro-RO"/>
              </w:rPr>
              <w:t>Employee</w:t>
            </w:r>
          </w:p>
          <w:p w:rsidR="00B131BB" w:rsidRPr="0090491B" w:rsidRDefault="00B131BB" w:rsidP="00887C38">
            <w:pPr>
              <w:pStyle w:val="ListParagraph"/>
              <w:numPr>
                <w:ilvl w:val="0"/>
                <w:numId w:val="43"/>
              </w:numPr>
              <w:spacing w:after="0" w:line="240" w:lineRule="auto"/>
              <w:rPr>
                <w:sz w:val="24"/>
                <w:szCs w:val="24"/>
                <w:lang w:eastAsia="ro-RO"/>
              </w:rPr>
            </w:pPr>
            <w:ins w:id="151" w:author="corina.honcioiu" w:date="2012-03-22T10:05:00Z">
              <w:r>
                <w:rPr>
                  <w:sz w:val="24"/>
                  <w:szCs w:val="24"/>
                  <w:highlight w:val="yellow"/>
                  <w:lang w:eastAsia="ro-RO"/>
                </w:rPr>
                <w:t>Insider</w:t>
              </w:r>
            </w:ins>
            <w:del w:id="152" w:author="corina.honcioiu" w:date="2012-03-22T10:05:00Z">
              <w:r w:rsidRPr="0090491B" w:rsidDel="00D83BB1">
                <w:rPr>
                  <w:sz w:val="24"/>
                  <w:szCs w:val="24"/>
                  <w:highlight w:val="yellow"/>
                  <w:lang w:eastAsia="ro-RO"/>
                </w:rPr>
                <w:delText>...</w:delText>
              </w:r>
            </w:del>
          </w:p>
        </w:tc>
      </w:tr>
      <w:tr w:rsidR="00B131BB" w:rsidRPr="0090491B" w:rsidTr="0090491B">
        <w:trPr>
          <w:ins w:id="153" w:author="corina.honcioiu" w:date="2012-03-22T10:08:00Z"/>
        </w:trPr>
        <w:tc>
          <w:tcPr>
            <w:tcW w:w="828" w:type="dxa"/>
          </w:tcPr>
          <w:p w:rsidR="00B131BB" w:rsidRPr="0090491B" w:rsidRDefault="00B131BB" w:rsidP="0090491B">
            <w:pPr>
              <w:spacing w:after="0" w:line="240" w:lineRule="auto"/>
              <w:rPr>
                <w:ins w:id="154" w:author="corina.honcioiu" w:date="2012-03-22T10:08:00Z"/>
                <w:b/>
                <w:bCs/>
                <w:sz w:val="24"/>
                <w:szCs w:val="24"/>
                <w:lang w:eastAsia="ro-RO"/>
              </w:rPr>
            </w:pPr>
          </w:p>
        </w:tc>
        <w:tc>
          <w:tcPr>
            <w:tcW w:w="4320" w:type="dxa"/>
          </w:tcPr>
          <w:p w:rsidR="00B131BB" w:rsidRPr="0090491B" w:rsidRDefault="00B131BB" w:rsidP="0090491B">
            <w:pPr>
              <w:spacing w:after="0" w:line="240" w:lineRule="auto"/>
              <w:rPr>
                <w:ins w:id="155" w:author="corina.honcioiu" w:date="2012-03-22T10:08:00Z"/>
                <w:sz w:val="24"/>
                <w:szCs w:val="24"/>
                <w:lang w:eastAsia="ro-RO"/>
              </w:rPr>
            </w:pPr>
            <w:ins w:id="156" w:author="corina.honcioiu" w:date="2012-03-22T10:08:00Z">
              <w:r>
                <w:rPr>
                  <w:sz w:val="24"/>
                  <w:szCs w:val="24"/>
                  <w:lang w:eastAsia="ro-RO"/>
                </w:rPr>
                <w:t>Position (towards COS)</w:t>
              </w:r>
            </w:ins>
          </w:p>
        </w:tc>
        <w:tc>
          <w:tcPr>
            <w:tcW w:w="5290" w:type="dxa"/>
          </w:tcPr>
          <w:p w:rsidR="00B131BB" w:rsidRDefault="00B131BB" w:rsidP="0090491B">
            <w:pPr>
              <w:spacing w:after="0" w:line="240" w:lineRule="auto"/>
              <w:rPr>
                <w:ins w:id="157" w:author="corina.honcioiu" w:date="2012-03-22T10:08:00Z"/>
                <w:sz w:val="24"/>
                <w:szCs w:val="24"/>
                <w:lang w:eastAsia="ro-RO"/>
              </w:rPr>
            </w:pPr>
            <w:ins w:id="158" w:author="corina.honcioiu" w:date="2012-03-22T10:08:00Z">
              <w:r>
                <w:rPr>
                  <w:sz w:val="24"/>
                  <w:szCs w:val="24"/>
                  <w:lang w:eastAsia="ro-RO"/>
                </w:rPr>
                <w:t>Possible Options:</w:t>
              </w:r>
            </w:ins>
          </w:p>
          <w:p w:rsidR="00B131BB" w:rsidRDefault="00B131BB" w:rsidP="0090491B">
            <w:pPr>
              <w:numPr>
                <w:ins w:id="159" w:author="corina.honcioiu" w:date="2012-03-22T10:08:00Z"/>
              </w:numPr>
              <w:spacing w:after="0" w:line="240" w:lineRule="auto"/>
              <w:rPr>
                <w:ins w:id="160" w:author="corina.honcioiu" w:date="2012-03-22T10:08:00Z"/>
                <w:sz w:val="24"/>
                <w:szCs w:val="24"/>
                <w:lang w:eastAsia="ro-RO"/>
              </w:rPr>
            </w:pPr>
            <w:ins w:id="161" w:author="corina.honcioiu" w:date="2012-03-22T10:08:00Z">
              <w:r>
                <w:rPr>
                  <w:sz w:val="24"/>
                  <w:szCs w:val="24"/>
                  <w:lang w:eastAsia="ro-RO"/>
                </w:rPr>
                <w:t>Positive</w:t>
              </w:r>
            </w:ins>
          </w:p>
          <w:p w:rsidR="00B131BB" w:rsidRPr="0090491B" w:rsidRDefault="00B131BB" w:rsidP="0090491B">
            <w:pPr>
              <w:numPr>
                <w:ins w:id="162" w:author="corina.honcioiu" w:date="2012-03-22T10:08:00Z"/>
              </w:numPr>
              <w:spacing w:after="0" w:line="240" w:lineRule="auto"/>
              <w:rPr>
                <w:ins w:id="163" w:author="corina.honcioiu" w:date="2012-03-22T10:08:00Z"/>
                <w:sz w:val="24"/>
                <w:szCs w:val="24"/>
                <w:lang w:eastAsia="ro-RO"/>
              </w:rPr>
            </w:pPr>
            <w:ins w:id="164" w:author="corina.honcioiu" w:date="2012-03-22T10:08:00Z">
              <w:r>
                <w:rPr>
                  <w:sz w:val="24"/>
                  <w:szCs w:val="24"/>
                  <w:lang w:eastAsia="ro-RO"/>
                </w:rPr>
                <w:t>Negative</w:t>
              </w:r>
            </w:ins>
          </w:p>
        </w:tc>
      </w:tr>
      <w:tr w:rsidR="00B131BB" w:rsidRPr="0090491B" w:rsidTr="0090491B">
        <w:tc>
          <w:tcPr>
            <w:tcW w:w="828" w:type="dxa"/>
            <w:tcBorders>
              <w:top w:val="single" w:sz="8" w:space="0" w:color="4F81BD"/>
              <w:bottom w:val="single" w:sz="8" w:space="0" w:color="4F81BD"/>
            </w:tcBorders>
          </w:tcPr>
          <w:p w:rsidR="00B131BB" w:rsidRPr="0090491B" w:rsidRDefault="00B131BB" w:rsidP="0090491B">
            <w:pPr>
              <w:spacing w:after="0" w:line="240" w:lineRule="auto"/>
              <w:rPr>
                <w:b/>
                <w:bCs/>
                <w:sz w:val="24"/>
                <w:szCs w:val="24"/>
                <w:lang w:eastAsia="ro-RO"/>
              </w:rPr>
            </w:pPr>
            <w:r w:rsidRPr="0090491B">
              <w:rPr>
                <w:b/>
                <w:bCs/>
                <w:sz w:val="24"/>
                <w:szCs w:val="24"/>
                <w:lang w:eastAsia="ro-RO"/>
              </w:rPr>
              <w:t>15.</w:t>
            </w:r>
          </w:p>
        </w:tc>
        <w:tc>
          <w:tcPr>
            <w:tcW w:w="432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r w:rsidRPr="0090491B">
              <w:rPr>
                <w:sz w:val="24"/>
                <w:szCs w:val="24"/>
                <w:lang w:eastAsia="ro-RO"/>
              </w:rPr>
              <w:t>Manager</w:t>
            </w:r>
          </w:p>
        </w:tc>
        <w:tc>
          <w:tcPr>
            <w:tcW w:w="529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p>
        </w:tc>
      </w:tr>
      <w:tr w:rsidR="00B131BB" w:rsidRPr="0090491B" w:rsidTr="0090491B">
        <w:tc>
          <w:tcPr>
            <w:tcW w:w="828" w:type="dxa"/>
          </w:tcPr>
          <w:p w:rsidR="00B131BB" w:rsidRPr="0090491B" w:rsidRDefault="00B131BB" w:rsidP="0090491B">
            <w:pPr>
              <w:spacing w:after="0" w:line="240" w:lineRule="auto"/>
              <w:rPr>
                <w:b/>
                <w:bCs/>
                <w:sz w:val="24"/>
                <w:szCs w:val="24"/>
                <w:lang w:eastAsia="ro-RO"/>
              </w:rPr>
            </w:pPr>
            <w:r w:rsidRPr="0090491B">
              <w:rPr>
                <w:b/>
                <w:bCs/>
                <w:sz w:val="24"/>
                <w:szCs w:val="24"/>
                <w:lang w:eastAsia="ro-RO"/>
              </w:rPr>
              <w:t>16.</w:t>
            </w:r>
          </w:p>
        </w:tc>
        <w:tc>
          <w:tcPr>
            <w:tcW w:w="4320" w:type="dxa"/>
          </w:tcPr>
          <w:p w:rsidR="00B131BB" w:rsidRPr="0090491B" w:rsidRDefault="00B131BB" w:rsidP="0090491B">
            <w:pPr>
              <w:spacing w:after="0" w:line="240" w:lineRule="auto"/>
              <w:rPr>
                <w:sz w:val="24"/>
                <w:szCs w:val="24"/>
                <w:lang w:eastAsia="ro-RO"/>
              </w:rPr>
            </w:pPr>
            <w:r w:rsidRPr="0090491B">
              <w:rPr>
                <w:sz w:val="24"/>
                <w:szCs w:val="24"/>
                <w:lang w:eastAsia="ro-RO"/>
              </w:rPr>
              <w:t>Manager Phone</w:t>
            </w:r>
          </w:p>
        </w:tc>
        <w:tc>
          <w:tcPr>
            <w:tcW w:w="5290" w:type="dxa"/>
          </w:tcPr>
          <w:p w:rsidR="00B131BB" w:rsidRPr="0090491B" w:rsidRDefault="00B131BB" w:rsidP="0090491B">
            <w:pPr>
              <w:spacing w:after="0" w:line="240" w:lineRule="auto"/>
              <w:rPr>
                <w:sz w:val="24"/>
                <w:szCs w:val="24"/>
                <w:lang w:eastAsia="ro-RO"/>
              </w:rPr>
            </w:pPr>
          </w:p>
        </w:tc>
      </w:tr>
      <w:tr w:rsidR="00B131BB" w:rsidRPr="0090491B" w:rsidTr="0090491B">
        <w:tc>
          <w:tcPr>
            <w:tcW w:w="828" w:type="dxa"/>
            <w:tcBorders>
              <w:top w:val="single" w:sz="8" w:space="0" w:color="4F81BD"/>
              <w:bottom w:val="single" w:sz="8" w:space="0" w:color="4F81BD"/>
            </w:tcBorders>
          </w:tcPr>
          <w:p w:rsidR="00B131BB" w:rsidRPr="0090491B" w:rsidRDefault="00B131BB" w:rsidP="0090491B">
            <w:pPr>
              <w:spacing w:after="0" w:line="240" w:lineRule="auto"/>
              <w:rPr>
                <w:b/>
                <w:bCs/>
                <w:sz w:val="24"/>
                <w:szCs w:val="24"/>
                <w:lang w:eastAsia="ro-RO"/>
              </w:rPr>
            </w:pPr>
            <w:r w:rsidRPr="0090491B">
              <w:rPr>
                <w:b/>
                <w:bCs/>
                <w:sz w:val="24"/>
                <w:szCs w:val="24"/>
                <w:lang w:eastAsia="ro-RO"/>
              </w:rPr>
              <w:t>17.</w:t>
            </w:r>
          </w:p>
        </w:tc>
        <w:tc>
          <w:tcPr>
            <w:tcW w:w="432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r w:rsidRPr="0090491B">
              <w:rPr>
                <w:sz w:val="24"/>
                <w:szCs w:val="24"/>
                <w:lang w:eastAsia="ro-RO"/>
              </w:rPr>
              <w:t>Assistant</w:t>
            </w:r>
          </w:p>
        </w:tc>
        <w:tc>
          <w:tcPr>
            <w:tcW w:w="529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p>
        </w:tc>
      </w:tr>
      <w:tr w:rsidR="00B131BB" w:rsidRPr="0090491B" w:rsidTr="0090491B">
        <w:tc>
          <w:tcPr>
            <w:tcW w:w="828" w:type="dxa"/>
          </w:tcPr>
          <w:p w:rsidR="00B131BB" w:rsidRPr="0090491B" w:rsidRDefault="00B131BB" w:rsidP="0090491B">
            <w:pPr>
              <w:spacing w:after="0" w:line="240" w:lineRule="auto"/>
              <w:rPr>
                <w:b/>
                <w:bCs/>
                <w:sz w:val="24"/>
                <w:szCs w:val="24"/>
                <w:lang w:eastAsia="ro-RO"/>
              </w:rPr>
            </w:pPr>
            <w:r w:rsidRPr="0090491B">
              <w:rPr>
                <w:b/>
                <w:bCs/>
                <w:sz w:val="24"/>
                <w:szCs w:val="24"/>
                <w:lang w:eastAsia="ro-RO"/>
              </w:rPr>
              <w:t>18.</w:t>
            </w:r>
          </w:p>
        </w:tc>
        <w:tc>
          <w:tcPr>
            <w:tcW w:w="4320" w:type="dxa"/>
          </w:tcPr>
          <w:p w:rsidR="00B131BB" w:rsidRPr="0090491B" w:rsidRDefault="00B131BB" w:rsidP="0090491B">
            <w:pPr>
              <w:spacing w:after="0" w:line="240" w:lineRule="auto"/>
              <w:rPr>
                <w:sz w:val="24"/>
                <w:szCs w:val="24"/>
                <w:lang w:eastAsia="ro-RO"/>
              </w:rPr>
            </w:pPr>
            <w:r w:rsidRPr="0090491B">
              <w:rPr>
                <w:sz w:val="24"/>
                <w:szCs w:val="24"/>
                <w:lang w:eastAsia="ro-RO"/>
              </w:rPr>
              <w:t>Assistant Phone</w:t>
            </w:r>
          </w:p>
        </w:tc>
        <w:tc>
          <w:tcPr>
            <w:tcW w:w="5290" w:type="dxa"/>
          </w:tcPr>
          <w:p w:rsidR="00B131BB" w:rsidRPr="0090491B" w:rsidRDefault="00B131BB" w:rsidP="0090491B">
            <w:pPr>
              <w:spacing w:after="0" w:line="240" w:lineRule="auto"/>
              <w:rPr>
                <w:sz w:val="24"/>
                <w:szCs w:val="24"/>
                <w:lang w:eastAsia="ro-RO"/>
              </w:rPr>
            </w:pPr>
          </w:p>
        </w:tc>
      </w:tr>
      <w:tr w:rsidR="00B131BB" w:rsidRPr="0090491B" w:rsidTr="0090491B">
        <w:tc>
          <w:tcPr>
            <w:tcW w:w="828" w:type="dxa"/>
            <w:tcBorders>
              <w:top w:val="single" w:sz="8" w:space="0" w:color="4F81BD"/>
              <w:bottom w:val="single" w:sz="8" w:space="0" w:color="4F81BD"/>
            </w:tcBorders>
          </w:tcPr>
          <w:p w:rsidR="00B131BB" w:rsidRPr="0090491B" w:rsidRDefault="00B131BB" w:rsidP="0090491B">
            <w:pPr>
              <w:spacing w:after="0" w:line="240" w:lineRule="auto"/>
              <w:rPr>
                <w:b/>
                <w:bCs/>
                <w:sz w:val="24"/>
                <w:szCs w:val="24"/>
                <w:lang w:eastAsia="ro-RO"/>
              </w:rPr>
            </w:pPr>
            <w:r w:rsidRPr="0090491B">
              <w:rPr>
                <w:b/>
                <w:bCs/>
                <w:sz w:val="24"/>
                <w:szCs w:val="24"/>
                <w:lang w:eastAsia="ro-RO"/>
              </w:rPr>
              <w:t>19.</w:t>
            </w:r>
          </w:p>
        </w:tc>
        <w:tc>
          <w:tcPr>
            <w:tcW w:w="432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r w:rsidRPr="0090491B">
              <w:rPr>
                <w:sz w:val="24"/>
                <w:szCs w:val="24"/>
                <w:lang w:eastAsia="ro-RO"/>
              </w:rPr>
              <w:t>Gender</w:t>
            </w:r>
          </w:p>
        </w:tc>
        <w:tc>
          <w:tcPr>
            <w:tcW w:w="529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p>
        </w:tc>
      </w:tr>
      <w:tr w:rsidR="00B131BB" w:rsidRPr="0090491B" w:rsidTr="0090491B">
        <w:tc>
          <w:tcPr>
            <w:tcW w:w="828" w:type="dxa"/>
          </w:tcPr>
          <w:p w:rsidR="00B131BB" w:rsidRPr="0090491B" w:rsidRDefault="00B131BB" w:rsidP="0090491B">
            <w:pPr>
              <w:spacing w:after="0" w:line="240" w:lineRule="auto"/>
              <w:rPr>
                <w:b/>
                <w:bCs/>
                <w:sz w:val="24"/>
                <w:szCs w:val="24"/>
                <w:lang w:eastAsia="ro-RO"/>
              </w:rPr>
            </w:pPr>
            <w:r w:rsidRPr="0090491B">
              <w:rPr>
                <w:b/>
                <w:bCs/>
                <w:sz w:val="24"/>
                <w:szCs w:val="24"/>
                <w:lang w:eastAsia="ro-RO"/>
              </w:rPr>
              <w:t>20.</w:t>
            </w:r>
          </w:p>
        </w:tc>
        <w:tc>
          <w:tcPr>
            <w:tcW w:w="4320" w:type="dxa"/>
          </w:tcPr>
          <w:p w:rsidR="00B131BB" w:rsidRPr="0090491B" w:rsidRDefault="00B131BB" w:rsidP="0090491B">
            <w:pPr>
              <w:spacing w:after="0" w:line="240" w:lineRule="auto"/>
              <w:rPr>
                <w:sz w:val="24"/>
                <w:szCs w:val="24"/>
                <w:lang w:eastAsia="ro-RO"/>
              </w:rPr>
            </w:pPr>
            <w:r w:rsidRPr="0090491B">
              <w:rPr>
                <w:sz w:val="24"/>
                <w:szCs w:val="24"/>
                <w:lang w:eastAsia="ro-RO"/>
              </w:rPr>
              <w:t>Birthday</w:t>
            </w:r>
          </w:p>
        </w:tc>
        <w:tc>
          <w:tcPr>
            <w:tcW w:w="5290" w:type="dxa"/>
          </w:tcPr>
          <w:p w:rsidR="00B131BB" w:rsidRPr="0090491B" w:rsidRDefault="00B131BB" w:rsidP="0090491B">
            <w:pPr>
              <w:spacing w:after="0" w:line="240" w:lineRule="auto"/>
              <w:rPr>
                <w:sz w:val="24"/>
                <w:szCs w:val="24"/>
                <w:lang w:eastAsia="ro-RO"/>
              </w:rPr>
            </w:pPr>
          </w:p>
        </w:tc>
      </w:tr>
      <w:tr w:rsidR="00B131BB" w:rsidRPr="0090491B" w:rsidTr="0090491B">
        <w:tc>
          <w:tcPr>
            <w:tcW w:w="828" w:type="dxa"/>
            <w:tcBorders>
              <w:top w:val="single" w:sz="8" w:space="0" w:color="4F81BD"/>
              <w:bottom w:val="single" w:sz="8" w:space="0" w:color="4F81BD"/>
            </w:tcBorders>
          </w:tcPr>
          <w:p w:rsidR="00B131BB" w:rsidRPr="0090491B" w:rsidRDefault="00B131BB" w:rsidP="0090491B">
            <w:pPr>
              <w:spacing w:after="0" w:line="240" w:lineRule="auto"/>
              <w:rPr>
                <w:b/>
                <w:bCs/>
                <w:sz w:val="24"/>
                <w:szCs w:val="24"/>
                <w:lang w:eastAsia="ro-RO"/>
              </w:rPr>
            </w:pPr>
            <w:r w:rsidRPr="0090491B">
              <w:rPr>
                <w:b/>
                <w:bCs/>
                <w:sz w:val="24"/>
                <w:szCs w:val="24"/>
                <w:lang w:eastAsia="ro-RO"/>
              </w:rPr>
              <w:t>21.</w:t>
            </w:r>
          </w:p>
        </w:tc>
        <w:tc>
          <w:tcPr>
            <w:tcW w:w="432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r w:rsidRPr="0090491B">
              <w:rPr>
                <w:sz w:val="24"/>
                <w:szCs w:val="24"/>
                <w:lang w:eastAsia="ro-RO"/>
              </w:rPr>
              <w:t>Marital Status</w:t>
            </w:r>
          </w:p>
        </w:tc>
        <w:tc>
          <w:tcPr>
            <w:tcW w:w="529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p>
        </w:tc>
      </w:tr>
      <w:tr w:rsidR="00B131BB" w:rsidRPr="0090491B" w:rsidTr="0090491B">
        <w:tc>
          <w:tcPr>
            <w:tcW w:w="828" w:type="dxa"/>
          </w:tcPr>
          <w:p w:rsidR="00B131BB" w:rsidRPr="0090491B" w:rsidRDefault="00B131BB" w:rsidP="0090491B">
            <w:pPr>
              <w:spacing w:after="0" w:line="240" w:lineRule="auto"/>
              <w:rPr>
                <w:b/>
                <w:bCs/>
                <w:sz w:val="24"/>
                <w:szCs w:val="24"/>
                <w:lang w:eastAsia="ro-RO"/>
              </w:rPr>
            </w:pPr>
            <w:r w:rsidRPr="0090491B">
              <w:rPr>
                <w:b/>
                <w:bCs/>
                <w:sz w:val="24"/>
                <w:szCs w:val="24"/>
                <w:lang w:eastAsia="ro-RO"/>
              </w:rPr>
              <w:t>22.</w:t>
            </w:r>
          </w:p>
        </w:tc>
        <w:tc>
          <w:tcPr>
            <w:tcW w:w="4320" w:type="dxa"/>
          </w:tcPr>
          <w:p w:rsidR="00B131BB" w:rsidRPr="0090491B" w:rsidRDefault="00B131BB" w:rsidP="0090491B">
            <w:pPr>
              <w:spacing w:after="0" w:line="240" w:lineRule="auto"/>
              <w:rPr>
                <w:sz w:val="24"/>
                <w:szCs w:val="24"/>
                <w:lang w:eastAsia="ro-RO"/>
              </w:rPr>
            </w:pPr>
            <w:r w:rsidRPr="0090491B">
              <w:rPr>
                <w:sz w:val="24"/>
                <w:szCs w:val="24"/>
                <w:lang w:eastAsia="ro-RO"/>
              </w:rPr>
              <w:t>Anniversary</w:t>
            </w:r>
          </w:p>
        </w:tc>
        <w:tc>
          <w:tcPr>
            <w:tcW w:w="5290" w:type="dxa"/>
          </w:tcPr>
          <w:p w:rsidR="00B131BB" w:rsidRPr="0090491B" w:rsidRDefault="00B131BB" w:rsidP="0090491B">
            <w:pPr>
              <w:spacing w:after="0" w:line="240" w:lineRule="auto"/>
              <w:rPr>
                <w:sz w:val="24"/>
                <w:szCs w:val="24"/>
                <w:lang w:eastAsia="ro-RO"/>
              </w:rPr>
            </w:pPr>
          </w:p>
        </w:tc>
      </w:tr>
      <w:tr w:rsidR="00B131BB" w:rsidRPr="0090491B" w:rsidTr="0090491B">
        <w:tc>
          <w:tcPr>
            <w:tcW w:w="828" w:type="dxa"/>
            <w:tcBorders>
              <w:top w:val="single" w:sz="8" w:space="0" w:color="4F81BD"/>
              <w:bottom w:val="single" w:sz="8" w:space="0" w:color="4F81BD"/>
            </w:tcBorders>
          </w:tcPr>
          <w:p w:rsidR="00B131BB" w:rsidRPr="0090491B" w:rsidRDefault="00B131BB" w:rsidP="0090491B">
            <w:pPr>
              <w:spacing w:after="0" w:line="240" w:lineRule="auto"/>
              <w:rPr>
                <w:b/>
                <w:bCs/>
                <w:sz w:val="24"/>
                <w:szCs w:val="24"/>
                <w:lang w:eastAsia="ro-RO"/>
              </w:rPr>
            </w:pPr>
            <w:r w:rsidRPr="0090491B">
              <w:rPr>
                <w:b/>
                <w:bCs/>
                <w:sz w:val="24"/>
                <w:szCs w:val="24"/>
                <w:lang w:eastAsia="ro-RO"/>
              </w:rPr>
              <w:t>23.</w:t>
            </w:r>
          </w:p>
        </w:tc>
        <w:tc>
          <w:tcPr>
            <w:tcW w:w="432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r w:rsidRPr="0090491B">
              <w:rPr>
                <w:sz w:val="24"/>
                <w:szCs w:val="24"/>
                <w:lang w:eastAsia="ro-RO"/>
              </w:rPr>
              <w:t>Spouse/Partner Name</w:t>
            </w:r>
          </w:p>
        </w:tc>
        <w:tc>
          <w:tcPr>
            <w:tcW w:w="529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p>
        </w:tc>
      </w:tr>
      <w:tr w:rsidR="00B131BB" w:rsidRPr="0090491B" w:rsidTr="0090491B">
        <w:trPr>
          <w:ins w:id="165" w:author="corina.honcioiu" w:date="2012-03-22T12:15:00Z"/>
        </w:trPr>
        <w:tc>
          <w:tcPr>
            <w:tcW w:w="828" w:type="dxa"/>
            <w:tcBorders>
              <w:top w:val="single" w:sz="8" w:space="0" w:color="4F81BD"/>
              <w:bottom w:val="single" w:sz="8" w:space="0" w:color="4F81BD"/>
            </w:tcBorders>
          </w:tcPr>
          <w:p w:rsidR="00B131BB" w:rsidRPr="0090491B" w:rsidRDefault="00B131BB" w:rsidP="0090491B">
            <w:pPr>
              <w:spacing w:after="0" w:line="240" w:lineRule="auto"/>
              <w:rPr>
                <w:ins w:id="166" w:author="corina.honcioiu" w:date="2012-03-22T12:15:00Z"/>
                <w:b/>
                <w:bCs/>
                <w:sz w:val="24"/>
                <w:szCs w:val="24"/>
                <w:lang w:eastAsia="ro-RO"/>
              </w:rPr>
            </w:pPr>
          </w:p>
        </w:tc>
        <w:tc>
          <w:tcPr>
            <w:tcW w:w="4320" w:type="dxa"/>
            <w:tcBorders>
              <w:top w:val="single" w:sz="8" w:space="0" w:color="4F81BD"/>
              <w:bottom w:val="single" w:sz="8" w:space="0" w:color="4F81BD"/>
            </w:tcBorders>
          </w:tcPr>
          <w:p w:rsidR="00B131BB" w:rsidRPr="0090491B" w:rsidRDefault="00B131BB" w:rsidP="0090491B">
            <w:pPr>
              <w:spacing w:after="0" w:line="240" w:lineRule="auto"/>
              <w:rPr>
                <w:ins w:id="167" w:author="corina.honcioiu" w:date="2012-03-22T12:15:00Z"/>
                <w:sz w:val="24"/>
                <w:szCs w:val="24"/>
                <w:lang w:eastAsia="ro-RO"/>
              </w:rPr>
            </w:pPr>
            <w:ins w:id="168" w:author="corina.honcioiu" w:date="2012-03-22T12:15:00Z">
              <w:r>
                <w:rPr>
                  <w:sz w:val="24"/>
                  <w:szCs w:val="24"/>
                  <w:lang w:eastAsia="ro-RO"/>
                </w:rPr>
                <w:t>Kids/Kids Name</w:t>
              </w:r>
            </w:ins>
          </w:p>
        </w:tc>
        <w:tc>
          <w:tcPr>
            <w:tcW w:w="5290" w:type="dxa"/>
            <w:tcBorders>
              <w:top w:val="single" w:sz="8" w:space="0" w:color="4F81BD"/>
              <w:bottom w:val="single" w:sz="8" w:space="0" w:color="4F81BD"/>
            </w:tcBorders>
          </w:tcPr>
          <w:p w:rsidR="00B131BB" w:rsidRPr="0090491B" w:rsidRDefault="00B131BB" w:rsidP="0090491B">
            <w:pPr>
              <w:spacing w:after="0" w:line="240" w:lineRule="auto"/>
              <w:rPr>
                <w:ins w:id="169" w:author="corina.honcioiu" w:date="2012-03-22T12:15:00Z"/>
                <w:sz w:val="24"/>
                <w:szCs w:val="24"/>
                <w:lang w:eastAsia="ro-RO"/>
              </w:rPr>
            </w:pPr>
          </w:p>
        </w:tc>
      </w:tr>
      <w:tr w:rsidR="00B131BB" w:rsidRPr="0090491B" w:rsidTr="0090491B">
        <w:trPr>
          <w:ins w:id="170" w:author="corina.honcioiu" w:date="2012-03-22T10:01:00Z"/>
        </w:trPr>
        <w:tc>
          <w:tcPr>
            <w:tcW w:w="828" w:type="dxa"/>
            <w:tcBorders>
              <w:top w:val="single" w:sz="8" w:space="0" w:color="4F81BD"/>
              <w:bottom w:val="single" w:sz="8" w:space="0" w:color="4F81BD"/>
            </w:tcBorders>
          </w:tcPr>
          <w:p w:rsidR="00B131BB" w:rsidRPr="0090491B" w:rsidRDefault="00B131BB" w:rsidP="0090491B">
            <w:pPr>
              <w:spacing w:after="0" w:line="240" w:lineRule="auto"/>
              <w:rPr>
                <w:ins w:id="171" w:author="corina.honcioiu" w:date="2012-03-22T10:01:00Z"/>
                <w:b/>
                <w:bCs/>
                <w:sz w:val="24"/>
                <w:szCs w:val="24"/>
                <w:lang w:eastAsia="ro-RO"/>
              </w:rPr>
            </w:pPr>
          </w:p>
        </w:tc>
        <w:tc>
          <w:tcPr>
            <w:tcW w:w="4320" w:type="dxa"/>
            <w:tcBorders>
              <w:top w:val="single" w:sz="8" w:space="0" w:color="4F81BD"/>
              <w:bottom w:val="single" w:sz="8" w:space="0" w:color="4F81BD"/>
            </w:tcBorders>
          </w:tcPr>
          <w:p w:rsidR="00B131BB" w:rsidRPr="0090491B" w:rsidRDefault="00B131BB" w:rsidP="0090491B">
            <w:pPr>
              <w:spacing w:after="0" w:line="240" w:lineRule="auto"/>
              <w:rPr>
                <w:ins w:id="172" w:author="corina.honcioiu" w:date="2012-03-22T10:01:00Z"/>
                <w:sz w:val="24"/>
                <w:szCs w:val="24"/>
                <w:lang w:eastAsia="ro-RO"/>
              </w:rPr>
            </w:pPr>
            <w:ins w:id="173" w:author="corina.honcioiu" w:date="2012-03-22T10:02:00Z">
              <w:r>
                <w:rPr>
                  <w:sz w:val="24"/>
                  <w:szCs w:val="24"/>
                  <w:lang w:eastAsia="ro-RO"/>
                </w:rPr>
                <w:t>Kids age / birthdays</w:t>
              </w:r>
            </w:ins>
          </w:p>
        </w:tc>
        <w:tc>
          <w:tcPr>
            <w:tcW w:w="5290" w:type="dxa"/>
            <w:tcBorders>
              <w:top w:val="single" w:sz="8" w:space="0" w:color="4F81BD"/>
              <w:bottom w:val="single" w:sz="8" w:space="0" w:color="4F81BD"/>
            </w:tcBorders>
          </w:tcPr>
          <w:p w:rsidR="00B131BB" w:rsidRPr="0090491B" w:rsidRDefault="00B131BB" w:rsidP="0090491B">
            <w:pPr>
              <w:spacing w:after="0" w:line="240" w:lineRule="auto"/>
              <w:rPr>
                <w:ins w:id="174" w:author="corina.honcioiu" w:date="2012-03-22T10:01:00Z"/>
                <w:sz w:val="24"/>
                <w:szCs w:val="24"/>
                <w:lang w:eastAsia="ro-RO"/>
              </w:rPr>
            </w:pPr>
          </w:p>
        </w:tc>
      </w:tr>
      <w:tr w:rsidR="00B131BB" w:rsidRPr="0090491B" w:rsidTr="0090491B">
        <w:trPr>
          <w:ins w:id="175" w:author="corina.honcioiu" w:date="2012-03-22T10:02:00Z"/>
        </w:trPr>
        <w:tc>
          <w:tcPr>
            <w:tcW w:w="828" w:type="dxa"/>
            <w:tcBorders>
              <w:top w:val="single" w:sz="8" w:space="0" w:color="4F81BD"/>
              <w:bottom w:val="single" w:sz="8" w:space="0" w:color="4F81BD"/>
            </w:tcBorders>
          </w:tcPr>
          <w:p w:rsidR="00B131BB" w:rsidRPr="0090491B" w:rsidRDefault="00B131BB" w:rsidP="0090491B">
            <w:pPr>
              <w:spacing w:after="0" w:line="240" w:lineRule="auto"/>
              <w:rPr>
                <w:ins w:id="176" w:author="corina.honcioiu" w:date="2012-03-22T10:02:00Z"/>
                <w:b/>
                <w:bCs/>
                <w:sz w:val="24"/>
                <w:szCs w:val="24"/>
                <w:lang w:eastAsia="ro-RO"/>
              </w:rPr>
            </w:pPr>
          </w:p>
        </w:tc>
        <w:tc>
          <w:tcPr>
            <w:tcW w:w="4320" w:type="dxa"/>
            <w:tcBorders>
              <w:top w:val="single" w:sz="8" w:space="0" w:color="4F81BD"/>
              <w:bottom w:val="single" w:sz="8" w:space="0" w:color="4F81BD"/>
            </w:tcBorders>
          </w:tcPr>
          <w:p w:rsidR="00B131BB" w:rsidRDefault="00B131BB" w:rsidP="0090491B">
            <w:pPr>
              <w:spacing w:after="0" w:line="240" w:lineRule="auto"/>
              <w:rPr>
                <w:ins w:id="177" w:author="corina.honcioiu" w:date="2012-03-22T10:02:00Z"/>
                <w:sz w:val="24"/>
                <w:szCs w:val="24"/>
                <w:lang w:eastAsia="ro-RO"/>
              </w:rPr>
            </w:pPr>
            <w:ins w:id="178" w:author="corina.honcioiu" w:date="2012-03-22T10:02:00Z">
              <w:r>
                <w:rPr>
                  <w:sz w:val="24"/>
                  <w:szCs w:val="24"/>
                  <w:lang w:eastAsia="ro-RO"/>
                </w:rPr>
                <w:t>Hobbies</w:t>
              </w:r>
            </w:ins>
          </w:p>
        </w:tc>
        <w:tc>
          <w:tcPr>
            <w:tcW w:w="5290" w:type="dxa"/>
            <w:tcBorders>
              <w:top w:val="single" w:sz="8" w:space="0" w:color="4F81BD"/>
              <w:bottom w:val="single" w:sz="8" w:space="0" w:color="4F81BD"/>
            </w:tcBorders>
          </w:tcPr>
          <w:p w:rsidR="00B131BB" w:rsidRPr="0090491B" w:rsidRDefault="00B131BB" w:rsidP="0090491B">
            <w:pPr>
              <w:spacing w:after="0" w:line="240" w:lineRule="auto"/>
              <w:rPr>
                <w:ins w:id="179" w:author="corina.honcioiu" w:date="2012-03-22T10:02:00Z"/>
                <w:sz w:val="24"/>
                <w:szCs w:val="24"/>
                <w:lang w:eastAsia="ro-RO"/>
              </w:rPr>
            </w:pPr>
          </w:p>
        </w:tc>
      </w:tr>
      <w:tr w:rsidR="00B131BB" w:rsidRPr="0090491B" w:rsidTr="0090491B">
        <w:tc>
          <w:tcPr>
            <w:tcW w:w="828" w:type="dxa"/>
          </w:tcPr>
          <w:p w:rsidR="00B131BB" w:rsidRPr="0090491B" w:rsidRDefault="00B131BB" w:rsidP="0090491B">
            <w:pPr>
              <w:spacing w:after="0" w:line="240" w:lineRule="auto"/>
              <w:rPr>
                <w:b/>
                <w:bCs/>
                <w:sz w:val="24"/>
                <w:szCs w:val="24"/>
                <w:lang w:eastAsia="ro-RO"/>
              </w:rPr>
            </w:pPr>
            <w:r w:rsidRPr="0090491B">
              <w:rPr>
                <w:b/>
                <w:bCs/>
                <w:sz w:val="24"/>
                <w:szCs w:val="24"/>
                <w:lang w:eastAsia="ro-RO"/>
              </w:rPr>
              <w:t>24.</w:t>
            </w:r>
          </w:p>
        </w:tc>
        <w:tc>
          <w:tcPr>
            <w:tcW w:w="4320" w:type="dxa"/>
          </w:tcPr>
          <w:p w:rsidR="00B131BB" w:rsidRPr="0090491B" w:rsidRDefault="00B131BB" w:rsidP="0090491B">
            <w:pPr>
              <w:spacing w:after="0" w:line="240" w:lineRule="auto"/>
              <w:rPr>
                <w:sz w:val="24"/>
                <w:szCs w:val="24"/>
                <w:lang w:eastAsia="ro-RO"/>
              </w:rPr>
            </w:pPr>
            <w:r w:rsidRPr="0090491B">
              <w:rPr>
                <w:sz w:val="24"/>
                <w:szCs w:val="24"/>
                <w:lang w:eastAsia="ro-RO"/>
              </w:rPr>
              <w:t>Owner</w:t>
            </w:r>
          </w:p>
        </w:tc>
        <w:tc>
          <w:tcPr>
            <w:tcW w:w="5290" w:type="dxa"/>
          </w:tcPr>
          <w:p w:rsidR="00B131BB" w:rsidRPr="0090491B" w:rsidRDefault="00B131BB" w:rsidP="0090491B">
            <w:pPr>
              <w:spacing w:after="0" w:line="240" w:lineRule="auto"/>
              <w:rPr>
                <w:sz w:val="24"/>
                <w:szCs w:val="24"/>
                <w:lang w:eastAsia="ro-RO"/>
              </w:rPr>
            </w:pPr>
            <w:r w:rsidRPr="0090491B">
              <w:rPr>
                <w:sz w:val="24"/>
                <w:szCs w:val="24"/>
                <w:lang w:eastAsia="ro-RO"/>
              </w:rPr>
              <w:t>Lookup to User entity</w:t>
            </w:r>
          </w:p>
        </w:tc>
      </w:tr>
      <w:tr w:rsidR="00B131BB" w:rsidRPr="0090491B" w:rsidTr="0090491B">
        <w:tc>
          <w:tcPr>
            <w:tcW w:w="828" w:type="dxa"/>
            <w:tcBorders>
              <w:top w:val="single" w:sz="8" w:space="0" w:color="4F81BD"/>
              <w:bottom w:val="single" w:sz="8" w:space="0" w:color="4F81BD"/>
            </w:tcBorders>
          </w:tcPr>
          <w:p w:rsidR="00B131BB" w:rsidRPr="0090491B" w:rsidRDefault="00B131BB" w:rsidP="0090491B">
            <w:pPr>
              <w:spacing w:after="0" w:line="240" w:lineRule="auto"/>
              <w:rPr>
                <w:b/>
                <w:bCs/>
                <w:sz w:val="24"/>
                <w:szCs w:val="24"/>
                <w:lang w:eastAsia="ro-RO"/>
              </w:rPr>
            </w:pPr>
            <w:r w:rsidRPr="0090491B">
              <w:rPr>
                <w:b/>
                <w:bCs/>
                <w:sz w:val="24"/>
                <w:szCs w:val="24"/>
                <w:lang w:eastAsia="ro-RO"/>
              </w:rPr>
              <w:t>25.</w:t>
            </w:r>
          </w:p>
        </w:tc>
        <w:tc>
          <w:tcPr>
            <w:tcW w:w="4320" w:type="dxa"/>
            <w:tcBorders>
              <w:top w:val="single" w:sz="8" w:space="0" w:color="4F81BD"/>
              <w:bottom w:val="single" w:sz="8" w:space="0" w:color="4F81BD"/>
            </w:tcBorders>
          </w:tcPr>
          <w:p w:rsidR="00B131BB" w:rsidRPr="0090491B" w:rsidRDefault="00B131BB" w:rsidP="0090491B">
            <w:pPr>
              <w:spacing w:after="0" w:line="240" w:lineRule="auto"/>
              <w:rPr>
                <w:rFonts w:cs="Calibri"/>
                <w:sz w:val="24"/>
                <w:lang w:eastAsia="ro-RO"/>
              </w:rPr>
            </w:pPr>
            <w:r w:rsidRPr="0090491B">
              <w:rPr>
                <w:rFonts w:cs="Calibri"/>
                <w:sz w:val="24"/>
                <w:lang w:eastAsia="ro-RO"/>
              </w:rPr>
              <w:t>Contact Method Preferences</w:t>
            </w:r>
          </w:p>
        </w:tc>
        <w:tc>
          <w:tcPr>
            <w:tcW w:w="5290" w:type="dxa"/>
            <w:tcBorders>
              <w:top w:val="single" w:sz="8" w:space="0" w:color="4F81BD"/>
              <w:bottom w:val="single" w:sz="8" w:space="0" w:color="4F81BD"/>
            </w:tcBorders>
          </w:tcPr>
          <w:p w:rsidR="00B131BB" w:rsidRPr="0090491B" w:rsidRDefault="00B131BB" w:rsidP="0090491B">
            <w:pPr>
              <w:spacing w:after="0" w:line="240" w:lineRule="auto"/>
              <w:rPr>
                <w:rFonts w:cs="Calibri"/>
                <w:sz w:val="24"/>
                <w:lang w:eastAsia="ro-RO"/>
              </w:rPr>
            </w:pPr>
            <w:r w:rsidRPr="0090491B">
              <w:rPr>
                <w:rFonts w:cs="Calibri"/>
                <w:sz w:val="24"/>
                <w:lang w:eastAsia="ro-RO"/>
              </w:rPr>
              <w:t>Marks the channels of communication that a customer prefers</w:t>
            </w:r>
          </w:p>
        </w:tc>
      </w:tr>
      <w:tr w:rsidR="00B131BB" w:rsidRPr="0090491B" w:rsidTr="0090491B">
        <w:tc>
          <w:tcPr>
            <w:tcW w:w="828" w:type="dxa"/>
          </w:tcPr>
          <w:p w:rsidR="00B131BB" w:rsidRPr="0090491B" w:rsidRDefault="00B131BB" w:rsidP="0090491B">
            <w:pPr>
              <w:spacing w:after="0" w:line="240" w:lineRule="auto"/>
              <w:rPr>
                <w:b/>
                <w:bCs/>
                <w:sz w:val="24"/>
                <w:szCs w:val="24"/>
                <w:lang w:eastAsia="ro-RO"/>
              </w:rPr>
            </w:pPr>
            <w:r w:rsidRPr="0090491B">
              <w:rPr>
                <w:b/>
                <w:bCs/>
                <w:sz w:val="24"/>
                <w:szCs w:val="24"/>
                <w:lang w:eastAsia="ro-RO"/>
              </w:rPr>
              <w:t>26.</w:t>
            </w:r>
          </w:p>
        </w:tc>
        <w:tc>
          <w:tcPr>
            <w:tcW w:w="4320" w:type="dxa"/>
          </w:tcPr>
          <w:p w:rsidR="00B131BB" w:rsidRPr="0090491B" w:rsidRDefault="00B131BB" w:rsidP="0090491B">
            <w:pPr>
              <w:spacing w:after="0" w:line="240" w:lineRule="auto"/>
              <w:rPr>
                <w:rFonts w:cs="Calibri"/>
                <w:sz w:val="24"/>
                <w:lang w:eastAsia="ro-RO"/>
              </w:rPr>
            </w:pPr>
            <w:r w:rsidRPr="0090491B">
              <w:rPr>
                <w:rFonts w:cs="Calibri"/>
                <w:sz w:val="24"/>
                <w:lang w:eastAsia="ro-RO"/>
              </w:rPr>
              <w:t>Originating Lead</w:t>
            </w:r>
          </w:p>
        </w:tc>
        <w:tc>
          <w:tcPr>
            <w:tcW w:w="5290" w:type="dxa"/>
          </w:tcPr>
          <w:p w:rsidR="00B131BB" w:rsidRPr="0090491B" w:rsidRDefault="00B131BB" w:rsidP="0090491B">
            <w:pPr>
              <w:spacing w:after="0" w:line="240" w:lineRule="auto"/>
              <w:rPr>
                <w:rFonts w:cs="Calibri"/>
                <w:sz w:val="24"/>
                <w:lang w:eastAsia="ro-RO"/>
              </w:rPr>
            </w:pPr>
            <w:r w:rsidRPr="0090491B">
              <w:rPr>
                <w:rFonts w:cs="Calibri"/>
                <w:sz w:val="24"/>
                <w:lang w:eastAsia="ro-RO"/>
              </w:rPr>
              <w:t>Lookup to Lead entity</w:t>
            </w:r>
          </w:p>
          <w:p w:rsidR="00B131BB" w:rsidRPr="0090491B" w:rsidRDefault="00B131BB" w:rsidP="0090491B">
            <w:pPr>
              <w:spacing w:after="0" w:line="240" w:lineRule="auto"/>
              <w:rPr>
                <w:rFonts w:cs="Calibri"/>
                <w:sz w:val="24"/>
                <w:lang w:eastAsia="ro-RO"/>
              </w:rPr>
            </w:pPr>
            <w:r w:rsidRPr="0090491B">
              <w:rPr>
                <w:rFonts w:cs="Calibri"/>
                <w:sz w:val="24"/>
                <w:lang w:eastAsia="ro-RO"/>
              </w:rPr>
              <w:t>Shows if the Account record was promoted from a Lead</w:t>
            </w:r>
          </w:p>
        </w:tc>
      </w:tr>
      <w:tr w:rsidR="00B131BB" w:rsidRPr="0090491B" w:rsidTr="0090491B">
        <w:tc>
          <w:tcPr>
            <w:tcW w:w="828" w:type="dxa"/>
            <w:tcBorders>
              <w:top w:val="single" w:sz="8" w:space="0" w:color="4F81BD"/>
              <w:bottom w:val="single" w:sz="8" w:space="0" w:color="4F81BD"/>
            </w:tcBorders>
          </w:tcPr>
          <w:p w:rsidR="00B131BB" w:rsidRPr="0090491B" w:rsidRDefault="00B131BB" w:rsidP="0090491B">
            <w:pPr>
              <w:spacing w:after="0" w:line="240" w:lineRule="auto"/>
              <w:rPr>
                <w:b/>
                <w:bCs/>
                <w:sz w:val="24"/>
                <w:szCs w:val="24"/>
                <w:lang w:eastAsia="ro-RO"/>
              </w:rPr>
            </w:pPr>
            <w:r w:rsidRPr="0090491B">
              <w:rPr>
                <w:b/>
                <w:bCs/>
                <w:sz w:val="24"/>
                <w:szCs w:val="24"/>
                <w:lang w:eastAsia="ro-RO"/>
              </w:rPr>
              <w:t>27.</w:t>
            </w:r>
          </w:p>
        </w:tc>
        <w:tc>
          <w:tcPr>
            <w:tcW w:w="4320" w:type="dxa"/>
            <w:tcBorders>
              <w:top w:val="single" w:sz="8" w:space="0" w:color="4F81BD"/>
              <w:bottom w:val="single" w:sz="8" w:space="0" w:color="4F81BD"/>
            </w:tcBorders>
          </w:tcPr>
          <w:p w:rsidR="00B131BB" w:rsidRPr="0090491B" w:rsidRDefault="00B131BB" w:rsidP="0090491B">
            <w:pPr>
              <w:spacing w:after="0" w:line="240" w:lineRule="auto"/>
              <w:rPr>
                <w:rFonts w:cs="Calibri"/>
                <w:sz w:val="24"/>
                <w:lang w:eastAsia="ro-RO"/>
              </w:rPr>
            </w:pPr>
            <w:r w:rsidRPr="0090491B">
              <w:rPr>
                <w:rFonts w:cs="Calibri"/>
                <w:sz w:val="24"/>
                <w:lang w:eastAsia="ro-RO"/>
              </w:rPr>
              <w:t>Last Date Included in Campaign</w:t>
            </w:r>
          </w:p>
        </w:tc>
        <w:tc>
          <w:tcPr>
            <w:tcW w:w="5290" w:type="dxa"/>
            <w:tcBorders>
              <w:top w:val="single" w:sz="8" w:space="0" w:color="4F81BD"/>
              <w:bottom w:val="single" w:sz="8" w:space="0" w:color="4F81BD"/>
            </w:tcBorders>
          </w:tcPr>
          <w:p w:rsidR="00B131BB" w:rsidRPr="0090491B" w:rsidRDefault="00B131BB" w:rsidP="0090491B">
            <w:pPr>
              <w:spacing w:after="0" w:line="240" w:lineRule="auto"/>
              <w:rPr>
                <w:rFonts w:cs="Calibri"/>
                <w:sz w:val="24"/>
                <w:lang w:eastAsia="ro-RO"/>
              </w:rPr>
            </w:pPr>
            <w:r w:rsidRPr="0090491B">
              <w:rPr>
                <w:rFonts w:cs="Calibri"/>
                <w:sz w:val="24"/>
                <w:lang w:eastAsia="ro-RO"/>
              </w:rPr>
              <w:t>The last date that the Account was included in a marketing campaign</w:t>
            </w:r>
          </w:p>
        </w:tc>
      </w:tr>
      <w:tr w:rsidR="00B131BB" w:rsidRPr="0090491B" w:rsidTr="0090491B">
        <w:tc>
          <w:tcPr>
            <w:tcW w:w="828" w:type="dxa"/>
            <w:tcBorders>
              <w:bottom w:val="single" w:sz="8" w:space="0" w:color="4F81BD"/>
            </w:tcBorders>
          </w:tcPr>
          <w:p w:rsidR="00B131BB" w:rsidRPr="0090491B" w:rsidRDefault="00B131BB" w:rsidP="0090491B">
            <w:pPr>
              <w:spacing w:after="0" w:line="240" w:lineRule="auto"/>
              <w:rPr>
                <w:b/>
                <w:bCs/>
                <w:sz w:val="24"/>
                <w:szCs w:val="24"/>
                <w:lang w:eastAsia="ro-RO"/>
              </w:rPr>
            </w:pPr>
            <w:r w:rsidRPr="0090491B">
              <w:rPr>
                <w:b/>
                <w:bCs/>
                <w:sz w:val="24"/>
                <w:szCs w:val="24"/>
                <w:lang w:eastAsia="ro-RO"/>
              </w:rPr>
              <w:t>28.</w:t>
            </w:r>
          </w:p>
        </w:tc>
        <w:tc>
          <w:tcPr>
            <w:tcW w:w="4320" w:type="dxa"/>
            <w:tcBorders>
              <w:bottom w:val="single" w:sz="8" w:space="0" w:color="4F81BD"/>
            </w:tcBorders>
          </w:tcPr>
          <w:p w:rsidR="00B131BB" w:rsidRPr="0090491B" w:rsidRDefault="00B131BB" w:rsidP="0090491B">
            <w:pPr>
              <w:spacing w:after="0" w:line="240" w:lineRule="auto"/>
              <w:rPr>
                <w:rFonts w:cs="Calibri"/>
                <w:sz w:val="24"/>
                <w:lang w:eastAsia="ro-RO"/>
              </w:rPr>
            </w:pPr>
            <w:r w:rsidRPr="0090491B">
              <w:rPr>
                <w:rFonts w:cs="Calibri"/>
                <w:sz w:val="24"/>
                <w:lang w:eastAsia="ro-RO"/>
              </w:rPr>
              <w:t>Send Marketing Materials</w:t>
            </w:r>
          </w:p>
        </w:tc>
        <w:tc>
          <w:tcPr>
            <w:tcW w:w="5290" w:type="dxa"/>
            <w:tcBorders>
              <w:bottom w:val="single" w:sz="8" w:space="0" w:color="4F81BD"/>
            </w:tcBorders>
          </w:tcPr>
          <w:p w:rsidR="00B131BB" w:rsidRPr="0090491B" w:rsidRDefault="00B131BB" w:rsidP="0090491B">
            <w:pPr>
              <w:spacing w:after="0" w:line="240" w:lineRule="auto"/>
              <w:rPr>
                <w:rFonts w:cs="Calibri"/>
                <w:sz w:val="24"/>
                <w:lang w:eastAsia="ro-RO"/>
              </w:rPr>
            </w:pPr>
            <w:r w:rsidRPr="0090491B">
              <w:rPr>
                <w:rFonts w:cs="Calibri"/>
                <w:sz w:val="24"/>
                <w:lang w:eastAsia="ro-RO"/>
              </w:rPr>
              <w:t>Indicates whether the customer wants to receive marketing materials</w:t>
            </w:r>
          </w:p>
        </w:tc>
      </w:tr>
    </w:tbl>
    <w:p w:rsidR="00B131BB" w:rsidRDefault="00B131BB" w:rsidP="00E16DF5">
      <w:pPr>
        <w:numPr>
          <w:ins w:id="180" w:author="corina.honcioiu" w:date="2012-03-22T10:12:00Z"/>
        </w:numPr>
        <w:rPr>
          <w:ins w:id="181" w:author="corina.honcioiu" w:date="2012-03-22T10:12:00Z"/>
          <w:sz w:val="24"/>
        </w:rPr>
      </w:pPr>
    </w:p>
    <w:p w:rsidR="00B131BB" w:rsidRPr="00BF530E" w:rsidRDefault="00B131BB" w:rsidP="00E16DF5">
      <w:pPr>
        <w:rPr>
          <w:sz w:val="24"/>
        </w:rPr>
      </w:pPr>
      <w:ins w:id="182" w:author="corina.honcioiu" w:date="2012-03-22T10:12:00Z">
        <w:r>
          <w:rPr>
            <w:sz w:val="24"/>
          </w:rPr>
          <w:t>-relationship type with other accounts / contacts</w:t>
        </w:r>
      </w:ins>
      <w:ins w:id="183" w:author="corina.honcioiu" w:date="2012-03-22T12:15:00Z">
        <w:r>
          <w:rPr>
            <w:sz w:val="24"/>
          </w:rPr>
          <w:t xml:space="preserve"> (e.g. a contact can be a decision maker for account 1 </w:t>
        </w:r>
      </w:ins>
      <w:ins w:id="184" w:author="corina.honcioiu" w:date="2012-03-22T12:16:00Z">
        <w:r>
          <w:rPr>
            <w:sz w:val="24"/>
          </w:rPr>
          <w:t xml:space="preserve">– a client </w:t>
        </w:r>
      </w:ins>
      <w:ins w:id="185" w:author="corina.honcioiu" w:date="2012-03-22T12:15:00Z">
        <w:r>
          <w:rPr>
            <w:sz w:val="24"/>
          </w:rPr>
          <w:t>and an influencers for account 2</w:t>
        </w:r>
      </w:ins>
      <w:ins w:id="186" w:author="corina.honcioiu" w:date="2012-03-22T12:16:00Z">
        <w:r>
          <w:rPr>
            <w:sz w:val="24"/>
          </w:rPr>
          <w:t xml:space="preserve"> – a prospect</w:t>
        </w:r>
      </w:ins>
      <w:ins w:id="187" w:author="corina.honcioiu" w:date="2012-03-22T12:15:00Z">
        <w:r>
          <w:rPr>
            <w:sz w:val="24"/>
          </w:rPr>
          <w:t>)</w:t>
        </w:r>
      </w:ins>
    </w:p>
    <w:p w:rsidR="00B131BB" w:rsidRDefault="00B131BB">
      <w:pPr>
        <w:rPr>
          <w:rFonts w:ascii="Cambria" w:hAnsi="Cambria"/>
          <w:b/>
          <w:bCs/>
          <w:color w:val="4F81BD"/>
        </w:rPr>
      </w:pPr>
      <w:r>
        <w:br w:type="page"/>
      </w:r>
    </w:p>
    <w:p w:rsidR="00B131BB" w:rsidRDefault="00B131BB" w:rsidP="00D12AF6">
      <w:pPr>
        <w:pStyle w:val="Heading3"/>
      </w:pPr>
      <w:bookmarkStart w:id="188" w:name="_Toc320030218"/>
      <w:r>
        <w:t>Building and Tenant Management</w:t>
      </w:r>
      <w:bookmarkEnd w:id="188"/>
    </w:p>
    <w:p w:rsidR="00B131BB" w:rsidRDefault="00B131BB" w:rsidP="000B0737"/>
    <w:p w:rsidR="00B131BB" w:rsidRDefault="00B131BB" w:rsidP="000B0737">
      <w:pPr>
        <w:rPr>
          <w:sz w:val="24"/>
        </w:rPr>
      </w:pPr>
      <w:r>
        <w:rPr>
          <w:sz w:val="24"/>
        </w:rPr>
        <w:t>A custom entity will be defined in the system to store Building information. The following attributes will be defined:</w:t>
      </w:r>
    </w:p>
    <w:tbl>
      <w:tblPr>
        <w:tblW w:w="0" w:type="auto"/>
        <w:tblBorders>
          <w:top w:val="single" w:sz="8" w:space="0" w:color="4F81BD"/>
          <w:left w:val="single" w:sz="8" w:space="0" w:color="4F81BD"/>
          <w:bottom w:val="single" w:sz="8" w:space="0" w:color="4F81BD"/>
          <w:right w:val="single" w:sz="8" w:space="0" w:color="4F81BD"/>
        </w:tblBorders>
        <w:tblLook w:val="00A0"/>
      </w:tblPr>
      <w:tblGrid>
        <w:gridCol w:w="828"/>
        <w:gridCol w:w="4320"/>
        <w:gridCol w:w="5290"/>
      </w:tblGrid>
      <w:tr w:rsidR="00B131BB" w:rsidRPr="0090491B" w:rsidTr="0090491B">
        <w:tc>
          <w:tcPr>
            <w:tcW w:w="828" w:type="dxa"/>
            <w:tcBorders>
              <w:top w:val="single" w:sz="8" w:space="0" w:color="4F81BD"/>
            </w:tcBorders>
            <w:shd w:val="clear" w:color="auto" w:fill="4F81BD"/>
          </w:tcPr>
          <w:p w:rsidR="00B131BB" w:rsidRPr="0090491B" w:rsidRDefault="00B131BB" w:rsidP="0090491B">
            <w:pPr>
              <w:spacing w:after="0" w:line="240" w:lineRule="auto"/>
              <w:rPr>
                <w:b/>
                <w:bCs/>
                <w:color w:val="FFFFFF"/>
                <w:sz w:val="24"/>
                <w:szCs w:val="24"/>
                <w:lang w:eastAsia="ro-RO"/>
              </w:rPr>
            </w:pPr>
            <w:r w:rsidRPr="0090491B">
              <w:rPr>
                <w:b/>
                <w:bCs/>
                <w:color w:val="FFFFFF"/>
                <w:sz w:val="24"/>
                <w:szCs w:val="24"/>
                <w:lang w:eastAsia="ro-RO"/>
              </w:rPr>
              <w:t>Ref</w:t>
            </w:r>
          </w:p>
        </w:tc>
        <w:tc>
          <w:tcPr>
            <w:tcW w:w="4320" w:type="dxa"/>
            <w:tcBorders>
              <w:top w:val="single" w:sz="8" w:space="0" w:color="4F81BD"/>
            </w:tcBorders>
            <w:shd w:val="clear" w:color="auto" w:fill="4F81BD"/>
          </w:tcPr>
          <w:p w:rsidR="00B131BB" w:rsidRPr="0090491B" w:rsidRDefault="00B131BB" w:rsidP="0090491B">
            <w:pPr>
              <w:spacing w:after="0" w:line="240" w:lineRule="auto"/>
              <w:rPr>
                <w:b/>
                <w:bCs/>
                <w:color w:val="FFFFFF"/>
                <w:sz w:val="24"/>
                <w:szCs w:val="24"/>
                <w:lang w:eastAsia="ro-RO"/>
              </w:rPr>
            </w:pPr>
            <w:r w:rsidRPr="0090491B">
              <w:rPr>
                <w:b/>
                <w:bCs/>
                <w:color w:val="FFFFFF"/>
                <w:sz w:val="24"/>
                <w:szCs w:val="24"/>
                <w:lang w:eastAsia="ro-RO"/>
              </w:rPr>
              <w:t>Attribute Name</w:t>
            </w:r>
          </w:p>
        </w:tc>
        <w:tc>
          <w:tcPr>
            <w:tcW w:w="5290" w:type="dxa"/>
            <w:tcBorders>
              <w:top w:val="single" w:sz="8" w:space="0" w:color="4F81BD"/>
            </w:tcBorders>
            <w:shd w:val="clear" w:color="auto" w:fill="4F81BD"/>
          </w:tcPr>
          <w:p w:rsidR="00B131BB" w:rsidRPr="0090491B" w:rsidRDefault="00B131BB" w:rsidP="0090491B">
            <w:pPr>
              <w:spacing w:after="0" w:line="240" w:lineRule="auto"/>
              <w:rPr>
                <w:b/>
                <w:bCs/>
                <w:color w:val="FFFFFF"/>
                <w:sz w:val="24"/>
                <w:szCs w:val="24"/>
                <w:lang w:eastAsia="ro-RO"/>
              </w:rPr>
            </w:pPr>
            <w:r w:rsidRPr="0090491B">
              <w:rPr>
                <w:b/>
                <w:bCs/>
                <w:color w:val="FFFFFF"/>
                <w:sz w:val="24"/>
                <w:szCs w:val="24"/>
                <w:lang w:eastAsia="ro-RO"/>
              </w:rPr>
              <w:t>Description</w:t>
            </w:r>
          </w:p>
        </w:tc>
      </w:tr>
      <w:tr w:rsidR="00B131BB" w:rsidRPr="0090491B" w:rsidTr="0090491B">
        <w:tc>
          <w:tcPr>
            <w:tcW w:w="828" w:type="dxa"/>
            <w:tcBorders>
              <w:top w:val="single" w:sz="8" w:space="0" w:color="4F81BD"/>
              <w:bottom w:val="single" w:sz="8" w:space="0" w:color="4F81BD"/>
            </w:tcBorders>
          </w:tcPr>
          <w:p w:rsidR="00B131BB" w:rsidRPr="0090491B" w:rsidRDefault="00B131BB" w:rsidP="0090491B">
            <w:pPr>
              <w:spacing w:after="0" w:line="240" w:lineRule="auto"/>
              <w:rPr>
                <w:b/>
                <w:bCs/>
                <w:sz w:val="24"/>
                <w:szCs w:val="24"/>
                <w:lang w:eastAsia="ro-RO"/>
              </w:rPr>
            </w:pPr>
            <w:r w:rsidRPr="0090491B">
              <w:rPr>
                <w:b/>
                <w:bCs/>
                <w:sz w:val="24"/>
                <w:szCs w:val="24"/>
                <w:lang w:eastAsia="ro-RO"/>
              </w:rPr>
              <w:t xml:space="preserve">1. </w:t>
            </w:r>
          </w:p>
        </w:tc>
        <w:tc>
          <w:tcPr>
            <w:tcW w:w="432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r w:rsidRPr="0090491B">
              <w:rPr>
                <w:sz w:val="24"/>
                <w:szCs w:val="24"/>
                <w:lang w:eastAsia="ro-RO"/>
              </w:rPr>
              <w:t xml:space="preserve"> Name</w:t>
            </w:r>
          </w:p>
        </w:tc>
        <w:tc>
          <w:tcPr>
            <w:tcW w:w="529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r w:rsidRPr="0090491B">
              <w:rPr>
                <w:sz w:val="24"/>
                <w:szCs w:val="24"/>
                <w:lang w:eastAsia="ro-RO"/>
              </w:rPr>
              <w:t>Mandatory;</w:t>
            </w:r>
          </w:p>
        </w:tc>
      </w:tr>
      <w:tr w:rsidR="00B131BB" w:rsidRPr="0090491B" w:rsidTr="0090491B">
        <w:trPr>
          <w:ins w:id="189" w:author="corina.honcioiu" w:date="2012-03-23T11:05:00Z"/>
        </w:trPr>
        <w:tc>
          <w:tcPr>
            <w:tcW w:w="828" w:type="dxa"/>
            <w:tcBorders>
              <w:top w:val="single" w:sz="8" w:space="0" w:color="4F81BD"/>
              <w:bottom w:val="single" w:sz="8" w:space="0" w:color="4F81BD"/>
            </w:tcBorders>
          </w:tcPr>
          <w:p w:rsidR="00B131BB" w:rsidRPr="0090491B" w:rsidRDefault="00B131BB" w:rsidP="0090491B">
            <w:pPr>
              <w:spacing w:after="0" w:line="240" w:lineRule="auto"/>
              <w:rPr>
                <w:ins w:id="190" w:author="corina.honcioiu" w:date="2012-03-23T11:05:00Z"/>
                <w:b/>
                <w:bCs/>
                <w:sz w:val="24"/>
                <w:szCs w:val="24"/>
                <w:lang w:eastAsia="ro-RO"/>
              </w:rPr>
            </w:pPr>
          </w:p>
        </w:tc>
        <w:tc>
          <w:tcPr>
            <w:tcW w:w="4320" w:type="dxa"/>
            <w:tcBorders>
              <w:top w:val="single" w:sz="8" w:space="0" w:color="4F81BD"/>
              <w:bottom w:val="single" w:sz="8" w:space="0" w:color="4F81BD"/>
            </w:tcBorders>
          </w:tcPr>
          <w:p w:rsidR="00B131BB" w:rsidRPr="0090491B" w:rsidRDefault="00B131BB" w:rsidP="0090491B">
            <w:pPr>
              <w:spacing w:after="0" w:line="240" w:lineRule="auto"/>
              <w:rPr>
                <w:ins w:id="191" w:author="corina.honcioiu" w:date="2012-03-23T11:05:00Z"/>
                <w:sz w:val="24"/>
                <w:szCs w:val="24"/>
                <w:lang w:eastAsia="ro-RO"/>
              </w:rPr>
            </w:pPr>
            <w:ins w:id="192" w:author="corina.honcioiu" w:date="2012-03-23T11:05:00Z">
              <w:r>
                <w:rPr>
                  <w:sz w:val="24"/>
                  <w:szCs w:val="24"/>
                  <w:lang w:eastAsia="ro-RO"/>
                </w:rPr>
                <w:t>Category</w:t>
              </w:r>
            </w:ins>
          </w:p>
        </w:tc>
        <w:tc>
          <w:tcPr>
            <w:tcW w:w="5290" w:type="dxa"/>
            <w:tcBorders>
              <w:top w:val="single" w:sz="8" w:space="0" w:color="4F81BD"/>
              <w:bottom w:val="single" w:sz="8" w:space="0" w:color="4F81BD"/>
            </w:tcBorders>
          </w:tcPr>
          <w:p w:rsidR="00B131BB" w:rsidRDefault="00B131BB" w:rsidP="0090491B">
            <w:pPr>
              <w:spacing w:after="0" w:line="240" w:lineRule="auto"/>
              <w:rPr>
                <w:ins w:id="193" w:author="corina.honcioiu" w:date="2012-03-23T11:05:00Z"/>
                <w:sz w:val="24"/>
                <w:szCs w:val="24"/>
                <w:lang w:eastAsia="ro-RO"/>
              </w:rPr>
            </w:pPr>
            <w:ins w:id="194" w:author="corina.honcioiu" w:date="2012-03-23T11:05:00Z">
              <w:r>
                <w:rPr>
                  <w:sz w:val="24"/>
                  <w:szCs w:val="24"/>
                  <w:lang w:eastAsia="ro-RO"/>
                </w:rPr>
                <w:t>Possible options:</w:t>
              </w:r>
            </w:ins>
          </w:p>
          <w:p w:rsidR="00B131BB" w:rsidRDefault="00B131BB" w:rsidP="0090491B">
            <w:pPr>
              <w:numPr>
                <w:ins w:id="195" w:author="corina.honcioiu" w:date="2012-03-23T11:05:00Z"/>
              </w:numPr>
              <w:spacing w:after="0" w:line="240" w:lineRule="auto"/>
              <w:rPr>
                <w:ins w:id="196" w:author="corina.honcioiu" w:date="2012-03-23T11:05:00Z"/>
                <w:sz w:val="24"/>
                <w:szCs w:val="24"/>
                <w:lang w:eastAsia="ro-RO"/>
              </w:rPr>
            </w:pPr>
            <w:ins w:id="197" w:author="corina.honcioiu" w:date="2012-03-23T11:05:00Z">
              <w:r>
                <w:rPr>
                  <w:sz w:val="24"/>
                  <w:szCs w:val="24"/>
                  <w:lang w:eastAsia="ro-RO"/>
                </w:rPr>
                <w:t>Office</w:t>
              </w:r>
            </w:ins>
          </w:p>
          <w:p w:rsidR="00B131BB" w:rsidRDefault="00B131BB" w:rsidP="0090491B">
            <w:pPr>
              <w:numPr>
                <w:ins w:id="198" w:author="corina.honcioiu" w:date="2012-03-23T11:05:00Z"/>
              </w:numPr>
              <w:spacing w:after="0" w:line="240" w:lineRule="auto"/>
              <w:rPr>
                <w:ins w:id="199" w:author="corina.honcioiu" w:date="2012-03-23T11:05:00Z"/>
                <w:sz w:val="24"/>
                <w:szCs w:val="24"/>
                <w:lang w:eastAsia="ro-RO"/>
              </w:rPr>
            </w:pPr>
            <w:ins w:id="200" w:author="corina.honcioiu" w:date="2012-03-23T11:05:00Z">
              <w:r>
                <w:rPr>
                  <w:sz w:val="24"/>
                  <w:szCs w:val="24"/>
                  <w:lang w:eastAsia="ro-RO"/>
                </w:rPr>
                <w:t>Hospitality</w:t>
              </w:r>
            </w:ins>
          </w:p>
          <w:p w:rsidR="00B131BB" w:rsidRDefault="00B131BB" w:rsidP="0090491B">
            <w:pPr>
              <w:numPr>
                <w:ins w:id="201" w:author="corina.honcioiu" w:date="2012-03-23T11:05:00Z"/>
              </w:numPr>
              <w:spacing w:after="0" w:line="240" w:lineRule="auto"/>
              <w:rPr>
                <w:ins w:id="202" w:author="corina.honcioiu" w:date="2012-03-23T11:05:00Z"/>
                <w:sz w:val="24"/>
                <w:szCs w:val="24"/>
                <w:lang w:eastAsia="ro-RO"/>
              </w:rPr>
            </w:pPr>
            <w:ins w:id="203" w:author="corina.honcioiu" w:date="2012-03-23T11:05:00Z">
              <w:r>
                <w:rPr>
                  <w:sz w:val="24"/>
                  <w:szCs w:val="24"/>
                  <w:lang w:eastAsia="ro-RO"/>
                </w:rPr>
                <w:t>Hospitals</w:t>
              </w:r>
            </w:ins>
          </w:p>
          <w:p w:rsidR="00B131BB" w:rsidRPr="0090491B" w:rsidRDefault="00B131BB" w:rsidP="0090491B">
            <w:pPr>
              <w:numPr>
                <w:ins w:id="204" w:author="corina.honcioiu" w:date="2012-03-23T11:05:00Z"/>
              </w:numPr>
              <w:spacing w:after="0" w:line="240" w:lineRule="auto"/>
              <w:rPr>
                <w:ins w:id="205" w:author="corina.honcioiu" w:date="2012-03-23T11:05:00Z"/>
                <w:sz w:val="24"/>
                <w:szCs w:val="24"/>
                <w:lang w:eastAsia="ro-RO"/>
              </w:rPr>
            </w:pPr>
            <w:ins w:id="206" w:author="corina.honcioiu" w:date="2012-03-23T11:05:00Z">
              <w:r>
                <w:rPr>
                  <w:sz w:val="24"/>
                  <w:szCs w:val="24"/>
                  <w:lang w:eastAsia="ro-RO"/>
                </w:rPr>
                <w:t>Retail</w:t>
              </w:r>
            </w:ins>
          </w:p>
        </w:tc>
      </w:tr>
      <w:tr w:rsidR="00B131BB" w:rsidRPr="0090491B" w:rsidTr="0090491B">
        <w:tc>
          <w:tcPr>
            <w:tcW w:w="828" w:type="dxa"/>
          </w:tcPr>
          <w:p w:rsidR="00B131BB" w:rsidRPr="0090491B" w:rsidRDefault="00B131BB" w:rsidP="0090491B">
            <w:pPr>
              <w:spacing w:after="0" w:line="240" w:lineRule="auto"/>
              <w:rPr>
                <w:b/>
                <w:bCs/>
                <w:sz w:val="24"/>
                <w:szCs w:val="24"/>
                <w:lang w:eastAsia="ro-RO"/>
              </w:rPr>
            </w:pPr>
            <w:r w:rsidRPr="0090491B">
              <w:rPr>
                <w:b/>
                <w:bCs/>
                <w:sz w:val="24"/>
                <w:szCs w:val="24"/>
                <w:lang w:eastAsia="ro-RO"/>
              </w:rPr>
              <w:t>2.</w:t>
            </w:r>
          </w:p>
        </w:tc>
        <w:tc>
          <w:tcPr>
            <w:tcW w:w="4320" w:type="dxa"/>
          </w:tcPr>
          <w:p w:rsidR="00B131BB" w:rsidRPr="0090491B" w:rsidRDefault="00B131BB" w:rsidP="0090491B">
            <w:pPr>
              <w:spacing w:after="0" w:line="240" w:lineRule="auto"/>
              <w:rPr>
                <w:sz w:val="24"/>
                <w:szCs w:val="24"/>
                <w:lang w:eastAsia="ro-RO"/>
              </w:rPr>
            </w:pPr>
            <w:r w:rsidRPr="0090491B">
              <w:rPr>
                <w:sz w:val="24"/>
                <w:szCs w:val="24"/>
                <w:lang w:eastAsia="ro-RO"/>
              </w:rPr>
              <w:t>Description</w:t>
            </w:r>
          </w:p>
        </w:tc>
        <w:tc>
          <w:tcPr>
            <w:tcW w:w="5290" w:type="dxa"/>
          </w:tcPr>
          <w:p w:rsidR="00B131BB" w:rsidRPr="0090491B" w:rsidRDefault="00B131BB" w:rsidP="0090491B">
            <w:pPr>
              <w:spacing w:after="0" w:line="240" w:lineRule="auto"/>
              <w:rPr>
                <w:sz w:val="24"/>
                <w:szCs w:val="24"/>
                <w:lang w:eastAsia="ro-RO"/>
              </w:rPr>
            </w:pPr>
          </w:p>
        </w:tc>
      </w:tr>
      <w:tr w:rsidR="00B131BB" w:rsidRPr="0090491B" w:rsidTr="0090491B">
        <w:tc>
          <w:tcPr>
            <w:tcW w:w="828" w:type="dxa"/>
            <w:tcBorders>
              <w:top w:val="single" w:sz="8" w:space="0" w:color="4F81BD"/>
              <w:bottom w:val="single" w:sz="8" w:space="0" w:color="4F81BD"/>
            </w:tcBorders>
          </w:tcPr>
          <w:p w:rsidR="00B131BB" w:rsidRPr="0090491B" w:rsidRDefault="00B131BB" w:rsidP="0090491B">
            <w:pPr>
              <w:spacing w:after="0" w:line="240" w:lineRule="auto"/>
              <w:rPr>
                <w:b/>
                <w:bCs/>
                <w:sz w:val="24"/>
                <w:szCs w:val="24"/>
                <w:lang w:eastAsia="ro-RO"/>
              </w:rPr>
            </w:pPr>
            <w:r w:rsidRPr="0090491B">
              <w:rPr>
                <w:b/>
                <w:bCs/>
                <w:sz w:val="24"/>
                <w:szCs w:val="24"/>
                <w:lang w:eastAsia="ro-RO"/>
              </w:rPr>
              <w:t>3.</w:t>
            </w:r>
          </w:p>
        </w:tc>
        <w:tc>
          <w:tcPr>
            <w:tcW w:w="432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r w:rsidRPr="0090491B">
              <w:rPr>
                <w:sz w:val="24"/>
                <w:szCs w:val="24"/>
                <w:lang w:eastAsia="ro-RO"/>
              </w:rPr>
              <w:t>Development Stage</w:t>
            </w:r>
            <w:ins w:id="207" w:author="corina.honcioiu" w:date="2012-03-23T11:05:00Z">
              <w:r>
                <w:rPr>
                  <w:sz w:val="24"/>
                  <w:szCs w:val="24"/>
                  <w:lang w:eastAsia="ro-RO"/>
                </w:rPr>
                <w:t xml:space="preserve"> (Office)</w:t>
              </w:r>
            </w:ins>
          </w:p>
        </w:tc>
        <w:tc>
          <w:tcPr>
            <w:tcW w:w="529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r w:rsidRPr="0090491B">
              <w:rPr>
                <w:sz w:val="24"/>
                <w:szCs w:val="24"/>
                <w:lang w:eastAsia="ro-RO"/>
              </w:rPr>
              <w:t>Possible options:</w:t>
            </w:r>
          </w:p>
          <w:p w:rsidR="00B131BB" w:rsidRPr="0090491B" w:rsidRDefault="00B131BB" w:rsidP="0090491B">
            <w:pPr>
              <w:pStyle w:val="ListParagraph"/>
              <w:numPr>
                <w:ilvl w:val="0"/>
                <w:numId w:val="43"/>
                <w:numberingChange w:id="208" w:author="corina.honcioiu" w:date="2012-03-22T09:40:00Z" w:original="-"/>
              </w:numPr>
              <w:spacing w:after="0" w:line="240" w:lineRule="auto"/>
              <w:rPr>
                <w:sz w:val="24"/>
                <w:szCs w:val="24"/>
                <w:lang w:eastAsia="ro-RO"/>
              </w:rPr>
            </w:pPr>
            <w:r w:rsidRPr="0090491B">
              <w:rPr>
                <w:sz w:val="24"/>
                <w:szCs w:val="24"/>
                <w:lang w:eastAsia="ro-RO"/>
              </w:rPr>
              <w:t>Announced</w:t>
            </w:r>
          </w:p>
          <w:p w:rsidR="00B131BB" w:rsidRDefault="00B131BB" w:rsidP="0090491B">
            <w:pPr>
              <w:pStyle w:val="ListParagraph"/>
              <w:numPr>
                <w:ilvl w:val="0"/>
                <w:numId w:val="43"/>
                <w:numberingChange w:id="209" w:author="corina.honcioiu" w:date="2012-03-22T09:40:00Z" w:original="-"/>
              </w:numPr>
              <w:spacing w:after="0" w:line="240" w:lineRule="auto"/>
              <w:rPr>
                <w:sz w:val="24"/>
                <w:szCs w:val="24"/>
                <w:lang w:eastAsia="ro-RO"/>
              </w:rPr>
            </w:pPr>
            <w:r w:rsidRPr="0090491B">
              <w:rPr>
                <w:sz w:val="24"/>
                <w:szCs w:val="24"/>
                <w:lang w:eastAsia="ro-RO"/>
              </w:rPr>
              <w:t>In construction</w:t>
            </w:r>
            <w:ins w:id="210" w:author="corina.honcioiu" w:date="2012-03-22T10:18:00Z">
              <w:r>
                <w:rPr>
                  <w:sz w:val="24"/>
                  <w:szCs w:val="24"/>
                  <w:lang w:eastAsia="ro-RO"/>
                </w:rPr>
                <w:t xml:space="preserve"> with pre-lease</w:t>
              </w:r>
            </w:ins>
          </w:p>
          <w:p w:rsidR="00B131BB" w:rsidRPr="0090491B" w:rsidRDefault="00B131BB" w:rsidP="0090491B">
            <w:pPr>
              <w:pStyle w:val="ListParagraph"/>
              <w:numPr>
                <w:ilvl w:val="0"/>
                <w:numId w:val="43"/>
                <w:ins w:id="211" w:author="corina.honcioiu" w:date="2012-03-22T10:18:00Z"/>
              </w:numPr>
              <w:spacing w:after="0" w:line="240" w:lineRule="auto"/>
              <w:rPr>
                <w:ins w:id="212" w:author="corina.honcioiu" w:date="2012-03-22T10:18:00Z"/>
                <w:sz w:val="24"/>
                <w:szCs w:val="24"/>
                <w:lang w:eastAsia="ro-RO"/>
              </w:rPr>
            </w:pPr>
            <w:ins w:id="213" w:author="corina.honcioiu" w:date="2012-03-22T10:18:00Z">
              <w:r>
                <w:rPr>
                  <w:sz w:val="24"/>
                  <w:szCs w:val="24"/>
                  <w:lang w:eastAsia="ro-RO"/>
                </w:rPr>
                <w:t>In construction without pre-lease</w:t>
              </w:r>
            </w:ins>
          </w:p>
          <w:p w:rsidR="00B131BB" w:rsidRDefault="00B131BB" w:rsidP="0090491B">
            <w:pPr>
              <w:pStyle w:val="ListParagraph"/>
              <w:numPr>
                <w:ilvl w:val="0"/>
                <w:numId w:val="43"/>
                <w:numberingChange w:id="214" w:author="corina.honcioiu" w:date="2012-03-22T09:40:00Z" w:original="-"/>
              </w:numPr>
              <w:spacing w:after="0" w:line="240" w:lineRule="auto"/>
              <w:rPr>
                <w:sz w:val="24"/>
                <w:szCs w:val="24"/>
                <w:lang w:eastAsia="ro-RO"/>
              </w:rPr>
            </w:pPr>
            <w:del w:id="215" w:author="corina.honcioiu" w:date="2012-03-22T10:17:00Z">
              <w:r w:rsidRPr="0090491B" w:rsidDel="00992FB8">
                <w:rPr>
                  <w:sz w:val="24"/>
                  <w:szCs w:val="24"/>
                  <w:lang w:eastAsia="ro-RO"/>
                </w:rPr>
                <w:delText>Finalized</w:delText>
              </w:r>
            </w:del>
            <w:ins w:id="216" w:author="corina.honcioiu" w:date="2012-03-22T10:17:00Z">
              <w:r>
                <w:rPr>
                  <w:sz w:val="24"/>
                  <w:szCs w:val="24"/>
                  <w:lang w:eastAsia="ro-RO"/>
                </w:rPr>
                <w:t>Completed</w:t>
              </w:r>
            </w:ins>
            <w:ins w:id="217" w:author="corina.honcioiu" w:date="2012-03-22T10:18:00Z">
              <w:r>
                <w:rPr>
                  <w:sz w:val="24"/>
                  <w:szCs w:val="24"/>
                  <w:lang w:eastAsia="ro-RO"/>
                </w:rPr>
                <w:t xml:space="preserve"> &amp; vacant</w:t>
              </w:r>
            </w:ins>
          </w:p>
          <w:p w:rsidR="00B131BB" w:rsidRPr="0090491B" w:rsidRDefault="00B131BB" w:rsidP="00992FB8">
            <w:pPr>
              <w:pStyle w:val="ListParagraph"/>
              <w:numPr>
                <w:ilvl w:val="0"/>
                <w:numId w:val="43"/>
                <w:ins w:id="218" w:author="corina.honcioiu" w:date="2012-03-22T10:17:00Z"/>
              </w:numPr>
              <w:spacing w:after="0" w:line="240" w:lineRule="auto"/>
              <w:rPr>
                <w:sz w:val="24"/>
                <w:szCs w:val="24"/>
                <w:lang w:eastAsia="ro-RO"/>
              </w:rPr>
            </w:pPr>
            <w:ins w:id="219" w:author="corina.honcioiu" w:date="2012-03-22T10:18:00Z">
              <w:r>
                <w:rPr>
                  <w:sz w:val="24"/>
                  <w:szCs w:val="24"/>
                  <w:lang w:eastAsia="ro-RO"/>
                </w:rPr>
                <w:t>Completed &amp; leased</w:t>
              </w:r>
            </w:ins>
          </w:p>
        </w:tc>
      </w:tr>
      <w:tr w:rsidR="00B131BB" w:rsidRPr="0090491B" w:rsidTr="0090491B">
        <w:tc>
          <w:tcPr>
            <w:tcW w:w="828" w:type="dxa"/>
          </w:tcPr>
          <w:p w:rsidR="00B131BB" w:rsidRPr="0090491B" w:rsidRDefault="00B131BB" w:rsidP="0090491B">
            <w:pPr>
              <w:spacing w:after="0" w:line="240" w:lineRule="auto"/>
              <w:rPr>
                <w:b/>
                <w:bCs/>
                <w:sz w:val="24"/>
                <w:szCs w:val="24"/>
                <w:lang w:eastAsia="ro-RO"/>
              </w:rPr>
            </w:pPr>
            <w:r w:rsidRPr="0090491B">
              <w:rPr>
                <w:b/>
                <w:bCs/>
                <w:sz w:val="24"/>
                <w:szCs w:val="24"/>
                <w:lang w:eastAsia="ro-RO"/>
              </w:rPr>
              <w:t>4.</w:t>
            </w:r>
          </w:p>
        </w:tc>
        <w:tc>
          <w:tcPr>
            <w:tcW w:w="4320" w:type="dxa"/>
          </w:tcPr>
          <w:p w:rsidR="00B131BB" w:rsidRPr="0090491B" w:rsidRDefault="00B131BB" w:rsidP="0090491B">
            <w:pPr>
              <w:spacing w:after="0" w:line="240" w:lineRule="auto"/>
              <w:rPr>
                <w:sz w:val="24"/>
                <w:szCs w:val="24"/>
                <w:lang w:eastAsia="ro-RO"/>
              </w:rPr>
            </w:pPr>
            <w:r w:rsidRPr="0090491B">
              <w:rPr>
                <w:sz w:val="24"/>
                <w:szCs w:val="24"/>
                <w:lang w:eastAsia="ro-RO"/>
              </w:rPr>
              <w:t>Construction Year</w:t>
            </w:r>
          </w:p>
        </w:tc>
        <w:tc>
          <w:tcPr>
            <w:tcW w:w="5290" w:type="dxa"/>
          </w:tcPr>
          <w:p w:rsidR="00B131BB" w:rsidRPr="0090491B" w:rsidRDefault="00B131BB" w:rsidP="0090491B">
            <w:pPr>
              <w:spacing w:after="0" w:line="240" w:lineRule="auto"/>
              <w:rPr>
                <w:sz w:val="24"/>
                <w:szCs w:val="24"/>
                <w:lang w:eastAsia="ro-RO"/>
              </w:rPr>
            </w:pPr>
          </w:p>
        </w:tc>
      </w:tr>
      <w:tr w:rsidR="00B131BB" w:rsidRPr="0090491B" w:rsidTr="0090491B">
        <w:tc>
          <w:tcPr>
            <w:tcW w:w="828" w:type="dxa"/>
            <w:tcBorders>
              <w:top w:val="single" w:sz="8" w:space="0" w:color="4F81BD"/>
              <w:bottom w:val="single" w:sz="8" w:space="0" w:color="4F81BD"/>
            </w:tcBorders>
          </w:tcPr>
          <w:p w:rsidR="00B131BB" w:rsidRPr="0090491B" w:rsidRDefault="00B131BB" w:rsidP="0090491B">
            <w:pPr>
              <w:spacing w:after="0" w:line="240" w:lineRule="auto"/>
              <w:rPr>
                <w:b/>
                <w:bCs/>
                <w:sz w:val="24"/>
                <w:szCs w:val="24"/>
                <w:lang w:eastAsia="ro-RO"/>
              </w:rPr>
            </w:pPr>
            <w:r w:rsidRPr="0090491B">
              <w:rPr>
                <w:b/>
                <w:bCs/>
                <w:sz w:val="24"/>
                <w:szCs w:val="24"/>
                <w:lang w:eastAsia="ro-RO"/>
              </w:rPr>
              <w:t>5.</w:t>
            </w:r>
          </w:p>
        </w:tc>
        <w:tc>
          <w:tcPr>
            <w:tcW w:w="432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r w:rsidRPr="0090491B">
              <w:rPr>
                <w:sz w:val="24"/>
                <w:szCs w:val="24"/>
                <w:lang w:eastAsia="ro-RO"/>
              </w:rPr>
              <w:t>Class</w:t>
            </w:r>
            <w:ins w:id="220" w:author="corina.honcioiu" w:date="2012-03-23T11:05:00Z">
              <w:r>
                <w:rPr>
                  <w:sz w:val="24"/>
                  <w:szCs w:val="24"/>
                  <w:lang w:eastAsia="ro-RO"/>
                </w:rPr>
                <w:t xml:space="preserve"> (Office)</w:t>
              </w:r>
            </w:ins>
          </w:p>
        </w:tc>
        <w:tc>
          <w:tcPr>
            <w:tcW w:w="529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r w:rsidRPr="0090491B">
              <w:rPr>
                <w:sz w:val="24"/>
                <w:szCs w:val="24"/>
                <w:lang w:eastAsia="ro-RO"/>
              </w:rPr>
              <w:t>Possible options:</w:t>
            </w:r>
          </w:p>
          <w:p w:rsidR="00B131BB" w:rsidRPr="0090491B" w:rsidRDefault="00B131BB" w:rsidP="0090491B">
            <w:pPr>
              <w:pStyle w:val="ListParagraph"/>
              <w:numPr>
                <w:ilvl w:val="0"/>
                <w:numId w:val="43"/>
                <w:numberingChange w:id="221" w:author="corina.honcioiu" w:date="2012-03-22T09:40:00Z" w:original="-"/>
              </w:numPr>
              <w:spacing w:after="0" w:line="240" w:lineRule="auto"/>
              <w:rPr>
                <w:sz w:val="24"/>
                <w:szCs w:val="24"/>
                <w:lang w:eastAsia="ro-RO"/>
              </w:rPr>
            </w:pPr>
            <w:r w:rsidRPr="0090491B">
              <w:rPr>
                <w:sz w:val="24"/>
                <w:szCs w:val="24"/>
                <w:lang w:eastAsia="ro-RO"/>
              </w:rPr>
              <w:t>A</w:t>
            </w:r>
          </w:p>
          <w:p w:rsidR="00B131BB" w:rsidRPr="0090491B" w:rsidRDefault="00B131BB" w:rsidP="0090491B">
            <w:pPr>
              <w:pStyle w:val="ListParagraph"/>
              <w:numPr>
                <w:ilvl w:val="0"/>
                <w:numId w:val="43"/>
                <w:numberingChange w:id="222" w:author="corina.honcioiu" w:date="2012-03-22T09:40:00Z" w:original="-"/>
              </w:numPr>
              <w:spacing w:after="0" w:line="240" w:lineRule="auto"/>
              <w:rPr>
                <w:sz w:val="24"/>
                <w:szCs w:val="24"/>
                <w:lang w:eastAsia="ro-RO"/>
              </w:rPr>
            </w:pPr>
            <w:r w:rsidRPr="0090491B">
              <w:rPr>
                <w:sz w:val="24"/>
                <w:szCs w:val="24"/>
                <w:lang w:eastAsia="ro-RO"/>
              </w:rPr>
              <w:t>B</w:t>
            </w:r>
          </w:p>
          <w:p w:rsidR="00B131BB" w:rsidRDefault="00B131BB" w:rsidP="0090491B">
            <w:pPr>
              <w:pStyle w:val="ListParagraph"/>
              <w:numPr>
                <w:ilvl w:val="0"/>
                <w:numId w:val="43"/>
                <w:numberingChange w:id="223" w:author="corina.honcioiu" w:date="2012-03-22T09:40:00Z" w:original="-"/>
              </w:numPr>
              <w:spacing w:after="0" w:line="240" w:lineRule="auto"/>
              <w:rPr>
                <w:sz w:val="24"/>
                <w:szCs w:val="24"/>
                <w:lang w:eastAsia="ro-RO"/>
              </w:rPr>
            </w:pPr>
            <w:r w:rsidRPr="0090491B">
              <w:rPr>
                <w:sz w:val="24"/>
                <w:szCs w:val="24"/>
                <w:lang w:eastAsia="ro-RO"/>
              </w:rPr>
              <w:t>B+</w:t>
            </w:r>
          </w:p>
          <w:p w:rsidR="00B131BB" w:rsidRPr="0090491B" w:rsidRDefault="00B131BB" w:rsidP="0090491B">
            <w:pPr>
              <w:pStyle w:val="ListParagraph"/>
              <w:numPr>
                <w:ilvl w:val="0"/>
                <w:numId w:val="43"/>
                <w:ins w:id="224" w:author="corina.honcioiu" w:date="2012-03-22T10:19:00Z"/>
              </w:numPr>
              <w:spacing w:after="0" w:line="240" w:lineRule="auto"/>
              <w:rPr>
                <w:sz w:val="24"/>
                <w:szCs w:val="24"/>
                <w:lang w:eastAsia="ro-RO"/>
              </w:rPr>
            </w:pPr>
            <w:ins w:id="225" w:author="corina.honcioiu" w:date="2012-03-22T10:19:00Z">
              <w:r>
                <w:rPr>
                  <w:sz w:val="24"/>
                  <w:szCs w:val="24"/>
                  <w:lang w:eastAsia="ro-RO"/>
                </w:rPr>
                <w:t>C (Villas, etc.)</w:t>
              </w:r>
            </w:ins>
          </w:p>
        </w:tc>
      </w:tr>
      <w:tr w:rsidR="00B131BB" w:rsidRPr="0090491B" w:rsidTr="0090491B">
        <w:tc>
          <w:tcPr>
            <w:tcW w:w="828" w:type="dxa"/>
          </w:tcPr>
          <w:p w:rsidR="00B131BB" w:rsidRPr="0090491B" w:rsidRDefault="00B131BB" w:rsidP="0090491B">
            <w:pPr>
              <w:spacing w:after="0" w:line="240" w:lineRule="auto"/>
              <w:rPr>
                <w:b/>
                <w:bCs/>
                <w:sz w:val="24"/>
                <w:szCs w:val="24"/>
                <w:lang w:eastAsia="ro-RO"/>
              </w:rPr>
            </w:pPr>
            <w:r w:rsidRPr="0090491B">
              <w:rPr>
                <w:b/>
                <w:bCs/>
                <w:sz w:val="24"/>
                <w:szCs w:val="24"/>
                <w:lang w:eastAsia="ro-RO"/>
              </w:rPr>
              <w:t>6.</w:t>
            </w:r>
          </w:p>
        </w:tc>
        <w:tc>
          <w:tcPr>
            <w:tcW w:w="4320" w:type="dxa"/>
          </w:tcPr>
          <w:p w:rsidR="00B131BB" w:rsidRPr="0090491B" w:rsidRDefault="00B131BB" w:rsidP="0090491B">
            <w:pPr>
              <w:spacing w:after="0" w:line="240" w:lineRule="auto"/>
              <w:rPr>
                <w:sz w:val="24"/>
                <w:szCs w:val="24"/>
                <w:lang w:eastAsia="ro-RO"/>
              </w:rPr>
            </w:pPr>
            <w:r w:rsidRPr="0090491B">
              <w:rPr>
                <w:sz w:val="24"/>
                <w:szCs w:val="24"/>
                <w:lang w:eastAsia="ro-RO"/>
              </w:rPr>
              <w:t>Address</w:t>
            </w:r>
          </w:p>
        </w:tc>
        <w:tc>
          <w:tcPr>
            <w:tcW w:w="5290" w:type="dxa"/>
          </w:tcPr>
          <w:p w:rsidR="00B131BB" w:rsidRPr="0090491B" w:rsidRDefault="00B131BB" w:rsidP="0090491B">
            <w:pPr>
              <w:spacing w:after="0" w:line="240" w:lineRule="auto"/>
              <w:rPr>
                <w:sz w:val="24"/>
                <w:szCs w:val="24"/>
                <w:lang w:eastAsia="ro-RO"/>
              </w:rPr>
            </w:pPr>
          </w:p>
        </w:tc>
      </w:tr>
      <w:tr w:rsidR="00B131BB" w:rsidRPr="0090491B" w:rsidTr="0090491B">
        <w:tc>
          <w:tcPr>
            <w:tcW w:w="828" w:type="dxa"/>
            <w:tcBorders>
              <w:top w:val="single" w:sz="8" w:space="0" w:color="4F81BD"/>
              <w:bottom w:val="single" w:sz="8" w:space="0" w:color="4F81BD"/>
            </w:tcBorders>
          </w:tcPr>
          <w:p w:rsidR="00B131BB" w:rsidRPr="0090491B" w:rsidRDefault="00B131BB" w:rsidP="0090491B">
            <w:pPr>
              <w:spacing w:after="0" w:line="240" w:lineRule="auto"/>
              <w:rPr>
                <w:b/>
                <w:bCs/>
                <w:sz w:val="24"/>
                <w:szCs w:val="24"/>
                <w:lang w:eastAsia="ro-RO"/>
              </w:rPr>
            </w:pPr>
            <w:r w:rsidRPr="0090491B">
              <w:rPr>
                <w:b/>
                <w:bCs/>
                <w:sz w:val="24"/>
                <w:szCs w:val="24"/>
                <w:lang w:eastAsia="ro-RO"/>
              </w:rPr>
              <w:t>7.</w:t>
            </w:r>
          </w:p>
        </w:tc>
        <w:tc>
          <w:tcPr>
            <w:tcW w:w="432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r w:rsidRPr="0090491B">
              <w:rPr>
                <w:sz w:val="24"/>
                <w:szCs w:val="24"/>
                <w:lang w:eastAsia="ro-RO"/>
              </w:rPr>
              <w:t>City</w:t>
            </w:r>
          </w:p>
        </w:tc>
        <w:tc>
          <w:tcPr>
            <w:tcW w:w="529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p>
        </w:tc>
      </w:tr>
      <w:tr w:rsidR="00B131BB" w:rsidRPr="0090491B" w:rsidTr="00B131BB">
        <w:tblPrEx>
          <w:tblBorders>
            <w:top w:val="none" w:sz="0" w:space="0" w:color="auto"/>
            <w:left w:val="none" w:sz="0" w:space="0" w:color="auto"/>
            <w:bottom w:val="none" w:sz="0" w:space="0" w:color="auto"/>
            <w:right w:val="none" w:sz="0" w:space="0" w:color="auto"/>
          </w:tblBorders>
        </w:tblPrEx>
        <w:tc>
          <w:tcPr>
            <w:tcW w:w="828" w:type="dxa"/>
          </w:tcPr>
          <w:p w:rsidR="00B131BB" w:rsidRPr="0090491B" w:rsidRDefault="00B131BB" w:rsidP="0090491B">
            <w:pPr>
              <w:spacing w:after="0" w:line="240" w:lineRule="auto"/>
              <w:rPr>
                <w:b/>
                <w:bCs/>
                <w:sz w:val="24"/>
                <w:szCs w:val="24"/>
                <w:lang w:eastAsia="ro-RO"/>
              </w:rPr>
            </w:pPr>
            <w:r w:rsidRPr="0090491B">
              <w:rPr>
                <w:b/>
                <w:bCs/>
                <w:sz w:val="24"/>
                <w:szCs w:val="24"/>
                <w:lang w:eastAsia="ro-RO"/>
              </w:rPr>
              <w:t>8.</w:t>
            </w:r>
          </w:p>
        </w:tc>
        <w:tc>
          <w:tcPr>
            <w:tcW w:w="4320" w:type="dxa"/>
          </w:tcPr>
          <w:p w:rsidR="00B131BB" w:rsidRPr="0090491B" w:rsidRDefault="00B131BB" w:rsidP="0090491B">
            <w:pPr>
              <w:spacing w:after="0" w:line="240" w:lineRule="auto"/>
              <w:rPr>
                <w:sz w:val="24"/>
                <w:szCs w:val="24"/>
                <w:lang w:eastAsia="ro-RO"/>
              </w:rPr>
            </w:pPr>
            <w:r w:rsidRPr="0090491B">
              <w:rPr>
                <w:sz w:val="24"/>
                <w:szCs w:val="24"/>
                <w:lang w:eastAsia="ro-RO"/>
              </w:rPr>
              <w:t>Square Meters</w:t>
            </w:r>
            <w:ins w:id="226" w:author="corina.honcioiu" w:date="2012-03-23T11:06:00Z">
              <w:r>
                <w:rPr>
                  <w:sz w:val="24"/>
                  <w:szCs w:val="24"/>
                  <w:lang w:eastAsia="ro-RO"/>
                </w:rPr>
                <w:t xml:space="preserve"> (Office, Retail)</w:t>
              </w:r>
            </w:ins>
          </w:p>
        </w:tc>
        <w:tc>
          <w:tcPr>
            <w:tcW w:w="5290" w:type="dxa"/>
          </w:tcPr>
          <w:p w:rsidR="00B131BB" w:rsidRPr="0090491B" w:rsidRDefault="00B131BB" w:rsidP="0090491B">
            <w:pPr>
              <w:spacing w:after="0" w:line="240" w:lineRule="auto"/>
              <w:rPr>
                <w:sz w:val="24"/>
                <w:szCs w:val="24"/>
                <w:lang w:eastAsia="ro-RO"/>
              </w:rPr>
            </w:pPr>
          </w:p>
        </w:tc>
      </w:tr>
      <w:tr w:rsidR="00B131BB" w:rsidRPr="0090491B" w:rsidTr="00B131BB">
        <w:tblPrEx>
          <w:tblBorders>
            <w:top w:val="none" w:sz="0" w:space="0" w:color="auto"/>
            <w:left w:val="none" w:sz="0" w:space="0" w:color="auto"/>
            <w:bottom w:val="none" w:sz="0" w:space="0" w:color="auto"/>
            <w:right w:val="none" w:sz="0" w:space="0" w:color="auto"/>
          </w:tblBorders>
        </w:tblPrEx>
        <w:trPr>
          <w:ins w:id="227" w:author="corina.honcioiu" w:date="2012-03-23T11:05:00Z"/>
        </w:trPr>
        <w:tc>
          <w:tcPr>
            <w:tcW w:w="828" w:type="dxa"/>
          </w:tcPr>
          <w:p w:rsidR="00B131BB" w:rsidRPr="0090491B" w:rsidRDefault="00B131BB" w:rsidP="0090491B">
            <w:pPr>
              <w:spacing w:after="0" w:line="240" w:lineRule="auto"/>
              <w:rPr>
                <w:ins w:id="228" w:author="corina.honcioiu" w:date="2012-03-23T11:05:00Z"/>
                <w:b/>
                <w:bCs/>
                <w:sz w:val="24"/>
                <w:szCs w:val="24"/>
                <w:lang w:eastAsia="ro-RO"/>
              </w:rPr>
            </w:pPr>
          </w:p>
        </w:tc>
        <w:tc>
          <w:tcPr>
            <w:tcW w:w="4320" w:type="dxa"/>
          </w:tcPr>
          <w:p w:rsidR="00B131BB" w:rsidRPr="0090491B" w:rsidRDefault="00B131BB" w:rsidP="0090491B">
            <w:pPr>
              <w:spacing w:after="0" w:line="240" w:lineRule="auto"/>
              <w:rPr>
                <w:ins w:id="229" w:author="corina.honcioiu" w:date="2012-03-23T11:05:00Z"/>
                <w:sz w:val="24"/>
                <w:szCs w:val="24"/>
                <w:lang w:eastAsia="ro-RO"/>
              </w:rPr>
            </w:pPr>
            <w:ins w:id="230" w:author="corina.honcioiu" w:date="2012-03-23T11:06:00Z">
              <w:r>
                <w:rPr>
                  <w:sz w:val="24"/>
                  <w:szCs w:val="24"/>
                  <w:lang w:eastAsia="ro-RO"/>
                </w:rPr>
                <w:t>No. of Rooms (Hospitality)</w:t>
              </w:r>
            </w:ins>
          </w:p>
        </w:tc>
        <w:tc>
          <w:tcPr>
            <w:tcW w:w="5290" w:type="dxa"/>
          </w:tcPr>
          <w:p w:rsidR="00B131BB" w:rsidRPr="0090491B" w:rsidRDefault="00B131BB" w:rsidP="0090491B">
            <w:pPr>
              <w:spacing w:after="0" w:line="240" w:lineRule="auto"/>
              <w:rPr>
                <w:ins w:id="231" w:author="corina.honcioiu" w:date="2012-03-23T11:05:00Z"/>
                <w:sz w:val="24"/>
                <w:szCs w:val="24"/>
                <w:lang w:eastAsia="ro-RO"/>
              </w:rPr>
            </w:pPr>
          </w:p>
        </w:tc>
      </w:tr>
      <w:tr w:rsidR="00B131BB" w:rsidRPr="0090491B" w:rsidTr="00B131BB">
        <w:tblPrEx>
          <w:tblBorders>
            <w:top w:val="none" w:sz="0" w:space="0" w:color="auto"/>
            <w:left w:val="none" w:sz="0" w:space="0" w:color="auto"/>
            <w:bottom w:val="none" w:sz="0" w:space="0" w:color="auto"/>
            <w:right w:val="none" w:sz="0" w:space="0" w:color="auto"/>
          </w:tblBorders>
        </w:tblPrEx>
        <w:trPr>
          <w:ins w:id="232" w:author="corina.honcioiu" w:date="2012-03-23T11:06:00Z"/>
        </w:trPr>
        <w:tc>
          <w:tcPr>
            <w:tcW w:w="828" w:type="dxa"/>
          </w:tcPr>
          <w:p w:rsidR="00B131BB" w:rsidRPr="0090491B" w:rsidRDefault="00B131BB" w:rsidP="0090491B">
            <w:pPr>
              <w:spacing w:after="0" w:line="240" w:lineRule="auto"/>
              <w:rPr>
                <w:ins w:id="233" w:author="corina.honcioiu" w:date="2012-03-23T11:06:00Z"/>
                <w:b/>
                <w:bCs/>
                <w:sz w:val="24"/>
                <w:szCs w:val="24"/>
                <w:lang w:eastAsia="ro-RO"/>
              </w:rPr>
            </w:pPr>
          </w:p>
        </w:tc>
        <w:tc>
          <w:tcPr>
            <w:tcW w:w="4320" w:type="dxa"/>
          </w:tcPr>
          <w:p w:rsidR="00B131BB" w:rsidRPr="0090491B" w:rsidRDefault="00B131BB" w:rsidP="0090491B">
            <w:pPr>
              <w:spacing w:after="0" w:line="240" w:lineRule="auto"/>
              <w:rPr>
                <w:ins w:id="234" w:author="corina.honcioiu" w:date="2012-03-23T11:06:00Z"/>
                <w:sz w:val="24"/>
                <w:szCs w:val="24"/>
                <w:lang w:eastAsia="ro-RO"/>
              </w:rPr>
            </w:pPr>
            <w:ins w:id="235" w:author="corina.honcioiu" w:date="2012-03-23T11:06:00Z">
              <w:r>
                <w:rPr>
                  <w:sz w:val="24"/>
                  <w:szCs w:val="24"/>
                  <w:lang w:eastAsia="ro-RO"/>
                </w:rPr>
                <w:t>No</w:t>
              </w:r>
            </w:ins>
            <w:ins w:id="236" w:author="corina.honcioiu" w:date="2012-03-23T11:08:00Z">
              <w:r>
                <w:rPr>
                  <w:sz w:val="24"/>
                  <w:szCs w:val="24"/>
                  <w:lang w:eastAsia="ro-RO"/>
                </w:rPr>
                <w:t>.</w:t>
              </w:r>
            </w:ins>
            <w:ins w:id="237" w:author="corina.honcioiu" w:date="2012-03-23T11:06:00Z">
              <w:r>
                <w:rPr>
                  <w:sz w:val="24"/>
                  <w:szCs w:val="24"/>
                  <w:lang w:eastAsia="ro-RO"/>
                </w:rPr>
                <w:t xml:space="preserve"> of Beds (Hospitals)</w:t>
              </w:r>
            </w:ins>
          </w:p>
        </w:tc>
        <w:tc>
          <w:tcPr>
            <w:tcW w:w="5290" w:type="dxa"/>
          </w:tcPr>
          <w:p w:rsidR="00B131BB" w:rsidRPr="0090491B" w:rsidRDefault="00B131BB" w:rsidP="0090491B">
            <w:pPr>
              <w:spacing w:after="0" w:line="240" w:lineRule="auto"/>
              <w:rPr>
                <w:ins w:id="238" w:author="corina.honcioiu" w:date="2012-03-23T11:06:00Z"/>
                <w:sz w:val="24"/>
                <w:szCs w:val="24"/>
                <w:lang w:eastAsia="ro-RO"/>
              </w:rPr>
            </w:pPr>
          </w:p>
        </w:tc>
      </w:tr>
      <w:tr w:rsidR="00B131BB" w:rsidRPr="0090491B" w:rsidTr="0090491B">
        <w:trPr>
          <w:ins w:id="239" w:author="corina.honcioiu" w:date="2012-03-23T11:07:00Z"/>
        </w:trPr>
        <w:tc>
          <w:tcPr>
            <w:tcW w:w="828" w:type="dxa"/>
            <w:tcBorders>
              <w:bottom w:val="single" w:sz="8" w:space="0" w:color="4F81BD"/>
            </w:tcBorders>
          </w:tcPr>
          <w:p w:rsidR="00B131BB" w:rsidRPr="0090491B" w:rsidRDefault="00B131BB" w:rsidP="0090491B">
            <w:pPr>
              <w:spacing w:after="0" w:line="240" w:lineRule="auto"/>
              <w:rPr>
                <w:ins w:id="240" w:author="corina.honcioiu" w:date="2012-03-23T11:07:00Z"/>
                <w:b/>
                <w:bCs/>
                <w:sz w:val="24"/>
                <w:szCs w:val="24"/>
                <w:lang w:eastAsia="ro-RO"/>
              </w:rPr>
            </w:pPr>
          </w:p>
        </w:tc>
        <w:tc>
          <w:tcPr>
            <w:tcW w:w="4320" w:type="dxa"/>
            <w:tcBorders>
              <w:bottom w:val="single" w:sz="8" w:space="0" w:color="4F81BD"/>
            </w:tcBorders>
          </w:tcPr>
          <w:p w:rsidR="00B131BB" w:rsidRDefault="00B131BB" w:rsidP="0090491B">
            <w:pPr>
              <w:spacing w:after="0" w:line="240" w:lineRule="auto"/>
              <w:rPr>
                <w:ins w:id="241" w:author="corina.honcioiu" w:date="2012-03-23T11:07:00Z"/>
                <w:sz w:val="24"/>
                <w:szCs w:val="24"/>
                <w:lang w:eastAsia="ro-RO"/>
              </w:rPr>
            </w:pPr>
            <w:ins w:id="242" w:author="corina.honcioiu" w:date="2012-03-23T11:09:00Z">
              <w:r>
                <w:rPr>
                  <w:sz w:val="24"/>
                  <w:szCs w:val="24"/>
                  <w:lang w:eastAsia="ro-RO"/>
                </w:rPr>
                <w:t>No. of Stars (Hospitality)</w:t>
              </w:r>
            </w:ins>
          </w:p>
        </w:tc>
        <w:tc>
          <w:tcPr>
            <w:tcW w:w="5290" w:type="dxa"/>
            <w:tcBorders>
              <w:bottom w:val="single" w:sz="8" w:space="0" w:color="4F81BD"/>
            </w:tcBorders>
          </w:tcPr>
          <w:p w:rsidR="00B131BB" w:rsidRPr="0090491B" w:rsidRDefault="00B131BB" w:rsidP="0090491B">
            <w:pPr>
              <w:spacing w:after="0" w:line="240" w:lineRule="auto"/>
              <w:rPr>
                <w:ins w:id="243" w:author="corina.honcioiu" w:date="2012-03-23T11:07:00Z"/>
                <w:sz w:val="24"/>
                <w:szCs w:val="24"/>
                <w:lang w:eastAsia="ro-RO"/>
              </w:rPr>
            </w:pPr>
          </w:p>
        </w:tc>
      </w:tr>
    </w:tbl>
    <w:p w:rsidR="00B131BB" w:rsidRDefault="00B131BB" w:rsidP="00A50BE9">
      <w:pPr>
        <w:numPr>
          <w:ins w:id="244" w:author="corina.honcioiu" w:date="2012-03-22T10:20:00Z"/>
        </w:numPr>
        <w:rPr>
          <w:ins w:id="245" w:author="corina.honcioiu" w:date="2012-03-22T10:20:00Z"/>
          <w:sz w:val="24"/>
          <w:lang w:eastAsia="ro-RO"/>
        </w:rPr>
      </w:pPr>
    </w:p>
    <w:p w:rsidR="00B131BB" w:rsidRDefault="00B131BB" w:rsidP="00A50BE9">
      <w:pPr>
        <w:rPr>
          <w:sz w:val="24"/>
          <w:lang w:eastAsia="ro-RO"/>
        </w:rPr>
      </w:pPr>
      <w:ins w:id="246" w:author="corina.honcioiu" w:date="2012-03-22T10:20:00Z">
        <w:r>
          <w:rPr>
            <w:sz w:val="24"/>
            <w:lang w:eastAsia="ro-RO"/>
          </w:rPr>
          <w:t>Other categories: Hospitality, Hospitals</w:t>
        </w:r>
      </w:ins>
      <w:ins w:id="247" w:author="corina.honcioiu" w:date="2012-03-22T10:21:00Z">
        <w:r>
          <w:rPr>
            <w:sz w:val="24"/>
            <w:lang w:eastAsia="ro-RO"/>
          </w:rPr>
          <w:t xml:space="preserve">, </w:t>
        </w:r>
      </w:ins>
      <w:ins w:id="248" w:author="corina.honcioiu" w:date="2012-03-22T12:17:00Z">
        <w:r>
          <w:rPr>
            <w:sz w:val="24"/>
            <w:lang w:eastAsia="ro-RO"/>
          </w:rPr>
          <w:t>R</w:t>
        </w:r>
      </w:ins>
      <w:ins w:id="249" w:author="corina.honcioiu" w:date="2012-03-22T10:21:00Z">
        <w:r>
          <w:rPr>
            <w:sz w:val="24"/>
            <w:lang w:eastAsia="ro-RO"/>
          </w:rPr>
          <w:t xml:space="preserve">etail </w:t>
        </w:r>
      </w:ins>
      <w:ins w:id="250" w:author="corina.honcioiu" w:date="2012-03-22T12:17:00Z">
        <w:r>
          <w:rPr>
            <w:sz w:val="24"/>
            <w:lang w:eastAsia="ro-RO"/>
          </w:rPr>
          <w:t>Management</w:t>
        </w:r>
      </w:ins>
    </w:p>
    <w:p w:rsidR="00B131BB" w:rsidRPr="00DA376C" w:rsidRDefault="00B131BB" w:rsidP="00A50BE9">
      <w:pPr>
        <w:rPr>
          <w:sz w:val="24"/>
          <w:lang w:eastAsia="ro-RO"/>
        </w:rPr>
      </w:pPr>
      <w:r>
        <w:rPr>
          <w:sz w:val="24"/>
          <w:lang w:eastAsia="ro-RO"/>
        </w:rPr>
        <w:t>Information regarding building developer, constructor and so on will be defined using the Connections functionality described in the Account Management section.</w:t>
      </w:r>
    </w:p>
    <w:p w:rsidR="00B131BB" w:rsidRPr="00A50BE9" w:rsidRDefault="00B131BB" w:rsidP="000B0737">
      <w:pPr>
        <w:rPr>
          <w:sz w:val="24"/>
        </w:rPr>
      </w:pPr>
    </w:p>
    <w:p w:rsidR="00B131BB" w:rsidRDefault="00B131BB" w:rsidP="000B0737">
      <w:pPr>
        <w:rPr>
          <w:rFonts w:cs="Calibri"/>
          <w:bCs/>
          <w:sz w:val="24"/>
          <w:lang w:eastAsia="ro-RO"/>
        </w:rPr>
      </w:pPr>
      <w:r>
        <w:rPr>
          <w:rFonts w:cs="Calibri"/>
          <w:bCs/>
          <w:sz w:val="24"/>
          <w:lang w:eastAsia="ro-RO"/>
        </w:rPr>
        <w:t>Another custom entity will be defined to store building tenants information. Essentially, this entity will link the Account and Building entities to provide information on the buildings in which each client has offices, along with other information such as cont</w:t>
      </w:r>
      <w:ins w:id="251" w:author="corina.honcioiu" w:date="2012-03-22T10:22:00Z">
        <w:r>
          <w:rPr>
            <w:rFonts w:cs="Calibri"/>
            <w:bCs/>
            <w:sz w:val="24"/>
            <w:lang w:eastAsia="ro-RO"/>
          </w:rPr>
          <w:t>r</w:t>
        </w:r>
      </w:ins>
      <w:r>
        <w:rPr>
          <w:rFonts w:cs="Calibri"/>
          <w:bCs/>
          <w:sz w:val="24"/>
          <w:lang w:eastAsia="ro-RO"/>
        </w:rPr>
        <w:t>act expiry date. The Tenant entity will include the following attributes:</w:t>
      </w:r>
    </w:p>
    <w:p w:rsidR="00B131BB" w:rsidDel="00C03301" w:rsidRDefault="00B131BB" w:rsidP="000B0737">
      <w:pPr>
        <w:rPr>
          <w:del w:id="252" w:author="corina.honcioiu" w:date="2012-03-22T12:17:00Z"/>
          <w:rFonts w:cs="Calibri"/>
          <w:bCs/>
          <w:sz w:val="24"/>
          <w:lang w:eastAsia="ro-RO"/>
        </w:rPr>
      </w:pPr>
    </w:p>
    <w:p w:rsidR="00B131BB" w:rsidRDefault="00B131BB" w:rsidP="000B0737">
      <w:pPr>
        <w:rPr>
          <w:rFonts w:cs="Calibri"/>
          <w:bCs/>
          <w:sz w:val="24"/>
          <w:lang w:eastAsia="ro-RO"/>
        </w:rPr>
      </w:pPr>
    </w:p>
    <w:tbl>
      <w:tblPr>
        <w:tblW w:w="0" w:type="auto"/>
        <w:tblBorders>
          <w:top w:val="single" w:sz="8" w:space="0" w:color="4F81BD"/>
          <w:left w:val="single" w:sz="8" w:space="0" w:color="4F81BD"/>
          <w:bottom w:val="single" w:sz="8" w:space="0" w:color="4F81BD"/>
          <w:right w:val="single" w:sz="8" w:space="0" w:color="4F81BD"/>
        </w:tblBorders>
        <w:tblLook w:val="00A0"/>
      </w:tblPr>
      <w:tblGrid>
        <w:gridCol w:w="828"/>
        <w:gridCol w:w="4320"/>
        <w:gridCol w:w="5290"/>
      </w:tblGrid>
      <w:tr w:rsidR="00B131BB" w:rsidRPr="0090491B" w:rsidTr="0090491B">
        <w:tc>
          <w:tcPr>
            <w:tcW w:w="828" w:type="dxa"/>
            <w:tcBorders>
              <w:top w:val="single" w:sz="8" w:space="0" w:color="4F81BD"/>
            </w:tcBorders>
            <w:shd w:val="clear" w:color="auto" w:fill="4F81BD"/>
          </w:tcPr>
          <w:p w:rsidR="00B131BB" w:rsidRPr="0090491B" w:rsidRDefault="00B131BB" w:rsidP="0090491B">
            <w:pPr>
              <w:spacing w:after="0" w:line="240" w:lineRule="auto"/>
              <w:rPr>
                <w:b/>
                <w:bCs/>
                <w:color w:val="FFFFFF"/>
                <w:sz w:val="24"/>
                <w:szCs w:val="24"/>
                <w:lang w:eastAsia="ro-RO"/>
              </w:rPr>
            </w:pPr>
            <w:r w:rsidRPr="0090491B">
              <w:rPr>
                <w:b/>
                <w:bCs/>
                <w:color w:val="FFFFFF"/>
                <w:sz w:val="24"/>
                <w:szCs w:val="24"/>
                <w:lang w:eastAsia="ro-RO"/>
              </w:rPr>
              <w:t>Ref</w:t>
            </w:r>
          </w:p>
        </w:tc>
        <w:tc>
          <w:tcPr>
            <w:tcW w:w="4320" w:type="dxa"/>
            <w:tcBorders>
              <w:top w:val="single" w:sz="8" w:space="0" w:color="4F81BD"/>
            </w:tcBorders>
            <w:shd w:val="clear" w:color="auto" w:fill="4F81BD"/>
          </w:tcPr>
          <w:p w:rsidR="00B131BB" w:rsidRPr="0090491B" w:rsidRDefault="00B131BB" w:rsidP="0090491B">
            <w:pPr>
              <w:spacing w:after="0" w:line="240" w:lineRule="auto"/>
              <w:rPr>
                <w:b/>
                <w:bCs/>
                <w:color w:val="FFFFFF"/>
                <w:sz w:val="24"/>
                <w:szCs w:val="24"/>
                <w:lang w:eastAsia="ro-RO"/>
              </w:rPr>
            </w:pPr>
            <w:r w:rsidRPr="0090491B">
              <w:rPr>
                <w:b/>
                <w:bCs/>
                <w:color w:val="FFFFFF"/>
                <w:sz w:val="24"/>
                <w:szCs w:val="24"/>
                <w:lang w:eastAsia="ro-RO"/>
              </w:rPr>
              <w:t>Attribute Name</w:t>
            </w:r>
          </w:p>
        </w:tc>
        <w:tc>
          <w:tcPr>
            <w:tcW w:w="5290" w:type="dxa"/>
            <w:tcBorders>
              <w:top w:val="single" w:sz="8" w:space="0" w:color="4F81BD"/>
            </w:tcBorders>
            <w:shd w:val="clear" w:color="auto" w:fill="4F81BD"/>
          </w:tcPr>
          <w:p w:rsidR="00B131BB" w:rsidRPr="0090491B" w:rsidRDefault="00B131BB" w:rsidP="0090491B">
            <w:pPr>
              <w:spacing w:after="0" w:line="240" w:lineRule="auto"/>
              <w:rPr>
                <w:b/>
                <w:bCs/>
                <w:color w:val="FFFFFF"/>
                <w:sz w:val="24"/>
                <w:szCs w:val="24"/>
                <w:lang w:eastAsia="ro-RO"/>
              </w:rPr>
            </w:pPr>
            <w:r w:rsidRPr="0090491B">
              <w:rPr>
                <w:b/>
                <w:bCs/>
                <w:color w:val="FFFFFF"/>
                <w:sz w:val="24"/>
                <w:szCs w:val="24"/>
                <w:lang w:eastAsia="ro-RO"/>
              </w:rPr>
              <w:t>Description</w:t>
            </w:r>
          </w:p>
        </w:tc>
      </w:tr>
      <w:tr w:rsidR="00B131BB" w:rsidRPr="0090491B" w:rsidTr="0090491B">
        <w:tc>
          <w:tcPr>
            <w:tcW w:w="828" w:type="dxa"/>
          </w:tcPr>
          <w:p w:rsidR="00B131BB" w:rsidRPr="0090491B" w:rsidRDefault="00B131BB" w:rsidP="0090491B">
            <w:pPr>
              <w:spacing w:after="0" w:line="240" w:lineRule="auto"/>
              <w:rPr>
                <w:b/>
                <w:bCs/>
                <w:sz w:val="24"/>
                <w:szCs w:val="24"/>
                <w:lang w:eastAsia="ro-RO"/>
              </w:rPr>
            </w:pPr>
            <w:r w:rsidRPr="0090491B">
              <w:rPr>
                <w:b/>
                <w:bCs/>
                <w:sz w:val="24"/>
                <w:szCs w:val="24"/>
                <w:lang w:eastAsia="ro-RO"/>
              </w:rPr>
              <w:t>2.</w:t>
            </w:r>
          </w:p>
        </w:tc>
        <w:tc>
          <w:tcPr>
            <w:tcW w:w="4320" w:type="dxa"/>
          </w:tcPr>
          <w:p w:rsidR="00B131BB" w:rsidRPr="0090491B" w:rsidRDefault="00B131BB" w:rsidP="0090491B">
            <w:pPr>
              <w:spacing w:after="0" w:line="240" w:lineRule="auto"/>
              <w:rPr>
                <w:sz w:val="24"/>
                <w:szCs w:val="24"/>
                <w:lang w:eastAsia="ro-RO"/>
              </w:rPr>
            </w:pPr>
            <w:r w:rsidRPr="0090491B">
              <w:rPr>
                <w:sz w:val="24"/>
                <w:szCs w:val="24"/>
                <w:lang w:eastAsia="ro-RO"/>
              </w:rPr>
              <w:t>Account</w:t>
            </w:r>
          </w:p>
        </w:tc>
        <w:tc>
          <w:tcPr>
            <w:tcW w:w="5290" w:type="dxa"/>
          </w:tcPr>
          <w:p w:rsidR="00B131BB" w:rsidRPr="0090491B" w:rsidRDefault="00B131BB" w:rsidP="0090491B">
            <w:pPr>
              <w:spacing w:after="0" w:line="240" w:lineRule="auto"/>
              <w:rPr>
                <w:sz w:val="24"/>
                <w:szCs w:val="24"/>
                <w:lang w:eastAsia="ro-RO"/>
              </w:rPr>
            </w:pPr>
            <w:r w:rsidRPr="0090491B">
              <w:rPr>
                <w:sz w:val="24"/>
                <w:szCs w:val="24"/>
                <w:lang w:eastAsia="ro-RO"/>
              </w:rPr>
              <w:t>Lookup to Account entity</w:t>
            </w:r>
          </w:p>
        </w:tc>
      </w:tr>
      <w:tr w:rsidR="00B131BB" w:rsidRPr="0090491B" w:rsidTr="0090491B">
        <w:tc>
          <w:tcPr>
            <w:tcW w:w="828" w:type="dxa"/>
            <w:tcBorders>
              <w:top w:val="single" w:sz="8" w:space="0" w:color="4F81BD"/>
              <w:bottom w:val="single" w:sz="8" w:space="0" w:color="4F81BD"/>
            </w:tcBorders>
          </w:tcPr>
          <w:p w:rsidR="00B131BB" w:rsidRPr="0090491B" w:rsidRDefault="00B131BB" w:rsidP="0090491B">
            <w:pPr>
              <w:spacing w:after="0" w:line="240" w:lineRule="auto"/>
              <w:rPr>
                <w:b/>
                <w:bCs/>
                <w:sz w:val="24"/>
                <w:szCs w:val="24"/>
                <w:lang w:eastAsia="ro-RO"/>
              </w:rPr>
            </w:pPr>
            <w:r w:rsidRPr="0090491B">
              <w:rPr>
                <w:b/>
                <w:bCs/>
                <w:sz w:val="24"/>
                <w:szCs w:val="24"/>
                <w:lang w:eastAsia="ro-RO"/>
              </w:rPr>
              <w:t>3.</w:t>
            </w:r>
          </w:p>
        </w:tc>
        <w:tc>
          <w:tcPr>
            <w:tcW w:w="432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r w:rsidRPr="0090491B">
              <w:rPr>
                <w:sz w:val="24"/>
                <w:szCs w:val="24"/>
                <w:lang w:eastAsia="ro-RO"/>
              </w:rPr>
              <w:t>Building</w:t>
            </w:r>
          </w:p>
        </w:tc>
        <w:tc>
          <w:tcPr>
            <w:tcW w:w="529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r w:rsidRPr="0090491B">
              <w:rPr>
                <w:sz w:val="24"/>
                <w:szCs w:val="24"/>
                <w:lang w:eastAsia="ro-RO"/>
              </w:rPr>
              <w:t>Lookup to Building entity</w:t>
            </w:r>
          </w:p>
        </w:tc>
      </w:tr>
      <w:tr w:rsidR="00B131BB" w:rsidRPr="0090491B" w:rsidTr="0090491B">
        <w:trPr>
          <w:ins w:id="253" w:author="corina.honcioiu" w:date="2012-03-22T10:24:00Z"/>
        </w:trPr>
        <w:tc>
          <w:tcPr>
            <w:tcW w:w="828" w:type="dxa"/>
            <w:tcBorders>
              <w:top w:val="single" w:sz="8" w:space="0" w:color="4F81BD"/>
              <w:bottom w:val="single" w:sz="8" w:space="0" w:color="4F81BD"/>
            </w:tcBorders>
          </w:tcPr>
          <w:p w:rsidR="00B131BB" w:rsidRPr="0090491B" w:rsidRDefault="00B131BB" w:rsidP="0090491B">
            <w:pPr>
              <w:spacing w:after="0" w:line="240" w:lineRule="auto"/>
              <w:rPr>
                <w:ins w:id="254" w:author="corina.honcioiu" w:date="2012-03-22T10:24:00Z"/>
                <w:b/>
                <w:bCs/>
                <w:sz w:val="24"/>
                <w:szCs w:val="24"/>
                <w:lang w:eastAsia="ro-RO"/>
              </w:rPr>
            </w:pPr>
          </w:p>
        </w:tc>
        <w:tc>
          <w:tcPr>
            <w:tcW w:w="4320" w:type="dxa"/>
            <w:tcBorders>
              <w:top w:val="single" w:sz="8" w:space="0" w:color="4F81BD"/>
              <w:bottom w:val="single" w:sz="8" w:space="0" w:color="4F81BD"/>
            </w:tcBorders>
          </w:tcPr>
          <w:p w:rsidR="00B131BB" w:rsidRPr="0090491B" w:rsidRDefault="00B131BB" w:rsidP="0090491B">
            <w:pPr>
              <w:spacing w:after="0" w:line="240" w:lineRule="auto"/>
              <w:rPr>
                <w:ins w:id="255" w:author="corina.honcioiu" w:date="2012-03-22T10:24:00Z"/>
                <w:sz w:val="24"/>
                <w:szCs w:val="24"/>
                <w:lang w:eastAsia="ro-RO"/>
              </w:rPr>
            </w:pPr>
            <w:ins w:id="256" w:author="corina.honcioiu" w:date="2012-03-22T10:24:00Z">
              <w:r>
                <w:rPr>
                  <w:sz w:val="24"/>
                  <w:szCs w:val="24"/>
                  <w:lang w:eastAsia="ro-RO"/>
                </w:rPr>
                <w:t>Square meters</w:t>
              </w:r>
            </w:ins>
          </w:p>
        </w:tc>
        <w:tc>
          <w:tcPr>
            <w:tcW w:w="5290" w:type="dxa"/>
            <w:tcBorders>
              <w:top w:val="single" w:sz="8" w:space="0" w:color="4F81BD"/>
              <w:bottom w:val="single" w:sz="8" w:space="0" w:color="4F81BD"/>
            </w:tcBorders>
          </w:tcPr>
          <w:p w:rsidR="00B131BB" w:rsidRPr="0090491B" w:rsidRDefault="00B131BB" w:rsidP="0090491B">
            <w:pPr>
              <w:spacing w:after="0" w:line="240" w:lineRule="auto"/>
              <w:rPr>
                <w:ins w:id="257" w:author="corina.honcioiu" w:date="2012-03-22T10:24:00Z"/>
                <w:sz w:val="24"/>
                <w:szCs w:val="24"/>
                <w:lang w:eastAsia="ro-RO"/>
              </w:rPr>
            </w:pPr>
          </w:p>
        </w:tc>
      </w:tr>
      <w:tr w:rsidR="00B131BB" w:rsidRPr="0090491B" w:rsidTr="0090491B">
        <w:trPr>
          <w:ins w:id="258" w:author="corina.honcioiu" w:date="2012-03-22T10:24:00Z"/>
        </w:trPr>
        <w:tc>
          <w:tcPr>
            <w:tcW w:w="828" w:type="dxa"/>
            <w:tcBorders>
              <w:top w:val="single" w:sz="8" w:space="0" w:color="4F81BD"/>
              <w:bottom w:val="single" w:sz="8" w:space="0" w:color="4F81BD"/>
            </w:tcBorders>
          </w:tcPr>
          <w:p w:rsidR="00B131BB" w:rsidRPr="0090491B" w:rsidRDefault="00B131BB" w:rsidP="0090491B">
            <w:pPr>
              <w:spacing w:after="0" w:line="240" w:lineRule="auto"/>
              <w:rPr>
                <w:ins w:id="259" w:author="corina.honcioiu" w:date="2012-03-22T10:24:00Z"/>
                <w:b/>
                <w:bCs/>
                <w:sz w:val="24"/>
                <w:szCs w:val="24"/>
                <w:lang w:eastAsia="ro-RO"/>
              </w:rPr>
            </w:pPr>
          </w:p>
        </w:tc>
        <w:tc>
          <w:tcPr>
            <w:tcW w:w="4320" w:type="dxa"/>
            <w:tcBorders>
              <w:top w:val="single" w:sz="8" w:space="0" w:color="4F81BD"/>
              <w:bottom w:val="single" w:sz="8" w:space="0" w:color="4F81BD"/>
            </w:tcBorders>
          </w:tcPr>
          <w:p w:rsidR="00B131BB" w:rsidRDefault="00B131BB" w:rsidP="0090491B">
            <w:pPr>
              <w:spacing w:after="0" w:line="240" w:lineRule="auto"/>
              <w:rPr>
                <w:ins w:id="260" w:author="corina.honcioiu" w:date="2012-03-22T10:24:00Z"/>
                <w:sz w:val="24"/>
                <w:szCs w:val="24"/>
                <w:lang w:eastAsia="ro-RO"/>
              </w:rPr>
            </w:pPr>
            <w:ins w:id="261" w:author="corina.honcioiu" w:date="2012-03-22T10:24:00Z">
              <w:r>
                <w:rPr>
                  <w:sz w:val="24"/>
                  <w:szCs w:val="24"/>
                  <w:lang w:eastAsia="ro-RO"/>
                </w:rPr>
                <w:t>No. of workstations</w:t>
              </w:r>
            </w:ins>
          </w:p>
        </w:tc>
        <w:tc>
          <w:tcPr>
            <w:tcW w:w="5290" w:type="dxa"/>
            <w:tcBorders>
              <w:top w:val="single" w:sz="8" w:space="0" w:color="4F81BD"/>
              <w:bottom w:val="single" w:sz="8" w:space="0" w:color="4F81BD"/>
            </w:tcBorders>
          </w:tcPr>
          <w:p w:rsidR="00B131BB" w:rsidRPr="0090491B" w:rsidRDefault="00B131BB" w:rsidP="0090491B">
            <w:pPr>
              <w:spacing w:after="0" w:line="240" w:lineRule="auto"/>
              <w:rPr>
                <w:ins w:id="262" w:author="corina.honcioiu" w:date="2012-03-22T10:24:00Z"/>
                <w:sz w:val="24"/>
                <w:szCs w:val="24"/>
                <w:lang w:eastAsia="ro-RO"/>
              </w:rPr>
            </w:pPr>
          </w:p>
        </w:tc>
      </w:tr>
      <w:tr w:rsidR="00B131BB" w:rsidRPr="0090491B" w:rsidTr="0090491B">
        <w:tc>
          <w:tcPr>
            <w:tcW w:w="828" w:type="dxa"/>
          </w:tcPr>
          <w:p w:rsidR="00B131BB" w:rsidRPr="0090491B" w:rsidRDefault="00B131BB" w:rsidP="0090491B">
            <w:pPr>
              <w:spacing w:after="0" w:line="240" w:lineRule="auto"/>
              <w:rPr>
                <w:b/>
                <w:bCs/>
                <w:sz w:val="24"/>
                <w:szCs w:val="24"/>
                <w:lang w:eastAsia="ro-RO"/>
              </w:rPr>
            </w:pPr>
            <w:r w:rsidRPr="0090491B">
              <w:rPr>
                <w:b/>
                <w:bCs/>
                <w:sz w:val="24"/>
                <w:szCs w:val="24"/>
                <w:lang w:eastAsia="ro-RO"/>
              </w:rPr>
              <w:t>4.</w:t>
            </w:r>
          </w:p>
        </w:tc>
        <w:tc>
          <w:tcPr>
            <w:tcW w:w="4320" w:type="dxa"/>
          </w:tcPr>
          <w:p w:rsidR="00B131BB" w:rsidRPr="0090491B" w:rsidRDefault="00B131BB" w:rsidP="0090491B">
            <w:pPr>
              <w:spacing w:after="0" w:line="240" w:lineRule="auto"/>
              <w:rPr>
                <w:sz w:val="24"/>
                <w:szCs w:val="24"/>
                <w:lang w:eastAsia="ro-RO"/>
              </w:rPr>
            </w:pPr>
            <w:r w:rsidRPr="0090491B">
              <w:rPr>
                <w:sz w:val="24"/>
                <w:szCs w:val="24"/>
                <w:lang w:eastAsia="ro-RO"/>
              </w:rPr>
              <w:t>Observations</w:t>
            </w:r>
          </w:p>
        </w:tc>
        <w:tc>
          <w:tcPr>
            <w:tcW w:w="5290" w:type="dxa"/>
          </w:tcPr>
          <w:p w:rsidR="00B131BB" w:rsidRPr="0090491B" w:rsidRDefault="00B131BB" w:rsidP="0090491B">
            <w:pPr>
              <w:spacing w:after="0" w:line="240" w:lineRule="auto"/>
              <w:rPr>
                <w:sz w:val="24"/>
                <w:szCs w:val="24"/>
                <w:lang w:eastAsia="ro-RO"/>
              </w:rPr>
            </w:pPr>
          </w:p>
        </w:tc>
      </w:tr>
      <w:tr w:rsidR="00B131BB" w:rsidRPr="0090491B" w:rsidTr="0090491B">
        <w:tc>
          <w:tcPr>
            <w:tcW w:w="828" w:type="dxa"/>
            <w:tcBorders>
              <w:top w:val="single" w:sz="8" w:space="0" w:color="4F81BD"/>
              <w:bottom w:val="single" w:sz="8" w:space="0" w:color="4F81BD"/>
            </w:tcBorders>
          </w:tcPr>
          <w:p w:rsidR="00B131BB" w:rsidRPr="0090491B" w:rsidRDefault="00B131BB" w:rsidP="0090491B">
            <w:pPr>
              <w:spacing w:after="0" w:line="240" w:lineRule="auto"/>
              <w:rPr>
                <w:b/>
                <w:bCs/>
                <w:sz w:val="24"/>
                <w:szCs w:val="24"/>
                <w:lang w:eastAsia="ro-RO"/>
              </w:rPr>
            </w:pPr>
            <w:r w:rsidRPr="0090491B">
              <w:rPr>
                <w:b/>
                <w:bCs/>
                <w:sz w:val="24"/>
                <w:szCs w:val="24"/>
                <w:lang w:eastAsia="ro-RO"/>
              </w:rPr>
              <w:t>5.</w:t>
            </w:r>
          </w:p>
        </w:tc>
        <w:tc>
          <w:tcPr>
            <w:tcW w:w="432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r w:rsidRPr="0090491B">
              <w:rPr>
                <w:sz w:val="24"/>
                <w:szCs w:val="24"/>
                <w:lang w:eastAsia="ro-RO"/>
              </w:rPr>
              <w:t>Current Supplier</w:t>
            </w:r>
          </w:p>
        </w:tc>
        <w:tc>
          <w:tcPr>
            <w:tcW w:w="529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r w:rsidRPr="0090491B">
              <w:rPr>
                <w:sz w:val="24"/>
                <w:szCs w:val="24"/>
                <w:lang w:eastAsia="ro-RO"/>
              </w:rPr>
              <w:t>Lookup to Competitor entity</w:t>
            </w:r>
          </w:p>
        </w:tc>
      </w:tr>
      <w:tr w:rsidR="00B131BB" w:rsidRPr="0090491B" w:rsidTr="0090491B">
        <w:tc>
          <w:tcPr>
            <w:tcW w:w="828" w:type="dxa"/>
            <w:tcBorders>
              <w:bottom w:val="single" w:sz="8" w:space="0" w:color="4F81BD"/>
            </w:tcBorders>
          </w:tcPr>
          <w:p w:rsidR="00B131BB" w:rsidRPr="0090491B" w:rsidRDefault="00B131BB" w:rsidP="0090491B">
            <w:pPr>
              <w:spacing w:after="0" w:line="240" w:lineRule="auto"/>
              <w:rPr>
                <w:b/>
                <w:bCs/>
                <w:sz w:val="24"/>
                <w:szCs w:val="24"/>
                <w:lang w:eastAsia="ro-RO"/>
              </w:rPr>
            </w:pPr>
            <w:r w:rsidRPr="0090491B">
              <w:rPr>
                <w:b/>
                <w:bCs/>
                <w:sz w:val="24"/>
                <w:szCs w:val="24"/>
                <w:lang w:eastAsia="ro-RO"/>
              </w:rPr>
              <w:t>6.</w:t>
            </w:r>
          </w:p>
        </w:tc>
        <w:tc>
          <w:tcPr>
            <w:tcW w:w="4320" w:type="dxa"/>
            <w:tcBorders>
              <w:bottom w:val="single" w:sz="8" w:space="0" w:color="4F81BD"/>
            </w:tcBorders>
          </w:tcPr>
          <w:p w:rsidR="00B131BB" w:rsidRPr="0090491B" w:rsidRDefault="00B131BB" w:rsidP="0090491B">
            <w:pPr>
              <w:spacing w:after="0" w:line="240" w:lineRule="auto"/>
              <w:rPr>
                <w:sz w:val="24"/>
                <w:szCs w:val="24"/>
                <w:lang w:eastAsia="ro-RO"/>
              </w:rPr>
            </w:pPr>
            <w:r w:rsidRPr="0090491B">
              <w:rPr>
                <w:sz w:val="24"/>
                <w:szCs w:val="24"/>
                <w:lang w:eastAsia="ro-RO"/>
              </w:rPr>
              <w:t>Contract Expiration Date</w:t>
            </w:r>
          </w:p>
        </w:tc>
        <w:tc>
          <w:tcPr>
            <w:tcW w:w="5290" w:type="dxa"/>
            <w:tcBorders>
              <w:bottom w:val="single" w:sz="8" w:space="0" w:color="4F81BD"/>
            </w:tcBorders>
          </w:tcPr>
          <w:p w:rsidR="00B131BB" w:rsidRPr="0090491B" w:rsidRDefault="00B131BB" w:rsidP="0090491B">
            <w:pPr>
              <w:spacing w:after="0" w:line="240" w:lineRule="auto"/>
              <w:rPr>
                <w:sz w:val="24"/>
                <w:szCs w:val="24"/>
                <w:lang w:eastAsia="ro-RO"/>
              </w:rPr>
            </w:pPr>
          </w:p>
        </w:tc>
      </w:tr>
    </w:tbl>
    <w:p w:rsidR="00B131BB" w:rsidRDefault="00B131BB" w:rsidP="000B0737"/>
    <w:p w:rsidR="00B131BB" w:rsidRDefault="00B131BB" w:rsidP="000B0737"/>
    <w:p w:rsidR="00B131BB" w:rsidRDefault="00B131BB" w:rsidP="000B0737">
      <w:pPr>
        <w:pStyle w:val="Heading3"/>
      </w:pPr>
      <w:bookmarkStart w:id="263" w:name="_Toc320030219"/>
      <w:r>
        <w:t>Project and Product Types Management</w:t>
      </w:r>
      <w:bookmarkEnd w:id="263"/>
    </w:p>
    <w:p w:rsidR="00B131BB" w:rsidRDefault="00B131BB" w:rsidP="00B9122C"/>
    <w:p w:rsidR="00B131BB" w:rsidRDefault="00B131BB" w:rsidP="00B9122C">
      <w:pPr>
        <w:rPr>
          <w:sz w:val="24"/>
        </w:rPr>
      </w:pPr>
      <w:r>
        <w:rPr>
          <w:sz w:val="24"/>
        </w:rPr>
        <w:t>The products and services offered by CORPORATE OFFICE SOLUTIONS  were organized into 7 categories by project types:</w:t>
      </w:r>
    </w:p>
    <w:p w:rsidR="00B131BB" w:rsidRPr="009765DE" w:rsidRDefault="00B131BB" w:rsidP="001437B0">
      <w:pPr>
        <w:numPr>
          <w:ilvl w:val="0"/>
          <w:numId w:val="16"/>
          <w:numberingChange w:id="264" w:author="corina.honcioiu" w:date="2012-03-22T09:40:00Z" w:original="%1:1:0:."/>
        </w:numPr>
        <w:spacing w:after="0" w:line="240" w:lineRule="auto"/>
        <w:ind w:left="540"/>
        <w:textAlignment w:val="center"/>
        <w:rPr>
          <w:rFonts w:ascii="Times New Roman" w:hAnsi="Times New Roman"/>
          <w:sz w:val="28"/>
          <w:szCs w:val="24"/>
          <w:lang w:eastAsia="ro-RO"/>
        </w:rPr>
      </w:pPr>
      <w:r w:rsidRPr="009765DE">
        <w:rPr>
          <w:rFonts w:cs="Calibri"/>
          <w:sz w:val="24"/>
          <w:lang w:eastAsia="ro-RO"/>
        </w:rPr>
        <w:t>Arch</w:t>
      </w:r>
      <w:ins w:id="265" w:author="corina.honcioiu" w:date="2012-03-22T10:25:00Z">
        <w:r>
          <w:rPr>
            <w:rFonts w:cs="Calibri"/>
            <w:sz w:val="24"/>
            <w:lang w:eastAsia="ro-RO"/>
          </w:rPr>
          <w:t>itectural</w:t>
        </w:r>
      </w:ins>
      <w:r w:rsidRPr="009765DE">
        <w:rPr>
          <w:rFonts w:cs="Calibri"/>
          <w:sz w:val="24"/>
          <w:lang w:eastAsia="ro-RO"/>
        </w:rPr>
        <w:t xml:space="preserve"> design</w:t>
      </w:r>
    </w:p>
    <w:p w:rsidR="00B131BB" w:rsidRPr="009765DE" w:rsidRDefault="00B131BB" w:rsidP="001437B0">
      <w:pPr>
        <w:numPr>
          <w:ilvl w:val="0"/>
          <w:numId w:val="16"/>
          <w:numberingChange w:id="266" w:author="corina.honcioiu" w:date="2012-03-22T09:40:00Z" w:original="%1:1:0:."/>
        </w:numPr>
        <w:spacing w:after="0" w:line="240" w:lineRule="auto"/>
        <w:ind w:left="540"/>
        <w:textAlignment w:val="center"/>
        <w:rPr>
          <w:rFonts w:ascii="Times New Roman" w:hAnsi="Times New Roman"/>
          <w:sz w:val="28"/>
          <w:szCs w:val="24"/>
          <w:lang w:eastAsia="ro-RO"/>
        </w:rPr>
      </w:pPr>
      <w:r w:rsidRPr="009765DE">
        <w:rPr>
          <w:rFonts w:cs="Calibri"/>
          <w:sz w:val="24"/>
          <w:lang w:eastAsia="ro-RO"/>
        </w:rPr>
        <w:t xml:space="preserve">M&amp;E </w:t>
      </w:r>
      <w:del w:id="267" w:author="corina.honcioiu" w:date="2012-03-22T10:25:00Z">
        <w:r w:rsidRPr="009765DE" w:rsidDel="00433947">
          <w:rPr>
            <w:rFonts w:cs="Calibri"/>
            <w:sz w:val="24"/>
            <w:lang w:eastAsia="ro-RO"/>
          </w:rPr>
          <w:delText>projects</w:delText>
        </w:r>
      </w:del>
      <w:ins w:id="268" w:author="corina.honcioiu" w:date="2012-03-22T10:25:00Z">
        <w:r>
          <w:rPr>
            <w:rFonts w:cs="Calibri"/>
            <w:sz w:val="24"/>
            <w:lang w:eastAsia="ro-RO"/>
          </w:rPr>
          <w:t>design</w:t>
        </w:r>
      </w:ins>
    </w:p>
    <w:p w:rsidR="00B131BB" w:rsidRPr="009765DE" w:rsidRDefault="00B131BB" w:rsidP="001437B0">
      <w:pPr>
        <w:numPr>
          <w:ilvl w:val="0"/>
          <w:numId w:val="16"/>
          <w:numberingChange w:id="269" w:author="corina.honcioiu" w:date="2012-03-22T09:40:00Z" w:original="%1:1:0:."/>
        </w:numPr>
        <w:spacing w:after="0" w:line="240" w:lineRule="auto"/>
        <w:ind w:left="540"/>
        <w:textAlignment w:val="center"/>
        <w:rPr>
          <w:rFonts w:ascii="Times New Roman" w:hAnsi="Times New Roman"/>
          <w:sz w:val="28"/>
          <w:szCs w:val="24"/>
          <w:lang w:eastAsia="ro-RO"/>
        </w:rPr>
      </w:pPr>
      <w:r w:rsidRPr="009765DE">
        <w:rPr>
          <w:rFonts w:cs="Calibri"/>
          <w:sz w:val="24"/>
          <w:lang w:eastAsia="ro-RO"/>
        </w:rPr>
        <w:t>Fit out works</w:t>
      </w:r>
    </w:p>
    <w:p w:rsidR="00B131BB" w:rsidRPr="009765DE" w:rsidRDefault="00B131BB" w:rsidP="001437B0">
      <w:pPr>
        <w:numPr>
          <w:ilvl w:val="0"/>
          <w:numId w:val="16"/>
          <w:numberingChange w:id="270" w:author="corina.honcioiu" w:date="2012-03-22T09:40:00Z" w:original="%1:1:0:."/>
        </w:numPr>
        <w:spacing w:after="0" w:line="240" w:lineRule="auto"/>
        <w:ind w:left="540"/>
        <w:textAlignment w:val="center"/>
        <w:rPr>
          <w:rFonts w:ascii="Times New Roman" w:hAnsi="Times New Roman"/>
          <w:sz w:val="28"/>
          <w:szCs w:val="24"/>
          <w:lang w:eastAsia="ro-RO"/>
        </w:rPr>
      </w:pPr>
      <w:r w:rsidRPr="009765DE">
        <w:rPr>
          <w:rFonts w:cs="Calibri"/>
          <w:sz w:val="24"/>
          <w:lang w:eastAsia="ro-RO"/>
        </w:rPr>
        <w:t>M&amp;E works</w:t>
      </w:r>
    </w:p>
    <w:p w:rsidR="00B131BB" w:rsidRPr="009765DE" w:rsidRDefault="00B131BB" w:rsidP="001437B0">
      <w:pPr>
        <w:numPr>
          <w:ilvl w:val="0"/>
          <w:numId w:val="16"/>
          <w:numberingChange w:id="271" w:author="corina.honcioiu" w:date="2012-03-22T09:40:00Z" w:original="%1:1:0:."/>
        </w:numPr>
        <w:spacing w:after="0" w:line="240" w:lineRule="auto"/>
        <w:ind w:left="540"/>
        <w:textAlignment w:val="center"/>
        <w:rPr>
          <w:rFonts w:ascii="Times New Roman" w:hAnsi="Times New Roman"/>
          <w:sz w:val="28"/>
          <w:szCs w:val="24"/>
          <w:lang w:eastAsia="ro-RO"/>
        </w:rPr>
      </w:pPr>
      <w:r w:rsidRPr="009765DE">
        <w:rPr>
          <w:rFonts w:cs="Calibri"/>
          <w:sz w:val="24"/>
          <w:lang w:eastAsia="ro-RO"/>
        </w:rPr>
        <w:t>Flooring</w:t>
      </w:r>
    </w:p>
    <w:p w:rsidR="00B131BB" w:rsidRPr="009765DE" w:rsidRDefault="00B131BB" w:rsidP="001437B0">
      <w:pPr>
        <w:numPr>
          <w:ilvl w:val="0"/>
          <w:numId w:val="16"/>
          <w:numberingChange w:id="272" w:author="corina.honcioiu" w:date="2012-03-22T09:40:00Z" w:original="%1:1:0:."/>
        </w:numPr>
        <w:spacing w:after="0" w:line="240" w:lineRule="auto"/>
        <w:ind w:left="540"/>
        <w:textAlignment w:val="center"/>
        <w:rPr>
          <w:rFonts w:ascii="Times New Roman" w:hAnsi="Times New Roman"/>
          <w:sz w:val="28"/>
          <w:szCs w:val="24"/>
          <w:lang w:eastAsia="ro-RO"/>
        </w:rPr>
      </w:pPr>
      <w:r w:rsidRPr="009765DE">
        <w:rPr>
          <w:rFonts w:cs="Calibri"/>
          <w:sz w:val="24"/>
          <w:lang w:eastAsia="ro-RO"/>
        </w:rPr>
        <w:t>Furniture</w:t>
      </w:r>
    </w:p>
    <w:p w:rsidR="00B131BB" w:rsidRPr="009765DE" w:rsidRDefault="00B131BB" w:rsidP="001437B0">
      <w:pPr>
        <w:numPr>
          <w:ilvl w:val="0"/>
          <w:numId w:val="16"/>
          <w:numberingChange w:id="273" w:author="corina.honcioiu" w:date="2012-03-22T09:40:00Z" w:original="%1:1:0:."/>
        </w:numPr>
        <w:spacing w:after="0" w:line="240" w:lineRule="auto"/>
        <w:ind w:left="540"/>
        <w:textAlignment w:val="center"/>
        <w:rPr>
          <w:rFonts w:ascii="Times New Roman" w:hAnsi="Times New Roman"/>
          <w:sz w:val="28"/>
          <w:szCs w:val="24"/>
          <w:lang w:eastAsia="ro-RO"/>
        </w:rPr>
      </w:pPr>
      <w:r w:rsidRPr="009765DE">
        <w:rPr>
          <w:rFonts w:cs="Calibri"/>
          <w:sz w:val="24"/>
          <w:lang w:eastAsia="ro-RO"/>
        </w:rPr>
        <w:t>Logistic services</w:t>
      </w:r>
    </w:p>
    <w:p w:rsidR="00B131BB" w:rsidRPr="009765DE" w:rsidRDefault="00B131BB" w:rsidP="001437B0">
      <w:pPr>
        <w:numPr>
          <w:ilvl w:val="0"/>
          <w:numId w:val="16"/>
          <w:numberingChange w:id="274" w:author="corina.honcioiu" w:date="2012-03-22T09:40:00Z" w:original="%1:1:0:."/>
        </w:numPr>
        <w:spacing w:after="0" w:line="240" w:lineRule="auto"/>
        <w:ind w:left="540"/>
        <w:textAlignment w:val="center"/>
        <w:rPr>
          <w:rFonts w:ascii="Times New Roman" w:hAnsi="Times New Roman"/>
          <w:sz w:val="28"/>
          <w:szCs w:val="24"/>
          <w:lang w:eastAsia="ro-RO"/>
        </w:rPr>
      </w:pPr>
      <w:r w:rsidRPr="009765DE">
        <w:rPr>
          <w:rFonts w:cs="Calibri"/>
          <w:sz w:val="24"/>
          <w:lang w:eastAsia="ro-RO"/>
        </w:rPr>
        <w:t>Miscellaneous</w:t>
      </w:r>
    </w:p>
    <w:p w:rsidR="00B131BB" w:rsidRPr="001437B0" w:rsidRDefault="00B131BB" w:rsidP="009765DE">
      <w:pPr>
        <w:spacing w:after="0" w:line="240" w:lineRule="auto"/>
        <w:ind w:left="540"/>
        <w:textAlignment w:val="center"/>
        <w:rPr>
          <w:rFonts w:ascii="Times New Roman" w:hAnsi="Times New Roman"/>
          <w:i/>
          <w:sz w:val="28"/>
          <w:szCs w:val="24"/>
          <w:lang w:eastAsia="ro-RO"/>
        </w:rPr>
      </w:pPr>
    </w:p>
    <w:p w:rsidR="00B131BB" w:rsidRDefault="00B131BB" w:rsidP="00B9122C">
      <w:pPr>
        <w:rPr>
          <w:sz w:val="24"/>
        </w:rPr>
      </w:pPr>
      <w:r>
        <w:rPr>
          <w:sz w:val="24"/>
        </w:rPr>
        <w:t>Each Project Type category will contain one or more sub-categories of types of products and services specific to that project type:</w:t>
      </w:r>
    </w:p>
    <w:tbl>
      <w:tblPr>
        <w:tblW w:w="0" w:type="auto"/>
        <w:tblBorders>
          <w:top w:val="single" w:sz="8" w:space="0" w:color="4F81BD"/>
          <w:left w:val="single" w:sz="8" w:space="0" w:color="4F81BD"/>
          <w:bottom w:val="single" w:sz="8" w:space="0" w:color="4F81BD"/>
          <w:right w:val="single" w:sz="8" w:space="0" w:color="4F81BD"/>
        </w:tblBorders>
        <w:tblLook w:val="00A0"/>
      </w:tblPr>
      <w:tblGrid>
        <w:gridCol w:w="5219"/>
        <w:gridCol w:w="5219"/>
      </w:tblGrid>
      <w:tr w:rsidR="00B131BB" w:rsidRPr="0090491B" w:rsidTr="0090491B">
        <w:tc>
          <w:tcPr>
            <w:tcW w:w="5219" w:type="dxa"/>
            <w:tcBorders>
              <w:top w:val="single" w:sz="8" w:space="0" w:color="4F81BD"/>
            </w:tcBorders>
            <w:shd w:val="clear" w:color="auto" w:fill="4F81BD"/>
          </w:tcPr>
          <w:p w:rsidR="00B131BB" w:rsidRPr="0090491B" w:rsidRDefault="00B131BB" w:rsidP="0090491B">
            <w:pPr>
              <w:spacing w:after="0" w:line="240" w:lineRule="auto"/>
              <w:rPr>
                <w:b/>
                <w:bCs/>
                <w:color w:val="FFFFFF"/>
                <w:sz w:val="24"/>
              </w:rPr>
            </w:pPr>
            <w:r w:rsidRPr="0090491B">
              <w:rPr>
                <w:b/>
                <w:bCs/>
                <w:color w:val="FFFFFF"/>
                <w:sz w:val="24"/>
              </w:rPr>
              <w:t>Project Type</w:t>
            </w:r>
          </w:p>
        </w:tc>
        <w:tc>
          <w:tcPr>
            <w:tcW w:w="5219" w:type="dxa"/>
            <w:tcBorders>
              <w:top w:val="single" w:sz="8" w:space="0" w:color="4F81BD"/>
            </w:tcBorders>
            <w:shd w:val="clear" w:color="auto" w:fill="4F81BD"/>
          </w:tcPr>
          <w:p w:rsidR="00B131BB" w:rsidRPr="0090491B" w:rsidRDefault="00B131BB" w:rsidP="0090491B">
            <w:pPr>
              <w:spacing w:after="0" w:line="240" w:lineRule="auto"/>
              <w:rPr>
                <w:b/>
                <w:bCs/>
                <w:color w:val="FFFFFF"/>
                <w:sz w:val="24"/>
              </w:rPr>
            </w:pPr>
            <w:r w:rsidRPr="0090491B">
              <w:rPr>
                <w:b/>
                <w:bCs/>
                <w:color w:val="FFFFFF"/>
                <w:sz w:val="24"/>
              </w:rPr>
              <w:t>Type of Product / Service</w:t>
            </w:r>
          </w:p>
        </w:tc>
      </w:tr>
      <w:tr w:rsidR="00B131BB" w:rsidRPr="0090491B" w:rsidTr="0090491B">
        <w:tc>
          <w:tcPr>
            <w:tcW w:w="5219" w:type="dxa"/>
            <w:tcBorders>
              <w:top w:val="single" w:sz="8" w:space="0" w:color="4F81BD"/>
              <w:bottom w:val="single" w:sz="8" w:space="0" w:color="4F81BD"/>
            </w:tcBorders>
          </w:tcPr>
          <w:p w:rsidR="00B131BB" w:rsidRPr="0090491B" w:rsidRDefault="00B131BB" w:rsidP="0090491B">
            <w:pPr>
              <w:spacing w:after="0" w:line="240" w:lineRule="auto"/>
              <w:rPr>
                <w:b/>
                <w:bCs/>
                <w:sz w:val="24"/>
              </w:rPr>
            </w:pPr>
            <w:r w:rsidRPr="0090491B">
              <w:rPr>
                <w:b/>
                <w:bCs/>
                <w:sz w:val="24"/>
              </w:rPr>
              <w:t>1.Arch</w:t>
            </w:r>
            <w:ins w:id="275" w:author="corina.honcioiu" w:date="2012-03-22T10:25:00Z">
              <w:r>
                <w:rPr>
                  <w:b/>
                  <w:bCs/>
                  <w:sz w:val="24"/>
                </w:rPr>
                <w:t>itectural</w:t>
              </w:r>
            </w:ins>
            <w:r w:rsidRPr="0090491B">
              <w:rPr>
                <w:b/>
                <w:bCs/>
                <w:sz w:val="24"/>
              </w:rPr>
              <w:t xml:space="preserve"> Design</w:t>
            </w:r>
          </w:p>
        </w:tc>
        <w:tc>
          <w:tcPr>
            <w:tcW w:w="5219" w:type="dxa"/>
            <w:tcBorders>
              <w:top w:val="single" w:sz="8" w:space="0" w:color="4F81BD"/>
              <w:bottom w:val="single" w:sz="8" w:space="0" w:color="4F81BD"/>
            </w:tcBorders>
          </w:tcPr>
          <w:p w:rsidR="00B131BB" w:rsidRPr="0090491B" w:rsidRDefault="00B131BB" w:rsidP="0090491B">
            <w:pPr>
              <w:spacing w:after="0" w:line="240" w:lineRule="auto"/>
              <w:rPr>
                <w:sz w:val="24"/>
              </w:rPr>
            </w:pPr>
            <w:r w:rsidRPr="0090491B">
              <w:rPr>
                <w:sz w:val="24"/>
              </w:rPr>
              <w:t>1.1 Arch</w:t>
            </w:r>
            <w:ins w:id="276" w:author="corina.honcioiu" w:date="2012-03-22T10:25:00Z">
              <w:r>
                <w:rPr>
                  <w:sz w:val="24"/>
                </w:rPr>
                <w:t>itectural</w:t>
              </w:r>
            </w:ins>
            <w:r w:rsidRPr="0090491B">
              <w:rPr>
                <w:sz w:val="24"/>
              </w:rPr>
              <w:t xml:space="preserve"> Design</w:t>
            </w:r>
          </w:p>
        </w:tc>
      </w:tr>
      <w:tr w:rsidR="00B131BB" w:rsidRPr="0090491B" w:rsidTr="0090491B">
        <w:tc>
          <w:tcPr>
            <w:tcW w:w="5219" w:type="dxa"/>
          </w:tcPr>
          <w:p w:rsidR="00B131BB" w:rsidRPr="0090491B" w:rsidRDefault="00B131BB" w:rsidP="0090491B">
            <w:pPr>
              <w:spacing w:after="0" w:line="240" w:lineRule="auto"/>
              <w:rPr>
                <w:b/>
                <w:bCs/>
                <w:sz w:val="24"/>
              </w:rPr>
            </w:pPr>
            <w:r w:rsidRPr="0090491B">
              <w:rPr>
                <w:b/>
                <w:bCs/>
                <w:sz w:val="24"/>
              </w:rPr>
              <w:t xml:space="preserve">2.M&amp;E </w:t>
            </w:r>
            <w:del w:id="277" w:author="corina.honcioiu" w:date="2012-03-22T10:26:00Z">
              <w:r w:rsidRPr="0090491B" w:rsidDel="00433947">
                <w:rPr>
                  <w:b/>
                  <w:bCs/>
                  <w:sz w:val="24"/>
                </w:rPr>
                <w:delText>Projects</w:delText>
              </w:r>
            </w:del>
            <w:ins w:id="278" w:author="corina.honcioiu" w:date="2012-03-22T10:26:00Z">
              <w:r>
                <w:rPr>
                  <w:b/>
                  <w:bCs/>
                  <w:sz w:val="24"/>
                </w:rPr>
                <w:t>Design</w:t>
              </w:r>
            </w:ins>
          </w:p>
        </w:tc>
        <w:tc>
          <w:tcPr>
            <w:tcW w:w="5219" w:type="dxa"/>
          </w:tcPr>
          <w:p w:rsidR="00B131BB" w:rsidRPr="0090491B" w:rsidRDefault="00B131BB" w:rsidP="0090491B">
            <w:pPr>
              <w:spacing w:after="0" w:line="240" w:lineRule="auto"/>
              <w:rPr>
                <w:sz w:val="24"/>
              </w:rPr>
            </w:pPr>
            <w:r w:rsidRPr="0090491B">
              <w:rPr>
                <w:sz w:val="24"/>
              </w:rPr>
              <w:t xml:space="preserve">2.1 M&amp;E </w:t>
            </w:r>
            <w:del w:id="279" w:author="corina.honcioiu" w:date="2012-03-22T10:26:00Z">
              <w:r w:rsidRPr="0090491B" w:rsidDel="00433947">
                <w:rPr>
                  <w:sz w:val="24"/>
                </w:rPr>
                <w:delText>Projects</w:delText>
              </w:r>
            </w:del>
            <w:ins w:id="280" w:author="corina.honcioiu" w:date="2012-03-22T10:26:00Z">
              <w:r>
                <w:rPr>
                  <w:sz w:val="24"/>
                </w:rPr>
                <w:t>Design</w:t>
              </w:r>
            </w:ins>
          </w:p>
        </w:tc>
      </w:tr>
      <w:tr w:rsidR="00B131BB" w:rsidRPr="0090491B" w:rsidTr="0090491B">
        <w:tc>
          <w:tcPr>
            <w:tcW w:w="5219" w:type="dxa"/>
            <w:tcBorders>
              <w:top w:val="single" w:sz="8" w:space="0" w:color="4F81BD"/>
              <w:bottom w:val="single" w:sz="8" w:space="0" w:color="4F81BD"/>
            </w:tcBorders>
          </w:tcPr>
          <w:p w:rsidR="00B131BB" w:rsidRPr="0090491B" w:rsidRDefault="00B131BB" w:rsidP="0090491B">
            <w:pPr>
              <w:spacing w:after="0" w:line="240" w:lineRule="auto"/>
              <w:rPr>
                <w:b/>
                <w:bCs/>
                <w:sz w:val="24"/>
              </w:rPr>
            </w:pPr>
            <w:r w:rsidRPr="0090491B">
              <w:rPr>
                <w:b/>
                <w:bCs/>
                <w:sz w:val="24"/>
              </w:rPr>
              <w:t>3.Fit Out Works</w:t>
            </w:r>
          </w:p>
        </w:tc>
        <w:tc>
          <w:tcPr>
            <w:tcW w:w="5219" w:type="dxa"/>
            <w:tcBorders>
              <w:top w:val="single" w:sz="8" w:space="0" w:color="4F81BD"/>
              <w:bottom w:val="single" w:sz="8" w:space="0" w:color="4F81BD"/>
            </w:tcBorders>
          </w:tcPr>
          <w:p w:rsidR="00B131BB" w:rsidRPr="0090491B" w:rsidRDefault="00B131BB" w:rsidP="0090491B">
            <w:pPr>
              <w:spacing w:after="0" w:line="240" w:lineRule="auto"/>
              <w:rPr>
                <w:rFonts w:cs="Calibri"/>
                <w:sz w:val="24"/>
                <w:lang w:eastAsia="ro-RO"/>
              </w:rPr>
            </w:pPr>
            <w:r w:rsidRPr="0090491B">
              <w:rPr>
                <w:rFonts w:cs="Calibri"/>
                <w:sz w:val="24"/>
                <w:lang w:eastAsia="ro-RO"/>
              </w:rPr>
              <w:t>3.1 ABCD Partitions</w:t>
            </w:r>
          </w:p>
          <w:p w:rsidR="00B131BB" w:rsidRPr="0090491B" w:rsidRDefault="00B131BB" w:rsidP="0090491B">
            <w:pPr>
              <w:spacing w:after="0" w:line="240" w:lineRule="auto"/>
              <w:rPr>
                <w:rFonts w:cs="Calibri"/>
                <w:sz w:val="24"/>
                <w:lang w:eastAsia="ro-RO"/>
              </w:rPr>
            </w:pPr>
            <w:r w:rsidRPr="0090491B">
              <w:rPr>
                <w:rFonts w:cs="Calibri"/>
                <w:sz w:val="24"/>
                <w:lang w:eastAsia="ro-RO"/>
              </w:rPr>
              <w:t>3.2 Other Glass Partitions</w:t>
            </w:r>
          </w:p>
          <w:p w:rsidR="00B131BB" w:rsidRPr="0090491B" w:rsidRDefault="00B131BB" w:rsidP="0090491B">
            <w:pPr>
              <w:spacing w:after="0" w:line="240" w:lineRule="auto"/>
              <w:rPr>
                <w:rFonts w:cs="Calibri"/>
                <w:sz w:val="24"/>
                <w:lang w:eastAsia="ro-RO"/>
              </w:rPr>
            </w:pPr>
            <w:r w:rsidRPr="0090491B">
              <w:rPr>
                <w:rFonts w:cs="Calibri"/>
                <w:sz w:val="24"/>
                <w:lang w:eastAsia="ro-RO"/>
              </w:rPr>
              <w:t>3.3 Plasterboard Partitions</w:t>
            </w:r>
          </w:p>
          <w:p w:rsidR="00B131BB" w:rsidRPr="0090491B" w:rsidRDefault="00B131BB" w:rsidP="0090491B">
            <w:pPr>
              <w:spacing w:after="0" w:line="240" w:lineRule="auto"/>
              <w:rPr>
                <w:rFonts w:cs="Calibri"/>
                <w:sz w:val="24"/>
                <w:lang w:eastAsia="ro-RO"/>
              </w:rPr>
            </w:pPr>
            <w:r w:rsidRPr="0090491B">
              <w:rPr>
                <w:rFonts w:cs="Calibri"/>
                <w:sz w:val="24"/>
                <w:lang w:eastAsia="ro-RO"/>
              </w:rPr>
              <w:t>3.4 Mobile walls</w:t>
            </w:r>
          </w:p>
          <w:p w:rsidR="00B131BB" w:rsidRPr="0090491B" w:rsidRDefault="00B131BB" w:rsidP="0090491B">
            <w:pPr>
              <w:spacing w:after="0" w:line="240" w:lineRule="auto"/>
              <w:rPr>
                <w:rFonts w:cs="Calibri"/>
                <w:sz w:val="24"/>
                <w:lang w:eastAsia="ro-RO"/>
              </w:rPr>
            </w:pPr>
            <w:r w:rsidRPr="0090491B">
              <w:rPr>
                <w:rFonts w:cs="Calibri"/>
                <w:sz w:val="24"/>
                <w:lang w:eastAsia="ro-RO"/>
              </w:rPr>
              <w:t>3.5 Ceiling</w:t>
            </w:r>
          </w:p>
          <w:p w:rsidR="00B131BB" w:rsidRPr="0090491B" w:rsidRDefault="00B131BB" w:rsidP="0090491B">
            <w:pPr>
              <w:spacing w:after="0" w:line="240" w:lineRule="auto"/>
              <w:rPr>
                <w:rFonts w:cs="Calibri"/>
                <w:sz w:val="24"/>
                <w:lang w:eastAsia="ro-RO"/>
              </w:rPr>
            </w:pPr>
            <w:r w:rsidRPr="0090491B">
              <w:rPr>
                <w:rFonts w:cs="Calibri"/>
                <w:sz w:val="24"/>
                <w:lang w:eastAsia="ro-RO"/>
              </w:rPr>
              <w:t>3.6 Technical Flooring</w:t>
            </w:r>
          </w:p>
          <w:p w:rsidR="00B131BB" w:rsidRPr="0090491B" w:rsidRDefault="00B131BB" w:rsidP="0090491B">
            <w:pPr>
              <w:spacing w:after="0" w:line="240" w:lineRule="auto"/>
              <w:rPr>
                <w:rFonts w:cs="Calibri"/>
                <w:sz w:val="24"/>
                <w:lang w:eastAsia="ro-RO"/>
              </w:rPr>
            </w:pPr>
            <w:r w:rsidRPr="0090491B">
              <w:rPr>
                <w:rFonts w:cs="Calibri"/>
                <w:sz w:val="24"/>
                <w:lang w:eastAsia="ro-RO"/>
              </w:rPr>
              <w:t>3.7 Other Fit Out Works</w:t>
            </w:r>
          </w:p>
        </w:tc>
      </w:tr>
      <w:tr w:rsidR="00B131BB" w:rsidRPr="0090491B" w:rsidTr="0090491B">
        <w:tc>
          <w:tcPr>
            <w:tcW w:w="5219" w:type="dxa"/>
          </w:tcPr>
          <w:p w:rsidR="00B131BB" w:rsidRPr="0090491B" w:rsidRDefault="00B131BB" w:rsidP="0090491B">
            <w:pPr>
              <w:spacing w:after="0" w:line="240" w:lineRule="auto"/>
              <w:rPr>
                <w:b/>
                <w:bCs/>
                <w:sz w:val="24"/>
              </w:rPr>
            </w:pPr>
            <w:r w:rsidRPr="0090491B">
              <w:rPr>
                <w:b/>
                <w:bCs/>
                <w:sz w:val="24"/>
              </w:rPr>
              <w:t>4.M&amp;E Works</w:t>
            </w:r>
          </w:p>
        </w:tc>
        <w:tc>
          <w:tcPr>
            <w:tcW w:w="5219" w:type="dxa"/>
          </w:tcPr>
          <w:p w:rsidR="00B131BB" w:rsidRPr="0090491B" w:rsidRDefault="00B131BB" w:rsidP="0090491B">
            <w:pPr>
              <w:spacing w:after="0" w:line="240" w:lineRule="auto"/>
              <w:rPr>
                <w:rFonts w:cs="Calibri"/>
                <w:sz w:val="24"/>
                <w:lang w:eastAsia="ro-RO"/>
              </w:rPr>
            </w:pPr>
            <w:r w:rsidRPr="0090491B">
              <w:rPr>
                <w:rFonts w:cs="Calibri"/>
                <w:sz w:val="24"/>
                <w:lang w:eastAsia="ro-RO"/>
              </w:rPr>
              <w:t>4.1 Mechanical Works (HVAC, sanitary)</w:t>
            </w:r>
          </w:p>
          <w:p w:rsidR="00B131BB" w:rsidRPr="0090491B" w:rsidRDefault="00B131BB" w:rsidP="0090491B">
            <w:pPr>
              <w:spacing w:after="0" w:line="240" w:lineRule="auto"/>
              <w:rPr>
                <w:rFonts w:cs="Calibri"/>
                <w:sz w:val="24"/>
                <w:highlight w:val="yellow"/>
                <w:lang w:eastAsia="ro-RO"/>
              </w:rPr>
            </w:pPr>
            <w:r w:rsidRPr="0090491B">
              <w:rPr>
                <w:rFonts w:cs="Calibri"/>
                <w:sz w:val="24"/>
                <w:highlight w:val="yellow"/>
                <w:lang w:eastAsia="ro-RO"/>
              </w:rPr>
              <w:t xml:space="preserve">4.2 Strong </w:t>
            </w:r>
            <w:del w:id="281" w:author="corina.honcioiu" w:date="2012-03-22T10:27:00Z">
              <w:r w:rsidRPr="0090491B" w:rsidDel="00264FB6">
                <w:rPr>
                  <w:rFonts w:cs="Calibri"/>
                  <w:sz w:val="24"/>
                  <w:highlight w:val="yellow"/>
                  <w:lang w:eastAsia="ro-RO"/>
                </w:rPr>
                <w:delText>? Works</w:delText>
              </w:r>
            </w:del>
            <w:ins w:id="282" w:author="corina.honcioiu" w:date="2012-03-22T10:27:00Z">
              <w:r>
                <w:rPr>
                  <w:rFonts w:cs="Calibri"/>
                  <w:sz w:val="24"/>
                  <w:highlight w:val="yellow"/>
                  <w:lang w:eastAsia="ro-RO"/>
                </w:rPr>
                <w:t>currents</w:t>
              </w:r>
            </w:ins>
          </w:p>
          <w:p w:rsidR="00B131BB" w:rsidRPr="0090491B" w:rsidRDefault="00B131BB" w:rsidP="0090491B">
            <w:pPr>
              <w:spacing w:after="0" w:line="240" w:lineRule="auto"/>
              <w:rPr>
                <w:rFonts w:cs="Calibri"/>
                <w:i/>
                <w:lang w:eastAsia="ro-RO"/>
              </w:rPr>
            </w:pPr>
            <w:r w:rsidRPr="0090491B">
              <w:rPr>
                <w:rFonts w:cs="Calibri"/>
                <w:sz w:val="24"/>
                <w:highlight w:val="yellow"/>
                <w:lang w:eastAsia="ro-RO"/>
              </w:rPr>
              <w:t xml:space="preserve">4.3 Low </w:t>
            </w:r>
            <w:del w:id="283" w:author="corina.honcioiu" w:date="2012-03-22T10:27:00Z">
              <w:r w:rsidRPr="0090491B" w:rsidDel="00264FB6">
                <w:rPr>
                  <w:rFonts w:cs="Calibri"/>
                  <w:sz w:val="24"/>
                  <w:highlight w:val="yellow"/>
                  <w:lang w:eastAsia="ro-RO"/>
                </w:rPr>
                <w:delText>? Works</w:delText>
              </w:r>
            </w:del>
            <w:ins w:id="284" w:author="corina.honcioiu" w:date="2012-03-22T10:27:00Z">
              <w:r>
                <w:rPr>
                  <w:rFonts w:cs="Calibri"/>
                  <w:sz w:val="24"/>
                  <w:lang w:eastAsia="ro-RO"/>
                </w:rPr>
                <w:t>voltage</w:t>
              </w:r>
            </w:ins>
          </w:p>
        </w:tc>
      </w:tr>
      <w:tr w:rsidR="00B131BB" w:rsidRPr="0090491B" w:rsidTr="0090491B">
        <w:tc>
          <w:tcPr>
            <w:tcW w:w="5219" w:type="dxa"/>
            <w:tcBorders>
              <w:top w:val="single" w:sz="8" w:space="0" w:color="4F81BD"/>
              <w:bottom w:val="single" w:sz="8" w:space="0" w:color="4F81BD"/>
            </w:tcBorders>
          </w:tcPr>
          <w:p w:rsidR="00B131BB" w:rsidRPr="0090491B" w:rsidRDefault="00B131BB" w:rsidP="0090491B">
            <w:pPr>
              <w:spacing w:after="0" w:line="240" w:lineRule="auto"/>
              <w:rPr>
                <w:b/>
                <w:bCs/>
                <w:sz w:val="24"/>
              </w:rPr>
            </w:pPr>
            <w:r w:rsidRPr="0090491B">
              <w:rPr>
                <w:b/>
                <w:bCs/>
                <w:sz w:val="24"/>
              </w:rPr>
              <w:t>5.Flooring</w:t>
            </w:r>
          </w:p>
        </w:tc>
        <w:tc>
          <w:tcPr>
            <w:tcW w:w="5219" w:type="dxa"/>
            <w:tcBorders>
              <w:top w:val="single" w:sz="8" w:space="0" w:color="4F81BD"/>
              <w:bottom w:val="single" w:sz="8" w:space="0" w:color="4F81BD"/>
            </w:tcBorders>
          </w:tcPr>
          <w:p w:rsidR="00B131BB" w:rsidRPr="003315B7" w:rsidRDefault="00B131BB" w:rsidP="0090491B">
            <w:pPr>
              <w:spacing w:after="0" w:line="240" w:lineRule="auto"/>
              <w:rPr>
                <w:rFonts w:cs="Calibri"/>
                <w:sz w:val="24"/>
                <w:lang w:val="sv-SE" w:eastAsia="ro-RO"/>
              </w:rPr>
            </w:pPr>
            <w:r w:rsidRPr="003315B7">
              <w:rPr>
                <w:rFonts w:cs="Calibri"/>
                <w:sz w:val="24"/>
                <w:lang w:val="sv-SE" w:eastAsia="ro-RO"/>
              </w:rPr>
              <w:t>5.1 INTERFACE Carpet</w:t>
            </w:r>
          </w:p>
          <w:p w:rsidR="00B131BB" w:rsidRPr="003315B7" w:rsidRDefault="00B131BB" w:rsidP="0090491B">
            <w:pPr>
              <w:spacing w:after="0" w:line="240" w:lineRule="auto"/>
              <w:rPr>
                <w:rFonts w:cs="Calibri"/>
                <w:sz w:val="24"/>
                <w:lang w:val="sv-SE" w:eastAsia="ro-RO"/>
              </w:rPr>
            </w:pPr>
            <w:r w:rsidRPr="003315B7">
              <w:rPr>
                <w:rFonts w:cs="Calibri"/>
                <w:sz w:val="24"/>
                <w:lang w:val="sv-SE" w:eastAsia="ro-RO"/>
              </w:rPr>
              <w:t>5.2 TECSOM Carpet</w:t>
            </w:r>
          </w:p>
          <w:p w:rsidR="00B131BB" w:rsidRPr="003315B7" w:rsidRDefault="00B131BB" w:rsidP="0090491B">
            <w:pPr>
              <w:spacing w:after="0" w:line="240" w:lineRule="auto"/>
              <w:rPr>
                <w:rFonts w:cs="Calibri"/>
                <w:sz w:val="24"/>
                <w:lang w:val="sv-SE" w:eastAsia="ro-RO"/>
              </w:rPr>
            </w:pPr>
            <w:r w:rsidRPr="003315B7">
              <w:rPr>
                <w:rFonts w:cs="Calibri"/>
                <w:sz w:val="24"/>
                <w:lang w:val="sv-SE" w:eastAsia="ro-RO"/>
              </w:rPr>
              <w:t>5.3 TAR</w:t>
            </w:r>
            <w:ins w:id="285" w:author="corina.honcioiu" w:date="2012-03-22T10:27:00Z">
              <w:r>
                <w:rPr>
                  <w:rFonts w:cs="Calibri"/>
                  <w:sz w:val="24"/>
                  <w:lang w:val="sv-SE" w:eastAsia="ro-RO"/>
                </w:rPr>
                <w:t>K</w:t>
              </w:r>
            </w:ins>
            <w:del w:id="286" w:author="corina.honcioiu" w:date="2012-03-22T10:27:00Z">
              <w:r w:rsidRPr="003315B7" w:rsidDel="00C312A0">
                <w:rPr>
                  <w:rFonts w:cs="Calibri"/>
                  <w:sz w:val="24"/>
                  <w:lang w:val="sv-SE" w:eastAsia="ro-RO"/>
                </w:rPr>
                <w:delText>G</w:delText>
              </w:r>
            </w:del>
            <w:r w:rsidRPr="003315B7">
              <w:rPr>
                <w:rFonts w:cs="Calibri"/>
                <w:sz w:val="24"/>
                <w:lang w:val="sv-SE" w:eastAsia="ro-RO"/>
              </w:rPr>
              <w:t>ET</w:t>
            </w:r>
            <w:ins w:id="287" w:author="corina.honcioiu" w:date="2012-03-22T10:27:00Z">
              <w:r>
                <w:rPr>
                  <w:rFonts w:cs="Calibri"/>
                  <w:sz w:val="24"/>
                  <w:lang w:val="sv-SE" w:eastAsia="ro-RO"/>
                </w:rPr>
                <w:t>T</w:t>
              </w:r>
            </w:ins>
            <w:r w:rsidRPr="003315B7">
              <w:rPr>
                <w:rFonts w:cs="Calibri"/>
                <w:sz w:val="24"/>
                <w:lang w:val="sv-SE" w:eastAsia="ro-RO"/>
              </w:rPr>
              <w:t xml:space="preserve"> Vinyl</w:t>
            </w:r>
          </w:p>
          <w:p w:rsidR="00B131BB" w:rsidRPr="0090491B" w:rsidRDefault="00B131BB" w:rsidP="0090491B">
            <w:pPr>
              <w:spacing w:after="0" w:line="240" w:lineRule="auto"/>
              <w:rPr>
                <w:rFonts w:cs="Calibri"/>
                <w:i/>
                <w:lang w:eastAsia="ro-RO"/>
              </w:rPr>
            </w:pPr>
            <w:r w:rsidRPr="0090491B">
              <w:rPr>
                <w:rFonts w:cs="Calibri"/>
                <w:sz w:val="24"/>
                <w:lang w:eastAsia="ro-RO"/>
              </w:rPr>
              <w:t>5.4 Other Flooring Finish</w:t>
            </w:r>
          </w:p>
        </w:tc>
      </w:tr>
      <w:tr w:rsidR="00B131BB" w:rsidRPr="0090491B" w:rsidTr="0090491B">
        <w:tc>
          <w:tcPr>
            <w:tcW w:w="5219" w:type="dxa"/>
          </w:tcPr>
          <w:p w:rsidR="00B131BB" w:rsidRPr="0090491B" w:rsidRDefault="00B131BB" w:rsidP="0090491B">
            <w:pPr>
              <w:spacing w:after="0" w:line="240" w:lineRule="auto"/>
              <w:rPr>
                <w:b/>
                <w:bCs/>
                <w:sz w:val="24"/>
              </w:rPr>
            </w:pPr>
            <w:r w:rsidRPr="0090491B">
              <w:rPr>
                <w:b/>
                <w:bCs/>
                <w:sz w:val="24"/>
              </w:rPr>
              <w:t>6.Furniture</w:t>
            </w:r>
          </w:p>
        </w:tc>
        <w:tc>
          <w:tcPr>
            <w:tcW w:w="5219" w:type="dxa"/>
          </w:tcPr>
          <w:p w:rsidR="00B131BB" w:rsidRPr="0090491B" w:rsidRDefault="00B131BB" w:rsidP="0090491B">
            <w:pPr>
              <w:spacing w:after="0" w:line="240" w:lineRule="auto"/>
              <w:rPr>
                <w:rFonts w:cs="Calibri"/>
                <w:sz w:val="24"/>
                <w:lang w:eastAsia="ro-RO"/>
              </w:rPr>
            </w:pPr>
            <w:r w:rsidRPr="0090491B">
              <w:rPr>
                <w:rFonts w:cs="Calibri"/>
                <w:sz w:val="24"/>
                <w:lang w:eastAsia="ro-RO"/>
              </w:rPr>
              <w:t>6.1 Steelcase</w:t>
            </w:r>
          </w:p>
          <w:p w:rsidR="00B131BB" w:rsidRPr="0090491B" w:rsidRDefault="00B131BB" w:rsidP="0090491B">
            <w:pPr>
              <w:spacing w:after="0" w:line="240" w:lineRule="auto"/>
              <w:rPr>
                <w:rFonts w:cs="Calibri"/>
                <w:sz w:val="24"/>
                <w:lang w:eastAsia="ro-RO"/>
              </w:rPr>
            </w:pPr>
            <w:r w:rsidRPr="0090491B">
              <w:rPr>
                <w:rFonts w:cs="Calibri"/>
                <w:sz w:val="24"/>
                <w:lang w:eastAsia="ro-RO"/>
              </w:rPr>
              <w:t>6.2 Sinetica</w:t>
            </w:r>
          </w:p>
          <w:p w:rsidR="00B131BB" w:rsidRPr="0090491B" w:rsidRDefault="00B131BB" w:rsidP="0090491B">
            <w:pPr>
              <w:spacing w:after="0" w:line="240" w:lineRule="auto"/>
              <w:rPr>
                <w:rFonts w:cs="Calibri"/>
                <w:sz w:val="24"/>
                <w:lang w:eastAsia="ro-RO"/>
              </w:rPr>
            </w:pPr>
            <w:r w:rsidRPr="0090491B">
              <w:rPr>
                <w:rFonts w:cs="Calibri"/>
                <w:sz w:val="24"/>
                <w:lang w:eastAsia="ro-RO"/>
              </w:rPr>
              <w:t>6.3 Narbutas</w:t>
            </w:r>
          </w:p>
          <w:p w:rsidR="00B131BB" w:rsidRPr="0090491B" w:rsidRDefault="00B131BB" w:rsidP="0090491B">
            <w:pPr>
              <w:spacing w:after="0" w:line="240" w:lineRule="auto"/>
              <w:rPr>
                <w:rFonts w:cs="Calibri"/>
                <w:sz w:val="24"/>
                <w:lang w:eastAsia="ro-RO"/>
              </w:rPr>
            </w:pPr>
            <w:r w:rsidRPr="0090491B">
              <w:rPr>
                <w:rFonts w:cs="Calibri"/>
                <w:sz w:val="24"/>
                <w:lang w:eastAsia="ro-RO"/>
              </w:rPr>
              <w:t>6.4 Mikomax</w:t>
            </w:r>
          </w:p>
          <w:p w:rsidR="00B131BB" w:rsidRPr="0090491B" w:rsidRDefault="00B131BB" w:rsidP="0090491B">
            <w:pPr>
              <w:spacing w:after="0" w:line="240" w:lineRule="auto"/>
              <w:rPr>
                <w:rFonts w:cs="Calibri"/>
                <w:sz w:val="24"/>
                <w:lang w:eastAsia="ro-RO"/>
              </w:rPr>
            </w:pPr>
            <w:r w:rsidRPr="0090491B">
              <w:rPr>
                <w:rFonts w:cs="Calibri"/>
                <w:sz w:val="24"/>
                <w:lang w:eastAsia="ro-RO"/>
              </w:rPr>
              <w:t>6.5 Sokoa</w:t>
            </w:r>
          </w:p>
          <w:p w:rsidR="00B131BB" w:rsidRDefault="00B131BB" w:rsidP="0090491B">
            <w:pPr>
              <w:spacing w:after="0" w:line="240" w:lineRule="auto"/>
              <w:rPr>
                <w:ins w:id="288" w:author="corina.honcioiu" w:date="2012-03-22T10:28:00Z"/>
                <w:rFonts w:cs="Calibri"/>
                <w:sz w:val="24"/>
                <w:lang w:eastAsia="ro-RO"/>
              </w:rPr>
            </w:pPr>
            <w:r w:rsidRPr="0090491B">
              <w:rPr>
                <w:rFonts w:cs="Calibri"/>
                <w:sz w:val="24"/>
                <w:lang w:eastAsia="ro-RO"/>
              </w:rPr>
              <w:t>6.6 Nowy Styl</w:t>
            </w:r>
          </w:p>
          <w:p w:rsidR="00B131BB" w:rsidRPr="0090491B" w:rsidRDefault="00B131BB" w:rsidP="0090491B">
            <w:pPr>
              <w:numPr>
                <w:ins w:id="289" w:author="corina.honcioiu" w:date="2012-03-22T10:28:00Z"/>
              </w:numPr>
              <w:spacing w:after="0" w:line="240" w:lineRule="auto"/>
              <w:rPr>
                <w:rFonts w:cs="Calibri"/>
                <w:sz w:val="24"/>
                <w:lang w:eastAsia="ro-RO"/>
              </w:rPr>
            </w:pPr>
            <w:ins w:id="290" w:author="corina.honcioiu" w:date="2012-03-22T10:28:00Z">
              <w:r>
                <w:rPr>
                  <w:rFonts w:cs="Calibri"/>
                  <w:sz w:val="24"/>
                  <w:lang w:eastAsia="ro-RO"/>
                </w:rPr>
                <w:t>6.7 Executive furniture (BOS 1964, Ora Acciaio)</w:t>
              </w:r>
            </w:ins>
          </w:p>
          <w:p w:rsidR="00B131BB" w:rsidRPr="0090491B" w:rsidRDefault="00B131BB" w:rsidP="0090491B">
            <w:pPr>
              <w:spacing w:after="0" w:line="240" w:lineRule="auto"/>
              <w:rPr>
                <w:rFonts w:cs="Calibri"/>
                <w:i/>
                <w:lang w:eastAsia="ro-RO"/>
              </w:rPr>
            </w:pPr>
            <w:r w:rsidRPr="0090491B">
              <w:rPr>
                <w:rFonts w:cs="Calibri"/>
                <w:sz w:val="24"/>
                <w:lang w:eastAsia="ro-RO"/>
              </w:rPr>
              <w:t>6.7 Other Furniture</w:t>
            </w:r>
          </w:p>
        </w:tc>
      </w:tr>
      <w:tr w:rsidR="00B131BB" w:rsidRPr="0090491B" w:rsidTr="0090491B">
        <w:tc>
          <w:tcPr>
            <w:tcW w:w="5219" w:type="dxa"/>
            <w:tcBorders>
              <w:top w:val="single" w:sz="8" w:space="0" w:color="4F81BD"/>
              <w:bottom w:val="single" w:sz="8" w:space="0" w:color="4F81BD"/>
            </w:tcBorders>
          </w:tcPr>
          <w:p w:rsidR="00B131BB" w:rsidRPr="0090491B" w:rsidRDefault="00B131BB" w:rsidP="0090491B">
            <w:pPr>
              <w:spacing w:after="0" w:line="240" w:lineRule="auto"/>
              <w:rPr>
                <w:b/>
                <w:bCs/>
                <w:sz w:val="24"/>
              </w:rPr>
            </w:pPr>
            <w:r w:rsidRPr="0090491B">
              <w:rPr>
                <w:b/>
                <w:bCs/>
                <w:sz w:val="24"/>
              </w:rPr>
              <w:t>7.Logistic Services</w:t>
            </w:r>
          </w:p>
        </w:tc>
        <w:tc>
          <w:tcPr>
            <w:tcW w:w="5219" w:type="dxa"/>
            <w:tcBorders>
              <w:top w:val="single" w:sz="8" w:space="0" w:color="4F81BD"/>
              <w:bottom w:val="single" w:sz="8" w:space="0" w:color="4F81BD"/>
            </w:tcBorders>
          </w:tcPr>
          <w:p w:rsidR="00B131BB" w:rsidRPr="0090491B" w:rsidRDefault="00B131BB" w:rsidP="0090491B">
            <w:pPr>
              <w:spacing w:after="0" w:line="240" w:lineRule="auto"/>
              <w:rPr>
                <w:sz w:val="24"/>
              </w:rPr>
            </w:pPr>
            <w:r w:rsidRPr="0090491B">
              <w:rPr>
                <w:sz w:val="24"/>
              </w:rPr>
              <w:t>7.1 Logistic Services</w:t>
            </w:r>
          </w:p>
        </w:tc>
      </w:tr>
      <w:tr w:rsidR="00B131BB" w:rsidRPr="0090491B" w:rsidTr="0090491B">
        <w:tc>
          <w:tcPr>
            <w:tcW w:w="5219" w:type="dxa"/>
            <w:tcBorders>
              <w:bottom w:val="single" w:sz="8" w:space="0" w:color="4F81BD"/>
            </w:tcBorders>
          </w:tcPr>
          <w:p w:rsidR="00B131BB" w:rsidRPr="0090491B" w:rsidRDefault="00B131BB" w:rsidP="0090491B">
            <w:pPr>
              <w:spacing w:after="0" w:line="240" w:lineRule="auto"/>
              <w:rPr>
                <w:b/>
                <w:bCs/>
                <w:sz w:val="24"/>
              </w:rPr>
            </w:pPr>
            <w:r w:rsidRPr="0090491B">
              <w:rPr>
                <w:b/>
                <w:bCs/>
                <w:sz w:val="24"/>
              </w:rPr>
              <w:t>8.Miscellaneous</w:t>
            </w:r>
          </w:p>
        </w:tc>
        <w:tc>
          <w:tcPr>
            <w:tcW w:w="5219" w:type="dxa"/>
            <w:tcBorders>
              <w:bottom w:val="single" w:sz="8" w:space="0" w:color="4F81BD"/>
            </w:tcBorders>
          </w:tcPr>
          <w:p w:rsidR="00B131BB" w:rsidRPr="0090491B" w:rsidRDefault="00B131BB" w:rsidP="0090491B">
            <w:pPr>
              <w:spacing w:after="0" w:line="240" w:lineRule="auto"/>
              <w:rPr>
                <w:sz w:val="24"/>
              </w:rPr>
            </w:pPr>
            <w:r w:rsidRPr="0090491B">
              <w:rPr>
                <w:sz w:val="24"/>
              </w:rPr>
              <w:t>8.1 Miscellaneous</w:t>
            </w:r>
          </w:p>
        </w:tc>
      </w:tr>
    </w:tbl>
    <w:p w:rsidR="00B131BB" w:rsidRDefault="00B131BB" w:rsidP="00B9122C">
      <w:pPr>
        <w:rPr>
          <w:sz w:val="24"/>
        </w:rPr>
      </w:pPr>
    </w:p>
    <w:p w:rsidR="00B131BB" w:rsidRDefault="00B131BB" w:rsidP="00B9122C">
      <w:pPr>
        <w:rPr>
          <w:sz w:val="24"/>
        </w:rPr>
      </w:pPr>
      <w:r>
        <w:rPr>
          <w:sz w:val="24"/>
        </w:rPr>
        <w:t>The project types will be defined in the CRM system as records in the Project Type entity.</w:t>
      </w:r>
    </w:p>
    <w:p w:rsidR="00B131BB" w:rsidRDefault="00B131BB" w:rsidP="00B9122C">
      <w:pPr>
        <w:rPr>
          <w:sz w:val="24"/>
        </w:rPr>
      </w:pPr>
      <w:r>
        <w:rPr>
          <w:sz w:val="24"/>
        </w:rPr>
        <w:t>The types of products and services will be defined in the CRM Product entity. The association between the Products and the Project Types will be maintained using the Project Type Item entity.</w:t>
      </w:r>
    </w:p>
    <w:p w:rsidR="00B131BB" w:rsidRDefault="00B131BB" w:rsidP="00B9122C">
      <w:pPr>
        <w:rPr>
          <w:sz w:val="24"/>
        </w:rPr>
      </w:pPr>
      <w:r>
        <w:rPr>
          <w:sz w:val="24"/>
        </w:rPr>
        <w:t xml:space="preserve">These will be used in opportunity and order records to identify the categories of products and services offered to customers. </w:t>
      </w:r>
    </w:p>
    <w:p w:rsidR="00B131BB" w:rsidRPr="009865E1" w:rsidRDefault="00B131BB" w:rsidP="00B9122C">
      <w:pPr>
        <w:rPr>
          <w:b/>
          <w:sz w:val="24"/>
        </w:rPr>
      </w:pPr>
      <w:r w:rsidRPr="009865E1">
        <w:rPr>
          <w:b/>
          <w:sz w:val="24"/>
        </w:rPr>
        <w:t>NOTE</w:t>
      </w:r>
    </w:p>
    <w:p w:rsidR="00B131BB" w:rsidRPr="004A1323" w:rsidRDefault="00B131BB" w:rsidP="004A1323">
      <w:pPr>
        <w:pBdr>
          <w:top w:val="single" w:sz="4" w:space="1" w:color="auto"/>
          <w:left w:val="single" w:sz="4" w:space="4" w:color="auto"/>
          <w:bottom w:val="single" w:sz="4" w:space="1" w:color="auto"/>
          <w:right w:val="single" w:sz="4" w:space="4" w:color="auto"/>
        </w:pBdr>
        <w:rPr>
          <w:sz w:val="24"/>
        </w:rPr>
      </w:pPr>
      <w:r>
        <w:rPr>
          <w:sz w:val="24"/>
        </w:rPr>
        <w:t>The CRM product catalog will not contain the actual lists of products and services offered by CORPORATE OFFICE SOLUTIONS, but rather the categories of products and services grouped by project types, as defined above.</w:t>
      </w:r>
      <w:bookmarkStart w:id="291" w:name="_Toc213229345"/>
      <w:bookmarkStart w:id="292" w:name="_Toc213229424"/>
      <w:bookmarkStart w:id="293" w:name="_Toc213729048"/>
      <w:bookmarkStart w:id="294" w:name="_Toc214181173"/>
    </w:p>
    <w:p w:rsidR="00B131BB" w:rsidRPr="004A1323" w:rsidRDefault="00B131BB" w:rsidP="004A1323">
      <w:pPr>
        <w:pStyle w:val="Heading2"/>
        <w:rPr>
          <w:rStyle w:val="EstiloCuerpo"/>
          <w:rFonts w:cs="Arial"/>
          <w:color w:val="333333"/>
          <w:sz w:val="28"/>
          <w:szCs w:val="28"/>
          <w:lang w:val="en-AU" w:eastAsia="ja-JP"/>
        </w:rPr>
      </w:pPr>
      <w:r>
        <w:rPr>
          <w:rFonts w:cs="Arial"/>
          <w:color w:val="333333"/>
          <w:sz w:val="28"/>
          <w:szCs w:val="28"/>
          <w:lang w:val="en-AU" w:eastAsia="ja-JP"/>
        </w:rPr>
        <w:br w:type="page"/>
      </w:r>
      <w:bookmarkStart w:id="295" w:name="_Toc320030220"/>
      <w:r>
        <w:t>Sales Force Automation</w:t>
      </w:r>
      <w:bookmarkEnd w:id="291"/>
      <w:bookmarkEnd w:id="292"/>
      <w:bookmarkEnd w:id="293"/>
      <w:bookmarkEnd w:id="294"/>
      <w:bookmarkEnd w:id="295"/>
    </w:p>
    <w:p w:rsidR="00B131BB" w:rsidRPr="003F2315" w:rsidRDefault="00B131BB" w:rsidP="00E94D3A">
      <w:pPr>
        <w:rPr>
          <w:rStyle w:val="EstiloCuerpo"/>
        </w:rPr>
      </w:pPr>
    </w:p>
    <w:p w:rsidR="00B131BB" w:rsidRPr="003C41E7" w:rsidRDefault="00B131BB" w:rsidP="009B6932">
      <w:pPr>
        <w:pStyle w:val="Heading3"/>
      </w:pPr>
      <w:bookmarkStart w:id="296" w:name="_Toc213229426"/>
      <w:bookmarkStart w:id="297" w:name="_Toc214181175"/>
      <w:bookmarkStart w:id="298" w:name="_Toc320030221"/>
      <w:r w:rsidRPr="003C41E7">
        <w:t>Opportunity and Sales Process Management</w:t>
      </w:r>
      <w:bookmarkEnd w:id="296"/>
      <w:bookmarkEnd w:id="297"/>
      <w:bookmarkEnd w:id="298"/>
    </w:p>
    <w:p w:rsidR="00B131BB" w:rsidRDefault="00B131BB" w:rsidP="00E94D3A">
      <w:pPr>
        <w:rPr>
          <w:rStyle w:val="EstiloCuerpo"/>
        </w:rPr>
      </w:pPr>
    </w:p>
    <w:p w:rsidR="00B131BB" w:rsidRDefault="00B131BB" w:rsidP="00E94D3A">
      <w:pPr>
        <w:rPr>
          <w:rStyle w:val="EstiloCuerpo"/>
        </w:rPr>
      </w:pPr>
      <w:r>
        <w:rPr>
          <w:rStyle w:val="EstiloCuerpo"/>
        </w:rPr>
        <w:t>The CORPORATE OFFICE SOLUTIONS sales process pipeline will be focused around the CRM Opportunity entity. Each business opportunity with either an existing client or a new prospect will be registered in this entity, and its information will be continually updated as the sales process advances through the different stages of the pipeline.</w:t>
      </w:r>
    </w:p>
    <w:p w:rsidR="00B131BB" w:rsidRDefault="00B131BB" w:rsidP="00E94D3A">
      <w:pPr>
        <w:rPr>
          <w:rStyle w:val="EstiloCuerpo"/>
        </w:rPr>
      </w:pPr>
      <w:r>
        <w:rPr>
          <w:rStyle w:val="EstiloCuerpo"/>
        </w:rPr>
        <w:t>The opportunity records will be created and maintained by the Sales Representatives. Each record will have one Sales Representative as its owner, set by default to the Sales Representative that created the opportunity record. Record owners can also be changed using the standard CRM Assign functionality. It is the opportunity owner’s responsibility to update the information as the sales process advances and to eventually close the opportunity as either won or lost, along with detailed information on the reason of the closing status.</w:t>
      </w:r>
    </w:p>
    <w:p w:rsidR="00B131BB" w:rsidRPr="000B166F" w:rsidRDefault="00B131BB" w:rsidP="00E94D3A">
      <w:pPr>
        <w:rPr>
          <w:rStyle w:val="EstiloCuerpo"/>
        </w:rPr>
      </w:pPr>
      <w:r w:rsidRPr="000B166F">
        <w:rPr>
          <w:rStyle w:val="EstiloCuerpo"/>
          <w:b/>
        </w:rPr>
        <w:t>NOTE</w:t>
      </w:r>
    </w:p>
    <w:p w:rsidR="00B131BB" w:rsidRDefault="00B131BB" w:rsidP="000B166F">
      <w:pPr>
        <w:pBdr>
          <w:top w:val="single" w:sz="4" w:space="1" w:color="auto"/>
          <w:left w:val="single" w:sz="4" w:space="4" w:color="auto"/>
          <w:bottom w:val="single" w:sz="4" w:space="1" w:color="auto"/>
          <w:right w:val="single" w:sz="4" w:space="4" w:color="auto"/>
        </w:pBdr>
        <w:rPr>
          <w:rStyle w:val="EstiloCuerpo"/>
        </w:rPr>
      </w:pPr>
      <w:r>
        <w:rPr>
          <w:rStyle w:val="EstiloCuerpo"/>
        </w:rPr>
        <w:t xml:space="preserve">Each opportunity record will be related to a single Account record (client or prospect) and to a single Project Type record. This means that if for a certain client there is a business opportunity for more than one project type, an opportunity record will have to be created separately for each project type. </w:t>
      </w:r>
    </w:p>
    <w:p w:rsidR="00B131BB" w:rsidRDefault="00B131BB" w:rsidP="00E94D3A">
      <w:pPr>
        <w:rPr>
          <w:rStyle w:val="EstiloCuerpo"/>
        </w:rPr>
      </w:pPr>
      <w:r>
        <w:rPr>
          <w:rStyle w:val="EstiloCuerpo"/>
        </w:rPr>
        <w:t>The following information will be recorded in an opportunity record:</w:t>
      </w:r>
    </w:p>
    <w:tbl>
      <w:tblPr>
        <w:tblW w:w="0" w:type="auto"/>
        <w:tblBorders>
          <w:top w:val="single" w:sz="8" w:space="0" w:color="4F81BD"/>
          <w:left w:val="single" w:sz="8" w:space="0" w:color="4F81BD"/>
          <w:bottom w:val="single" w:sz="8" w:space="0" w:color="4F81BD"/>
          <w:right w:val="single" w:sz="8" w:space="0" w:color="4F81BD"/>
        </w:tblBorders>
        <w:tblLook w:val="00A0"/>
      </w:tblPr>
      <w:tblGrid>
        <w:gridCol w:w="108"/>
        <w:gridCol w:w="720"/>
        <w:gridCol w:w="4320"/>
        <w:gridCol w:w="5290"/>
      </w:tblGrid>
      <w:tr w:rsidR="00B131BB" w:rsidRPr="0090491B" w:rsidTr="0090491B">
        <w:tc>
          <w:tcPr>
            <w:tcW w:w="828" w:type="dxa"/>
            <w:gridSpan w:val="2"/>
            <w:tcBorders>
              <w:top w:val="single" w:sz="8" w:space="0" w:color="4F81BD"/>
            </w:tcBorders>
            <w:shd w:val="clear" w:color="auto" w:fill="4F81BD"/>
          </w:tcPr>
          <w:p w:rsidR="00B131BB" w:rsidRPr="0090491B" w:rsidRDefault="00B131BB" w:rsidP="0090491B">
            <w:pPr>
              <w:spacing w:after="0" w:line="240" w:lineRule="auto"/>
              <w:rPr>
                <w:b/>
                <w:bCs/>
                <w:color w:val="FFFFFF"/>
                <w:sz w:val="24"/>
                <w:szCs w:val="24"/>
                <w:lang w:eastAsia="ro-RO"/>
              </w:rPr>
            </w:pPr>
            <w:r w:rsidRPr="0090491B">
              <w:rPr>
                <w:b/>
                <w:bCs/>
                <w:color w:val="FFFFFF"/>
                <w:sz w:val="24"/>
                <w:szCs w:val="24"/>
                <w:lang w:eastAsia="ro-RO"/>
              </w:rPr>
              <w:t>Ref</w:t>
            </w:r>
          </w:p>
        </w:tc>
        <w:tc>
          <w:tcPr>
            <w:tcW w:w="4320" w:type="dxa"/>
            <w:tcBorders>
              <w:top w:val="single" w:sz="8" w:space="0" w:color="4F81BD"/>
            </w:tcBorders>
            <w:shd w:val="clear" w:color="auto" w:fill="4F81BD"/>
          </w:tcPr>
          <w:p w:rsidR="00B131BB" w:rsidRPr="0090491B" w:rsidRDefault="00B131BB" w:rsidP="0090491B">
            <w:pPr>
              <w:spacing w:after="0" w:line="240" w:lineRule="auto"/>
              <w:rPr>
                <w:b/>
                <w:bCs/>
                <w:color w:val="FFFFFF"/>
                <w:sz w:val="24"/>
                <w:szCs w:val="24"/>
                <w:lang w:eastAsia="ro-RO"/>
              </w:rPr>
            </w:pPr>
            <w:r w:rsidRPr="0090491B">
              <w:rPr>
                <w:b/>
                <w:bCs/>
                <w:color w:val="FFFFFF"/>
                <w:sz w:val="24"/>
                <w:szCs w:val="24"/>
                <w:lang w:eastAsia="ro-RO"/>
              </w:rPr>
              <w:t>Attribute Name</w:t>
            </w:r>
          </w:p>
        </w:tc>
        <w:tc>
          <w:tcPr>
            <w:tcW w:w="5290" w:type="dxa"/>
            <w:tcBorders>
              <w:top w:val="single" w:sz="8" w:space="0" w:color="4F81BD"/>
            </w:tcBorders>
            <w:shd w:val="clear" w:color="auto" w:fill="4F81BD"/>
          </w:tcPr>
          <w:p w:rsidR="00B131BB" w:rsidRPr="0090491B" w:rsidRDefault="00B131BB" w:rsidP="0090491B">
            <w:pPr>
              <w:spacing w:after="0" w:line="240" w:lineRule="auto"/>
              <w:rPr>
                <w:b/>
                <w:bCs/>
                <w:color w:val="FFFFFF"/>
                <w:sz w:val="24"/>
                <w:szCs w:val="24"/>
                <w:lang w:eastAsia="ro-RO"/>
              </w:rPr>
            </w:pPr>
            <w:r w:rsidRPr="0090491B">
              <w:rPr>
                <w:b/>
                <w:bCs/>
                <w:color w:val="FFFFFF"/>
                <w:sz w:val="24"/>
                <w:szCs w:val="24"/>
                <w:lang w:eastAsia="ro-RO"/>
              </w:rPr>
              <w:t>Description</w:t>
            </w:r>
          </w:p>
        </w:tc>
      </w:tr>
      <w:tr w:rsidR="00B131BB" w:rsidRPr="0090491B" w:rsidTr="0090491B">
        <w:tc>
          <w:tcPr>
            <w:tcW w:w="828" w:type="dxa"/>
            <w:gridSpan w:val="2"/>
            <w:tcBorders>
              <w:top w:val="single" w:sz="8" w:space="0" w:color="4F81BD"/>
              <w:bottom w:val="single" w:sz="8" w:space="0" w:color="4F81BD"/>
            </w:tcBorders>
          </w:tcPr>
          <w:p w:rsidR="00B131BB" w:rsidRPr="0090491B" w:rsidRDefault="00B131BB" w:rsidP="0090491B">
            <w:pPr>
              <w:spacing w:after="0" w:line="240" w:lineRule="auto"/>
              <w:rPr>
                <w:b/>
                <w:bCs/>
                <w:sz w:val="24"/>
                <w:szCs w:val="24"/>
                <w:lang w:eastAsia="ro-RO"/>
              </w:rPr>
            </w:pPr>
            <w:r w:rsidRPr="0090491B">
              <w:rPr>
                <w:b/>
                <w:bCs/>
                <w:sz w:val="24"/>
                <w:szCs w:val="24"/>
                <w:lang w:eastAsia="ro-RO"/>
              </w:rPr>
              <w:t xml:space="preserve">1. </w:t>
            </w:r>
          </w:p>
        </w:tc>
        <w:tc>
          <w:tcPr>
            <w:tcW w:w="432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r w:rsidRPr="0090491B">
              <w:rPr>
                <w:sz w:val="24"/>
                <w:szCs w:val="24"/>
                <w:lang w:eastAsia="ro-RO"/>
              </w:rPr>
              <w:t xml:space="preserve"> Topic</w:t>
            </w:r>
          </w:p>
        </w:tc>
        <w:tc>
          <w:tcPr>
            <w:tcW w:w="529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r w:rsidRPr="0090491B">
              <w:rPr>
                <w:sz w:val="24"/>
                <w:szCs w:val="24"/>
                <w:lang w:eastAsia="ro-RO"/>
              </w:rPr>
              <w:t>Mandatory</w:t>
            </w:r>
          </w:p>
        </w:tc>
      </w:tr>
      <w:tr w:rsidR="00B131BB" w:rsidRPr="0090491B" w:rsidTr="0090491B">
        <w:tc>
          <w:tcPr>
            <w:tcW w:w="828" w:type="dxa"/>
            <w:gridSpan w:val="2"/>
          </w:tcPr>
          <w:p w:rsidR="00B131BB" w:rsidRPr="0090491B" w:rsidRDefault="00B131BB" w:rsidP="0090491B">
            <w:pPr>
              <w:spacing w:after="0" w:line="240" w:lineRule="auto"/>
              <w:rPr>
                <w:b/>
                <w:bCs/>
                <w:sz w:val="24"/>
                <w:szCs w:val="24"/>
                <w:lang w:eastAsia="ro-RO"/>
              </w:rPr>
            </w:pPr>
            <w:r w:rsidRPr="0090491B">
              <w:rPr>
                <w:b/>
                <w:bCs/>
                <w:sz w:val="24"/>
                <w:szCs w:val="24"/>
                <w:lang w:eastAsia="ro-RO"/>
              </w:rPr>
              <w:t>2.</w:t>
            </w:r>
          </w:p>
        </w:tc>
        <w:tc>
          <w:tcPr>
            <w:tcW w:w="4320" w:type="dxa"/>
          </w:tcPr>
          <w:p w:rsidR="00B131BB" w:rsidRPr="0090491B" w:rsidRDefault="00B131BB" w:rsidP="0090491B">
            <w:pPr>
              <w:spacing w:after="0" w:line="240" w:lineRule="auto"/>
              <w:rPr>
                <w:sz w:val="24"/>
                <w:szCs w:val="24"/>
                <w:lang w:eastAsia="ro-RO"/>
              </w:rPr>
            </w:pPr>
            <w:r w:rsidRPr="0090491B">
              <w:rPr>
                <w:sz w:val="24"/>
                <w:szCs w:val="24"/>
                <w:lang w:eastAsia="ro-RO"/>
              </w:rPr>
              <w:t>Potential Customer</w:t>
            </w:r>
          </w:p>
        </w:tc>
        <w:tc>
          <w:tcPr>
            <w:tcW w:w="5290" w:type="dxa"/>
          </w:tcPr>
          <w:p w:rsidR="00B131BB" w:rsidRPr="0090491B" w:rsidRDefault="00B131BB" w:rsidP="0090491B">
            <w:pPr>
              <w:spacing w:after="0" w:line="240" w:lineRule="auto"/>
              <w:rPr>
                <w:sz w:val="24"/>
                <w:szCs w:val="24"/>
                <w:lang w:eastAsia="ro-RO"/>
              </w:rPr>
            </w:pPr>
            <w:r w:rsidRPr="0090491B">
              <w:rPr>
                <w:sz w:val="24"/>
                <w:szCs w:val="24"/>
                <w:lang w:eastAsia="ro-RO"/>
              </w:rPr>
              <w:t>Lookup to Account entity</w:t>
            </w:r>
          </w:p>
          <w:p w:rsidR="00B131BB" w:rsidRPr="0090491B" w:rsidRDefault="00B131BB" w:rsidP="0090491B">
            <w:pPr>
              <w:spacing w:after="0" w:line="240" w:lineRule="auto"/>
              <w:rPr>
                <w:sz w:val="24"/>
                <w:szCs w:val="24"/>
                <w:lang w:eastAsia="ro-RO"/>
              </w:rPr>
            </w:pPr>
            <w:r w:rsidRPr="0090491B">
              <w:rPr>
                <w:sz w:val="24"/>
                <w:szCs w:val="24"/>
                <w:lang w:eastAsia="ro-RO"/>
              </w:rPr>
              <w:t>Mandatory</w:t>
            </w:r>
          </w:p>
        </w:tc>
      </w:tr>
      <w:tr w:rsidR="00B131BB" w:rsidRPr="0090491B" w:rsidTr="0090491B">
        <w:tc>
          <w:tcPr>
            <w:tcW w:w="828" w:type="dxa"/>
            <w:gridSpan w:val="2"/>
            <w:tcBorders>
              <w:top w:val="single" w:sz="8" w:space="0" w:color="4F81BD"/>
              <w:bottom w:val="single" w:sz="8" w:space="0" w:color="4F81BD"/>
            </w:tcBorders>
          </w:tcPr>
          <w:p w:rsidR="00B131BB" w:rsidRPr="0090491B" w:rsidRDefault="00B131BB" w:rsidP="0090491B">
            <w:pPr>
              <w:spacing w:after="0" w:line="240" w:lineRule="auto"/>
              <w:rPr>
                <w:b/>
                <w:bCs/>
                <w:sz w:val="24"/>
                <w:szCs w:val="24"/>
                <w:lang w:eastAsia="ro-RO"/>
              </w:rPr>
            </w:pPr>
            <w:r w:rsidRPr="0090491B">
              <w:rPr>
                <w:b/>
                <w:bCs/>
                <w:sz w:val="24"/>
                <w:szCs w:val="24"/>
                <w:lang w:eastAsia="ro-RO"/>
              </w:rPr>
              <w:t>3.</w:t>
            </w:r>
          </w:p>
        </w:tc>
        <w:tc>
          <w:tcPr>
            <w:tcW w:w="432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del w:id="299" w:author="corina.honcioiu" w:date="2012-03-22T11:06:00Z">
              <w:r w:rsidRPr="0090491B" w:rsidDel="004328F0">
                <w:rPr>
                  <w:sz w:val="24"/>
                  <w:szCs w:val="24"/>
                  <w:lang w:eastAsia="ro-RO"/>
                </w:rPr>
                <w:delText xml:space="preserve">Estimated </w:delText>
              </w:r>
            </w:del>
            <w:r w:rsidRPr="0090491B">
              <w:rPr>
                <w:sz w:val="24"/>
                <w:szCs w:val="24"/>
                <w:lang w:eastAsia="ro-RO"/>
              </w:rPr>
              <w:t>Revenue</w:t>
            </w:r>
          </w:p>
        </w:tc>
        <w:tc>
          <w:tcPr>
            <w:tcW w:w="529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ins w:id="300" w:author="corina.honcioiu" w:date="2012-03-22T11:06:00Z">
              <w:r w:rsidRPr="0090491B">
                <w:rPr>
                  <w:sz w:val="24"/>
                  <w:szCs w:val="24"/>
                  <w:lang w:eastAsia="ro-RO"/>
                </w:rPr>
                <w:t>Will be updated upon closing the opportunity as Won</w:t>
              </w:r>
            </w:ins>
          </w:p>
        </w:tc>
      </w:tr>
      <w:tr w:rsidR="00B131BB" w:rsidRPr="0090491B" w:rsidTr="0090491B">
        <w:tc>
          <w:tcPr>
            <w:tcW w:w="828" w:type="dxa"/>
            <w:gridSpan w:val="2"/>
          </w:tcPr>
          <w:p w:rsidR="00B131BB" w:rsidRPr="0090491B" w:rsidRDefault="00B131BB" w:rsidP="0090491B">
            <w:pPr>
              <w:spacing w:after="0" w:line="240" w:lineRule="auto"/>
              <w:rPr>
                <w:b/>
                <w:bCs/>
                <w:sz w:val="24"/>
                <w:szCs w:val="24"/>
                <w:lang w:eastAsia="ro-RO"/>
              </w:rPr>
            </w:pPr>
            <w:r w:rsidRPr="0090491B">
              <w:rPr>
                <w:b/>
                <w:bCs/>
                <w:sz w:val="24"/>
                <w:szCs w:val="24"/>
                <w:lang w:eastAsia="ro-RO"/>
              </w:rPr>
              <w:t>4.</w:t>
            </w:r>
          </w:p>
        </w:tc>
        <w:tc>
          <w:tcPr>
            <w:tcW w:w="4320" w:type="dxa"/>
          </w:tcPr>
          <w:p w:rsidR="00B131BB" w:rsidRPr="0090491B" w:rsidRDefault="00B131BB" w:rsidP="0090491B">
            <w:pPr>
              <w:spacing w:after="0" w:line="240" w:lineRule="auto"/>
              <w:rPr>
                <w:sz w:val="24"/>
                <w:szCs w:val="24"/>
                <w:lang w:eastAsia="ro-RO"/>
              </w:rPr>
            </w:pPr>
            <w:del w:id="301" w:author="corina.honcioiu" w:date="2012-03-22T11:07:00Z">
              <w:r w:rsidRPr="0090491B" w:rsidDel="004328F0">
                <w:rPr>
                  <w:sz w:val="24"/>
                  <w:szCs w:val="24"/>
                  <w:lang w:eastAsia="ro-RO"/>
                </w:rPr>
                <w:delText xml:space="preserve">Estimated </w:delText>
              </w:r>
            </w:del>
            <w:r w:rsidRPr="0090491B">
              <w:rPr>
                <w:sz w:val="24"/>
                <w:szCs w:val="24"/>
                <w:lang w:eastAsia="ro-RO"/>
              </w:rPr>
              <w:t>Close Date</w:t>
            </w:r>
          </w:p>
        </w:tc>
        <w:tc>
          <w:tcPr>
            <w:tcW w:w="5290" w:type="dxa"/>
          </w:tcPr>
          <w:p w:rsidR="00B131BB" w:rsidRPr="0090491B" w:rsidRDefault="00B131BB" w:rsidP="0090491B">
            <w:pPr>
              <w:spacing w:after="0" w:line="240" w:lineRule="auto"/>
              <w:rPr>
                <w:sz w:val="24"/>
                <w:szCs w:val="24"/>
                <w:lang w:eastAsia="ro-RO"/>
              </w:rPr>
            </w:pPr>
            <w:ins w:id="302" w:author="corina.honcioiu" w:date="2012-03-22T11:07:00Z">
              <w:r w:rsidRPr="0090491B">
                <w:rPr>
                  <w:sz w:val="24"/>
                  <w:szCs w:val="24"/>
                  <w:lang w:eastAsia="ro-RO"/>
                </w:rPr>
                <w:t>Will be updated upon closing the opportunity as either won or lost</w:t>
              </w:r>
            </w:ins>
          </w:p>
        </w:tc>
      </w:tr>
      <w:tr w:rsidR="00B131BB" w:rsidRPr="0090491B" w:rsidTr="0090491B">
        <w:tc>
          <w:tcPr>
            <w:tcW w:w="828" w:type="dxa"/>
            <w:gridSpan w:val="2"/>
            <w:tcBorders>
              <w:top w:val="single" w:sz="8" w:space="0" w:color="4F81BD"/>
              <w:bottom w:val="single" w:sz="8" w:space="0" w:color="4F81BD"/>
            </w:tcBorders>
          </w:tcPr>
          <w:p w:rsidR="00B131BB" w:rsidRPr="0090491B" w:rsidRDefault="00B131BB" w:rsidP="0090491B">
            <w:pPr>
              <w:spacing w:after="0" w:line="240" w:lineRule="auto"/>
              <w:rPr>
                <w:b/>
                <w:bCs/>
                <w:sz w:val="24"/>
                <w:szCs w:val="24"/>
                <w:lang w:eastAsia="ro-RO"/>
              </w:rPr>
            </w:pPr>
            <w:r w:rsidRPr="0090491B">
              <w:rPr>
                <w:b/>
                <w:bCs/>
                <w:sz w:val="24"/>
                <w:szCs w:val="24"/>
                <w:lang w:eastAsia="ro-RO"/>
              </w:rPr>
              <w:t>5.</w:t>
            </w:r>
          </w:p>
        </w:tc>
        <w:tc>
          <w:tcPr>
            <w:tcW w:w="432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r w:rsidRPr="0090491B">
              <w:rPr>
                <w:sz w:val="24"/>
                <w:szCs w:val="24"/>
                <w:lang w:eastAsia="ro-RO"/>
              </w:rPr>
              <w:t>Probability</w:t>
            </w:r>
          </w:p>
        </w:tc>
        <w:tc>
          <w:tcPr>
            <w:tcW w:w="529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r w:rsidRPr="0090491B">
              <w:rPr>
                <w:sz w:val="24"/>
                <w:szCs w:val="24"/>
                <w:lang w:eastAsia="ro-RO"/>
              </w:rPr>
              <w:t>Probability of closing the deal as successful</w:t>
            </w:r>
          </w:p>
        </w:tc>
      </w:tr>
      <w:tr w:rsidR="00B131BB" w:rsidRPr="0090491B" w:rsidTr="0090491B">
        <w:trPr>
          <w:ins w:id="303" w:author="corina.honcioiu" w:date="2012-03-23T11:35:00Z"/>
        </w:trPr>
        <w:tc>
          <w:tcPr>
            <w:tcW w:w="828" w:type="dxa"/>
            <w:gridSpan w:val="2"/>
            <w:tcBorders>
              <w:top w:val="single" w:sz="8" w:space="0" w:color="4F81BD"/>
              <w:bottom w:val="single" w:sz="8" w:space="0" w:color="4F81BD"/>
            </w:tcBorders>
          </w:tcPr>
          <w:p w:rsidR="00B131BB" w:rsidRPr="0090491B" w:rsidRDefault="00B131BB" w:rsidP="0090491B">
            <w:pPr>
              <w:spacing w:after="0" w:line="240" w:lineRule="auto"/>
              <w:rPr>
                <w:ins w:id="304" w:author="corina.honcioiu" w:date="2012-03-23T11:35:00Z"/>
                <w:b/>
                <w:bCs/>
                <w:sz w:val="24"/>
                <w:szCs w:val="24"/>
                <w:lang w:eastAsia="ro-RO"/>
              </w:rPr>
            </w:pPr>
          </w:p>
        </w:tc>
        <w:tc>
          <w:tcPr>
            <w:tcW w:w="4320" w:type="dxa"/>
            <w:tcBorders>
              <w:top w:val="single" w:sz="8" w:space="0" w:color="4F81BD"/>
              <w:bottom w:val="single" w:sz="8" w:space="0" w:color="4F81BD"/>
            </w:tcBorders>
          </w:tcPr>
          <w:p w:rsidR="00B131BB" w:rsidRPr="0090491B" w:rsidRDefault="00B131BB" w:rsidP="0090491B">
            <w:pPr>
              <w:spacing w:after="0" w:line="240" w:lineRule="auto"/>
              <w:rPr>
                <w:ins w:id="305" w:author="corina.honcioiu" w:date="2012-03-23T11:35:00Z"/>
                <w:sz w:val="24"/>
                <w:szCs w:val="24"/>
                <w:lang w:eastAsia="ro-RO"/>
              </w:rPr>
            </w:pPr>
            <w:ins w:id="306" w:author="corina.honcioiu" w:date="2012-03-23T11:36:00Z">
              <w:r>
                <w:rPr>
                  <w:sz w:val="24"/>
                  <w:szCs w:val="24"/>
                  <w:lang w:eastAsia="ro-RO"/>
                </w:rPr>
                <w:t>Threats</w:t>
              </w:r>
            </w:ins>
          </w:p>
        </w:tc>
        <w:tc>
          <w:tcPr>
            <w:tcW w:w="5290" w:type="dxa"/>
            <w:tcBorders>
              <w:top w:val="single" w:sz="8" w:space="0" w:color="4F81BD"/>
              <w:bottom w:val="single" w:sz="8" w:space="0" w:color="4F81BD"/>
            </w:tcBorders>
          </w:tcPr>
          <w:p w:rsidR="00B131BB" w:rsidRPr="0090491B" w:rsidRDefault="00B131BB" w:rsidP="0090491B">
            <w:pPr>
              <w:spacing w:after="0" w:line="240" w:lineRule="auto"/>
              <w:rPr>
                <w:ins w:id="307" w:author="corina.honcioiu" w:date="2012-03-23T11:35:00Z"/>
                <w:sz w:val="24"/>
                <w:szCs w:val="24"/>
                <w:lang w:eastAsia="ro-RO"/>
              </w:rPr>
            </w:pPr>
            <w:ins w:id="308" w:author="corina.honcioiu" w:date="2012-03-23T11:36:00Z">
              <w:r>
                <w:rPr>
                  <w:sz w:val="24"/>
                  <w:szCs w:val="24"/>
                  <w:lang w:eastAsia="ro-RO"/>
                </w:rPr>
                <w:t>descriere</w:t>
              </w:r>
            </w:ins>
          </w:p>
        </w:tc>
      </w:tr>
      <w:tr w:rsidR="00B131BB" w:rsidRPr="0090491B" w:rsidDel="00732B26" w:rsidTr="0090491B">
        <w:trPr>
          <w:gridBefore w:val="1"/>
          <w:gridAfter w:val="2"/>
          <w:wAfter w:w="9610" w:type="dxa"/>
          <w:del w:id="309" w:author="corina.honcioiu" w:date="2012-03-22T10:44:00Z"/>
        </w:trPr>
        <w:tc>
          <w:tcPr>
            <w:tcW w:w="828" w:type="dxa"/>
          </w:tcPr>
          <w:p w:rsidR="00B131BB" w:rsidRPr="0090491B" w:rsidDel="00732B26" w:rsidRDefault="00B131BB" w:rsidP="0090491B">
            <w:pPr>
              <w:spacing w:after="0" w:line="240" w:lineRule="auto"/>
              <w:rPr>
                <w:del w:id="310" w:author="corina.honcioiu" w:date="2012-03-22T10:44:00Z"/>
                <w:b/>
                <w:bCs/>
                <w:sz w:val="24"/>
                <w:szCs w:val="24"/>
                <w:lang w:eastAsia="ro-RO"/>
              </w:rPr>
            </w:pPr>
            <w:del w:id="311" w:author="corina.honcioiu" w:date="2012-03-22T10:44:00Z">
              <w:r w:rsidRPr="0090491B" w:rsidDel="00732B26">
                <w:rPr>
                  <w:b/>
                  <w:bCs/>
                  <w:sz w:val="24"/>
                  <w:szCs w:val="24"/>
                  <w:lang w:eastAsia="ro-RO"/>
                </w:rPr>
                <w:delText>6.</w:delText>
              </w:r>
            </w:del>
          </w:p>
        </w:tc>
      </w:tr>
      <w:tr w:rsidR="00B131BB" w:rsidRPr="0090491B" w:rsidTr="0090491B">
        <w:tc>
          <w:tcPr>
            <w:tcW w:w="828" w:type="dxa"/>
            <w:gridSpan w:val="2"/>
            <w:tcBorders>
              <w:top w:val="single" w:sz="8" w:space="0" w:color="4F81BD"/>
              <w:bottom w:val="single" w:sz="8" w:space="0" w:color="4F81BD"/>
            </w:tcBorders>
          </w:tcPr>
          <w:p w:rsidR="00B131BB" w:rsidRPr="0090491B" w:rsidRDefault="00B131BB" w:rsidP="0090491B">
            <w:pPr>
              <w:spacing w:after="0" w:line="240" w:lineRule="auto"/>
              <w:rPr>
                <w:b/>
                <w:bCs/>
                <w:sz w:val="24"/>
                <w:szCs w:val="24"/>
                <w:lang w:eastAsia="ro-RO"/>
              </w:rPr>
            </w:pPr>
            <w:r w:rsidRPr="0090491B">
              <w:rPr>
                <w:b/>
                <w:bCs/>
                <w:sz w:val="24"/>
                <w:szCs w:val="24"/>
                <w:lang w:eastAsia="ro-RO"/>
              </w:rPr>
              <w:t>7.</w:t>
            </w:r>
          </w:p>
        </w:tc>
        <w:tc>
          <w:tcPr>
            <w:tcW w:w="432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r w:rsidRPr="0090491B">
              <w:rPr>
                <w:sz w:val="24"/>
                <w:szCs w:val="24"/>
                <w:lang w:eastAsia="ro-RO"/>
              </w:rPr>
              <w:t>Category</w:t>
            </w:r>
          </w:p>
        </w:tc>
        <w:tc>
          <w:tcPr>
            <w:tcW w:w="529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ins w:id="312" w:author="corina.honcioiu" w:date="2012-03-23T11:36:00Z">
              <w:r>
                <w:rPr>
                  <w:sz w:val="24"/>
                  <w:szCs w:val="24"/>
                  <w:lang w:eastAsia="ro-RO"/>
                </w:rPr>
                <w:t xml:space="preserve">Mandatory </w:t>
              </w:r>
            </w:ins>
            <w:r w:rsidRPr="0090491B">
              <w:rPr>
                <w:sz w:val="24"/>
                <w:szCs w:val="24"/>
                <w:lang w:eastAsia="ro-RO"/>
              </w:rPr>
              <w:t>Possible Options:</w:t>
            </w:r>
          </w:p>
          <w:p w:rsidR="00B131BB" w:rsidRPr="0090491B" w:rsidDel="00732B26" w:rsidRDefault="00B131BB" w:rsidP="0090491B">
            <w:pPr>
              <w:pStyle w:val="ListParagraph"/>
              <w:numPr>
                <w:ilvl w:val="0"/>
                <w:numId w:val="43"/>
                <w:numberingChange w:id="313" w:author="corina.honcioiu" w:date="2012-03-22T09:40:00Z" w:original="-"/>
              </w:numPr>
              <w:spacing w:after="0" w:line="240" w:lineRule="auto"/>
              <w:rPr>
                <w:del w:id="314" w:author="corina.honcioiu" w:date="2012-03-22T10:44:00Z"/>
                <w:sz w:val="24"/>
                <w:szCs w:val="24"/>
                <w:lang w:eastAsia="ro-RO"/>
              </w:rPr>
            </w:pPr>
            <w:del w:id="315" w:author="corina.honcioiu" w:date="2012-03-22T10:44:00Z">
              <w:r w:rsidRPr="0090491B" w:rsidDel="00732B26">
                <w:rPr>
                  <w:sz w:val="24"/>
                  <w:szCs w:val="24"/>
                  <w:lang w:eastAsia="ro-RO"/>
                </w:rPr>
                <w:delText>HORECA</w:delText>
              </w:r>
            </w:del>
          </w:p>
          <w:p w:rsidR="00B131BB" w:rsidRPr="0090491B" w:rsidDel="00732B26" w:rsidRDefault="00B131BB" w:rsidP="0090491B">
            <w:pPr>
              <w:pStyle w:val="ListParagraph"/>
              <w:numPr>
                <w:ilvl w:val="0"/>
                <w:numId w:val="43"/>
                <w:numberingChange w:id="316" w:author="corina.honcioiu" w:date="2012-03-22T09:40:00Z" w:original="-"/>
              </w:numPr>
              <w:spacing w:after="0" w:line="240" w:lineRule="auto"/>
              <w:rPr>
                <w:del w:id="317" w:author="corina.honcioiu" w:date="2012-03-22T10:45:00Z"/>
                <w:sz w:val="24"/>
                <w:szCs w:val="24"/>
                <w:lang w:eastAsia="ro-RO"/>
              </w:rPr>
            </w:pPr>
            <w:del w:id="318" w:author="corina.honcioiu" w:date="2012-03-22T10:45:00Z">
              <w:r w:rsidRPr="0090491B" w:rsidDel="00732B26">
                <w:rPr>
                  <w:sz w:val="24"/>
                  <w:szCs w:val="24"/>
                  <w:lang w:eastAsia="ro-RO"/>
                </w:rPr>
                <w:delText>Hospitality</w:delText>
              </w:r>
            </w:del>
          </w:p>
          <w:p w:rsidR="00B131BB" w:rsidRDefault="00B131BB" w:rsidP="0090491B">
            <w:pPr>
              <w:pStyle w:val="ListParagraph"/>
              <w:numPr>
                <w:ilvl w:val="0"/>
                <w:numId w:val="43"/>
                <w:numberingChange w:id="319" w:author="corina.honcioiu" w:date="2012-03-22T09:40:00Z" w:original="-"/>
              </w:numPr>
              <w:spacing w:after="0" w:line="240" w:lineRule="auto"/>
              <w:rPr>
                <w:sz w:val="24"/>
                <w:szCs w:val="24"/>
                <w:lang w:eastAsia="ro-RO"/>
              </w:rPr>
            </w:pPr>
            <w:r w:rsidRPr="0090491B">
              <w:rPr>
                <w:sz w:val="24"/>
                <w:szCs w:val="24"/>
                <w:lang w:eastAsia="ro-RO"/>
              </w:rPr>
              <w:t>Office</w:t>
            </w:r>
            <w:ins w:id="320" w:author="corina.honcioiu" w:date="2012-03-23T11:36:00Z">
              <w:r>
                <w:rPr>
                  <w:sz w:val="24"/>
                  <w:szCs w:val="24"/>
                  <w:lang w:eastAsia="ro-RO"/>
                </w:rPr>
                <w:t xml:space="preserve"> (implicit)</w:t>
              </w:r>
            </w:ins>
          </w:p>
          <w:p w:rsidR="00B131BB" w:rsidRPr="0090491B" w:rsidRDefault="00B131BB" w:rsidP="0090491B">
            <w:pPr>
              <w:pStyle w:val="ListParagraph"/>
              <w:numPr>
                <w:ilvl w:val="0"/>
                <w:numId w:val="43"/>
                <w:ins w:id="321" w:author="corina.honcioiu" w:date="2012-03-22T10:45:00Z"/>
              </w:numPr>
              <w:spacing w:after="0" w:line="240" w:lineRule="auto"/>
              <w:rPr>
                <w:ins w:id="322" w:author="corina.honcioiu" w:date="2012-03-22T10:45:00Z"/>
                <w:sz w:val="24"/>
                <w:szCs w:val="24"/>
                <w:lang w:eastAsia="ro-RO"/>
              </w:rPr>
            </w:pPr>
            <w:ins w:id="323" w:author="corina.honcioiu" w:date="2012-03-22T10:45:00Z">
              <w:r>
                <w:rPr>
                  <w:sz w:val="24"/>
                  <w:szCs w:val="24"/>
                  <w:lang w:eastAsia="ro-RO"/>
                </w:rPr>
                <w:t>Hospitality</w:t>
              </w:r>
            </w:ins>
          </w:p>
          <w:p w:rsidR="00B131BB" w:rsidRDefault="00B131BB" w:rsidP="0090491B">
            <w:pPr>
              <w:pStyle w:val="ListParagraph"/>
              <w:numPr>
                <w:ilvl w:val="0"/>
                <w:numId w:val="43"/>
                <w:numberingChange w:id="324" w:author="corina.honcioiu" w:date="2012-03-22T09:40:00Z" w:original="-"/>
              </w:numPr>
              <w:spacing w:after="0" w:line="240" w:lineRule="auto"/>
              <w:rPr>
                <w:sz w:val="24"/>
                <w:szCs w:val="24"/>
                <w:lang w:eastAsia="ro-RO"/>
              </w:rPr>
            </w:pPr>
            <w:r w:rsidRPr="0090491B">
              <w:rPr>
                <w:sz w:val="24"/>
                <w:szCs w:val="24"/>
                <w:lang w:eastAsia="ro-RO"/>
              </w:rPr>
              <w:t>Healthcare</w:t>
            </w:r>
          </w:p>
          <w:p w:rsidR="00B131BB" w:rsidRPr="0090491B" w:rsidRDefault="00B131BB" w:rsidP="0090491B">
            <w:pPr>
              <w:pStyle w:val="ListParagraph"/>
              <w:numPr>
                <w:ilvl w:val="0"/>
                <w:numId w:val="43"/>
                <w:ins w:id="325" w:author="corina.honcioiu" w:date="2012-03-22T10:45:00Z"/>
              </w:numPr>
              <w:spacing w:after="0" w:line="240" w:lineRule="auto"/>
              <w:rPr>
                <w:ins w:id="326" w:author="corina.honcioiu" w:date="2012-03-22T10:45:00Z"/>
                <w:sz w:val="24"/>
                <w:szCs w:val="24"/>
                <w:lang w:eastAsia="ro-RO"/>
              </w:rPr>
            </w:pPr>
            <w:ins w:id="327" w:author="corina.honcioiu" w:date="2012-03-22T10:45:00Z">
              <w:r>
                <w:rPr>
                  <w:sz w:val="24"/>
                  <w:szCs w:val="24"/>
                  <w:lang w:eastAsia="ro-RO"/>
                </w:rPr>
                <w:t>Retail</w:t>
              </w:r>
            </w:ins>
          </w:p>
          <w:p w:rsidR="00B131BB" w:rsidRPr="0090491B" w:rsidRDefault="00B131BB" w:rsidP="0090491B">
            <w:pPr>
              <w:pStyle w:val="ListParagraph"/>
              <w:numPr>
                <w:ilvl w:val="0"/>
                <w:numId w:val="43"/>
                <w:numberingChange w:id="328" w:author="corina.honcioiu" w:date="2012-03-22T09:40:00Z" w:original="-"/>
              </w:numPr>
              <w:spacing w:after="0" w:line="240" w:lineRule="auto"/>
              <w:rPr>
                <w:sz w:val="24"/>
                <w:szCs w:val="24"/>
                <w:lang w:eastAsia="ro-RO"/>
              </w:rPr>
            </w:pPr>
            <w:r w:rsidRPr="0090491B">
              <w:rPr>
                <w:sz w:val="24"/>
                <w:szCs w:val="24"/>
                <w:lang w:eastAsia="ro-RO"/>
              </w:rPr>
              <w:t>Education</w:t>
            </w:r>
          </w:p>
        </w:tc>
      </w:tr>
      <w:tr w:rsidR="00B131BB" w:rsidRPr="0090491B" w:rsidTr="0090491B">
        <w:tc>
          <w:tcPr>
            <w:tcW w:w="828" w:type="dxa"/>
            <w:gridSpan w:val="2"/>
          </w:tcPr>
          <w:p w:rsidR="00B131BB" w:rsidRPr="0090491B" w:rsidRDefault="00B131BB" w:rsidP="0090491B">
            <w:pPr>
              <w:spacing w:after="0" w:line="240" w:lineRule="auto"/>
              <w:rPr>
                <w:b/>
                <w:bCs/>
                <w:sz w:val="24"/>
                <w:szCs w:val="24"/>
                <w:lang w:eastAsia="ro-RO"/>
              </w:rPr>
            </w:pPr>
            <w:r w:rsidRPr="0090491B">
              <w:rPr>
                <w:b/>
                <w:bCs/>
                <w:sz w:val="24"/>
                <w:szCs w:val="24"/>
                <w:lang w:eastAsia="ro-RO"/>
              </w:rPr>
              <w:t>8.</w:t>
            </w:r>
          </w:p>
        </w:tc>
        <w:tc>
          <w:tcPr>
            <w:tcW w:w="4320" w:type="dxa"/>
          </w:tcPr>
          <w:p w:rsidR="00B131BB" w:rsidRPr="0090491B" w:rsidRDefault="00B131BB" w:rsidP="0090491B">
            <w:pPr>
              <w:spacing w:after="0" w:line="240" w:lineRule="auto"/>
              <w:rPr>
                <w:sz w:val="24"/>
                <w:szCs w:val="24"/>
                <w:lang w:eastAsia="ro-RO"/>
              </w:rPr>
            </w:pPr>
            <w:r w:rsidRPr="0090491B">
              <w:rPr>
                <w:sz w:val="24"/>
                <w:szCs w:val="24"/>
                <w:lang w:eastAsia="ro-RO"/>
              </w:rPr>
              <w:t>Pipeline Phase</w:t>
            </w:r>
          </w:p>
        </w:tc>
        <w:tc>
          <w:tcPr>
            <w:tcW w:w="5290" w:type="dxa"/>
          </w:tcPr>
          <w:p w:rsidR="00B131BB" w:rsidRPr="0090491B" w:rsidRDefault="00B131BB" w:rsidP="0090491B">
            <w:pPr>
              <w:spacing w:after="0" w:line="240" w:lineRule="auto"/>
              <w:rPr>
                <w:sz w:val="24"/>
                <w:szCs w:val="24"/>
                <w:lang w:eastAsia="ro-RO"/>
              </w:rPr>
            </w:pPr>
            <w:r w:rsidRPr="0090491B">
              <w:rPr>
                <w:sz w:val="24"/>
                <w:szCs w:val="24"/>
                <w:lang w:eastAsia="ro-RO"/>
              </w:rPr>
              <w:t>Possible Options:</w:t>
            </w:r>
          </w:p>
          <w:p w:rsidR="00B131BB" w:rsidRPr="0090491B" w:rsidRDefault="00B131BB" w:rsidP="0090491B">
            <w:pPr>
              <w:pStyle w:val="ListParagraph"/>
              <w:numPr>
                <w:ilvl w:val="0"/>
                <w:numId w:val="43"/>
                <w:numberingChange w:id="329" w:author="corina.honcioiu" w:date="2012-03-22T09:40:00Z" w:original="-"/>
              </w:numPr>
              <w:spacing w:after="0" w:line="240" w:lineRule="auto"/>
              <w:rPr>
                <w:sz w:val="24"/>
                <w:szCs w:val="24"/>
                <w:lang w:eastAsia="ro-RO"/>
              </w:rPr>
            </w:pPr>
            <w:r w:rsidRPr="0090491B">
              <w:rPr>
                <w:sz w:val="24"/>
                <w:szCs w:val="24"/>
                <w:lang w:eastAsia="ro-RO"/>
              </w:rPr>
              <w:t>1. Introduction</w:t>
            </w:r>
            <w:ins w:id="330" w:author="corina.honcioiu" w:date="2012-03-23T11:37:00Z">
              <w:r>
                <w:rPr>
                  <w:sz w:val="24"/>
                  <w:szCs w:val="24"/>
                  <w:lang w:eastAsia="ro-RO"/>
                </w:rPr>
                <w:t xml:space="preserve"> (implicit)</w:t>
              </w:r>
            </w:ins>
          </w:p>
          <w:p w:rsidR="00B131BB" w:rsidRPr="0090491B" w:rsidRDefault="00B131BB" w:rsidP="0090491B">
            <w:pPr>
              <w:pStyle w:val="ListParagraph"/>
              <w:numPr>
                <w:ilvl w:val="0"/>
                <w:numId w:val="43"/>
                <w:numberingChange w:id="331" w:author="corina.honcioiu" w:date="2012-03-22T09:40:00Z" w:original="-"/>
              </w:numPr>
              <w:spacing w:after="0" w:line="240" w:lineRule="auto"/>
              <w:rPr>
                <w:sz w:val="24"/>
                <w:szCs w:val="24"/>
                <w:lang w:eastAsia="ro-RO"/>
              </w:rPr>
            </w:pPr>
            <w:r w:rsidRPr="0090491B">
              <w:rPr>
                <w:sz w:val="24"/>
                <w:szCs w:val="24"/>
                <w:lang w:eastAsia="ro-RO"/>
              </w:rPr>
              <w:t>2. Qualify</w:t>
            </w:r>
          </w:p>
          <w:p w:rsidR="00B131BB" w:rsidRPr="0090491B" w:rsidRDefault="00B131BB" w:rsidP="0090491B">
            <w:pPr>
              <w:pStyle w:val="ListParagraph"/>
              <w:numPr>
                <w:ilvl w:val="0"/>
                <w:numId w:val="43"/>
                <w:numberingChange w:id="332" w:author="corina.honcioiu" w:date="2012-03-22T09:40:00Z" w:original="-"/>
              </w:numPr>
              <w:spacing w:after="0" w:line="240" w:lineRule="auto"/>
              <w:rPr>
                <w:sz w:val="24"/>
                <w:szCs w:val="24"/>
                <w:lang w:eastAsia="ro-RO"/>
              </w:rPr>
            </w:pPr>
            <w:r w:rsidRPr="0090491B">
              <w:rPr>
                <w:sz w:val="24"/>
                <w:szCs w:val="24"/>
                <w:lang w:eastAsia="ro-RO"/>
              </w:rPr>
              <w:t>3. Offer</w:t>
            </w:r>
          </w:p>
          <w:p w:rsidR="00B131BB" w:rsidRPr="0090491B" w:rsidRDefault="00B131BB" w:rsidP="0090491B">
            <w:pPr>
              <w:pStyle w:val="ListParagraph"/>
              <w:numPr>
                <w:ilvl w:val="0"/>
                <w:numId w:val="43"/>
                <w:numberingChange w:id="333" w:author="corina.honcioiu" w:date="2012-03-22T09:40:00Z" w:original="-"/>
              </w:numPr>
              <w:spacing w:after="0" w:line="240" w:lineRule="auto"/>
              <w:rPr>
                <w:sz w:val="24"/>
                <w:szCs w:val="24"/>
                <w:lang w:eastAsia="ro-RO"/>
              </w:rPr>
            </w:pPr>
            <w:r w:rsidRPr="0090491B">
              <w:rPr>
                <w:sz w:val="24"/>
                <w:szCs w:val="24"/>
                <w:lang w:eastAsia="ro-RO"/>
              </w:rPr>
              <w:t>4. Negotiation</w:t>
            </w:r>
          </w:p>
          <w:p w:rsidR="00B131BB" w:rsidRPr="0090491B" w:rsidRDefault="00B131BB" w:rsidP="0090491B">
            <w:pPr>
              <w:pStyle w:val="ListParagraph"/>
              <w:numPr>
                <w:ilvl w:val="0"/>
                <w:numId w:val="43"/>
                <w:numberingChange w:id="334" w:author="corina.honcioiu" w:date="2012-03-22T09:40:00Z" w:original="-"/>
              </w:numPr>
              <w:spacing w:after="0" w:line="240" w:lineRule="auto"/>
              <w:rPr>
                <w:sz w:val="24"/>
                <w:szCs w:val="24"/>
                <w:lang w:eastAsia="ro-RO"/>
              </w:rPr>
            </w:pPr>
            <w:r w:rsidRPr="0090491B">
              <w:rPr>
                <w:sz w:val="24"/>
                <w:szCs w:val="24"/>
                <w:lang w:eastAsia="ro-RO"/>
              </w:rPr>
              <w:t>5. Closing</w:t>
            </w:r>
          </w:p>
        </w:tc>
      </w:tr>
      <w:tr w:rsidR="00B131BB" w:rsidRPr="0090491B" w:rsidTr="0090491B">
        <w:tc>
          <w:tcPr>
            <w:tcW w:w="828" w:type="dxa"/>
            <w:gridSpan w:val="2"/>
            <w:tcBorders>
              <w:top w:val="single" w:sz="8" w:space="0" w:color="4F81BD"/>
              <w:bottom w:val="single" w:sz="8" w:space="0" w:color="4F81BD"/>
            </w:tcBorders>
          </w:tcPr>
          <w:p w:rsidR="00B131BB" w:rsidRPr="0090491B" w:rsidRDefault="00B131BB" w:rsidP="0090491B">
            <w:pPr>
              <w:spacing w:after="0" w:line="240" w:lineRule="auto"/>
              <w:rPr>
                <w:b/>
                <w:bCs/>
                <w:sz w:val="24"/>
                <w:szCs w:val="24"/>
                <w:lang w:eastAsia="ro-RO"/>
              </w:rPr>
            </w:pPr>
            <w:r w:rsidRPr="0090491B">
              <w:rPr>
                <w:b/>
                <w:bCs/>
                <w:sz w:val="24"/>
                <w:szCs w:val="24"/>
                <w:lang w:eastAsia="ro-RO"/>
              </w:rPr>
              <w:t>9.</w:t>
            </w:r>
          </w:p>
        </w:tc>
        <w:tc>
          <w:tcPr>
            <w:tcW w:w="432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r w:rsidRPr="0090491B">
              <w:rPr>
                <w:sz w:val="24"/>
                <w:szCs w:val="24"/>
                <w:lang w:eastAsia="ro-RO"/>
              </w:rPr>
              <w:t>Source</w:t>
            </w:r>
          </w:p>
        </w:tc>
        <w:tc>
          <w:tcPr>
            <w:tcW w:w="529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r w:rsidRPr="0090491B">
              <w:rPr>
                <w:sz w:val="24"/>
                <w:szCs w:val="24"/>
                <w:lang w:eastAsia="ro-RO"/>
              </w:rPr>
              <w:t>Possible Options:</w:t>
            </w:r>
          </w:p>
          <w:p w:rsidR="00B131BB" w:rsidRPr="0090491B" w:rsidRDefault="00B131BB" w:rsidP="0090491B">
            <w:pPr>
              <w:pStyle w:val="ListParagraph"/>
              <w:numPr>
                <w:ilvl w:val="0"/>
                <w:numId w:val="43"/>
                <w:numberingChange w:id="335" w:author="corina.honcioiu" w:date="2012-03-22T09:40:00Z" w:original="-"/>
              </w:numPr>
              <w:spacing w:after="0" w:line="240" w:lineRule="auto"/>
              <w:rPr>
                <w:sz w:val="24"/>
                <w:szCs w:val="24"/>
                <w:lang w:eastAsia="ro-RO"/>
              </w:rPr>
            </w:pPr>
            <w:r w:rsidRPr="0090491B">
              <w:rPr>
                <w:sz w:val="24"/>
                <w:szCs w:val="24"/>
                <w:lang w:eastAsia="ro-RO"/>
              </w:rPr>
              <w:t>Existing Client</w:t>
            </w:r>
          </w:p>
          <w:p w:rsidR="00B131BB" w:rsidRPr="0090491B" w:rsidRDefault="00B131BB" w:rsidP="0090491B">
            <w:pPr>
              <w:pStyle w:val="ListParagraph"/>
              <w:numPr>
                <w:ilvl w:val="0"/>
                <w:numId w:val="43"/>
                <w:numberingChange w:id="336" w:author="corina.honcioiu" w:date="2012-03-22T09:40:00Z" w:original="-"/>
              </w:numPr>
              <w:spacing w:after="0" w:line="240" w:lineRule="auto"/>
              <w:rPr>
                <w:sz w:val="24"/>
                <w:szCs w:val="24"/>
                <w:lang w:eastAsia="ro-RO"/>
              </w:rPr>
            </w:pPr>
            <w:r w:rsidRPr="0090491B">
              <w:rPr>
                <w:sz w:val="24"/>
                <w:szCs w:val="24"/>
                <w:lang w:eastAsia="ro-RO"/>
              </w:rPr>
              <w:t>Networking</w:t>
            </w:r>
          </w:p>
          <w:p w:rsidR="00B131BB" w:rsidRPr="0090491B" w:rsidRDefault="00B131BB" w:rsidP="0090491B">
            <w:pPr>
              <w:pStyle w:val="ListParagraph"/>
              <w:numPr>
                <w:ilvl w:val="0"/>
                <w:numId w:val="43"/>
                <w:numberingChange w:id="337" w:author="corina.honcioiu" w:date="2012-03-22T09:40:00Z" w:original="-"/>
              </w:numPr>
              <w:spacing w:after="0" w:line="240" w:lineRule="auto"/>
              <w:rPr>
                <w:sz w:val="24"/>
                <w:szCs w:val="24"/>
                <w:lang w:eastAsia="ro-RO"/>
              </w:rPr>
            </w:pPr>
            <w:r w:rsidRPr="0090491B">
              <w:rPr>
                <w:sz w:val="24"/>
                <w:szCs w:val="24"/>
                <w:lang w:eastAsia="ro-RO"/>
              </w:rPr>
              <w:t>External Agent</w:t>
            </w:r>
          </w:p>
          <w:p w:rsidR="00B131BB" w:rsidRDefault="00B131BB" w:rsidP="0090491B">
            <w:pPr>
              <w:pStyle w:val="ListParagraph"/>
              <w:numPr>
                <w:ilvl w:val="0"/>
                <w:numId w:val="43"/>
                <w:numberingChange w:id="338" w:author="corina.honcioiu" w:date="2012-03-22T09:40:00Z" w:original="-"/>
              </w:numPr>
              <w:spacing w:after="0" w:line="240" w:lineRule="auto"/>
              <w:rPr>
                <w:sz w:val="24"/>
                <w:szCs w:val="24"/>
                <w:lang w:eastAsia="ro-RO"/>
              </w:rPr>
            </w:pPr>
            <w:r w:rsidRPr="0090491B">
              <w:rPr>
                <w:sz w:val="24"/>
                <w:szCs w:val="24"/>
                <w:lang w:eastAsia="ro-RO"/>
              </w:rPr>
              <w:t>Architect</w:t>
            </w:r>
          </w:p>
          <w:p w:rsidR="00B131BB" w:rsidRPr="0090491B" w:rsidRDefault="00B131BB" w:rsidP="0090491B">
            <w:pPr>
              <w:pStyle w:val="ListParagraph"/>
              <w:numPr>
                <w:ilvl w:val="0"/>
                <w:numId w:val="43"/>
                <w:ins w:id="339" w:author="corina.honcioiu" w:date="2012-03-22T10:51:00Z"/>
              </w:numPr>
              <w:spacing w:after="0" w:line="240" w:lineRule="auto"/>
              <w:rPr>
                <w:sz w:val="24"/>
                <w:szCs w:val="24"/>
                <w:lang w:eastAsia="ro-RO"/>
              </w:rPr>
            </w:pPr>
            <w:ins w:id="340" w:author="corina.honcioiu" w:date="2012-03-22T10:51:00Z">
              <w:r>
                <w:rPr>
                  <w:sz w:val="24"/>
                  <w:szCs w:val="24"/>
                  <w:lang w:eastAsia="ro-RO"/>
                </w:rPr>
                <w:t>Supplier</w:t>
              </w:r>
            </w:ins>
          </w:p>
        </w:tc>
      </w:tr>
      <w:tr w:rsidR="00B131BB" w:rsidRPr="0090491B" w:rsidTr="0090491B">
        <w:tc>
          <w:tcPr>
            <w:tcW w:w="828" w:type="dxa"/>
            <w:gridSpan w:val="2"/>
          </w:tcPr>
          <w:p w:rsidR="00B131BB" w:rsidRPr="0090491B" w:rsidRDefault="00B131BB" w:rsidP="0090491B">
            <w:pPr>
              <w:spacing w:after="0" w:line="240" w:lineRule="auto"/>
              <w:rPr>
                <w:b/>
                <w:bCs/>
                <w:sz w:val="24"/>
                <w:szCs w:val="24"/>
                <w:lang w:eastAsia="ro-RO"/>
              </w:rPr>
            </w:pPr>
            <w:r w:rsidRPr="0090491B">
              <w:rPr>
                <w:b/>
                <w:bCs/>
                <w:sz w:val="24"/>
                <w:szCs w:val="24"/>
                <w:lang w:eastAsia="ro-RO"/>
              </w:rPr>
              <w:t>10.</w:t>
            </w:r>
          </w:p>
        </w:tc>
        <w:tc>
          <w:tcPr>
            <w:tcW w:w="4320" w:type="dxa"/>
          </w:tcPr>
          <w:p w:rsidR="00B131BB" w:rsidRPr="0090491B" w:rsidRDefault="00B131BB" w:rsidP="0090491B">
            <w:pPr>
              <w:spacing w:after="0" w:line="240" w:lineRule="auto"/>
              <w:rPr>
                <w:sz w:val="24"/>
                <w:szCs w:val="24"/>
                <w:lang w:eastAsia="ro-RO"/>
              </w:rPr>
            </w:pPr>
            <w:r w:rsidRPr="0090491B">
              <w:rPr>
                <w:sz w:val="24"/>
                <w:szCs w:val="24"/>
                <w:lang w:eastAsia="ro-RO"/>
              </w:rPr>
              <w:t>Building</w:t>
            </w:r>
          </w:p>
        </w:tc>
        <w:tc>
          <w:tcPr>
            <w:tcW w:w="5290" w:type="dxa"/>
          </w:tcPr>
          <w:p w:rsidR="00B131BB" w:rsidRPr="0090491B" w:rsidRDefault="00B131BB" w:rsidP="0090491B">
            <w:pPr>
              <w:spacing w:after="0" w:line="240" w:lineRule="auto"/>
              <w:rPr>
                <w:sz w:val="24"/>
                <w:szCs w:val="24"/>
                <w:lang w:eastAsia="ro-RO"/>
              </w:rPr>
            </w:pPr>
            <w:r w:rsidRPr="0090491B">
              <w:rPr>
                <w:sz w:val="24"/>
                <w:szCs w:val="24"/>
                <w:lang w:eastAsia="ro-RO"/>
              </w:rPr>
              <w:t>Lookup to Building entity</w:t>
            </w:r>
          </w:p>
        </w:tc>
      </w:tr>
      <w:tr w:rsidR="00B131BB" w:rsidRPr="0090491B" w:rsidTr="0090491B">
        <w:tc>
          <w:tcPr>
            <w:tcW w:w="828" w:type="dxa"/>
            <w:gridSpan w:val="2"/>
            <w:tcBorders>
              <w:top w:val="single" w:sz="8" w:space="0" w:color="4F81BD"/>
              <w:bottom w:val="single" w:sz="8" w:space="0" w:color="4F81BD"/>
            </w:tcBorders>
          </w:tcPr>
          <w:p w:rsidR="00B131BB" w:rsidRPr="0090491B" w:rsidRDefault="00B131BB" w:rsidP="0090491B">
            <w:pPr>
              <w:spacing w:after="0" w:line="240" w:lineRule="auto"/>
              <w:rPr>
                <w:b/>
                <w:bCs/>
                <w:sz w:val="24"/>
                <w:szCs w:val="24"/>
                <w:lang w:eastAsia="ro-RO"/>
              </w:rPr>
            </w:pPr>
            <w:r w:rsidRPr="0090491B">
              <w:rPr>
                <w:b/>
                <w:bCs/>
                <w:sz w:val="24"/>
                <w:szCs w:val="24"/>
                <w:lang w:eastAsia="ro-RO"/>
              </w:rPr>
              <w:t>11.</w:t>
            </w:r>
          </w:p>
        </w:tc>
        <w:tc>
          <w:tcPr>
            <w:tcW w:w="432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r w:rsidRPr="0090491B">
              <w:rPr>
                <w:sz w:val="24"/>
                <w:szCs w:val="24"/>
                <w:lang w:eastAsia="ro-RO"/>
              </w:rPr>
              <w:t>Description</w:t>
            </w:r>
          </w:p>
        </w:tc>
        <w:tc>
          <w:tcPr>
            <w:tcW w:w="529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p>
        </w:tc>
      </w:tr>
      <w:tr w:rsidR="00B131BB" w:rsidRPr="0090491B" w:rsidTr="0090491B">
        <w:tc>
          <w:tcPr>
            <w:tcW w:w="828" w:type="dxa"/>
            <w:gridSpan w:val="2"/>
          </w:tcPr>
          <w:p w:rsidR="00B131BB" w:rsidRPr="0090491B" w:rsidRDefault="00B131BB" w:rsidP="0090491B">
            <w:pPr>
              <w:spacing w:after="0" w:line="240" w:lineRule="auto"/>
              <w:rPr>
                <w:b/>
                <w:bCs/>
                <w:sz w:val="24"/>
                <w:szCs w:val="24"/>
                <w:lang w:eastAsia="ro-RO"/>
              </w:rPr>
            </w:pPr>
            <w:r w:rsidRPr="0090491B">
              <w:rPr>
                <w:b/>
                <w:bCs/>
                <w:sz w:val="24"/>
                <w:szCs w:val="24"/>
                <w:lang w:eastAsia="ro-RO"/>
              </w:rPr>
              <w:t>12.</w:t>
            </w:r>
          </w:p>
        </w:tc>
        <w:tc>
          <w:tcPr>
            <w:tcW w:w="4320" w:type="dxa"/>
          </w:tcPr>
          <w:p w:rsidR="00B131BB" w:rsidRPr="0090491B" w:rsidRDefault="00B131BB" w:rsidP="0090491B">
            <w:pPr>
              <w:spacing w:after="0" w:line="240" w:lineRule="auto"/>
              <w:rPr>
                <w:sz w:val="24"/>
                <w:szCs w:val="24"/>
                <w:lang w:eastAsia="ro-RO"/>
              </w:rPr>
            </w:pPr>
            <w:r w:rsidRPr="0090491B">
              <w:rPr>
                <w:sz w:val="24"/>
                <w:szCs w:val="24"/>
                <w:lang w:eastAsia="ro-RO"/>
              </w:rPr>
              <w:t>Project Type</w:t>
            </w:r>
          </w:p>
        </w:tc>
        <w:tc>
          <w:tcPr>
            <w:tcW w:w="5290" w:type="dxa"/>
          </w:tcPr>
          <w:p w:rsidR="00B131BB" w:rsidRPr="0090491B" w:rsidRDefault="00B131BB" w:rsidP="0090491B">
            <w:pPr>
              <w:spacing w:after="0" w:line="240" w:lineRule="auto"/>
              <w:rPr>
                <w:sz w:val="24"/>
                <w:szCs w:val="24"/>
                <w:lang w:eastAsia="ro-RO"/>
              </w:rPr>
            </w:pPr>
            <w:r w:rsidRPr="0090491B">
              <w:rPr>
                <w:sz w:val="24"/>
                <w:szCs w:val="24"/>
                <w:lang w:eastAsia="ro-RO"/>
              </w:rPr>
              <w:t>Lookup to Project Type entity</w:t>
            </w:r>
          </w:p>
          <w:p w:rsidR="00B131BB" w:rsidRPr="0090491B" w:rsidRDefault="00B131BB" w:rsidP="0090491B">
            <w:pPr>
              <w:spacing w:after="0" w:line="240" w:lineRule="auto"/>
              <w:rPr>
                <w:sz w:val="24"/>
                <w:szCs w:val="24"/>
                <w:lang w:eastAsia="ro-RO"/>
              </w:rPr>
            </w:pPr>
            <w:r w:rsidRPr="0090491B">
              <w:rPr>
                <w:sz w:val="24"/>
                <w:szCs w:val="24"/>
                <w:lang w:eastAsia="ro-RO"/>
              </w:rPr>
              <w:t>Mandatory</w:t>
            </w:r>
          </w:p>
        </w:tc>
      </w:tr>
      <w:tr w:rsidR="00B131BB" w:rsidRPr="0090491B" w:rsidTr="0090491B">
        <w:tc>
          <w:tcPr>
            <w:tcW w:w="828" w:type="dxa"/>
            <w:gridSpan w:val="2"/>
            <w:tcBorders>
              <w:top w:val="single" w:sz="8" w:space="0" w:color="4F81BD"/>
              <w:bottom w:val="single" w:sz="8" w:space="0" w:color="4F81BD"/>
            </w:tcBorders>
          </w:tcPr>
          <w:p w:rsidR="00B131BB" w:rsidRPr="0090491B" w:rsidRDefault="00B131BB" w:rsidP="0090491B">
            <w:pPr>
              <w:spacing w:after="0" w:line="240" w:lineRule="auto"/>
              <w:rPr>
                <w:b/>
                <w:bCs/>
                <w:sz w:val="24"/>
                <w:szCs w:val="24"/>
                <w:lang w:eastAsia="ro-RO"/>
              </w:rPr>
            </w:pPr>
            <w:r w:rsidRPr="0090491B">
              <w:rPr>
                <w:b/>
                <w:bCs/>
                <w:sz w:val="24"/>
                <w:szCs w:val="24"/>
                <w:lang w:eastAsia="ro-RO"/>
              </w:rPr>
              <w:t>13.</w:t>
            </w:r>
          </w:p>
        </w:tc>
        <w:tc>
          <w:tcPr>
            <w:tcW w:w="432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r w:rsidRPr="0090491B">
              <w:rPr>
                <w:sz w:val="24"/>
                <w:szCs w:val="24"/>
                <w:lang w:eastAsia="ro-RO"/>
              </w:rPr>
              <w:t>Owner</w:t>
            </w:r>
          </w:p>
        </w:tc>
        <w:tc>
          <w:tcPr>
            <w:tcW w:w="529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r w:rsidRPr="0090491B">
              <w:rPr>
                <w:sz w:val="24"/>
                <w:szCs w:val="24"/>
                <w:lang w:eastAsia="ro-RO"/>
              </w:rPr>
              <w:t>Lookup to User entity</w:t>
            </w:r>
          </w:p>
          <w:p w:rsidR="00B131BB" w:rsidRPr="0090491B" w:rsidRDefault="00B131BB" w:rsidP="0090491B">
            <w:pPr>
              <w:spacing w:after="0" w:line="240" w:lineRule="auto"/>
              <w:rPr>
                <w:sz w:val="24"/>
                <w:szCs w:val="24"/>
                <w:lang w:eastAsia="ro-RO"/>
              </w:rPr>
            </w:pPr>
            <w:r w:rsidRPr="0090491B">
              <w:rPr>
                <w:sz w:val="24"/>
                <w:szCs w:val="24"/>
                <w:lang w:eastAsia="ro-RO"/>
              </w:rPr>
              <w:t>Mandatory</w:t>
            </w:r>
          </w:p>
        </w:tc>
      </w:tr>
      <w:tr w:rsidR="00B131BB" w:rsidRPr="0090491B" w:rsidTr="0090491B">
        <w:tc>
          <w:tcPr>
            <w:tcW w:w="828" w:type="dxa"/>
            <w:gridSpan w:val="2"/>
          </w:tcPr>
          <w:p w:rsidR="00B131BB" w:rsidRPr="0090491B" w:rsidRDefault="00B131BB" w:rsidP="0090491B">
            <w:pPr>
              <w:spacing w:after="0" w:line="240" w:lineRule="auto"/>
              <w:rPr>
                <w:b/>
                <w:bCs/>
                <w:sz w:val="24"/>
                <w:szCs w:val="24"/>
                <w:lang w:eastAsia="ro-RO"/>
              </w:rPr>
            </w:pPr>
            <w:r w:rsidRPr="0090491B">
              <w:rPr>
                <w:b/>
                <w:bCs/>
                <w:sz w:val="24"/>
                <w:szCs w:val="24"/>
                <w:lang w:eastAsia="ro-RO"/>
              </w:rPr>
              <w:t>14.</w:t>
            </w:r>
          </w:p>
        </w:tc>
        <w:tc>
          <w:tcPr>
            <w:tcW w:w="4320" w:type="dxa"/>
          </w:tcPr>
          <w:p w:rsidR="00B131BB" w:rsidRPr="0090491B" w:rsidRDefault="00B131BB" w:rsidP="0090491B">
            <w:pPr>
              <w:spacing w:after="0" w:line="240" w:lineRule="auto"/>
              <w:rPr>
                <w:sz w:val="24"/>
                <w:szCs w:val="24"/>
                <w:lang w:eastAsia="ro-RO"/>
              </w:rPr>
            </w:pPr>
            <w:r w:rsidRPr="0090491B">
              <w:rPr>
                <w:sz w:val="24"/>
                <w:szCs w:val="24"/>
                <w:lang w:eastAsia="ro-RO"/>
              </w:rPr>
              <w:t>Source Campaign</w:t>
            </w:r>
          </w:p>
        </w:tc>
        <w:tc>
          <w:tcPr>
            <w:tcW w:w="5290" w:type="dxa"/>
          </w:tcPr>
          <w:p w:rsidR="00B131BB" w:rsidRPr="0090491B" w:rsidRDefault="00B131BB" w:rsidP="0090491B">
            <w:pPr>
              <w:spacing w:after="0" w:line="240" w:lineRule="auto"/>
              <w:rPr>
                <w:sz w:val="24"/>
                <w:szCs w:val="24"/>
                <w:lang w:eastAsia="ro-RO"/>
              </w:rPr>
            </w:pPr>
            <w:r w:rsidRPr="0090491B">
              <w:rPr>
                <w:sz w:val="24"/>
                <w:szCs w:val="24"/>
                <w:lang w:eastAsia="ro-RO"/>
              </w:rPr>
              <w:t>Lookup to Campaign entity</w:t>
            </w:r>
          </w:p>
          <w:p w:rsidR="00B131BB" w:rsidRPr="0090491B" w:rsidRDefault="00B131BB" w:rsidP="0090491B">
            <w:pPr>
              <w:spacing w:after="0" w:line="240" w:lineRule="auto"/>
              <w:rPr>
                <w:sz w:val="24"/>
                <w:szCs w:val="24"/>
                <w:lang w:eastAsia="ro-RO"/>
              </w:rPr>
            </w:pPr>
            <w:r w:rsidRPr="0090491B">
              <w:rPr>
                <w:sz w:val="24"/>
                <w:szCs w:val="24"/>
                <w:lang w:eastAsia="ro-RO"/>
              </w:rPr>
              <w:t>Shows if the opportunity record was created as a result of a marketing campaign</w:t>
            </w:r>
          </w:p>
        </w:tc>
      </w:tr>
      <w:tr w:rsidR="00B131BB" w:rsidRPr="0090491B" w:rsidTr="0090491B">
        <w:tc>
          <w:tcPr>
            <w:tcW w:w="828" w:type="dxa"/>
            <w:gridSpan w:val="2"/>
            <w:tcBorders>
              <w:top w:val="single" w:sz="8" w:space="0" w:color="4F81BD"/>
              <w:bottom w:val="single" w:sz="8" w:space="0" w:color="4F81BD"/>
            </w:tcBorders>
          </w:tcPr>
          <w:p w:rsidR="00B131BB" w:rsidRPr="0090491B" w:rsidRDefault="00B131BB" w:rsidP="0090491B">
            <w:pPr>
              <w:spacing w:after="0" w:line="240" w:lineRule="auto"/>
              <w:rPr>
                <w:b/>
                <w:bCs/>
                <w:sz w:val="24"/>
                <w:szCs w:val="24"/>
                <w:lang w:eastAsia="ro-RO"/>
              </w:rPr>
            </w:pPr>
            <w:r w:rsidRPr="0090491B">
              <w:rPr>
                <w:b/>
                <w:bCs/>
                <w:sz w:val="24"/>
                <w:szCs w:val="24"/>
                <w:lang w:eastAsia="ro-RO"/>
              </w:rPr>
              <w:t>15.</w:t>
            </w:r>
          </w:p>
        </w:tc>
        <w:tc>
          <w:tcPr>
            <w:tcW w:w="432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r w:rsidRPr="0090491B">
              <w:rPr>
                <w:sz w:val="24"/>
                <w:szCs w:val="24"/>
                <w:lang w:eastAsia="ro-RO"/>
              </w:rPr>
              <w:t>Originating Lead</w:t>
            </w:r>
          </w:p>
        </w:tc>
        <w:tc>
          <w:tcPr>
            <w:tcW w:w="529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r w:rsidRPr="0090491B">
              <w:rPr>
                <w:sz w:val="24"/>
                <w:szCs w:val="24"/>
                <w:lang w:eastAsia="ro-RO"/>
              </w:rPr>
              <w:t>Lookup to Lead entity</w:t>
            </w:r>
          </w:p>
          <w:p w:rsidR="00B131BB" w:rsidRPr="0090491B" w:rsidRDefault="00B131BB" w:rsidP="0090491B">
            <w:pPr>
              <w:spacing w:after="0" w:line="240" w:lineRule="auto"/>
              <w:rPr>
                <w:sz w:val="24"/>
                <w:szCs w:val="24"/>
                <w:lang w:eastAsia="ro-RO"/>
              </w:rPr>
            </w:pPr>
            <w:r w:rsidRPr="0090491B">
              <w:rPr>
                <w:sz w:val="24"/>
                <w:szCs w:val="24"/>
                <w:lang w:eastAsia="ro-RO"/>
              </w:rPr>
              <w:t>Shows if the opportunity record was promoted from a Lead record</w:t>
            </w:r>
          </w:p>
        </w:tc>
      </w:tr>
      <w:tr w:rsidR="00B131BB" w:rsidRPr="0090491B" w:rsidTr="0090491B">
        <w:tc>
          <w:tcPr>
            <w:tcW w:w="828" w:type="dxa"/>
            <w:gridSpan w:val="2"/>
          </w:tcPr>
          <w:p w:rsidR="00B131BB" w:rsidRPr="0090491B" w:rsidRDefault="00B131BB" w:rsidP="0090491B">
            <w:pPr>
              <w:spacing w:after="0" w:line="240" w:lineRule="auto"/>
              <w:rPr>
                <w:b/>
                <w:bCs/>
                <w:sz w:val="24"/>
                <w:szCs w:val="24"/>
                <w:lang w:eastAsia="ro-RO"/>
              </w:rPr>
            </w:pPr>
            <w:r w:rsidRPr="0090491B">
              <w:rPr>
                <w:b/>
                <w:bCs/>
                <w:sz w:val="24"/>
                <w:szCs w:val="24"/>
                <w:lang w:eastAsia="ro-RO"/>
              </w:rPr>
              <w:t>18.</w:t>
            </w:r>
          </w:p>
        </w:tc>
        <w:tc>
          <w:tcPr>
            <w:tcW w:w="4320" w:type="dxa"/>
          </w:tcPr>
          <w:p w:rsidR="00B131BB" w:rsidRPr="0090491B" w:rsidRDefault="00B131BB" w:rsidP="0090491B">
            <w:pPr>
              <w:spacing w:after="0" w:line="240" w:lineRule="auto"/>
              <w:rPr>
                <w:sz w:val="24"/>
                <w:szCs w:val="24"/>
                <w:lang w:eastAsia="ro-RO"/>
              </w:rPr>
            </w:pPr>
            <w:r w:rsidRPr="0090491B">
              <w:rPr>
                <w:sz w:val="24"/>
                <w:szCs w:val="24"/>
                <w:lang w:eastAsia="ro-RO"/>
              </w:rPr>
              <w:t>Square Meters</w:t>
            </w:r>
          </w:p>
        </w:tc>
        <w:tc>
          <w:tcPr>
            <w:tcW w:w="5290" w:type="dxa"/>
          </w:tcPr>
          <w:p w:rsidR="00B131BB" w:rsidRPr="0090491B" w:rsidRDefault="00B131BB" w:rsidP="0090491B">
            <w:pPr>
              <w:spacing w:after="0" w:line="240" w:lineRule="auto"/>
              <w:rPr>
                <w:sz w:val="24"/>
                <w:szCs w:val="24"/>
                <w:lang w:eastAsia="ro-RO"/>
              </w:rPr>
            </w:pPr>
          </w:p>
        </w:tc>
      </w:tr>
      <w:tr w:rsidR="00B131BB" w:rsidRPr="0090491B" w:rsidTr="0090491B">
        <w:tc>
          <w:tcPr>
            <w:tcW w:w="828" w:type="dxa"/>
            <w:gridSpan w:val="2"/>
            <w:tcBorders>
              <w:top w:val="single" w:sz="8" w:space="0" w:color="4F81BD"/>
              <w:bottom w:val="single" w:sz="8" w:space="0" w:color="4F81BD"/>
            </w:tcBorders>
          </w:tcPr>
          <w:p w:rsidR="00B131BB" w:rsidRPr="0090491B" w:rsidRDefault="00B131BB" w:rsidP="0090491B">
            <w:pPr>
              <w:spacing w:after="0" w:line="240" w:lineRule="auto"/>
              <w:rPr>
                <w:b/>
                <w:bCs/>
                <w:sz w:val="24"/>
                <w:szCs w:val="24"/>
                <w:lang w:eastAsia="ro-RO"/>
              </w:rPr>
            </w:pPr>
            <w:r w:rsidRPr="0090491B">
              <w:rPr>
                <w:b/>
                <w:bCs/>
                <w:sz w:val="24"/>
                <w:szCs w:val="24"/>
                <w:lang w:eastAsia="ro-RO"/>
              </w:rPr>
              <w:t>19.</w:t>
            </w:r>
          </w:p>
        </w:tc>
        <w:tc>
          <w:tcPr>
            <w:tcW w:w="432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r w:rsidRPr="0090491B">
              <w:rPr>
                <w:sz w:val="24"/>
                <w:szCs w:val="24"/>
                <w:lang w:eastAsia="ro-RO"/>
              </w:rPr>
              <w:t>No. of Workstations</w:t>
            </w:r>
            <w:ins w:id="341" w:author="corina.honcioiu" w:date="2012-03-22T11:08:00Z">
              <w:r>
                <w:rPr>
                  <w:sz w:val="24"/>
                  <w:szCs w:val="24"/>
                  <w:lang w:eastAsia="ro-RO"/>
                </w:rPr>
                <w:t>/ Beds / Rooms</w:t>
              </w:r>
            </w:ins>
            <w:ins w:id="342" w:author="corina.honcioiu" w:date="2012-03-22T11:09:00Z">
              <w:r>
                <w:rPr>
                  <w:sz w:val="24"/>
                  <w:szCs w:val="24"/>
                  <w:lang w:eastAsia="ro-RO"/>
                </w:rPr>
                <w:t xml:space="preserve"> </w:t>
              </w:r>
            </w:ins>
          </w:p>
        </w:tc>
        <w:tc>
          <w:tcPr>
            <w:tcW w:w="529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ins w:id="343" w:author="corina.honcioiu" w:date="2012-03-23T11:19:00Z">
              <w:r>
                <w:rPr>
                  <w:sz w:val="24"/>
                  <w:szCs w:val="24"/>
                  <w:lang w:eastAsia="ro-RO"/>
                </w:rPr>
                <w:t>Show / hidden based on selected Category (7)</w:t>
              </w:r>
            </w:ins>
          </w:p>
        </w:tc>
      </w:tr>
      <w:tr w:rsidR="00B131BB" w:rsidRPr="0090491B" w:rsidTr="0090491B">
        <w:tc>
          <w:tcPr>
            <w:tcW w:w="828" w:type="dxa"/>
            <w:gridSpan w:val="2"/>
            <w:tcBorders>
              <w:bottom w:val="single" w:sz="8" w:space="0" w:color="4F81BD"/>
            </w:tcBorders>
          </w:tcPr>
          <w:p w:rsidR="00B131BB" w:rsidRPr="0090491B" w:rsidRDefault="00B131BB" w:rsidP="0090491B">
            <w:pPr>
              <w:spacing w:after="0" w:line="240" w:lineRule="auto"/>
              <w:rPr>
                <w:b/>
                <w:bCs/>
                <w:sz w:val="24"/>
                <w:szCs w:val="24"/>
                <w:lang w:eastAsia="ro-RO"/>
              </w:rPr>
            </w:pPr>
            <w:r w:rsidRPr="0090491B">
              <w:rPr>
                <w:b/>
                <w:bCs/>
                <w:sz w:val="24"/>
                <w:szCs w:val="24"/>
                <w:lang w:eastAsia="ro-RO"/>
              </w:rPr>
              <w:t>20.</w:t>
            </w:r>
          </w:p>
        </w:tc>
        <w:tc>
          <w:tcPr>
            <w:tcW w:w="4320" w:type="dxa"/>
            <w:tcBorders>
              <w:bottom w:val="single" w:sz="8" w:space="0" w:color="4F81BD"/>
            </w:tcBorders>
          </w:tcPr>
          <w:p w:rsidR="00B131BB" w:rsidRPr="0090491B" w:rsidRDefault="00B131BB" w:rsidP="0090491B">
            <w:pPr>
              <w:spacing w:after="0" w:line="240" w:lineRule="auto"/>
              <w:rPr>
                <w:sz w:val="24"/>
                <w:szCs w:val="24"/>
                <w:lang w:eastAsia="ro-RO"/>
              </w:rPr>
            </w:pPr>
            <w:r w:rsidRPr="0090491B">
              <w:rPr>
                <w:sz w:val="24"/>
                <w:szCs w:val="24"/>
                <w:lang w:eastAsia="ro-RO"/>
              </w:rPr>
              <w:t>Currency</w:t>
            </w:r>
          </w:p>
        </w:tc>
        <w:tc>
          <w:tcPr>
            <w:tcW w:w="5290" w:type="dxa"/>
            <w:tcBorders>
              <w:bottom w:val="single" w:sz="8" w:space="0" w:color="4F81BD"/>
            </w:tcBorders>
          </w:tcPr>
          <w:p w:rsidR="00B131BB" w:rsidRPr="0090491B" w:rsidRDefault="00B131BB" w:rsidP="0090491B">
            <w:pPr>
              <w:spacing w:after="0" w:line="240" w:lineRule="auto"/>
              <w:rPr>
                <w:sz w:val="24"/>
                <w:szCs w:val="24"/>
                <w:lang w:eastAsia="ro-RO"/>
              </w:rPr>
            </w:pPr>
            <w:r w:rsidRPr="0090491B">
              <w:rPr>
                <w:sz w:val="24"/>
                <w:szCs w:val="24"/>
                <w:lang w:eastAsia="ro-RO"/>
              </w:rPr>
              <w:t>Lookup to Currency entity</w:t>
            </w:r>
          </w:p>
        </w:tc>
      </w:tr>
    </w:tbl>
    <w:p w:rsidR="00B131BB" w:rsidRDefault="00B131BB" w:rsidP="00E94D3A">
      <w:pPr>
        <w:rPr>
          <w:rStyle w:val="EstiloCuerpo"/>
        </w:rPr>
      </w:pPr>
    </w:p>
    <w:p w:rsidR="00B131BB" w:rsidRDefault="00B131BB" w:rsidP="00CA6EB7">
      <w:pPr>
        <w:pStyle w:val="Heading4"/>
        <w:rPr>
          <w:rStyle w:val="EstiloCuerpo"/>
        </w:rPr>
      </w:pPr>
      <w:r>
        <w:rPr>
          <w:rStyle w:val="EstiloCuerpo"/>
        </w:rPr>
        <w:t>Closing Opportunities</w:t>
      </w:r>
    </w:p>
    <w:p w:rsidR="00B131BB" w:rsidRDefault="00B131BB" w:rsidP="00E94D3A">
      <w:pPr>
        <w:rPr>
          <w:rStyle w:val="EstiloCuerpo"/>
        </w:rPr>
      </w:pPr>
      <w:r>
        <w:rPr>
          <w:rStyle w:val="EstiloCuerpo"/>
        </w:rPr>
        <w:t xml:space="preserve">An opportunity can be closed either as Won or Lost. When closing an opportunity, the following information must be </w:t>
      </w:r>
      <w:del w:id="344" w:author="corina.honcioiu" w:date="2012-03-22T11:09:00Z">
        <w:r w:rsidDel="00C1693E">
          <w:rPr>
            <w:rStyle w:val="EstiloCuerpo"/>
          </w:rPr>
          <w:delText>specified</w:delText>
        </w:r>
      </w:del>
      <w:ins w:id="345" w:author="corina.honcioiu" w:date="2012-03-22T11:09:00Z">
        <w:r>
          <w:rPr>
            <w:rStyle w:val="EstiloCuerpo"/>
          </w:rPr>
          <w:t>updated</w:t>
        </w:r>
      </w:ins>
      <w:r>
        <w:rPr>
          <w:rStyle w:val="EstiloCuerpo"/>
        </w:rPr>
        <w:t xml:space="preserve">: </w:t>
      </w:r>
      <w:del w:id="346" w:author="corina.honcioiu" w:date="2012-03-22T11:09:00Z">
        <w:r w:rsidDel="00C1693E">
          <w:rPr>
            <w:rStyle w:val="EstiloCuerpo"/>
          </w:rPr>
          <w:delText xml:space="preserve">Actual </w:delText>
        </w:r>
      </w:del>
      <w:r>
        <w:rPr>
          <w:rStyle w:val="EstiloCuerpo"/>
        </w:rPr>
        <w:t xml:space="preserve">Closing Date (automatically set to the current date, but can be changed manually), </w:t>
      </w:r>
      <w:del w:id="347" w:author="corina.honcioiu" w:date="2012-03-22T11:09:00Z">
        <w:r w:rsidDel="00C1693E">
          <w:rPr>
            <w:rStyle w:val="EstiloCuerpo"/>
          </w:rPr>
          <w:delText xml:space="preserve">Actual </w:delText>
        </w:r>
      </w:del>
      <w:r>
        <w:rPr>
          <w:rStyle w:val="EstiloCuerpo"/>
        </w:rPr>
        <w:t>Revenue, Description, Status Reason (Canceled or Out-Sold for Lost opportunities), Competitor (in case an opportunity was lost to a competitor). This information is stored in an Opportunity Close record, which is a type of Activity in the CRM system. An opportunity can be closed and reopened several times, and all this information can be viewed using the Closed Activities link in the Navigation Pane on the opportunity record form.</w:t>
      </w:r>
    </w:p>
    <w:p w:rsidR="00B131BB" w:rsidRPr="006E549D" w:rsidRDefault="00B131BB" w:rsidP="00E94D3A">
      <w:pPr>
        <w:rPr>
          <w:rStyle w:val="EstiloCuerpo"/>
        </w:rPr>
      </w:pPr>
      <w:r>
        <w:rPr>
          <w:rStyle w:val="EstiloCuerpo"/>
        </w:rPr>
        <w:t>When closing an opportunity as Lost, the Sales Representative must also upload the last client offer in SharePoint from the closed opportunity record to serve as a reference for future interactions with the customer.</w:t>
      </w:r>
    </w:p>
    <w:p w:rsidR="00B131BB" w:rsidRDefault="00B131BB" w:rsidP="00CA6EB7">
      <w:pPr>
        <w:pStyle w:val="Heading4"/>
        <w:rPr>
          <w:rStyle w:val="EstiloCuerpo"/>
        </w:rPr>
      </w:pPr>
      <w:r>
        <w:rPr>
          <w:rStyle w:val="EstiloCuerpo"/>
        </w:rPr>
        <w:t>Opportunity Competition</w:t>
      </w:r>
    </w:p>
    <w:p w:rsidR="00B131BB" w:rsidRDefault="00B131BB" w:rsidP="00E94D3A">
      <w:pPr>
        <w:rPr>
          <w:rStyle w:val="EstiloCuerpo"/>
        </w:rPr>
      </w:pPr>
      <w:r>
        <w:rPr>
          <w:rStyle w:val="EstiloCuerpo"/>
        </w:rPr>
        <w:t>Opportunity records can be linked to Competitor records to track competition on a certain business deal. This can be accomplished using the Competitors link in the Navigation Pane of the opportunity record form.</w:t>
      </w:r>
    </w:p>
    <w:p w:rsidR="00B131BB" w:rsidRPr="002F42E9" w:rsidRDefault="00B131BB" w:rsidP="002F42E9">
      <w:pPr>
        <w:pStyle w:val="Heading4"/>
        <w:rPr>
          <w:rFonts w:ascii="Calibri" w:hAnsi="Calibri"/>
          <w:sz w:val="24"/>
        </w:rPr>
      </w:pPr>
      <w:r>
        <w:rPr>
          <w:rStyle w:val="EstiloCuerpo"/>
        </w:rPr>
        <w:t>Opportunity Products</w:t>
      </w:r>
    </w:p>
    <w:p w:rsidR="00B131BB" w:rsidRDefault="00B131BB" w:rsidP="00E94D3A">
      <w:pPr>
        <w:rPr>
          <w:ins w:id="348" w:author="corina.honcioiu" w:date="2012-03-23T11:48:00Z"/>
          <w:rStyle w:val="EstiloCuerpo"/>
        </w:rPr>
      </w:pPr>
      <w:r>
        <w:rPr>
          <w:rStyle w:val="EstiloCuerpo"/>
        </w:rPr>
        <w:t>Product records defined in the Product Catalog can be added to Opportunity records using the Opportunity Product entity. Once an opportunity has been created, only Product records related to the opportunity’s Project Type can be added. An opportunity record without a specified Project Type cannot be linked to any Product record.</w:t>
      </w:r>
    </w:p>
    <w:p w:rsidR="00B131BB" w:rsidRDefault="00B131BB" w:rsidP="00E94D3A">
      <w:pPr>
        <w:numPr>
          <w:ins w:id="349" w:author="corina.honcioiu" w:date="2012-03-23T11:48:00Z"/>
        </w:numPr>
        <w:rPr>
          <w:rStyle w:val="EstiloCuerpo"/>
        </w:rPr>
      </w:pPr>
      <w:ins w:id="350" w:author="corina.honcioiu" w:date="2012-03-23T11:48:00Z">
        <w:r>
          <w:rPr>
            <w:rStyle w:val="EstiloCuerpo"/>
          </w:rPr>
          <w:t>For Steelcase and Interface related Opportunity Products, a custom</w:t>
        </w:r>
      </w:ins>
      <w:ins w:id="351" w:author="corina.honcioiu" w:date="2012-03-23T11:49:00Z">
        <w:r>
          <w:rPr>
            <w:rStyle w:val="EstiloCuerpo"/>
          </w:rPr>
          <w:t xml:space="preserve"> text </w:t>
        </w:r>
      </w:ins>
      <w:ins w:id="352" w:author="corina.honcioiu" w:date="2012-03-23T11:48:00Z">
        <w:r>
          <w:rPr>
            <w:rStyle w:val="EstiloCuerpo"/>
          </w:rPr>
          <w:t>field called Range will be defined.</w:t>
        </w:r>
      </w:ins>
    </w:p>
    <w:p w:rsidR="00B131BB" w:rsidRDefault="00B131BB" w:rsidP="00132CF7">
      <w:pPr>
        <w:spacing w:after="0" w:line="240" w:lineRule="auto"/>
        <w:rPr>
          <w:rFonts w:cs="Calibri"/>
          <w:i/>
          <w:lang w:eastAsia="ro-RO"/>
        </w:rPr>
      </w:pPr>
      <w:bookmarkStart w:id="353" w:name="_Toc213229346"/>
      <w:bookmarkStart w:id="354" w:name="_Toc213229427"/>
      <w:bookmarkStart w:id="355" w:name="_Toc213729049"/>
      <w:bookmarkStart w:id="356" w:name="_Toc214181176"/>
    </w:p>
    <w:p w:rsidR="00B131BB" w:rsidRDefault="00B131BB">
      <w:pPr>
        <w:rPr>
          <w:rFonts w:ascii="Cambria" w:hAnsi="Cambria"/>
          <w:b/>
          <w:bCs/>
          <w:color w:val="4F81BD"/>
          <w:lang w:eastAsia="ro-RO"/>
        </w:rPr>
      </w:pPr>
      <w:r>
        <w:rPr>
          <w:lang w:eastAsia="ro-RO"/>
        </w:rPr>
        <w:br w:type="page"/>
      </w:r>
    </w:p>
    <w:p w:rsidR="00B131BB" w:rsidRDefault="00B131BB" w:rsidP="001078F0">
      <w:pPr>
        <w:pStyle w:val="Heading3"/>
        <w:rPr>
          <w:lang w:eastAsia="ro-RO"/>
        </w:rPr>
      </w:pPr>
      <w:bookmarkStart w:id="357" w:name="_Toc320030222"/>
      <w:r>
        <w:rPr>
          <w:lang w:eastAsia="ro-RO"/>
        </w:rPr>
        <w:t>Orders</w:t>
      </w:r>
      <w:bookmarkEnd w:id="357"/>
    </w:p>
    <w:p w:rsidR="00B131BB" w:rsidRDefault="00B131BB" w:rsidP="001078F0">
      <w:pPr>
        <w:rPr>
          <w:sz w:val="24"/>
          <w:lang w:eastAsia="ro-RO"/>
        </w:rPr>
      </w:pPr>
    </w:p>
    <w:p w:rsidR="00B131BB" w:rsidRDefault="00B131BB" w:rsidP="001078F0">
      <w:pPr>
        <w:rPr>
          <w:sz w:val="24"/>
          <w:lang w:eastAsia="ro-RO"/>
        </w:rPr>
      </w:pPr>
      <w:r>
        <w:rPr>
          <w:sz w:val="24"/>
          <w:lang w:eastAsia="ro-RO"/>
        </w:rPr>
        <w:t>Once an opportunity has been closed as Won by a Sales Representative, a system workflow will be configured to automatically create an Order record related to the Opportunity. The same workflow will also notify the Sales Support department that a new Order was created via an email or CRM Task record.</w:t>
      </w:r>
    </w:p>
    <w:p w:rsidR="00B131BB" w:rsidRDefault="00B131BB" w:rsidP="001078F0">
      <w:pPr>
        <w:rPr>
          <w:sz w:val="24"/>
          <w:lang w:eastAsia="ro-RO"/>
        </w:rPr>
      </w:pPr>
      <w:r>
        <w:rPr>
          <w:sz w:val="24"/>
          <w:lang w:eastAsia="ro-RO"/>
        </w:rPr>
        <w:t>The information contained in the Order records will be maintained by the Sales Support Department. This information includes the following:</w:t>
      </w:r>
    </w:p>
    <w:tbl>
      <w:tblPr>
        <w:tblW w:w="0" w:type="auto"/>
        <w:tblBorders>
          <w:top w:val="single" w:sz="8" w:space="0" w:color="4F81BD"/>
          <w:left w:val="single" w:sz="8" w:space="0" w:color="4F81BD"/>
          <w:bottom w:val="single" w:sz="8" w:space="0" w:color="4F81BD"/>
          <w:right w:val="single" w:sz="8" w:space="0" w:color="4F81BD"/>
        </w:tblBorders>
        <w:tblLook w:val="00A0"/>
      </w:tblPr>
      <w:tblGrid>
        <w:gridCol w:w="828"/>
        <w:gridCol w:w="4320"/>
        <w:gridCol w:w="5290"/>
      </w:tblGrid>
      <w:tr w:rsidR="00B131BB" w:rsidRPr="0090491B" w:rsidTr="0090491B">
        <w:tc>
          <w:tcPr>
            <w:tcW w:w="828" w:type="dxa"/>
            <w:tcBorders>
              <w:top w:val="single" w:sz="8" w:space="0" w:color="4F81BD"/>
            </w:tcBorders>
            <w:shd w:val="clear" w:color="auto" w:fill="4F81BD"/>
          </w:tcPr>
          <w:p w:rsidR="00B131BB" w:rsidRPr="0090491B" w:rsidRDefault="00B131BB" w:rsidP="0090491B">
            <w:pPr>
              <w:spacing w:after="0" w:line="240" w:lineRule="auto"/>
              <w:rPr>
                <w:b/>
                <w:bCs/>
                <w:color w:val="FFFFFF"/>
                <w:sz w:val="24"/>
                <w:szCs w:val="24"/>
                <w:lang w:eastAsia="ro-RO"/>
              </w:rPr>
            </w:pPr>
            <w:r w:rsidRPr="0090491B">
              <w:rPr>
                <w:b/>
                <w:bCs/>
                <w:color w:val="FFFFFF"/>
                <w:sz w:val="24"/>
                <w:szCs w:val="24"/>
                <w:lang w:eastAsia="ro-RO"/>
              </w:rPr>
              <w:t>Ref</w:t>
            </w:r>
          </w:p>
        </w:tc>
        <w:tc>
          <w:tcPr>
            <w:tcW w:w="4320" w:type="dxa"/>
            <w:tcBorders>
              <w:top w:val="single" w:sz="8" w:space="0" w:color="4F81BD"/>
            </w:tcBorders>
            <w:shd w:val="clear" w:color="auto" w:fill="4F81BD"/>
          </w:tcPr>
          <w:p w:rsidR="00B131BB" w:rsidRPr="0090491B" w:rsidRDefault="00B131BB" w:rsidP="0090491B">
            <w:pPr>
              <w:spacing w:after="0" w:line="240" w:lineRule="auto"/>
              <w:rPr>
                <w:b/>
                <w:bCs/>
                <w:color w:val="FFFFFF"/>
                <w:sz w:val="24"/>
                <w:szCs w:val="24"/>
                <w:lang w:eastAsia="ro-RO"/>
              </w:rPr>
            </w:pPr>
            <w:r w:rsidRPr="0090491B">
              <w:rPr>
                <w:b/>
                <w:bCs/>
                <w:color w:val="FFFFFF"/>
                <w:sz w:val="24"/>
                <w:szCs w:val="24"/>
                <w:lang w:eastAsia="ro-RO"/>
              </w:rPr>
              <w:t>Attribute Name</w:t>
            </w:r>
          </w:p>
        </w:tc>
        <w:tc>
          <w:tcPr>
            <w:tcW w:w="5290" w:type="dxa"/>
            <w:tcBorders>
              <w:top w:val="single" w:sz="8" w:space="0" w:color="4F81BD"/>
            </w:tcBorders>
            <w:shd w:val="clear" w:color="auto" w:fill="4F81BD"/>
          </w:tcPr>
          <w:p w:rsidR="00B131BB" w:rsidRPr="0090491B" w:rsidRDefault="00B131BB" w:rsidP="0090491B">
            <w:pPr>
              <w:spacing w:after="0" w:line="240" w:lineRule="auto"/>
              <w:rPr>
                <w:b/>
                <w:bCs/>
                <w:color w:val="FFFFFF"/>
                <w:sz w:val="24"/>
                <w:szCs w:val="24"/>
                <w:lang w:eastAsia="ro-RO"/>
              </w:rPr>
            </w:pPr>
            <w:r w:rsidRPr="0090491B">
              <w:rPr>
                <w:b/>
                <w:bCs/>
                <w:color w:val="FFFFFF"/>
                <w:sz w:val="24"/>
                <w:szCs w:val="24"/>
                <w:lang w:eastAsia="ro-RO"/>
              </w:rPr>
              <w:t>Description</w:t>
            </w:r>
          </w:p>
        </w:tc>
      </w:tr>
      <w:tr w:rsidR="00B131BB" w:rsidRPr="0090491B" w:rsidTr="0090491B">
        <w:tc>
          <w:tcPr>
            <w:tcW w:w="828" w:type="dxa"/>
            <w:tcBorders>
              <w:top w:val="single" w:sz="8" w:space="0" w:color="4F81BD"/>
              <w:bottom w:val="single" w:sz="8" w:space="0" w:color="4F81BD"/>
            </w:tcBorders>
          </w:tcPr>
          <w:p w:rsidR="00B131BB" w:rsidRPr="0090491B" w:rsidRDefault="00B131BB" w:rsidP="0090491B">
            <w:pPr>
              <w:spacing w:after="0" w:line="240" w:lineRule="auto"/>
              <w:rPr>
                <w:b/>
                <w:bCs/>
                <w:sz w:val="24"/>
                <w:szCs w:val="24"/>
                <w:lang w:eastAsia="ro-RO"/>
              </w:rPr>
            </w:pPr>
            <w:r w:rsidRPr="0090491B">
              <w:rPr>
                <w:b/>
                <w:bCs/>
                <w:sz w:val="24"/>
                <w:szCs w:val="24"/>
                <w:lang w:eastAsia="ro-RO"/>
              </w:rPr>
              <w:t xml:space="preserve">1. </w:t>
            </w:r>
          </w:p>
        </w:tc>
        <w:tc>
          <w:tcPr>
            <w:tcW w:w="432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r w:rsidRPr="0090491B">
              <w:rPr>
                <w:sz w:val="24"/>
                <w:szCs w:val="24"/>
                <w:lang w:eastAsia="ro-RO"/>
              </w:rPr>
              <w:t xml:space="preserve"> Name</w:t>
            </w:r>
          </w:p>
        </w:tc>
        <w:tc>
          <w:tcPr>
            <w:tcW w:w="529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r w:rsidRPr="0090491B">
              <w:rPr>
                <w:sz w:val="24"/>
                <w:szCs w:val="24"/>
                <w:lang w:eastAsia="ro-RO"/>
              </w:rPr>
              <w:t>Mandatory</w:t>
            </w:r>
          </w:p>
        </w:tc>
      </w:tr>
      <w:tr w:rsidR="00B131BB" w:rsidRPr="0090491B" w:rsidTr="0090491B">
        <w:tc>
          <w:tcPr>
            <w:tcW w:w="828" w:type="dxa"/>
          </w:tcPr>
          <w:p w:rsidR="00B131BB" w:rsidRPr="0090491B" w:rsidRDefault="00B131BB" w:rsidP="0090491B">
            <w:pPr>
              <w:spacing w:after="0" w:line="240" w:lineRule="auto"/>
              <w:rPr>
                <w:b/>
                <w:bCs/>
                <w:sz w:val="24"/>
                <w:szCs w:val="24"/>
                <w:lang w:eastAsia="ro-RO"/>
              </w:rPr>
            </w:pPr>
            <w:r w:rsidRPr="0090491B">
              <w:rPr>
                <w:b/>
                <w:bCs/>
                <w:sz w:val="24"/>
                <w:szCs w:val="24"/>
                <w:lang w:eastAsia="ro-RO"/>
              </w:rPr>
              <w:t>2.</w:t>
            </w:r>
          </w:p>
        </w:tc>
        <w:tc>
          <w:tcPr>
            <w:tcW w:w="4320" w:type="dxa"/>
          </w:tcPr>
          <w:p w:rsidR="00B131BB" w:rsidRPr="0090491B" w:rsidRDefault="00B131BB" w:rsidP="0090491B">
            <w:pPr>
              <w:spacing w:after="0" w:line="240" w:lineRule="auto"/>
              <w:rPr>
                <w:sz w:val="24"/>
                <w:szCs w:val="24"/>
                <w:lang w:eastAsia="ro-RO"/>
              </w:rPr>
            </w:pPr>
            <w:r w:rsidRPr="0090491B">
              <w:rPr>
                <w:sz w:val="24"/>
                <w:szCs w:val="24"/>
                <w:lang w:eastAsia="ro-RO"/>
              </w:rPr>
              <w:t>Order ID</w:t>
            </w:r>
          </w:p>
        </w:tc>
        <w:tc>
          <w:tcPr>
            <w:tcW w:w="5290" w:type="dxa"/>
          </w:tcPr>
          <w:p w:rsidR="00B131BB" w:rsidRPr="0090491B" w:rsidRDefault="00B131BB" w:rsidP="0090491B">
            <w:pPr>
              <w:spacing w:after="0" w:line="240" w:lineRule="auto"/>
              <w:rPr>
                <w:sz w:val="24"/>
                <w:szCs w:val="24"/>
                <w:lang w:eastAsia="ro-RO"/>
              </w:rPr>
            </w:pPr>
            <w:r w:rsidRPr="0090491B">
              <w:rPr>
                <w:sz w:val="24"/>
                <w:szCs w:val="24"/>
                <w:lang w:eastAsia="ro-RO"/>
              </w:rPr>
              <w:t>System attribute, maintained automatically</w:t>
            </w:r>
          </w:p>
        </w:tc>
      </w:tr>
      <w:tr w:rsidR="00B131BB" w:rsidRPr="0090491B" w:rsidTr="0090491B">
        <w:tc>
          <w:tcPr>
            <w:tcW w:w="828" w:type="dxa"/>
            <w:tcBorders>
              <w:top w:val="single" w:sz="8" w:space="0" w:color="4F81BD"/>
              <w:bottom w:val="single" w:sz="8" w:space="0" w:color="4F81BD"/>
            </w:tcBorders>
          </w:tcPr>
          <w:p w:rsidR="00B131BB" w:rsidRPr="0090491B" w:rsidRDefault="00B131BB" w:rsidP="0090491B">
            <w:pPr>
              <w:spacing w:after="0" w:line="240" w:lineRule="auto"/>
              <w:rPr>
                <w:b/>
                <w:bCs/>
                <w:sz w:val="24"/>
                <w:szCs w:val="24"/>
                <w:lang w:eastAsia="ro-RO"/>
              </w:rPr>
            </w:pPr>
            <w:r w:rsidRPr="0090491B">
              <w:rPr>
                <w:b/>
                <w:bCs/>
                <w:sz w:val="24"/>
                <w:szCs w:val="24"/>
                <w:lang w:eastAsia="ro-RO"/>
              </w:rPr>
              <w:t>3.</w:t>
            </w:r>
          </w:p>
        </w:tc>
        <w:tc>
          <w:tcPr>
            <w:tcW w:w="432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r w:rsidRPr="0090491B">
              <w:rPr>
                <w:sz w:val="24"/>
                <w:szCs w:val="24"/>
                <w:lang w:eastAsia="ro-RO"/>
              </w:rPr>
              <w:t>Customer</w:t>
            </w:r>
          </w:p>
        </w:tc>
        <w:tc>
          <w:tcPr>
            <w:tcW w:w="529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r w:rsidRPr="0090491B">
              <w:rPr>
                <w:sz w:val="24"/>
                <w:szCs w:val="24"/>
                <w:lang w:eastAsia="ro-RO"/>
              </w:rPr>
              <w:t>Lookup to Account entity</w:t>
            </w:r>
          </w:p>
        </w:tc>
      </w:tr>
      <w:tr w:rsidR="00B131BB" w:rsidRPr="0090491B" w:rsidTr="0090491B">
        <w:tc>
          <w:tcPr>
            <w:tcW w:w="828" w:type="dxa"/>
          </w:tcPr>
          <w:p w:rsidR="00B131BB" w:rsidRPr="0090491B" w:rsidRDefault="00B131BB" w:rsidP="0090491B">
            <w:pPr>
              <w:spacing w:after="0" w:line="240" w:lineRule="auto"/>
              <w:rPr>
                <w:b/>
                <w:bCs/>
                <w:sz w:val="24"/>
                <w:szCs w:val="24"/>
                <w:lang w:eastAsia="ro-RO"/>
              </w:rPr>
            </w:pPr>
            <w:r w:rsidRPr="0090491B">
              <w:rPr>
                <w:b/>
                <w:bCs/>
                <w:sz w:val="24"/>
                <w:szCs w:val="24"/>
                <w:lang w:eastAsia="ro-RO"/>
              </w:rPr>
              <w:t>4.</w:t>
            </w:r>
          </w:p>
        </w:tc>
        <w:tc>
          <w:tcPr>
            <w:tcW w:w="4320" w:type="dxa"/>
          </w:tcPr>
          <w:p w:rsidR="00B131BB" w:rsidRPr="0090491B" w:rsidRDefault="00B131BB" w:rsidP="0090491B">
            <w:pPr>
              <w:spacing w:after="0" w:line="240" w:lineRule="auto"/>
              <w:rPr>
                <w:sz w:val="24"/>
                <w:szCs w:val="24"/>
                <w:lang w:eastAsia="ro-RO"/>
              </w:rPr>
            </w:pPr>
            <w:r w:rsidRPr="0090491B">
              <w:rPr>
                <w:sz w:val="24"/>
                <w:szCs w:val="24"/>
                <w:lang w:eastAsia="ro-RO"/>
              </w:rPr>
              <w:t>Description</w:t>
            </w:r>
          </w:p>
        </w:tc>
        <w:tc>
          <w:tcPr>
            <w:tcW w:w="5290" w:type="dxa"/>
          </w:tcPr>
          <w:p w:rsidR="00B131BB" w:rsidRPr="0090491B" w:rsidRDefault="00B131BB" w:rsidP="0090491B">
            <w:pPr>
              <w:spacing w:after="0" w:line="240" w:lineRule="auto"/>
              <w:rPr>
                <w:sz w:val="24"/>
                <w:szCs w:val="24"/>
                <w:lang w:eastAsia="ro-RO"/>
              </w:rPr>
            </w:pPr>
            <w:ins w:id="358" w:author="corina.honcioiu" w:date="2012-03-22T11:13:00Z">
              <w:r>
                <w:rPr>
                  <w:sz w:val="24"/>
                  <w:szCs w:val="24"/>
                  <w:lang w:eastAsia="ro-RO"/>
                </w:rPr>
                <w:t>[no wk, etc.]</w:t>
              </w:r>
            </w:ins>
          </w:p>
        </w:tc>
      </w:tr>
      <w:tr w:rsidR="00B131BB" w:rsidRPr="0090491B" w:rsidTr="0090491B">
        <w:tc>
          <w:tcPr>
            <w:tcW w:w="828" w:type="dxa"/>
            <w:tcBorders>
              <w:top w:val="single" w:sz="8" w:space="0" w:color="4F81BD"/>
              <w:bottom w:val="single" w:sz="8" w:space="0" w:color="4F81BD"/>
            </w:tcBorders>
          </w:tcPr>
          <w:p w:rsidR="00B131BB" w:rsidRPr="0090491B" w:rsidRDefault="00B131BB" w:rsidP="0090491B">
            <w:pPr>
              <w:spacing w:after="0" w:line="240" w:lineRule="auto"/>
              <w:rPr>
                <w:b/>
                <w:bCs/>
                <w:sz w:val="24"/>
                <w:szCs w:val="24"/>
                <w:lang w:eastAsia="ro-RO"/>
              </w:rPr>
            </w:pPr>
            <w:r w:rsidRPr="0090491B">
              <w:rPr>
                <w:b/>
                <w:bCs/>
                <w:sz w:val="24"/>
                <w:szCs w:val="24"/>
                <w:lang w:eastAsia="ro-RO"/>
              </w:rPr>
              <w:t>5.</w:t>
            </w:r>
          </w:p>
        </w:tc>
        <w:tc>
          <w:tcPr>
            <w:tcW w:w="432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r w:rsidRPr="0090491B">
              <w:rPr>
                <w:sz w:val="24"/>
                <w:szCs w:val="24"/>
                <w:lang w:eastAsia="ro-RO"/>
              </w:rPr>
              <w:t>Project Type</w:t>
            </w:r>
          </w:p>
        </w:tc>
        <w:tc>
          <w:tcPr>
            <w:tcW w:w="529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r w:rsidRPr="0090491B">
              <w:rPr>
                <w:sz w:val="24"/>
                <w:szCs w:val="24"/>
                <w:lang w:eastAsia="ro-RO"/>
              </w:rPr>
              <w:t>Lookup to Project Type entity</w:t>
            </w:r>
          </w:p>
          <w:p w:rsidR="00B131BB" w:rsidRPr="0090491B" w:rsidRDefault="00B131BB" w:rsidP="0090491B">
            <w:pPr>
              <w:spacing w:after="0" w:line="240" w:lineRule="auto"/>
              <w:rPr>
                <w:sz w:val="24"/>
                <w:szCs w:val="24"/>
                <w:lang w:eastAsia="ro-RO"/>
              </w:rPr>
            </w:pPr>
            <w:r w:rsidRPr="0090491B">
              <w:rPr>
                <w:sz w:val="24"/>
                <w:szCs w:val="24"/>
                <w:lang w:eastAsia="ro-RO"/>
              </w:rPr>
              <w:t>Mandatory</w:t>
            </w:r>
          </w:p>
        </w:tc>
      </w:tr>
      <w:tr w:rsidR="00B131BB" w:rsidRPr="0090491B" w:rsidTr="0090491B">
        <w:tc>
          <w:tcPr>
            <w:tcW w:w="828" w:type="dxa"/>
          </w:tcPr>
          <w:p w:rsidR="00B131BB" w:rsidRPr="0090491B" w:rsidRDefault="00B131BB" w:rsidP="0090491B">
            <w:pPr>
              <w:spacing w:after="0" w:line="240" w:lineRule="auto"/>
              <w:rPr>
                <w:b/>
                <w:bCs/>
                <w:sz w:val="24"/>
                <w:szCs w:val="24"/>
                <w:lang w:eastAsia="ro-RO"/>
              </w:rPr>
            </w:pPr>
            <w:r w:rsidRPr="0090491B">
              <w:rPr>
                <w:b/>
                <w:bCs/>
                <w:sz w:val="24"/>
                <w:szCs w:val="24"/>
                <w:lang w:eastAsia="ro-RO"/>
              </w:rPr>
              <w:t>6.</w:t>
            </w:r>
          </w:p>
        </w:tc>
        <w:tc>
          <w:tcPr>
            <w:tcW w:w="4320" w:type="dxa"/>
          </w:tcPr>
          <w:p w:rsidR="00B131BB" w:rsidRPr="0090491B" w:rsidRDefault="00B131BB" w:rsidP="0090491B">
            <w:pPr>
              <w:spacing w:after="0" w:line="240" w:lineRule="auto"/>
              <w:rPr>
                <w:sz w:val="24"/>
                <w:szCs w:val="24"/>
                <w:lang w:eastAsia="ro-RO"/>
              </w:rPr>
            </w:pPr>
            <w:r w:rsidRPr="0090491B">
              <w:rPr>
                <w:sz w:val="24"/>
                <w:szCs w:val="24"/>
                <w:lang w:eastAsia="ro-RO"/>
              </w:rPr>
              <w:t>COS Group</w:t>
            </w:r>
          </w:p>
        </w:tc>
        <w:tc>
          <w:tcPr>
            <w:tcW w:w="5290" w:type="dxa"/>
          </w:tcPr>
          <w:p w:rsidR="00B131BB" w:rsidRPr="0090491B" w:rsidRDefault="00B131BB" w:rsidP="0090491B">
            <w:pPr>
              <w:spacing w:after="0" w:line="240" w:lineRule="auto"/>
              <w:rPr>
                <w:sz w:val="24"/>
                <w:szCs w:val="24"/>
                <w:lang w:eastAsia="ro-RO"/>
              </w:rPr>
            </w:pPr>
            <w:r w:rsidRPr="0090491B">
              <w:rPr>
                <w:sz w:val="24"/>
                <w:szCs w:val="24"/>
                <w:lang w:eastAsia="ro-RO"/>
              </w:rPr>
              <w:t>Possible Options:</w:t>
            </w:r>
          </w:p>
          <w:p w:rsidR="00B131BB" w:rsidRPr="0090491B" w:rsidRDefault="00B131BB" w:rsidP="0090491B">
            <w:pPr>
              <w:pStyle w:val="ListParagraph"/>
              <w:numPr>
                <w:ilvl w:val="0"/>
                <w:numId w:val="43"/>
                <w:numberingChange w:id="359" w:author="corina.honcioiu" w:date="2012-03-22T09:40:00Z" w:original="-"/>
              </w:numPr>
              <w:spacing w:after="0" w:line="240" w:lineRule="auto"/>
              <w:rPr>
                <w:sz w:val="24"/>
                <w:szCs w:val="24"/>
                <w:lang w:eastAsia="ro-RO"/>
              </w:rPr>
            </w:pPr>
            <w:r w:rsidRPr="0090491B">
              <w:rPr>
                <w:sz w:val="24"/>
                <w:szCs w:val="24"/>
                <w:lang w:eastAsia="ro-RO"/>
              </w:rPr>
              <w:t>COS</w:t>
            </w:r>
          </w:p>
          <w:p w:rsidR="00B131BB" w:rsidRPr="0090491B" w:rsidRDefault="00B131BB" w:rsidP="0090491B">
            <w:pPr>
              <w:pStyle w:val="ListParagraph"/>
              <w:numPr>
                <w:ilvl w:val="0"/>
                <w:numId w:val="43"/>
                <w:numberingChange w:id="360" w:author="corina.honcioiu" w:date="2012-03-22T09:40:00Z" w:original="-"/>
              </w:numPr>
              <w:spacing w:after="0" w:line="240" w:lineRule="auto"/>
              <w:rPr>
                <w:sz w:val="24"/>
                <w:szCs w:val="24"/>
                <w:lang w:eastAsia="ro-RO"/>
              </w:rPr>
            </w:pPr>
            <w:r w:rsidRPr="0090491B">
              <w:rPr>
                <w:sz w:val="24"/>
                <w:szCs w:val="24"/>
                <w:lang w:eastAsia="ro-RO"/>
              </w:rPr>
              <w:t>COS AG</w:t>
            </w:r>
          </w:p>
          <w:p w:rsidR="00B131BB" w:rsidRPr="0090491B" w:rsidRDefault="00B131BB" w:rsidP="0090491B">
            <w:pPr>
              <w:pStyle w:val="ListParagraph"/>
              <w:numPr>
                <w:ilvl w:val="0"/>
                <w:numId w:val="43"/>
                <w:numberingChange w:id="361" w:author="corina.honcioiu" w:date="2012-03-22T09:40:00Z" w:original="-"/>
              </w:numPr>
              <w:spacing w:after="0" w:line="240" w:lineRule="auto"/>
              <w:rPr>
                <w:sz w:val="24"/>
                <w:szCs w:val="24"/>
                <w:lang w:eastAsia="ro-RO"/>
              </w:rPr>
            </w:pPr>
            <w:r w:rsidRPr="0090491B">
              <w:rPr>
                <w:sz w:val="24"/>
                <w:szCs w:val="24"/>
                <w:lang w:eastAsia="ro-RO"/>
              </w:rPr>
              <w:t>OIS</w:t>
            </w:r>
          </w:p>
        </w:tc>
      </w:tr>
      <w:tr w:rsidR="00B131BB" w:rsidRPr="0090491B" w:rsidTr="0090491B">
        <w:tc>
          <w:tcPr>
            <w:tcW w:w="828" w:type="dxa"/>
            <w:tcBorders>
              <w:top w:val="single" w:sz="8" w:space="0" w:color="4F81BD"/>
              <w:bottom w:val="single" w:sz="8" w:space="0" w:color="4F81BD"/>
            </w:tcBorders>
          </w:tcPr>
          <w:p w:rsidR="00B131BB" w:rsidRPr="0090491B" w:rsidRDefault="00B131BB" w:rsidP="0090491B">
            <w:pPr>
              <w:spacing w:after="0" w:line="240" w:lineRule="auto"/>
              <w:rPr>
                <w:b/>
                <w:bCs/>
                <w:sz w:val="24"/>
                <w:szCs w:val="24"/>
                <w:lang w:eastAsia="ro-RO"/>
              </w:rPr>
            </w:pPr>
            <w:r w:rsidRPr="0090491B">
              <w:rPr>
                <w:b/>
                <w:bCs/>
                <w:sz w:val="24"/>
                <w:szCs w:val="24"/>
                <w:lang w:eastAsia="ro-RO"/>
              </w:rPr>
              <w:t>7.</w:t>
            </w:r>
          </w:p>
        </w:tc>
        <w:tc>
          <w:tcPr>
            <w:tcW w:w="432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r w:rsidRPr="0090491B">
              <w:rPr>
                <w:sz w:val="24"/>
                <w:szCs w:val="24"/>
                <w:lang w:eastAsia="ro-RO"/>
              </w:rPr>
              <w:t>Net Sales Volume</w:t>
            </w:r>
          </w:p>
        </w:tc>
        <w:tc>
          <w:tcPr>
            <w:tcW w:w="529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p>
        </w:tc>
      </w:tr>
      <w:tr w:rsidR="00B131BB" w:rsidRPr="0090491B" w:rsidTr="0090491B">
        <w:tc>
          <w:tcPr>
            <w:tcW w:w="828" w:type="dxa"/>
          </w:tcPr>
          <w:p w:rsidR="00B131BB" w:rsidRPr="0090491B" w:rsidRDefault="00B131BB" w:rsidP="0090491B">
            <w:pPr>
              <w:spacing w:after="0" w:line="240" w:lineRule="auto"/>
              <w:rPr>
                <w:b/>
                <w:bCs/>
                <w:sz w:val="24"/>
                <w:szCs w:val="24"/>
                <w:lang w:eastAsia="ro-RO"/>
              </w:rPr>
            </w:pPr>
            <w:r w:rsidRPr="0090491B">
              <w:rPr>
                <w:b/>
                <w:bCs/>
                <w:sz w:val="24"/>
                <w:szCs w:val="24"/>
                <w:lang w:eastAsia="ro-RO"/>
              </w:rPr>
              <w:t>8.</w:t>
            </w:r>
          </w:p>
        </w:tc>
        <w:tc>
          <w:tcPr>
            <w:tcW w:w="4320" w:type="dxa"/>
          </w:tcPr>
          <w:p w:rsidR="00B131BB" w:rsidRPr="0090491B" w:rsidRDefault="00B131BB" w:rsidP="0090491B">
            <w:pPr>
              <w:spacing w:after="0" w:line="240" w:lineRule="auto"/>
              <w:rPr>
                <w:sz w:val="24"/>
                <w:szCs w:val="24"/>
                <w:lang w:eastAsia="ro-RO"/>
              </w:rPr>
            </w:pPr>
            <w:r w:rsidRPr="0090491B">
              <w:rPr>
                <w:sz w:val="24"/>
                <w:szCs w:val="24"/>
                <w:lang w:eastAsia="ro-RO"/>
              </w:rPr>
              <w:t>Cost</w:t>
            </w:r>
          </w:p>
        </w:tc>
        <w:tc>
          <w:tcPr>
            <w:tcW w:w="5290" w:type="dxa"/>
          </w:tcPr>
          <w:p w:rsidR="00B131BB" w:rsidRPr="0090491B" w:rsidRDefault="00B131BB" w:rsidP="0090491B">
            <w:pPr>
              <w:spacing w:after="0" w:line="240" w:lineRule="auto"/>
              <w:rPr>
                <w:sz w:val="24"/>
                <w:szCs w:val="24"/>
                <w:lang w:eastAsia="ro-RO"/>
              </w:rPr>
            </w:pPr>
          </w:p>
        </w:tc>
      </w:tr>
      <w:tr w:rsidR="00B131BB" w:rsidRPr="0090491B" w:rsidTr="0090491B">
        <w:tc>
          <w:tcPr>
            <w:tcW w:w="828" w:type="dxa"/>
            <w:tcBorders>
              <w:top w:val="single" w:sz="8" w:space="0" w:color="4F81BD"/>
              <w:bottom w:val="single" w:sz="8" w:space="0" w:color="4F81BD"/>
            </w:tcBorders>
          </w:tcPr>
          <w:p w:rsidR="00B131BB" w:rsidRPr="0090491B" w:rsidRDefault="00B131BB" w:rsidP="0090491B">
            <w:pPr>
              <w:spacing w:after="0" w:line="240" w:lineRule="auto"/>
              <w:rPr>
                <w:b/>
                <w:bCs/>
                <w:sz w:val="24"/>
                <w:szCs w:val="24"/>
                <w:lang w:eastAsia="ro-RO"/>
              </w:rPr>
            </w:pPr>
            <w:r w:rsidRPr="0090491B">
              <w:rPr>
                <w:b/>
                <w:bCs/>
                <w:sz w:val="24"/>
                <w:szCs w:val="24"/>
                <w:lang w:eastAsia="ro-RO"/>
              </w:rPr>
              <w:t>9.</w:t>
            </w:r>
          </w:p>
        </w:tc>
        <w:tc>
          <w:tcPr>
            <w:tcW w:w="432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r w:rsidRPr="0090491B">
              <w:rPr>
                <w:sz w:val="24"/>
                <w:szCs w:val="24"/>
                <w:lang w:eastAsia="ro-RO"/>
              </w:rPr>
              <w:t>Profit Amount</w:t>
            </w:r>
          </w:p>
        </w:tc>
        <w:tc>
          <w:tcPr>
            <w:tcW w:w="529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r w:rsidRPr="0090491B">
              <w:rPr>
                <w:sz w:val="24"/>
                <w:szCs w:val="24"/>
                <w:lang w:eastAsia="ro-RO"/>
              </w:rPr>
              <w:t>Calculated automatically from Net Sales Volume and Cost fields</w:t>
            </w:r>
          </w:p>
        </w:tc>
      </w:tr>
      <w:tr w:rsidR="00B131BB" w:rsidRPr="0090491B" w:rsidTr="0090491B">
        <w:tc>
          <w:tcPr>
            <w:tcW w:w="828" w:type="dxa"/>
          </w:tcPr>
          <w:p w:rsidR="00B131BB" w:rsidRPr="0090491B" w:rsidRDefault="00B131BB" w:rsidP="0090491B">
            <w:pPr>
              <w:spacing w:after="0" w:line="240" w:lineRule="auto"/>
              <w:rPr>
                <w:b/>
                <w:bCs/>
                <w:sz w:val="24"/>
                <w:szCs w:val="24"/>
                <w:lang w:eastAsia="ro-RO"/>
              </w:rPr>
            </w:pPr>
            <w:r w:rsidRPr="0090491B">
              <w:rPr>
                <w:b/>
                <w:bCs/>
                <w:sz w:val="24"/>
                <w:szCs w:val="24"/>
                <w:lang w:eastAsia="ro-RO"/>
              </w:rPr>
              <w:t>10.</w:t>
            </w:r>
          </w:p>
        </w:tc>
        <w:tc>
          <w:tcPr>
            <w:tcW w:w="4320" w:type="dxa"/>
          </w:tcPr>
          <w:p w:rsidR="00B131BB" w:rsidRPr="0090491B" w:rsidRDefault="00B131BB" w:rsidP="0090491B">
            <w:pPr>
              <w:spacing w:after="0" w:line="240" w:lineRule="auto"/>
              <w:rPr>
                <w:sz w:val="24"/>
                <w:szCs w:val="24"/>
                <w:lang w:eastAsia="ro-RO"/>
              </w:rPr>
            </w:pPr>
            <w:r w:rsidRPr="0090491B">
              <w:rPr>
                <w:sz w:val="24"/>
                <w:szCs w:val="24"/>
                <w:lang w:eastAsia="ro-RO"/>
              </w:rPr>
              <w:t>Profit Percentage</w:t>
            </w:r>
          </w:p>
        </w:tc>
        <w:tc>
          <w:tcPr>
            <w:tcW w:w="5290" w:type="dxa"/>
          </w:tcPr>
          <w:p w:rsidR="00B131BB" w:rsidRPr="0090491B" w:rsidRDefault="00B131BB" w:rsidP="0090491B">
            <w:pPr>
              <w:spacing w:after="0" w:line="240" w:lineRule="auto"/>
              <w:rPr>
                <w:sz w:val="24"/>
                <w:szCs w:val="24"/>
                <w:lang w:eastAsia="ro-RO"/>
              </w:rPr>
            </w:pPr>
            <w:r w:rsidRPr="0090491B">
              <w:rPr>
                <w:sz w:val="24"/>
                <w:szCs w:val="24"/>
                <w:lang w:eastAsia="ro-RO"/>
              </w:rPr>
              <w:t>Calculated automatically from Net Sales Volume and Cost fields</w:t>
            </w:r>
          </w:p>
        </w:tc>
      </w:tr>
      <w:tr w:rsidR="00B131BB" w:rsidRPr="0090491B" w:rsidTr="0090491B">
        <w:tc>
          <w:tcPr>
            <w:tcW w:w="828" w:type="dxa"/>
            <w:tcBorders>
              <w:top w:val="single" w:sz="8" w:space="0" w:color="4F81BD"/>
              <w:bottom w:val="single" w:sz="8" w:space="0" w:color="4F81BD"/>
            </w:tcBorders>
          </w:tcPr>
          <w:p w:rsidR="00B131BB" w:rsidRPr="0090491B" w:rsidRDefault="00B131BB" w:rsidP="0090491B">
            <w:pPr>
              <w:spacing w:after="0" w:line="240" w:lineRule="auto"/>
              <w:rPr>
                <w:b/>
                <w:bCs/>
                <w:sz w:val="24"/>
                <w:szCs w:val="24"/>
                <w:lang w:eastAsia="ro-RO"/>
              </w:rPr>
            </w:pPr>
            <w:r w:rsidRPr="0090491B">
              <w:rPr>
                <w:b/>
                <w:bCs/>
                <w:sz w:val="24"/>
                <w:szCs w:val="24"/>
                <w:lang w:eastAsia="ro-RO"/>
              </w:rPr>
              <w:t>11.</w:t>
            </w:r>
          </w:p>
        </w:tc>
        <w:tc>
          <w:tcPr>
            <w:tcW w:w="432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r w:rsidRPr="0090491B">
              <w:rPr>
                <w:sz w:val="24"/>
                <w:szCs w:val="24"/>
                <w:lang w:eastAsia="ro-RO"/>
              </w:rPr>
              <w:t>Payment Term</w:t>
            </w:r>
          </w:p>
        </w:tc>
        <w:tc>
          <w:tcPr>
            <w:tcW w:w="529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p>
        </w:tc>
      </w:tr>
      <w:tr w:rsidR="00B131BB" w:rsidRPr="0090491B" w:rsidTr="0090491B">
        <w:tc>
          <w:tcPr>
            <w:tcW w:w="828" w:type="dxa"/>
          </w:tcPr>
          <w:p w:rsidR="00B131BB" w:rsidRPr="0090491B" w:rsidRDefault="00B131BB" w:rsidP="0090491B">
            <w:pPr>
              <w:spacing w:after="0" w:line="240" w:lineRule="auto"/>
              <w:rPr>
                <w:b/>
                <w:bCs/>
                <w:sz w:val="24"/>
                <w:szCs w:val="24"/>
                <w:lang w:eastAsia="ro-RO"/>
              </w:rPr>
            </w:pPr>
            <w:r w:rsidRPr="0090491B">
              <w:rPr>
                <w:b/>
                <w:bCs/>
                <w:sz w:val="24"/>
                <w:szCs w:val="24"/>
                <w:lang w:eastAsia="ro-RO"/>
              </w:rPr>
              <w:t xml:space="preserve">12. </w:t>
            </w:r>
          </w:p>
        </w:tc>
        <w:tc>
          <w:tcPr>
            <w:tcW w:w="4320" w:type="dxa"/>
          </w:tcPr>
          <w:p w:rsidR="00B131BB" w:rsidRPr="0090491B" w:rsidRDefault="00B131BB" w:rsidP="0090491B">
            <w:pPr>
              <w:spacing w:after="0" w:line="240" w:lineRule="auto"/>
              <w:rPr>
                <w:sz w:val="24"/>
                <w:szCs w:val="24"/>
                <w:lang w:eastAsia="ro-RO"/>
              </w:rPr>
            </w:pPr>
            <w:r w:rsidRPr="0090491B">
              <w:rPr>
                <w:sz w:val="24"/>
                <w:szCs w:val="24"/>
                <w:lang w:eastAsia="ro-RO"/>
              </w:rPr>
              <w:t>Contract Number</w:t>
            </w:r>
          </w:p>
        </w:tc>
        <w:tc>
          <w:tcPr>
            <w:tcW w:w="5290" w:type="dxa"/>
          </w:tcPr>
          <w:p w:rsidR="00B131BB" w:rsidRPr="0090491B" w:rsidRDefault="00B131BB" w:rsidP="0090491B">
            <w:pPr>
              <w:spacing w:after="0" w:line="240" w:lineRule="auto"/>
              <w:rPr>
                <w:sz w:val="24"/>
                <w:szCs w:val="24"/>
                <w:lang w:eastAsia="ro-RO"/>
              </w:rPr>
            </w:pPr>
            <w:r w:rsidRPr="0090491B">
              <w:rPr>
                <w:sz w:val="24"/>
                <w:szCs w:val="24"/>
                <w:lang w:eastAsia="ro-RO"/>
              </w:rPr>
              <w:t>Manually maintained</w:t>
            </w:r>
          </w:p>
          <w:p w:rsidR="00B131BB" w:rsidRPr="0090491B" w:rsidRDefault="00B131BB" w:rsidP="0090491B">
            <w:pPr>
              <w:spacing w:after="0" w:line="240" w:lineRule="auto"/>
              <w:rPr>
                <w:sz w:val="24"/>
                <w:szCs w:val="24"/>
                <w:lang w:eastAsia="ro-RO"/>
              </w:rPr>
            </w:pPr>
            <w:r w:rsidRPr="0090491B">
              <w:rPr>
                <w:sz w:val="24"/>
                <w:szCs w:val="24"/>
                <w:lang w:eastAsia="ro-RO"/>
              </w:rPr>
              <w:t xml:space="preserve">Uses following format: </w:t>
            </w:r>
          </w:p>
          <w:p w:rsidR="00B131BB" w:rsidRPr="0090491B" w:rsidRDefault="00B131BB" w:rsidP="0090491B">
            <w:pPr>
              <w:spacing w:after="0" w:line="240" w:lineRule="auto"/>
              <w:rPr>
                <w:sz w:val="24"/>
                <w:szCs w:val="24"/>
                <w:lang w:eastAsia="ro-RO"/>
              </w:rPr>
            </w:pPr>
            <w:r w:rsidRPr="0090491B">
              <w:rPr>
                <w:sz w:val="24"/>
                <w:szCs w:val="24"/>
                <w:lang w:eastAsia="ro-RO"/>
              </w:rPr>
              <w:t>Year that the related Account record became client / client number /  order number</w:t>
            </w:r>
          </w:p>
        </w:tc>
      </w:tr>
      <w:tr w:rsidR="00B131BB" w:rsidRPr="0090491B" w:rsidTr="0090491B">
        <w:tc>
          <w:tcPr>
            <w:tcW w:w="828" w:type="dxa"/>
            <w:tcBorders>
              <w:top w:val="single" w:sz="8" w:space="0" w:color="4F81BD"/>
              <w:bottom w:val="single" w:sz="8" w:space="0" w:color="4F81BD"/>
            </w:tcBorders>
          </w:tcPr>
          <w:p w:rsidR="00B131BB" w:rsidRPr="0090491B" w:rsidRDefault="00B131BB" w:rsidP="0090491B">
            <w:pPr>
              <w:spacing w:after="0" w:line="240" w:lineRule="auto"/>
              <w:rPr>
                <w:b/>
                <w:bCs/>
                <w:sz w:val="24"/>
                <w:szCs w:val="24"/>
                <w:lang w:eastAsia="ro-RO"/>
              </w:rPr>
            </w:pPr>
            <w:r w:rsidRPr="0090491B">
              <w:rPr>
                <w:b/>
                <w:bCs/>
                <w:sz w:val="24"/>
                <w:szCs w:val="24"/>
                <w:lang w:eastAsia="ro-RO"/>
              </w:rPr>
              <w:t>13.</w:t>
            </w:r>
          </w:p>
        </w:tc>
        <w:tc>
          <w:tcPr>
            <w:tcW w:w="432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r w:rsidRPr="0090491B">
              <w:rPr>
                <w:sz w:val="24"/>
                <w:szCs w:val="24"/>
                <w:lang w:eastAsia="ro-RO"/>
              </w:rPr>
              <w:t>Order Date</w:t>
            </w:r>
          </w:p>
        </w:tc>
        <w:tc>
          <w:tcPr>
            <w:tcW w:w="529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p>
        </w:tc>
      </w:tr>
      <w:tr w:rsidR="00B131BB" w:rsidRPr="0090491B" w:rsidTr="0090491B">
        <w:tc>
          <w:tcPr>
            <w:tcW w:w="828" w:type="dxa"/>
          </w:tcPr>
          <w:p w:rsidR="00B131BB" w:rsidRPr="0090491B" w:rsidRDefault="00B131BB" w:rsidP="0090491B">
            <w:pPr>
              <w:spacing w:after="0" w:line="240" w:lineRule="auto"/>
              <w:rPr>
                <w:b/>
                <w:bCs/>
                <w:sz w:val="24"/>
                <w:szCs w:val="24"/>
                <w:lang w:eastAsia="ro-RO"/>
              </w:rPr>
            </w:pPr>
            <w:r w:rsidRPr="0090491B">
              <w:rPr>
                <w:b/>
                <w:bCs/>
                <w:sz w:val="24"/>
                <w:szCs w:val="24"/>
                <w:lang w:eastAsia="ro-RO"/>
              </w:rPr>
              <w:t>14.</w:t>
            </w:r>
          </w:p>
        </w:tc>
        <w:tc>
          <w:tcPr>
            <w:tcW w:w="4320" w:type="dxa"/>
          </w:tcPr>
          <w:p w:rsidR="00B131BB" w:rsidRPr="0090491B" w:rsidRDefault="00B131BB" w:rsidP="0090491B">
            <w:pPr>
              <w:spacing w:after="0" w:line="240" w:lineRule="auto"/>
              <w:rPr>
                <w:sz w:val="24"/>
                <w:szCs w:val="24"/>
                <w:lang w:eastAsia="ro-RO"/>
              </w:rPr>
            </w:pPr>
            <w:r w:rsidRPr="0090491B">
              <w:rPr>
                <w:sz w:val="24"/>
                <w:szCs w:val="24"/>
                <w:lang w:eastAsia="ro-RO"/>
              </w:rPr>
              <w:t>Owner</w:t>
            </w:r>
          </w:p>
        </w:tc>
        <w:tc>
          <w:tcPr>
            <w:tcW w:w="5290" w:type="dxa"/>
          </w:tcPr>
          <w:p w:rsidR="00B131BB" w:rsidRPr="0090491B" w:rsidRDefault="00B131BB" w:rsidP="0090491B">
            <w:pPr>
              <w:spacing w:after="0" w:line="240" w:lineRule="auto"/>
              <w:rPr>
                <w:sz w:val="24"/>
                <w:szCs w:val="24"/>
                <w:lang w:eastAsia="ro-RO"/>
              </w:rPr>
            </w:pPr>
            <w:r w:rsidRPr="0090491B">
              <w:rPr>
                <w:sz w:val="24"/>
                <w:szCs w:val="24"/>
                <w:lang w:eastAsia="ro-RO"/>
              </w:rPr>
              <w:t>Lookup to User entity</w:t>
            </w:r>
          </w:p>
        </w:tc>
      </w:tr>
      <w:tr w:rsidR="00B131BB" w:rsidRPr="0090491B" w:rsidTr="0090491B">
        <w:tc>
          <w:tcPr>
            <w:tcW w:w="828" w:type="dxa"/>
            <w:tcBorders>
              <w:top w:val="single" w:sz="8" w:space="0" w:color="4F81BD"/>
              <w:bottom w:val="single" w:sz="8" w:space="0" w:color="4F81BD"/>
            </w:tcBorders>
          </w:tcPr>
          <w:p w:rsidR="00B131BB" w:rsidRPr="0090491B" w:rsidRDefault="00B131BB" w:rsidP="0090491B">
            <w:pPr>
              <w:spacing w:after="0" w:line="240" w:lineRule="auto"/>
              <w:rPr>
                <w:b/>
                <w:bCs/>
                <w:sz w:val="24"/>
                <w:szCs w:val="24"/>
                <w:lang w:eastAsia="ro-RO"/>
              </w:rPr>
            </w:pPr>
            <w:r w:rsidRPr="0090491B">
              <w:rPr>
                <w:b/>
                <w:bCs/>
                <w:sz w:val="24"/>
                <w:szCs w:val="24"/>
                <w:lang w:eastAsia="ro-RO"/>
              </w:rPr>
              <w:t>15.</w:t>
            </w:r>
          </w:p>
        </w:tc>
        <w:tc>
          <w:tcPr>
            <w:tcW w:w="432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r w:rsidRPr="0090491B">
              <w:rPr>
                <w:sz w:val="24"/>
                <w:szCs w:val="24"/>
                <w:lang w:eastAsia="ro-RO"/>
              </w:rPr>
              <w:t>Opportunity</w:t>
            </w:r>
          </w:p>
        </w:tc>
        <w:tc>
          <w:tcPr>
            <w:tcW w:w="529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r w:rsidRPr="0090491B">
              <w:rPr>
                <w:sz w:val="24"/>
                <w:szCs w:val="24"/>
                <w:lang w:eastAsia="ro-RO"/>
              </w:rPr>
              <w:t>Lookup to Opportunity entity</w:t>
            </w:r>
          </w:p>
        </w:tc>
      </w:tr>
      <w:tr w:rsidR="00B131BB" w:rsidRPr="0090491B" w:rsidTr="0090491B">
        <w:tc>
          <w:tcPr>
            <w:tcW w:w="828" w:type="dxa"/>
          </w:tcPr>
          <w:p w:rsidR="00B131BB" w:rsidRPr="0090491B" w:rsidRDefault="00B131BB" w:rsidP="0090491B">
            <w:pPr>
              <w:spacing w:after="0" w:line="240" w:lineRule="auto"/>
              <w:rPr>
                <w:b/>
                <w:bCs/>
                <w:sz w:val="24"/>
                <w:szCs w:val="24"/>
                <w:lang w:eastAsia="ro-RO"/>
              </w:rPr>
            </w:pPr>
            <w:r w:rsidRPr="0090491B">
              <w:rPr>
                <w:b/>
                <w:bCs/>
                <w:sz w:val="24"/>
                <w:szCs w:val="24"/>
                <w:lang w:eastAsia="ro-RO"/>
              </w:rPr>
              <w:t>16.</w:t>
            </w:r>
          </w:p>
        </w:tc>
        <w:tc>
          <w:tcPr>
            <w:tcW w:w="4320" w:type="dxa"/>
          </w:tcPr>
          <w:p w:rsidR="00B131BB" w:rsidRPr="0090491B" w:rsidRDefault="00B131BB" w:rsidP="0090491B">
            <w:pPr>
              <w:spacing w:after="0" w:line="240" w:lineRule="auto"/>
              <w:rPr>
                <w:sz w:val="24"/>
                <w:szCs w:val="24"/>
                <w:lang w:eastAsia="ro-RO"/>
              </w:rPr>
            </w:pPr>
            <w:r w:rsidRPr="0090491B">
              <w:rPr>
                <w:sz w:val="24"/>
                <w:szCs w:val="24"/>
                <w:lang w:eastAsia="ro-RO"/>
              </w:rPr>
              <w:t>Source Campaign</w:t>
            </w:r>
          </w:p>
        </w:tc>
        <w:tc>
          <w:tcPr>
            <w:tcW w:w="5290" w:type="dxa"/>
          </w:tcPr>
          <w:p w:rsidR="00B131BB" w:rsidRPr="0090491B" w:rsidRDefault="00B131BB" w:rsidP="0090491B">
            <w:pPr>
              <w:spacing w:after="0" w:line="240" w:lineRule="auto"/>
              <w:rPr>
                <w:sz w:val="24"/>
                <w:szCs w:val="24"/>
                <w:lang w:eastAsia="ro-RO"/>
              </w:rPr>
            </w:pPr>
            <w:r w:rsidRPr="0090491B">
              <w:rPr>
                <w:sz w:val="24"/>
                <w:szCs w:val="24"/>
                <w:lang w:eastAsia="ro-RO"/>
              </w:rPr>
              <w:t>Lookup to Campaign entity</w:t>
            </w:r>
          </w:p>
          <w:p w:rsidR="00B131BB" w:rsidRPr="0090491B" w:rsidRDefault="00B131BB" w:rsidP="0090491B">
            <w:pPr>
              <w:spacing w:after="0" w:line="240" w:lineRule="auto"/>
              <w:rPr>
                <w:sz w:val="24"/>
                <w:szCs w:val="24"/>
                <w:lang w:eastAsia="ro-RO"/>
              </w:rPr>
            </w:pPr>
            <w:r w:rsidRPr="0090491B">
              <w:rPr>
                <w:sz w:val="24"/>
                <w:szCs w:val="24"/>
                <w:lang w:eastAsia="ro-RO"/>
              </w:rPr>
              <w:t>Shows if the order record was created as a result of a marketing campaign – inherited from related opportunity record, if applicable</w:t>
            </w:r>
          </w:p>
        </w:tc>
      </w:tr>
      <w:tr w:rsidR="00B131BB" w:rsidRPr="0090491B" w:rsidTr="0090491B">
        <w:tc>
          <w:tcPr>
            <w:tcW w:w="828" w:type="dxa"/>
            <w:tcBorders>
              <w:top w:val="single" w:sz="8" w:space="0" w:color="4F81BD"/>
              <w:bottom w:val="single" w:sz="8" w:space="0" w:color="4F81BD"/>
            </w:tcBorders>
          </w:tcPr>
          <w:p w:rsidR="00B131BB" w:rsidRPr="0090491B" w:rsidRDefault="00B131BB" w:rsidP="0090491B">
            <w:pPr>
              <w:spacing w:after="0" w:line="240" w:lineRule="auto"/>
              <w:rPr>
                <w:b/>
                <w:bCs/>
                <w:sz w:val="24"/>
                <w:szCs w:val="24"/>
                <w:lang w:eastAsia="ro-RO"/>
              </w:rPr>
            </w:pPr>
            <w:r w:rsidRPr="0090491B">
              <w:rPr>
                <w:b/>
                <w:bCs/>
                <w:sz w:val="24"/>
                <w:szCs w:val="24"/>
                <w:lang w:eastAsia="ro-RO"/>
              </w:rPr>
              <w:t>17.</w:t>
            </w:r>
          </w:p>
        </w:tc>
        <w:tc>
          <w:tcPr>
            <w:tcW w:w="432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r w:rsidRPr="0090491B">
              <w:rPr>
                <w:sz w:val="24"/>
                <w:szCs w:val="24"/>
                <w:lang w:eastAsia="ro-RO"/>
              </w:rPr>
              <w:t>Billing Address attributes</w:t>
            </w:r>
          </w:p>
        </w:tc>
        <w:tc>
          <w:tcPr>
            <w:tcW w:w="529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r w:rsidRPr="0090491B">
              <w:rPr>
                <w:sz w:val="24"/>
                <w:szCs w:val="24"/>
                <w:lang w:eastAsia="ro-RO"/>
              </w:rPr>
              <w:t>All Address entity attributes that correspond to the Billing Address</w:t>
            </w:r>
          </w:p>
        </w:tc>
      </w:tr>
      <w:tr w:rsidR="00B131BB" w:rsidRPr="0090491B" w:rsidTr="0090491B">
        <w:tc>
          <w:tcPr>
            <w:tcW w:w="828" w:type="dxa"/>
          </w:tcPr>
          <w:p w:rsidR="00B131BB" w:rsidRPr="0090491B" w:rsidRDefault="00B131BB" w:rsidP="0090491B">
            <w:pPr>
              <w:spacing w:after="0" w:line="240" w:lineRule="auto"/>
              <w:rPr>
                <w:b/>
                <w:bCs/>
                <w:sz w:val="24"/>
                <w:szCs w:val="24"/>
                <w:lang w:eastAsia="ro-RO"/>
              </w:rPr>
            </w:pPr>
            <w:r w:rsidRPr="0090491B">
              <w:rPr>
                <w:b/>
                <w:bCs/>
                <w:sz w:val="24"/>
                <w:szCs w:val="24"/>
                <w:lang w:eastAsia="ro-RO"/>
              </w:rPr>
              <w:t>18.</w:t>
            </w:r>
          </w:p>
        </w:tc>
        <w:tc>
          <w:tcPr>
            <w:tcW w:w="4320" w:type="dxa"/>
          </w:tcPr>
          <w:p w:rsidR="00B131BB" w:rsidRPr="0090491B" w:rsidRDefault="00B131BB" w:rsidP="0090491B">
            <w:pPr>
              <w:spacing w:after="0" w:line="240" w:lineRule="auto"/>
              <w:rPr>
                <w:sz w:val="24"/>
                <w:szCs w:val="24"/>
                <w:lang w:eastAsia="ro-RO"/>
              </w:rPr>
            </w:pPr>
            <w:r w:rsidRPr="0090491B">
              <w:rPr>
                <w:sz w:val="24"/>
                <w:szCs w:val="24"/>
                <w:lang w:eastAsia="ro-RO"/>
              </w:rPr>
              <w:t>Shipping Address attributes</w:t>
            </w:r>
          </w:p>
        </w:tc>
        <w:tc>
          <w:tcPr>
            <w:tcW w:w="5290" w:type="dxa"/>
          </w:tcPr>
          <w:p w:rsidR="00B131BB" w:rsidRPr="0090491B" w:rsidRDefault="00B131BB" w:rsidP="0090491B">
            <w:pPr>
              <w:spacing w:after="0" w:line="240" w:lineRule="auto"/>
              <w:rPr>
                <w:sz w:val="24"/>
                <w:szCs w:val="24"/>
                <w:lang w:eastAsia="ro-RO"/>
              </w:rPr>
            </w:pPr>
            <w:r w:rsidRPr="0090491B">
              <w:rPr>
                <w:sz w:val="24"/>
                <w:szCs w:val="24"/>
                <w:lang w:eastAsia="ro-RO"/>
              </w:rPr>
              <w:t>All Address entity attributes that correspond to the Shipping Address</w:t>
            </w:r>
          </w:p>
        </w:tc>
      </w:tr>
      <w:tr w:rsidR="00B131BB" w:rsidRPr="0090491B" w:rsidTr="0090491B">
        <w:tc>
          <w:tcPr>
            <w:tcW w:w="828" w:type="dxa"/>
            <w:tcBorders>
              <w:top w:val="single" w:sz="8" w:space="0" w:color="4F81BD"/>
              <w:bottom w:val="single" w:sz="8" w:space="0" w:color="4F81BD"/>
            </w:tcBorders>
          </w:tcPr>
          <w:p w:rsidR="00B131BB" w:rsidRPr="0090491B" w:rsidRDefault="00B131BB" w:rsidP="0090491B">
            <w:pPr>
              <w:spacing w:after="0" w:line="240" w:lineRule="auto"/>
              <w:rPr>
                <w:b/>
                <w:bCs/>
                <w:sz w:val="24"/>
                <w:szCs w:val="24"/>
                <w:lang w:eastAsia="ro-RO"/>
              </w:rPr>
            </w:pPr>
            <w:r w:rsidRPr="0090491B">
              <w:rPr>
                <w:b/>
                <w:bCs/>
                <w:sz w:val="24"/>
                <w:szCs w:val="24"/>
                <w:lang w:eastAsia="ro-RO"/>
              </w:rPr>
              <w:t>19.</w:t>
            </w:r>
          </w:p>
        </w:tc>
        <w:tc>
          <w:tcPr>
            <w:tcW w:w="432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r w:rsidRPr="0090491B">
              <w:rPr>
                <w:sz w:val="24"/>
                <w:szCs w:val="24"/>
                <w:lang w:eastAsia="ro-RO"/>
              </w:rPr>
              <w:t>Currency</w:t>
            </w:r>
          </w:p>
        </w:tc>
        <w:tc>
          <w:tcPr>
            <w:tcW w:w="529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r w:rsidRPr="0090491B">
              <w:rPr>
                <w:sz w:val="24"/>
                <w:szCs w:val="24"/>
                <w:lang w:eastAsia="ro-RO"/>
              </w:rPr>
              <w:t>Lookup to Currency entity</w:t>
            </w:r>
          </w:p>
        </w:tc>
      </w:tr>
    </w:tbl>
    <w:p w:rsidR="00B131BB" w:rsidRDefault="00B131BB" w:rsidP="001078F0">
      <w:pPr>
        <w:rPr>
          <w:sz w:val="24"/>
          <w:lang w:eastAsia="ro-RO"/>
        </w:rPr>
      </w:pPr>
    </w:p>
    <w:p w:rsidR="00B131BB" w:rsidRPr="00434BD2" w:rsidRDefault="00B131BB" w:rsidP="001078F0">
      <w:pPr>
        <w:rPr>
          <w:b/>
          <w:sz w:val="24"/>
          <w:lang w:eastAsia="ro-RO"/>
        </w:rPr>
      </w:pPr>
      <w:r w:rsidRPr="00434BD2">
        <w:rPr>
          <w:b/>
          <w:sz w:val="24"/>
          <w:lang w:eastAsia="ro-RO"/>
        </w:rPr>
        <w:t>NOTE</w:t>
      </w:r>
    </w:p>
    <w:p w:rsidR="00B131BB" w:rsidRDefault="00B131BB" w:rsidP="00434BD2">
      <w:pPr>
        <w:pBdr>
          <w:top w:val="single" w:sz="4" w:space="1" w:color="auto"/>
          <w:left w:val="single" w:sz="4" w:space="4" w:color="auto"/>
          <w:bottom w:val="single" w:sz="4" w:space="1" w:color="auto"/>
          <w:right w:val="single" w:sz="4" w:space="4" w:color="auto"/>
        </w:pBdr>
        <w:rPr>
          <w:sz w:val="24"/>
          <w:lang w:eastAsia="ro-RO"/>
        </w:rPr>
      </w:pPr>
      <w:r>
        <w:rPr>
          <w:sz w:val="24"/>
          <w:lang w:eastAsia="ro-RO"/>
        </w:rPr>
        <w:t>Each Order record will contain references to a single Opportunity, Customer, Project Type and Cos Group value at a time.</w:t>
      </w:r>
    </w:p>
    <w:p w:rsidR="00B131BB" w:rsidRDefault="00B131BB" w:rsidP="001078F0">
      <w:pPr>
        <w:rPr>
          <w:sz w:val="24"/>
          <w:lang w:eastAsia="ro-RO"/>
        </w:rPr>
      </w:pPr>
      <w:r>
        <w:rPr>
          <w:sz w:val="24"/>
          <w:lang w:eastAsia="ro-RO"/>
        </w:rPr>
        <w:t>Typically, Order records will not be created manually but rather through the custom system workflow that triggers when an Opportunity is closed as Won. As a result, many of the Order record attributes will be automatically populated with the same values as the parent Opportunity record. These fields include: Name,</w:t>
      </w:r>
      <w:ins w:id="362" w:author="corina.honcioiu" w:date="2012-03-22T12:24:00Z">
        <w:r>
          <w:rPr>
            <w:sz w:val="24"/>
            <w:lang w:eastAsia="ro-RO"/>
          </w:rPr>
          <w:t xml:space="preserve"> </w:t>
        </w:r>
      </w:ins>
      <w:r>
        <w:rPr>
          <w:sz w:val="24"/>
          <w:lang w:eastAsia="ro-RO"/>
        </w:rPr>
        <w:t>Customer,</w:t>
      </w:r>
      <w:ins w:id="363" w:author="corina.honcioiu" w:date="2012-03-22T12:24:00Z">
        <w:r>
          <w:rPr>
            <w:sz w:val="24"/>
            <w:lang w:eastAsia="ro-RO"/>
          </w:rPr>
          <w:t xml:space="preserve"> </w:t>
        </w:r>
      </w:ins>
      <w:r>
        <w:rPr>
          <w:sz w:val="24"/>
          <w:lang w:eastAsia="ro-RO"/>
        </w:rPr>
        <w:t>Project Type, Net Sales Volume, Order Date, Opportunity.</w:t>
      </w:r>
    </w:p>
    <w:p w:rsidR="00B131BB" w:rsidRDefault="00B131BB" w:rsidP="001078F0">
      <w:pPr>
        <w:rPr>
          <w:sz w:val="24"/>
          <w:lang w:eastAsia="ro-RO"/>
        </w:rPr>
      </w:pPr>
      <w:r>
        <w:rPr>
          <w:sz w:val="24"/>
          <w:lang w:eastAsia="ro-RO"/>
        </w:rPr>
        <w:t>The following information must be entered manually by a Sales Support user on each order record: COS Group, Cost, Payment Term, Contract Number, Billing Address, Shipping Address. The address information can either be retrieved automatically from the related Customer’s Address records by using the Lookup Address functionality (Order form ribbon menu), or entered manually.</w:t>
      </w:r>
    </w:p>
    <w:p w:rsidR="00B131BB" w:rsidRDefault="00B131BB" w:rsidP="001078F0">
      <w:pPr>
        <w:rPr>
          <w:sz w:val="24"/>
          <w:lang w:eastAsia="ro-RO"/>
        </w:rPr>
      </w:pPr>
      <w:r>
        <w:rPr>
          <w:sz w:val="24"/>
          <w:lang w:eastAsia="ro-RO"/>
        </w:rPr>
        <w:t>In addition to the attribute fields, the Sales Support user must also manually retrieve the Products associated with the order from the parent Opportunity. This can be easily achieved using the standard Get Products functionality present on the Order form ribbon menu. Also, the Client Order document must be uploaded in SharePoint using the Documents section from the Order form Navigation Pane.</w:t>
      </w:r>
    </w:p>
    <w:p w:rsidR="00B131BB" w:rsidRPr="001078F0" w:rsidRDefault="00B131BB" w:rsidP="001078F0">
      <w:pPr>
        <w:rPr>
          <w:sz w:val="24"/>
          <w:lang w:eastAsia="ro-RO"/>
        </w:rPr>
      </w:pPr>
      <w:r>
        <w:rPr>
          <w:sz w:val="24"/>
          <w:lang w:eastAsia="ro-RO"/>
        </w:rPr>
        <w:t>Upon completion, when all the necessary information is in place, the Order can be closed as Fulfilled or Canceled. A custom dialog will be developed to allow an order to be reopened in case of an error, so that the information contained can be modified.</w:t>
      </w:r>
    </w:p>
    <w:p w:rsidR="00B131BB" w:rsidRPr="00132CF7" w:rsidRDefault="00B131BB" w:rsidP="00132CF7">
      <w:pPr>
        <w:spacing w:after="0" w:line="240" w:lineRule="auto"/>
        <w:rPr>
          <w:rFonts w:cs="Calibri"/>
          <w:i/>
          <w:lang w:eastAsia="ro-RO"/>
        </w:rPr>
      </w:pPr>
    </w:p>
    <w:p w:rsidR="00B131BB" w:rsidRDefault="00B131BB" w:rsidP="00211015">
      <w:pPr>
        <w:pStyle w:val="Heading3"/>
        <w:rPr>
          <w:lang w:eastAsia="ro-RO"/>
        </w:rPr>
      </w:pPr>
      <w:bookmarkStart w:id="364" w:name="_Toc320030223"/>
      <w:r>
        <w:rPr>
          <w:lang w:eastAsia="ro-RO"/>
        </w:rPr>
        <w:t>Target and Goals</w:t>
      </w:r>
      <w:bookmarkEnd w:id="364"/>
    </w:p>
    <w:p w:rsidR="00B131BB" w:rsidRDefault="00B131BB" w:rsidP="000B7056">
      <w:pPr>
        <w:rPr>
          <w:lang w:eastAsia="ro-RO"/>
        </w:rPr>
      </w:pPr>
    </w:p>
    <w:p w:rsidR="00B131BB" w:rsidRDefault="00B131BB" w:rsidP="000B7056">
      <w:pPr>
        <w:rPr>
          <w:sz w:val="24"/>
          <w:lang w:eastAsia="ro-RO"/>
        </w:rPr>
      </w:pPr>
      <w:r>
        <w:rPr>
          <w:sz w:val="24"/>
          <w:lang w:eastAsia="ro-RO"/>
        </w:rPr>
        <w:t xml:space="preserve">Sales targets defined by CORPORTATE OFFICE SOLUTIONS will be implemented using the standard Dynamics CRM Goal functionality. </w:t>
      </w:r>
    </w:p>
    <w:p w:rsidR="00B131BB" w:rsidRDefault="00B131BB" w:rsidP="000B7056">
      <w:pPr>
        <w:rPr>
          <w:sz w:val="24"/>
          <w:lang w:eastAsia="ro-RO"/>
        </w:rPr>
      </w:pPr>
      <w:r>
        <w:rPr>
          <w:sz w:val="24"/>
          <w:lang w:eastAsia="ro-RO"/>
        </w:rPr>
        <w:t xml:space="preserve">Dynamics CRM </w:t>
      </w:r>
      <w:r w:rsidRPr="00C2567A">
        <w:rPr>
          <w:sz w:val="24"/>
          <w:lang w:eastAsia="ro-RO"/>
        </w:rPr>
        <w:t>comes with powerful goal management capabilities which can be utilized to set various types of targets, monitor progress against them and hence have better control over the</w:t>
      </w:r>
      <w:r>
        <w:rPr>
          <w:sz w:val="24"/>
          <w:lang w:eastAsia="ro-RO"/>
        </w:rPr>
        <w:t xml:space="preserve"> business.</w:t>
      </w:r>
    </w:p>
    <w:p w:rsidR="00B131BB" w:rsidRDefault="00B131BB" w:rsidP="000B7056">
      <w:pPr>
        <w:rPr>
          <w:sz w:val="24"/>
          <w:lang w:eastAsia="ro-RO"/>
        </w:rPr>
      </w:pPr>
      <w:r>
        <w:rPr>
          <w:sz w:val="24"/>
          <w:lang w:eastAsia="ro-RO"/>
        </w:rPr>
        <w:t xml:space="preserve">The following Goal types will be defined and tracked in the system: Sales Revenue, Profit % and Number of new clients. </w:t>
      </w:r>
    </w:p>
    <w:p w:rsidR="00B131BB" w:rsidRDefault="00B131BB" w:rsidP="007504F4">
      <w:pPr>
        <w:pStyle w:val="Heading4"/>
        <w:rPr>
          <w:lang w:eastAsia="ro-RO"/>
        </w:rPr>
      </w:pPr>
      <w:r>
        <w:rPr>
          <w:lang w:eastAsia="ro-RO"/>
        </w:rPr>
        <w:t>Goal Structure</w:t>
      </w:r>
    </w:p>
    <w:p w:rsidR="00B131BB" w:rsidRDefault="00B131BB" w:rsidP="000B7056">
      <w:pPr>
        <w:rPr>
          <w:sz w:val="24"/>
          <w:lang w:eastAsia="ro-RO"/>
        </w:rPr>
      </w:pPr>
      <w:r>
        <w:rPr>
          <w:sz w:val="24"/>
          <w:lang w:eastAsia="ro-RO"/>
        </w:rPr>
        <w:t>The Goals will be defined yearly and monthly at organization level (with the value for each month being the yearly value divided by 12), and yearly for each Sales Representative (the value for each Sales Rep will be assigned manually with the sum of all Sales Rep target values being equal to the yearly organization value):</w:t>
      </w:r>
    </w:p>
    <w:tbl>
      <w:tblPr>
        <w:tblW w:w="0" w:type="auto"/>
        <w:tblBorders>
          <w:top w:val="single" w:sz="8" w:space="0" w:color="4F81BD"/>
          <w:left w:val="single" w:sz="8" w:space="0" w:color="4F81BD"/>
          <w:bottom w:val="single" w:sz="8" w:space="0" w:color="4F81BD"/>
          <w:right w:val="single" w:sz="8" w:space="0" w:color="4F81BD"/>
        </w:tblBorders>
        <w:tblLook w:val="00A0"/>
      </w:tblPr>
      <w:tblGrid>
        <w:gridCol w:w="803"/>
        <w:gridCol w:w="4491"/>
        <w:gridCol w:w="2678"/>
        <w:gridCol w:w="2466"/>
      </w:tblGrid>
      <w:tr w:rsidR="00B131BB" w:rsidRPr="0090491B" w:rsidTr="0090491B">
        <w:tc>
          <w:tcPr>
            <w:tcW w:w="803" w:type="dxa"/>
            <w:tcBorders>
              <w:top w:val="single" w:sz="8" w:space="0" w:color="4F81BD"/>
            </w:tcBorders>
            <w:shd w:val="clear" w:color="auto" w:fill="4F81BD"/>
          </w:tcPr>
          <w:p w:rsidR="00B131BB" w:rsidRPr="0090491B" w:rsidRDefault="00B131BB" w:rsidP="0090491B">
            <w:pPr>
              <w:spacing w:after="0" w:line="240" w:lineRule="auto"/>
              <w:rPr>
                <w:b/>
                <w:bCs/>
                <w:color w:val="FFFFFF"/>
                <w:sz w:val="24"/>
                <w:lang w:eastAsia="ro-RO"/>
              </w:rPr>
            </w:pPr>
            <w:r w:rsidRPr="0090491B">
              <w:rPr>
                <w:b/>
                <w:bCs/>
                <w:color w:val="FFFFFF"/>
                <w:sz w:val="24"/>
                <w:lang w:eastAsia="ro-RO"/>
              </w:rPr>
              <w:t>Ref</w:t>
            </w:r>
          </w:p>
        </w:tc>
        <w:tc>
          <w:tcPr>
            <w:tcW w:w="4491" w:type="dxa"/>
            <w:tcBorders>
              <w:top w:val="single" w:sz="8" w:space="0" w:color="4F81BD"/>
            </w:tcBorders>
            <w:shd w:val="clear" w:color="auto" w:fill="4F81BD"/>
          </w:tcPr>
          <w:p w:rsidR="00B131BB" w:rsidRPr="0090491B" w:rsidRDefault="00B131BB" w:rsidP="0090491B">
            <w:pPr>
              <w:spacing w:after="0" w:line="240" w:lineRule="auto"/>
              <w:rPr>
                <w:b/>
                <w:bCs/>
                <w:color w:val="FFFFFF"/>
                <w:sz w:val="24"/>
                <w:lang w:eastAsia="ro-RO"/>
              </w:rPr>
            </w:pPr>
            <w:r w:rsidRPr="0090491B">
              <w:rPr>
                <w:b/>
                <w:bCs/>
                <w:color w:val="FFFFFF"/>
                <w:sz w:val="24"/>
                <w:lang w:eastAsia="ro-RO"/>
              </w:rPr>
              <w:t>Goal</w:t>
            </w:r>
          </w:p>
        </w:tc>
        <w:tc>
          <w:tcPr>
            <w:tcW w:w="2678" w:type="dxa"/>
            <w:tcBorders>
              <w:top w:val="single" w:sz="8" w:space="0" w:color="4F81BD"/>
            </w:tcBorders>
            <w:shd w:val="clear" w:color="auto" w:fill="4F81BD"/>
          </w:tcPr>
          <w:p w:rsidR="00B131BB" w:rsidRPr="0090491B" w:rsidRDefault="00B131BB" w:rsidP="0090491B">
            <w:pPr>
              <w:spacing w:after="0" w:line="240" w:lineRule="auto"/>
              <w:rPr>
                <w:b/>
                <w:bCs/>
                <w:color w:val="FFFFFF"/>
                <w:sz w:val="24"/>
                <w:lang w:eastAsia="ro-RO"/>
              </w:rPr>
            </w:pPr>
            <w:r w:rsidRPr="0090491B">
              <w:rPr>
                <w:b/>
                <w:bCs/>
                <w:color w:val="FFFFFF"/>
                <w:sz w:val="24"/>
                <w:lang w:eastAsia="ro-RO"/>
              </w:rPr>
              <w:t>Period</w:t>
            </w:r>
          </w:p>
        </w:tc>
        <w:tc>
          <w:tcPr>
            <w:tcW w:w="2466" w:type="dxa"/>
            <w:tcBorders>
              <w:top w:val="single" w:sz="8" w:space="0" w:color="4F81BD"/>
            </w:tcBorders>
            <w:shd w:val="clear" w:color="auto" w:fill="4F81BD"/>
          </w:tcPr>
          <w:p w:rsidR="00B131BB" w:rsidRPr="0090491B" w:rsidRDefault="00B131BB" w:rsidP="0090491B">
            <w:pPr>
              <w:spacing w:after="0" w:line="240" w:lineRule="auto"/>
              <w:rPr>
                <w:b/>
                <w:bCs/>
                <w:color w:val="FFFFFF"/>
                <w:sz w:val="24"/>
                <w:lang w:eastAsia="ro-RO"/>
              </w:rPr>
            </w:pPr>
            <w:r w:rsidRPr="0090491B">
              <w:rPr>
                <w:b/>
                <w:bCs/>
                <w:color w:val="FFFFFF"/>
                <w:sz w:val="24"/>
                <w:lang w:eastAsia="ro-RO"/>
              </w:rPr>
              <w:t>Scope</w:t>
            </w:r>
          </w:p>
        </w:tc>
      </w:tr>
      <w:tr w:rsidR="00B131BB" w:rsidRPr="0090491B" w:rsidTr="0090491B">
        <w:tc>
          <w:tcPr>
            <w:tcW w:w="803" w:type="dxa"/>
            <w:tcBorders>
              <w:top w:val="single" w:sz="8" w:space="0" w:color="4F81BD"/>
              <w:bottom w:val="single" w:sz="8" w:space="0" w:color="4F81BD"/>
            </w:tcBorders>
          </w:tcPr>
          <w:p w:rsidR="00B131BB" w:rsidRPr="0090491B" w:rsidRDefault="00B131BB" w:rsidP="0090491B">
            <w:pPr>
              <w:spacing w:after="0" w:line="240" w:lineRule="auto"/>
              <w:rPr>
                <w:b/>
                <w:bCs/>
                <w:sz w:val="24"/>
                <w:lang w:eastAsia="ro-RO"/>
              </w:rPr>
            </w:pPr>
            <w:r w:rsidRPr="0090491B">
              <w:rPr>
                <w:b/>
                <w:bCs/>
                <w:sz w:val="24"/>
                <w:lang w:eastAsia="ro-RO"/>
              </w:rPr>
              <w:t>1.</w:t>
            </w:r>
          </w:p>
        </w:tc>
        <w:tc>
          <w:tcPr>
            <w:tcW w:w="4491" w:type="dxa"/>
            <w:tcBorders>
              <w:top w:val="single" w:sz="8" w:space="0" w:color="4F81BD"/>
              <w:bottom w:val="single" w:sz="8" w:space="0" w:color="4F81BD"/>
            </w:tcBorders>
          </w:tcPr>
          <w:p w:rsidR="00B131BB" w:rsidRPr="0090491B" w:rsidRDefault="00B131BB" w:rsidP="0090491B">
            <w:pPr>
              <w:spacing w:after="0" w:line="240" w:lineRule="auto"/>
              <w:rPr>
                <w:sz w:val="24"/>
                <w:lang w:eastAsia="ro-RO"/>
              </w:rPr>
            </w:pPr>
            <w:r w:rsidRPr="0090491B">
              <w:rPr>
                <w:sz w:val="24"/>
                <w:lang w:eastAsia="ro-RO"/>
              </w:rPr>
              <w:t>Yearly Company Sales Revenue</w:t>
            </w:r>
          </w:p>
        </w:tc>
        <w:tc>
          <w:tcPr>
            <w:tcW w:w="2678" w:type="dxa"/>
            <w:tcBorders>
              <w:top w:val="single" w:sz="8" w:space="0" w:color="4F81BD"/>
              <w:bottom w:val="single" w:sz="8" w:space="0" w:color="4F81BD"/>
            </w:tcBorders>
          </w:tcPr>
          <w:p w:rsidR="00B131BB" w:rsidRPr="0090491B" w:rsidRDefault="00B131BB" w:rsidP="0090491B">
            <w:pPr>
              <w:spacing w:after="0" w:line="240" w:lineRule="auto"/>
              <w:rPr>
                <w:sz w:val="24"/>
                <w:lang w:eastAsia="ro-RO"/>
              </w:rPr>
            </w:pPr>
            <w:r w:rsidRPr="0090491B">
              <w:rPr>
                <w:sz w:val="24"/>
                <w:lang w:eastAsia="ro-RO"/>
              </w:rPr>
              <w:t>Yearly</w:t>
            </w:r>
          </w:p>
        </w:tc>
        <w:tc>
          <w:tcPr>
            <w:tcW w:w="2466" w:type="dxa"/>
            <w:tcBorders>
              <w:top w:val="single" w:sz="8" w:space="0" w:color="4F81BD"/>
              <w:bottom w:val="single" w:sz="8" w:space="0" w:color="4F81BD"/>
            </w:tcBorders>
          </w:tcPr>
          <w:p w:rsidR="00B131BB" w:rsidRPr="0090491B" w:rsidRDefault="00B131BB" w:rsidP="0090491B">
            <w:pPr>
              <w:spacing w:after="0" w:line="240" w:lineRule="auto"/>
              <w:rPr>
                <w:sz w:val="24"/>
                <w:lang w:eastAsia="ro-RO"/>
              </w:rPr>
            </w:pPr>
            <w:r w:rsidRPr="0090491B">
              <w:rPr>
                <w:sz w:val="24"/>
                <w:lang w:eastAsia="ro-RO"/>
              </w:rPr>
              <w:t>Organization</w:t>
            </w:r>
          </w:p>
        </w:tc>
      </w:tr>
      <w:tr w:rsidR="00B131BB" w:rsidRPr="0090491B" w:rsidTr="0090491B">
        <w:tc>
          <w:tcPr>
            <w:tcW w:w="803" w:type="dxa"/>
          </w:tcPr>
          <w:p w:rsidR="00B131BB" w:rsidRPr="0090491B" w:rsidRDefault="00B131BB" w:rsidP="0090491B">
            <w:pPr>
              <w:spacing w:after="0" w:line="240" w:lineRule="auto"/>
              <w:rPr>
                <w:b/>
                <w:bCs/>
                <w:sz w:val="24"/>
                <w:lang w:eastAsia="ro-RO"/>
              </w:rPr>
            </w:pPr>
            <w:r w:rsidRPr="0090491B">
              <w:rPr>
                <w:b/>
                <w:bCs/>
                <w:sz w:val="24"/>
                <w:lang w:eastAsia="ro-RO"/>
              </w:rPr>
              <w:t>2.</w:t>
            </w:r>
          </w:p>
        </w:tc>
        <w:tc>
          <w:tcPr>
            <w:tcW w:w="4491" w:type="dxa"/>
          </w:tcPr>
          <w:p w:rsidR="00B131BB" w:rsidRPr="0090491B" w:rsidRDefault="00B131BB" w:rsidP="0090491B">
            <w:pPr>
              <w:spacing w:after="0" w:line="240" w:lineRule="auto"/>
              <w:rPr>
                <w:sz w:val="24"/>
                <w:lang w:eastAsia="ro-RO"/>
              </w:rPr>
            </w:pPr>
            <w:r w:rsidRPr="0090491B">
              <w:rPr>
                <w:sz w:val="24"/>
                <w:lang w:eastAsia="ro-RO"/>
              </w:rPr>
              <w:t>Yearly Company Profit %</w:t>
            </w:r>
          </w:p>
        </w:tc>
        <w:tc>
          <w:tcPr>
            <w:tcW w:w="2678" w:type="dxa"/>
          </w:tcPr>
          <w:p w:rsidR="00B131BB" w:rsidRPr="0090491B" w:rsidRDefault="00B131BB" w:rsidP="0090491B">
            <w:pPr>
              <w:spacing w:after="0" w:line="240" w:lineRule="auto"/>
              <w:rPr>
                <w:sz w:val="24"/>
                <w:lang w:eastAsia="ro-RO"/>
              </w:rPr>
            </w:pPr>
            <w:r w:rsidRPr="0090491B">
              <w:rPr>
                <w:sz w:val="24"/>
                <w:lang w:eastAsia="ro-RO"/>
              </w:rPr>
              <w:t>Yearly</w:t>
            </w:r>
          </w:p>
        </w:tc>
        <w:tc>
          <w:tcPr>
            <w:tcW w:w="2466" w:type="dxa"/>
          </w:tcPr>
          <w:p w:rsidR="00B131BB" w:rsidRPr="0090491B" w:rsidRDefault="00B131BB" w:rsidP="0090491B">
            <w:pPr>
              <w:spacing w:after="0" w:line="240" w:lineRule="auto"/>
              <w:rPr>
                <w:sz w:val="24"/>
                <w:lang w:eastAsia="ro-RO"/>
              </w:rPr>
            </w:pPr>
            <w:r w:rsidRPr="0090491B">
              <w:rPr>
                <w:sz w:val="24"/>
                <w:lang w:eastAsia="ro-RO"/>
              </w:rPr>
              <w:t>Organization</w:t>
            </w:r>
          </w:p>
        </w:tc>
      </w:tr>
      <w:tr w:rsidR="00B131BB" w:rsidRPr="0090491B" w:rsidTr="0090491B">
        <w:tc>
          <w:tcPr>
            <w:tcW w:w="803" w:type="dxa"/>
            <w:tcBorders>
              <w:top w:val="single" w:sz="8" w:space="0" w:color="4F81BD"/>
              <w:bottom w:val="single" w:sz="8" w:space="0" w:color="4F81BD"/>
            </w:tcBorders>
          </w:tcPr>
          <w:p w:rsidR="00B131BB" w:rsidRPr="0090491B" w:rsidRDefault="00B131BB" w:rsidP="0090491B">
            <w:pPr>
              <w:spacing w:after="0" w:line="240" w:lineRule="auto"/>
              <w:rPr>
                <w:b/>
                <w:bCs/>
                <w:sz w:val="24"/>
                <w:lang w:eastAsia="ro-RO"/>
              </w:rPr>
            </w:pPr>
            <w:r w:rsidRPr="0090491B">
              <w:rPr>
                <w:b/>
                <w:bCs/>
                <w:sz w:val="24"/>
                <w:lang w:eastAsia="ro-RO"/>
              </w:rPr>
              <w:t>3.</w:t>
            </w:r>
          </w:p>
        </w:tc>
        <w:tc>
          <w:tcPr>
            <w:tcW w:w="4491" w:type="dxa"/>
            <w:tcBorders>
              <w:top w:val="single" w:sz="8" w:space="0" w:color="4F81BD"/>
              <w:bottom w:val="single" w:sz="8" w:space="0" w:color="4F81BD"/>
            </w:tcBorders>
          </w:tcPr>
          <w:p w:rsidR="00B131BB" w:rsidRPr="0090491B" w:rsidRDefault="00B131BB" w:rsidP="0090491B">
            <w:pPr>
              <w:spacing w:after="0" w:line="240" w:lineRule="auto"/>
              <w:rPr>
                <w:sz w:val="24"/>
                <w:lang w:eastAsia="ro-RO"/>
              </w:rPr>
            </w:pPr>
            <w:r w:rsidRPr="0090491B">
              <w:rPr>
                <w:sz w:val="24"/>
                <w:lang w:eastAsia="ro-RO"/>
              </w:rPr>
              <w:t>Yearly Company New Client No.</w:t>
            </w:r>
          </w:p>
        </w:tc>
        <w:tc>
          <w:tcPr>
            <w:tcW w:w="2678" w:type="dxa"/>
            <w:tcBorders>
              <w:top w:val="single" w:sz="8" w:space="0" w:color="4F81BD"/>
              <w:bottom w:val="single" w:sz="8" w:space="0" w:color="4F81BD"/>
            </w:tcBorders>
          </w:tcPr>
          <w:p w:rsidR="00B131BB" w:rsidRPr="0090491B" w:rsidRDefault="00B131BB" w:rsidP="0090491B">
            <w:pPr>
              <w:spacing w:after="0" w:line="240" w:lineRule="auto"/>
              <w:rPr>
                <w:sz w:val="24"/>
                <w:lang w:eastAsia="ro-RO"/>
              </w:rPr>
            </w:pPr>
            <w:r w:rsidRPr="0090491B">
              <w:rPr>
                <w:sz w:val="24"/>
                <w:lang w:eastAsia="ro-RO"/>
              </w:rPr>
              <w:t>Yearly</w:t>
            </w:r>
          </w:p>
        </w:tc>
        <w:tc>
          <w:tcPr>
            <w:tcW w:w="2466" w:type="dxa"/>
            <w:tcBorders>
              <w:top w:val="single" w:sz="8" w:space="0" w:color="4F81BD"/>
              <w:bottom w:val="single" w:sz="8" w:space="0" w:color="4F81BD"/>
            </w:tcBorders>
          </w:tcPr>
          <w:p w:rsidR="00B131BB" w:rsidRPr="0090491B" w:rsidRDefault="00B131BB" w:rsidP="0090491B">
            <w:pPr>
              <w:spacing w:after="0" w:line="240" w:lineRule="auto"/>
              <w:rPr>
                <w:sz w:val="24"/>
                <w:lang w:eastAsia="ro-RO"/>
              </w:rPr>
            </w:pPr>
            <w:r w:rsidRPr="0090491B">
              <w:rPr>
                <w:sz w:val="24"/>
                <w:lang w:eastAsia="ro-RO"/>
              </w:rPr>
              <w:t>Organization</w:t>
            </w:r>
          </w:p>
        </w:tc>
      </w:tr>
      <w:tr w:rsidR="00B131BB" w:rsidRPr="0090491B" w:rsidTr="0090491B">
        <w:tc>
          <w:tcPr>
            <w:tcW w:w="803" w:type="dxa"/>
          </w:tcPr>
          <w:p w:rsidR="00B131BB" w:rsidRPr="0090491B" w:rsidRDefault="00B131BB" w:rsidP="0090491B">
            <w:pPr>
              <w:spacing w:after="0" w:line="240" w:lineRule="auto"/>
              <w:rPr>
                <w:b/>
                <w:bCs/>
                <w:sz w:val="24"/>
                <w:lang w:eastAsia="ro-RO"/>
              </w:rPr>
            </w:pPr>
            <w:r w:rsidRPr="0090491B">
              <w:rPr>
                <w:b/>
                <w:bCs/>
                <w:sz w:val="24"/>
                <w:lang w:eastAsia="ro-RO"/>
              </w:rPr>
              <w:t>4.</w:t>
            </w:r>
          </w:p>
        </w:tc>
        <w:tc>
          <w:tcPr>
            <w:tcW w:w="4491" w:type="dxa"/>
          </w:tcPr>
          <w:p w:rsidR="00B131BB" w:rsidRPr="0090491B" w:rsidRDefault="00B131BB" w:rsidP="0090491B">
            <w:pPr>
              <w:spacing w:after="0" w:line="240" w:lineRule="auto"/>
              <w:rPr>
                <w:sz w:val="24"/>
                <w:lang w:eastAsia="ro-RO"/>
              </w:rPr>
            </w:pPr>
            <w:r w:rsidRPr="0090491B">
              <w:rPr>
                <w:sz w:val="24"/>
                <w:lang w:eastAsia="ro-RO"/>
              </w:rPr>
              <w:t>Monthly Company Sales Revenue</w:t>
            </w:r>
          </w:p>
        </w:tc>
        <w:tc>
          <w:tcPr>
            <w:tcW w:w="2678" w:type="dxa"/>
          </w:tcPr>
          <w:p w:rsidR="00B131BB" w:rsidRPr="0090491B" w:rsidRDefault="00B131BB" w:rsidP="0090491B">
            <w:pPr>
              <w:spacing w:after="0" w:line="240" w:lineRule="auto"/>
              <w:rPr>
                <w:sz w:val="24"/>
                <w:lang w:eastAsia="ro-RO"/>
              </w:rPr>
            </w:pPr>
            <w:r w:rsidRPr="0090491B">
              <w:rPr>
                <w:sz w:val="24"/>
                <w:lang w:eastAsia="ro-RO"/>
              </w:rPr>
              <w:t>Monthly</w:t>
            </w:r>
          </w:p>
        </w:tc>
        <w:tc>
          <w:tcPr>
            <w:tcW w:w="2466" w:type="dxa"/>
          </w:tcPr>
          <w:p w:rsidR="00B131BB" w:rsidRPr="0090491B" w:rsidRDefault="00B131BB" w:rsidP="0090491B">
            <w:pPr>
              <w:spacing w:after="0" w:line="240" w:lineRule="auto"/>
              <w:rPr>
                <w:sz w:val="24"/>
                <w:lang w:eastAsia="ro-RO"/>
              </w:rPr>
            </w:pPr>
            <w:r w:rsidRPr="0090491B">
              <w:rPr>
                <w:sz w:val="24"/>
                <w:lang w:eastAsia="ro-RO"/>
              </w:rPr>
              <w:t>Organization</w:t>
            </w:r>
          </w:p>
        </w:tc>
      </w:tr>
      <w:tr w:rsidR="00B131BB" w:rsidRPr="0090491B" w:rsidTr="0090491B">
        <w:tc>
          <w:tcPr>
            <w:tcW w:w="803" w:type="dxa"/>
            <w:tcBorders>
              <w:top w:val="single" w:sz="8" w:space="0" w:color="4F81BD"/>
              <w:bottom w:val="single" w:sz="8" w:space="0" w:color="4F81BD"/>
            </w:tcBorders>
          </w:tcPr>
          <w:p w:rsidR="00B131BB" w:rsidRPr="0090491B" w:rsidRDefault="00B131BB" w:rsidP="0090491B">
            <w:pPr>
              <w:spacing w:after="0" w:line="240" w:lineRule="auto"/>
              <w:rPr>
                <w:b/>
                <w:bCs/>
                <w:sz w:val="24"/>
                <w:lang w:eastAsia="ro-RO"/>
              </w:rPr>
            </w:pPr>
            <w:r w:rsidRPr="0090491B">
              <w:rPr>
                <w:b/>
                <w:bCs/>
                <w:sz w:val="24"/>
                <w:lang w:eastAsia="ro-RO"/>
              </w:rPr>
              <w:t>5.</w:t>
            </w:r>
          </w:p>
        </w:tc>
        <w:tc>
          <w:tcPr>
            <w:tcW w:w="4491" w:type="dxa"/>
            <w:tcBorders>
              <w:top w:val="single" w:sz="8" w:space="0" w:color="4F81BD"/>
              <w:bottom w:val="single" w:sz="8" w:space="0" w:color="4F81BD"/>
            </w:tcBorders>
          </w:tcPr>
          <w:p w:rsidR="00B131BB" w:rsidRPr="0090491B" w:rsidRDefault="00B131BB" w:rsidP="0090491B">
            <w:pPr>
              <w:spacing w:after="0" w:line="240" w:lineRule="auto"/>
              <w:rPr>
                <w:sz w:val="24"/>
                <w:lang w:eastAsia="ro-RO"/>
              </w:rPr>
            </w:pPr>
            <w:r w:rsidRPr="0090491B">
              <w:rPr>
                <w:sz w:val="24"/>
                <w:lang w:eastAsia="ro-RO"/>
              </w:rPr>
              <w:t>Monthly Company Profit %</w:t>
            </w:r>
          </w:p>
        </w:tc>
        <w:tc>
          <w:tcPr>
            <w:tcW w:w="2678" w:type="dxa"/>
            <w:tcBorders>
              <w:top w:val="single" w:sz="8" w:space="0" w:color="4F81BD"/>
              <w:bottom w:val="single" w:sz="8" w:space="0" w:color="4F81BD"/>
            </w:tcBorders>
          </w:tcPr>
          <w:p w:rsidR="00B131BB" w:rsidRPr="0090491B" w:rsidRDefault="00B131BB" w:rsidP="0090491B">
            <w:pPr>
              <w:spacing w:after="0" w:line="240" w:lineRule="auto"/>
              <w:rPr>
                <w:sz w:val="24"/>
                <w:lang w:eastAsia="ro-RO"/>
              </w:rPr>
            </w:pPr>
            <w:r w:rsidRPr="0090491B">
              <w:rPr>
                <w:sz w:val="24"/>
                <w:lang w:eastAsia="ro-RO"/>
              </w:rPr>
              <w:t>Monthly</w:t>
            </w:r>
          </w:p>
        </w:tc>
        <w:tc>
          <w:tcPr>
            <w:tcW w:w="2466" w:type="dxa"/>
            <w:tcBorders>
              <w:top w:val="single" w:sz="8" w:space="0" w:color="4F81BD"/>
              <w:bottom w:val="single" w:sz="8" w:space="0" w:color="4F81BD"/>
            </w:tcBorders>
          </w:tcPr>
          <w:p w:rsidR="00B131BB" w:rsidRPr="0090491B" w:rsidRDefault="00B131BB" w:rsidP="0090491B">
            <w:pPr>
              <w:spacing w:after="0" w:line="240" w:lineRule="auto"/>
              <w:rPr>
                <w:sz w:val="24"/>
                <w:lang w:eastAsia="ro-RO"/>
              </w:rPr>
            </w:pPr>
            <w:r w:rsidRPr="0090491B">
              <w:rPr>
                <w:sz w:val="24"/>
                <w:lang w:eastAsia="ro-RO"/>
              </w:rPr>
              <w:t>Organization</w:t>
            </w:r>
          </w:p>
        </w:tc>
      </w:tr>
      <w:tr w:rsidR="00B131BB" w:rsidRPr="0090491B" w:rsidTr="0090491B">
        <w:tc>
          <w:tcPr>
            <w:tcW w:w="803" w:type="dxa"/>
          </w:tcPr>
          <w:p w:rsidR="00B131BB" w:rsidRPr="0090491B" w:rsidRDefault="00B131BB" w:rsidP="0090491B">
            <w:pPr>
              <w:spacing w:after="0" w:line="240" w:lineRule="auto"/>
              <w:rPr>
                <w:b/>
                <w:bCs/>
                <w:sz w:val="24"/>
                <w:lang w:eastAsia="ro-RO"/>
              </w:rPr>
            </w:pPr>
            <w:r w:rsidRPr="0090491B">
              <w:rPr>
                <w:b/>
                <w:bCs/>
                <w:sz w:val="24"/>
                <w:lang w:eastAsia="ro-RO"/>
              </w:rPr>
              <w:t>6.</w:t>
            </w:r>
          </w:p>
        </w:tc>
        <w:tc>
          <w:tcPr>
            <w:tcW w:w="4491" w:type="dxa"/>
          </w:tcPr>
          <w:p w:rsidR="00B131BB" w:rsidRPr="0090491B" w:rsidRDefault="00B131BB" w:rsidP="0090491B">
            <w:pPr>
              <w:spacing w:after="0" w:line="240" w:lineRule="auto"/>
              <w:rPr>
                <w:sz w:val="24"/>
                <w:lang w:eastAsia="ro-RO"/>
              </w:rPr>
            </w:pPr>
            <w:r w:rsidRPr="0090491B">
              <w:rPr>
                <w:sz w:val="24"/>
                <w:lang w:eastAsia="ro-RO"/>
              </w:rPr>
              <w:t>Monthly Company New Client No.</w:t>
            </w:r>
          </w:p>
        </w:tc>
        <w:tc>
          <w:tcPr>
            <w:tcW w:w="2678" w:type="dxa"/>
          </w:tcPr>
          <w:p w:rsidR="00B131BB" w:rsidRPr="0090491B" w:rsidRDefault="00B131BB" w:rsidP="0090491B">
            <w:pPr>
              <w:spacing w:after="0" w:line="240" w:lineRule="auto"/>
              <w:rPr>
                <w:sz w:val="24"/>
                <w:lang w:eastAsia="ro-RO"/>
              </w:rPr>
            </w:pPr>
            <w:r w:rsidRPr="0090491B">
              <w:rPr>
                <w:sz w:val="24"/>
                <w:lang w:eastAsia="ro-RO"/>
              </w:rPr>
              <w:t>Monthly</w:t>
            </w:r>
          </w:p>
        </w:tc>
        <w:tc>
          <w:tcPr>
            <w:tcW w:w="2466" w:type="dxa"/>
          </w:tcPr>
          <w:p w:rsidR="00B131BB" w:rsidRPr="0090491B" w:rsidRDefault="00B131BB" w:rsidP="0090491B">
            <w:pPr>
              <w:spacing w:after="0" w:line="240" w:lineRule="auto"/>
              <w:rPr>
                <w:sz w:val="24"/>
                <w:lang w:eastAsia="ro-RO"/>
              </w:rPr>
            </w:pPr>
            <w:r w:rsidRPr="0090491B">
              <w:rPr>
                <w:sz w:val="24"/>
                <w:lang w:eastAsia="ro-RO"/>
              </w:rPr>
              <w:t>Organization</w:t>
            </w:r>
          </w:p>
        </w:tc>
      </w:tr>
      <w:tr w:rsidR="00B131BB" w:rsidRPr="0090491B" w:rsidTr="0090491B">
        <w:tc>
          <w:tcPr>
            <w:tcW w:w="803" w:type="dxa"/>
            <w:tcBorders>
              <w:top w:val="single" w:sz="8" w:space="0" w:color="4F81BD"/>
              <w:bottom w:val="single" w:sz="8" w:space="0" w:color="4F81BD"/>
            </w:tcBorders>
          </w:tcPr>
          <w:p w:rsidR="00B131BB" w:rsidRPr="0090491B" w:rsidRDefault="00B131BB" w:rsidP="0090491B">
            <w:pPr>
              <w:spacing w:after="0" w:line="240" w:lineRule="auto"/>
              <w:rPr>
                <w:b/>
                <w:bCs/>
                <w:sz w:val="24"/>
                <w:lang w:eastAsia="ro-RO"/>
              </w:rPr>
            </w:pPr>
            <w:r w:rsidRPr="0090491B">
              <w:rPr>
                <w:b/>
                <w:bCs/>
                <w:sz w:val="24"/>
                <w:lang w:eastAsia="ro-RO"/>
              </w:rPr>
              <w:t>7.</w:t>
            </w:r>
          </w:p>
        </w:tc>
        <w:tc>
          <w:tcPr>
            <w:tcW w:w="4491" w:type="dxa"/>
            <w:tcBorders>
              <w:top w:val="single" w:sz="8" w:space="0" w:color="4F81BD"/>
              <w:bottom w:val="single" w:sz="8" w:space="0" w:color="4F81BD"/>
            </w:tcBorders>
          </w:tcPr>
          <w:p w:rsidR="00B131BB" w:rsidRPr="0090491B" w:rsidRDefault="00B131BB" w:rsidP="0090491B">
            <w:pPr>
              <w:spacing w:after="0" w:line="240" w:lineRule="auto"/>
              <w:rPr>
                <w:sz w:val="24"/>
                <w:lang w:eastAsia="ro-RO"/>
              </w:rPr>
            </w:pPr>
            <w:r w:rsidRPr="0090491B">
              <w:rPr>
                <w:sz w:val="24"/>
                <w:lang w:eastAsia="ro-RO"/>
              </w:rPr>
              <w:t>Yearly Sales Rep Revenue</w:t>
            </w:r>
          </w:p>
        </w:tc>
        <w:tc>
          <w:tcPr>
            <w:tcW w:w="2678" w:type="dxa"/>
            <w:tcBorders>
              <w:top w:val="single" w:sz="8" w:space="0" w:color="4F81BD"/>
              <w:bottom w:val="single" w:sz="8" w:space="0" w:color="4F81BD"/>
            </w:tcBorders>
          </w:tcPr>
          <w:p w:rsidR="00B131BB" w:rsidRPr="0090491B" w:rsidRDefault="00B131BB" w:rsidP="0090491B">
            <w:pPr>
              <w:spacing w:after="0" w:line="240" w:lineRule="auto"/>
              <w:rPr>
                <w:sz w:val="24"/>
                <w:lang w:eastAsia="ro-RO"/>
              </w:rPr>
            </w:pPr>
            <w:r w:rsidRPr="0090491B">
              <w:rPr>
                <w:sz w:val="24"/>
                <w:lang w:eastAsia="ro-RO"/>
              </w:rPr>
              <w:t>Yearly</w:t>
            </w:r>
          </w:p>
        </w:tc>
        <w:tc>
          <w:tcPr>
            <w:tcW w:w="2466" w:type="dxa"/>
            <w:tcBorders>
              <w:top w:val="single" w:sz="8" w:space="0" w:color="4F81BD"/>
              <w:bottom w:val="single" w:sz="8" w:space="0" w:color="4F81BD"/>
            </w:tcBorders>
          </w:tcPr>
          <w:p w:rsidR="00B131BB" w:rsidRPr="0090491B" w:rsidRDefault="00B131BB" w:rsidP="0090491B">
            <w:pPr>
              <w:spacing w:after="0" w:line="240" w:lineRule="auto"/>
              <w:rPr>
                <w:sz w:val="24"/>
                <w:lang w:eastAsia="ro-RO"/>
              </w:rPr>
            </w:pPr>
            <w:r w:rsidRPr="0090491B">
              <w:rPr>
                <w:sz w:val="24"/>
                <w:lang w:eastAsia="ro-RO"/>
              </w:rPr>
              <w:t>Sales Representative</w:t>
            </w:r>
          </w:p>
        </w:tc>
      </w:tr>
      <w:tr w:rsidR="00B131BB" w:rsidRPr="0090491B" w:rsidTr="0090491B">
        <w:tc>
          <w:tcPr>
            <w:tcW w:w="803" w:type="dxa"/>
          </w:tcPr>
          <w:p w:rsidR="00B131BB" w:rsidRPr="0090491B" w:rsidRDefault="00B131BB" w:rsidP="0090491B">
            <w:pPr>
              <w:spacing w:after="0" w:line="240" w:lineRule="auto"/>
              <w:rPr>
                <w:b/>
                <w:bCs/>
                <w:sz w:val="24"/>
                <w:lang w:eastAsia="ro-RO"/>
              </w:rPr>
            </w:pPr>
            <w:r w:rsidRPr="0090491B">
              <w:rPr>
                <w:b/>
                <w:bCs/>
                <w:sz w:val="24"/>
                <w:lang w:eastAsia="ro-RO"/>
              </w:rPr>
              <w:t>8.</w:t>
            </w:r>
          </w:p>
        </w:tc>
        <w:tc>
          <w:tcPr>
            <w:tcW w:w="4491" w:type="dxa"/>
          </w:tcPr>
          <w:p w:rsidR="00B131BB" w:rsidRPr="0090491B" w:rsidRDefault="00B131BB" w:rsidP="0090491B">
            <w:pPr>
              <w:spacing w:after="0" w:line="240" w:lineRule="auto"/>
              <w:rPr>
                <w:sz w:val="24"/>
                <w:lang w:eastAsia="ro-RO"/>
              </w:rPr>
            </w:pPr>
            <w:r w:rsidRPr="0090491B">
              <w:rPr>
                <w:sz w:val="24"/>
                <w:lang w:eastAsia="ro-RO"/>
              </w:rPr>
              <w:t>Yearly Sales Rep Profit %</w:t>
            </w:r>
          </w:p>
        </w:tc>
        <w:tc>
          <w:tcPr>
            <w:tcW w:w="2678" w:type="dxa"/>
          </w:tcPr>
          <w:p w:rsidR="00B131BB" w:rsidRPr="0090491B" w:rsidRDefault="00B131BB" w:rsidP="0090491B">
            <w:pPr>
              <w:spacing w:after="0" w:line="240" w:lineRule="auto"/>
              <w:rPr>
                <w:sz w:val="24"/>
                <w:lang w:eastAsia="ro-RO"/>
              </w:rPr>
            </w:pPr>
            <w:r w:rsidRPr="0090491B">
              <w:rPr>
                <w:sz w:val="24"/>
                <w:lang w:eastAsia="ro-RO"/>
              </w:rPr>
              <w:t>Yearly</w:t>
            </w:r>
          </w:p>
        </w:tc>
        <w:tc>
          <w:tcPr>
            <w:tcW w:w="2466" w:type="dxa"/>
          </w:tcPr>
          <w:p w:rsidR="00B131BB" w:rsidRPr="0090491B" w:rsidRDefault="00B131BB" w:rsidP="0090491B">
            <w:pPr>
              <w:spacing w:after="0" w:line="240" w:lineRule="auto"/>
              <w:rPr>
                <w:sz w:val="24"/>
                <w:lang w:eastAsia="ro-RO"/>
              </w:rPr>
            </w:pPr>
            <w:r w:rsidRPr="0090491B">
              <w:rPr>
                <w:sz w:val="24"/>
                <w:lang w:eastAsia="ro-RO"/>
              </w:rPr>
              <w:t>Sales Representative</w:t>
            </w:r>
          </w:p>
        </w:tc>
      </w:tr>
      <w:tr w:rsidR="00B131BB" w:rsidRPr="0090491B" w:rsidTr="0090491B">
        <w:tc>
          <w:tcPr>
            <w:tcW w:w="803" w:type="dxa"/>
            <w:tcBorders>
              <w:top w:val="single" w:sz="8" w:space="0" w:color="4F81BD"/>
              <w:bottom w:val="single" w:sz="8" w:space="0" w:color="4F81BD"/>
            </w:tcBorders>
          </w:tcPr>
          <w:p w:rsidR="00B131BB" w:rsidRPr="0090491B" w:rsidRDefault="00B131BB" w:rsidP="0090491B">
            <w:pPr>
              <w:spacing w:after="0" w:line="240" w:lineRule="auto"/>
              <w:rPr>
                <w:b/>
                <w:bCs/>
                <w:sz w:val="24"/>
                <w:lang w:eastAsia="ro-RO"/>
              </w:rPr>
            </w:pPr>
            <w:r w:rsidRPr="0090491B">
              <w:rPr>
                <w:b/>
                <w:bCs/>
                <w:sz w:val="24"/>
                <w:lang w:eastAsia="ro-RO"/>
              </w:rPr>
              <w:t>9.</w:t>
            </w:r>
          </w:p>
        </w:tc>
        <w:tc>
          <w:tcPr>
            <w:tcW w:w="4491" w:type="dxa"/>
            <w:tcBorders>
              <w:top w:val="single" w:sz="8" w:space="0" w:color="4F81BD"/>
              <w:bottom w:val="single" w:sz="8" w:space="0" w:color="4F81BD"/>
            </w:tcBorders>
          </w:tcPr>
          <w:p w:rsidR="00B131BB" w:rsidRPr="0090491B" w:rsidRDefault="00B131BB" w:rsidP="0090491B">
            <w:pPr>
              <w:spacing w:after="0" w:line="240" w:lineRule="auto"/>
              <w:rPr>
                <w:sz w:val="24"/>
                <w:lang w:eastAsia="ro-RO"/>
              </w:rPr>
            </w:pPr>
            <w:r w:rsidRPr="0090491B">
              <w:rPr>
                <w:sz w:val="24"/>
                <w:lang w:eastAsia="ro-RO"/>
              </w:rPr>
              <w:t>Yearly Sales Rep New Client No.</w:t>
            </w:r>
          </w:p>
        </w:tc>
        <w:tc>
          <w:tcPr>
            <w:tcW w:w="2678" w:type="dxa"/>
            <w:tcBorders>
              <w:top w:val="single" w:sz="8" w:space="0" w:color="4F81BD"/>
              <w:bottom w:val="single" w:sz="8" w:space="0" w:color="4F81BD"/>
            </w:tcBorders>
          </w:tcPr>
          <w:p w:rsidR="00B131BB" w:rsidRPr="0090491B" w:rsidRDefault="00B131BB" w:rsidP="0090491B">
            <w:pPr>
              <w:spacing w:after="0" w:line="240" w:lineRule="auto"/>
              <w:rPr>
                <w:sz w:val="24"/>
                <w:lang w:eastAsia="ro-RO"/>
              </w:rPr>
            </w:pPr>
            <w:r w:rsidRPr="0090491B">
              <w:rPr>
                <w:sz w:val="24"/>
                <w:lang w:eastAsia="ro-RO"/>
              </w:rPr>
              <w:t>Yearly</w:t>
            </w:r>
          </w:p>
        </w:tc>
        <w:tc>
          <w:tcPr>
            <w:tcW w:w="2466" w:type="dxa"/>
            <w:tcBorders>
              <w:top w:val="single" w:sz="8" w:space="0" w:color="4F81BD"/>
              <w:bottom w:val="single" w:sz="8" w:space="0" w:color="4F81BD"/>
            </w:tcBorders>
          </w:tcPr>
          <w:p w:rsidR="00B131BB" w:rsidRPr="0090491B" w:rsidRDefault="00B131BB" w:rsidP="0090491B">
            <w:pPr>
              <w:spacing w:after="0" w:line="240" w:lineRule="auto"/>
              <w:rPr>
                <w:sz w:val="24"/>
                <w:lang w:eastAsia="ro-RO"/>
              </w:rPr>
            </w:pPr>
            <w:r w:rsidRPr="0090491B">
              <w:rPr>
                <w:sz w:val="24"/>
                <w:lang w:eastAsia="ro-RO"/>
              </w:rPr>
              <w:t>Sales Representative</w:t>
            </w:r>
          </w:p>
        </w:tc>
      </w:tr>
    </w:tbl>
    <w:p w:rsidR="00B131BB" w:rsidRDefault="00B131BB" w:rsidP="000B7056">
      <w:pPr>
        <w:rPr>
          <w:sz w:val="24"/>
          <w:lang w:eastAsia="ro-RO"/>
        </w:rPr>
      </w:pPr>
    </w:p>
    <w:p w:rsidR="00B131BB" w:rsidRDefault="00B131BB" w:rsidP="000B7056">
      <w:pPr>
        <w:rPr>
          <w:sz w:val="24"/>
          <w:lang w:eastAsia="ro-RO"/>
        </w:rPr>
      </w:pPr>
      <w:r>
        <w:rPr>
          <w:sz w:val="24"/>
          <w:lang w:eastAsia="ro-RO"/>
        </w:rPr>
        <w:t>The Goal records will be defined at the start of each year by the System Administrator.</w:t>
      </w:r>
    </w:p>
    <w:p w:rsidR="00B131BB" w:rsidRPr="000B7056" w:rsidRDefault="00B131BB" w:rsidP="00D97CE1">
      <w:pPr>
        <w:rPr>
          <w:sz w:val="24"/>
          <w:lang w:eastAsia="ro-RO"/>
        </w:rPr>
      </w:pPr>
      <w:r>
        <w:rPr>
          <w:sz w:val="24"/>
          <w:lang w:eastAsia="ro-RO"/>
        </w:rPr>
        <w:t>Goal’s achievement will be measured by using the standard CRM ribbon button, “Recalculate”.</w:t>
      </w:r>
    </w:p>
    <w:p w:rsidR="00B131BB" w:rsidRDefault="00B131BB">
      <w:pPr>
        <w:rPr>
          <w:rFonts w:cs="Arial"/>
          <w:b/>
          <w:bCs/>
          <w:color w:val="333333"/>
          <w:sz w:val="28"/>
          <w:szCs w:val="28"/>
          <w:lang w:val="en-AU" w:eastAsia="ja-JP"/>
        </w:rPr>
      </w:pPr>
      <w:r>
        <w:rPr>
          <w:rFonts w:cs="Arial"/>
          <w:b/>
          <w:bCs/>
          <w:color w:val="333333"/>
          <w:sz w:val="28"/>
          <w:szCs w:val="28"/>
          <w:lang w:val="en-AU" w:eastAsia="ja-JP"/>
        </w:rPr>
        <w:br w:type="page"/>
      </w:r>
    </w:p>
    <w:p w:rsidR="00B131BB" w:rsidRDefault="00B131BB" w:rsidP="004A1323">
      <w:pPr>
        <w:pStyle w:val="Heading2"/>
      </w:pPr>
      <w:bookmarkStart w:id="365" w:name="_Toc213229344"/>
      <w:bookmarkStart w:id="366" w:name="_Toc213229422"/>
      <w:bookmarkStart w:id="367" w:name="_Toc213729047"/>
      <w:bookmarkStart w:id="368" w:name="_Toc214181171"/>
      <w:bookmarkStart w:id="369" w:name="_Toc320030224"/>
      <w:r>
        <w:t>Marketing Automation</w:t>
      </w:r>
      <w:bookmarkEnd w:id="365"/>
      <w:bookmarkEnd w:id="366"/>
      <w:bookmarkEnd w:id="367"/>
      <w:bookmarkEnd w:id="368"/>
      <w:bookmarkEnd w:id="369"/>
    </w:p>
    <w:p w:rsidR="00B131BB" w:rsidRPr="003C41E7" w:rsidRDefault="00B131BB" w:rsidP="004A1323">
      <w:pPr>
        <w:pStyle w:val="Heading3"/>
      </w:pPr>
      <w:bookmarkStart w:id="370" w:name="_Toc213229423"/>
      <w:bookmarkStart w:id="371" w:name="_Toc214181172"/>
      <w:bookmarkStart w:id="372" w:name="_Toc320030225"/>
      <w:r w:rsidRPr="003C41E7">
        <w:t>Campaign</w:t>
      </w:r>
      <w:r>
        <w:t xml:space="preserve"> and Marketing Lists</w:t>
      </w:r>
      <w:r w:rsidRPr="003C41E7">
        <w:t xml:space="preserve"> Management</w:t>
      </w:r>
      <w:bookmarkEnd w:id="370"/>
      <w:bookmarkEnd w:id="371"/>
      <w:bookmarkEnd w:id="372"/>
    </w:p>
    <w:p w:rsidR="00B131BB" w:rsidRDefault="00B131BB" w:rsidP="004A1323"/>
    <w:p w:rsidR="00B131BB" w:rsidRDefault="00B131BB" w:rsidP="004A1323">
      <w:pPr>
        <w:rPr>
          <w:sz w:val="24"/>
        </w:rPr>
      </w:pPr>
      <w:r>
        <w:rPr>
          <w:sz w:val="24"/>
        </w:rPr>
        <w:t xml:space="preserve">The CORPORATE OFFICE SOLUTIONS Dynamics CRM Online implementation will employ the out of the box marketing automation functionality. This includes campaign management functionality (campaign planning, automatic distribution of campaign activities, tracking of campaign responses) and marketing list management (creation of marketing lists by segmenting clients or prospects using different criteria, assigning marketing lists to campaigns). </w:t>
      </w:r>
    </w:p>
    <w:p w:rsidR="00B131BB" w:rsidRPr="00187046" w:rsidRDefault="00B131BB" w:rsidP="00895C89">
      <w:pPr>
        <w:rPr>
          <w:sz w:val="24"/>
        </w:rPr>
      </w:pPr>
      <w:r w:rsidRPr="00187046">
        <w:rPr>
          <w:sz w:val="24"/>
        </w:rPr>
        <w:t xml:space="preserve">There are two types of campaigns you can run using Microsoft Dynamics CRM: marketing campaigns and quick campaigns. Marketing campaigns represent marketing efforts over a period of time, while quick campaigns represent an instant marketing effort. </w:t>
      </w:r>
    </w:p>
    <w:p w:rsidR="00B131BB" w:rsidRPr="00187046" w:rsidRDefault="00B131BB" w:rsidP="00895C89">
      <w:pPr>
        <w:rPr>
          <w:sz w:val="24"/>
        </w:rPr>
      </w:pPr>
      <w:r w:rsidRPr="00187046">
        <w:rPr>
          <w:sz w:val="24"/>
        </w:rPr>
        <w:t xml:space="preserve">Marketing campaigns are used for traditional marketing efforts where the user may want to schedule multiple activities, such as an e-mail broadcast followed by targeted phone calls. These are longer term efforts, usually distributing information through several types of activities. Marketing campaigns also allow you to add target products, sales literature, and related campaign details to the campaign. </w:t>
      </w:r>
    </w:p>
    <w:p w:rsidR="00B131BB" w:rsidRPr="00187046" w:rsidRDefault="00B131BB" w:rsidP="00895C89">
      <w:pPr>
        <w:rPr>
          <w:sz w:val="24"/>
        </w:rPr>
      </w:pPr>
      <w:r w:rsidRPr="00187046">
        <w:rPr>
          <w:sz w:val="24"/>
        </w:rPr>
        <w:t>Quick campaigns are used for single-activity campaigns and are created using a wizard. These are shorter term efforts, distributing only one activity</w:t>
      </w:r>
    </w:p>
    <w:p w:rsidR="00B131BB" w:rsidRPr="00187046" w:rsidRDefault="00B131BB" w:rsidP="00895C89">
      <w:pPr>
        <w:rPr>
          <w:sz w:val="24"/>
        </w:rPr>
      </w:pPr>
      <w:r w:rsidRPr="00187046">
        <w:rPr>
          <w:sz w:val="24"/>
        </w:rPr>
        <w:t>Both types of campaigns allow users to:</w:t>
      </w:r>
    </w:p>
    <w:p w:rsidR="00B131BB" w:rsidRPr="00187046" w:rsidRDefault="00B131BB" w:rsidP="00895C89">
      <w:pPr>
        <w:pStyle w:val="ListParagraph"/>
        <w:numPr>
          <w:ilvl w:val="0"/>
          <w:numId w:val="45"/>
          <w:numberingChange w:id="373" w:author="corina.honcioiu" w:date="2012-03-22T09:40:00Z" w:original="•"/>
        </w:numPr>
        <w:rPr>
          <w:sz w:val="24"/>
        </w:rPr>
      </w:pPr>
      <w:r w:rsidRPr="00187046">
        <w:rPr>
          <w:sz w:val="24"/>
        </w:rPr>
        <w:t>Create specific campaigns for distinct products/brands, sectors and / or business areas or purposes.</w:t>
      </w:r>
    </w:p>
    <w:p w:rsidR="00B131BB" w:rsidRPr="00187046" w:rsidRDefault="00B131BB" w:rsidP="00895C89">
      <w:pPr>
        <w:pStyle w:val="ListParagraph"/>
        <w:numPr>
          <w:ilvl w:val="0"/>
          <w:numId w:val="45"/>
          <w:numberingChange w:id="374" w:author="corina.honcioiu" w:date="2012-03-22T09:40:00Z" w:original="•"/>
        </w:numPr>
        <w:rPr>
          <w:sz w:val="24"/>
        </w:rPr>
      </w:pPr>
      <w:r w:rsidRPr="00187046">
        <w:rPr>
          <w:sz w:val="24"/>
        </w:rPr>
        <w:t>Create campaign activities, which are the interactions with the customer, such as sending personalized e-mails, letters, or generating phone call activities.</w:t>
      </w:r>
    </w:p>
    <w:p w:rsidR="00B131BB" w:rsidRPr="00187046" w:rsidRDefault="00B131BB" w:rsidP="00895C89">
      <w:pPr>
        <w:pStyle w:val="ListParagraph"/>
        <w:numPr>
          <w:ilvl w:val="0"/>
          <w:numId w:val="45"/>
          <w:numberingChange w:id="375" w:author="corina.honcioiu" w:date="2012-03-22T09:40:00Z" w:original="•"/>
        </w:numPr>
        <w:rPr>
          <w:sz w:val="24"/>
        </w:rPr>
      </w:pPr>
      <w:r w:rsidRPr="00187046">
        <w:rPr>
          <w:sz w:val="24"/>
        </w:rPr>
        <w:t>Use marketing lists, which are lists of customers that meet specific criteria, such as all customers who have bought a specific product in the last year. These lists can be either imported or exported in different formats (like for e.g. Excel or .csv)</w:t>
      </w:r>
    </w:p>
    <w:p w:rsidR="00B131BB" w:rsidRPr="00187046" w:rsidRDefault="00B131BB" w:rsidP="00895C89">
      <w:pPr>
        <w:pStyle w:val="ListParagraph"/>
        <w:numPr>
          <w:ilvl w:val="0"/>
          <w:numId w:val="45"/>
          <w:numberingChange w:id="376" w:author="corina.honcioiu" w:date="2012-03-22T09:40:00Z" w:original="•"/>
        </w:numPr>
        <w:rPr>
          <w:sz w:val="24"/>
        </w:rPr>
      </w:pPr>
      <w:r w:rsidRPr="00187046">
        <w:rPr>
          <w:sz w:val="24"/>
        </w:rPr>
        <w:t>View campaign responses, which are the customer replies to campaign activities.</w:t>
      </w:r>
    </w:p>
    <w:p w:rsidR="00B131BB" w:rsidRPr="00187046" w:rsidRDefault="00B131BB" w:rsidP="00895C89">
      <w:pPr>
        <w:rPr>
          <w:sz w:val="24"/>
        </w:rPr>
      </w:pPr>
      <w:r w:rsidRPr="00187046">
        <w:rPr>
          <w:sz w:val="24"/>
        </w:rPr>
        <w:t>Marketing campaigns can have the following elements:</w:t>
      </w:r>
    </w:p>
    <w:p w:rsidR="00B131BB" w:rsidRPr="00187046" w:rsidRDefault="00B131BB" w:rsidP="00895C89">
      <w:pPr>
        <w:pStyle w:val="ListParagraph"/>
        <w:numPr>
          <w:ilvl w:val="0"/>
          <w:numId w:val="45"/>
          <w:numberingChange w:id="377" w:author="corina.honcioiu" w:date="2012-03-22T09:40:00Z" w:original="•"/>
        </w:numPr>
        <w:rPr>
          <w:sz w:val="24"/>
        </w:rPr>
      </w:pPr>
      <w:r w:rsidRPr="00187046">
        <w:rPr>
          <w:sz w:val="24"/>
        </w:rPr>
        <w:t>Marketing list or Campaign segmentation: A list of specific customers that are being targeted in the campaign. Lists can be based on any information stored in the database.</w:t>
      </w:r>
    </w:p>
    <w:p w:rsidR="00B131BB" w:rsidRDefault="00B131BB" w:rsidP="00895C89">
      <w:pPr>
        <w:pStyle w:val="ListParagraph"/>
        <w:numPr>
          <w:ilvl w:val="0"/>
          <w:numId w:val="45"/>
          <w:numberingChange w:id="378" w:author="corina.honcioiu" w:date="2012-03-22T09:40:00Z" w:original="•"/>
        </w:numPr>
        <w:rPr>
          <w:sz w:val="24"/>
        </w:rPr>
      </w:pPr>
      <w:r w:rsidRPr="00187046">
        <w:rPr>
          <w:sz w:val="24"/>
        </w:rPr>
        <w:t xml:space="preserve">Campaign activities: The interaction with the customer, such as a letter, phone call, or e-mail generated automatically by the CRM for the selected audience (marketing list). Campaigns can have more than one activity. </w:t>
      </w:r>
    </w:p>
    <w:p w:rsidR="00B131BB" w:rsidRPr="00187046" w:rsidRDefault="00B131BB" w:rsidP="00895C89">
      <w:pPr>
        <w:pStyle w:val="ListParagraph"/>
        <w:numPr>
          <w:ilvl w:val="0"/>
          <w:numId w:val="45"/>
          <w:numberingChange w:id="379" w:author="corina.honcioiu" w:date="2012-03-22T09:40:00Z" w:original="•"/>
        </w:numPr>
        <w:rPr>
          <w:sz w:val="24"/>
        </w:rPr>
      </w:pPr>
      <w:r w:rsidRPr="00187046">
        <w:rPr>
          <w:sz w:val="24"/>
        </w:rPr>
        <w:t>Planning tasks: Tasks that must be accomplished to launch and execute the campaign.</w:t>
      </w:r>
    </w:p>
    <w:p w:rsidR="00B131BB" w:rsidRPr="00187046" w:rsidRDefault="00B131BB" w:rsidP="00895C89">
      <w:pPr>
        <w:pStyle w:val="ListParagraph"/>
        <w:numPr>
          <w:ilvl w:val="0"/>
          <w:numId w:val="45"/>
          <w:numberingChange w:id="380" w:author="corina.honcioiu" w:date="2012-03-22T09:40:00Z" w:original="•"/>
        </w:numPr>
        <w:rPr>
          <w:sz w:val="24"/>
        </w:rPr>
      </w:pPr>
      <w:r w:rsidRPr="00187046">
        <w:rPr>
          <w:sz w:val="24"/>
        </w:rPr>
        <w:t>Target products: Any products around which this campaign is centered, if it is about promoting specific products</w:t>
      </w:r>
    </w:p>
    <w:p w:rsidR="00B131BB" w:rsidRPr="00187046" w:rsidRDefault="00B131BB" w:rsidP="00895C89">
      <w:pPr>
        <w:rPr>
          <w:sz w:val="24"/>
        </w:rPr>
      </w:pPr>
      <w:r w:rsidRPr="00187046">
        <w:rPr>
          <w:sz w:val="24"/>
        </w:rPr>
        <w:t xml:space="preserve">When it is time to launch the campaign, </w:t>
      </w:r>
      <w:r>
        <w:rPr>
          <w:sz w:val="24"/>
        </w:rPr>
        <w:t>the marketing coordinator</w:t>
      </w:r>
      <w:r w:rsidRPr="00187046">
        <w:rPr>
          <w:sz w:val="24"/>
        </w:rPr>
        <w:t xml:space="preserve"> will distribute the activities. Campaign activities can be created early in the campaign planning cycle and then planning tasks can be used </w:t>
      </w:r>
      <w:r>
        <w:rPr>
          <w:sz w:val="24"/>
        </w:rPr>
        <w:t>as a reminder for</w:t>
      </w:r>
      <w:r w:rsidRPr="00187046">
        <w:rPr>
          <w:sz w:val="24"/>
        </w:rPr>
        <w:t xml:space="preserve"> when it is time to distribute them. Once a campaign activity has been distributed, the activity owner(s) will see these under Activities in their Workplace. They will then be responsible for performing the activity, such as making the phone calls or sending the e-mail.</w:t>
      </w:r>
    </w:p>
    <w:p w:rsidR="00B131BB" w:rsidRPr="008C5799" w:rsidRDefault="00B131BB" w:rsidP="00895C89">
      <w:pPr>
        <w:rPr>
          <w:sz w:val="24"/>
        </w:rPr>
      </w:pPr>
      <w:r w:rsidRPr="00187046">
        <w:rPr>
          <w:sz w:val="24"/>
        </w:rPr>
        <w:t>The goal of any marketing campaign is to create measurable results. In Microsoft Dynamics CRM, these results are captured as campaign responses. The responses can be acted upon, by converting them to a</w:t>
      </w:r>
      <w:r>
        <w:rPr>
          <w:sz w:val="24"/>
        </w:rPr>
        <w:t xml:space="preserve"> lead or opportunity. Campaign </w:t>
      </w:r>
      <w:r w:rsidRPr="00187046">
        <w:rPr>
          <w:sz w:val="24"/>
        </w:rPr>
        <w:t>response</w:t>
      </w:r>
      <w:r>
        <w:rPr>
          <w:sz w:val="24"/>
        </w:rPr>
        <w:t>s can also be used</w:t>
      </w:r>
      <w:r w:rsidRPr="00187046">
        <w:rPr>
          <w:sz w:val="24"/>
        </w:rPr>
        <w:t xml:space="preserve"> to convert an existing lead to an account. </w:t>
      </w:r>
      <w:r>
        <w:rPr>
          <w:sz w:val="24"/>
        </w:rPr>
        <w:t>C</w:t>
      </w:r>
      <w:r w:rsidRPr="00F02F87">
        <w:rPr>
          <w:rFonts w:cs="Calibri"/>
          <w:sz w:val="24"/>
          <w:lang w:eastAsia="ro-RO"/>
        </w:rPr>
        <w:t>ampaign responses</w:t>
      </w:r>
      <w:r>
        <w:rPr>
          <w:rFonts w:cs="Calibri"/>
          <w:sz w:val="24"/>
          <w:lang w:eastAsia="ro-RO"/>
        </w:rPr>
        <w:t xml:space="preserve"> can be captured</w:t>
      </w:r>
      <w:r w:rsidRPr="00F02F87">
        <w:rPr>
          <w:rFonts w:cs="Calibri"/>
          <w:sz w:val="24"/>
          <w:lang w:eastAsia="ro-RO"/>
        </w:rPr>
        <w:t xml:space="preserve"> in several ways:</w:t>
      </w:r>
    </w:p>
    <w:p w:rsidR="00B131BB" w:rsidRPr="00F02F87" w:rsidRDefault="00B131BB" w:rsidP="00895C89">
      <w:pPr>
        <w:pStyle w:val="ListParagraph"/>
        <w:numPr>
          <w:ilvl w:val="0"/>
          <w:numId w:val="45"/>
          <w:numberingChange w:id="381" w:author="corina.honcioiu" w:date="2012-03-22T09:40:00Z" w:original="•"/>
        </w:numPr>
        <w:rPr>
          <w:rFonts w:cs="Calibri"/>
          <w:sz w:val="24"/>
          <w:lang w:eastAsia="ro-RO"/>
        </w:rPr>
      </w:pPr>
      <w:r w:rsidRPr="00F02F87">
        <w:rPr>
          <w:rFonts w:cs="Calibri"/>
          <w:sz w:val="24"/>
          <w:lang w:eastAsia="ro-RO"/>
        </w:rPr>
        <w:t>Record responses manually by creating a new campaign response.</w:t>
      </w:r>
    </w:p>
    <w:p w:rsidR="00B131BB" w:rsidRPr="00F02F87" w:rsidRDefault="00B131BB" w:rsidP="00895C89">
      <w:pPr>
        <w:pStyle w:val="ListParagraph"/>
        <w:numPr>
          <w:ilvl w:val="0"/>
          <w:numId w:val="45"/>
          <w:numberingChange w:id="382" w:author="corina.honcioiu" w:date="2012-03-22T09:40:00Z" w:original="•"/>
        </w:numPr>
        <w:rPr>
          <w:rFonts w:cs="Calibri"/>
          <w:sz w:val="24"/>
          <w:lang w:eastAsia="ro-RO"/>
        </w:rPr>
      </w:pPr>
      <w:r w:rsidRPr="00F02F87">
        <w:rPr>
          <w:rFonts w:cs="Calibri"/>
          <w:sz w:val="24"/>
          <w:lang w:eastAsia="ro-RO"/>
        </w:rPr>
        <w:t>From within an activity, such as a phone call you received, convert the activity to a campaign response.</w:t>
      </w:r>
    </w:p>
    <w:p w:rsidR="00B131BB" w:rsidRPr="00F02F87" w:rsidRDefault="00B131BB" w:rsidP="00895C89">
      <w:pPr>
        <w:pStyle w:val="ListParagraph"/>
        <w:numPr>
          <w:ilvl w:val="0"/>
          <w:numId w:val="45"/>
          <w:numberingChange w:id="383" w:author="corina.honcioiu" w:date="2012-03-22T09:40:00Z" w:original="•"/>
        </w:numPr>
        <w:rPr>
          <w:rFonts w:cs="Calibri"/>
          <w:sz w:val="24"/>
          <w:lang w:eastAsia="ro-RO"/>
        </w:rPr>
      </w:pPr>
      <w:r w:rsidRPr="00F02F87">
        <w:rPr>
          <w:rFonts w:cs="Calibri"/>
          <w:sz w:val="24"/>
          <w:lang w:eastAsia="ro-RO"/>
        </w:rPr>
        <w:t>Import responses, such as from an outsourced marketing campaign.</w:t>
      </w:r>
    </w:p>
    <w:p w:rsidR="00B131BB" w:rsidRPr="00F02F87" w:rsidRDefault="00B131BB" w:rsidP="00895C89">
      <w:pPr>
        <w:pStyle w:val="ListParagraph"/>
        <w:numPr>
          <w:ilvl w:val="0"/>
          <w:numId w:val="45"/>
          <w:numberingChange w:id="384" w:author="corina.honcioiu" w:date="2012-03-22T09:40:00Z" w:original="•"/>
        </w:numPr>
        <w:rPr>
          <w:rFonts w:cs="Calibri"/>
          <w:sz w:val="24"/>
          <w:lang w:eastAsia="ro-RO"/>
        </w:rPr>
      </w:pPr>
      <w:r w:rsidRPr="00F02F87">
        <w:rPr>
          <w:rFonts w:cs="Calibri"/>
          <w:sz w:val="24"/>
          <w:lang w:eastAsia="ro-RO"/>
        </w:rPr>
        <w:t>In a campaign that uses e-mail via mail merge, customers can respond by e-mail and their messages are automatically converted to campaign responses.</w:t>
      </w:r>
    </w:p>
    <w:p w:rsidR="00B131BB" w:rsidRPr="00F02F87" w:rsidRDefault="00B131BB" w:rsidP="00895C89">
      <w:pPr>
        <w:rPr>
          <w:rFonts w:cs="Calibri"/>
          <w:sz w:val="24"/>
          <w:lang w:eastAsia="ro-RO"/>
        </w:rPr>
      </w:pPr>
      <w:r w:rsidRPr="00F02F87">
        <w:rPr>
          <w:rFonts w:cs="Calibri"/>
          <w:sz w:val="24"/>
          <w:lang w:eastAsia="ro-RO"/>
        </w:rPr>
        <w:t>All these actions recorded in the system, either automatically by CRM, and either manually by the user as response, planned or completed task means forming the campaign history.</w:t>
      </w:r>
    </w:p>
    <w:p w:rsidR="00B131BB" w:rsidRPr="00D10C0E" w:rsidRDefault="00B131BB" w:rsidP="00895C89">
      <w:pPr>
        <w:pStyle w:val="NormalWeb"/>
        <w:spacing w:before="0" w:beforeAutospacing="0" w:after="0" w:afterAutospacing="0"/>
        <w:rPr>
          <w:rFonts w:ascii="Calibri" w:hAnsi="Calibri" w:cs="Calibri"/>
          <w:szCs w:val="22"/>
          <w:lang w:val="en-US"/>
        </w:rPr>
      </w:pPr>
      <w:r>
        <w:rPr>
          <w:rFonts w:ascii="Calibri" w:hAnsi="Calibri" w:cs="Calibri"/>
          <w:szCs w:val="22"/>
          <w:lang w:val="en-US"/>
        </w:rPr>
        <w:t>The campaign records and marketing lists will be created and maintained in the CRM system by the Marketing Coordinator.</w:t>
      </w:r>
    </w:p>
    <w:p w:rsidR="00B131BB" w:rsidRDefault="00B131BB" w:rsidP="00895C89">
      <w:pPr>
        <w:rPr>
          <w:rFonts w:cs="Calibri"/>
          <w:lang w:eastAsia="ro-RO"/>
        </w:rPr>
      </w:pPr>
    </w:p>
    <w:p w:rsidR="00B131BB" w:rsidRDefault="00B131BB" w:rsidP="00895C89">
      <w:pPr>
        <w:pStyle w:val="Heading3"/>
      </w:pPr>
      <w:bookmarkStart w:id="385" w:name="_Toc320030226"/>
      <w:r>
        <w:t>MailChimp Integration</w:t>
      </w:r>
      <w:bookmarkEnd w:id="385"/>
    </w:p>
    <w:p w:rsidR="00B131BB" w:rsidRPr="00895C89" w:rsidRDefault="00B131BB" w:rsidP="00895C89"/>
    <w:p w:rsidR="00B131BB" w:rsidRDefault="00B131BB" w:rsidP="004A1323">
      <w:pPr>
        <w:rPr>
          <w:sz w:val="24"/>
        </w:rPr>
      </w:pPr>
      <w:r>
        <w:rPr>
          <w:sz w:val="24"/>
        </w:rPr>
        <w:t>In addition to the CRM system, CORPORATE OFFICE SOLUTIONS currently uses MailChimp as a marketing tool to mass send emails and track responses to and from different marketing lists. This functionality will be manually integrated with the Dynamics CRM marketing campaign functionality at the following levels:</w:t>
      </w:r>
    </w:p>
    <w:p w:rsidR="00B131BB" w:rsidRDefault="00B131BB" w:rsidP="004A1323">
      <w:pPr>
        <w:pStyle w:val="ListParagraph"/>
        <w:numPr>
          <w:ilvl w:val="0"/>
          <w:numId w:val="43"/>
          <w:numberingChange w:id="386" w:author="corina.honcioiu" w:date="2012-03-22T09:40:00Z" w:original="-"/>
        </w:numPr>
        <w:rPr>
          <w:sz w:val="24"/>
        </w:rPr>
      </w:pPr>
      <w:r>
        <w:rPr>
          <w:sz w:val="24"/>
        </w:rPr>
        <w:t>Marketing lists defined in Dynamics CRM will be manually exported in Excel files and then imported into MailChimp</w:t>
      </w:r>
    </w:p>
    <w:p w:rsidR="00B131BB" w:rsidRPr="001E4A30" w:rsidRDefault="00B131BB" w:rsidP="004A1323">
      <w:pPr>
        <w:pStyle w:val="ListParagraph"/>
        <w:numPr>
          <w:ilvl w:val="0"/>
          <w:numId w:val="43"/>
          <w:numberingChange w:id="387" w:author="corina.honcioiu" w:date="2012-03-22T09:40:00Z" w:original="-"/>
        </w:numPr>
        <w:rPr>
          <w:sz w:val="24"/>
        </w:rPr>
      </w:pPr>
      <w:r>
        <w:rPr>
          <w:sz w:val="24"/>
        </w:rPr>
        <w:t>Email responses and other tracking data will be manually exported from MailChimp and imported in CRM as campaign responses associated to campaigns defined in the system.</w:t>
      </w:r>
    </w:p>
    <w:p w:rsidR="00B131BB" w:rsidRDefault="00B131BB" w:rsidP="004A1323">
      <w:pPr>
        <w:pStyle w:val="Heading3"/>
      </w:pPr>
      <w:bookmarkStart w:id="388" w:name="_Toc320030227"/>
      <w:r>
        <w:t>Customer Surveys</w:t>
      </w:r>
      <w:bookmarkEnd w:id="388"/>
    </w:p>
    <w:p w:rsidR="00B131BB" w:rsidRDefault="00B131BB" w:rsidP="00EE0C45"/>
    <w:p w:rsidR="00B131BB" w:rsidRDefault="00B131BB" w:rsidP="00EE0C45">
      <w:pPr>
        <w:rPr>
          <w:sz w:val="24"/>
        </w:rPr>
      </w:pPr>
      <w:r w:rsidRPr="00EE0C45">
        <w:rPr>
          <w:sz w:val="24"/>
        </w:rPr>
        <w:t>PowerSurvey is a custom solution developed by a third party (PowerObjects) specifically for Microsoft Dynamics CRM that allows CRM users to define</w:t>
      </w:r>
      <w:r>
        <w:rPr>
          <w:sz w:val="24"/>
        </w:rPr>
        <w:t xml:space="preserve"> and</w:t>
      </w:r>
      <w:r w:rsidRPr="00EE0C45">
        <w:rPr>
          <w:sz w:val="24"/>
        </w:rPr>
        <w:t xml:space="preserve"> send surveys</w:t>
      </w:r>
      <w:r>
        <w:rPr>
          <w:sz w:val="24"/>
        </w:rPr>
        <w:t xml:space="preserve"> to customers</w:t>
      </w:r>
      <w:r w:rsidRPr="00EE0C45">
        <w:rPr>
          <w:sz w:val="24"/>
        </w:rPr>
        <w:t xml:space="preserve">, receive responses, and link responses and survey-sent history back to the </w:t>
      </w:r>
      <w:r>
        <w:rPr>
          <w:sz w:val="24"/>
        </w:rPr>
        <w:t>CRM</w:t>
      </w:r>
      <w:r w:rsidRPr="00EE0C45">
        <w:rPr>
          <w:sz w:val="24"/>
        </w:rPr>
        <w:t xml:space="preserve"> record</w:t>
      </w:r>
      <w:r>
        <w:rPr>
          <w:sz w:val="24"/>
        </w:rPr>
        <w:t>s</w:t>
      </w:r>
      <w:r w:rsidRPr="00EE0C45">
        <w:rPr>
          <w:sz w:val="24"/>
        </w:rPr>
        <w:t xml:space="preserve"> </w:t>
      </w:r>
      <w:r>
        <w:rPr>
          <w:sz w:val="24"/>
        </w:rPr>
        <w:t>. The main advantage of the solution is that it is completely configurable from Dynamics CRM, requiring no other tools or technical knowledge to define, send and receive survey feedback from customers.</w:t>
      </w:r>
    </w:p>
    <w:p w:rsidR="00B131BB" w:rsidRDefault="00B131BB" w:rsidP="001D0141">
      <w:pPr>
        <w:pStyle w:val="Heading4"/>
        <w:rPr>
          <w:lang w:eastAsia="ro-RO"/>
        </w:rPr>
      </w:pPr>
      <w:r>
        <w:rPr>
          <w:lang w:eastAsia="ro-RO"/>
        </w:rPr>
        <w:t>Creating and Sending Surveys</w:t>
      </w:r>
    </w:p>
    <w:p w:rsidR="00B131BB" w:rsidRDefault="00B131BB" w:rsidP="00E308D0">
      <w:pPr>
        <w:rPr>
          <w:lang w:eastAsia="ro-RO"/>
        </w:rPr>
      </w:pPr>
    </w:p>
    <w:p w:rsidR="00B131BB" w:rsidRPr="001C62DD" w:rsidRDefault="00B131BB" w:rsidP="00E308D0">
      <w:pPr>
        <w:rPr>
          <w:sz w:val="24"/>
        </w:rPr>
      </w:pPr>
      <w:r w:rsidRPr="001C62DD">
        <w:rPr>
          <w:sz w:val="24"/>
        </w:rPr>
        <w:t>In order to create new surveys using the PowerSurvey solution, the following steps are required</w:t>
      </w:r>
    </w:p>
    <w:p w:rsidR="00B131BB" w:rsidRPr="00C60D36" w:rsidRDefault="00B131BB" w:rsidP="00C60D36">
      <w:pPr>
        <w:numPr>
          <w:ilvl w:val="0"/>
          <w:numId w:val="46"/>
          <w:numberingChange w:id="389" w:author="corina.honcioiu" w:date="2012-03-22T09:40:00Z" w:original="%1:1:0:."/>
        </w:numPr>
        <w:shd w:val="clear" w:color="auto" w:fill="FFFFFF"/>
        <w:spacing w:before="100" w:beforeAutospacing="1" w:after="100" w:afterAutospacing="1" w:line="285" w:lineRule="atLeast"/>
        <w:rPr>
          <w:sz w:val="24"/>
        </w:rPr>
      </w:pPr>
      <w:r w:rsidRPr="00C60D36">
        <w:rPr>
          <w:sz w:val="24"/>
        </w:rPr>
        <w:t>Create survey questions</w:t>
      </w:r>
    </w:p>
    <w:p w:rsidR="00B131BB" w:rsidRPr="00C60D36" w:rsidRDefault="00B131BB" w:rsidP="00C60D36">
      <w:pPr>
        <w:numPr>
          <w:ilvl w:val="1"/>
          <w:numId w:val="46"/>
          <w:numberingChange w:id="390" w:author="corina.honcioiu" w:date="2012-03-22T09:40:00Z" w:original=""/>
        </w:numPr>
        <w:shd w:val="clear" w:color="auto" w:fill="FFFFFF"/>
        <w:spacing w:before="100" w:beforeAutospacing="1" w:after="100" w:afterAutospacing="1" w:line="285" w:lineRule="atLeast"/>
        <w:rPr>
          <w:sz w:val="24"/>
        </w:rPr>
      </w:pPr>
      <w:r w:rsidRPr="001C62DD">
        <w:rPr>
          <w:sz w:val="24"/>
        </w:rPr>
        <w:t>Define question text</w:t>
      </w:r>
    </w:p>
    <w:p w:rsidR="00B131BB" w:rsidRPr="001C62DD" w:rsidRDefault="00B131BB" w:rsidP="00C60D36">
      <w:pPr>
        <w:numPr>
          <w:ilvl w:val="1"/>
          <w:numId w:val="46"/>
          <w:numberingChange w:id="391" w:author="corina.honcioiu" w:date="2012-03-22T09:40:00Z" w:original=""/>
        </w:numPr>
        <w:shd w:val="clear" w:color="auto" w:fill="FFFFFF"/>
        <w:spacing w:before="100" w:beforeAutospacing="1" w:after="100" w:afterAutospacing="1" w:line="285" w:lineRule="atLeast"/>
        <w:rPr>
          <w:sz w:val="24"/>
        </w:rPr>
      </w:pPr>
      <w:r w:rsidRPr="00C60D36">
        <w:rPr>
          <w:sz w:val="24"/>
        </w:rPr>
        <w:t xml:space="preserve">Select the type of answer </w:t>
      </w:r>
    </w:p>
    <w:p w:rsidR="00B131BB" w:rsidRPr="00C60D36" w:rsidRDefault="00B131BB" w:rsidP="00C60D36">
      <w:pPr>
        <w:numPr>
          <w:ilvl w:val="1"/>
          <w:numId w:val="46"/>
          <w:numberingChange w:id="392" w:author="corina.honcioiu" w:date="2012-03-22T09:40:00Z" w:original=""/>
        </w:numPr>
        <w:shd w:val="clear" w:color="auto" w:fill="FFFFFF"/>
        <w:spacing w:before="100" w:beforeAutospacing="1" w:after="100" w:afterAutospacing="1" w:line="285" w:lineRule="atLeast"/>
        <w:rPr>
          <w:sz w:val="24"/>
        </w:rPr>
      </w:pPr>
      <w:r w:rsidRPr="001C62DD">
        <w:rPr>
          <w:sz w:val="24"/>
        </w:rPr>
        <w:t>Select required level</w:t>
      </w:r>
    </w:p>
    <w:p w:rsidR="00B131BB" w:rsidRPr="00C60D36" w:rsidRDefault="00B131BB" w:rsidP="00C60D36">
      <w:pPr>
        <w:numPr>
          <w:ilvl w:val="1"/>
          <w:numId w:val="46"/>
          <w:numberingChange w:id="393" w:author="corina.honcioiu" w:date="2012-03-22T09:40:00Z" w:original=""/>
        </w:numPr>
        <w:shd w:val="clear" w:color="auto" w:fill="FFFFFF"/>
        <w:spacing w:before="100" w:beforeAutospacing="1" w:after="100" w:afterAutospacing="1" w:line="285" w:lineRule="atLeast"/>
        <w:rPr>
          <w:sz w:val="24"/>
        </w:rPr>
      </w:pPr>
      <w:r w:rsidRPr="00C60D36">
        <w:rPr>
          <w:sz w:val="24"/>
        </w:rPr>
        <w:t>Depending on the question type, fill in additional fields</w:t>
      </w:r>
    </w:p>
    <w:p w:rsidR="00B131BB" w:rsidRPr="001D0141" w:rsidRDefault="00B131BB" w:rsidP="00C60D36">
      <w:pPr>
        <w:shd w:val="clear" w:color="auto" w:fill="FFFFFF"/>
        <w:spacing w:before="100" w:beforeAutospacing="1" w:after="100" w:afterAutospacing="1" w:line="285" w:lineRule="atLeast"/>
        <w:ind w:left="660"/>
        <w:rPr>
          <w:sz w:val="24"/>
        </w:rPr>
      </w:pPr>
      <w:r w:rsidRPr="001D0141">
        <w:rPr>
          <w:sz w:val="24"/>
        </w:rPr>
        <w:br/>
        <w:t> </w:t>
      </w:r>
      <w:r w:rsidRPr="001D0141">
        <w:rPr>
          <w:sz w:val="24"/>
        </w:rPr>
        <w:br/>
        <w:t> </w:t>
      </w:r>
    </w:p>
    <w:p w:rsidR="00B131BB" w:rsidRPr="001D0141" w:rsidRDefault="00B131BB" w:rsidP="001D0141">
      <w:pPr>
        <w:numPr>
          <w:ilvl w:val="0"/>
          <w:numId w:val="46"/>
          <w:numberingChange w:id="394" w:author="corina.honcioiu" w:date="2012-03-22T09:40:00Z" w:original="%1:2:0:."/>
        </w:numPr>
        <w:shd w:val="clear" w:color="auto" w:fill="FFFFFF"/>
        <w:spacing w:before="100" w:beforeAutospacing="1" w:after="100" w:afterAutospacing="1" w:line="285" w:lineRule="atLeast"/>
        <w:ind w:left="660"/>
        <w:rPr>
          <w:sz w:val="24"/>
        </w:rPr>
      </w:pPr>
      <w:r w:rsidRPr="001D0141">
        <w:rPr>
          <w:sz w:val="24"/>
        </w:rPr>
        <w:t>Build the survey</w:t>
      </w:r>
    </w:p>
    <w:p w:rsidR="00B131BB" w:rsidRPr="001D0141" w:rsidRDefault="00B131BB" w:rsidP="001D0141">
      <w:pPr>
        <w:numPr>
          <w:ilvl w:val="1"/>
          <w:numId w:val="46"/>
          <w:numberingChange w:id="395" w:author="corina.honcioiu" w:date="2012-03-22T09:40:00Z" w:original=""/>
        </w:numPr>
        <w:shd w:val="clear" w:color="auto" w:fill="FFFFFF"/>
        <w:spacing w:before="100" w:beforeAutospacing="1" w:after="100" w:afterAutospacing="1" w:line="285" w:lineRule="atLeast"/>
        <w:ind w:left="1020"/>
        <w:rPr>
          <w:sz w:val="24"/>
        </w:rPr>
      </w:pPr>
      <w:r w:rsidRPr="001D0141">
        <w:rPr>
          <w:sz w:val="24"/>
        </w:rPr>
        <w:t>Name the survey</w:t>
      </w:r>
    </w:p>
    <w:p w:rsidR="00B131BB" w:rsidRPr="001D0141" w:rsidRDefault="00B131BB" w:rsidP="001D0141">
      <w:pPr>
        <w:numPr>
          <w:ilvl w:val="1"/>
          <w:numId w:val="46"/>
          <w:numberingChange w:id="396" w:author="corina.honcioiu" w:date="2012-03-22T09:40:00Z" w:original=""/>
        </w:numPr>
        <w:shd w:val="clear" w:color="auto" w:fill="FFFFFF"/>
        <w:spacing w:before="100" w:beforeAutospacing="1" w:after="100" w:afterAutospacing="1" w:line="285" w:lineRule="atLeast"/>
        <w:ind w:left="1020"/>
        <w:rPr>
          <w:sz w:val="24"/>
        </w:rPr>
      </w:pPr>
      <w:r w:rsidRPr="001D0141">
        <w:rPr>
          <w:sz w:val="24"/>
        </w:rPr>
        <w:t>Depict a header, sub header, etc.</w:t>
      </w:r>
    </w:p>
    <w:p w:rsidR="00B131BB" w:rsidRPr="001D0141" w:rsidRDefault="00B131BB" w:rsidP="001D0141">
      <w:pPr>
        <w:numPr>
          <w:ilvl w:val="1"/>
          <w:numId w:val="46"/>
          <w:numberingChange w:id="397" w:author="corina.honcioiu" w:date="2012-03-22T09:40:00Z" w:original=""/>
        </w:numPr>
        <w:shd w:val="clear" w:color="auto" w:fill="FFFFFF"/>
        <w:spacing w:before="100" w:beforeAutospacing="1" w:after="100" w:afterAutospacing="1" w:line="285" w:lineRule="atLeast"/>
        <w:ind w:left="1020"/>
        <w:rPr>
          <w:sz w:val="24"/>
        </w:rPr>
      </w:pPr>
      <w:r w:rsidRPr="001D0141">
        <w:rPr>
          <w:sz w:val="24"/>
        </w:rPr>
        <w:t>Select a banner</w:t>
      </w:r>
    </w:p>
    <w:p w:rsidR="00B131BB" w:rsidRPr="001D0141" w:rsidRDefault="00B131BB" w:rsidP="001D0141">
      <w:pPr>
        <w:numPr>
          <w:ilvl w:val="1"/>
          <w:numId w:val="46"/>
          <w:numberingChange w:id="398" w:author="corina.honcioiu" w:date="2012-03-22T09:40:00Z" w:original=""/>
        </w:numPr>
        <w:shd w:val="clear" w:color="auto" w:fill="FFFFFF"/>
        <w:spacing w:before="100" w:beforeAutospacing="1" w:after="100" w:afterAutospacing="1" w:line="285" w:lineRule="atLeast"/>
        <w:ind w:left="1020"/>
        <w:rPr>
          <w:sz w:val="24"/>
        </w:rPr>
      </w:pPr>
      <w:r w:rsidRPr="001D0141">
        <w:rPr>
          <w:sz w:val="24"/>
        </w:rPr>
        <w:t>Specify questions per page, choose to have completed surveys emailed to up to 3 email addresses, and fill in a few other fields</w:t>
      </w:r>
    </w:p>
    <w:p w:rsidR="00B131BB" w:rsidRPr="001D0141" w:rsidRDefault="00B131BB" w:rsidP="001D0141">
      <w:pPr>
        <w:numPr>
          <w:ilvl w:val="1"/>
          <w:numId w:val="46"/>
          <w:numberingChange w:id="399" w:author="corina.honcioiu" w:date="2012-03-22T09:40:00Z" w:original=""/>
        </w:numPr>
        <w:shd w:val="clear" w:color="auto" w:fill="FFFFFF"/>
        <w:spacing w:before="100" w:beforeAutospacing="1" w:after="100" w:afterAutospacing="1" w:line="285" w:lineRule="atLeast"/>
        <w:ind w:left="1020"/>
        <w:rPr>
          <w:sz w:val="24"/>
        </w:rPr>
      </w:pPr>
      <w:r w:rsidRPr="001D0141">
        <w:rPr>
          <w:sz w:val="24"/>
        </w:rPr>
        <w:t>Choose survey questions</w:t>
      </w:r>
      <w:r w:rsidRPr="001C62DD">
        <w:rPr>
          <w:sz w:val="24"/>
        </w:rPr>
        <w:t xml:space="preserve"> from the ones created </w:t>
      </w:r>
    </w:p>
    <w:p w:rsidR="00B131BB" w:rsidRDefault="00B131BB" w:rsidP="00EE0C45">
      <w:pPr>
        <w:rPr>
          <w:sz w:val="24"/>
        </w:rPr>
      </w:pPr>
      <w:r>
        <w:rPr>
          <w:sz w:val="24"/>
        </w:rPr>
        <w:t>Once created, surveys can be sent by email to customers either individually, or in groups. The same Marketing List functionality used to segment customers by different criteria can be used here to send the right surveys to the right audience.</w:t>
      </w:r>
    </w:p>
    <w:p w:rsidR="00B131BB" w:rsidRPr="00EE0C45" w:rsidRDefault="00B131BB" w:rsidP="00EE0C45">
      <w:pPr>
        <w:rPr>
          <w:sz w:val="24"/>
        </w:rPr>
      </w:pPr>
      <w:r>
        <w:rPr>
          <w:sz w:val="24"/>
        </w:rPr>
        <w:t>Survey Responses are automatically created in CRM every time a customer completes and submits a survey they received.</w:t>
      </w:r>
    </w:p>
    <w:p w:rsidR="00B131BB" w:rsidRPr="00742EDC" w:rsidRDefault="00B131BB">
      <w:pPr>
        <w:rPr>
          <w:b/>
        </w:rPr>
      </w:pPr>
      <w:r w:rsidRPr="00742EDC">
        <w:rPr>
          <w:b/>
        </w:rPr>
        <w:t>NOTE</w:t>
      </w:r>
    </w:p>
    <w:p w:rsidR="00B131BB" w:rsidRPr="00742EDC" w:rsidRDefault="00B131BB" w:rsidP="00742EDC">
      <w:pPr>
        <w:pBdr>
          <w:top w:val="single" w:sz="4" w:space="1" w:color="auto"/>
          <w:left w:val="single" w:sz="4" w:space="4" w:color="auto"/>
          <w:bottom w:val="single" w:sz="4" w:space="1" w:color="auto"/>
          <w:right w:val="single" w:sz="4" w:space="4" w:color="auto"/>
        </w:pBdr>
        <w:rPr>
          <w:sz w:val="24"/>
        </w:rPr>
      </w:pPr>
      <w:r w:rsidRPr="00742EDC">
        <w:rPr>
          <w:sz w:val="24"/>
        </w:rPr>
        <w:t>The add-on costs $2 per user per month. Users counted are everyone enabled in the CRM system. It means that for an amount of 15 enabled users you will pay additionally 30$ (approximate 23 €) per month.</w:t>
      </w:r>
    </w:p>
    <w:p w:rsidR="00B131BB" w:rsidRPr="00742EDC" w:rsidRDefault="00B131BB">
      <w:pPr>
        <w:rPr>
          <w:sz w:val="24"/>
        </w:rPr>
      </w:pPr>
      <w:r w:rsidRPr="00742EDC">
        <w:rPr>
          <w:sz w:val="24"/>
        </w:rPr>
        <w:t>Surveys can be defined and sent by any user defined in the system, with the appropriate rights.</w:t>
      </w:r>
    </w:p>
    <w:p w:rsidR="00B131BB" w:rsidRPr="00742EDC" w:rsidRDefault="00B131BB">
      <w:pPr>
        <w:rPr>
          <w:sz w:val="24"/>
        </w:rPr>
      </w:pPr>
      <w:r w:rsidRPr="00742EDC">
        <w:rPr>
          <w:sz w:val="24"/>
        </w:rPr>
        <w:t>Some of the solution advantages are:</w:t>
      </w:r>
    </w:p>
    <w:p w:rsidR="00B131BB" w:rsidRPr="00742EDC" w:rsidRDefault="00B131BB" w:rsidP="00D12350">
      <w:pPr>
        <w:pStyle w:val="ListParagraph"/>
        <w:numPr>
          <w:ilvl w:val="0"/>
          <w:numId w:val="43"/>
          <w:numberingChange w:id="400" w:author="corina.honcioiu" w:date="2012-03-22T09:40:00Z" w:original="-"/>
        </w:numPr>
        <w:rPr>
          <w:sz w:val="24"/>
        </w:rPr>
      </w:pPr>
      <w:r w:rsidRPr="00742EDC">
        <w:rPr>
          <w:sz w:val="24"/>
        </w:rPr>
        <w:t>It completely fits current requirements</w:t>
      </w:r>
    </w:p>
    <w:p w:rsidR="00B131BB" w:rsidRPr="00742EDC" w:rsidRDefault="00B131BB" w:rsidP="00D12350">
      <w:pPr>
        <w:pStyle w:val="ListParagraph"/>
        <w:numPr>
          <w:ilvl w:val="0"/>
          <w:numId w:val="43"/>
          <w:numberingChange w:id="401" w:author="corina.honcioiu" w:date="2012-03-22T09:40:00Z" w:original="-"/>
        </w:numPr>
        <w:rPr>
          <w:sz w:val="24"/>
        </w:rPr>
      </w:pPr>
      <w:r w:rsidRPr="00742EDC">
        <w:rPr>
          <w:sz w:val="24"/>
        </w:rPr>
        <w:t>It is already implemented, tested and used by other organizations</w:t>
      </w:r>
    </w:p>
    <w:p w:rsidR="00B131BB" w:rsidRPr="00742EDC" w:rsidRDefault="00B131BB" w:rsidP="00D12350">
      <w:pPr>
        <w:pStyle w:val="ListParagraph"/>
        <w:numPr>
          <w:ilvl w:val="0"/>
          <w:numId w:val="43"/>
          <w:numberingChange w:id="402" w:author="corina.honcioiu" w:date="2012-03-22T09:40:00Z" w:original="-"/>
        </w:numPr>
        <w:rPr>
          <w:sz w:val="24"/>
        </w:rPr>
      </w:pPr>
      <w:r w:rsidRPr="00742EDC">
        <w:rPr>
          <w:sz w:val="24"/>
        </w:rPr>
        <w:t>The surveys’ landing pages will be published on the PowerObjects dedicated site, which means that you are not supposed to expose one of your servers to the internet</w:t>
      </w:r>
    </w:p>
    <w:p w:rsidR="00B131BB" w:rsidRPr="00742EDC" w:rsidRDefault="00B131BB" w:rsidP="00D12350">
      <w:pPr>
        <w:pStyle w:val="ListParagraph"/>
        <w:numPr>
          <w:ilvl w:val="0"/>
          <w:numId w:val="43"/>
          <w:numberingChange w:id="403" w:author="corina.honcioiu" w:date="2012-03-22T09:40:00Z" w:original="-"/>
        </w:numPr>
        <w:rPr>
          <w:sz w:val="24"/>
        </w:rPr>
      </w:pPr>
      <w:r w:rsidRPr="00742EDC">
        <w:rPr>
          <w:sz w:val="24"/>
        </w:rPr>
        <w:t xml:space="preserve">Is has a simple subscription functionality, integrated directly within CRM Online </w:t>
      </w:r>
    </w:p>
    <w:p w:rsidR="00B131BB" w:rsidRPr="00742EDC" w:rsidRDefault="00B131BB" w:rsidP="00D12350">
      <w:pPr>
        <w:pStyle w:val="ListParagraph"/>
        <w:numPr>
          <w:ilvl w:val="0"/>
          <w:numId w:val="43"/>
          <w:numberingChange w:id="404" w:author="corina.honcioiu" w:date="2012-03-22T09:40:00Z" w:original="-"/>
        </w:numPr>
        <w:rPr>
          <w:sz w:val="24"/>
        </w:rPr>
      </w:pPr>
      <w:r w:rsidRPr="00742EDC">
        <w:rPr>
          <w:sz w:val="24"/>
        </w:rPr>
        <w:t>All survey responses are integrated in CRM, so you can:</w:t>
      </w:r>
    </w:p>
    <w:p w:rsidR="00B131BB" w:rsidRDefault="00B131BB" w:rsidP="00D12350">
      <w:pPr>
        <w:pStyle w:val="ListParagraph"/>
        <w:numPr>
          <w:ilvl w:val="1"/>
          <w:numId w:val="43"/>
          <w:numberingChange w:id="405" w:author="corina.honcioiu" w:date="2012-03-22T09:40:00Z" w:original="o"/>
        </w:numPr>
        <w:rPr>
          <w:sz w:val="24"/>
        </w:rPr>
      </w:pPr>
      <w:r w:rsidRPr="00742EDC">
        <w:rPr>
          <w:sz w:val="24"/>
        </w:rPr>
        <w:t>See from client page which surveys filled-in</w:t>
      </w:r>
    </w:p>
    <w:p w:rsidR="00B131BB" w:rsidRPr="00742EDC" w:rsidRDefault="00B131BB" w:rsidP="00D12350">
      <w:pPr>
        <w:pStyle w:val="ListParagraph"/>
        <w:numPr>
          <w:ilvl w:val="1"/>
          <w:numId w:val="43"/>
          <w:numberingChange w:id="406" w:author="corina.honcioiu" w:date="2012-03-22T09:40:00Z" w:original="o"/>
        </w:numPr>
        <w:rPr>
          <w:sz w:val="24"/>
        </w:rPr>
      </w:pPr>
      <w:r w:rsidRPr="00742EDC">
        <w:rPr>
          <w:sz w:val="24"/>
        </w:rPr>
        <w:t>Create reports and analytics based on each question, survey, etc</w:t>
      </w:r>
    </w:p>
    <w:p w:rsidR="00B131BB" w:rsidRPr="00F27AB6" w:rsidRDefault="00B131BB" w:rsidP="00742EDC">
      <w:pPr>
        <w:pStyle w:val="ListParagraph"/>
        <w:ind w:left="1440"/>
        <w:rPr>
          <w:rFonts w:ascii="Cambria" w:hAnsi="Cambria"/>
          <w:b/>
          <w:bCs/>
          <w:color w:val="4F81BD"/>
          <w:sz w:val="26"/>
          <w:szCs w:val="26"/>
        </w:rPr>
      </w:pPr>
      <w:r>
        <w:br w:type="page"/>
      </w:r>
    </w:p>
    <w:p w:rsidR="00B131BB" w:rsidRPr="003C224A" w:rsidRDefault="00B131BB" w:rsidP="009B6932">
      <w:pPr>
        <w:pStyle w:val="Heading2"/>
      </w:pPr>
      <w:bookmarkStart w:id="407" w:name="_Toc320030228"/>
      <w:r w:rsidRPr="003C224A">
        <w:t>Reporting and Analytics</w:t>
      </w:r>
      <w:bookmarkEnd w:id="353"/>
      <w:bookmarkEnd w:id="354"/>
      <w:bookmarkEnd w:id="355"/>
      <w:bookmarkEnd w:id="356"/>
      <w:bookmarkEnd w:id="407"/>
    </w:p>
    <w:p w:rsidR="00B131BB" w:rsidRDefault="00B131BB" w:rsidP="000E2B9C">
      <w:pPr>
        <w:rPr>
          <w:rStyle w:val="EstiloCuerpo"/>
        </w:rPr>
      </w:pPr>
    </w:p>
    <w:p w:rsidR="00B131BB" w:rsidRDefault="00B131BB" w:rsidP="000E2B9C">
      <w:pPr>
        <w:rPr>
          <w:rStyle w:val="EstiloCuerpo"/>
        </w:rPr>
      </w:pPr>
      <w:r>
        <w:rPr>
          <w:rStyle w:val="EstiloCuerpo"/>
        </w:rPr>
        <w:t>The following reports will be developed in the CRM system using standard Microsoft Reporting Services reports.</w:t>
      </w:r>
    </w:p>
    <w:p w:rsidR="00B131BB" w:rsidRDefault="00B131BB" w:rsidP="000E2B9C">
      <w:pPr>
        <w:rPr>
          <w:rStyle w:val="EstiloCuerpo"/>
          <w:b/>
        </w:rPr>
      </w:pPr>
      <w:r w:rsidRPr="00DD00A2">
        <w:rPr>
          <w:rStyle w:val="EstiloCuerpo"/>
          <w:b/>
        </w:rPr>
        <w:t>NOTE</w:t>
      </w:r>
    </w:p>
    <w:p w:rsidR="00B131BB" w:rsidRPr="00DD00A2" w:rsidRDefault="00B131BB" w:rsidP="00DD00A2">
      <w:pPr>
        <w:pBdr>
          <w:top w:val="single" w:sz="4" w:space="1" w:color="auto"/>
          <w:left w:val="single" w:sz="4" w:space="4" w:color="auto"/>
          <w:bottom w:val="single" w:sz="4" w:space="1" w:color="auto"/>
          <w:right w:val="single" w:sz="4" w:space="4" w:color="auto"/>
        </w:pBdr>
        <w:rPr>
          <w:rStyle w:val="EstiloCuerpo"/>
        </w:rPr>
      </w:pPr>
      <w:r>
        <w:rPr>
          <w:rStyle w:val="EstiloCuerpo"/>
        </w:rPr>
        <w:t>Report layouts and definitions that were provided by CUSTOMER OFFICE SOLUTIONS are attached in this document. Final reports may not use the exact same layout but will contain the required information.</w:t>
      </w:r>
    </w:p>
    <w:p w:rsidR="00B131BB" w:rsidRPr="00DD00A2" w:rsidRDefault="00B131BB" w:rsidP="00DD00A2">
      <w:pPr>
        <w:pStyle w:val="Heading3"/>
        <w:rPr>
          <w:rStyle w:val="EstiloCuerpo"/>
          <w:rFonts w:ascii="Cambria" w:hAnsi="Cambria"/>
          <w:sz w:val="22"/>
        </w:rPr>
      </w:pPr>
      <w:bookmarkStart w:id="408" w:name="_Toc320030229"/>
      <w:r w:rsidRPr="00DD00A2">
        <w:rPr>
          <w:rStyle w:val="EstiloCuerpo"/>
          <w:rFonts w:ascii="Cambria" w:hAnsi="Cambria"/>
          <w:sz w:val="22"/>
        </w:rPr>
        <w:t>Management Reports</w:t>
      </w:r>
      <w:bookmarkEnd w:id="408"/>
    </w:p>
    <w:p w:rsidR="00B131BB" w:rsidRDefault="00B131BB" w:rsidP="00DD00A2"/>
    <w:p w:rsidR="00B131BB" w:rsidRDefault="00B131BB" w:rsidP="00DD00A2">
      <w:pPr>
        <w:pStyle w:val="Heading4"/>
        <w:rPr>
          <w:lang w:eastAsia="ro-RO"/>
        </w:rPr>
      </w:pPr>
      <w:r w:rsidRPr="008E3568">
        <w:rPr>
          <w:lang w:eastAsia="ro-RO"/>
        </w:rPr>
        <w:t xml:space="preserve">Annual Sales Analysis </w:t>
      </w:r>
    </w:p>
    <w:p w:rsidR="00B131BB" w:rsidRPr="001B7C8F" w:rsidRDefault="00B131BB" w:rsidP="00DD00A2">
      <w:pPr>
        <w:spacing w:after="0" w:line="240" w:lineRule="auto"/>
        <w:rPr>
          <w:rStyle w:val="EstiloCuerpo"/>
        </w:rPr>
      </w:pPr>
      <w:r w:rsidRPr="001B7C8F">
        <w:rPr>
          <w:rStyle w:val="EstiloCuerpo"/>
        </w:rPr>
        <w:t>This report will use as a main data source the information recorded in CRM Order records.</w:t>
      </w:r>
    </w:p>
    <w:p w:rsidR="00B131BB" w:rsidRPr="001B7C8F" w:rsidRDefault="00B131BB" w:rsidP="00DD00A2">
      <w:pPr>
        <w:spacing w:after="0" w:line="240" w:lineRule="auto"/>
        <w:rPr>
          <w:rStyle w:val="EstiloCuerpo"/>
        </w:rPr>
      </w:pPr>
    </w:p>
    <w:p w:rsidR="00B131BB" w:rsidRPr="001B7C8F" w:rsidRDefault="00B131BB" w:rsidP="00DD00A2">
      <w:pPr>
        <w:spacing w:after="0" w:line="240" w:lineRule="auto"/>
        <w:rPr>
          <w:rStyle w:val="EstiloCuerpo"/>
        </w:rPr>
      </w:pPr>
      <w:r w:rsidRPr="001B7C8F">
        <w:rPr>
          <w:rStyle w:val="EstiloCuerpo"/>
        </w:rPr>
        <w:t>Report Template:</w:t>
      </w:r>
    </w:p>
    <w:p w:rsidR="00B131BB" w:rsidRDefault="00B131BB" w:rsidP="00DD00A2">
      <w:pPr>
        <w:spacing w:after="0" w:line="240" w:lineRule="auto"/>
        <w:rPr>
          <w:rFonts w:cs="Calibri"/>
          <w:lang w:eastAsia="ro-RO"/>
        </w:rPr>
      </w:pPr>
    </w:p>
    <w:p w:rsidR="00B131BB" w:rsidRPr="00DD00A2" w:rsidRDefault="00B131BB" w:rsidP="00DD00A2">
      <w:pPr>
        <w:spacing w:after="0" w:line="240" w:lineRule="auto"/>
        <w:rPr>
          <w:rFonts w:cs="Calibri"/>
          <w:lang w:eastAsia="ro-RO"/>
        </w:rPr>
      </w:pPr>
      <w:r w:rsidRPr="00B2196D">
        <w:rPr>
          <w:rFonts w:cs="Calibri"/>
          <w:lang w:eastAsia="ro-RO"/>
        </w:rPr>
        <w:object w:dxaOrig="2040" w:dyaOrig="1320">
          <v:shape id="_x0000_i1029" type="#_x0000_t75" style="width:102pt;height:66pt" o:ole="">
            <v:imagedata r:id="rId9" o:title=""/>
          </v:shape>
          <o:OLEObject Type="Embed" ProgID="Excel.Sheet.12" ShapeID="_x0000_i1029" DrawAspect="Icon" ObjectID="_1394010115" r:id="rId10"/>
        </w:object>
      </w:r>
    </w:p>
    <w:p w:rsidR="00B131BB" w:rsidRPr="008E3568" w:rsidRDefault="00B131BB" w:rsidP="008E3568">
      <w:pPr>
        <w:spacing w:after="0" w:line="240" w:lineRule="auto"/>
        <w:rPr>
          <w:rFonts w:cs="Calibri"/>
          <w:i/>
          <w:lang w:eastAsia="ro-RO"/>
        </w:rPr>
      </w:pPr>
      <w:r w:rsidRPr="008E3568">
        <w:rPr>
          <w:rFonts w:cs="Calibri"/>
          <w:i/>
          <w:lang w:eastAsia="ro-RO"/>
        </w:rPr>
        <w:t> </w:t>
      </w:r>
    </w:p>
    <w:p w:rsidR="00B131BB" w:rsidRPr="008E3568" w:rsidRDefault="00B131BB" w:rsidP="00DD00A2">
      <w:pPr>
        <w:pStyle w:val="Heading4"/>
        <w:rPr>
          <w:lang w:eastAsia="ro-RO"/>
        </w:rPr>
      </w:pPr>
      <w:r w:rsidRPr="008E3568">
        <w:rPr>
          <w:lang w:eastAsia="ro-RO"/>
        </w:rPr>
        <w:t xml:space="preserve"> </w:t>
      </w:r>
      <w:r>
        <w:rPr>
          <w:lang w:eastAsia="ro-RO"/>
        </w:rPr>
        <w:t xml:space="preserve">Overall and Individual </w:t>
      </w:r>
      <w:r w:rsidRPr="008E3568">
        <w:rPr>
          <w:lang w:eastAsia="ro-RO"/>
        </w:rPr>
        <w:t xml:space="preserve">MPR </w:t>
      </w:r>
    </w:p>
    <w:p w:rsidR="00B131BB" w:rsidRPr="001B7C8F" w:rsidRDefault="00B131BB" w:rsidP="008E3568">
      <w:pPr>
        <w:spacing w:after="0" w:line="240" w:lineRule="auto"/>
        <w:rPr>
          <w:rStyle w:val="EstiloCuerpo"/>
        </w:rPr>
      </w:pPr>
      <w:r w:rsidRPr="008E3568">
        <w:rPr>
          <w:rFonts w:cs="Calibri"/>
          <w:i/>
          <w:lang w:eastAsia="ro-RO"/>
        </w:rPr>
        <w:t> </w:t>
      </w:r>
      <w:r w:rsidRPr="001B7C8F">
        <w:rPr>
          <w:rStyle w:val="EstiloCuerpo"/>
        </w:rPr>
        <w:t>These reports will use as a main data source the information recorded in CRM Opportunity records.</w:t>
      </w:r>
    </w:p>
    <w:p w:rsidR="00B131BB" w:rsidRDefault="00B131BB" w:rsidP="008E3568">
      <w:pPr>
        <w:numPr>
          <w:ins w:id="409" w:author="corina.honcioiu" w:date="2012-03-23T11:32:00Z"/>
        </w:numPr>
        <w:spacing w:after="0" w:line="240" w:lineRule="auto"/>
        <w:rPr>
          <w:ins w:id="410" w:author="corina.honcioiu" w:date="2012-03-23T11:32:00Z"/>
          <w:rStyle w:val="EstiloCuerpo"/>
        </w:rPr>
      </w:pPr>
    </w:p>
    <w:p w:rsidR="00B131BB" w:rsidRDefault="00B131BB" w:rsidP="008E3568">
      <w:pPr>
        <w:spacing w:after="0" w:line="240" w:lineRule="auto"/>
        <w:rPr>
          <w:ins w:id="411" w:author="corina.honcioiu" w:date="2012-03-23T11:33:00Z"/>
          <w:rStyle w:val="EstiloCuerpo"/>
        </w:rPr>
      </w:pPr>
      <w:ins w:id="412" w:author="corina.honcioiu" w:date="2012-03-23T11:33:00Z">
        <w:r>
          <w:rPr>
            <w:rStyle w:val="EstiloCuerpo"/>
          </w:rPr>
          <w:t>When an opportunity is closed, the system will automatically fill in the Probability field:</w:t>
        </w:r>
      </w:ins>
    </w:p>
    <w:p w:rsidR="00B131BB" w:rsidRDefault="00B131BB" w:rsidP="008E3568">
      <w:pPr>
        <w:numPr>
          <w:ins w:id="413" w:author="corina.honcioiu" w:date="2012-03-23T11:33:00Z"/>
        </w:numPr>
        <w:spacing w:after="0" w:line="240" w:lineRule="auto"/>
        <w:rPr>
          <w:ins w:id="414" w:author="corina.honcioiu" w:date="2012-03-23T11:33:00Z"/>
          <w:rStyle w:val="EstiloCuerpo"/>
        </w:rPr>
      </w:pPr>
      <w:ins w:id="415" w:author="corina.honcioiu" w:date="2012-03-23T11:33:00Z">
        <w:r>
          <w:rPr>
            <w:rStyle w:val="EstiloCuerpo"/>
          </w:rPr>
          <w:t>100% - Won</w:t>
        </w:r>
      </w:ins>
    </w:p>
    <w:p w:rsidR="00B131BB" w:rsidRDefault="00B131BB" w:rsidP="008E3568">
      <w:pPr>
        <w:numPr>
          <w:ins w:id="416" w:author="corina.honcioiu" w:date="2012-03-23T11:33:00Z"/>
        </w:numPr>
        <w:spacing w:after="0" w:line="240" w:lineRule="auto"/>
        <w:rPr>
          <w:ins w:id="417" w:author="corina.honcioiu" w:date="2012-03-23T11:41:00Z"/>
          <w:rStyle w:val="EstiloCuerpo"/>
        </w:rPr>
      </w:pPr>
      <w:ins w:id="418" w:author="corina.honcioiu" w:date="2012-03-23T11:33:00Z">
        <w:r>
          <w:rPr>
            <w:rStyle w:val="EstiloCuerpo"/>
          </w:rPr>
          <w:t>0% - Lost</w:t>
        </w:r>
      </w:ins>
    </w:p>
    <w:p w:rsidR="00B131BB" w:rsidRDefault="00B131BB" w:rsidP="008E3568">
      <w:pPr>
        <w:numPr>
          <w:ins w:id="419" w:author="corina.honcioiu" w:date="2012-03-23T11:33:00Z"/>
        </w:numPr>
        <w:spacing w:after="0" w:line="240" w:lineRule="auto"/>
        <w:rPr>
          <w:ins w:id="420" w:author="corina.honcioiu" w:date="2012-03-23T11:41:00Z"/>
          <w:rStyle w:val="EstiloCuerpo"/>
        </w:rPr>
      </w:pPr>
    </w:p>
    <w:p w:rsidR="00B131BB" w:rsidRPr="001B7C8F" w:rsidRDefault="00B131BB" w:rsidP="008E3568">
      <w:pPr>
        <w:numPr>
          <w:ins w:id="421" w:author="corina.honcioiu" w:date="2012-03-23T11:33:00Z"/>
        </w:numPr>
        <w:spacing w:after="0" w:line="240" w:lineRule="auto"/>
        <w:rPr>
          <w:rStyle w:val="EstiloCuerpo"/>
        </w:rPr>
      </w:pPr>
      <w:ins w:id="422" w:author="corina.honcioiu" w:date="2012-03-23T11:41:00Z">
        <w:r>
          <w:rPr>
            <w:rStyle w:val="EstiloCuerpo"/>
          </w:rPr>
          <w:t xml:space="preserve">Individual MPR: All columns will be the same as for the first 3 months timeframe. </w:t>
        </w:r>
      </w:ins>
    </w:p>
    <w:p w:rsidR="00B131BB" w:rsidRPr="001B7C8F" w:rsidRDefault="00B131BB" w:rsidP="00AB5970">
      <w:pPr>
        <w:spacing w:after="0" w:line="240" w:lineRule="auto"/>
        <w:rPr>
          <w:rStyle w:val="EstiloCuerpo"/>
        </w:rPr>
      </w:pPr>
      <w:r w:rsidRPr="001B7C8F">
        <w:rPr>
          <w:rStyle w:val="EstiloCuerpo"/>
        </w:rPr>
        <w:t>Reports Template:</w:t>
      </w:r>
    </w:p>
    <w:p w:rsidR="00B131BB" w:rsidRDefault="00B131BB" w:rsidP="008E3568">
      <w:pPr>
        <w:spacing w:after="0" w:line="240" w:lineRule="auto"/>
        <w:rPr>
          <w:rFonts w:cs="Calibri"/>
          <w:lang w:eastAsia="ro-RO"/>
        </w:rPr>
      </w:pPr>
      <w:r w:rsidRPr="00B2196D">
        <w:rPr>
          <w:rFonts w:cs="Calibri"/>
          <w:lang w:eastAsia="ro-RO"/>
        </w:rPr>
        <w:object w:dxaOrig="1531" w:dyaOrig="990">
          <v:shape id="_x0000_i1030" type="#_x0000_t75" style="width:75.75pt;height:49.5pt" o:ole="">
            <v:imagedata r:id="rId11" o:title=""/>
          </v:shape>
          <o:OLEObject Type="Embed" ProgID="Excel.Sheet.12" ShapeID="_x0000_i1030" DrawAspect="Icon" ObjectID="_1394010116" r:id="rId12"/>
        </w:object>
      </w:r>
    </w:p>
    <w:p w:rsidR="00B131BB" w:rsidRDefault="00B131BB" w:rsidP="008E3568">
      <w:pPr>
        <w:spacing w:after="0" w:line="240" w:lineRule="auto"/>
        <w:rPr>
          <w:rFonts w:cs="Calibri"/>
          <w:lang w:eastAsia="ro-RO"/>
        </w:rPr>
      </w:pPr>
      <w:r w:rsidRPr="00B2196D">
        <w:rPr>
          <w:rFonts w:cs="Calibri"/>
          <w:lang w:eastAsia="ro-RO"/>
        </w:rPr>
        <w:object w:dxaOrig="1531" w:dyaOrig="990">
          <v:shape id="_x0000_i1031" type="#_x0000_t75" style="width:75.75pt;height:49.5pt" o:ole="">
            <v:imagedata r:id="rId13" o:title=""/>
          </v:shape>
          <o:OLEObject Type="Embed" ProgID="Excel.Sheet.12" ShapeID="_x0000_i1031" DrawAspect="Icon" ObjectID="_1394010117" r:id="rId14"/>
        </w:object>
      </w:r>
    </w:p>
    <w:p w:rsidR="00B131BB" w:rsidRPr="00DD00A2" w:rsidRDefault="00B131BB" w:rsidP="008E3568">
      <w:pPr>
        <w:spacing w:after="0" w:line="240" w:lineRule="auto"/>
        <w:rPr>
          <w:rFonts w:cs="Calibri"/>
          <w:lang w:eastAsia="ro-RO"/>
        </w:rPr>
      </w:pPr>
    </w:p>
    <w:p w:rsidR="00B131BB" w:rsidRPr="008E3568" w:rsidRDefault="00B131BB" w:rsidP="008E3568">
      <w:pPr>
        <w:spacing w:after="0" w:line="240" w:lineRule="auto"/>
        <w:rPr>
          <w:rFonts w:cs="Calibri"/>
          <w:i/>
          <w:lang w:eastAsia="ro-RO"/>
        </w:rPr>
      </w:pPr>
    </w:p>
    <w:p w:rsidR="00B131BB" w:rsidRDefault="00B131BB" w:rsidP="008E3568">
      <w:pPr>
        <w:spacing w:after="0" w:line="240" w:lineRule="auto"/>
        <w:rPr>
          <w:rFonts w:cs="Calibri"/>
          <w:b/>
          <w:bCs/>
          <w:i/>
          <w:lang w:eastAsia="ro-RO"/>
        </w:rPr>
      </w:pPr>
    </w:p>
    <w:p w:rsidR="00B131BB" w:rsidRPr="00B131BB" w:rsidRDefault="00B131BB" w:rsidP="001B7C8F">
      <w:pPr>
        <w:pStyle w:val="Heading4"/>
        <w:rPr>
          <w:color w:val="auto"/>
          <w:lang w:eastAsia="ro-RO"/>
          <w:rPrChange w:id="423" w:author="corina.honcioiu" w:date="2012-03-23T11:49:00Z">
            <w:rPr>
              <w:color w:val="FF0000"/>
              <w:lang w:eastAsia="ro-RO"/>
            </w:rPr>
          </w:rPrChange>
        </w:rPr>
      </w:pPr>
      <w:r w:rsidRPr="00B131BB">
        <w:rPr>
          <w:color w:val="auto"/>
          <w:lang w:eastAsia="ro-RO"/>
          <w:rPrChange w:id="424" w:author="corina.honcioiu" w:date="2012-03-23T11:49:00Z">
            <w:rPr>
              <w:color w:val="FF0000"/>
              <w:lang w:eastAsia="ro-RO"/>
            </w:rPr>
          </w:rPrChange>
        </w:rPr>
        <w:t>Interface and Steelcase Projects Report</w:t>
      </w:r>
      <w:ins w:id="425" w:author="corina.honcioiu" w:date="2012-03-22T12:26:00Z">
        <w:r w:rsidRPr="00B131BB">
          <w:rPr>
            <w:color w:val="auto"/>
            <w:lang w:eastAsia="ro-RO"/>
            <w:rPrChange w:id="426" w:author="corina.honcioiu" w:date="2012-03-23T11:49:00Z">
              <w:rPr>
                <w:color w:val="FF0000"/>
                <w:lang w:eastAsia="ro-RO"/>
              </w:rPr>
            </w:rPrChange>
          </w:rPr>
          <w:t xml:space="preserve"> </w:t>
        </w:r>
      </w:ins>
    </w:p>
    <w:p w:rsidR="00B131BB" w:rsidRDefault="00B131BB" w:rsidP="008E3568">
      <w:pPr>
        <w:spacing w:after="0" w:line="240" w:lineRule="auto"/>
        <w:rPr>
          <w:rStyle w:val="EstiloCuerpo"/>
        </w:rPr>
      </w:pPr>
      <w:r>
        <w:rPr>
          <w:rFonts w:cs="Calibri"/>
          <w:bCs/>
          <w:lang w:eastAsia="ro-RO"/>
        </w:rPr>
        <w:t xml:space="preserve">These reports will use </w:t>
      </w:r>
      <w:r w:rsidRPr="001B7C8F">
        <w:rPr>
          <w:rStyle w:val="EstiloCuerpo"/>
        </w:rPr>
        <w:t>as a main data source the information recorded in CRM Opportunity</w:t>
      </w:r>
      <w:r>
        <w:rPr>
          <w:rStyle w:val="EstiloCuerpo"/>
        </w:rPr>
        <w:t xml:space="preserve"> and Opportunity Product</w:t>
      </w:r>
      <w:r w:rsidRPr="001B7C8F">
        <w:rPr>
          <w:rStyle w:val="EstiloCuerpo"/>
        </w:rPr>
        <w:t xml:space="preserve"> records</w:t>
      </w:r>
      <w:r>
        <w:rPr>
          <w:rStyle w:val="EstiloCuerpo"/>
        </w:rPr>
        <w:t>, filtered only to those specific suppliers.</w:t>
      </w:r>
    </w:p>
    <w:p w:rsidR="00B131BB" w:rsidRDefault="00B131BB" w:rsidP="008E3568">
      <w:pPr>
        <w:spacing w:after="0" w:line="240" w:lineRule="auto"/>
        <w:rPr>
          <w:rStyle w:val="EstiloCuerpo"/>
        </w:rPr>
      </w:pPr>
    </w:p>
    <w:p w:rsidR="00B131BB" w:rsidRDefault="00B131BB" w:rsidP="008E3568">
      <w:pPr>
        <w:spacing w:after="0" w:line="240" w:lineRule="auto"/>
        <w:rPr>
          <w:rStyle w:val="EstiloCuerpo"/>
        </w:rPr>
      </w:pPr>
      <w:r>
        <w:rPr>
          <w:rStyle w:val="EstiloCuerpo"/>
        </w:rPr>
        <w:t>Report Template:</w:t>
      </w:r>
    </w:p>
    <w:p w:rsidR="00B131BB" w:rsidRDefault="00B131BB" w:rsidP="008E3568">
      <w:pPr>
        <w:spacing w:after="0" w:line="240" w:lineRule="auto"/>
        <w:rPr>
          <w:rStyle w:val="EstiloCuerpo"/>
        </w:rPr>
      </w:pPr>
    </w:p>
    <w:p w:rsidR="00B131BB" w:rsidRDefault="00B131BB" w:rsidP="008E3568">
      <w:pPr>
        <w:spacing w:after="0" w:line="240" w:lineRule="auto"/>
        <w:rPr>
          <w:rStyle w:val="EstiloCuerpo"/>
        </w:rPr>
      </w:pPr>
      <w:r w:rsidRPr="00B2196D">
        <w:rPr>
          <w:rStyle w:val="EstiloCuerpo"/>
        </w:rPr>
        <w:object w:dxaOrig="1531" w:dyaOrig="990">
          <v:shape id="_x0000_i1032" type="#_x0000_t75" style="width:75.75pt;height:49.5pt" o:ole="">
            <v:imagedata r:id="rId15" o:title=""/>
          </v:shape>
          <o:OLEObject Type="Embed" ProgID="Excel.Sheet.12" ShapeID="_x0000_i1032" DrawAspect="Icon" ObjectID="_1394010118" r:id="rId16"/>
        </w:object>
      </w:r>
    </w:p>
    <w:p w:rsidR="00B131BB" w:rsidRDefault="00B131BB" w:rsidP="00F22278">
      <w:pPr>
        <w:spacing w:after="0" w:line="240" w:lineRule="auto"/>
        <w:rPr>
          <w:rFonts w:cs="Calibri"/>
          <w:i/>
          <w:lang w:eastAsia="ro-RO"/>
        </w:rPr>
      </w:pPr>
    </w:p>
    <w:p w:rsidR="00B131BB" w:rsidRDefault="00B131BB" w:rsidP="00845716">
      <w:pPr>
        <w:pStyle w:val="Heading4"/>
      </w:pPr>
      <w:r w:rsidRPr="001918C0">
        <w:t xml:space="preserve">Won and </w:t>
      </w:r>
      <w:r>
        <w:t>L</w:t>
      </w:r>
      <w:r w:rsidRPr="001918C0">
        <w:t xml:space="preserve">ost </w:t>
      </w:r>
      <w:r>
        <w:t>P</w:t>
      </w:r>
      <w:r w:rsidRPr="001918C0">
        <w:t xml:space="preserve">roject </w:t>
      </w:r>
      <w:r>
        <w:t>A</w:t>
      </w:r>
      <w:r w:rsidRPr="001918C0">
        <w:t>nalysis</w:t>
      </w:r>
    </w:p>
    <w:p w:rsidR="00B131BB" w:rsidRDefault="00B131BB" w:rsidP="00845716">
      <w:pPr>
        <w:rPr>
          <w:rStyle w:val="EstiloCuerpo"/>
        </w:rPr>
      </w:pPr>
      <w:r w:rsidRPr="00845716">
        <w:rPr>
          <w:rStyle w:val="EstiloCuerpo"/>
        </w:rPr>
        <w:t xml:space="preserve">This report will use as main data source information </w:t>
      </w:r>
      <w:r w:rsidRPr="001B7C8F">
        <w:rPr>
          <w:rStyle w:val="EstiloCuerpo"/>
        </w:rPr>
        <w:t>recorded in CRM Opportunity</w:t>
      </w:r>
      <w:r>
        <w:rPr>
          <w:rStyle w:val="EstiloCuerpo"/>
        </w:rPr>
        <w:t xml:space="preserve"> and Opportunity Close</w:t>
      </w:r>
      <w:r w:rsidRPr="001B7C8F">
        <w:rPr>
          <w:rStyle w:val="EstiloCuerpo"/>
        </w:rPr>
        <w:t xml:space="preserve"> records</w:t>
      </w:r>
      <w:r>
        <w:rPr>
          <w:rStyle w:val="EstiloCuerpo"/>
        </w:rPr>
        <w:t>.</w:t>
      </w:r>
    </w:p>
    <w:p w:rsidR="00B131BB" w:rsidRDefault="00B131BB" w:rsidP="00845716">
      <w:pPr>
        <w:rPr>
          <w:rStyle w:val="EstiloCuerpo"/>
        </w:rPr>
      </w:pPr>
      <w:r>
        <w:rPr>
          <w:rStyle w:val="EstiloCuerpo"/>
        </w:rPr>
        <w:t>Report Template:</w:t>
      </w:r>
    </w:p>
    <w:p w:rsidR="00B131BB" w:rsidRPr="00845716" w:rsidRDefault="00B131BB" w:rsidP="00845716">
      <w:pPr>
        <w:rPr>
          <w:rStyle w:val="EstiloCuerpo"/>
        </w:rPr>
      </w:pPr>
      <w:r w:rsidRPr="00B2196D">
        <w:rPr>
          <w:rStyle w:val="EstiloCuerpo"/>
        </w:rPr>
        <w:object w:dxaOrig="1531" w:dyaOrig="990">
          <v:shape id="_x0000_i1033" type="#_x0000_t75" style="width:75.75pt;height:49.5pt" o:ole="">
            <v:imagedata r:id="rId17" o:title=""/>
          </v:shape>
          <o:OLEObject Type="Embed" ProgID="Excel.Sheet.12" ShapeID="_x0000_i1033" DrawAspect="Icon" ObjectID="_1394010119" r:id="rId18"/>
        </w:object>
      </w:r>
    </w:p>
    <w:p w:rsidR="00B131BB" w:rsidRPr="00F22278" w:rsidRDefault="00B131BB" w:rsidP="00F22278">
      <w:pPr>
        <w:spacing w:after="0" w:line="240" w:lineRule="auto"/>
        <w:rPr>
          <w:rFonts w:cs="Calibri"/>
          <w:i/>
          <w:lang w:eastAsia="ro-RO"/>
        </w:rPr>
      </w:pPr>
    </w:p>
    <w:p w:rsidR="00B131BB" w:rsidRDefault="00B131BB" w:rsidP="007B478B">
      <w:pPr>
        <w:pStyle w:val="Heading4"/>
      </w:pPr>
      <w:r w:rsidRPr="001918C0">
        <w:t xml:space="preserve">Sales </w:t>
      </w:r>
      <w:r>
        <w:t>D</w:t>
      </w:r>
      <w:r w:rsidRPr="001918C0">
        <w:t>ispatch</w:t>
      </w:r>
    </w:p>
    <w:p w:rsidR="00B131BB" w:rsidRDefault="00B131BB" w:rsidP="007B478B">
      <w:pPr>
        <w:rPr>
          <w:sz w:val="24"/>
        </w:rPr>
      </w:pPr>
      <w:r>
        <w:rPr>
          <w:sz w:val="24"/>
        </w:rPr>
        <w:t>A custom entity will be created to store historic and aggregated sales information that will serve as a data source for this report. Sales information prior to January 1</w:t>
      </w:r>
      <w:r w:rsidRPr="007B478B">
        <w:rPr>
          <w:sz w:val="24"/>
          <w:vertAlign w:val="superscript"/>
        </w:rPr>
        <w:t>st</w:t>
      </w:r>
      <w:r>
        <w:rPr>
          <w:sz w:val="24"/>
        </w:rPr>
        <w:t>, 2012 will be imported in the system, and future sales information will be automatically aggregated in this entity through a custom process described later in the document.</w:t>
      </w:r>
    </w:p>
    <w:p w:rsidR="00B131BB" w:rsidRDefault="00B131BB" w:rsidP="007B478B">
      <w:pPr>
        <w:rPr>
          <w:sz w:val="24"/>
        </w:rPr>
      </w:pPr>
      <w:r>
        <w:rPr>
          <w:sz w:val="24"/>
        </w:rPr>
        <w:t>The Sales Aggregation entity will include the following fields:</w:t>
      </w:r>
    </w:p>
    <w:tbl>
      <w:tblPr>
        <w:tblW w:w="0" w:type="auto"/>
        <w:tblBorders>
          <w:top w:val="single" w:sz="8" w:space="0" w:color="4F81BD"/>
          <w:left w:val="single" w:sz="8" w:space="0" w:color="4F81BD"/>
          <w:bottom w:val="single" w:sz="8" w:space="0" w:color="4F81BD"/>
          <w:right w:val="single" w:sz="8" w:space="0" w:color="4F81BD"/>
        </w:tblBorders>
        <w:tblLook w:val="00A0"/>
      </w:tblPr>
      <w:tblGrid>
        <w:gridCol w:w="828"/>
        <w:gridCol w:w="4320"/>
        <w:gridCol w:w="5290"/>
      </w:tblGrid>
      <w:tr w:rsidR="00B131BB" w:rsidRPr="0090491B" w:rsidTr="0090491B">
        <w:tc>
          <w:tcPr>
            <w:tcW w:w="828" w:type="dxa"/>
            <w:tcBorders>
              <w:top w:val="single" w:sz="8" w:space="0" w:color="4F81BD"/>
            </w:tcBorders>
            <w:shd w:val="clear" w:color="auto" w:fill="4F81BD"/>
          </w:tcPr>
          <w:p w:rsidR="00B131BB" w:rsidRPr="0090491B" w:rsidRDefault="00B131BB" w:rsidP="0090491B">
            <w:pPr>
              <w:spacing w:after="0" w:line="240" w:lineRule="auto"/>
              <w:rPr>
                <w:b/>
                <w:bCs/>
                <w:color w:val="FFFFFF"/>
                <w:sz w:val="24"/>
                <w:szCs w:val="24"/>
                <w:lang w:eastAsia="ro-RO"/>
              </w:rPr>
            </w:pPr>
            <w:r w:rsidRPr="0090491B">
              <w:rPr>
                <w:b/>
                <w:bCs/>
                <w:color w:val="FFFFFF"/>
                <w:sz w:val="24"/>
                <w:szCs w:val="24"/>
                <w:lang w:eastAsia="ro-RO"/>
              </w:rPr>
              <w:t>Ref</w:t>
            </w:r>
          </w:p>
        </w:tc>
        <w:tc>
          <w:tcPr>
            <w:tcW w:w="4320" w:type="dxa"/>
            <w:tcBorders>
              <w:top w:val="single" w:sz="8" w:space="0" w:color="4F81BD"/>
            </w:tcBorders>
            <w:shd w:val="clear" w:color="auto" w:fill="4F81BD"/>
          </w:tcPr>
          <w:p w:rsidR="00B131BB" w:rsidRPr="0090491B" w:rsidRDefault="00B131BB" w:rsidP="0090491B">
            <w:pPr>
              <w:spacing w:after="0" w:line="240" w:lineRule="auto"/>
              <w:rPr>
                <w:b/>
                <w:bCs/>
                <w:color w:val="FFFFFF"/>
                <w:sz w:val="24"/>
                <w:szCs w:val="24"/>
                <w:lang w:eastAsia="ro-RO"/>
              </w:rPr>
            </w:pPr>
            <w:r w:rsidRPr="0090491B">
              <w:rPr>
                <w:b/>
                <w:bCs/>
                <w:color w:val="FFFFFF"/>
                <w:sz w:val="24"/>
                <w:szCs w:val="24"/>
                <w:lang w:eastAsia="ro-RO"/>
              </w:rPr>
              <w:t>Attribute Name</w:t>
            </w:r>
          </w:p>
        </w:tc>
        <w:tc>
          <w:tcPr>
            <w:tcW w:w="5290" w:type="dxa"/>
            <w:tcBorders>
              <w:top w:val="single" w:sz="8" w:space="0" w:color="4F81BD"/>
            </w:tcBorders>
            <w:shd w:val="clear" w:color="auto" w:fill="4F81BD"/>
          </w:tcPr>
          <w:p w:rsidR="00B131BB" w:rsidRPr="0090491B" w:rsidRDefault="00B131BB" w:rsidP="0090491B">
            <w:pPr>
              <w:spacing w:after="0" w:line="240" w:lineRule="auto"/>
              <w:rPr>
                <w:b/>
                <w:bCs/>
                <w:color w:val="FFFFFF"/>
                <w:sz w:val="24"/>
                <w:szCs w:val="24"/>
                <w:lang w:eastAsia="ro-RO"/>
              </w:rPr>
            </w:pPr>
            <w:r w:rsidRPr="0090491B">
              <w:rPr>
                <w:b/>
                <w:bCs/>
                <w:color w:val="FFFFFF"/>
                <w:sz w:val="24"/>
                <w:szCs w:val="24"/>
                <w:lang w:eastAsia="ro-RO"/>
              </w:rPr>
              <w:t>Description</w:t>
            </w:r>
          </w:p>
        </w:tc>
      </w:tr>
      <w:tr w:rsidR="00B131BB" w:rsidRPr="0090491B" w:rsidTr="0090491B">
        <w:tc>
          <w:tcPr>
            <w:tcW w:w="828" w:type="dxa"/>
            <w:tcBorders>
              <w:top w:val="single" w:sz="8" w:space="0" w:color="4F81BD"/>
              <w:bottom w:val="single" w:sz="8" w:space="0" w:color="4F81BD"/>
            </w:tcBorders>
          </w:tcPr>
          <w:p w:rsidR="00B131BB" w:rsidRPr="0090491B" w:rsidRDefault="00B131BB" w:rsidP="0090491B">
            <w:pPr>
              <w:spacing w:after="0" w:line="240" w:lineRule="auto"/>
              <w:rPr>
                <w:b/>
                <w:bCs/>
                <w:sz w:val="24"/>
                <w:szCs w:val="24"/>
                <w:lang w:eastAsia="ro-RO"/>
              </w:rPr>
            </w:pPr>
            <w:r w:rsidRPr="0090491B">
              <w:rPr>
                <w:b/>
                <w:bCs/>
                <w:sz w:val="24"/>
                <w:szCs w:val="24"/>
                <w:lang w:eastAsia="ro-RO"/>
              </w:rPr>
              <w:t xml:space="preserve">1. </w:t>
            </w:r>
          </w:p>
        </w:tc>
        <w:tc>
          <w:tcPr>
            <w:tcW w:w="432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r w:rsidRPr="0090491B">
              <w:rPr>
                <w:sz w:val="24"/>
                <w:szCs w:val="24"/>
                <w:lang w:eastAsia="ro-RO"/>
              </w:rPr>
              <w:t>Year</w:t>
            </w:r>
          </w:p>
        </w:tc>
        <w:tc>
          <w:tcPr>
            <w:tcW w:w="529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r w:rsidRPr="0090491B">
              <w:rPr>
                <w:sz w:val="24"/>
                <w:szCs w:val="24"/>
                <w:lang w:eastAsia="ro-RO"/>
              </w:rPr>
              <w:t>Mandatory</w:t>
            </w:r>
          </w:p>
        </w:tc>
      </w:tr>
      <w:tr w:rsidR="00B131BB" w:rsidRPr="0090491B" w:rsidTr="0090491B">
        <w:tc>
          <w:tcPr>
            <w:tcW w:w="828" w:type="dxa"/>
          </w:tcPr>
          <w:p w:rsidR="00B131BB" w:rsidRPr="0090491B" w:rsidRDefault="00B131BB" w:rsidP="0090491B">
            <w:pPr>
              <w:spacing w:after="0" w:line="240" w:lineRule="auto"/>
              <w:rPr>
                <w:b/>
                <w:bCs/>
                <w:sz w:val="24"/>
                <w:szCs w:val="24"/>
                <w:lang w:eastAsia="ro-RO"/>
              </w:rPr>
            </w:pPr>
            <w:r w:rsidRPr="0090491B">
              <w:rPr>
                <w:b/>
                <w:bCs/>
                <w:sz w:val="24"/>
                <w:szCs w:val="24"/>
                <w:lang w:eastAsia="ro-RO"/>
              </w:rPr>
              <w:t>2.</w:t>
            </w:r>
          </w:p>
        </w:tc>
        <w:tc>
          <w:tcPr>
            <w:tcW w:w="4320" w:type="dxa"/>
          </w:tcPr>
          <w:p w:rsidR="00B131BB" w:rsidRPr="0090491B" w:rsidRDefault="00B131BB" w:rsidP="0090491B">
            <w:pPr>
              <w:spacing w:after="0" w:line="240" w:lineRule="auto"/>
              <w:rPr>
                <w:sz w:val="24"/>
                <w:szCs w:val="24"/>
                <w:lang w:eastAsia="ro-RO"/>
              </w:rPr>
            </w:pPr>
            <w:r w:rsidRPr="0090491B">
              <w:rPr>
                <w:sz w:val="24"/>
                <w:szCs w:val="24"/>
                <w:lang w:eastAsia="ro-RO"/>
              </w:rPr>
              <w:t>Client</w:t>
            </w:r>
          </w:p>
        </w:tc>
        <w:tc>
          <w:tcPr>
            <w:tcW w:w="5290" w:type="dxa"/>
          </w:tcPr>
          <w:p w:rsidR="00B131BB" w:rsidRPr="0090491B" w:rsidRDefault="00B131BB" w:rsidP="0090491B">
            <w:pPr>
              <w:spacing w:after="0" w:line="240" w:lineRule="auto"/>
              <w:rPr>
                <w:sz w:val="24"/>
                <w:szCs w:val="24"/>
                <w:lang w:eastAsia="ro-RO"/>
              </w:rPr>
            </w:pPr>
            <w:r w:rsidRPr="0090491B">
              <w:rPr>
                <w:sz w:val="24"/>
                <w:szCs w:val="24"/>
                <w:lang w:eastAsia="ro-RO"/>
              </w:rPr>
              <w:t>Lookup to Account entity</w:t>
            </w:r>
          </w:p>
          <w:p w:rsidR="00B131BB" w:rsidRPr="0090491B" w:rsidRDefault="00B131BB" w:rsidP="0090491B">
            <w:pPr>
              <w:spacing w:after="0" w:line="240" w:lineRule="auto"/>
              <w:rPr>
                <w:sz w:val="24"/>
                <w:szCs w:val="24"/>
                <w:lang w:eastAsia="ro-RO"/>
              </w:rPr>
            </w:pPr>
            <w:r w:rsidRPr="0090491B">
              <w:rPr>
                <w:sz w:val="24"/>
                <w:szCs w:val="24"/>
                <w:lang w:eastAsia="ro-RO"/>
              </w:rPr>
              <w:t>Mandatory</w:t>
            </w:r>
          </w:p>
        </w:tc>
      </w:tr>
      <w:tr w:rsidR="00B131BB" w:rsidRPr="0090491B" w:rsidTr="0090491B">
        <w:tc>
          <w:tcPr>
            <w:tcW w:w="828" w:type="dxa"/>
            <w:tcBorders>
              <w:top w:val="single" w:sz="8" w:space="0" w:color="4F81BD"/>
              <w:bottom w:val="single" w:sz="8" w:space="0" w:color="4F81BD"/>
            </w:tcBorders>
          </w:tcPr>
          <w:p w:rsidR="00B131BB" w:rsidRPr="0090491B" w:rsidRDefault="00B131BB" w:rsidP="0090491B">
            <w:pPr>
              <w:spacing w:after="0" w:line="240" w:lineRule="auto"/>
              <w:rPr>
                <w:b/>
                <w:bCs/>
                <w:sz w:val="24"/>
                <w:szCs w:val="24"/>
                <w:lang w:eastAsia="ro-RO"/>
              </w:rPr>
            </w:pPr>
            <w:r w:rsidRPr="0090491B">
              <w:rPr>
                <w:b/>
                <w:bCs/>
                <w:sz w:val="24"/>
                <w:szCs w:val="24"/>
                <w:lang w:eastAsia="ro-RO"/>
              </w:rPr>
              <w:t>3.</w:t>
            </w:r>
          </w:p>
        </w:tc>
        <w:tc>
          <w:tcPr>
            <w:tcW w:w="432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r w:rsidRPr="0090491B">
              <w:rPr>
                <w:sz w:val="24"/>
                <w:szCs w:val="24"/>
                <w:lang w:eastAsia="ro-RO"/>
              </w:rPr>
              <w:t>Value</w:t>
            </w:r>
          </w:p>
        </w:tc>
        <w:tc>
          <w:tcPr>
            <w:tcW w:w="5290" w:type="dxa"/>
            <w:tcBorders>
              <w:top w:val="single" w:sz="8" w:space="0" w:color="4F81BD"/>
              <w:bottom w:val="single" w:sz="8" w:space="0" w:color="4F81BD"/>
            </w:tcBorders>
          </w:tcPr>
          <w:p w:rsidR="00B131BB" w:rsidRPr="0090491B" w:rsidRDefault="00B131BB" w:rsidP="0090491B">
            <w:pPr>
              <w:spacing w:after="0" w:line="240" w:lineRule="auto"/>
              <w:rPr>
                <w:sz w:val="24"/>
                <w:szCs w:val="24"/>
                <w:lang w:eastAsia="ro-RO"/>
              </w:rPr>
            </w:pPr>
            <w:r w:rsidRPr="0090491B">
              <w:rPr>
                <w:sz w:val="24"/>
                <w:szCs w:val="24"/>
                <w:lang w:eastAsia="ro-RO"/>
              </w:rPr>
              <w:t>Mandatory</w:t>
            </w:r>
          </w:p>
        </w:tc>
      </w:tr>
      <w:tr w:rsidR="00B131BB" w:rsidRPr="0090491B" w:rsidTr="0090491B">
        <w:tc>
          <w:tcPr>
            <w:tcW w:w="828" w:type="dxa"/>
            <w:tcBorders>
              <w:bottom w:val="single" w:sz="8" w:space="0" w:color="4F81BD"/>
            </w:tcBorders>
          </w:tcPr>
          <w:p w:rsidR="00B131BB" w:rsidRPr="0090491B" w:rsidRDefault="00B131BB" w:rsidP="0090491B">
            <w:pPr>
              <w:spacing w:after="0" w:line="240" w:lineRule="auto"/>
              <w:rPr>
                <w:b/>
                <w:bCs/>
                <w:sz w:val="24"/>
                <w:szCs w:val="24"/>
                <w:lang w:eastAsia="ro-RO"/>
              </w:rPr>
            </w:pPr>
            <w:r w:rsidRPr="0090491B">
              <w:rPr>
                <w:b/>
                <w:bCs/>
                <w:sz w:val="24"/>
                <w:szCs w:val="24"/>
                <w:lang w:eastAsia="ro-RO"/>
              </w:rPr>
              <w:t>4.</w:t>
            </w:r>
          </w:p>
        </w:tc>
        <w:tc>
          <w:tcPr>
            <w:tcW w:w="4320" w:type="dxa"/>
            <w:tcBorders>
              <w:bottom w:val="single" w:sz="8" w:space="0" w:color="4F81BD"/>
            </w:tcBorders>
          </w:tcPr>
          <w:p w:rsidR="00B131BB" w:rsidRPr="0090491B" w:rsidRDefault="00B131BB" w:rsidP="0090491B">
            <w:pPr>
              <w:spacing w:after="0" w:line="240" w:lineRule="auto"/>
              <w:rPr>
                <w:sz w:val="24"/>
                <w:szCs w:val="24"/>
                <w:lang w:eastAsia="ro-RO"/>
              </w:rPr>
            </w:pPr>
            <w:r w:rsidRPr="0090491B">
              <w:rPr>
                <w:sz w:val="24"/>
                <w:szCs w:val="24"/>
                <w:lang w:eastAsia="ro-RO"/>
              </w:rPr>
              <w:t>Type of Purchase</w:t>
            </w:r>
          </w:p>
        </w:tc>
        <w:tc>
          <w:tcPr>
            <w:tcW w:w="5290" w:type="dxa"/>
            <w:tcBorders>
              <w:bottom w:val="single" w:sz="8" w:space="0" w:color="4F81BD"/>
            </w:tcBorders>
          </w:tcPr>
          <w:p w:rsidR="00B131BB" w:rsidRPr="0090491B" w:rsidRDefault="00B131BB" w:rsidP="0090491B">
            <w:pPr>
              <w:spacing w:after="0" w:line="240" w:lineRule="auto"/>
              <w:rPr>
                <w:sz w:val="24"/>
                <w:szCs w:val="24"/>
                <w:lang w:eastAsia="ro-RO"/>
              </w:rPr>
            </w:pPr>
          </w:p>
        </w:tc>
      </w:tr>
    </w:tbl>
    <w:p w:rsidR="00B131BB" w:rsidRDefault="00B131BB" w:rsidP="007B478B">
      <w:pPr>
        <w:rPr>
          <w:sz w:val="24"/>
        </w:rPr>
      </w:pPr>
      <w:r>
        <w:rPr>
          <w:sz w:val="24"/>
        </w:rPr>
        <w:t>Report Template:</w:t>
      </w:r>
    </w:p>
    <w:p w:rsidR="00B131BB" w:rsidRDefault="00B131BB" w:rsidP="007B478B">
      <w:pPr>
        <w:rPr>
          <w:sz w:val="24"/>
        </w:rPr>
      </w:pPr>
      <w:r w:rsidRPr="00B2196D">
        <w:rPr>
          <w:sz w:val="24"/>
        </w:rPr>
        <w:object w:dxaOrig="1531" w:dyaOrig="990">
          <v:shape id="_x0000_i1034" type="#_x0000_t75" style="width:75.75pt;height:49.5pt" o:ole="">
            <v:imagedata r:id="rId19" o:title=""/>
          </v:shape>
          <o:OLEObject Type="Embed" ProgID="Excel.Sheet.12" ShapeID="_x0000_i1034" DrawAspect="Icon" ObjectID="_1394010120" r:id="rId20"/>
        </w:object>
      </w:r>
    </w:p>
    <w:p w:rsidR="00B131BB" w:rsidRDefault="00B131BB" w:rsidP="007B478B">
      <w:pPr>
        <w:rPr>
          <w:b/>
          <w:sz w:val="24"/>
        </w:rPr>
      </w:pPr>
      <w:r w:rsidRPr="00E542B3">
        <w:rPr>
          <w:b/>
          <w:sz w:val="24"/>
        </w:rPr>
        <w:t>NOTE</w:t>
      </w:r>
    </w:p>
    <w:p w:rsidR="00B131BB" w:rsidRPr="00E542B3" w:rsidRDefault="00B131BB" w:rsidP="00E542B3">
      <w:pPr>
        <w:pBdr>
          <w:top w:val="single" w:sz="4" w:space="1" w:color="auto"/>
          <w:left w:val="single" w:sz="4" w:space="4" w:color="auto"/>
          <w:bottom w:val="single" w:sz="4" w:space="1" w:color="auto"/>
          <w:right w:val="single" w:sz="4" w:space="4" w:color="auto"/>
        </w:pBdr>
        <w:rPr>
          <w:sz w:val="24"/>
        </w:rPr>
      </w:pPr>
      <w:r>
        <w:rPr>
          <w:sz w:val="24"/>
        </w:rPr>
        <w:t>The Owner column in the report will contain the current CRM user that is the owner of the Account record.</w:t>
      </w:r>
    </w:p>
    <w:p w:rsidR="00B131BB" w:rsidRDefault="00B131BB" w:rsidP="00405A99">
      <w:pPr>
        <w:pStyle w:val="Heading3"/>
      </w:pPr>
      <w:bookmarkStart w:id="427" w:name="_Toc320030230"/>
      <w:r>
        <w:t>Sales Support Reports</w:t>
      </w:r>
      <w:bookmarkEnd w:id="427"/>
    </w:p>
    <w:p w:rsidR="00B131BB" w:rsidRDefault="00B131BB" w:rsidP="00EF3DA4">
      <w:r w:rsidRPr="005B1C2A">
        <w:rPr>
          <w:sz w:val="24"/>
        </w:rPr>
        <w:t>The sales support reports will</w:t>
      </w:r>
      <w:r w:rsidRPr="005B1C2A">
        <w:t xml:space="preserve"> use as a main data source the information recorded in CRM Order records</w:t>
      </w:r>
      <w:r>
        <w:t xml:space="preserve">. </w:t>
      </w:r>
    </w:p>
    <w:p w:rsidR="00B131BB" w:rsidRPr="005B1C2A" w:rsidRDefault="00B131BB" w:rsidP="00EF3DA4">
      <w:pPr>
        <w:rPr>
          <w:b/>
          <w:sz w:val="24"/>
        </w:rPr>
      </w:pPr>
      <w:r w:rsidRPr="005B1C2A">
        <w:rPr>
          <w:b/>
        </w:rPr>
        <w:t>NOTE</w:t>
      </w:r>
    </w:p>
    <w:p w:rsidR="00B131BB" w:rsidRDefault="00B131BB" w:rsidP="005B1C2A">
      <w:pPr>
        <w:pBdr>
          <w:top w:val="single" w:sz="4" w:space="1" w:color="auto"/>
          <w:left w:val="single" w:sz="4" w:space="4" w:color="auto"/>
          <w:bottom w:val="single" w:sz="4" w:space="1" w:color="auto"/>
          <w:right w:val="single" w:sz="4" w:space="4" w:color="auto"/>
        </w:pBdr>
        <w:rPr>
          <w:ins w:id="428" w:author="corina.honcioiu" w:date="2012-03-22T12:28:00Z"/>
          <w:sz w:val="24"/>
        </w:rPr>
      </w:pPr>
      <w:r w:rsidRPr="005B1C2A">
        <w:rPr>
          <w:sz w:val="24"/>
        </w:rPr>
        <w:t>Charts included in the report templates can also be implemented in the system using the standard Charts and Dashboard functionality described next.</w:t>
      </w:r>
    </w:p>
    <w:p w:rsidR="00B131BB" w:rsidRPr="005B1C2A" w:rsidRDefault="00B131BB" w:rsidP="005B1C2A">
      <w:pPr>
        <w:numPr>
          <w:ins w:id="429" w:author="corina.honcioiu" w:date="2012-03-22T12:28:00Z"/>
        </w:numPr>
        <w:pBdr>
          <w:top w:val="single" w:sz="4" w:space="1" w:color="auto"/>
          <w:left w:val="single" w:sz="4" w:space="4" w:color="auto"/>
          <w:bottom w:val="single" w:sz="4" w:space="1" w:color="auto"/>
          <w:right w:val="single" w:sz="4" w:space="4" w:color="auto"/>
        </w:pBdr>
        <w:rPr>
          <w:sz w:val="24"/>
        </w:rPr>
      </w:pPr>
      <w:ins w:id="430" w:author="corina.honcioiu" w:date="2012-03-22T12:28:00Z">
        <w:r>
          <w:rPr>
            <w:sz w:val="24"/>
          </w:rPr>
          <w:t xml:space="preserve">Si pentru top 3 deals of the month &amp; new clients of the month? De ex, pt top 3 deals of the month, trebuie aggregate </w:t>
        </w:r>
      </w:ins>
      <w:ins w:id="431" w:author="corina.honcioiu" w:date="2012-03-22T12:29:00Z">
        <w:r>
          <w:rPr>
            <w:sz w:val="24"/>
          </w:rPr>
          <w:t xml:space="preserve">comenzile aceluiasi cont. </w:t>
        </w:r>
      </w:ins>
    </w:p>
    <w:p w:rsidR="00B131BB" w:rsidRDefault="00B131BB" w:rsidP="00121993">
      <w:pPr>
        <w:rPr>
          <w:sz w:val="24"/>
        </w:rPr>
      </w:pPr>
      <w:r w:rsidRPr="005B1C2A">
        <w:rPr>
          <w:sz w:val="24"/>
        </w:rPr>
        <w:t>Report templates:</w:t>
      </w:r>
    </w:p>
    <w:p w:rsidR="00B131BB" w:rsidRPr="005B1C2A" w:rsidRDefault="00B131BB" w:rsidP="00121993">
      <w:pPr>
        <w:rPr>
          <w:sz w:val="24"/>
        </w:rPr>
      </w:pPr>
      <w:r w:rsidRPr="00B2196D">
        <w:rPr>
          <w:sz w:val="24"/>
        </w:rPr>
        <w:object w:dxaOrig="1531" w:dyaOrig="990">
          <v:shape id="_x0000_i1035" type="#_x0000_t75" style="width:75.75pt;height:49.5pt" o:ole="">
            <v:imagedata r:id="rId21" o:title=""/>
          </v:shape>
          <o:OLEObject Type="Embed" ProgID="Excel.Sheet.8" ShapeID="_x0000_i1035" DrawAspect="Icon" ObjectID="_1394010121" r:id="rId22"/>
        </w:object>
      </w:r>
      <w:r w:rsidRPr="00B2196D">
        <w:rPr>
          <w:sz w:val="24"/>
        </w:rPr>
        <w:object w:dxaOrig="1531" w:dyaOrig="990">
          <v:shape id="_x0000_i1036" type="#_x0000_t75" style="width:75.75pt;height:49.5pt" o:ole="">
            <v:imagedata r:id="rId23" o:title=""/>
          </v:shape>
          <o:OLEObject Type="Embed" ProgID="Excel.Sheet.8" ShapeID="_x0000_i1036" DrawAspect="Icon" ObjectID="_1394010122" r:id="rId24"/>
        </w:object>
      </w:r>
      <w:r w:rsidRPr="00B2196D">
        <w:rPr>
          <w:sz w:val="24"/>
        </w:rPr>
        <w:object w:dxaOrig="1531" w:dyaOrig="990">
          <v:shape id="_x0000_i1037" type="#_x0000_t75" style="width:75.75pt;height:49.5pt" o:ole="">
            <v:imagedata r:id="rId25" o:title=""/>
          </v:shape>
          <o:OLEObject Type="Embed" ProgID="Excel.Sheet.8" ShapeID="_x0000_i1037" DrawAspect="Icon" ObjectID="_1394010123" r:id="rId26"/>
        </w:object>
      </w:r>
    </w:p>
    <w:p w:rsidR="00B131BB" w:rsidRPr="0031736F" w:rsidRDefault="00B131BB" w:rsidP="00C26B86">
      <w:pPr>
        <w:pStyle w:val="Heading3"/>
        <w:rPr>
          <w:rStyle w:val="EstiloCuerpo"/>
        </w:rPr>
      </w:pPr>
      <w:bookmarkStart w:id="432" w:name="_Toc320030231"/>
      <w:r w:rsidRPr="0031736F">
        <w:rPr>
          <w:rStyle w:val="EstiloCuerpo"/>
        </w:rPr>
        <w:t>Charts</w:t>
      </w:r>
      <w:bookmarkEnd w:id="432"/>
    </w:p>
    <w:p w:rsidR="00B131BB" w:rsidRDefault="00B131BB" w:rsidP="0031736F">
      <w:pPr>
        <w:rPr>
          <w:rStyle w:val="EstiloCuerpo"/>
        </w:rPr>
      </w:pPr>
    </w:p>
    <w:p w:rsidR="00B131BB" w:rsidRPr="0031736F" w:rsidRDefault="00B131BB" w:rsidP="0031736F">
      <w:pPr>
        <w:rPr>
          <w:sz w:val="24"/>
        </w:rPr>
      </w:pPr>
      <w:r w:rsidRPr="0031736F">
        <w:rPr>
          <w:sz w:val="24"/>
        </w:rPr>
        <w:t>Charts and Dashboards provide users a higher level perspective of their business data. One or more charts can be defined and associated with an entity. Those charts become available to the user under the view tab and appear alongside a grid of entity data. Users then get an in-context visual representation of the grid data. Microsoft Dynamics CRM 2011 provides a built-in Chart designer that allows users to build all the common charts in the grid area.</w:t>
      </w:r>
    </w:p>
    <w:p w:rsidR="00B131BB" w:rsidRPr="0031736F" w:rsidRDefault="00B131BB" w:rsidP="0031736F">
      <w:pPr>
        <w:pStyle w:val="Default"/>
        <w:rPr>
          <w:rFonts w:ascii="Calibri" w:hAnsi="Calibri" w:cs="Times New Roman"/>
          <w:color w:val="auto"/>
          <w:szCs w:val="22"/>
          <w:lang w:val="en-US"/>
        </w:rPr>
      </w:pPr>
      <w:r w:rsidRPr="0031736F">
        <w:rPr>
          <w:rFonts w:ascii="Calibri" w:hAnsi="Calibri" w:cs="Times New Roman"/>
          <w:color w:val="auto"/>
          <w:szCs w:val="22"/>
          <w:lang w:val="en-US"/>
        </w:rPr>
        <w:t xml:space="preserve">Charts support multiple levels of drill down allowing users to drill down into the different segments of data. As the user drills down the view shown in the grid is updated and they can also select different chart types that are appropriate for the lower level of data. </w:t>
      </w:r>
    </w:p>
    <w:p w:rsidR="00B131BB" w:rsidRPr="0031736F" w:rsidRDefault="00B131BB" w:rsidP="0031736F">
      <w:pPr>
        <w:rPr>
          <w:sz w:val="24"/>
        </w:rPr>
      </w:pPr>
      <w:r w:rsidRPr="0031736F">
        <w:rPr>
          <w:sz w:val="24"/>
        </w:rPr>
        <w:t xml:space="preserve">New chart visualizations can be easily created by end-users. </w:t>
      </w:r>
      <w:r>
        <w:rPr>
          <w:sz w:val="24"/>
        </w:rPr>
        <w:t xml:space="preserve">A </w:t>
      </w:r>
      <w:r w:rsidRPr="0031736F">
        <w:rPr>
          <w:sz w:val="24"/>
        </w:rPr>
        <w:t>Chart Wizard</w:t>
      </w:r>
      <w:r>
        <w:rPr>
          <w:sz w:val="24"/>
        </w:rPr>
        <w:t xml:space="preserve"> is available to help users</w:t>
      </w:r>
      <w:r w:rsidRPr="0031736F">
        <w:rPr>
          <w:sz w:val="24"/>
        </w:rPr>
        <w:t xml:space="preserve"> customize and select the type of chart to display.</w:t>
      </w:r>
    </w:p>
    <w:p w:rsidR="00B131BB" w:rsidRDefault="00B131BB" w:rsidP="00766C28">
      <w:pPr>
        <w:pStyle w:val="Heading3"/>
      </w:pPr>
      <w:bookmarkStart w:id="433" w:name="_Toc320030232"/>
      <w:r>
        <w:t>Dashboards</w:t>
      </w:r>
      <w:bookmarkEnd w:id="433"/>
    </w:p>
    <w:p w:rsidR="00B131BB" w:rsidRDefault="00B131BB" w:rsidP="000E2B9C">
      <w:pPr>
        <w:rPr>
          <w:rStyle w:val="EstiloCuerpo"/>
        </w:rPr>
      </w:pPr>
    </w:p>
    <w:p w:rsidR="00B131BB" w:rsidRPr="00337965" w:rsidRDefault="00B131BB" w:rsidP="000E2B9C">
      <w:pPr>
        <w:rPr>
          <w:sz w:val="24"/>
        </w:rPr>
      </w:pPr>
      <w:r w:rsidRPr="00337965">
        <w:rPr>
          <w:sz w:val="24"/>
        </w:rPr>
        <w:t>Dashboards provide a simple way for users to see a variety of views of data from an application in a single place. Typically the view saves the user time from going to several different places to see key metrics. Dashboards can contain data from several different entities, showing saved charts, views and web resources all in one screen</w:t>
      </w:r>
      <w:r>
        <w:rPr>
          <w:sz w:val="24"/>
        </w:rPr>
        <w:t>.</w:t>
      </w:r>
    </w:p>
    <w:p w:rsidR="00B131BB" w:rsidRDefault="00B131BB">
      <w:pPr>
        <w:rPr>
          <w:sz w:val="24"/>
        </w:rPr>
      </w:pPr>
      <w:r w:rsidRPr="008200FD">
        <w:rPr>
          <w:sz w:val="24"/>
        </w:rPr>
        <w:t>Dashboards can either be system dashboards where all users see them or user specific dashboards where they are tailored by a user to their particular need. Each dashboard can contain displays from a variety of sources and still be shown together in a single user view. In addition, the dashboard items can bring their native functionality with them; charts still have drilldown ability and grids can still be sorted or searched.</w:t>
      </w:r>
    </w:p>
    <w:p w:rsidR="00B131BB" w:rsidRDefault="00B131BB">
      <w:pPr>
        <w:rPr>
          <w:sz w:val="24"/>
        </w:rPr>
      </w:pPr>
      <w:r>
        <w:rPr>
          <w:sz w:val="24"/>
        </w:rPr>
        <w:t xml:space="preserve">The following information will be available in the system through Dashboards and Charts: </w:t>
      </w:r>
    </w:p>
    <w:p w:rsidR="00B131BB" w:rsidRDefault="00B131BB" w:rsidP="00B2698B">
      <w:pPr>
        <w:pStyle w:val="ListParagraph"/>
        <w:numPr>
          <w:ilvl w:val="0"/>
          <w:numId w:val="43"/>
          <w:numberingChange w:id="434" w:author="corina.honcioiu" w:date="2012-03-22T09:40:00Z" w:original="-"/>
        </w:numPr>
      </w:pPr>
      <w:r>
        <w:t>Sales Pipeline</w:t>
      </w:r>
    </w:p>
    <w:p w:rsidR="00B131BB" w:rsidRDefault="00B131BB" w:rsidP="00B2698B">
      <w:pPr>
        <w:pStyle w:val="ListParagraph"/>
        <w:numPr>
          <w:ilvl w:val="0"/>
          <w:numId w:val="43"/>
          <w:numberingChange w:id="435" w:author="corina.honcioiu" w:date="2012-03-22T09:40:00Z" w:original="-"/>
        </w:numPr>
      </w:pPr>
      <w:r>
        <w:t>Scheduled activities</w:t>
      </w:r>
    </w:p>
    <w:p w:rsidR="00B131BB" w:rsidRDefault="00B131BB" w:rsidP="00B2698B">
      <w:pPr>
        <w:pStyle w:val="ListParagraph"/>
        <w:numPr>
          <w:ilvl w:val="0"/>
          <w:numId w:val="43"/>
          <w:numberingChange w:id="436" w:author="corina.honcioiu" w:date="2012-03-22T09:40:00Z" w:original="-"/>
        </w:numPr>
      </w:pPr>
      <w:r>
        <w:t>Top Opportunities</w:t>
      </w:r>
    </w:p>
    <w:p w:rsidR="00B131BB" w:rsidRDefault="00B131BB" w:rsidP="00B2698B">
      <w:pPr>
        <w:pStyle w:val="ListParagraph"/>
        <w:numPr>
          <w:ilvl w:val="0"/>
          <w:numId w:val="43"/>
          <w:numberingChange w:id="437" w:author="corina.honcioiu" w:date="2012-03-22T09:40:00Z" w:original="-"/>
        </w:numPr>
      </w:pPr>
      <w:r>
        <w:t>Top Customers</w:t>
      </w:r>
    </w:p>
    <w:p w:rsidR="00B131BB" w:rsidRDefault="00B131BB" w:rsidP="00B2698B">
      <w:pPr>
        <w:pStyle w:val="ListParagraph"/>
        <w:numPr>
          <w:ilvl w:val="0"/>
          <w:numId w:val="43"/>
          <w:numberingChange w:id="438" w:author="corina.honcioiu" w:date="2012-03-22T09:40:00Z" w:original="-"/>
        </w:numPr>
      </w:pPr>
      <w:r>
        <w:t>Sales Performance</w:t>
      </w:r>
    </w:p>
    <w:p w:rsidR="00B131BB" w:rsidRPr="008200FD" w:rsidRDefault="00B131BB" w:rsidP="00B2698B">
      <w:pPr>
        <w:pStyle w:val="ListParagraph"/>
        <w:numPr>
          <w:ilvl w:val="0"/>
          <w:numId w:val="43"/>
          <w:numberingChange w:id="439" w:author="corina.honcioiu" w:date="2012-03-22T09:40:00Z" w:original="-"/>
        </w:numPr>
      </w:pPr>
      <w:r>
        <w:t>Sales Target vs. Actual</w:t>
      </w:r>
    </w:p>
    <w:p w:rsidR="00B131BB" w:rsidRDefault="00B131BB" w:rsidP="00B9122C">
      <w:pPr>
        <w:pStyle w:val="Heading2"/>
      </w:pPr>
      <w:bookmarkStart w:id="440" w:name="_Toc320030233"/>
      <w:r>
        <w:t>Custom Automated Processes and Workflows</w:t>
      </w:r>
      <w:bookmarkEnd w:id="440"/>
    </w:p>
    <w:p w:rsidR="00B131BB" w:rsidRDefault="00B131BB" w:rsidP="00B9122C">
      <w:pPr>
        <w:rPr>
          <w:i/>
        </w:rPr>
      </w:pPr>
    </w:p>
    <w:p w:rsidR="00B131BB" w:rsidRDefault="00B131BB" w:rsidP="00B9122C">
      <w:pPr>
        <w:rPr>
          <w:sz w:val="24"/>
        </w:rPr>
      </w:pPr>
      <w:r>
        <w:rPr>
          <w:sz w:val="24"/>
        </w:rPr>
        <w:t>The following custom automated processes and workflows will be developed for the CRM system in order to improve productivity and the flow of information:</w:t>
      </w:r>
    </w:p>
    <w:p w:rsidR="00B131BB" w:rsidRDefault="00B131BB" w:rsidP="00B9122C">
      <w:pPr>
        <w:rPr>
          <w:sz w:val="24"/>
        </w:rPr>
      </w:pPr>
    </w:p>
    <w:tbl>
      <w:tblPr>
        <w:tblW w:w="0" w:type="auto"/>
        <w:tblBorders>
          <w:top w:val="single" w:sz="8" w:space="0" w:color="4F81BD"/>
          <w:left w:val="single" w:sz="8" w:space="0" w:color="4F81BD"/>
          <w:bottom w:val="single" w:sz="8" w:space="0" w:color="4F81BD"/>
          <w:right w:val="single" w:sz="8" w:space="0" w:color="4F81BD"/>
        </w:tblBorders>
        <w:tblLook w:val="00A0"/>
      </w:tblPr>
      <w:tblGrid>
        <w:gridCol w:w="5219"/>
        <w:gridCol w:w="5219"/>
      </w:tblGrid>
      <w:tr w:rsidR="00B131BB" w:rsidRPr="0090491B" w:rsidTr="0090491B">
        <w:tc>
          <w:tcPr>
            <w:tcW w:w="5219" w:type="dxa"/>
            <w:tcBorders>
              <w:top w:val="single" w:sz="8" w:space="0" w:color="4F81BD"/>
            </w:tcBorders>
            <w:shd w:val="clear" w:color="auto" w:fill="4F81BD"/>
          </w:tcPr>
          <w:p w:rsidR="00B131BB" w:rsidRPr="0090491B" w:rsidRDefault="00B131BB" w:rsidP="0090491B">
            <w:pPr>
              <w:spacing w:after="0" w:line="240" w:lineRule="auto"/>
              <w:rPr>
                <w:b/>
                <w:bCs/>
                <w:color w:val="FFFFFF"/>
                <w:sz w:val="24"/>
              </w:rPr>
            </w:pPr>
            <w:r w:rsidRPr="0090491B">
              <w:rPr>
                <w:b/>
                <w:bCs/>
                <w:color w:val="FFFFFF"/>
                <w:sz w:val="24"/>
              </w:rPr>
              <w:t>Event</w:t>
            </w:r>
          </w:p>
        </w:tc>
        <w:tc>
          <w:tcPr>
            <w:tcW w:w="5219" w:type="dxa"/>
            <w:tcBorders>
              <w:top w:val="single" w:sz="8" w:space="0" w:color="4F81BD"/>
            </w:tcBorders>
            <w:shd w:val="clear" w:color="auto" w:fill="4F81BD"/>
          </w:tcPr>
          <w:p w:rsidR="00B131BB" w:rsidRPr="0090491B" w:rsidRDefault="00B131BB" w:rsidP="0090491B">
            <w:pPr>
              <w:spacing w:after="0" w:line="240" w:lineRule="auto"/>
              <w:rPr>
                <w:b/>
                <w:bCs/>
                <w:color w:val="FFFFFF"/>
                <w:sz w:val="24"/>
              </w:rPr>
            </w:pPr>
            <w:r w:rsidRPr="0090491B">
              <w:rPr>
                <w:b/>
                <w:bCs/>
                <w:color w:val="FFFFFF"/>
                <w:sz w:val="24"/>
              </w:rPr>
              <w:t>Action</w:t>
            </w:r>
          </w:p>
        </w:tc>
      </w:tr>
      <w:tr w:rsidR="00B131BB" w:rsidRPr="0090491B" w:rsidTr="0090491B">
        <w:tc>
          <w:tcPr>
            <w:tcW w:w="5219" w:type="dxa"/>
            <w:tcBorders>
              <w:top w:val="single" w:sz="8" w:space="0" w:color="4F81BD"/>
              <w:bottom w:val="single" w:sz="8" w:space="0" w:color="4F81BD"/>
            </w:tcBorders>
          </w:tcPr>
          <w:p w:rsidR="00B131BB" w:rsidRPr="0090491B" w:rsidRDefault="00B131BB" w:rsidP="0090491B">
            <w:pPr>
              <w:spacing w:after="0" w:line="240" w:lineRule="auto"/>
              <w:rPr>
                <w:b/>
                <w:bCs/>
                <w:sz w:val="24"/>
              </w:rPr>
            </w:pPr>
            <w:r w:rsidRPr="0090491B">
              <w:rPr>
                <w:bCs/>
                <w:sz w:val="24"/>
              </w:rPr>
              <w:t>Opportunity was closed as Won or Lost</w:t>
            </w:r>
          </w:p>
        </w:tc>
        <w:tc>
          <w:tcPr>
            <w:tcW w:w="5219" w:type="dxa"/>
            <w:tcBorders>
              <w:top w:val="single" w:sz="8" w:space="0" w:color="4F81BD"/>
              <w:bottom w:val="single" w:sz="8" w:space="0" w:color="4F81BD"/>
            </w:tcBorders>
          </w:tcPr>
          <w:p w:rsidR="00B131BB" w:rsidRPr="0090491B" w:rsidRDefault="00B131BB" w:rsidP="0090491B">
            <w:pPr>
              <w:spacing w:after="0" w:line="240" w:lineRule="auto"/>
              <w:rPr>
                <w:sz w:val="24"/>
              </w:rPr>
            </w:pPr>
            <w:r w:rsidRPr="0090491B">
              <w:rPr>
                <w:sz w:val="24"/>
              </w:rPr>
              <w:t>Check if Opportunity was related to a Building record and send a notification to the Account owner that the address may have changed</w:t>
            </w:r>
          </w:p>
        </w:tc>
      </w:tr>
      <w:tr w:rsidR="00B131BB" w:rsidRPr="0090491B" w:rsidTr="0090491B">
        <w:tc>
          <w:tcPr>
            <w:tcW w:w="5219" w:type="dxa"/>
          </w:tcPr>
          <w:p w:rsidR="00B131BB" w:rsidRPr="0090491B" w:rsidRDefault="00B131BB" w:rsidP="0090491B">
            <w:pPr>
              <w:spacing w:after="0" w:line="240" w:lineRule="auto"/>
              <w:rPr>
                <w:b/>
                <w:bCs/>
                <w:sz w:val="24"/>
              </w:rPr>
            </w:pPr>
            <w:r w:rsidRPr="0090491B">
              <w:rPr>
                <w:bCs/>
                <w:sz w:val="24"/>
              </w:rPr>
              <w:t>Opportunity was closed as Won</w:t>
            </w:r>
          </w:p>
        </w:tc>
        <w:tc>
          <w:tcPr>
            <w:tcW w:w="5219" w:type="dxa"/>
          </w:tcPr>
          <w:p w:rsidR="00B131BB" w:rsidRPr="0090491B" w:rsidRDefault="00B131BB" w:rsidP="0090491B">
            <w:pPr>
              <w:spacing w:after="0" w:line="240" w:lineRule="auto"/>
              <w:rPr>
                <w:sz w:val="24"/>
              </w:rPr>
            </w:pPr>
            <w:r w:rsidRPr="0090491B">
              <w:rPr>
                <w:sz w:val="24"/>
              </w:rPr>
              <w:t>Create an Order record related to the Opportunity</w:t>
            </w:r>
          </w:p>
        </w:tc>
      </w:tr>
      <w:tr w:rsidR="00B131BB" w:rsidRPr="0090491B" w:rsidTr="0090491B">
        <w:tc>
          <w:tcPr>
            <w:tcW w:w="5219" w:type="dxa"/>
            <w:tcBorders>
              <w:top w:val="single" w:sz="8" w:space="0" w:color="4F81BD"/>
              <w:bottom w:val="single" w:sz="8" w:space="0" w:color="4F81BD"/>
            </w:tcBorders>
          </w:tcPr>
          <w:p w:rsidR="00B131BB" w:rsidRPr="0090491B" w:rsidRDefault="00B131BB" w:rsidP="0090491B">
            <w:pPr>
              <w:spacing w:after="0" w:line="240" w:lineRule="auto"/>
              <w:rPr>
                <w:b/>
                <w:bCs/>
                <w:sz w:val="24"/>
              </w:rPr>
            </w:pPr>
            <w:ins w:id="441" w:author="corina.honcioiu" w:date="2012-03-22T12:30:00Z">
              <w:r w:rsidRPr="0090491B">
                <w:rPr>
                  <w:bCs/>
                  <w:sz w:val="24"/>
                </w:rPr>
                <w:t>Opportunity was closed as Won</w:t>
              </w:r>
            </w:ins>
          </w:p>
        </w:tc>
        <w:tc>
          <w:tcPr>
            <w:tcW w:w="5219" w:type="dxa"/>
            <w:tcBorders>
              <w:top w:val="single" w:sz="8" w:space="0" w:color="4F81BD"/>
              <w:bottom w:val="single" w:sz="8" w:space="0" w:color="4F81BD"/>
            </w:tcBorders>
          </w:tcPr>
          <w:p w:rsidR="00B131BB" w:rsidRPr="0090491B" w:rsidRDefault="00B131BB" w:rsidP="0090491B">
            <w:pPr>
              <w:spacing w:after="0" w:line="240" w:lineRule="auto"/>
              <w:rPr>
                <w:sz w:val="24"/>
              </w:rPr>
            </w:pPr>
            <w:r w:rsidRPr="0090491B">
              <w:rPr>
                <w:sz w:val="24"/>
              </w:rPr>
              <w:t>Send a notification (email or CRM task) to Sales Support that a new Order has been created</w:t>
            </w:r>
          </w:p>
        </w:tc>
      </w:tr>
      <w:tr w:rsidR="00B131BB" w:rsidRPr="0090491B" w:rsidTr="0090491B">
        <w:tc>
          <w:tcPr>
            <w:tcW w:w="5219" w:type="dxa"/>
          </w:tcPr>
          <w:p w:rsidR="00B131BB" w:rsidRPr="0090491B" w:rsidRDefault="00B131BB" w:rsidP="0090491B">
            <w:pPr>
              <w:spacing w:after="0" w:line="240" w:lineRule="auto"/>
              <w:rPr>
                <w:b/>
                <w:bCs/>
                <w:sz w:val="24"/>
              </w:rPr>
            </w:pPr>
            <w:r w:rsidRPr="0090491B">
              <w:rPr>
                <w:bCs/>
                <w:sz w:val="24"/>
              </w:rPr>
              <w:t>Contract information from Tenant entity will expire in 1 year / 6 months</w:t>
            </w:r>
          </w:p>
        </w:tc>
        <w:tc>
          <w:tcPr>
            <w:tcW w:w="5219" w:type="dxa"/>
          </w:tcPr>
          <w:p w:rsidR="00B131BB" w:rsidRPr="0090491B" w:rsidRDefault="00B131BB" w:rsidP="0090491B">
            <w:pPr>
              <w:spacing w:after="0" w:line="240" w:lineRule="auto"/>
              <w:rPr>
                <w:sz w:val="24"/>
              </w:rPr>
            </w:pPr>
            <w:r w:rsidRPr="0090491B">
              <w:rPr>
                <w:sz w:val="24"/>
              </w:rPr>
              <w:t>Send a notification to the Account owner</w:t>
            </w:r>
          </w:p>
        </w:tc>
      </w:tr>
      <w:tr w:rsidR="00B131BB" w:rsidRPr="0090491B" w:rsidTr="0090491B">
        <w:tc>
          <w:tcPr>
            <w:tcW w:w="5219" w:type="dxa"/>
            <w:tcBorders>
              <w:top w:val="single" w:sz="8" w:space="0" w:color="4F81BD"/>
              <w:bottom w:val="single" w:sz="8" w:space="0" w:color="4F81BD"/>
            </w:tcBorders>
          </w:tcPr>
          <w:p w:rsidR="00B131BB" w:rsidRPr="0090491B" w:rsidRDefault="00B131BB" w:rsidP="0090491B">
            <w:pPr>
              <w:spacing w:after="0" w:line="240" w:lineRule="auto"/>
              <w:rPr>
                <w:b/>
                <w:bCs/>
                <w:sz w:val="24"/>
              </w:rPr>
            </w:pPr>
            <w:r w:rsidRPr="0090491B">
              <w:rPr>
                <w:bCs/>
                <w:sz w:val="24"/>
              </w:rPr>
              <w:t>Order was created</w:t>
            </w:r>
          </w:p>
        </w:tc>
        <w:tc>
          <w:tcPr>
            <w:tcW w:w="5219" w:type="dxa"/>
            <w:tcBorders>
              <w:top w:val="single" w:sz="8" w:space="0" w:color="4F81BD"/>
              <w:bottom w:val="single" w:sz="8" w:space="0" w:color="4F81BD"/>
            </w:tcBorders>
          </w:tcPr>
          <w:p w:rsidR="00B131BB" w:rsidRPr="0090491B" w:rsidRDefault="00B131BB" w:rsidP="0090491B">
            <w:pPr>
              <w:spacing w:after="0" w:line="240" w:lineRule="auto"/>
              <w:rPr>
                <w:sz w:val="24"/>
              </w:rPr>
            </w:pPr>
            <w:r w:rsidRPr="0090491B">
              <w:rPr>
                <w:sz w:val="24"/>
              </w:rPr>
              <w:t>Check if related Account record is a new client and set Account Number and Year Became Client information if necessary</w:t>
            </w:r>
          </w:p>
        </w:tc>
      </w:tr>
      <w:tr w:rsidR="00B131BB" w:rsidRPr="009D47A3" w:rsidTr="0090491B">
        <w:trPr>
          <w:ins w:id="442" w:author="corina.honcioiu" w:date="2012-03-22T15:17:00Z"/>
        </w:trPr>
        <w:tc>
          <w:tcPr>
            <w:tcW w:w="5219" w:type="dxa"/>
            <w:tcBorders>
              <w:top w:val="single" w:sz="8" w:space="0" w:color="4F81BD"/>
              <w:bottom w:val="single" w:sz="8" w:space="0" w:color="4F81BD"/>
            </w:tcBorders>
          </w:tcPr>
          <w:p w:rsidR="00B131BB" w:rsidRPr="0090491B" w:rsidRDefault="00B131BB" w:rsidP="0090491B">
            <w:pPr>
              <w:spacing w:after="0" w:line="240" w:lineRule="auto"/>
              <w:rPr>
                <w:ins w:id="443" w:author="corina.honcioiu" w:date="2012-03-22T15:17:00Z"/>
                <w:bCs/>
                <w:sz w:val="24"/>
              </w:rPr>
            </w:pPr>
            <w:ins w:id="444" w:author="corina.honcioiu" w:date="2012-03-22T15:17:00Z">
              <w:r>
                <w:rPr>
                  <w:bCs/>
                  <w:sz w:val="24"/>
                </w:rPr>
                <w:t xml:space="preserve">Order </w:t>
              </w:r>
            </w:ins>
            <w:ins w:id="445" w:author="corina.honcioiu" w:date="2012-03-22T16:22:00Z">
              <w:r>
                <w:rPr>
                  <w:bCs/>
                  <w:sz w:val="24"/>
                </w:rPr>
                <w:t xml:space="preserve">was closed as Fulfilled </w:t>
              </w:r>
            </w:ins>
          </w:p>
        </w:tc>
        <w:tc>
          <w:tcPr>
            <w:tcW w:w="5219" w:type="dxa"/>
            <w:tcBorders>
              <w:top w:val="single" w:sz="8" w:space="0" w:color="4F81BD"/>
              <w:bottom w:val="single" w:sz="8" w:space="0" w:color="4F81BD"/>
            </w:tcBorders>
          </w:tcPr>
          <w:p w:rsidR="00B131BB" w:rsidRPr="009D47A3" w:rsidRDefault="00B131BB" w:rsidP="0090491B">
            <w:pPr>
              <w:spacing w:after="0" w:line="240" w:lineRule="auto"/>
              <w:rPr>
                <w:ins w:id="446" w:author="corina.honcioiu" w:date="2012-03-22T15:17:00Z"/>
                <w:sz w:val="24"/>
              </w:rPr>
            </w:pPr>
            <w:ins w:id="447" w:author="corina.honcioiu" w:date="2012-03-23T11:56:00Z">
              <w:r>
                <w:rPr>
                  <w:sz w:val="24"/>
                </w:rPr>
                <w:t>P</w:t>
              </w:r>
            </w:ins>
            <w:ins w:id="448" w:author="corina.honcioiu" w:date="2012-03-22T16:23:00Z">
              <w:r>
                <w:rPr>
                  <w:sz w:val="24"/>
                </w:rPr>
                <w:t xml:space="preserve">rintr-un view </w:t>
              </w:r>
            </w:ins>
            <w:ins w:id="449" w:author="corina.honcioiu" w:date="2012-03-22T15:17:00Z">
              <w:r w:rsidRPr="00B131BB">
                <w:rPr>
                  <w:sz w:val="24"/>
                  <w:rPrChange w:id="450" w:author="corina.honcioiu" w:date="2012-03-22T15:18:00Z">
                    <w:rPr>
                      <w:sz w:val="24"/>
                      <w:lang w:val="it-IT"/>
                    </w:rPr>
                  </w:rPrChange>
                </w:rPr>
                <w:t>utiliza</w:t>
              </w:r>
            </w:ins>
            <w:ins w:id="451" w:author="corina.honcioiu" w:date="2012-03-22T15:18:00Z">
              <w:r w:rsidRPr="00B131BB">
                <w:rPr>
                  <w:sz w:val="24"/>
                  <w:rPrChange w:id="452" w:author="corina.honcioiu" w:date="2012-03-22T15:18:00Z">
                    <w:rPr>
                      <w:sz w:val="24"/>
                      <w:lang w:val="it-IT"/>
                    </w:rPr>
                  </w:rPrChange>
                </w:rPr>
                <w:t>torii tip Sales si Sales Support sunt notificati ca informatiile sunt i</w:t>
              </w:r>
              <w:r w:rsidRPr="009D47A3">
                <w:rPr>
                  <w:sz w:val="24"/>
                </w:rPr>
                <w:t>ncomplete, atunci cand nu este completat campul de COS</w:t>
              </w:r>
              <w:r w:rsidRPr="00B131BB">
                <w:rPr>
                  <w:sz w:val="24"/>
                  <w:rPrChange w:id="453" w:author="corina.honcioiu" w:date="2012-03-22T15:18:00Z">
                    <w:rPr>
                      <w:sz w:val="24"/>
                      <w:lang w:val="it-IT"/>
                    </w:rPr>
                  </w:rPrChange>
                </w:rPr>
                <w:t>T</w:t>
              </w:r>
            </w:ins>
          </w:p>
        </w:tc>
      </w:tr>
      <w:tr w:rsidR="00B131BB" w:rsidRPr="0090491B" w:rsidTr="0090491B">
        <w:tc>
          <w:tcPr>
            <w:tcW w:w="5219" w:type="dxa"/>
            <w:tcBorders>
              <w:bottom w:val="single" w:sz="8" w:space="0" w:color="4F81BD"/>
            </w:tcBorders>
          </w:tcPr>
          <w:p w:rsidR="00B131BB" w:rsidRPr="0090491B" w:rsidRDefault="00B131BB" w:rsidP="0090491B">
            <w:pPr>
              <w:spacing w:after="0" w:line="240" w:lineRule="auto"/>
              <w:rPr>
                <w:b/>
                <w:bCs/>
                <w:sz w:val="24"/>
              </w:rPr>
            </w:pPr>
            <w:r w:rsidRPr="0090491B">
              <w:rPr>
                <w:bCs/>
                <w:sz w:val="24"/>
              </w:rPr>
              <w:t>Order Net Sales Value updated</w:t>
            </w:r>
          </w:p>
        </w:tc>
        <w:tc>
          <w:tcPr>
            <w:tcW w:w="5219" w:type="dxa"/>
            <w:tcBorders>
              <w:bottom w:val="single" w:sz="8" w:space="0" w:color="4F81BD"/>
            </w:tcBorders>
          </w:tcPr>
          <w:p w:rsidR="00B131BB" w:rsidRPr="0090491B" w:rsidRDefault="00B131BB" w:rsidP="0090491B">
            <w:pPr>
              <w:spacing w:after="0" w:line="240" w:lineRule="auto"/>
              <w:rPr>
                <w:sz w:val="24"/>
              </w:rPr>
            </w:pPr>
            <w:r w:rsidRPr="000F3415">
              <w:rPr>
                <w:sz w:val="24"/>
              </w:rPr>
              <w:t>Update aggregated sales information in the Sales Aggregation entity for the related customer and year</w:t>
            </w:r>
          </w:p>
        </w:tc>
      </w:tr>
    </w:tbl>
    <w:p w:rsidR="00B131BB" w:rsidRPr="007E7F0D" w:rsidRDefault="00B131BB" w:rsidP="00B9122C">
      <w:pPr>
        <w:rPr>
          <w:sz w:val="24"/>
        </w:rPr>
      </w:pPr>
    </w:p>
    <w:p w:rsidR="00B131BB" w:rsidRDefault="00B131BB">
      <w:pPr>
        <w:rPr>
          <w:rFonts w:ascii="Cambria" w:hAnsi="Cambria"/>
          <w:b/>
          <w:bCs/>
          <w:color w:val="4F81BD"/>
          <w:sz w:val="26"/>
          <w:szCs w:val="26"/>
        </w:rPr>
      </w:pPr>
      <w:r>
        <w:br w:type="page"/>
      </w:r>
    </w:p>
    <w:p w:rsidR="00B131BB" w:rsidRDefault="00B131BB" w:rsidP="007D14B1">
      <w:pPr>
        <w:pStyle w:val="Heading2"/>
      </w:pPr>
      <w:bookmarkStart w:id="454" w:name="_Toc320030234"/>
      <w:r>
        <w:t>File Attachments</w:t>
      </w:r>
      <w:bookmarkEnd w:id="454"/>
      <w:r>
        <w:t xml:space="preserve"> </w:t>
      </w:r>
    </w:p>
    <w:p w:rsidR="00B131BB" w:rsidRDefault="00B131BB" w:rsidP="008A630B"/>
    <w:p w:rsidR="00B131BB" w:rsidRPr="003663F0" w:rsidRDefault="00B131BB" w:rsidP="008A630B">
      <w:pPr>
        <w:rPr>
          <w:sz w:val="24"/>
        </w:rPr>
      </w:pPr>
      <w:r>
        <w:rPr>
          <w:sz w:val="24"/>
        </w:rPr>
        <w:t>In order to minimize the disk space usage of the Dynamics CRM Online implementation, the file attachments related to accounts, orders and opportunity records will be maintained using an On Premise implementation of Microsoft SharePoint Foundation 2010 on one of CUSTOMER OFFICE SOLUTIONS’ servers. The SharePoint Foundation 2010 instance will be integrated with the Dynamics CRM Online implementation using the native integration functionalities of the two products.</w:t>
      </w:r>
    </w:p>
    <w:p w:rsidR="00B131BB" w:rsidRPr="003E115C" w:rsidRDefault="00B131BB" w:rsidP="003E115C">
      <w:pPr>
        <w:rPr>
          <w:sz w:val="24"/>
        </w:rPr>
      </w:pPr>
      <w:bookmarkStart w:id="455" w:name="_Toc213229413"/>
      <w:bookmarkStart w:id="456" w:name="_Toc214181162"/>
      <w:r w:rsidRPr="003E115C">
        <w:rPr>
          <w:sz w:val="24"/>
        </w:rPr>
        <w:t xml:space="preserve">The integration of Microsoft Dynamics CRM with Microsoft SharePoint </w:t>
      </w:r>
      <w:r>
        <w:rPr>
          <w:sz w:val="24"/>
        </w:rPr>
        <w:t>Foundation</w:t>
      </w:r>
      <w:r w:rsidRPr="003E115C">
        <w:rPr>
          <w:sz w:val="24"/>
        </w:rPr>
        <w:t xml:space="preserve"> enables </w:t>
      </w:r>
      <w:r>
        <w:rPr>
          <w:sz w:val="24"/>
        </w:rPr>
        <w:t>CRM users</w:t>
      </w:r>
      <w:r w:rsidRPr="003E115C">
        <w:rPr>
          <w:sz w:val="24"/>
        </w:rPr>
        <w:t xml:space="preserve"> to use document management capabilities (Document metadata, Versions control) and also search within the SharePoint site.</w:t>
      </w:r>
    </w:p>
    <w:p w:rsidR="00B131BB" w:rsidRDefault="00B131BB" w:rsidP="003E115C">
      <w:pPr>
        <w:rPr>
          <w:sz w:val="24"/>
        </w:rPr>
      </w:pPr>
      <w:r>
        <w:rPr>
          <w:sz w:val="24"/>
        </w:rPr>
        <w:t xml:space="preserve">The SharePoint integration provides not only the ability </w:t>
      </w:r>
      <w:r w:rsidRPr="003E115C">
        <w:rPr>
          <w:sz w:val="24"/>
        </w:rPr>
        <w:t>to attach documents to CRM entities but</w:t>
      </w:r>
      <w:r>
        <w:rPr>
          <w:sz w:val="24"/>
        </w:rPr>
        <w:t xml:space="preserve"> also</w:t>
      </w:r>
      <w:r w:rsidRPr="003E115C">
        <w:rPr>
          <w:sz w:val="24"/>
        </w:rPr>
        <w:t xml:space="preserve"> to change/edit these later on and keep the versions history.</w:t>
      </w:r>
    </w:p>
    <w:p w:rsidR="00B131BB" w:rsidRPr="00D57327" w:rsidRDefault="00B131BB" w:rsidP="003E115C">
      <w:pPr>
        <w:rPr>
          <w:b/>
          <w:sz w:val="24"/>
        </w:rPr>
      </w:pPr>
      <w:r w:rsidRPr="00D57327">
        <w:rPr>
          <w:b/>
          <w:sz w:val="24"/>
        </w:rPr>
        <w:t>NOTE</w:t>
      </w:r>
    </w:p>
    <w:p w:rsidR="00B131BB" w:rsidRDefault="00B131BB" w:rsidP="003E115C">
      <w:pPr>
        <w:rPr>
          <w:sz w:val="24"/>
        </w:rPr>
      </w:pPr>
      <w:r>
        <w:rPr>
          <w:sz w:val="24"/>
        </w:rPr>
        <w:t>To use this out of the box integration between Dynamics CRM and SharePoint we need to use the existing available server. Still, some upgrades are required:</w:t>
      </w:r>
    </w:p>
    <w:p w:rsidR="00B131BB" w:rsidRPr="003315B7" w:rsidRDefault="00B131BB" w:rsidP="00D12350">
      <w:pPr>
        <w:pStyle w:val="ListParagraph"/>
        <w:numPr>
          <w:ilvl w:val="0"/>
          <w:numId w:val="43"/>
          <w:numberingChange w:id="457" w:author="corina.honcioiu" w:date="2012-03-22T09:40:00Z" w:original="-"/>
        </w:numPr>
        <w:rPr>
          <w:sz w:val="24"/>
          <w:lang w:val="sv-SE"/>
        </w:rPr>
      </w:pPr>
      <w:r w:rsidRPr="00B131BB">
        <w:rPr>
          <w:color w:val="FF0000"/>
          <w:sz w:val="24"/>
          <w:lang w:val="sv-SE"/>
          <w:rPrChange w:id="458" w:author="corina.honcioiu" w:date="2012-03-22T12:31:00Z">
            <w:rPr>
              <w:sz w:val="24"/>
              <w:lang w:val="sv-SE"/>
            </w:rPr>
          </w:rPrChange>
        </w:rPr>
        <w:t>Harddisk upgrade</w:t>
      </w:r>
      <w:r w:rsidRPr="003315B7">
        <w:rPr>
          <w:sz w:val="24"/>
          <w:lang w:val="sv-SE"/>
        </w:rPr>
        <w:t xml:space="preserve"> (existing storage is 70 GB)</w:t>
      </w:r>
    </w:p>
    <w:p w:rsidR="00B131BB" w:rsidRDefault="00B131BB" w:rsidP="00D12350">
      <w:pPr>
        <w:pStyle w:val="ListParagraph"/>
        <w:numPr>
          <w:ilvl w:val="0"/>
          <w:numId w:val="43"/>
          <w:numberingChange w:id="459" w:author="corina.honcioiu" w:date="2012-03-22T09:40:00Z" w:original="-"/>
        </w:numPr>
        <w:rPr>
          <w:sz w:val="24"/>
        </w:rPr>
      </w:pPr>
      <w:r w:rsidRPr="00B131BB">
        <w:rPr>
          <w:color w:val="FF0000"/>
          <w:sz w:val="24"/>
          <w:rPrChange w:id="460" w:author="corina.honcioiu" w:date="2012-03-22T12:31:00Z">
            <w:rPr>
              <w:sz w:val="24"/>
            </w:rPr>
          </w:rPrChange>
        </w:rPr>
        <w:t>RAM upgrade</w:t>
      </w:r>
      <w:r>
        <w:rPr>
          <w:sz w:val="24"/>
        </w:rPr>
        <w:t xml:space="preserve"> (existing RAM is 3 GB, we recommend 8)</w:t>
      </w:r>
    </w:p>
    <w:p w:rsidR="00B131BB" w:rsidRDefault="00B131BB" w:rsidP="00D12350">
      <w:pPr>
        <w:pStyle w:val="ListParagraph"/>
        <w:numPr>
          <w:ilvl w:val="0"/>
          <w:numId w:val="43"/>
          <w:numberingChange w:id="461" w:author="corina.honcioiu" w:date="2012-03-22T09:40:00Z" w:original="-"/>
        </w:numPr>
        <w:rPr>
          <w:sz w:val="24"/>
        </w:rPr>
      </w:pPr>
      <w:r w:rsidRPr="00B131BB">
        <w:rPr>
          <w:color w:val="FF0000"/>
          <w:sz w:val="24"/>
          <w:rPrChange w:id="462" w:author="corina.honcioiu" w:date="2012-03-22T12:31:00Z">
            <w:rPr>
              <w:sz w:val="24"/>
            </w:rPr>
          </w:rPrChange>
        </w:rPr>
        <w:t>Windows Server 2008</w:t>
      </w:r>
      <w:r>
        <w:rPr>
          <w:sz w:val="24"/>
        </w:rPr>
        <w:t xml:space="preserve"> Standard edition </w:t>
      </w:r>
    </w:p>
    <w:p w:rsidR="00B131BB" w:rsidRDefault="00B131BB" w:rsidP="00D12350">
      <w:pPr>
        <w:pStyle w:val="ListParagraph"/>
        <w:numPr>
          <w:ilvl w:val="0"/>
          <w:numId w:val="43"/>
          <w:numberingChange w:id="463" w:author="corina.honcioiu" w:date="2012-03-22T09:40:00Z" w:original="-"/>
        </w:numPr>
        <w:rPr>
          <w:sz w:val="24"/>
        </w:rPr>
      </w:pPr>
      <w:r w:rsidRPr="009B591A">
        <w:rPr>
          <w:sz w:val="24"/>
        </w:rPr>
        <w:t>SQL 2005 SP3 64 bit</w:t>
      </w:r>
      <w:r>
        <w:rPr>
          <w:sz w:val="24"/>
        </w:rPr>
        <w:t xml:space="preserve"> (if the existing SQL2005 server is 64 bits than we need only to apply the SP3 hotfix)</w:t>
      </w:r>
      <w:r w:rsidRPr="00D12350">
        <w:rPr>
          <w:sz w:val="24"/>
        </w:rPr>
        <w:t xml:space="preserve"> </w:t>
      </w:r>
    </w:p>
    <w:p w:rsidR="00B131BB" w:rsidRPr="00D12350" w:rsidRDefault="00B131BB" w:rsidP="002D648F">
      <w:pPr>
        <w:rPr>
          <w:sz w:val="24"/>
        </w:rPr>
      </w:pPr>
      <w:r>
        <w:rPr>
          <w:sz w:val="24"/>
        </w:rPr>
        <w:t>We can also use SQL Server 2008 Express Edition, which is free, but its’ databases have a limitation of 10 GB. It means that in few years, the SharePoint database might reach the 10 GB limit. So, you can start with the free edition, but please, take this</w:t>
      </w:r>
      <w:bookmarkStart w:id="464" w:name="_GoBack"/>
      <w:bookmarkEnd w:id="464"/>
      <w:r>
        <w:rPr>
          <w:sz w:val="24"/>
        </w:rPr>
        <w:t xml:space="preserve"> limitation into consideration.</w:t>
      </w:r>
    </w:p>
    <w:p w:rsidR="00B131BB" w:rsidRDefault="00B131BB">
      <w:pPr>
        <w:rPr>
          <w:rFonts w:ascii="Cambria" w:hAnsi="Cambria"/>
          <w:b/>
          <w:bCs/>
          <w:color w:val="365F91"/>
          <w:sz w:val="28"/>
          <w:szCs w:val="28"/>
        </w:rPr>
      </w:pPr>
    </w:p>
    <w:p w:rsidR="00B131BB" w:rsidRDefault="00B131BB">
      <w:pPr>
        <w:rPr>
          <w:rFonts w:ascii="Cambria" w:hAnsi="Cambria"/>
          <w:b/>
          <w:bCs/>
          <w:color w:val="365F91"/>
          <w:sz w:val="28"/>
          <w:szCs w:val="28"/>
        </w:rPr>
      </w:pPr>
      <w:r>
        <w:br w:type="page"/>
      </w:r>
    </w:p>
    <w:p w:rsidR="00B131BB" w:rsidRPr="000919C0" w:rsidRDefault="00B131BB" w:rsidP="008A630B">
      <w:pPr>
        <w:pStyle w:val="Heading1"/>
      </w:pPr>
      <w:bookmarkStart w:id="465" w:name="_Toc320030235"/>
      <w:r w:rsidRPr="000919C0">
        <w:t xml:space="preserve">Microsoft </w:t>
      </w:r>
      <w:r>
        <w:t xml:space="preserve">Dynamics </w:t>
      </w:r>
      <w:r w:rsidRPr="000919C0">
        <w:t>CRM Online Non-Functional Requirements</w:t>
      </w:r>
      <w:bookmarkEnd w:id="455"/>
      <w:bookmarkEnd w:id="456"/>
      <w:bookmarkEnd w:id="465"/>
    </w:p>
    <w:p w:rsidR="00B131BB" w:rsidRDefault="00B131BB" w:rsidP="008A630B">
      <w:pPr>
        <w:rPr>
          <w:rStyle w:val="EstiloCuerpo"/>
        </w:rPr>
      </w:pPr>
    </w:p>
    <w:p w:rsidR="00B131BB" w:rsidRPr="003F2315" w:rsidRDefault="00B131BB" w:rsidP="008A630B">
      <w:pPr>
        <w:rPr>
          <w:rStyle w:val="EstiloCuerpo"/>
        </w:rPr>
      </w:pPr>
      <w:r>
        <w:rPr>
          <w:rStyle w:val="EstiloCuerpo"/>
        </w:rPr>
        <w:t>The following requirements are applicable to the entire solution.</w:t>
      </w:r>
    </w:p>
    <w:p w:rsidR="00B131BB" w:rsidRPr="00A87ABE" w:rsidRDefault="00B131BB" w:rsidP="008A630B">
      <w:pPr>
        <w:pStyle w:val="Heading2"/>
      </w:pPr>
      <w:bookmarkStart w:id="466" w:name="_Toc213229339"/>
      <w:bookmarkStart w:id="467" w:name="_Toc213229414"/>
      <w:bookmarkStart w:id="468" w:name="_Toc213729042"/>
      <w:bookmarkStart w:id="469" w:name="_Toc214181163"/>
      <w:bookmarkStart w:id="470" w:name="_Toc320030236"/>
      <w:r w:rsidRPr="00A87ABE">
        <w:t>System Access and Security</w:t>
      </w:r>
      <w:bookmarkEnd w:id="466"/>
      <w:bookmarkEnd w:id="467"/>
      <w:bookmarkEnd w:id="468"/>
      <w:bookmarkEnd w:id="469"/>
      <w:bookmarkEnd w:id="470"/>
    </w:p>
    <w:p w:rsidR="00B131BB" w:rsidRDefault="00B131BB" w:rsidP="008A630B">
      <w:pPr>
        <w:spacing w:before="60" w:after="60"/>
        <w:rPr>
          <w:rFonts w:cs="Arial"/>
          <w:sz w:val="24"/>
        </w:rPr>
      </w:pPr>
    </w:p>
    <w:p w:rsidR="00B131BB" w:rsidRDefault="00B131BB" w:rsidP="008A630B">
      <w:pPr>
        <w:spacing w:before="60" w:after="60"/>
        <w:rPr>
          <w:sz w:val="24"/>
        </w:rPr>
      </w:pPr>
      <w:r w:rsidRPr="00173E80">
        <w:rPr>
          <w:rFonts w:cs="Arial"/>
          <w:sz w:val="24"/>
        </w:rPr>
        <w:t>Microsoft</w:t>
      </w:r>
      <w:r w:rsidRPr="00173E80">
        <w:rPr>
          <w:sz w:val="24"/>
        </w:rPr>
        <w:t xml:space="preserve"> Dynamics CRM uses a combination of role-based security and object-based security to determine what users can see and do within the application.  Each user is assigned a business unit and either one or more security roles.  The application supports the ability to create security roles based on the requirements set forth by the business.  All application security is managed within Microsoft Dynamics CRM. </w:t>
      </w:r>
    </w:p>
    <w:p w:rsidR="00B131BB" w:rsidRDefault="00B131BB" w:rsidP="008A630B">
      <w:pPr>
        <w:spacing w:before="60" w:after="60"/>
        <w:rPr>
          <w:sz w:val="24"/>
        </w:rPr>
      </w:pPr>
    </w:p>
    <w:p w:rsidR="00B131BB" w:rsidRDefault="00B131BB" w:rsidP="00B50F62">
      <w:pPr>
        <w:pStyle w:val="Heading3"/>
      </w:pPr>
      <w:bookmarkStart w:id="471" w:name="_Toc320030237"/>
      <w:r>
        <w:t>Security Roles</w:t>
      </w:r>
      <w:bookmarkEnd w:id="471"/>
    </w:p>
    <w:p w:rsidR="00B131BB" w:rsidRPr="00094E51" w:rsidRDefault="00B131BB" w:rsidP="00094E51"/>
    <w:p w:rsidR="00B131BB" w:rsidRDefault="00B131BB" w:rsidP="00B50F62">
      <w:pPr>
        <w:rPr>
          <w:sz w:val="24"/>
        </w:rPr>
      </w:pPr>
      <w:r>
        <w:rPr>
          <w:sz w:val="24"/>
        </w:rPr>
        <w:t xml:space="preserve">The following security roles will be defined in Dynamics CRM: </w:t>
      </w:r>
      <w:r w:rsidRPr="00B50F62">
        <w:rPr>
          <w:b/>
          <w:sz w:val="24"/>
        </w:rPr>
        <w:t xml:space="preserve">Sales Representative, Marketing Coordinator, Sales Support </w:t>
      </w:r>
      <w:r w:rsidRPr="00B50F62">
        <w:rPr>
          <w:sz w:val="24"/>
        </w:rPr>
        <w:t>and</w:t>
      </w:r>
      <w:r w:rsidRPr="00B50F62">
        <w:rPr>
          <w:b/>
          <w:sz w:val="24"/>
        </w:rPr>
        <w:t xml:space="preserve"> General Manager</w:t>
      </w:r>
      <w:r>
        <w:rPr>
          <w:sz w:val="24"/>
        </w:rPr>
        <w:t>.</w:t>
      </w:r>
    </w:p>
    <w:p w:rsidR="00B131BB" w:rsidRDefault="00B131BB" w:rsidP="00B50F62">
      <w:pPr>
        <w:rPr>
          <w:sz w:val="24"/>
        </w:rPr>
      </w:pPr>
      <w:r>
        <w:rPr>
          <w:sz w:val="24"/>
        </w:rPr>
        <w:t>The following table summarizes the level of privileges for each major entity/functionality assigned to each security role:</w:t>
      </w:r>
    </w:p>
    <w:tbl>
      <w:tblPr>
        <w:tblW w:w="0" w:type="auto"/>
        <w:tblBorders>
          <w:top w:val="single" w:sz="8" w:space="0" w:color="4F81BD"/>
          <w:left w:val="single" w:sz="8" w:space="0" w:color="4F81BD"/>
          <w:bottom w:val="single" w:sz="8" w:space="0" w:color="4F81BD"/>
          <w:right w:val="single" w:sz="8" w:space="0" w:color="4F81BD"/>
        </w:tblBorders>
        <w:tblLook w:val="00A0"/>
      </w:tblPr>
      <w:tblGrid>
        <w:gridCol w:w="2087"/>
        <w:gridCol w:w="3061"/>
        <w:gridCol w:w="1800"/>
        <w:gridCol w:w="2070"/>
        <w:gridCol w:w="1420"/>
      </w:tblGrid>
      <w:tr w:rsidR="00B131BB" w:rsidRPr="0090491B" w:rsidTr="0090491B">
        <w:trPr>
          <w:tblHeader/>
        </w:trPr>
        <w:tc>
          <w:tcPr>
            <w:tcW w:w="2087" w:type="dxa"/>
            <w:tcBorders>
              <w:top w:val="nil"/>
              <w:left w:val="nil"/>
              <w:bottom w:val="single" w:sz="24" w:space="0" w:color="4F81BD"/>
              <w:right w:val="nil"/>
            </w:tcBorders>
            <w:shd w:val="clear" w:color="auto" w:fill="FFFFFF"/>
          </w:tcPr>
          <w:p w:rsidR="00B131BB" w:rsidRPr="0090491B" w:rsidRDefault="00B131BB" w:rsidP="0090491B">
            <w:pPr>
              <w:spacing w:after="0" w:line="240" w:lineRule="auto"/>
              <w:rPr>
                <w:rFonts w:cs="Calibri"/>
                <w:b/>
                <w:color w:val="000000"/>
                <w:sz w:val="24"/>
                <w:szCs w:val="24"/>
              </w:rPr>
            </w:pPr>
            <w:r w:rsidRPr="0090491B">
              <w:rPr>
                <w:rFonts w:cs="Calibri"/>
                <w:b/>
                <w:color w:val="000000"/>
                <w:sz w:val="24"/>
                <w:szCs w:val="24"/>
              </w:rPr>
              <w:t>Entity/Role</w:t>
            </w:r>
          </w:p>
        </w:tc>
        <w:tc>
          <w:tcPr>
            <w:tcW w:w="3061" w:type="dxa"/>
            <w:tcBorders>
              <w:top w:val="nil"/>
              <w:left w:val="nil"/>
              <w:bottom w:val="single" w:sz="24" w:space="0" w:color="4F81BD"/>
              <w:right w:val="nil"/>
            </w:tcBorders>
            <w:shd w:val="clear" w:color="auto" w:fill="FFFFFF"/>
          </w:tcPr>
          <w:p w:rsidR="00B131BB" w:rsidRPr="0090491B" w:rsidRDefault="00B131BB" w:rsidP="0090491B">
            <w:pPr>
              <w:spacing w:after="0" w:line="240" w:lineRule="auto"/>
              <w:rPr>
                <w:rFonts w:cs="Calibri"/>
                <w:b/>
                <w:color w:val="000000"/>
                <w:sz w:val="24"/>
                <w:szCs w:val="24"/>
              </w:rPr>
            </w:pPr>
            <w:r w:rsidRPr="0090491B">
              <w:rPr>
                <w:rFonts w:cs="Calibri"/>
                <w:b/>
                <w:color w:val="000000"/>
                <w:sz w:val="24"/>
                <w:szCs w:val="24"/>
              </w:rPr>
              <w:t>Sales Rep.</w:t>
            </w:r>
          </w:p>
        </w:tc>
        <w:tc>
          <w:tcPr>
            <w:tcW w:w="1800" w:type="dxa"/>
            <w:tcBorders>
              <w:top w:val="nil"/>
              <w:left w:val="nil"/>
              <w:bottom w:val="single" w:sz="24" w:space="0" w:color="4F81BD"/>
              <w:right w:val="nil"/>
            </w:tcBorders>
            <w:shd w:val="clear" w:color="auto" w:fill="FFFFFF"/>
          </w:tcPr>
          <w:p w:rsidR="00B131BB" w:rsidRPr="0090491B" w:rsidRDefault="00B131BB" w:rsidP="0090491B">
            <w:pPr>
              <w:spacing w:after="0" w:line="240" w:lineRule="auto"/>
              <w:rPr>
                <w:rFonts w:cs="Calibri"/>
                <w:b/>
                <w:color w:val="000000"/>
                <w:sz w:val="24"/>
                <w:szCs w:val="24"/>
              </w:rPr>
            </w:pPr>
            <w:r w:rsidRPr="0090491B">
              <w:rPr>
                <w:rFonts w:cs="Calibri"/>
                <w:b/>
                <w:color w:val="000000"/>
                <w:sz w:val="24"/>
                <w:szCs w:val="24"/>
              </w:rPr>
              <w:t>Marketing Coord.</w:t>
            </w:r>
          </w:p>
        </w:tc>
        <w:tc>
          <w:tcPr>
            <w:tcW w:w="2070" w:type="dxa"/>
            <w:tcBorders>
              <w:top w:val="nil"/>
              <w:left w:val="nil"/>
              <w:bottom w:val="single" w:sz="24" w:space="0" w:color="4F81BD"/>
              <w:right w:val="nil"/>
            </w:tcBorders>
            <w:shd w:val="clear" w:color="auto" w:fill="FFFFFF"/>
          </w:tcPr>
          <w:p w:rsidR="00B131BB" w:rsidRPr="0090491B" w:rsidRDefault="00B131BB" w:rsidP="0090491B">
            <w:pPr>
              <w:spacing w:after="0" w:line="240" w:lineRule="auto"/>
              <w:rPr>
                <w:rFonts w:cs="Calibri"/>
                <w:b/>
                <w:color w:val="000000"/>
                <w:sz w:val="24"/>
                <w:szCs w:val="24"/>
              </w:rPr>
            </w:pPr>
            <w:r w:rsidRPr="0090491B">
              <w:rPr>
                <w:rFonts w:cs="Calibri"/>
                <w:b/>
                <w:color w:val="000000"/>
                <w:sz w:val="24"/>
                <w:szCs w:val="24"/>
              </w:rPr>
              <w:t>Sales Supp.</w:t>
            </w:r>
          </w:p>
        </w:tc>
        <w:tc>
          <w:tcPr>
            <w:tcW w:w="1420" w:type="dxa"/>
            <w:tcBorders>
              <w:top w:val="nil"/>
              <w:left w:val="nil"/>
              <w:bottom w:val="single" w:sz="24" w:space="0" w:color="4F81BD"/>
              <w:right w:val="nil"/>
            </w:tcBorders>
            <w:shd w:val="clear" w:color="auto" w:fill="FFFFFF"/>
          </w:tcPr>
          <w:p w:rsidR="00B131BB" w:rsidRPr="0090491B" w:rsidRDefault="00B131BB" w:rsidP="0090491B">
            <w:pPr>
              <w:spacing w:after="0" w:line="240" w:lineRule="auto"/>
              <w:rPr>
                <w:rFonts w:cs="Calibri"/>
                <w:b/>
                <w:color w:val="000000"/>
                <w:sz w:val="24"/>
                <w:szCs w:val="24"/>
              </w:rPr>
            </w:pPr>
            <w:r w:rsidRPr="0090491B">
              <w:rPr>
                <w:rFonts w:cs="Calibri"/>
                <w:b/>
                <w:color w:val="000000"/>
                <w:sz w:val="24"/>
                <w:szCs w:val="24"/>
              </w:rPr>
              <w:t>Gen. Manager</w:t>
            </w:r>
          </w:p>
        </w:tc>
      </w:tr>
      <w:tr w:rsidR="00B131BB" w:rsidRPr="0090491B" w:rsidTr="0090491B">
        <w:tc>
          <w:tcPr>
            <w:tcW w:w="2087" w:type="dxa"/>
            <w:tcBorders>
              <w:top w:val="nil"/>
              <w:left w:val="nil"/>
              <w:bottom w:val="nil"/>
              <w:right w:val="single" w:sz="8" w:space="0" w:color="4F81BD"/>
            </w:tcBorders>
            <w:shd w:val="clear" w:color="auto" w:fill="FFFFFF"/>
          </w:tcPr>
          <w:p w:rsidR="00B131BB" w:rsidRPr="0090491B" w:rsidRDefault="00B131BB" w:rsidP="0090491B">
            <w:pPr>
              <w:spacing w:after="0" w:line="240" w:lineRule="auto"/>
              <w:rPr>
                <w:rFonts w:cs="Calibri"/>
                <w:b/>
                <w:color w:val="000000"/>
                <w:sz w:val="24"/>
              </w:rPr>
            </w:pPr>
            <w:r w:rsidRPr="0090491B">
              <w:rPr>
                <w:rFonts w:cs="Calibri"/>
                <w:b/>
                <w:color w:val="000000"/>
                <w:sz w:val="24"/>
              </w:rPr>
              <w:t>Account</w:t>
            </w:r>
          </w:p>
        </w:tc>
        <w:tc>
          <w:tcPr>
            <w:tcW w:w="3061" w:type="dxa"/>
            <w:tcBorders>
              <w:top w:val="nil"/>
              <w:left w:val="nil"/>
              <w:bottom w:val="nil"/>
              <w:right w:val="nil"/>
            </w:tcBorders>
            <w:shd w:val="clear" w:color="auto" w:fill="D3DFEE"/>
          </w:tcPr>
          <w:p w:rsidR="00B131BB" w:rsidRPr="0090491B" w:rsidRDefault="00B131BB" w:rsidP="0090491B">
            <w:pPr>
              <w:spacing w:after="0" w:line="240" w:lineRule="auto"/>
              <w:rPr>
                <w:rFonts w:cs="Calibri"/>
                <w:color w:val="000000"/>
                <w:sz w:val="24"/>
              </w:rPr>
            </w:pPr>
            <w:r w:rsidRPr="0090491B">
              <w:rPr>
                <w:rFonts w:cs="Calibri"/>
                <w:color w:val="000000"/>
                <w:sz w:val="24"/>
              </w:rPr>
              <w:t>Full on own accounts, read only on others</w:t>
            </w:r>
          </w:p>
        </w:tc>
        <w:tc>
          <w:tcPr>
            <w:tcW w:w="1800" w:type="dxa"/>
            <w:tcBorders>
              <w:top w:val="nil"/>
              <w:left w:val="nil"/>
              <w:bottom w:val="nil"/>
              <w:right w:val="nil"/>
            </w:tcBorders>
            <w:shd w:val="clear" w:color="auto" w:fill="D3DFEE"/>
          </w:tcPr>
          <w:p w:rsidR="00B131BB" w:rsidRPr="0090491B" w:rsidRDefault="00B131BB" w:rsidP="0090491B">
            <w:pPr>
              <w:spacing w:after="0" w:line="240" w:lineRule="auto"/>
              <w:rPr>
                <w:rFonts w:cs="Calibri"/>
                <w:color w:val="000000"/>
                <w:sz w:val="24"/>
              </w:rPr>
            </w:pPr>
            <w:ins w:id="472" w:author="corina.honcioiu" w:date="2012-03-22T12:32:00Z">
              <w:r w:rsidRPr="0090491B">
                <w:rPr>
                  <w:rFonts w:cs="Calibri"/>
                  <w:color w:val="000000"/>
                  <w:sz w:val="24"/>
                </w:rPr>
                <w:t>Full on own accounts, read only on others</w:t>
              </w:r>
            </w:ins>
            <w:del w:id="473" w:author="corina.honcioiu" w:date="2012-03-22T12:32:00Z">
              <w:r w:rsidRPr="0090491B" w:rsidDel="00B70B35">
                <w:rPr>
                  <w:rFonts w:cs="Calibri"/>
                  <w:color w:val="000000"/>
                  <w:sz w:val="24"/>
                </w:rPr>
                <w:delText>Read Only</w:delText>
              </w:r>
            </w:del>
          </w:p>
        </w:tc>
        <w:tc>
          <w:tcPr>
            <w:tcW w:w="2070" w:type="dxa"/>
            <w:tcBorders>
              <w:top w:val="nil"/>
              <w:left w:val="nil"/>
              <w:bottom w:val="nil"/>
              <w:right w:val="nil"/>
            </w:tcBorders>
            <w:shd w:val="clear" w:color="auto" w:fill="D3DFEE"/>
          </w:tcPr>
          <w:p w:rsidR="00B131BB" w:rsidRPr="0090491B" w:rsidRDefault="00B131BB" w:rsidP="0090491B">
            <w:pPr>
              <w:spacing w:after="0" w:line="240" w:lineRule="auto"/>
              <w:rPr>
                <w:rFonts w:cs="Calibri"/>
                <w:color w:val="000000"/>
                <w:sz w:val="24"/>
              </w:rPr>
            </w:pPr>
            <w:r w:rsidRPr="0090491B">
              <w:rPr>
                <w:rFonts w:cs="Calibri"/>
                <w:color w:val="000000"/>
                <w:sz w:val="24"/>
              </w:rPr>
              <w:t>Full</w:t>
            </w:r>
          </w:p>
        </w:tc>
        <w:tc>
          <w:tcPr>
            <w:tcW w:w="1420" w:type="dxa"/>
            <w:tcBorders>
              <w:top w:val="nil"/>
              <w:left w:val="nil"/>
              <w:bottom w:val="nil"/>
            </w:tcBorders>
            <w:shd w:val="clear" w:color="auto" w:fill="D3DFEE"/>
          </w:tcPr>
          <w:p w:rsidR="00B131BB" w:rsidRPr="0090491B" w:rsidRDefault="00B131BB" w:rsidP="0090491B">
            <w:pPr>
              <w:spacing w:after="0" w:line="240" w:lineRule="auto"/>
              <w:rPr>
                <w:rFonts w:cs="Calibri"/>
                <w:color w:val="000000"/>
                <w:sz w:val="24"/>
              </w:rPr>
            </w:pPr>
            <w:r w:rsidRPr="0090491B">
              <w:rPr>
                <w:rFonts w:cs="Calibri"/>
                <w:color w:val="000000"/>
                <w:sz w:val="24"/>
              </w:rPr>
              <w:t>Full</w:t>
            </w:r>
          </w:p>
        </w:tc>
      </w:tr>
      <w:tr w:rsidR="00B131BB" w:rsidRPr="0090491B" w:rsidTr="0090491B">
        <w:tc>
          <w:tcPr>
            <w:tcW w:w="2087" w:type="dxa"/>
            <w:tcBorders>
              <w:left w:val="nil"/>
              <w:bottom w:val="nil"/>
              <w:right w:val="single" w:sz="8" w:space="0" w:color="4F81BD"/>
            </w:tcBorders>
            <w:shd w:val="clear" w:color="auto" w:fill="FFFFFF"/>
          </w:tcPr>
          <w:p w:rsidR="00B131BB" w:rsidRPr="0090491B" w:rsidRDefault="00B131BB" w:rsidP="0090491B">
            <w:pPr>
              <w:spacing w:after="0" w:line="240" w:lineRule="auto"/>
              <w:rPr>
                <w:rFonts w:cs="Calibri"/>
                <w:b/>
                <w:color w:val="000000"/>
                <w:sz w:val="24"/>
              </w:rPr>
            </w:pPr>
            <w:r w:rsidRPr="0090491B">
              <w:rPr>
                <w:rFonts w:cs="Calibri"/>
                <w:b/>
                <w:color w:val="000000"/>
                <w:sz w:val="24"/>
              </w:rPr>
              <w:t>Contact</w:t>
            </w:r>
          </w:p>
        </w:tc>
        <w:tc>
          <w:tcPr>
            <w:tcW w:w="3061" w:type="dxa"/>
          </w:tcPr>
          <w:p w:rsidR="00B131BB" w:rsidRPr="0090491B" w:rsidRDefault="00B131BB" w:rsidP="0090491B">
            <w:pPr>
              <w:spacing w:after="0" w:line="240" w:lineRule="auto"/>
              <w:rPr>
                <w:rFonts w:cs="Calibri"/>
                <w:color w:val="000000"/>
                <w:sz w:val="24"/>
              </w:rPr>
            </w:pPr>
            <w:r w:rsidRPr="0090491B">
              <w:rPr>
                <w:rFonts w:cs="Calibri"/>
                <w:color w:val="000000"/>
                <w:sz w:val="24"/>
              </w:rPr>
              <w:t>Full on own contacts, read only on others</w:t>
            </w:r>
          </w:p>
        </w:tc>
        <w:tc>
          <w:tcPr>
            <w:tcW w:w="1800" w:type="dxa"/>
          </w:tcPr>
          <w:p w:rsidR="00B131BB" w:rsidRPr="0090491B" w:rsidRDefault="00B131BB" w:rsidP="0090491B">
            <w:pPr>
              <w:spacing w:after="0" w:line="240" w:lineRule="auto"/>
              <w:rPr>
                <w:rFonts w:cs="Calibri"/>
                <w:color w:val="000000"/>
                <w:sz w:val="24"/>
              </w:rPr>
            </w:pPr>
            <w:r w:rsidRPr="0090491B">
              <w:rPr>
                <w:rFonts w:cs="Calibri"/>
                <w:color w:val="000000"/>
                <w:sz w:val="24"/>
              </w:rPr>
              <w:t>Full</w:t>
            </w:r>
          </w:p>
        </w:tc>
        <w:tc>
          <w:tcPr>
            <w:tcW w:w="2070" w:type="dxa"/>
          </w:tcPr>
          <w:p w:rsidR="00B131BB" w:rsidRPr="0090491B" w:rsidRDefault="00B131BB" w:rsidP="0090491B">
            <w:pPr>
              <w:spacing w:after="0" w:line="240" w:lineRule="auto"/>
              <w:rPr>
                <w:rFonts w:cs="Calibri"/>
                <w:color w:val="000000"/>
                <w:sz w:val="24"/>
              </w:rPr>
            </w:pPr>
            <w:r w:rsidRPr="0090491B">
              <w:rPr>
                <w:rFonts w:cs="Calibri"/>
                <w:color w:val="000000"/>
                <w:sz w:val="24"/>
              </w:rPr>
              <w:t>Full</w:t>
            </w:r>
          </w:p>
        </w:tc>
        <w:tc>
          <w:tcPr>
            <w:tcW w:w="1420" w:type="dxa"/>
          </w:tcPr>
          <w:p w:rsidR="00B131BB" w:rsidRPr="0090491B" w:rsidRDefault="00B131BB" w:rsidP="0090491B">
            <w:pPr>
              <w:spacing w:after="0" w:line="240" w:lineRule="auto"/>
              <w:rPr>
                <w:rFonts w:cs="Calibri"/>
                <w:color w:val="000000"/>
                <w:sz w:val="24"/>
              </w:rPr>
            </w:pPr>
            <w:r w:rsidRPr="0090491B">
              <w:rPr>
                <w:rFonts w:cs="Calibri"/>
                <w:color w:val="000000"/>
                <w:sz w:val="24"/>
              </w:rPr>
              <w:t>Full</w:t>
            </w:r>
          </w:p>
        </w:tc>
      </w:tr>
      <w:tr w:rsidR="00B131BB" w:rsidRPr="0090491B" w:rsidTr="0090491B">
        <w:tc>
          <w:tcPr>
            <w:tcW w:w="2087" w:type="dxa"/>
            <w:tcBorders>
              <w:top w:val="nil"/>
              <w:left w:val="nil"/>
              <w:bottom w:val="nil"/>
              <w:right w:val="single" w:sz="8" w:space="0" w:color="4F81BD"/>
            </w:tcBorders>
            <w:shd w:val="clear" w:color="auto" w:fill="FFFFFF"/>
          </w:tcPr>
          <w:p w:rsidR="00B131BB" w:rsidRPr="0090491B" w:rsidRDefault="00B131BB" w:rsidP="0090491B">
            <w:pPr>
              <w:spacing w:after="0" w:line="240" w:lineRule="auto"/>
              <w:rPr>
                <w:rFonts w:cs="Calibri"/>
                <w:b/>
                <w:color w:val="000000"/>
                <w:sz w:val="24"/>
              </w:rPr>
            </w:pPr>
            <w:r w:rsidRPr="0090491B">
              <w:rPr>
                <w:rFonts w:cs="Calibri"/>
                <w:b/>
                <w:color w:val="000000"/>
                <w:sz w:val="24"/>
              </w:rPr>
              <w:t>Opportunity</w:t>
            </w:r>
          </w:p>
        </w:tc>
        <w:tc>
          <w:tcPr>
            <w:tcW w:w="3061" w:type="dxa"/>
            <w:tcBorders>
              <w:top w:val="nil"/>
              <w:left w:val="nil"/>
              <w:bottom w:val="nil"/>
              <w:right w:val="nil"/>
            </w:tcBorders>
            <w:shd w:val="clear" w:color="auto" w:fill="D3DFEE"/>
          </w:tcPr>
          <w:p w:rsidR="00B131BB" w:rsidRPr="0090491B" w:rsidRDefault="00B131BB" w:rsidP="0090491B">
            <w:pPr>
              <w:spacing w:after="0" w:line="240" w:lineRule="auto"/>
              <w:rPr>
                <w:rFonts w:cs="Calibri"/>
                <w:color w:val="000000"/>
                <w:sz w:val="24"/>
              </w:rPr>
            </w:pPr>
            <w:bookmarkStart w:id="474" w:name="OLE_LINK1"/>
            <w:bookmarkStart w:id="475" w:name="OLE_LINK2"/>
            <w:r w:rsidRPr="0090491B">
              <w:rPr>
                <w:rFonts w:cs="Calibri"/>
                <w:color w:val="000000"/>
                <w:sz w:val="24"/>
              </w:rPr>
              <w:t>Full on own opp., read only on others; cannot create opp. on accounts that are not owned</w:t>
            </w:r>
            <w:bookmarkEnd w:id="474"/>
            <w:bookmarkEnd w:id="475"/>
          </w:p>
        </w:tc>
        <w:tc>
          <w:tcPr>
            <w:tcW w:w="1800" w:type="dxa"/>
            <w:tcBorders>
              <w:top w:val="nil"/>
              <w:left w:val="nil"/>
              <w:bottom w:val="nil"/>
              <w:right w:val="nil"/>
            </w:tcBorders>
            <w:shd w:val="clear" w:color="auto" w:fill="D3DFEE"/>
          </w:tcPr>
          <w:p w:rsidR="00B131BB" w:rsidRPr="0090491B" w:rsidRDefault="00B131BB" w:rsidP="0090491B">
            <w:pPr>
              <w:spacing w:after="0" w:line="240" w:lineRule="auto"/>
              <w:rPr>
                <w:rFonts w:cs="Calibri"/>
                <w:color w:val="000000"/>
                <w:sz w:val="24"/>
              </w:rPr>
            </w:pPr>
            <w:r w:rsidRPr="0090491B">
              <w:rPr>
                <w:rFonts w:cs="Calibri"/>
                <w:color w:val="000000"/>
                <w:sz w:val="24"/>
              </w:rPr>
              <w:t>Read Only</w:t>
            </w:r>
          </w:p>
        </w:tc>
        <w:tc>
          <w:tcPr>
            <w:tcW w:w="2070" w:type="dxa"/>
            <w:tcBorders>
              <w:top w:val="nil"/>
              <w:left w:val="nil"/>
              <w:bottom w:val="nil"/>
              <w:right w:val="nil"/>
            </w:tcBorders>
            <w:shd w:val="clear" w:color="auto" w:fill="D3DFEE"/>
          </w:tcPr>
          <w:p w:rsidR="00B131BB" w:rsidRPr="0090491B" w:rsidRDefault="00B131BB" w:rsidP="0090491B">
            <w:pPr>
              <w:spacing w:after="0" w:line="240" w:lineRule="auto"/>
              <w:rPr>
                <w:rFonts w:cs="Calibri"/>
                <w:color w:val="000000"/>
                <w:sz w:val="24"/>
              </w:rPr>
            </w:pPr>
            <w:ins w:id="476" w:author="corina.honcioiu" w:date="2012-03-22T12:36:00Z">
              <w:r>
                <w:rPr>
                  <w:rFonts w:cs="Calibri"/>
                  <w:color w:val="000000"/>
                  <w:sz w:val="24"/>
                </w:rPr>
                <w:t>Read Only</w:t>
              </w:r>
            </w:ins>
            <w:ins w:id="477" w:author="corina.honcioiu" w:date="2012-03-22T12:33:00Z">
              <w:r w:rsidRPr="0090491B">
                <w:rPr>
                  <w:rFonts w:cs="Calibri"/>
                  <w:color w:val="000000"/>
                  <w:sz w:val="24"/>
                </w:rPr>
                <w:t xml:space="preserve"> </w:t>
              </w:r>
            </w:ins>
          </w:p>
        </w:tc>
        <w:tc>
          <w:tcPr>
            <w:tcW w:w="1420" w:type="dxa"/>
            <w:tcBorders>
              <w:top w:val="nil"/>
              <w:left w:val="nil"/>
              <w:bottom w:val="nil"/>
            </w:tcBorders>
            <w:shd w:val="clear" w:color="auto" w:fill="D3DFEE"/>
          </w:tcPr>
          <w:p w:rsidR="00B131BB" w:rsidRPr="0090491B" w:rsidRDefault="00B131BB" w:rsidP="0090491B">
            <w:pPr>
              <w:spacing w:after="0" w:line="240" w:lineRule="auto"/>
              <w:rPr>
                <w:rFonts w:cs="Calibri"/>
                <w:color w:val="000000"/>
                <w:sz w:val="24"/>
              </w:rPr>
            </w:pPr>
            <w:r w:rsidRPr="0090491B">
              <w:rPr>
                <w:rFonts w:cs="Calibri"/>
                <w:color w:val="000000"/>
                <w:sz w:val="24"/>
              </w:rPr>
              <w:t>Full</w:t>
            </w:r>
          </w:p>
        </w:tc>
      </w:tr>
      <w:tr w:rsidR="00B131BB" w:rsidRPr="0090491B" w:rsidTr="0090491B">
        <w:tc>
          <w:tcPr>
            <w:tcW w:w="2087" w:type="dxa"/>
            <w:tcBorders>
              <w:left w:val="nil"/>
              <w:bottom w:val="nil"/>
              <w:right w:val="single" w:sz="8" w:space="0" w:color="4F81BD"/>
            </w:tcBorders>
            <w:shd w:val="clear" w:color="auto" w:fill="FFFFFF"/>
          </w:tcPr>
          <w:p w:rsidR="00B131BB" w:rsidRPr="0090491B" w:rsidRDefault="00B131BB" w:rsidP="0090491B">
            <w:pPr>
              <w:spacing w:after="0" w:line="240" w:lineRule="auto"/>
              <w:rPr>
                <w:rFonts w:cs="Calibri"/>
                <w:b/>
                <w:color w:val="000000"/>
                <w:sz w:val="24"/>
              </w:rPr>
            </w:pPr>
            <w:r w:rsidRPr="0090491B">
              <w:rPr>
                <w:rFonts w:cs="Calibri"/>
                <w:b/>
                <w:color w:val="000000"/>
                <w:sz w:val="24"/>
              </w:rPr>
              <w:t>Order</w:t>
            </w:r>
          </w:p>
        </w:tc>
        <w:tc>
          <w:tcPr>
            <w:tcW w:w="3061" w:type="dxa"/>
          </w:tcPr>
          <w:p w:rsidR="00B131BB" w:rsidRPr="0090491B" w:rsidRDefault="00B131BB" w:rsidP="0090491B">
            <w:pPr>
              <w:spacing w:after="0" w:line="240" w:lineRule="auto"/>
              <w:rPr>
                <w:rFonts w:cs="Calibri"/>
                <w:color w:val="000000"/>
                <w:sz w:val="24"/>
              </w:rPr>
            </w:pPr>
            <w:r w:rsidRPr="0090491B">
              <w:rPr>
                <w:rFonts w:cs="Calibri"/>
                <w:color w:val="000000"/>
                <w:sz w:val="24"/>
              </w:rPr>
              <w:t>Full on own orders, read only on others; cannot create orders on accounts that are not owned</w:t>
            </w:r>
          </w:p>
        </w:tc>
        <w:tc>
          <w:tcPr>
            <w:tcW w:w="1800" w:type="dxa"/>
          </w:tcPr>
          <w:p w:rsidR="00B131BB" w:rsidRPr="0090491B" w:rsidRDefault="00B131BB" w:rsidP="0090491B">
            <w:pPr>
              <w:spacing w:after="0" w:line="240" w:lineRule="auto"/>
              <w:rPr>
                <w:rFonts w:cs="Calibri"/>
                <w:color w:val="000000"/>
                <w:sz w:val="24"/>
              </w:rPr>
            </w:pPr>
            <w:r w:rsidRPr="0090491B">
              <w:rPr>
                <w:rFonts w:cs="Calibri"/>
                <w:color w:val="000000"/>
                <w:sz w:val="24"/>
              </w:rPr>
              <w:t>Read Only</w:t>
            </w:r>
          </w:p>
        </w:tc>
        <w:tc>
          <w:tcPr>
            <w:tcW w:w="2070" w:type="dxa"/>
          </w:tcPr>
          <w:p w:rsidR="00B131BB" w:rsidRPr="0090491B" w:rsidRDefault="00B131BB" w:rsidP="0090491B">
            <w:pPr>
              <w:spacing w:after="0" w:line="240" w:lineRule="auto"/>
              <w:rPr>
                <w:rFonts w:cs="Calibri"/>
                <w:color w:val="000000"/>
                <w:sz w:val="24"/>
              </w:rPr>
            </w:pPr>
            <w:r w:rsidRPr="0090491B">
              <w:rPr>
                <w:rFonts w:cs="Calibri"/>
                <w:color w:val="000000"/>
                <w:sz w:val="24"/>
              </w:rPr>
              <w:t>Full</w:t>
            </w:r>
          </w:p>
        </w:tc>
        <w:tc>
          <w:tcPr>
            <w:tcW w:w="1420" w:type="dxa"/>
          </w:tcPr>
          <w:p w:rsidR="00B131BB" w:rsidRPr="0090491B" w:rsidRDefault="00B131BB" w:rsidP="0090491B">
            <w:pPr>
              <w:spacing w:after="0" w:line="240" w:lineRule="auto"/>
              <w:rPr>
                <w:rFonts w:cs="Calibri"/>
                <w:color w:val="000000"/>
                <w:sz w:val="24"/>
              </w:rPr>
            </w:pPr>
            <w:r w:rsidRPr="0090491B">
              <w:rPr>
                <w:rFonts w:cs="Calibri"/>
                <w:color w:val="000000"/>
                <w:sz w:val="24"/>
              </w:rPr>
              <w:t>Full</w:t>
            </w:r>
          </w:p>
        </w:tc>
      </w:tr>
      <w:tr w:rsidR="00B131BB" w:rsidRPr="0090491B" w:rsidTr="0090491B">
        <w:tc>
          <w:tcPr>
            <w:tcW w:w="2087" w:type="dxa"/>
            <w:tcBorders>
              <w:top w:val="nil"/>
              <w:left w:val="nil"/>
              <w:bottom w:val="nil"/>
              <w:right w:val="single" w:sz="8" w:space="0" w:color="4F81BD"/>
            </w:tcBorders>
            <w:shd w:val="clear" w:color="auto" w:fill="FFFFFF"/>
          </w:tcPr>
          <w:p w:rsidR="00B131BB" w:rsidRPr="0090491B" w:rsidRDefault="00B131BB" w:rsidP="0090491B">
            <w:pPr>
              <w:spacing w:after="0" w:line="240" w:lineRule="auto"/>
              <w:rPr>
                <w:rFonts w:cs="Calibri"/>
                <w:b/>
                <w:color w:val="000000"/>
                <w:sz w:val="24"/>
              </w:rPr>
            </w:pPr>
            <w:r w:rsidRPr="0090491B">
              <w:rPr>
                <w:rFonts w:cs="Calibri"/>
                <w:b/>
                <w:color w:val="000000"/>
                <w:sz w:val="24"/>
              </w:rPr>
              <w:t>Building</w:t>
            </w:r>
          </w:p>
        </w:tc>
        <w:tc>
          <w:tcPr>
            <w:tcW w:w="3061" w:type="dxa"/>
            <w:tcBorders>
              <w:top w:val="nil"/>
              <w:left w:val="nil"/>
              <w:bottom w:val="nil"/>
              <w:right w:val="nil"/>
            </w:tcBorders>
            <w:shd w:val="clear" w:color="auto" w:fill="D3DFEE"/>
          </w:tcPr>
          <w:p w:rsidR="00B131BB" w:rsidRPr="0090491B" w:rsidRDefault="00B131BB" w:rsidP="0090491B">
            <w:pPr>
              <w:spacing w:after="0" w:line="240" w:lineRule="auto"/>
              <w:rPr>
                <w:rFonts w:cs="Calibri"/>
                <w:color w:val="000000"/>
                <w:sz w:val="24"/>
              </w:rPr>
            </w:pPr>
            <w:r w:rsidRPr="0090491B">
              <w:rPr>
                <w:rFonts w:cs="Calibri"/>
                <w:color w:val="000000"/>
                <w:sz w:val="24"/>
              </w:rPr>
              <w:t>Full</w:t>
            </w:r>
          </w:p>
        </w:tc>
        <w:tc>
          <w:tcPr>
            <w:tcW w:w="1800" w:type="dxa"/>
            <w:tcBorders>
              <w:top w:val="nil"/>
              <w:left w:val="nil"/>
              <w:bottom w:val="nil"/>
              <w:right w:val="nil"/>
            </w:tcBorders>
            <w:shd w:val="clear" w:color="auto" w:fill="D3DFEE"/>
          </w:tcPr>
          <w:p w:rsidR="00B131BB" w:rsidRPr="0090491B" w:rsidRDefault="00B131BB" w:rsidP="0090491B">
            <w:pPr>
              <w:spacing w:after="0" w:line="240" w:lineRule="auto"/>
              <w:rPr>
                <w:rFonts w:cs="Calibri"/>
                <w:color w:val="000000"/>
                <w:sz w:val="24"/>
              </w:rPr>
            </w:pPr>
            <w:del w:id="478" w:author="corina.honcioiu" w:date="2012-03-22T11:35:00Z">
              <w:r w:rsidRPr="0090491B" w:rsidDel="000F3415">
                <w:rPr>
                  <w:rFonts w:cs="Calibri"/>
                  <w:color w:val="000000"/>
                  <w:sz w:val="24"/>
                </w:rPr>
                <w:delText>Read Only</w:delText>
              </w:r>
            </w:del>
            <w:ins w:id="479" w:author="corina.honcioiu" w:date="2012-03-22T11:35:00Z">
              <w:r>
                <w:rPr>
                  <w:rFonts w:cs="Calibri"/>
                  <w:color w:val="000000"/>
                  <w:sz w:val="24"/>
                </w:rPr>
                <w:t>Full</w:t>
              </w:r>
            </w:ins>
          </w:p>
        </w:tc>
        <w:tc>
          <w:tcPr>
            <w:tcW w:w="2070" w:type="dxa"/>
            <w:tcBorders>
              <w:top w:val="nil"/>
              <w:left w:val="nil"/>
              <w:bottom w:val="nil"/>
              <w:right w:val="nil"/>
            </w:tcBorders>
            <w:shd w:val="clear" w:color="auto" w:fill="D3DFEE"/>
          </w:tcPr>
          <w:p w:rsidR="00B131BB" w:rsidRPr="0090491B" w:rsidRDefault="00B131BB" w:rsidP="0090491B">
            <w:pPr>
              <w:spacing w:after="0" w:line="240" w:lineRule="auto"/>
              <w:rPr>
                <w:rFonts w:cs="Calibri"/>
                <w:color w:val="000000"/>
                <w:sz w:val="24"/>
              </w:rPr>
            </w:pPr>
            <w:r w:rsidRPr="0090491B">
              <w:rPr>
                <w:rFonts w:cs="Calibri"/>
                <w:color w:val="000000"/>
                <w:sz w:val="24"/>
              </w:rPr>
              <w:t>Full</w:t>
            </w:r>
          </w:p>
        </w:tc>
        <w:tc>
          <w:tcPr>
            <w:tcW w:w="1420" w:type="dxa"/>
            <w:tcBorders>
              <w:top w:val="nil"/>
              <w:left w:val="nil"/>
              <w:bottom w:val="nil"/>
            </w:tcBorders>
            <w:shd w:val="clear" w:color="auto" w:fill="D3DFEE"/>
          </w:tcPr>
          <w:p w:rsidR="00B131BB" w:rsidRPr="0090491B" w:rsidRDefault="00B131BB" w:rsidP="0090491B">
            <w:pPr>
              <w:spacing w:after="0" w:line="240" w:lineRule="auto"/>
              <w:rPr>
                <w:rFonts w:cs="Calibri"/>
                <w:color w:val="000000"/>
                <w:sz w:val="24"/>
              </w:rPr>
            </w:pPr>
            <w:r w:rsidRPr="0090491B">
              <w:rPr>
                <w:rFonts w:cs="Calibri"/>
                <w:color w:val="000000"/>
                <w:sz w:val="24"/>
              </w:rPr>
              <w:t>Full</w:t>
            </w:r>
          </w:p>
        </w:tc>
      </w:tr>
      <w:tr w:rsidR="00B131BB" w:rsidRPr="0090491B" w:rsidTr="0090491B">
        <w:tc>
          <w:tcPr>
            <w:tcW w:w="2087" w:type="dxa"/>
            <w:tcBorders>
              <w:left w:val="nil"/>
              <w:bottom w:val="nil"/>
              <w:right w:val="single" w:sz="8" w:space="0" w:color="4F81BD"/>
            </w:tcBorders>
            <w:shd w:val="clear" w:color="auto" w:fill="FFFFFF"/>
          </w:tcPr>
          <w:p w:rsidR="00B131BB" w:rsidRPr="0090491B" w:rsidRDefault="00B131BB" w:rsidP="0090491B">
            <w:pPr>
              <w:spacing w:after="0" w:line="240" w:lineRule="auto"/>
              <w:rPr>
                <w:rFonts w:cs="Calibri"/>
                <w:b/>
                <w:color w:val="000000"/>
                <w:sz w:val="24"/>
              </w:rPr>
            </w:pPr>
            <w:r w:rsidRPr="0090491B">
              <w:rPr>
                <w:rFonts w:cs="Calibri"/>
                <w:b/>
                <w:color w:val="000000"/>
                <w:sz w:val="24"/>
              </w:rPr>
              <w:t>Tenant</w:t>
            </w:r>
          </w:p>
        </w:tc>
        <w:tc>
          <w:tcPr>
            <w:tcW w:w="3061" w:type="dxa"/>
          </w:tcPr>
          <w:p w:rsidR="00B131BB" w:rsidRPr="0090491B" w:rsidRDefault="00B131BB" w:rsidP="0090491B">
            <w:pPr>
              <w:spacing w:after="0" w:line="240" w:lineRule="auto"/>
              <w:rPr>
                <w:rFonts w:cs="Calibri"/>
                <w:color w:val="000000"/>
                <w:sz w:val="24"/>
              </w:rPr>
            </w:pPr>
            <w:r w:rsidRPr="0090491B">
              <w:rPr>
                <w:rFonts w:cs="Calibri"/>
                <w:color w:val="000000"/>
                <w:sz w:val="24"/>
              </w:rPr>
              <w:t>Full</w:t>
            </w:r>
          </w:p>
        </w:tc>
        <w:tc>
          <w:tcPr>
            <w:tcW w:w="1800" w:type="dxa"/>
          </w:tcPr>
          <w:p w:rsidR="00B131BB" w:rsidRPr="0090491B" w:rsidRDefault="00B131BB" w:rsidP="0090491B">
            <w:pPr>
              <w:spacing w:after="0" w:line="240" w:lineRule="auto"/>
              <w:rPr>
                <w:rFonts w:cs="Calibri"/>
                <w:color w:val="000000"/>
                <w:sz w:val="24"/>
              </w:rPr>
            </w:pPr>
            <w:del w:id="480" w:author="corina.honcioiu" w:date="2012-03-22T11:35:00Z">
              <w:r w:rsidRPr="0090491B" w:rsidDel="000F3415">
                <w:rPr>
                  <w:rFonts w:cs="Calibri"/>
                  <w:color w:val="000000"/>
                  <w:sz w:val="24"/>
                </w:rPr>
                <w:delText>Read Only</w:delText>
              </w:r>
            </w:del>
            <w:ins w:id="481" w:author="corina.honcioiu" w:date="2012-03-22T11:35:00Z">
              <w:r>
                <w:rPr>
                  <w:rFonts w:cs="Calibri"/>
                  <w:color w:val="000000"/>
                  <w:sz w:val="24"/>
                </w:rPr>
                <w:t>Full</w:t>
              </w:r>
            </w:ins>
          </w:p>
        </w:tc>
        <w:tc>
          <w:tcPr>
            <w:tcW w:w="2070" w:type="dxa"/>
          </w:tcPr>
          <w:p w:rsidR="00B131BB" w:rsidRPr="0090491B" w:rsidRDefault="00B131BB" w:rsidP="0090491B">
            <w:pPr>
              <w:spacing w:after="0" w:line="240" w:lineRule="auto"/>
              <w:rPr>
                <w:rFonts w:cs="Calibri"/>
                <w:color w:val="000000"/>
                <w:sz w:val="24"/>
              </w:rPr>
            </w:pPr>
            <w:r w:rsidRPr="0090491B">
              <w:rPr>
                <w:rFonts w:cs="Calibri"/>
                <w:color w:val="000000"/>
                <w:sz w:val="24"/>
              </w:rPr>
              <w:t>Full</w:t>
            </w:r>
          </w:p>
        </w:tc>
        <w:tc>
          <w:tcPr>
            <w:tcW w:w="1420" w:type="dxa"/>
          </w:tcPr>
          <w:p w:rsidR="00B131BB" w:rsidRPr="0090491B" w:rsidRDefault="00B131BB" w:rsidP="0090491B">
            <w:pPr>
              <w:spacing w:after="0" w:line="240" w:lineRule="auto"/>
              <w:rPr>
                <w:rFonts w:cs="Calibri"/>
                <w:color w:val="000000"/>
                <w:sz w:val="24"/>
              </w:rPr>
            </w:pPr>
            <w:r w:rsidRPr="0090491B">
              <w:rPr>
                <w:rFonts w:cs="Calibri"/>
                <w:color w:val="000000"/>
                <w:sz w:val="24"/>
              </w:rPr>
              <w:t>Full</w:t>
            </w:r>
          </w:p>
        </w:tc>
      </w:tr>
      <w:tr w:rsidR="00B131BB" w:rsidRPr="0090491B" w:rsidTr="0090491B">
        <w:tc>
          <w:tcPr>
            <w:tcW w:w="2087" w:type="dxa"/>
            <w:tcBorders>
              <w:top w:val="nil"/>
              <w:left w:val="nil"/>
              <w:bottom w:val="nil"/>
              <w:right w:val="single" w:sz="8" w:space="0" w:color="4F81BD"/>
            </w:tcBorders>
            <w:shd w:val="clear" w:color="auto" w:fill="FFFFFF"/>
          </w:tcPr>
          <w:p w:rsidR="00B131BB" w:rsidRPr="0090491B" w:rsidRDefault="00B131BB" w:rsidP="0090491B">
            <w:pPr>
              <w:spacing w:after="0" w:line="240" w:lineRule="auto"/>
              <w:rPr>
                <w:rFonts w:cs="Calibri"/>
                <w:b/>
                <w:color w:val="000000"/>
                <w:sz w:val="24"/>
              </w:rPr>
            </w:pPr>
            <w:r w:rsidRPr="0090491B">
              <w:rPr>
                <w:rFonts w:cs="Calibri"/>
                <w:b/>
                <w:color w:val="000000"/>
                <w:sz w:val="24"/>
              </w:rPr>
              <w:t>Lead</w:t>
            </w:r>
          </w:p>
        </w:tc>
        <w:tc>
          <w:tcPr>
            <w:tcW w:w="3061" w:type="dxa"/>
            <w:tcBorders>
              <w:top w:val="nil"/>
              <w:left w:val="nil"/>
              <w:bottom w:val="nil"/>
              <w:right w:val="nil"/>
            </w:tcBorders>
            <w:shd w:val="clear" w:color="auto" w:fill="D3DFEE"/>
          </w:tcPr>
          <w:p w:rsidR="00B131BB" w:rsidRPr="0090491B" w:rsidRDefault="00B131BB" w:rsidP="0090491B">
            <w:pPr>
              <w:spacing w:after="0" w:line="240" w:lineRule="auto"/>
              <w:rPr>
                <w:rFonts w:cs="Calibri"/>
                <w:color w:val="000000"/>
                <w:sz w:val="24"/>
              </w:rPr>
            </w:pPr>
            <w:r w:rsidRPr="0090491B">
              <w:rPr>
                <w:rFonts w:cs="Calibri"/>
                <w:color w:val="000000"/>
                <w:sz w:val="24"/>
              </w:rPr>
              <w:t>None</w:t>
            </w:r>
          </w:p>
        </w:tc>
        <w:tc>
          <w:tcPr>
            <w:tcW w:w="1800" w:type="dxa"/>
            <w:tcBorders>
              <w:top w:val="nil"/>
              <w:left w:val="nil"/>
              <w:bottom w:val="nil"/>
              <w:right w:val="nil"/>
            </w:tcBorders>
            <w:shd w:val="clear" w:color="auto" w:fill="D3DFEE"/>
          </w:tcPr>
          <w:p w:rsidR="00B131BB" w:rsidRPr="0090491B" w:rsidRDefault="00B131BB" w:rsidP="0090491B">
            <w:pPr>
              <w:spacing w:after="0" w:line="240" w:lineRule="auto"/>
              <w:rPr>
                <w:rFonts w:cs="Calibri"/>
                <w:color w:val="000000"/>
                <w:sz w:val="24"/>
              </w:rPr>
            </w:pPr>
            <w:r w:rsidRPr="0090491B">
              <w:rPr>
                <w:rFonts w:cs="Calibri"/>
                <w:color w:val="000000"/>
                <w:sz w:val="24"/>
              </w:rPr>
              <w:t>Full</w:t>
            </w:r>
          </w:p>
        </w:tc>
        <w:tc>
          <w:tcPr>
            <w:tcW w:w="2070" w:type="dxa"/>
            <w:tcBorders>
              <w:top w:val="nil"/>
              <w:left w:val="nil"/>
              <w:bottom w:val="nil"/>
              <w:right w:val="nil"/>
            </w:tcBorders>
            <w:shd w:val="clear" w:color="auto" w:fill="D3DFEE"/>
          </w:tcPr>
          <w:p w:rsidR="00B131BB" w:rsidRPr="0090491B" w:rsidRDefault="00B131BB" w:rsidP="0090491B">
            <w:pPr>
              <w:spacing w:after="0" w:line="240" w:lineRule="auto"/>
              <w:rPr>
                <w:rFonts w:cs="Calibri"/>
                <w:color w:val="000000"/>
                <w:sz w:val="24"/>
              </w:rPr>
            </w:pPr>
            <w:r w:rsidRPr="0090491B">
              <w:rPr>
                <w:rFonts w:cs="Calibri"/>
                <w:color w:val="000000"/>
                <w:sz w:val="24"/>
              </w:rPr>
              <w:t>Full</w:t>
            </w:r>
          </w:p>
        </w:tc>
        <w:tc>
          <w:tcPr>
            <w:tcW w:w="1420" w:type="dxa"/>
            <w:tcBorders>
              <w:top w:val="nil"/>
              <w:left w:val="nil"/>
              <w:bottom w:val="nil"/>
            </w:tcBorders>
            <w:shd w:val="clear" w:color="auto" w:fill="D3DFEE"/>
          </w:tcPr>
          <w:p w:rsidR="00B131BB" w:rsidRPr="0090491B" w:rsidRDefault="00B131BB" w:rsidP="0090491B">
            <w:pPr>
              <w:spacing w:after="0" w:line="240" w:lineRule="auto"/>
              <w:rPr>
                <w:rFonts w:cs="Calibri"/>
                <w:color w:val="000000"/>
                <w:sz w:val="24"/>
              </w:rPr>
            </w:pPr>
            <w:r w:rsidRPr="0090491B">
              <w:rPr>
                <w:rFonts w:cs="Calibri"/>
                <w:color w:val="000000"/>
                <w:sz w:val="24"/>
              </w:rPr>
              <w:t>Full</w:t>
            </w:r>
          </w:p>
        </w:tc>
      </w:tr>
      <w:tr w:rsidR="00B131BB" w:rsidRPr="0090491B" w:rsidTr="0090491B">
        <w:tc>
          <w:tcPr>
            <w:tcW w:w="2087" w:type="dxa"/>
            <w:tcBorders>
              <w:left w:val="nil"/>
              <w:bottom w:val="nil"/>
              <w:right w:val="single" w:sz="8" w:space="0" w:color="4F81BD"/>
            </w:tcBorders>
            <w:shd w:val="clear" w:color="auto" w:fill="FFFFFF"/>
          </w:tcPr>
          <w:p w:rsidR="00B131BB" w:rsidRPr="0090491B" w:rsidRDefault="00B131BB" w:rsidP="0090491B">
            <w:pPr>
              <w:spacing w:after="0" w:line="240" w:lineRule="auto"/>
              <w:rPr>
                <w:rFonts w:cs="Calibri"/>
                <w:b/>
                <w:color w:val="000000"/>
                <w:sz w:val="24"/>
              </w:rPr>
            </w:pPr>
            <w:r w:rsidRPr="0090491B">
              <w:rPr>
                <w:rFonts w:cs="Calibri"/>
                <w:b/>
                <w:color w:val="000000"/>
                <w:sz w:val="24"/>
              </w:rPr>
              <w:t>Goals</w:t>
            </w:r>
          </w:p>
        </w:tc>
        <w:tc>
          <w:tcPr>
            <w:tcW w:w="3061" w:type="dxa"/>
          </w:tcPr>
          <w:p w:rsidR="00B131BB" w:rsidRPr="0090491B" w:rsidRDefault="00B131BB" w:rsidP="0090491B">
            <w:pPr>
              <w:spacing w:after="0" w:line="240" w:lineRule="auto"/>
              <w:rPr>
                <w:rFonts w:cs="Calibri"/>
                <w:color w:val="000000"/>
                <w:sz w:val="24"/>
              </w:rPr>
            </w:pPr>
            <w:r w:rsidRPr="0090491B">
              <w:rPr>
                <w:rFonts w:cs="Calibri"/>
                <w:color w:val="000000"/>
                <w:sz w:val="24"/>
              </w:rPr>
              <w:t>Read Only</w:t>
            </w:r>
          </w:p>
        </w:tc>
        <w:tc>
          <w:tcPr>
            <w:tcW w:w="1800" w:type="dxa"/>
          </w:tcPr>
          <w:p w:rsidR="00B131BB" w:rsidRPr="0090491B" w:rsidRDefault="00B131BB" w:rsidP="0090491B">
            <w:pPr>
              <w:spacing w:after="0" w:line="240" w:lineRule="auto"/>
              <w:rPr>
                <w:rFonts w:cs="Calibri"/>
                <w:color w:val="000000"/>
                <w:sz w:val="24"/>
              </w:rPr>
            </w:pPr>
            <w:r w:rsidRPr="0090491B">
              <w:rPr>
                <w:rFonts w:cs="Calibri"/>
                <w:color w:val="000000"/>
                <w:sz w:val="24"/>
              </w:rPr>
              <w:t>Read Only</w:t>
            </w:r>
          </w:p>
        </w:tc>
        <w:tc>
          <w:tcPr>
            <w:tcW w:w="2070" w:type="dxa"/>
          </w:tcPr>
          <w:p w:rsidR="00B131BB" w:rsidRPr="0090491B" w:rsidRDefault="00B131BB" w:rsidP="0090491B">
            <w:pPr>
              <w:spacing w:after="0" w:line="240" w:lineRule="auto"/>
              <w:rPr>
                <w:rFonts w:cs="Calibri"/>
                <w:color w:val="000000"/>
                <w:sz w:val="24"/>
              </w:rPr>
            </w:pPr>
            <w:r w:rsidRPr="0090491B">
              <w:rPr>
                <w:rFonts w:cs="Calibri"/>
                <w:color w:val="000000"/>
                <w:sz w:val="24"/>
              </w:rPr>
              <w:t>None</w:t>
            </w:r>
          </w:p>
        </w:tc>
        <w:tc>
          <w:tcPr>
            <w:tcW w:w="1420" w:type="dxa"/>
          </w:tcPr>
          <w:p w:rsidR="00B131BB" w:rsidRPr="0090491B" w:rsidRDefault="00B131BB" w:rsidP="0090491B">
            <w:pPr>
              <w:spacing w:after="0" w:line="240" w:lineRule="auto"/>
              <w:rPr>
                <w:rFonts w:cs="Calibri"/>
                <w:color w:val="000000"/>
                <w:sz w:val="24"/>
              </w:rPr>
            </w:pPr>
            <w:r w:rsidRPr="0090491B">
              <w:rPr>
                <w:rFonts w:cs="Calibri"/>
                <w:color w:val="000000"/>
                <w:sz w:val="24"/>
              </w:rPr>
              <w:t>Full</w:t>
            </w:r>
          </w:p>
        </w:tc>
      </w:tr>
      <w:tr w:rsidR="00B131BB" w:rsidRPr="0090491B" w:rsidTr="0090491B">
        <w:tc>
          <w:tcPr>
            <w:tcW w:w="2087" w:type="dxa"/>
            <w:tcBorders>
              <w:top w:val="nil"/>
              <w:left w:val="nil"/>
              <w:bottom w:val="nil"/>
              <w:right w:val="single" w:sz="8" w:space="0" w:color="4F81BD"/>
            </w:tcBorders>
            <w:shd w:val="clear" w:color="auto" w:fill="FFFFFF"/>
          </w:tcPr>
          <w:p w:rsidR="00B131BB" w:rsidRPr="0090491B" w:rsidRDefault="00B131BB" w:rsidP="0090491B">
            <w:pPr>
              <w:spacing w:after="0" w:line="240" w:lineRule="auto"/>
              <w:rPr>
                <w:rFonts w:cs="Calibri"/>
                <w:b/>
                <w:color w:val="000000"/>
                <w:sz w:val="24"/>
              </w:rPr>
            </w:pPr>
            <w:r w:rsidRPr="0090491B">
              <w:rPr>
                <w:rFonts w:cs="Calibri"/>
                <w:b/>
                <w:color w:val="000000"/>
                <w:sz w:val="24"/>
              </w:rPr>
              <w:t>Activity Records</w:t>
            </w:r>
          </w:p>
        </w:tc>
        <w:tc>
          <w:tcPr>
            <w:tcW w:w="3061" w:type="dxa"/>
            <w:tcBorders>
              <w:top w:val="nil"/>
              <w:left w:val="nil"/>
              <w:bottom w:val="nil"/>
              <w:right w:val="nil"/>
            </w:tcBorders>
            <w:shd w:val="clear" w:color="auto" w:fill="D3DFEE"/>
          </w:tcPr>
          <w:p w:rsidR="00B131BB" w:rsidRPr="0090491B" w:rsidRDefault="00B131BB" w:rsidP="0090491B">
            <w:pPr>
              <w:spacing w:after="0" w:line="240" w:lineRule="auto"/>
              <w:rPr>
                <w:rFonts w:cs="Calibri"/>
                <w:color w:val="000000"/>
                <w:sz w:val="24"/>
              </w:rPr>
            </w:pPr>
            <w:r w:rsidRPr="0090491B">
              <w:rPr>
                <w:rFonts w:cs="Calibri"/>
                <w:color w:val="000000"/>
                <w:sz w:val="24"/>
              </w:rPr>
              <w:t>Full on own records, none on others</w:t>
            </w:r>
          </w:p>
        </w:tc>
        <w:tc>
          <w:tcPr>
            <w:tcW w:w="1800" w:type="dxa"/>
            <w:tcBorders>
              <w:top w:val="nil"/>
              <w:left w:val="nil"/>
              <w:bottom w:val="nil"/>
              <w:right w:val="nil"/>
            </w:tcBorders>
            <w:shd w:val="clear" w:color="auto" w:fill="D3DFEE"/>
          </w:tcPr>
          <w:p w:rsidR="00B131BB" w:rsidRPr="0090491B" w:rsidRDefault="00B131BB" w:rsidP="0090491B">
            <w:pPr>
              <w:spacing w:after="0" w:line="240" w:lineRule="auto"/>
              <w:rPr>
                <w:rFonts w:cs="Calibri"/>
                <w:color w:val="000000"/>
                <w:sz w:val="24"/>
              </w:rPr>
            </w:pPr>
            <w:r w:rsidRPr="0090491B">
              <w:rPr>
                <w:rFonts w:cs="Calibri"/>
                <w:color w:val="000000"/>
                <w:sz w:val="24"/>
              </w:rPr>
              <w:t>Full</w:t>
            </w:r>
          </w:p>
        </w:tc>
        <w:tc>
          <w:tcPr>
            <w:tcW w:w="2070" w:type="dxa"/>
            <w:tcBorders>
              <w:top w:val="nil"/>
              <w:left w:val="nil"/>
              <w:bottom w:val="nil"/>
              <w:right w:val="nil"/>
            </w:tcBorders>
            <w:shd w:val="clear" w:color="auto" w:fill="D3DFEE"/>
          </w:tcPr>
          <w:p w:rsidR="00B131BB" w:rsidRPr="0090491B" w:rsidRDefault="00B131BB" w:rsidP="0090491B">
            <w:pPr>
              <w:spacing w:after="0" w:line="240" w:lineRule="auto"/>
              <w:rPr>
                <w:rFonts w:cs="Calibri"/>
                <w:color w:val="000000"/>
                <w:sz w:val="24"/>
              </w:rPr>
            </w:pPr>
            <w:r w:rsidRPr="0090491B">
              <w:rPr>
                <w:rFonts w:cs="Calibri"/>
                <w:color w:val="000000"/>
                <w:sz w:val="24"/>
              </w:rPr>
              <w:t>Full on own records, none on others</w:t>
            </w:r>
          </w:p>
        </w:tc>
        <w:tc>
          <w:tcPr>
            <w:tcW w:w="1420" w:type="dxa"/>
            <w:tcBorders>
              <w:top w:val="nil"/>
              <w:left w:val="nil"/>
              <w:bottom w:val="nil"/>
            </w:tcBorders>
            <w:shd w:val="clear" w:color="auto" w:fill="D3DFEE"/>
          </w:tcPr>
          <w:p w:rsidR="00B131BB" w:rsidRPr="0090491B" w:rsidRDefault="00B131BB" w:rsidP="0090491B">
            <w:pPr>
              <w:spacing w:after="0" w:line="240" w:lineRule="auto"/>
              <w:rPr>
                <w:rFonts w:cs="Calibri"/>
                <w:color w:val="000000"/>
                <w:sz w:val="24"/>
              </w:rPr>
            </w:pPr>
            <w:r w:rsidRPr="0090491B">
              <w:rPr>
                <w:rFonts w:cs="Calibri"/>
                <w:color w:val="000000"/>
                <w:sz w:val="24"/>
              </w:rPr>
              <w:t>Full</w:t>
            </w:r>
          </w:p>
        </w:tc>
      </w:tr>
      <w:tr w:rsidR="00B131BB" w:rsidRPr="0090491B" w:rsidTr="0090491B">
        <w:tc>
          <w:tcPr>
            <w:tcW w:w="2087" w:type="dxa"/>
            <w:tcBorders>
              <w:left w:val="nil"/>
              <w:bottom w:val="nil"/>
              <w:right w:val="single" w:sz="8" w:space="0" w:color="4F81BD"/>
            </w:tcBorders>
            <w:shd w:val="clear" w:color="auto" w:fill="FFFFFF"/>
          </w:tcPr>
          <w:p w:rsidR="00B131BB" w:rsidRPr="0090491B" w:rsidRDefault="00B131BB" w:rsidP="0090491B">
            <w:pPr>
              <w:spacing w:after="0" w:line="240" w:lineRule="auto"/>
              <w:rPr>
                <w:rFonts w:cs="Calibri"/>
                <w:b/>
                <w:color w:val="000000"/>
                <w:sz w:val="24"/>
              </w:rPr>
            </w:pPr>
            <w:r w:rsidRPr="0090491B">
              <w:rPr>
                <w:rFonts w:cs="Calibri"/>
                <w:b/>
                <w:color w:val="000000"/>
                <w:sz w:val="24"/>
              </w:rPr>
              <w:t>Competitors</w:t>
            </w:r>
          </w:p>
        </w:tc>
        <w:tc>
          <w:tcPr>
            <w:tcW w:w="3061" w:type="dxa"/>
          </w:tcPr>
          <w:p w:rsidR="00B131BB" w:rsidRPr="0090491B" w:rsidRDefault="00B131BB" w:rsidP="0090491B">
            <w:pPr>
              <w:spacing w:after="0" w:line="240" w:lineRule="auto"/>
              <w:rPr>
                <w:rFonts w:cs="Calibri"/>
                <w:color w:val="000000"/>
                <w:sz w:val="24"/>
              </w:rPr>
            </w:pPr>
            <w:r w:rsidRPr="0090491B">
              <w:rPr>
                <w:rFonts w:cs="Calibri"/>
                <w:color w:val="000000"/>
                <w:sz w:val="24"/>
              </w:rPr>
              <w:t>Full</w:t>
            </w:r>
          </w:p>
        </w:tc>
        <w:tc>
          <w:tcPr>
            <w:tcW w:w="1800" w:type="dxa"/>
          </w:tcPr>
          <w:p w:rsidR="00B131BB" w:rsidRPr="0090491B" w:rsidRDefault="00B131BB" w:rsidP="0090491B">
            <w:pPr>
              <w:spacing w:after="0" w:line="240" w:lineRule="auto"/>
              <w:rPr>
                <w:rFonts w:cs="Calibri"/>
                <w:color w:val="000000"/>
                <w:sz w:val="24"/>
              </w:rPr>
            </w:pPr>
            <w:r w:rsidRPr="0090491B">
              <w:rPr>
                <w:rFonts w:cs="Calibri"/>
                <w:color w:val="000000"/>
                <w:sz w:val="24"/>
              </w:rPr>
              <w:t>Full</w:t>
            </w:r>
          </w:p>
        </w:tc>
        <w:tc>
          <w:tcPr>
            <w:tcW w:w="2070" w:type="dxa"/>
          </w:tcPr>
          <w:p w:rsidR="00B131BB" w:rsidRPr="0090491B" w:rsidRDefault="00B131BB" w:rsidP="0090491B">
            <w:pPr>
              <w:spacing w:after="0" w:line="240" w:lineRule="auto"/>
              <w:rPr>
                <w:rFonts w:cs="Calibri"/>
                <w:color w:val="000000"/>
                <w:sz w:val="24"/>
              </w:rPr>
            </w:pPr>
            <w:r w:rsidRPr="0090491B">
              <w:rPr>
                <w:rFonts w:cs="Calibri"/>
                <w:color w:val="000000"/>
                <w:sz w:val="24"/>
              </w:rPr>
              <w:t>Full</w:t>
            </w:r>
          </w:p>
        </w:tc>
        <w:tc>
          <w:tcPr>
            <w:tcW w:w="1420" w:type="dxa"/>
          </w:tcPr>
          <w:p w:rsidR="00B131BB" w:rsidRPr="0090491B" w:rsidRDefault="00B131BB" w:rsidP="0090491B">
            <w:pPr>
              <w:spacing w:after="0" w:line="240" w:lineRule="auto"/>
              <w:rPr>
                <w:rFonts w:cs="Calibri"/>
                <w:color w:val="000000"/>
                <w:sz w:val="24"/>
              </w:rPr>
            </w:pPr>
            <w:r w:rsidRPr="0090491B">
              <w:rPr>
                <w:rFonts w:cs="Calibri"/>
                <w:color w:val="000000"/>
                <w:sz w:val="24"/>
              </w:rPr>
              <w:t>Full</w:t>
            </w:r>
          </w:p>
        </w:tc>
      </w:tr>
      <w:tr w:rsidR="00B131BB" w:rsidRPr="0090491B" w:rsidTr="0090491B">
        <w:tc>
          <w:tcPr>
            <w:tcW w:w="2087" w:type="dxa"/>
            <w:tcBorders>
              <w:top w:val="nil"/>
              <w:left w:val="nil"/>
              <w:bottom w:val="nil"/>
              <w:right w:val="single" w:sz="8" w:space="0" w:color="4F81BD"/>
            </w:tcBorders>
            <w:shd w:val="clear" w:color="auto" w:fill="FFFFFF"/>
          </w:tcPr>
          <w:p w:rsidR="00B131BB" w:rsidRPr="0090491B" w:rsidRDefault="00B131BB" w:rsidP="0090491B">
            <w:pPr>
              <w:spacing w:after="0" w:line="240" w:lineRule="auto"/>
              <w:rPr>
                <w:rFonts w:cs="Calibri"/>
                <w:b/>
                <w:color w:val="000000"/>
                <w:sz w:val="24"/>
              </w:rPr>
            </w:pPr>
            <w:r w:rsidRPr="0090491B">
              <w:rPr>
                <w:rFonts w:cs="Calibri"/>
                <w:b/>
                <w:color w:val="000000"/>
                <w:sz w:val="24"/>
              </w:rPr>
              <w:t>Marketing Campaign</w:t>
            </w:r>
          </w:p>
        </w:tc>
        <w:tc>
          <w:tcPr>
            <w:tcW w:w="3061" w:type="dxa"/>
            <w:tcBorders>
              <w:top w:val="nil"/>
              <w:left w:val="nil"/>
              <w:bottom w:val="nil"/>
              <w:right w:val="nil"/>
            </w:tcBorders>
            <w:shd w:val="clear" w:color="auto" w:fill="D3DFEE"/>
          </w:tcPr>
          <w:p w:rsidR="00B131BB" w:rsidRPr="0090491B" w:rsidRDefault="00B131BB" w:rsidP="0090491B">
            <w:pPr>
              <w:spacing w:after="0" w:line="240" w:lineRule="auto"/>
              <w:rPr>
                <w:rFonts w:cs="Calibri"/>
                <w:color w:val="000000"/>
                <w:sz w:val="24"/>
              </w:rPr>
            </w:pPr>
            <w:r w:rsidRPr="0090491B">
              <w:rPr>
                <w:rFonts w:cs="Calibri"/>
                <w:color w:val="000000"/>
                <w:sz w:val="24"/>
              </w:rPr>
              <w:t>Read Only</w:t>
            </w:r>
          </w:p>
        </w:tc>
        <w:tc>
          <w:tcPr>
            <w:tcW w:w="1800" w:type="dxa"/>
            <w:tcBorders>
              <w:top w:val="nil"/>
              <w:left w:val="nil"/>
              <w:bottom w:val="nil"/>
              <w:right w:val="nil"/>
            </w:tcBorders>
            <w:shd w:val="clear" w:color="auto" w:fill="D3DFEE"/>
          </w:tcPr>
          <w:p w:rsidR="00B131BB" w:rsidRPr="0090491B" w:rsidRDefault="00B131BB" w:rsidP="0090491B">
            <w:pPr>
              <w:spacing w:after="0" w:line="240" w:lineRule="auto"/>
              <w:rPr>
                <w:rFonts w:cs="Calibri"/>
                <w:color w:val="000000"/>
                <w:sz w:val="24"/>
              </w:rPr>
            </w:pPr>
            <w:r w:rsidRPr="0090491B">
              <w:rPr>
                <w:rFonts w:cs="Calibri"/>
                <w:color w:val="000000"/>
                <w:sz w:val="24"/>
              </w:rPr>
              <w:t>Full</w:t>
            </w:r>
          </w:p>
        </w:tc>
        <w:tc>
          <w:tcPr>
            <w:tcW w:w="2070" w:type="dxa"/>
            <w:tcBorders>
              <w:top w:val="nil"/>
              <w:left w:val="nil"/>
              <w:bottom w:val="nil"/>
              <w:right w:val="nil"/>
            </w:tcBorders>
            <w:shd w:val="clear" w:color="auto" w:fill="D3DFEE"/>
          </w:tcPr>
          <w:p w:rsidR="00B131BB" w:rsidRPr="0090491B" w:rsidRDefault="00B131BB" w:rsidP="0090491B">
            <w:pPr>
              <w:spacing w:after="0" w:line="240" w:lineRule="auto"/>
              <w:rPr>
                <w:rFonts w:cs="Calibri"/>
                <w:color w:val="000000"/>
                <w:sz w:val="24"/>
              </w:rPr>
            </w:pPr>
            <w:r w:rsidRPr="0090491B">
              <w:rPr>
                <w:rFonts w:cs="Calibri"/>
                <w:color w:val="000000"/>
                <w:sz w:val="24"/>
              </w:rPr>
              <w:t>Full</w:t>
            </w:r>
          </w:p>
        </w:tc>
        <w:tc>
          <w:tcPr>
            <w:tcW w:w="1420" w:type="dxa"/>
            <w:tcBorders>
              <w:top w:val="nil"/>
              <w:left w:val="nil"/>
              <w:bottom w:val="nil"/>
            </w:tcBorders>
            <w:shd w:val="clear" w:color="auto" w:fill="D3DFEE"/>
          </w:tcPr>
          <w:p w:rsidR="00B131BB" w:rsidRPr="0090491B" w:rsidRDefault="00B131BB" w:rsidP="0090491B">
            <w:pPr>
              <w:spacing w:after="0" w:line="240" w:lineRule="auto"/>
              <w:rPr>
                <w:rFonts w:cs="Calibri"/>
                <w:color w:val="000000"/>
                <w:sz w:val="24"/>
              </w:rPr>
            </w:pPr>
            <w:r w:rsidRPr="0090491B">
              <w:rPr>
                <w:rFonts w:cs="Calibri"/>
                <w:color w:val="000000"/>
                <w:sz w:val="24"/>
              </w:rPr>
              <w:t>Full</w:t>
            </w:r>
          </w:p>
        </w:tc>
      </w:tr>
      <w:tr w:rsidR="00B131BB" w:rsidRPr="0090491B" w:rsidTr="0090491B">
        <w:tc>
          <w:tcPr>
            <w:tcW w:w="2087" w:type="dxa"/>
            <w:tcBorders>
              <w:left w:val="nil"/>
              <w:bottom w:val="nil"/>
              <w:right w:val="single" w:sz="8" w:space="0" w:color="4F81BD"/>
            </w:tcBorders>
            <w:shd w:val="clear" w:color="auto" w:fill="FFFFFF"/>
          </w:tcPr>
          <w:p w:rsidR="00B131BB" w:rsidRPr="0090491B" w:rsidRDefault="00B131BB" w:rsidP="0090491B">
            <w:pPr>
              <w:spacing w:after="0" w:line="240" w:lineRule="auto"/>
              <w:rPr>
                <w:rFonts w:cs="Calibri"/>
                <w:b/>
                <w:color w:val="000000"/>
                <w:sz w:val="24"/>
              </w:rPr>
            </w:pPr>
            <w:r w:rsidRPr="0090491B">
              <w:rPr>
                <w:rFonts w:cs="Calibri"/>
                <w:b/>
                <w:color w:val="000000"/>
                <w:sz w:val="24"/>
              </w:rPr>
              <w:t>Marketing Lists</w:t>
            </w:r>
          </w:p>
        </w:tc>
        <w:tc>
          <w:tcPr>
            <w:tcW w:w="3061" w:type="dxa"/>
          </w:tcPr>
          <w:p w:rsidR="00B131BB" w:rsidRPr="0090491B" w:rsidRDefault="00B131BB" w:rsidP="0090491B">
            <w:pPr>
              <w:spacing w:after="0" w:line="240" w:lineRule="auto"/>
              <w:rPr>
                <w:rFonts w:cs="Calibri"/>
                <w:color w:val="000000"/>
                <w:sz w:val="24"/>
              </w:rPr>
            </w:pPr>
            <w:r w:rsidRPr="0090491B">
              <w:rPr>
                <w:rFonts w:cs="Calibri"/>
                <w:color w:val="000000"/>
                <w:sz w:val="24"/>
              </w:rPr>
              <w:t>Read Only</w:t>
            </w:r>
          </w:p>
        </w:tc>
        <w:tc>
          <w:tcPr>
            <w:tcW w:w="1800" w:type="dxa"/>
          </w:tcPr>
          <w:p w:rsidR="00B131BB" w:rsidRPr="0090491B" w:rsidRDefault="00B131BB" w:rsidP="0090491B">
            <w:pPr>
              <w:spacing w:after="0" w:line="240" w:lineRule="auto"/>
              <w:rPr>
                <w:rFonts w:cs="Calibri"/>
                <w:color w:val="000000"/>
                <w:sz w:val="24"/>
              </w:rPr>
            </w:pPr>
            <w:r w:rsidRPr="0090491B">
              <w:rPr>
                <w:rFonts w:cs="Calibri"/>
                <w:color w:val="000000"/>
                <w:sz w:val="24"/>
              </w:rPr>
              <w:t>Full</w:t>
            </w:r>
          </w:p>
        </w:tc>
        <w:tc>
          <w:tcPr>
            <w:tcW w:w="2070" w:type="dxa"/>
          </w:tcPr>
          <w:p w:rsidR="00B131BB" w:rsidRPr="0090491B" w:rsidRDefault="00B131BB" w:rsidP="0090491B">
            <w:pPr>
              <w:spacing w:after="0" w:line="240" w:lineRule="auto"/>
              <w:rPr>
                <w:rFonts w:cs="Calibri"/>
                <w:color w:val="000000"/>
                <w:sz w:val="24"/>
              </w:rPr>
            </w:pPr>
            <w:r w:rsidRPr="0090491B">
              <w:rPr>
                <w:rFonts w:cs="Calibri"/>
                <w:color w:val="000000"/>
                <w:sz w:val="24"/>
              </w:rPr>
              <w:t>Full</w:t>
            </w:r>
          </w:p>
        </w:tc>
        <w:tc>
          <w:tcPr>
            <w:tcW w:w="1420" w:type="dxa"/>
          </w:tcPr>
          <w:p w:rsidR="00B131BB" w:rsidRPr="0090491B" w:rsidRDefault="00B131BB" w:rsidP="0090491B">
            <w:pPr>
              <w:spacing w:after="0" w:line="240" w:lineRule="auto"/>
              <w:rPr>
                <w:rFonts w:cs="Calibri"/>
                <w:color w:val="000000"/>
                <w:sz w:val="24"/>
              </w:rPr>
            </w:pPr>
            <w:r w:rsidRPr="0090491B">
              <w:rPr>
                <w:rFonts w:cs="Calibri"/>
                <w:color w:val="000000"/>
                <w:sz w:val="24"/>
              </w:rPr>
              <w:t>Full</w:t>
            </w:r>
          </w:p>
        </w:tc>
      </w:tr>
      <w:tr w:rsidR="00B131BB" w:rsidRPr="0090491B" w:rsidTr="0090491B">
        <w:tc>
          <w:tcPr>
            <w:tcW w:w="2087" w:type="dxa"/>
            <w:tcBorders>
              <w:top w:val="nil"/>
              <w:left w:val="nil"/>
              <w:bottom w:val="nil"/>
              <w:right w:val="single" w:sz="8" w:space="0" w:color="4F81BD"/>
            </w:tcBorders>
            <w:shd w:val="clear" w:color="auto" w:fill="FFFFFF"/>
          </w:tcPr>
          <w:p w:rsidR="00B131BB" w:rsidRPr="0090491B" w:rsidRDefault="00B131BB" w:rsidP="0090491B">
            <w:pPr>
              <w:spacing w:after="0" w:line="240" w:lineRule="auto"/>
              <w:rPr>
                <w:rFonts w:cs="Calibri"/>
                <w:b/>
                <w:color w:val="000000"/>
                <w:sz w:val="24"/>
              </w:rPr>
            </w:pPr>
            <w:r w:rsidRPr="0090491B">
              <w:rPr>
                <w:rFonts w:cs="Calibri"/>
                <w:b/>
                <w:color w:val="000000"/>
                <w:sz w:val="24"/>
              </w:rPr>
              <w:t>Export to Excel</w:t>
            </w:r>
          </w:p>
        </w:tc>
        <w:tc>
          <w:tcPr>
            <w:tcW w:w="3061" w:type="dxa"/>
            <w:tcBorders>
              <w:top w:val="nil"/>
              <w:left w:val="nil"/>
              <w:bottom w:val="nil"/>
              <w:right w:val="nil"/>
            </w:tcBorders>
            <w:shd w:val="clear" w:color="auto" w:fill="D3DFEE"/>
          </w:tcPr>
          <w:p w:rsidR="00B131BB" w:rsidRPr="0090491B" w:rsidRDefault="00B131BB" w:rsidP="0090491B">
            <w:pPr>
              <w:spacing w:after="0" w:line="240" w:lineRule="auto"/>
              <w:rPr>
                <w:rFonts w:cs="Calibri"/>
                <w:color w:val="000000"/>
                <w:sz w:val="24"/>
              </w:rPr>
            </w:pPr>
            <w:r w:rsidRPr="0090491B">
              <w:rPr>
                <w:rFonts w:cs="Calibri"/>
                <w:color w:val="000000"/>
                <w:sz w:val="24"/>
              </w:rPr>
              <w:t>No</w:t>
            </w:r>
          </w:p>
        </w:tc>
        <w:tc>
          <w:tcPr>
            <w:tcW w:w="1800" w:type="dxa"/>
            <w:tcBorders>
              <w:top w:val="nil"/>
              <w:left w:val="nil"/>
              <w:bottom w:val="nil"/>
              <w:right w:val="nil"/>
            </w:tcBorders>
            <w:shd w:val="clear" w:color="auto" w:fill="D3DFEE"/>
          </w:tcPr>
          <w:p w:rsidR="00B131BB" w:rsidRPr="0090491B" w:rsidRDefault="00B131BB" w:rsidP="0090491B">
            <w:pPr>
              <w:spacing w:after="0" w:line="240" w:lineRule="auto"/>
              <w:rPr>
                <w:rFonts w:cs="Calibri"/>
                <w:color w:val="000000"/>
                <w:sz w:val="24"/>
              </w:rPr>
            </w:pPr>
            <w:r w:rsidRPr="0090491B">
              <w:rPr>
                <w:rFonts w:cs="Calibri"/>
                <w:color w:val="000000"/>
                <w:sz w:val="24"/>
              </w:rPr>
              <w:t>Yes</w:t>
            </w:r>
          </w:p>
        </w:tc>
        <w:tc>
          <w:tcPr>
            <w:tcW w:w="2070" w:type="dxa"/>
            <w:tcBorders>
              <w:top w:val="nil"/>
              <w:left w:val="nil"/>
              <w:bottom w:val="nil"/>
              <w:right w:val="nil"/>
            </w:tcBorders>
            <w:shd w:val="clear" w:color="auto" w:fill="D3DFEE"/>
          </w:tcPr>
          <w:p w:rsidR="00B131BB" w:rsidRPr="0090491B" w:rsidRDefault="00B131BB" w:rsidP="0090491B">
            <w:pPr>
              <w:spacing w:after="0" w:line="240" w:lineRule="auto"/>
              <w:rPr>
                <w:rFonts w:cs="Calibri"/>
                <w:color w:val="000000"/>
                <w:sz w:val="24"/>
              </w:rPr>
            </w:pPr>
            <w:r w:rsidRPr="0090491B">
              <w:rPr>
                <w:rFonts w:cs="Calibri"/>
                <w:color w:val="000000"/>
                <w:sz w:val="24"/>
              </w:rPr>
              <w:t>Yes</w:t>
            </w:r>
          </w:p>
        </w:tc>
        <w:tc>
          <w:tcPr>
            <w:tcW w:w="1420" w:type="dxa"/>
            <w:tcBorders>
              <w:top w:val="nil"/>
              <w:left w:val="nil"/>
              <w:bottom w:val="nil"/>
            </w:tcBorders>
            <w:shd w:val="clear" w:color="auto" w:fill="D3DFEE"/>
          </w:tcPr>
          <w:p w:rsidR="00B131BB" w:rsidRPr="0090491B" w:rsidRDefault="00B131BB" w:rsidP="0090491B">
            <w:pPr>
              <w:spacing w:after="0" w:line="240" w:lineRule="auto"/>
              <w:rPr>
                <w:rFonts w:cs="Calibri"/>
                <w:color w:val="000000"/>
                <w:sz w:val="24"/>
              </w:rPr>
            </w:pPr>
            <w:r w:rsidRPr="0090491B">
              <w:rPr>
                <w:rFonts w:cs="Calibri"/>
                <w:color w:val="000000"/>
                <w:sz w:val="24"/>
              </w:rPr>
              <w:t>Yes</w:t>
            </w:r>
          </w:p>
        </w:tc>
      </w:tr>
    </w:tbl>
    <w:p w:rsidR="00B131BB" w:rsidRDefault="00B131BB" w:rsidP="00C02E48">
      <w:pPr>
        <w:pStyle w:val="Heading4"/>
      </w:pPr>
      <w:r>
        <w:t>System Administrator Role</w:t>
      </w:r>
    </w:p>
    <w:p w:rsidR="00B131BB" w:rsidRDefault="00B131BB" w:rsidP="008A630B">
      <w:pPr>
        <w:spacing w:before="60" w:after="60"/>
        <w:rPr>
          <w:sz w:val="24"/>
        </w:rPr>
      </w:pPr>
      <w:r>
        <w:rPr>
          <w:sz w:val="24"/>
        </w:rPr>
        <w:t>The standard CRM System Administrator Role has full privileges over every system functionality, including customization and system administration privileges. The System Administrator role will be assigned to a single person in the organization that will be in charge of all administrative tasks, such as creating or inactivating users, assigning security roles, data import and maintaining organization level entity records ( Project Types, Products, Territories, Goals and others).</w:t>
      </w:r>
    </w:p>
    <w:p w:rsidR="00B131BB" w:rsidRDefault="00B131BB" w:rsidP="00F651D8">
      <w:pPr>
        <w:pStyle w:val="Heading3"/>
      </w:pPr>
      <w:bookmarkStart w:id="482" w:name="_Toc320030238"/>
      <w:r>
        <w:t>Reports Access</w:t>
      </w:r>
      <w:bookmarkEnd w:id="482"/>
    </w:p>
    <w:p w:rsidR="00B131BB" w:rsidRPr="00F651D8" w:rsidRDefault="00B131BB" w:rsidP="00F651D8"/>
    <w:p w:rsidR="00B131BB" w:rsidRPr="00B131BB" w:rsidRDefault="00B131BB" w:rsidP="00B131BB">
      <w:pPr>
        <w:spacing w:before="60" w:after="60"/>
        <w:rPr>
          <w:sz w:val="24"/>
          <w:rPrChange w:id="483" w:author="corina.honcioiu" w:date="2012-03-22T12:35:00Z">
            <w:rPr/>
          </w:rPrChange>
        </w:rPr>
        <w:pPrChange w:id="484" w:author="corina.honcioiu" w:date="2012-03-22T12:35:00Z">
          <w:pPr>
            <w:spacing w:before="60"/>
          </w:pPr>
        </w:pPrChange>
      </w:pPr>
      <w:r w:rsidRPr="00B131BB">
        <w:rPr>
          <w:sz w:val="24"/>
          <w:rPrChange w:id="485" w:author="corina.honcioiu" w:date="2012-03-22T12:35:00Z">
            <w:rPr/>
          </w:rPrChange>
        </w:rPr>
        <w:t>All CRM users will have access to all the reports defined in the system. Based on each user</w:t>
      </w:r>
      <w:r>
        <w:rPr>
          <w:sz w:val="24"/>
        </w:rPr>
        <w:t>’</w:t>
      </w:r>
      <w:r w:rsidRPr="00B131BB">
        <w:rPr>
          <w:sz w:val="24"/>
          <w:rPrChange w:id="486" w:author="corina.honcioiu" w:date="2012-03-22T12:35:00Z">
            <w:rPr/>
          </w:rPrChange>
        </w:rPr>
        <w:t>s assigned security role, when running a report only the information to which he/she has access will be displayed.</w:t>
      </w:r>
    </w:p>
    <w:p w:rsidR="00B131BB" w:rsidRDefault="00B131BB">
      <w:pPr>
        <w:rPr>
          <w:rFonts w:ascii="Cambria" w:hAnsi="Cambria"/>
          <w:b/>
          <w:bCs/>
          <w:color w:val="4F81BD"/>
        </w:rPr>
      </w:pPr>
      <w:r>
        <w:br w:type="page"/>
      </w:r>
    </w:p>
    <w:p w:rsidR="00B131BB" w:rsidRDefault="00B131BB" w:rsidP="001F2E37">
      <w:pPr>
        <w:pStyle w:val="Heading3"/>
      </w:pPr>
      <w:bookmarkStart w:id="487" w:name="_Toc320030239"/>
      <w:r>
        <w:t>Data Auditing</w:t>
      </w:r>
      <w:bookmarkEnd w:id="487"/>
    </w:p>
    <w:p w:rsidR="00B131BB" w:rsidRPr="001F2E37" w:rsidRDefault="00B131BB" w:rsidP="001F2E37"/>
    <w:p w:rsidR="00B131BB" w:rsidRDefault="00B131BB" w:rsidP="00D971D2">
      <w:pPr>
        <w:rPr>
          <w:sz w:val="24"/>
        </w:rPr>
      </w:pPr>
      <w:r w:rsidRPr="00D971D2">
        <w:rPr>
          <w:sz w:val="24"/>
        </w:rPr>
        <w:t xml:space="preserve">Microsoft Dynamics CRM supports an auditing capability where entity and attribute data changes within an organization can be recorded over time for use in analysis and reporting purposes. Auditing is supported on all custom and most customizable entities and attributes. </w:t>
      </w:r>
    </w:p>
    <w:p w:rsidR="00B131BB" w:rsidRPr="001F2E37" w:rsidRDefault="00B131BB" w:rsidP="00D971D2">
      <w:pPr>
        <w:rPr>
          <w:b/>
          <w:sz w:val="24"/>
        </w:rPr>
      </w:pPr>
      <w:r w:rsidRPr="001F2E37">
        <w:rPr>
          <w:b/>
          <w:sz w:val="24"/>
        </w:rPr>
        <w:t>NOTE</w:t>
      </w:r>
    </w:p>
    <w:p w:rsidR="00B131BB" w:rsidRPr="00D971D2" w:rsidRDefault="00B131BB" w:rsidP="001F2E37">
      <w:pPr>
        <w:pBdr>
          <w:top w:val="single" w:sz="4" w:space="1" w:color="auto"/>
          <w:left w:val="single" w:sz="4" w:space="4" w:color="auto"/>
          <w:bottom w:val="single" w:sz="4" w:space="1" w:color="auto"/>
          <w:right w:val="single" w:sz="4" w:space="4" w:color="auto"/>
        </w:pBdr>
        <w:rPr>
          <w:sz w:val="24"/>
        </w:rPr>
      </w:pPr>
      <w:r w:rsidRPr="00D971D2">
        <w:rPr>
          <w:sz w:val="24"/>
        </w:rPr>
        <w:t>Auditing is not supported on metadata changes, retrieve operations, export operations, or during authentication</w:t>
      </w:r>
    </w:p>
    <w:p w:rsidR="00B131BB" w:rsidRDefault="00B131BB" w:rsidP="008A630B">
      <w:pPr>
        <w:spacing w:after="0" w:line="240" w:lineRule="auto"/>
        <w:rPr>
          <w:rFonts w:cs="Calibri"/>
          <w:bCs/>
          <w:sz w:val="24"/>
          <w:lang w:eastAsia="ro-RO"/>
        </w:rPr>
      </w:pPr>
      <w:r>
        <w:rPr>
          <w:rFonts w:cs="Calibri"/>
          <w:bCs/>
          <w:sz w:val="24"/>
          <w:lang w:eastAsia="ro-RO"/>
        </w:rPr>
        <w:t>Data auditing is not enabled by default and can be customized to include only a select group of attributes from different entities. Because it can have a negative impact on overall system performance,  it is important to only enable data auditing on attributes that contain sensible data or that can provide additional information by studying changes over time (for example the Job Title attribute of the contact entity can show the professional progress of a certain contact).</w:t>
      </w:r>
    </w:p>
    <w:p w:rsidR="00B131BB" w:rsidRDefault="00B131BB" w:rsidP="008A630B">
      <w:pPr>
        <w:spacing w:after="0" w:line="240" w:lineRule="auto"/>
        <w:rPr>
          <w:rFonts w:cs="Calibri"/>
          <w:bCs/>
          <w:sz w:val="24"/>
          <w:lang w:eastAsia="ro-RO"/>
        </w:rPr>
      </w:pPr>
    </w:p>
    <w:p w:rsidR="00B131BB" w:rsidRDefault="00B131BB" w:rsidP="008A630B">
      <w:pPr>
        <w:spacing w:after="0" w:line="240" w:lineRule="auto"/>
        <w:rPr>
          <w:rFonts w:cs="Calibri"/>
          <w:bCs/>
          <w:sz w:val="24"/>
          <w:lang w:eastAsia="ro-RO"/>
        </w:rPr>
      </w:pPr>
      <w:r>
        <w:rPr>
          <w:rFonts w:cs="Calibri"/>
          <w:bCs/>
          <w:sz w:val="24"/>
          <w:lang w:eastAsia="ro-RO"/>
        </w:rPr>
        <w:t>The following table contains a suggested list of attributes to be audited:</w:t>
      </w:r>
    </w:p>
    <w:p w:rsidR="00B131BB" w:rsidRDefault="00B131BB" w:rsidP="008A630B">
      <w:pPr>
        <w:spacing w:after="0" w:line="240" w:lineRule="auto"/>
        <w:rPr>
          <w:rFonts w:cs="Calibri"/>
          <w:bCs/>
          <w:sz w:val="24"/>
          <w:lang w:eastAsia="ro-RO"/>
        </w:rPr>
      </w:pPr>
    </w:p>
    <w:tbl>
      <w:tblPr>
        <w:tblW w:w="0" w:type="auto"/>
        <w:tblBorders>
          <w:top w:val="single" w:sz="8" w:space="0" w:color="4F81BD"/>
          <w:left w:val="single" w:sz="8" w:space="0" w:color="4F81BD"/>
          <w:bottom w:val="single" w:sz="8" w:space="0" w:color="4F81BD"/>
          <w:right w:val="single" w:sz="8" w:space="0" w:color="4F81BD"/>
        </w:tblBorders>
        <w:tblLook w:val="00A0"/>
      </w:tblPr>
      <w:tblGrid>
        <w:gridCol w:w="5219"/>
        <w:gridCol w:w="5219"/>
      </w:tblGrid>
      <w:tr w:rsidR="00B131BB" w:rsidRPr="0090491B" w:rsidTr="0090491B">
        <w:tc>
          <w:tcPr>
            <w:tcW w:w="5219" w:type="dxa"/>
            <w:tcBorders>
              <w:top w:val="single" w:sz="8" w:space="0" w:color="4F81BD"/>
            </w:tcBorders>
            <w:shd w:val="clear" w:color="auto" w:fill="4F81BD"/>
          </w:tcPr>
          <w:p w:rsidR="00B131BB" w:rsidRPr="0090491B" w:rsidRDefault="00B131BB" w:rsidP="0090491B">
            <w:pPr>
              <w:spacing w:after="0" w:line="240" w:lineRule="auto"/>
              <w:rPr>
                <w:rFonts w:cs="Calibri"/>
                <w:b/>
                <w:bCs/>
                <w:color w:val="FFFFFF"/>
                <w:sz w:val="24"/>
                <w:lang w:eastAsia="ro-RO"/>
              </w:rPr>
            </w:pPr>
            <w:r w:rsidRPr="0090491B">
              <w:rPr>
                <w:rFonts w:cs="Calibri"/>
                <w:b/>
                <w:color w:val="FFFFFF"/>
                <w:sz w:val="24"/>
                <w:lang w:eastAsia="ro-RO"/>
              </w:rPr>
              <w:t>Entity</w:t>
            </w:r>
          </w:p>
        </w:tc>
        <w:tc>
          <w:tcPr>
            <w:tcW w:w="5219" w:type="dxa"/>
            <w:tcBorders>
              <w:top w:val="single" w:sz="8" w:space="0" w:color="4F81BD"/>
            </w:tcBorders>
            <w:shd w:val="clear" w:color="auto" w:fill="4F81BD"/>
          </w:tcPr>
          <w:p w:rsidR="00B131BB" w:rsidRPr="0090491B" w:rsidRDefault="00B131BB" w:rsidP="0090491B">
            <w:pPr>
              <w:spacing w:after="0" w:line="240" w:lineRule="auto"/>
              <w:rPr>
                <w:rFonts w:cs="Calibri"/>
                <w:b/>
                <w:bCs/>
                <w:color w:val="FFFFFF"/>
                <w:sz w:val="24"/>
                <w:lang w:eastAsia="ro-RO"/>
              </w:rPr>
            </w:pPr>
            <w:r w:rsidRPr="0090491B">
              <w:rPr>
                <w:rFonts w:cs="Calibri"/>
                <w:b/>
                <w:color w:val="FFFFFF"/>
                <w:sz w:val="24"/>
                <w:lang w:eastAsia="ro-RO"/>
              </w:rPr>
              <w:t>Attribute</w:t>
            </w:r>
          </w:p>
        </w:tc>
      </w:tr>
      <w:tr w:rsidR="00B131BB" w:rsidRPr="0090491B" w:rsidTr="0090491B">
        <w:tc>
          <w:tcPr>
            <w:tcW w:w="5219" w:type="dxa"/>
            <w:tcBorders>
              <w:top w:val="single" w:sz="8" w:space="0" w:color="4F81BD"/>
              <w:bottom w:val="single" w:sz="8" w:space="0" w:color="4F81BD"/>
            </w:tcBorders>
          </w:tcPr>
          <w:p w:rsidR="00B131BB" w:rsidRPr="0090491B" w:rsidRDefault="00B131BB" w:rsidP="0090491B">
            <w:pPr>
              <w:spacing w:after="0" w:line="240" w:lineRule="auto"/>
              <w:rPr>
                <w:rFonts w:cs="Calibri"/>
                <w:b/>
                <w:bCs/>
                <w:sz w:val="24"/>
                <w:lang w:eastAsia="ro-RO"/>
              </w:rPr>
            </w:pPr>
            <w:r w:rsidRPr="0090491B">
              <w:rPr>
                <w:rFonts w:cs="Calibri"/>
                <w:b/>
                <w:sz w:val="24"/>
                <w:lang w:eastAsia="ro-RO"/>
              </w:rPr>
              <w:t>Opportunity</w:t>
            </w:r>
          </w:p>
        </w:tc>
        <w:tc>
          <w:tcPr>
            <w:tcW w:w="5219" w:type="dxa"/>
            <w:tcBorders>
              <w:top w:val="single" w:sz="8" w:space="0" w:color="4F81BD"/>
              <w:bottom w:val="single" w:sz="8" w:space="0" w:color="4F81BD"/>
            </w:tcBorders>
          </w:tcPr>
          <w:p w:rsidR="00B131BB" w:rsidRPr="0090491B" w:rsidRDefault="00B131BB" w:rsidP="0090491B">
            <w:pPr>
              <w:spacing w:after="0" w:line="240" w:lineRule="auto"/>
              <w:rPr>
                <w:rFonts w:cs="Calibri"/>
                <w:bCs/>
                <w:sz w:val="24"/>
                <w:lang w:eastAsia="ro-RO"/>
              </w:rPr>
            </w:pPr>
            <w:del w:id="488" w:author="corina.honcioiu" w:date="2012-03-22T11:43:00Z">
              <w:r w:rsidRPr="0090491B" w:rsidDel="00F61BE5">
                <w:rPr>
                  <w:rFonts w:cs="Calibri"/>
                  <w:bCs/>
                  <w:sz w:val="24"/>
                  <w:lang w:eastAsia="ro-RO"/>
                </w:rPr>
                <w:delText xml:space="preserve">Estimated </w:delText>
              </w:r>
            </w:del>
            <w:r w:rsidRPr="0090491B">
              <w:rPr>
                <w:rFonts w:cs="Calibri"/>
                <w:bCs/>
                <w:sz w:val="24"/>
                <w:lang w:eastAsia="ro-RO"/>
              </w:rPr>
              <w:t>Revenue</w:t>
            </w:r>
          </w:p>
        </w:tc>
      </w:tr>
      <w:tr w:rsidR="00B131BB" w:rsidRPr="0090491B" w:rsidTr="0090491B">
        <w:tc>
          <w:tcPr>
            <w:tcW w:w="5219" w:type="dxa"/>
          </w:tcPr>
          <w:p w:rsidR="00B131BB" w:rsidRPr="0090491B" w:rsidRDefault="00B131BB" w:rsidP="0090491B">
            <w:pPr>
              <w:spacing w:after="0" w:line="240" w:lineRule="auto"/>
              <w:rPr>
                <w:rFonts w:cs="Calibri"/>
                <w:b/>
                <w:bCs/>
                <w:sz w:val="24"/>
                <w:lang w:eastAsia="ro-RO"/>
              </w:rPr>
            </w:pPr>
            <w:r w:rsidRPr="0090491B">
              <w:rPr>
                <w:rFonts w:cs="Calibri"/>
                <w:b/>
                <w:sz w:val="24"/>
                <w:lang w:eastAsia="ro-RO"/>
              </w:rPr>
              <w:t>Account</w:t>
            </w:r>
          </w:p>
        </w:tc>
        <w:tc>
          <w:tcPr>
            <w:tcW w:w="5219" w:type="dxa"/>
          </w:tcPr>
          <w:p w:rsidR="00B131BB" w:rsidRPr="0090491B" w:rsidRDefault="00B131BB" w:rsidP="0090491B">
            <w:pPr>
              <w:spacing w:after="0" w:line="240" w:lineRule="auto"/>
              <w:rPr>
                <w:rFonts w:cs="Calibri"/>
                <w:bCs/>
                <w:sz w:val="24"/>
                <w:lang w:eastAsia="ro-RO"/>
              </w:rPr>
            </w:pPr>
            <w:r w:rsidRPr="0090491B">
              <w:rPr>
                <w:rFonts w:cs="Calibri"/>
                <w:bCs/>
                <w:sz w:val="24"/>
                <w:lang w:eastAsia="ro-RO"/>
              </w:rPr>
              <w:t>Address information</w:t>
            </w:r>
          </w:p>
        </w:tc>
      </w:tr>
      <w:tr w:rsidR="00B131BB" w:rsidRPr="0090491B" w:rsidTr="0090491B">
        <w:tc>
          <w:tcPr>
            <w:tcW w:w="5219" w:type="dxa"/>
            <w:tcBorders>
              <w:top w:val="single" w:sz="8" w:space="0" w:color="4F81BD"/>
              <w:bottom w:val="single" w:sz="8" w:space="0" w:color="4F81BD"/>
            </w:tcBorders>
          </w:tcPr>
          <w:p w:rsidR="00B131BB" w:rsidRPr="0090491B" w:rsidRDefault="00B131BB" w:rsidP="0090491B">
            <w:pPr>
              <w:spacing w:after="0" w:line="240" w:lineRule="auto"/>
              <w:rPr>
                <w:rFonts w:cs="Calibri"/>
                <w:b/>
                <w:bCs/>
                <w:sz w:val="24"/>
                <w:lang w:eastAsia="ro-RO"/>
              </w:rPr>
            </w:pPr>
            <w:r w:rsidRPr="0090491B">
              <w:rPr>
                <w:rFonts w:cs="Calibri"/>
                <w:b/>
                <w:sz w:val="24"/>
                <w:lang w:eastAsia="ro-RO"/>
              </w:rPr>
              <w:t>Contact</w:t>
            </w:r>
          </w:p>
        </w:tc>
        <w:tc>
          <w:tcPr>
            <w:tcW w:w="5219" w:type="dxa"/>
            <w:tcBorders>
              <w:top w:val="single" w:sz="8" w:space="0" w:color="4F81BD"/>
              <w:bottom w:val="single" w:sz="8" w:space="0" w:color="4F81BD"/>
            </w:tcBorders>
          </w:tcPr>
          <w:p w:rsidR="00B131BB" w:rsidRPr="0090491B" w:rsidRDefault="00B131BB" w:rsidP="0090491B">
            <w:pPr>
              <w:spacing w:after="0" w:line="240" w:lineRule="auto"/>
              <w:rPr>
                <w:rFonts w:cs="Calibri"/>
                <w:bCs/>
                <w:sz w:val="24"/>
                <w:lang w:eastAsia="ro-RO"/>
              </w:rPr>
            </w:pPr>
            <w:r w:rsidRPr="0090491B">
              <w:rPr>
                <w:rFonts w:cs="Calibri"/>
                <w:bCs/>
                <w:sz w:val="24"/>
                <w:lang w:eastAsia="ro-RO"/>
              </w:rPr>
              <w:t>Name</w:t>
            </w:r>
          </w:p>
        </w:tc>
      </w:tr>
      <w:tr w:rsidR="00B131BB" w:rsidRPr="0090491B" w:rsidTr="0090491B">
        <w:tc>
          <w:tcPr>
            <w:tcW w:w="5219" w:type="dxa"/>
          </w:tcPr>
          <w:p w:rsidR="00B131BB" w:rsidRPr="0090491B" w:rsidRDefault="00B131BB" w:rsidP="0090491B">
            <w:pPr>
              <w:spacing w:after="0" w:line="240" w:lineRule="auto"/>
              <w:rPr>
                <w:rFonts w:cs="Calibri"/>
                <w:b/>
                <w:bCs/>
                <w:sz w:val="24"/>
                <w:lang w:eastAsia="ro-RO"/>
              </w:rPr>
            </w:pPr>
          </w:p>
        </w:tc>
        <w:tc>
          <w:tcPr>
            <w:tcW w:w="5219" w:type="dxa"/>
          </w:tcPr>
          <w:p w:rsidR="00B131BB" w:rsidRPr="0090491B" w:rsidRDefault="00B131BB" w:rsidP="0090491B">
            <w:pPr>
              <w:spacing w:after="0" w:line="240" w:lineRule="auto"/>
              <w:rPr>
                <w:rFonts w:cs="Calibri"/>
                <w:bCs/>
                <w:sz w:val="24"/>
                <w:lang w:eastAsia="ro-RO"/>
              </w:rPr>
            </w:pPr>
            <w:r w:rsidRPr="0090491B">
              <w:rPr>
                <w:rFonts w:cs="Calibri"/>
                <w:bCs/>
                <w:sz w:val="24"/>
                <w:lang w:eastAsia="ro-RO"/>
              </w:rPr>
              <w:t>Job Title</w:t>
            </w:r>
          </w:p>
        </w:tc>
      </w:tr>
      <w:tr w:rsidR="00B131BB" w:rsidRPr="0090491B" w:rsidTr="0090491B">
        <w:tc>
          <w:tcPr>
            <w:tcW w:w="5219" w:type="dxa"/>
            <w:tcBorders>
              <w:top w:val="single" w:sz="8" w:space="0" w:color="4F81BD"/>
              <w:bottom w:val="single" w:sz="8" w:space="0" w:color="4F81BD"/>
            </w:tcBorders>
          </w:tcPr>
          <w:p w:rsidR="00B131BB" w:rsidRPr="0090491B" w:rsidRDefault="00B131BB" w:rsidP="0090491B">
            <w:pPr>
              <w:spacing w:after="0" w:line="240" w:lineRule="auto"/>
              <w:rPr>
                <w:rFonts w:cs="Calibri"/>
                <w:b/>
                <w:bCs/>
                <w:sz w:val="24"/>
                <w:lang w:eastAsia="ro-RO"/>
              </w:rPr>
            </w:pPr>
          </w:p>
        </w:tc>
        <w:tc>
          <w:tcPr>
            <w:tcW w:w="5219" w:type="dxa"/>
            <w:tcBorders>
              <w:top w:val="single" w:sz="8" w:space="0" w:color="4F81BD"/>
              <w:bottom w:val="single" w:sz="8" w:space="0" w:color="4F81BD"/>
            </w:tcBorders>
          </w:tcPr>
          <w:p w:rsidR="00B131BB" w:rsidRPr="0090491B" w:rsidRDefault="00B131BB" w:rsidP="0090491B">
            <w:pPr>
              <w:spacing w:after="0" w:line="240" w:lineRule="auto"/>
              <w:rPr>
                <w:rFonts w:cs="Calibri"/>
                <w:bCs/>
                <w:sz w:val="24"/>
                <w:lang w:eastAsia="ro-RO"/>
              </w:rPr>
            </w:pPr>
            <w:r w:rsidRPr="0090491B">
              <w:rPr>
                <w:rFonts w:cs="Calibri"/>
                <w:bCs/>
                <w:sz w:val="24"/>
                <w:lang w:eastAsia="ro-RO"/>
              </w:rPr>
              <w:t>Parent Account</w:t>
            </w:r>
          </w:p>
        </w:tc>
      </w:tr>
      <w:tr w:rsidR="00B131BB" w:rsidRPr="0090491B" w:rsidTr="0090491B">
        <w:tc>
          <w:tcPr>
            <w:tcW w:w="5219" w:type="dxa"/>
          </w:tcPr>
          <w:p w:rsidR="00B131BB" w:rsidRPr="0090491B" w:rsidRDefault="00B131BB" w:rsidP="0090491B">
            <w:pPr>
              <w:spacing w:after="0" w:line="240" w:lineRule="auto"/>
              <w:rPr>
                <w:rFonts w:cs="Calibri"/>
                <w:b/>
                <w:bCs/>
                <w:sz w:val="24"/>
                <w:lang w:eastAsia="ro-RO"/>
              </w:rPr>
            </w:pPr>
            <w:del w:id="489" w:author="corina.honcioiu" w:date="2012-03-22T11:45:00Z">
              <w:r w:rsidRPr="0090491B" w:rsidDel="00F61BE5">
                <w:rPr>
                  <w:rFonts w:cs="Calibri"/>
                  <w:b/>
                  <w:sz w:val="24"/>
                  <w:highlight w:val="yellow"/>
                  <w:lang w:eastAsia="ro-RO"/>
                </w:rPr>
                <w:delText>...</w:delText>
              </w:r>
            </w:del>
            <w:ins w:id="490" w:author="corina.honcioiu" w:date="2012-03-22T11:45:00Z">
              <w:r>
                <w:rPr>
                  <w:rFonts w:cs="Calibri"/>
                  <w:b/>
                  <w:sz w:val="24"/>
                  <w:lang w:eastAsia="ro-RO"/>
                </w:rPr>
                <w:t>Order</w:t>
              </w:r>
            </w:ins>
          </w:p>
        </w:tc>
        <w:tc>
          <w:tcPr>
            <w:tcW w:w="5219" w:type="dxa"/>
          </w:tcPr>
          <w:p w:rsidR="00B131BB" w:rsidRPr="0090491B" w:rsidRDefault="00B131BB" w:rsidP="0090491B">
            <w:pPr>
              <w:spacing w:after="0" w:line="240" w:lineRule="auto"/>
              <w:rPr>
                <w:rFonts w:cs="Calibri"/>
                <w:bCs/>
                <w:sz w:val="24"/>
                <w:lang w:eastAsia="ro-RO"/>
              </w:rPr>
            </w:pPr>
            <w:ins w:id="491" w:author="corina.honcioiu" w:date="2012-03-22T11:45:00Z">
              <w:r>
                <w:rPr>
                  <w:rFonts w:cs="Calibri"/>
                  <w:bCs/>
                  <w:sz w:val="24"/>
                  <w:lang w:eastAsia="ro-RO"/>
                </w:rPr>
                <w:t>Profit</w:t>
              </w:r>
            </w:ins>
          </w:p>
        </w:tc>
      </w:tr>
      <w:tr w:rsidR="00B131BB" w:rsidRPr="0090491B" w:rsidTr="0090491B">
        <w:tc>
          <w:tcPr>
            <w:tcW w:w="5219" w:type="dxa"/>
            <w:tcBorders>
              <w:top w:val="single" w:sz="8" w:space="0" w:color="4F81BD"/>
              <w:bottom w:val="single" w:sz="8" w:space="0" w:color="4F81BD"/>
            </w:tcBorders>
          </w:tcPr>
          <w:p w:rsidR="00B131BB" w:rsidRPr="0090491B" w:rsidRDefault="00B131BB" w:rsidP="0090491B">
            <w:pPr>
              <w:spacing w:after="0" w:line="240" w:lineRule="auto"/>
              <w:rPr>
                <w:rFonts w:cs="Calibri"/>
                <w:b/>
                <w:bCs/>
                <w:sz w:val="24"/>
                <w:lang w:eastAsia="ro-RO"/>
              </w:rPr>
            </w:pPr>
          </w:p>
        </w:tc>
        <w:tc>
          <w:tcPr>
            <w:tcW w:w="5219" w:type="dxa"/>
            <w:tcBorders>
              <w:top w:val="single" w:sz="8" w:space="0" w:color="4F81BD"/>
              <w:bottom w:val="single" w:sz="8" w:space="0" w:color="4F81BD"/>
            </w:tcBorders>
          </w:tcPr>
          <w:p w:rsidR="00B131BB" w:rsidRPr="0090491B" w:rsidRDefault="00B131BB" w:rsidP="0090491B">
            <w:pPr>
              <w:spacing w:after="0" w:line="240" w:lineRule="auto"/>
              <w:rPr>
                <w:rFonts w:cs="Calibri"/>
                <w:bCs/>
                <w:sz w:val="24"/>
                <w:lang w:eastAsia="ro-RO"/>
              </w:rPr>
            </w:pPr>
          </w:p>
        </w:tc>
      </w:tr>
    </w:tbl>
    <w:p w:rsidR="00B131BB" w:rsidRDefault="00B131BB" w:rsidP="008A630B">
      <w:pPr>
        <w:spacing w:after="0" w:line="240" w:lineRule="auto"/>
        <w:rPr>
          <w:rFonts w:cs="Calibri"/>
          <w:bCs/>
          <w:sz w:val="24"/>
          <w:lang w:eastAsia="ro-RO"/>
        </w:rPr>
      </w:pPr>
    </w:p>
    <w:p w:rsidR="00B131BB" w:rsidRPr="009465DD" w:rsidRDefault="00B131BB" w:rsidP="008A630B">
      <w:pPr>
        <w:spacing w:before="60" w:after="60"/>
        <w:rPr>
          <w:sz w:val="24"/>
        </w:rPr>
      </w:pPr>
    </w:p>
    <w:p w:rsidR="00B131BB" w:rsidRDefault="00B131BB" w:rsidP="008A630B">
      <w:pPr>
        <w:spacing w:before="60" w:after="60"/>
        <w:rPr>
          <w:b/>
          <w:sz w:val="24"/>
        </w:rPr>
      </w:pPr>
    </w:p>
    <w:p w:rsidR="00B131BB" w:rsidRDefault="00B131BB" w:rsidP="008A630B">
      <w:pPr>
        <w:spacing w:before="60" w:after="60"/>
        <w:rPr>
          <w:b/>
          <w:sz w:val="24"/>
        </w:rPr>
      </w:pPr>
    </w:p>
    <w:p w:rsidR="00B131BB" w:rsidRPr="008A630B" w:rsidRDefault="00B131BB" w:rsidP="008A630B"/>
    <w:p w:rsidR="00B131BB" w:rsidRDefault="00B131BB">
      <w:pPr>
        <w:rPr>
          <w:rFonts w:ascii="Cambria" w:hAnsi="Cambria"/>
          <w:b/>
          <w:bCs/>
          <w:color w:val="365F91"/>
          <w:sz w:val="28"/>
          <w:szCs w:val="28"/>
        </w:rPr>
      </w:pPr>
      <w:bookmarkStart w:id="492" w:name="_Toc213229428"/>
      <w:bookmarkStart w:id="493" w:name="_Toc214181177"/>
      <w:r>
        <w:br w:type="page"/>
      </w:r>
    </w:p>
    <w:p w:rsidR="00B131BB" w:rsidRDefault="00B131BB" w:rsidP="009B6932">
      <w:pPr>
        <w:pStyle w:val="Heading1"/>
      </w:pPr>
      <w:bookmarkStart w:id="494" w:name="_Toc320030240"/>
      <w:r w:rsidRPr="000919C0">
        <w:t>Data Migration</w:t>
      </w:r>
      <w:bookmarkEnd w:id="492"/>
      <w:bookmarkEnd w:id="493"/>
      <w:bookmarkEnd w:id="494"/>
    </w:p>
    <w:p w:rsidR="00B131BB" w:rsidRPr="00263754" w:rsidRDefault="00B131BB" w:rsidP="00263754"/>
    <w:p w:rsidR="00B131BB" w:rsidRDefault="00B131BB" w:rsidP="009465DD">
      <w:pPr>
        <w:rPr>
          <w:rStyle w:val="EstiloCuerpo"/>
        </w:rPr>
      </w:pPr>
      <w:bookmarkStart w:id="495" w:name="_Toc214179875"/>
      <w:r>
        <w:rPr>
          <w:rStyle w:val="EstiloCuerpo"/>
        </w:rPr>
        <w:t>Legacy data must be migrated from the existing CRM system and other data sources. The CORPORATE OFFICE SOLUTIONS project team must supply the required data for import in Excel files with the structure and information specified in this document for each CRM entity.</w:t>
      </w:r>
    </w:p>
    <w:p w:rsidR="00B131BB" w:rsidRDefault="00B131BB" w:rsidP="00E8472F">
      <w:pPr>
        <w:pStyle w:val="Heading2"/>
        <w:rPr>
          <w:rStyle w:val="EstiloCuerpo"/>
        </w:rPr>
      </w:pPr>
      <w:bookmarkStart w:id="496" w:name="_Toc320030241"/>
      <w:r>
        <w:rPr>
          <w:rStyle w:val="EstiloCuerpo"/>
        </w:rPr>
        <w:t>Global Data</w:t>
      </w:r>
      <w:bookmarkEnd w:id="496"/>
    </w:p>
    <w:p w:rsidR="00B131BB" w:rsidRPr="008E5E50" w:rsidRDefault="00B131BB" w:rsidP="008E5E50"/>
    <w:p w:rsidR="00B131BB" w:rsidRDefault="00B131BB" w:rsidP="009465DD">
      <w:pPr>
        <w:rPr>
          <w:rStyle w:val="EstiloCuerpo"/>
        </w:rPr>
      </w:pPr>
      <w:r>
        <w:rPr>
          <w:rStyle w:val="EstiloCuerpo"/>
        </w:rPr>
        <w:t>The global data that will be imported in the CRM system includes:</w:t>
      </w:r>
    </w:p>
    <w:p w:rsidR="00B131BB" w:rsidRDefault="00B131BB" w:rsidP="00E8472F">
      <w:pPr>
        <w:pStyle w:val="ListParagraph"/>
        <w:numPr>
          <w:ilvl w:val="0"/>
          <w:numId w:val="43"/>
          <w:numberingChange w:id="497" w:author="corina.honcioiu" w:date="2012-03-22T09:40:00Z" w:original="-"/>
        </w:numPr>
        <w:rPr>
          <w:rStyle w:val="EstiloCuerpo"/>
        </w:rPr>
      </w:pPr>
      <w:r>
        <w:rPr>
          <w:rStyle w:val="EstiloCuerpo"/>
        </w:rPr>
        <w:t>Accounts</w:t>
      </w:r>
    </w:p>
    <w:p w:rsidR="00B131BB" w:rsidRDefault="00B131BB" w:rsidP="00E8472F">
      <w:pPr>
        <w:pStyle w:val="ListParagraph"/>
        <w:numPr>
          <w:ilvl w:val="0"/>
          <w:numId w:val="43"/>
          <w:numberingChange w:id="498" w:author="corina.honcioiu" w:date="2012-03-22T09:40:00Z" w:original="-"/>
        </w:numPr>
        <w:rPr>
          <w:rStyle w:val="EstiloCuerpo"/>
        </w:rPr>
      </w:pPr>
      <w:r>
        <w:rPr>
          <w:rStyle w:val="EstiloCuerpo"/>
        </w:rPr>
        <w:t>Contacts</w:t>
      </w:r>
    </w:p>
    <w:p w:rsidR="00B131BB" w:rsidRDefault="00B131BB" w:rsidP="00E8472F">
      <w:pPr>
        <w:pStyle w:val="ListParagraph"/>
        <w:numPr>
          <w:ilvl w:val="0"/>
          <w:numId w:val="43"/>
          <w:numberingChange w:id="499" w:author="corina.honcioiu" w:date="2012-03-22T09:40:00Z" w:original="-"/>
        </w:numPr>
        <w:rPr>
          <w:rStyle w:val="EstiloCuerpo"/>
        </w:rPr>
      </w:pPr>
      <w:r>
        <w:rPr>
          <w:rStyle w:val="EstiloCuerpo"/>
        </w:rPr>
        <w:t>Buildings</w:t>
      </w:r>
    </w:p>
    <w:p w:rsidR="00B131BB" w:rsidRDefault="00B131BB" w:rsidP="00E8472F">
      <w:pPr>
        <w:pStyle w:val="ListParagraph"/>
        <w:numPr>
          <w:ilvl w:val="0"/>
          <w:numId w:val="43"/>
          <w:numberingChange w:id="500" w:author="corina.honcioiu" w:date="2012-03-22T09:40:00Z" w:original="-"/>
        </w:numPr>
        <w:rPr>
          <w:rStyle w:val="EstiloCuerpo"/>
        </w:rPr>
      </w:pPr>
      <w:r>
        <w:rPr>
          <w:rStyle w:val="EstiloCuerpo"/>
        </w:rPr>
        <w:t>Tenants</w:t>
      </w:r>
    </w:p>
    <w:p w:rsidR="00B131BB" w:rsidRDefault="00B131BB" w:rsidP="00E8472F">
      <w:pPr>
        <w:pStyle w:val="Heading2"/>
        <w:rPr>
          <w:rStyle w:val="EstiloCuerpo"/>
        </w:rPr>
      </w:pPr>
      <w:bookmarkStart w:id="501" w:name="_Toc320030242"/>
      <w:r>
        <w:rPr>
          <w:rStyle w:val="EstiloCuerpo"/>
        </w:rPr>
        <w:t>Sales Data</w:t>
      </w:r>
      <w:bookmarkEnd w:id="501"/>
    </w:p>
    <w:p w:rsidR="00B131BB" w:rsidRPr="00E8472F" w:rsidRDefault="00B131BB" w:rsidP="00E8472F">
      <w:pPr>
        <w:rPr>
          <w:sz w:val="24"/>
        </w:rPr>
      </w:pPr>
    </w:p>
    <w:p w:rsidR="00B131BB" w:rsidRPr="00E8472F" w:rsidRDefault="00B131BB" w:rsidP="00E8472F">
      <w:pPr>
        <w:rPr>
          <w:sz w:val="24"/>
        </w:rPr>
      </w:pPr>
      <w:r w:rsidRPr="00E8472F">
        <w:rPr>
          <w:sz w:val="24"/>
        </w:rPr>
        <w:t>Active Opportunity and Order records created during the current year will either be manually created in the system or imported from manually created Excel files.</w:t>
      </w:r>
      <w:r>
        <w:rPr>
          <w:sz w:val="24"/>
        </w:rPr>
        <w:t xml:space="preserve"> The Client Orders and other documents will also be uploaded manually in CRM using the SharePoint Document Management functionality. </w:t>
      </w:r>
    </w:p>
    <w:p w:rsidR="00B131BB" w:rsidRDefault="00B131BB" w:rsidP="009465DD">
      <w:pPr>
        <w:rPr>
          <w:rStyle w:val="EstiloCuerpo"/>
        </w:rPr>
      </w:pPr>
      <w:r>
        <w:rPr>
          <w:rStyle w:val="EstiloCuerpo"/>
        </w:rPr>
        <w:t>For historic reports, such as Sales Dispatch, the already aggregated historic information from before January 1</w:t>
      </w:r>
      <w:r w:rsidRPr="00263754">
        <w:rPr>
          <w:rStyle w:val="EstiloCuerpo"/>
          <w:vertAlign w:val="superscript"/>
        </w:rPr>
        <w:t>st</w:t>
      </w:r>
      <w:r>
        <w:rPr>
          <w:rStyle w:val="EstiloCuerpo"/>
        </w:rPr>
        <w:t>, 2012 will be imported in the Sales Aggregation custom entity.</w:t>
      </w:r>
    </w:p>
    <w:p w:rsidR="00B131BB" w:rsidRPr="003F2315" w:rsidRDefault="00B131BB" w:rsidP="009465DD">
      <w:pPr>
        <w:rPr>
          <w:rStyle w:val="EstiloCuerpo"/>
        </w:rPr>
      </w:pPr>
      <w:r>
        <w:rPr>
          <w:rStyle w:val="EstiloCuerpo"/>
        </w:rPr>
        <w:t>Sales target data from 2011 will also be imported in the system as pre-calculated Goal records in order to provide comparison to last year values in Sales Performance reports.</w:t>
      </w:r>
    </w:p>
    <w:p w:rsidR="00B131BB" w:rsidRDefault="00B131BB" w:rsidP="008C1846">
      <w:pPr>
        <w:spacing w:after="0" w:line="240" w:lineRule="auto"/>
        <w:rPr>
          <w:rFonts w:cs="Calibri"/>
          <w:b/>
          <w:sz w:val="24"/>
          <w:lang w:eastAsia="ro-RO"/>
        </w:rPr>
      </w:pPr>
      <w:r w:rsidRPr="008E5E50">
        <w:rPr>
          <w:rFonts w:cs="Calibri"/>
          <w:b/>
          <w:sz w:val="24"/>
          <w:lang w:eastAsia="ro-RO"/>
        </w:rPr>
        <w:t>NOTE</w:t>
      </w:r>
    </w:p>
    <w:p w:rsidR="00B131BB" w:rsidRPr="008E5E50" w:rsidRDefault="00B131BB" w:rsidP="008C1846">
      <w:pPr>
        <w:spacing w:after="0" w:line="240" w:lineRule="auto"/>
        <w:rPr>
          <w:rFonts w:cs="Calibri"/>
          <w:b/>
          <w:sz w:val="24"/>
          <w:lang w:eastAsia="ro-RO"/>
        </w:rPr>
      </w:pPr>
    </w:p>
    <w:p w:rsidR="00B131BB" w:rsidRPr="008E5E50" w:rsidRDefault="00B131BB" w:rsidP="008E5E50">
      <w:pPr>
        <w:pBdr>
          <w:top w:val="single" w:sz="4" w:space="1" w:color="auto"/>
          <w:left w:val="single" w:sz="4" w:space="4" w:color="auto"/>
          <w:bottom w:val="single" w:sz="4" w:space="1" w:color="auto"/>
          <w:right w:val="single" w:sz="4" w:space="4" w:color="auto"/>
        </w:pBdr>
        <w:rPr>
          <w:sz w:val="24"/>
        </w:rPr>
      </w:pPr>
      <w:bookmarkStart w:id="502" w:name="_Toc214181188"/>
      <w:bookmarkEnd w:id="495"/>
      <w:r w:rsidRPr="008E5E50">
        <w:rPr>
          <w:sz w:val="24"/>
        </w:rPr>
        <w:t>Closed Opportunity and Order records created before January 1</w:t>
      </w:r>
      <w:r w:rsidRPr="008E5E50">
        <w:rPr>
          <w:sz w:val="24"/>
          <w:vertAlign w:val="superscript"/>
        </w:rPr>
        <w:t>st</w:t>
      </w:r>
      <w:r w:rsidRPr="008E5E50">
        <w:rPr>
          <w:sz w:val="24"/>
        </w:rPr>
        <w:t>, 2012 will not be imported in the system. This data will be available only in aggregated form.</w:t>
      </w:r>
    </w:p>
    <w:p w:rsidR="00B131BB" w:rsidRDefault="00B131BB" w:rsidP="00920CA8"/>
    <w:p w:rsidR="00B131BB" w:rsidRDefault="00B131BB" w:rsidP="00920CA8">
      <w:pPr>
        <w:rPr>
          <w:sz w:val="24"/>
        </w:rPr>
      </w:pPr>
      <w:r w:rsidRPr="007C0284">
        <w:rPr>
          <w:sz w:val="24"/>
        </w:rPr>
        <w:t>Other record types referenced in this document and not specified in this section will be manually defined in the system.</w:t>
      </w:r>
    </w:p>
    <w:p w:rsidR="00B131BB" w:rsidRPr="009829A0" w:rsidRDefault="00B131BB" w:rsidP="00920CA8">
      <w:pPr>
        <w:rPr>
          <w:b/>
          <w:sz w:val="24"/>
        </w:rPr>
      </w:pPr>
      <w:r w:rsidRPr="009829A0">
        <w:rPr>
          <w:b/>
          <w:sz w:val="24"/>
        </w:rPr>
        <w:t>NOTE</w:t>
      </w:r>
    </w:p>
    <w:p w:rsidR="00B131BB" w:rsidRPr="009829A0" w:rsidRDefault="00B131BB" w:rsidP="009829A0">
      <w:pPr>
        <w:pBdr>
          <w:top w:val="single" w:sz="4" w:space="1" w:color="auto"/>
          <w:left w:val="single" w:sz="4" w:space="4" w:color="auto"/>
          <w:bottom w:val="single" w:sz="4" w:space="1" w:color="auto"/>
          <w:right w:val="single" w:sz="4" w:space="4" w:color="auto"/>
        </w:pBdr>
        <w:rPr>
          <w:sz w:val="24"/>
        </w:rPr>
      </w:pPr>
      <w:r w:rsidRPr="009829A0">
        <w:rPr>
          <w:sz w:val="24"/>
        </w:rPr>
        <w:t xml:space="preserve">The CORPORTATE OFFICE SOLUTIONS project team must supply all data </w:t>
      </w:r>
      <w:r>
        <w:rPr>
          <w:sz w:val="24"/>
        </w:rPr>
        <w:t xml:space="preserve">required </w:t>
      </w:r>
      <w:r w:rsidRPr="009829A0">
        <w:rPr>
          <w:sz w:val="24"/>
        </w:rPr>
        <w:t xml:space="preserve">for import in a correct and consistent form in the time frame agreed in the project timeline. The MATRICIA SOLUTIONS team </w:t>
      </w:r>
      <w:r>
        <w:rPr>
          <w:sz w:val="24"/>
        </w:rPr>
        <w:t xml:space="preserve">will provide support during the </w:t>
      </w:r>
      <w:r w:rsidRPr="009829A0">
        <w:rPr>
          <w:sz w:val="24"/>
        </w:rPr>
        <w:t>initial data import.</w:t>
      </w:r>
    </w:p>
    <w:p w:rsidR="00B131BB" w:rsidRPr="00920CA8" w:rsidRDefault="00B131BB" w:rsidP="00920CA8">
      <w:r>
        <w:br w:type="page"/>
      </w:r>
    </w:p>
    <w:p w:rsidR="00B131BB" w:rsidRDefault="00B131BB" w:rsidP="00920CA8">
      <w:pPr>
        <w:pStyle w:val="Heading1"/>
      </w:pPr>
      <w:bookmarkStart w:id="503" w:name="_Toc320030243"/>
      <w:r>
        <w:t>Risk Management</w:t>
      </w:r>
      <w:bookmarkEnd w:id="503"/>
    </w:p>
    <w:p w:rsidR="00B131BB" w:rsidRDefault="00B131BB" w:rsidP="003F3D97"/>
    <w:p w:rsidR="00B131BB" w:rsidRPr="003F3D97" w:rsidRDefault="00B131BB" w:rsidP="003F3D97">
      <w:r>
        <w:t>This chapter lists the possible risks that may appear during the following system implementation phases. The CORPORATE OFFICE SOLUTIONS and MATRICIA project teams must analyze these factors and come up with solutions to minimize these risks and ensure the CRM system will be correctly implemented and used.</w:t>
      </w:r>
    </w:p>
    <w:p w:rsidR="00B131BB" w:rsidRDefault="00B131BB" w:rsidP="005E6A04">
      <w:pPr>
        <w:rPr>
          <w:noProof/>
          <w:lang w:val="ro-RO"/>
        </w:rPr>
      </w:pPr>
    </w:p>
    <w:tbl>
      <w:tblPr>
        <w:tblW w:w="0" w:type="auto"/>
        <w:tblBorders>
          <w:top w:val="single" w:sz="8" w:space="0" w:color="4F81BD"/>
          <w:left w:val="single" w:sz="8" w:space="0" w:color="4F81BD"/>
          <w:bottom w:val="single" w:sz="8" w:space="0" w:color="4F81BD"/>
          <w:right w:val="single" w:sz="8" w:space="0" w:color="4F81BD"/>
        </w:tblBorders>
        <w:tblLook w:val="00A0"/>
      </w:tblPr>
      <w:tblGrid>
        <w:gridCol w:w="534"/>
        <w:gridCol w:w="4252"/>
        <w:gridCol w:w="3969"/>
        <w:gridCol w:w="1028"/>
      </w:tblGrid>
      <w:tr w:rsidR="00B131BB" w:rsidRPr="0090491B" w:rsidTr="0090491B">
        <w:tc>
          <w:tcPr>
            <w:tcW w:w="534" w:type="dxa"/>
            <w:tcBorders>
              <w:top w:val="single" w:sz="8" w:space="0" w:color="4F81BD"/>
              <w:bottom w:val="single" w:sz="8" w:space="0" w:color="4F81BD"/>
            </w:tcBorders>
            <w:shd w:val="clear" w:color="auto" w:fill="4F81BD"/>
          </w:tcPr>
          <w:p w:rsidR="00B131BB" w:rsidRPr="0090491B" w:rsidRDefault="00B131BB" w:rsidP="0090491B">
            <w:pPr>
              <w:spacing w:after="0" w:line="240" w:lineRule="auto"/>
              <w:rPr>
                <w:b/>
                <w:bCs/>
                <w:noProof/>
                <w:color w:val="FFFFFF"/>
                <w:lang w:val="ro-RO"/>
              </w:rPr>
            </w:pPr>
            <w:r w:rsidRPr="0090491B">
              <w:rPr>
                <w:b/>
                <w:bCs/>
                <w:noProof/>
                <w:color w:val="FFFFFF"/>
                <w:lang w:val="ro-RO"/>
              </w:rPr>
              <w:t>Ref</w:t>
            </w:r>
          </w:p>
        </w:tc>
        <w:tc>
          <w:tcPr>
            <w:tcW w:w="4252" w:type="dxa"/>
            <w:tcBorders>
              <w:top w:val="single" w:sz="8" w:space="0" w:color="4F81BD"/>
              <w:bottom w:val="single" w:sz="8" w:space="0" w:color="4F81BD"/>
            </w:tcBorders>
            <w:shd w:val="clear" w:color="auto" w:fill="4F81BD"/>
          </w:tcPr>
          <w:p w:rsidR="00B131BB" w:rsidRPr="0090491B" w:rsidRDefault="00B131BB" w:rsidP="0090491B">
            <w:pPr>
              <w:spacing w:after="0" w:line="240" w:lineRule="auto"/>
              <w:rPr>
                <w:b/>
                <w:bCs/>
                <w:noProof/>
                <w:color w:val="FFFFFF"/>
                <w:lang w:val="ro-RO"/>
              </w:rPr>
            </w:pPr>
            <w:r w:rsidRPr="0090491B">
              <w:rPr>
                <w:b/>
                <w:bCs/>
                <w:noProof/>
                <w:color w:val="FFFFFF"/>
                <w:lang w:val="ro-RO"/>
              </w:rPr>
              <w:t>Risk</w:t>
            </w:r>
          </w:p>
        </w:tc>
        <w:tc>
          <w:tcPr>
            <w:tcW w:w="3969" w:type="dxa"/>
            <w:tcBorders>
              <w:top w:val="single" w:sz="8" w:space="0" w:color="4F81BD"/>
              <w:bottom w:val="single" w:sz="8" w:space="0" w:color="4F81BD"/>
            </w:tcBorders>
            <w:shd w:val="clear" w:color="auto" w:fill="4F81BD"/>
          </w:tcPr>
          <w:p w:rsidR="00B131BB" w:rsidRPr="0090491B" w:rsidRDefault="00B131BB" w:rsidP="0090491B">
            <w:pPr>
              <w:spacing w:after="0" w:line="240" w:lineRule="auto"/>
              <w:rPr>
                <w:b/>
                <w:bCs/>
                <w:noProof/>
                <w:color w:val="FFFFFF"/>
                <w:lang w:val="ro-RO"/>
              </w:rPr>
            </w:pPr>
            <w:r w:rsidRPr="0090491B">
              <w:rPr>
                <w:b/>
                <w:bCs/>
                <w:noProof/>
                <w:color w:val="FFFFFF"/>
                <w:lang w:val="ro-RO"/>
              </w:rPr>
              <w:t>Risk Mitigation</w:t>
            </w:r>
          </w:p>
        </w:tc>
        <w:tc>
          <w:tcPr>
            <w:tcW w:w="1028" w:type="dxa"/>
            <w:tcBorders>
              <w:top w:val="single" w:sz="8" w:space="0" w:color="4F81BD"/>
              <w:bottom w:val="single" w:sz="8" w:space="0" w:color="4F81BD"/>
            </w:tcBorders>
            <w:shd w:val="clear" w:color="auto" w:fill="4F81BD"/>
          </w:tcPr>
          <w:p w:rsidR="00B131BB" w:rsidRPr="0090491B" w:rsidRDefault="00B131BB" w:rsidP="0090491B">
            <w:pPr>
              <w:spacing w:after="0" w:line="240" w:lineRule="auto"/>
              <w:rPr>
                <w:b/>
                <w:bCs/>
                <w:noProof/>
                <w:color w:val="FFFFFF"/>
                <w:lang w:val="ro-RO"/>
              </w:rPr>
            </w:pPr>
            <w:r w:rsidRPr="0090491B">
              <w:rPr>
                <w:b/>
                <w:bCs/>
                <w:noProof/>
                <w:color w:val="FFFFFF"/>
                <w:lang w:val="ro-RO"/>
              </w:rPr>
              <w:t xml:space="preserve">Impact </w:t>
            </w:r>
          </w:p>
        </w:tc>
      </w:tr>
      <w:tr w:rsidR="00B131BB" w:rsidRPr="0090491B" w:rsidTr="0090491B">
        <w:tc>
          <w:tcPr>
            <w:tcW w:w="534" w:type="dxa"/>
            <w:tcBorders>
              <w:top w:val="single" w:sz="8" w:space="0" w:color="4F81BD"/>
              <w:bottom w:val="single" w:sz="8" w:space="0" w:color="4F81BD"/>
            </w:tcBorders>
            <w:shd w:val="clear" w:color="auto" w:fill="E5B8B7"/>
          </w:tcPr>
          <w:p w:rsidR="00B131BB" w:rsidRPr="0090491B" w:rsidRDefault="00B131BB" w:rsidP="0090491B">
            <w:pPr>
              <w:numPr>
                <w:ilvl w:val="0"/>
                <w:numId w:val="41"/>
                <w:numberingChange w:id="504" w:author="corina.honcioiu" w:date="2012-03-22T09:40:00Z" w:original="%1:1:0:."/>
              </w:numPr>
              <w:spacing w:before="60" w:after="60" w:line="240" w:lineRule="auto"/>
              <w:rPr>
                <w:b/>
                <w:bCs/>
                <w:noProof/>
                <w:lang w:val="ro-RO"/>
              </w:rPr>
            </w:pPr>
          </w:p>
        </w:tc>
        <w:tc>
          <w:tcPr>
            <w:tcW w:w="4252" w:type="dxa"/>
            <w:tcBorders>
              <w:top w:val="single" w:sz="8" w:space="0" w:color="4F81BD"/>
              <w:bottom w:val="single" w:sz="8" w:space="0" w:color="4F81BD"/>
            </w:tcBorders>
            <w:shd w:val="clear" w:color="auto" w:fill="E5B8B7"/>
          </w:tcPr>
          <w:p w:rsidR="00B131BB" w:rsidRPr="0090491B" w:rsidRDefault="00B131BB" w:rsidP="0090491B">
            <w:pPr>
              <w:spacing w:after="0" w:line="240" w:lineRule="auto"/>
              <w:rPr>
                <w:rFonts w:cs="Calibri"/>
                <w:lang w:eastAsia="ro-RO"/>
              </w:rPr>
            </w:pPr>
            <w:r w:rsidRPr="0090491B">
              <w:rPr>
                <w:rFonts w:cs="Calibri"/>
                <w:lang w:eastAsia="ro-RO"/>
              </w:rPr>
              <w:t>Sales support responsibility distributed throughout the Sales Support Department with only one CRM user license available</w:t>
            </w:r>
          </w:p>
        </w:tc>
        <w:tc>
          <w:tcPr>
            <w:tcW w:w="3969" w:type="dxa"/>
            <w:tcBorders>
              <w:top w:val="single" w:sz="8" w:space="0" w:color="4F81BD"/>
              <w:bottom w:val="single" w:sz="8" w:space="0" w:color="4F81BD"/>
            </w:tcBorders>
            <w:shd w:val="clear" w:color="auto" w:fill="E5B8B7"/>
          </w:tcPr>
          <w:p w:rsidR="00B131BB" w:rsidRPr="0090491B" w:rsidRDefault="00B131BB" w:rsidP="0090491B">
            <w:pPr>
              <w:spacing w:after="0" w:line="240" w:lineRule="auto"/>
              <w:rPr>
                <w:rFonts w:cs="Calibri"/>
                <w:lang w:eastAsia="ro-RO"/>
              </w:rPr>
            </w:pPr>
            <w:r w:rsidRPr="0090491B">
              <w:rPr>
                <w:rFonts w:cs="Calibri"/>
                <w:lang w:eastAsia="ro-RO"/>
              </w:rPr>
              <w:t xml:space="preserve">Assigning the responsibility to a single </w:t>
            </w:r>
            <w:r w:rsidRPr="0090491B">
              <w:rPr>
                <w:rFonts w:cs="Calibri"/>
                <w:b/>
                <w:lang w:eastAsia="ro-RO"/>
              </w:rPr>
              <w:t>designated</w:t>
            </w:r>
            <w:r w:rsidRPr="0090491B">
              <w:rPr>
                <w:rFonts w:cs="Calibri"/>
                <w:lang w:eastAsia="ro-RO"/>
              </w:rPr>
              <w:t xml:space="preserve"> person in the department or acquiring more CRM user licenses</w:t>
            </w:r>
          </w:p>
        </w:tc>
        <w:tc>
          <w:tcPr>
            <w:tcW w:w="1028" w:type="dxa"/>
            <w:tcBorders>
              <w:top w:val="single" w:sz="8" w:space="0" w:color="4F81BD"/>
              <w:bottom w:val="single" w:sz="8" w:space="0" w:color="4F81BD"/>
            </w:tcBorders>
            <w:shd w:val="clear" w:color="auto" w:fill="E5B8B7"/>
          </w:tcPr>
          <w:p w:rsidR="00B131BB" w:rsidRPr="0090491B" w:rsidRDefault="00B131BB" w:rsidP="0090491B">
            <w:pPr>
              <w:spacing w:after="0" w:line="240" w:lineRule="auto"/>
              <w:rPr>
                <w:noProof/>
                <w:lang w:val="ro-RO"/>
              </w:rPr>
            </w:pPr>
            <w:r w:rsidRPr="0090491B">
              <w:rPr>
                <w:noProof/>
                <w:lang w:val="ro-RO"/>
              </w:rPr>
              <w:t>Major</w:t>
            </w:r>
          </w:p>
        </w:tc>
      </w:tr>
      <w:tr w:rsidR="00B131BB" w:rsidRPr="0090491B" w:rsidTr="0090491B">
        <w:tc>
          <w:tcPr>
            <w:tcW w:w="534" w:type="dxa"/>
            <w:tcBorders>
              <w:top w:val="single" w:sz="8" w:space="0" w:color="4F81BD"/>
              <w:bottom w:val="single" w:sz="8" w:space="0" w:color="4F81BD"/>
            </w:tcBorders>
            <w:shd w:val="clear" w:color="auto" w:fill="E5B8B7"/>
          </w:tcPr>
          <w:p w:rsidR="00B131BB" w:rsidRPr="0090491B" w:rsidRDefault="00B131BB" w:rsidP="0090491B">
            <w:pPr>
              <w:numPr>
                <w:ilvl w:val="0"/>
                <w:numId w:val="41"/>
                <w:numberingChange w:id="505" w:author="corina.honcioiu" w:date="2012-03-22T09:40:00Z" w:original="%1:2:0:."/>
              </w:numPr>
              <w:spacing w:before="60" w:after="60" w:line="240" w:lineRule="auto"/>
              <w:rPr>
                <w:b/>
                <w:bCs/>
                <w:noProof/>
                <w:lang w:val="ro-RO"/>
              </w:rPr>
            </w:pPr>
          </w:p>
        </w:tc>
        <w:tc>
          <w:tcPr>
            <w:tcW w:w="4252" w:type="dxa"/>
            <w:tcBorders>
              <w:top w:val="single" w:sz="8" w:space="0" w:color="4F81BD"/>
              <w:bottom w:val="single" w:sz="8" w:space="0" w:color="4F81BD"/>
            </w:tcBorders>
            <w:shd w:val="clear" w:color="auto" w:fill="E5B8B7"/>
          </w:tcPr>
          <w:p w:rsidR="00B131BB" w:rsidRPr="0090491B" w:rsidRDefault="00B131BB" w:rsidP="0090491B">
            <w:pPr>
              <w:spacing w:after="0" w:line="240" w:lineRule="auto"/>
              <w:rPr>
                <w:noProof/>
                <w:lang w:val="ro-RO"/>
              </w:rPr>
            </w:pPr>
            <w:r w:rsidRPr="0090491B">
              <w:rPr>
                <w:rFonts w:cs="Calibri"/>
                <w:lang w:eastAsia="ro-RO"/>
              </w:rPr>
              <w:t>Continually maintaining the accounts, addresses, contacts, buildings and tenants database with up to date information</w:t>
            </w:r>
          </w:p>
        </w:tc>
        <w:tc>
          <w:tcPr>
            <w:tcW w:w="3969" w:type="dxa"/>
            <w:tcBorders>
              <w:top w:val="single" w:sz="8" w:space="0" w:color="4F81BD"/>
              <w:bottom w:val="single" w:sz="8" w:space="0" w:color="4F81BD"/>
            </w:tcBorders>
            <w:shd w:val="clear" w:color="auto" w:fill="E5B8B7"/>
          </w:tcPr>
          <w:p w:rsidR="00B131BB" w:rsidRPr="0090491B" w:rsidRDefault="00B131BB" w:rsidP="0090491B">
            <w:pPr>
              <w:spacing w:after="0" w:line="240" w:lineRule="auto"/>
              <w:rPr>
                <w:noProof/>
                <w:lang w:val="ro-RO"/>
              </w:rPr>
            </w:pPr>
            <w:r w:rsidRPr="0090491B">
              <w:rPr>
                <w:rFonts w:cs="Calibri"/>
                <w:lang w:eastAsia="ro-RO"/>
              </w:rPr>
              <w:t xml:space="preserve">Assigning the responsibility to a single </w:t>
            </w:r>
            <w:r w:rsidRPr="0090491B">
              <w:rPr>
                <w:rFonts w:cs="Calibri"/>
                <w:b/>
                <w:lang w:eastAsia="ro-RO"/>
              </w:rPr>
              <w:t>designated</w:t>
            </w:r>
            <w:r w:rsidRPr="0090491B">
              <w:rPr>
                <w:rFonts w:cs="Calibri"/>
                <w:lang w:eastAsia="ro-RO"/>
              </w:rPr>
              <w:t xml:space="preserve"> person in the organization (CRM officer)</w:t>
            </w:r>
          </w:p>
        </w:tc>
        <w:tc>
          <w:tcPr>
            <w:tcW w:w="1028" w:type="dxa"/>
            <w:tcBorders>
              <w:top w:val="single" w:sz="8" w:space="0" w:color="4F81BD"/>
              <w:bottom w:val="single" w:sz="8" w:space="0" w:color="4F81BD"/>
            </w:tcBorders>
            <w:shd w:val="clear" w:color="auto" w:fill="E5B8B7"/>
          </w:tcPr>
          <w:p w:rsidR="00B131BB" w:rsidRPr="0090491B" w:rsidRDefault="00B131BB" w:rsidP="0090491B">
            <w:pPr>
              <w:spacing w:after="0" w:line="240" w:lineRule="auto"/>
              <w:rPr>
                <w:noProof/>
                <w:lang w:val="ro-RO"/>
              </w:rPr>
            </w:pPr>
            <w:r w:rsidRPr="0090491B">
              <w:rPr>
                <w:noProof/>
                <w:lang w:val="ro-RO"/>
              </w:rPr>
              <w:t>Major</w:t>
            </w:r>
          </w:p>
        </w:tc>
      </w:tr>
      <w:tr w:rsidR="00B131BB" w:rsidRPr="0090491B" w:rsidTr="0090491B">
        <w:tc>
          <w:tcPr>
            <w:tcW w:w="534" w:type="dxa"/>
            <w:tcBorders>
              <w:top w:val="single" w:sz="8" w:space="0" w:color="4F81BD"/>
              <w:bottom w:val="single" w:sz="8" w:space="0" w:color="4F81BD"/>
            </w:tcBorders>
            <w:shd w:val="clear" w:color="auto" w:fill="FDE9D9"/>
          </w:tcPr>
          <w:p w:rsidR="00B131BB" w:rsidRPr="0090491B" w:rsidRDefault="00B131BB" w:rsidP="0090491B">
            <w:pPr>
              <w:numPr>
                <w:ilvl w:val="0"/>
                <w:numId w:val="41"/>
                <w:numberingChange w:id="506" w:author="corina.honcioiu" w:date="2012-03-22T09:40:00Z" w:original="%1:3:0:."/>
              </w:numPr>
              <w:spacing w:before="60" w:after="60" w:line="240" w:lineRule="auto"/>
              <w:rPr>
                <w:b/>
                <w:bCs/>
                <w:noProof/>
                <w:lang w:val="ro-RO"/>
              </w:rPr>
            </w:pPr>
          </w:p>
        </w:tc>
        <w:tc>
          <w:tcPr>
            <w:tcW w:w="4252" w:type="dxa"/>
            <w:tcBorders>
              <w:top w:val="single" w:sz="8" w:space="0" w:color="4F81BD"/>
              <w:bottom w:val="single" w:sz="8" w:space="0" w:color="4F81BD"/>
            </w:tcBorders>
            <w:shd w:val="clear" w:color="auto" w:fill="FDE9D9"/>
          </w:tcPr>
          <w:p w:rsidR="00B131BB" w:rsidRPr="0090491B" w:rsidRDefault="00B131BB" w:rsidP="0090491B">
            <w:pPr>
              <w:spacing w:after="0" w:line="240" w:lineRule="auto"/>
              <w:rPr>
                <w:noProof/>
              </w:rPr>
            </w:pPr>
            <w:r w:rsidRPr="0090491B">
              <w:rPr>
                <w:rFonts w:cs="Calibri"/>
                <w:lang w:eastAsia="ro-RO"/>
              </w:rPr>
              <w:t>Initial import data consistency</w:t>
            </w:r>
          </w:p>
        </w:tc>
        <w:tc>
          <w:tcPr>
            <w:tcW w:w="3969" w:type="dxa"/>
            <w:tcBorders>
              <w:top w:val="single" w:sz="8" w:space="0" w:color="4F81BD"/>
              <w:bottom w:val="single" w:sz="8" w:space="0" w:color="4F81BD"/>
            </w:tcBorders>
            <w:shd w:val="clear" w:color="auto" w:fill="FDE9D9"/>
          </w:tcPr>
          <w:p w:rsidR="00B131BB" w:rsidRPr="0090491B" w:rsidRDefault="00B131BB" w:rsidP="0090491B">
            <w:pPr>
              <w:spacing w:after="0" w:line="240" w:lineRule="auto"/>
              <w:rPr>
                <w:noProof/>
              </w:rPr>
            </w:pPr>
            <w:r w:rsidRPr="0090491B">
              <w:rPr>
                <w:noProof/>
              </w:rPr>
              <w:t>Matricia team will provide the import layouts as soon as possible with sample data within. COS team will plan in due time tasks for data preparation and allocate people responsible.</w:t>
            </w:r>
          </w:p>
        </w:tc>
        <w:tc>
          <w:tcPr>
            <w:tcW w:w="1028" w:type="dxa"/>
            <w:tcBorders>
              <w:top w:val="single" w:sz="8" w:space="0" w:color="4F81BD"/>
              <w:bottom w:val="single" w:sz="8" w:space="0" w:color="4F81BD"/>
            </w:tcBorders>
            <w:shd w:val="clear" w:color="auto" w:fill="FDE9D9"/>
          </w:tcPr>
          <w:p w:rsidR="00B131BB" w:rsidRPr="0090491B" w:rsidRDefault="00B131BB" w:rsidP="0090491B">
            <w:pPr>
              <w:spacing w:after="0" w:line="240" w:lineRule="auto"/>
              <w:rPr>
                <w:noProof/>
                <w:lang w:val="ro-RO"/>
              </w:rPr>
            </w:pPr>
            <w:r w:rsidRPr="0090491B">
              <w:rPr>
                <w:noProof/>
                <w:lang w:val="ro-RO"/>
              </w:rPr>
              <w:t>Medium</w:t>
            </w:r>
          </w:p>
        </w:tc>
      </w:tr>
      <w:tr w:rsidR="00B131BB" w:rsidRPr="0090491B" w:rsidTr="0090491B">
        <w:tc>
          <w:tcPr>
            <w:tcW w:w="534" w:type="dxa"/>
            <w:tcBorders>
              <w:top w:val="single" w:sz="8" w:space="0" w:color="4F81BD"/>
              <w:bottom w:val="single" w:sz="8" w:space="0" w:color="4F81BD"/>
            </w:tcBorders>
            <w:shd w:val="clear" w:color="auto" w:fill="FDE9D9"/>
          </w:tcPr>
          <w:p w:rsidR="00B131BB" w:rsidRPr="0090491B" w:rsidRDefault="00B131BB" w:rsidP="0090491B">
            <w:pPr>
              <w:numPr>
                <w:ilvl w:val="0"/>
                <w:numId w:val="41"/>
                <w:numberingChange w:id="507" w:author="corina.honcioiu" w:date="2012-03-22T09:40:00Z" w:original="%1:4:0:."/>
              </w:numPr>
              <w:spacing w:before="60" w:after="60" w:line="240" w:lineRule="auto"/>
              <w:rPr>
                <w:b/>
                <w:bCs/>
                <w:noProof/>
                <w:lang w:val="ro-RO"/>
              </w:rPr>
            </w:pPr>
          </w:p>
        </w:tc>
        <w:tc>
          <w:tcPr>
            <w:tcW w:w="4252" w:type="dxa"/>
            <w:tcBorders>
              <w:top w:val="single" w:sz="8" w:space="0" w:color="4F81BD"/>
              <w:bottom w:val="single" w:sz="8" w:space="0" w:color="4F81BD"/>
            </w:tcBorders>
            <w:shd w:val="clear" w:color="auto" w:fill="FDE9D9"/>
          </w:tcPr>
          <w:p w:rsidR="00B131BB" w:rsidRPr="0090491B" w:rsidRDefault="00B131BB" w:rsidP="0090491B">
            <w:pPr>
              <w:spacing w:after="0" w:line="240" w:lineRule="auto"/>
              <w:rPr>
                <w:rFonts w:cs="Calibri"/>
                <w:lang w:eastAsia="ro-RO"/>
              </w:rPr>
            </w:pPr>
            <w:r w:rsidRPr="0090491B">
              <w:rPr>
                <w:rFonts w:cs="Calibri"/>
                <w:lang w:eastAsia="ro-RO"/>
              </w:rPr>
              <w:t>Low end user system adoption and utilization during initial roll-out</w:t>
            </w:r>
          </w:p>
        </w:tc>
        <w:tc>
          <w:tcPr>
            <w:tcW w:w="3969" w:type="dxa"/>
            <w:tcBorders>
              <w:top w:val="single" w:sz="8" w:space="0" w:color="4F81BD"/>
              <w:bottom w:val="single" w:sz="8" w:space="0" w:color="4F81BD"/>
            </w:tcBorders>
            <w:shd w:val="clear" w:color="auto" w:fill="FDE9D9"/>
          </w:tcPr>
          <w:p w:rsidR="00B131BB" w:rsidRPr="0090491B" w:rsidRDefault="00B131BB" w:rsidP="0090491B">
            <w:pPr>
              <w:spacing w:after="0" w:line="240" w:lineRule="auto"/>
              <w:rPr>
                <w:noProof/>
              </w:rPr>
            </w:pPr>
            <w:r w:rsidRPr="0090491B">
              <w:rPr>
                <w:rFonts w:cs="Calibri"/>
                <w:lang w:eastAsia="ro-RO"/>
              </w:rPr>
              <w:t>Executive sponsorship strong enough to drive users to use the solution; Internal communication plan</w:t>
            </w:r>
          </w:p>
        </w:tc>
        <w:tc>
          <w:tcPr>
            <w:tcW w:w="1028" w:type="dxa"/>
            <w:tcBorders>
              <w:top w:val="single" w:sz="8" w:space="0" w:color="4F81BD"/>
              <w:bottom w:val="single" w:sz="8" w:space="0" w:color="4F81BD"/>
            </w:tcBorders>
            <w:shd w:val="clear" w:color="auto" w:fill="FDE9D9"/>
          </w:tcPr>
          <w:p w:rsidR="00B131BB" w:rsidRPr="0090491B" w:rsidRDefault="00B131BB" w:rsidP="0090491B">
            <w:pPr>
              <w:spacing w:after="0" w:line="240" w:lineRule="auto"/>
              <w:rPr>
                <w:noProof/>
                <w:lang w:val="ro-RO"/>
              </w:rPr>
            </w:pPr>
            <w:r w:rsidRPr="0090491B">
              <w:rPr>
                <w:noProof/>
                <w:lang w:val="ro-RO"/>
              </w:rPr>
              <w:t>Medium</w:t>
            </w:r>
          </w:p>
        </w:tc>
      </w:tr>
      <w:bookmarkEnd w:id="502"/>
    </w:tbl>
    <w:p w:rsidR="00B131BB" w:rsidRPr="0083411A" w:rsidRDefault="00B131BB" w:rsidP="0083411A">
      <w:pPr>
        <w:rPr>
          <w:rStyle w:val="EstiloCuerpo"/>
          <w:b/>
          <w:sz w:val="22"/>
        </w:rPr>
      </w:pPr>
    </w:p>
    <w:sectPr w:rsidR="00B131BB" w:rsidRPr="0083411A" w:rsidSect="002B281B">
      <w:headerReference w:type="default" r:id="rId27"/>
      <w:footerReference w:type="default" r:id="rId28"/>
      <w:pgSz w:w="11907" w:h="16839" w:code="9"/>
      <w:pgMar w:top="1088" w:right="720" w:bottom="720" w:left="720" w:header="540" w:footer="720" w:gutter="245"/>
      <w:pgNumType w:start="0"/>
      <w:cols w:space="720"/>
      <w:titlePg/>
      <w:rtlGutter/>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31BB" w:rsidRDefault="00B131BB">
      <w:r>
        <w:separator/>
      </w:r>
    </w:p>
  </w:endnote>
  <w:endnote w:type="continuationSeparator" w:id="0">
    <w:p w:rsidR="00B131BB" w:rsidRDefault="00B131B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emens Sans">
    <w:altName w:val="Times New Roman"/>
    <w:panose1 w:val="00000000000000000000"/>
    <w:charset w:val="00"/>
    <w:family w:val="auto"/>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Segoe UI">
    <w:altName w:val="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1BB" w:rsidRDefault="00B131BB" w:rsidP="00C730D0">
    <w:pPr>
      <w:pStyle w:val="Footer"/>
      <w:jc w:val="center"/>
      <w:rPr>
        <w:rFonts w:cs="Arial"/>
        <w:sz w:val="18"/>
        <w:szCs w:val="18"/>
      </w:rPr>
    </w:pPr>
  </w:p>
  <w:p w:rsidR="00B131BB" w:rsidRDefault="00B131BB" w:rsidP="00C730D0">
    <w:pPr>
      <w:pStyle w:val="Footer"/>
      <w:jc w:val="center"/>
      <w:rPr>
        <w:rFonts w:cs="Arial"/>
        <w:sz w:val="18"/>
        <w:szCs w:val="18"/>
      </w:rPr>
    </w:pPr>
    <w:r>
      <w:rPr>
        <w:rFonts w:cs="Arial"/>
        <w:sz w:val="18"/>
        <w:szCs w:val="18"/>
      </w:rPr>
      <w:t xml:space="preserve">Matricia Solutions S.R.L. ● Tel. +40 21 2071240 ● Fax +40 21 2071231 ● </w:t>
    </w:r>
    <w:hyperlink r:id="rId1" w:history="1">
      <w:r>
        <w:rPr>
          <w:rStyle w:val="Hyperlink"/>
          <w:rFonts w:cs="Arial"/>
          <w:sz w:val="18"/>
          <w:szCs w:val="18"/>
        </w:rPr>
        <w:t>www.matricia.ro</w:t>
      </w:r>
    </w:hyperlink>
  </w:p>
  <w:p w:rsidR="00B131BB" w:rsidRDefault="00B131BB">
    <w:pPr>
      <w:pStyle w:val="Footer"/>
      <w:tabs>
        <w:tab w:val="clear" w:pos="4320"/>
        <w:tab w:val="clear" w:pos="8640"/>
      </w:tabs>
      <w:jc w:val="center"/>
      <w:rPr>
        <w:szCs w:val="20"/>
      </w:rPr>
    </w:pPr>
  </w:p>
  <w:p w:rsidR="00B131BB" w:rsidRDefault="00B131BB">
    <w:pPr>
      <w:pStyle w:val="Footer"/>
      <w:tabs>
        <w:tab w:val="clear" w:pos="4320"/>
        <w:tab w:val="clear" w:pos="8640"/>
      </w:tabs>
      <w:jc w:val="center"/>
      <w:rPr>
        <w:szCs w:val="20"/>
      </w:rPr>
    </w:pPr>
    <w:r w:rsidRPr="002B281B">
      <w:rPr>
        <w:szCs w:val="20"/>
      </w:rPr>
      <w:fldChar w:fldCharType="begin"/>
    </w:r>
    <w:r w:rsidRPr="002B281B">
      <w:rPr>
        <w:szCs w:val="20"/>
      </w:rPr>
      <w:instrText xml:space="preserve"> PAGE   \* MERGEFORMAT </w:instrText>
    </w:r>
    <w:r w:rsidRPr="002B281B">
      <w:rPr>
        <w:szCs w:val="20"/>
      </w:rPr>
      <w:fldChar w:fldCharType="separate"/>
    </w:r>
    <w:r w:rsidRPr="00A175C7">
      <w:rPr>
        <w:noProof/>
        <w:sz w:val="20"/>
        <w:szCs w:val="20"/>
      </w:rPr>
      <w:t>33</w:t>
    </w:r>
    <w:r w:rsidRPr="002B281B">
      <w:rPr>
        <w:szCs w:val="20"/>
      </w:rPr>
      <w:fldChar w:fldCharType="end"/>
    </w:r>
  </w:p>
  <w:p w:rsidR="00B131BB" w:rsidRDefault="00B131BB"/>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31BB" w:rsidRDefault="00B131BB">
      <w:r>
        <w:separator/>
      </w:r>
    </w:p>
  </w:footnote>
  <w:footnote w:type="continuationSeparator" w:id="0">
    <w:p w:rsidR="00B131BB" w:rsidRDefault="00B131B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1BB" w:rsidRDefault="00B131BB" w:rsidP="00C730D0">
    <w:pPr>
      <w:pStyle w:val="Header"/>
      <w:tabs>
        <w:tab w:val="clear" w:pos="4320"/>
        <w:tab w:val="clear" w:pos="8640"/>
        <w:tab w:val="left" w:pos="8310"/>
      </w:tabs>
      <w:rPr>
        <w:b/>
        <w:sz w:val="24"/>
        <w:szCs w:val="2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2049" type="#_x0000_t75" alt="COS logo CMYK albastru simplu" style="position:absolute;margin-left:426.75pt;margin-top:-12.75pt;width:63pt;height:63pt;z-index:251660288;visibility:visible">
          <v:imagedata r:id="rId1" o:title=""/>
        </v:shape>
      </w:pict>
    </w:r>
    <w:r>
      <w:rPr>
        <w:noProof/>
      </w:rPr>
      <w:pict>
        <v:shape id="Picture 21" o:spid="_x0000_i1026" type="#_x0000_t75" alt="matricia_loho_hrz_color" style="width:190.5pt;height:40.5pt;visibility:visible">
          <v:imagedata r:id="rId2" o:title=""/>
        </v:shape>
      </w:pict>
    </w:r>
  </w:p>
  <w:p w:rsidR="00B131BB" w:rsidRDefault="00B131BB" w:rsidP="003F2315">
    <w:pPr>
      <w:pStyle w:val="Header"/>
      <w:rPr>
        <w:b/>
        <w:sz w:val="24"/>
        <w:szCs w:val="20"/>
      </w:rPr>
    </w:pPr>
  </w:p>
  <w:p w:rsidR="00B131BB" w:rsidRPr="002B281B" w:rsidRDefault="00B131BB" w:rsidP="003F2315">
    <w:pPr>
      <w:pStyle w:val="Header"/>
      <w:rPr>
        <w:b/>
        <w:sz w:val="24"/>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74A4570E"/>
    <w:lvl w:ilvl="0">
      <w:start w:val="1"/>
      <w:numFmt w:val="bullet"/>
      <w:lvlText w:val=""/>
      <w:lvlJc w:val="left"/>
      <w:pPr>
        <w:tabs>
          <w:tab w:val="num" w:pos="360"/>
        </w:tabs>
        <w:ind w:left="360" w:hanging="360"/>
      </w:pPr>
      <w:rPr>
        <w:rFonts w:ascii="Symbol" w:hAnsi="Symbol" w:hint="default"/>
      </w:rPr>
    </w:lvl>
  </w:abstractNum>
  <w:abstractNum w:abstractNumId="1">
    <w:nsid w:val="003E0516"/>
    <w:multiLevelType w:val="multilevel"/>
    <w:tmpl w:val="C1C2C0C0"/>
    <w:lvl w:ilvl="0">
      <w:start w:val="1"/>
      <w:numFmt w:val="decimal"/>
      <w:lvlRestart w:val="0"/>
      <w:pStyle w:val="NumHeading1"/>
      <w:lvlText w:val="%1"/>
      <w:lvlJc w:val="left"/>
      <w:pPr>
        <w:tabs>
          <w:tab w:val="num" w:pos="794"/>
        </w:tabs>
        <w:ind w:left="794" w:hanging="794"/>
      </w:pPr>
      <w:rPr>
        <w:rFonts w:cs="Times New Roman" w:hint="default"/>
      </w:rPr>
    </w:lvl>
    <w:lvl w:ilvl="1">
      <w:start w:val="1"/>
      <w:numFmt w:val="decimal"/>
      <w:lvlText w:val="%1.%2"/>
      <w:lvlJc w:val="left"/>
      <w:pPr>
        <w:tabs>
          <w:tab w:val="num" w:pos="936"/>
        </w:tabs>
        <w:ind w:left="936" w:hanging="794"/>
      </w:pPr>
      <w:rPr>
        <w:rFonts w:cs="Times New Roman" w:hint="default"/>
        <w:b/>
        <w:i w:val="0"/>
      </w:rPr>
    </w:lvl>
    <w:lvl w:ilvl="2">
      <w:start w:val="1"/>
      <w:numFmt w:val="decimal"/>
      <w:lvlText w:val="%1.%2.%3"/>
      <w:lvlJc w:val="left"/>
      <w:pPr>
        <w:tabs>
          <w:tab w:val="num" w:pos="1021"/>
        </w:tabs>
        <w:ind w:left="1021" w:hanging="1021"/>
      </w:pPr>
      <w:rPr>
        <w:rFonts w:cs="Times New Roman" w:hint="default"/>
      </w:rPr>
    </w:lvl>
    <w:lvl w:ilvl="3">
      <w:start w:val="1"/>
      <w:numFmt w:val="decimal"/>
      <w:lvlText w:val="%1.%2.%3.%4"/>
      <w:lvlJc w:val="left"/>
      <w:pPr>
        <w:tabs>
          <w:tab w:val="num" w:pos="1247"/>
        </w:tabs>
        <w:ind w:left="1247" w:hanging="1247"/>
      </w:pPr>
      <w:rPr>
        <w:rFonts w:cs="Times New Roman" w:hint="default"/>
      </w:rPr>
    </w:lvl>
    <w:lvl w:ilvl="4">
      <w:start w:val="1"/>
      <w:numFmt w:val="decimal"/>
      <w:lvlText w:val="%1.%2.%3.%4.%5"/>
      <w:lvlJc w:val="left"/>
      <w:pPr>
        <w:tabs>
          <w:tab w:val="num" w:pos="1474"/>
        </w:tabs>
        <w:ind w:left="1474" w:hanging="1474"/>
      </w:pPr>
      <w:rPr>
        <w:rFonts w:cs="Times New Roman" w:hint="default"/>
      </w:rPr>
    </w:lvl>
    <w:lvl w:ilvl="5">
      <w:start w:val="1"/>
      <w:numFmt w:val="decimal"/>
      <w:lvlText w:val="%2.%3.%4.%5.%6."/>
      <w:lvlJc w:val="left"/>
      <w:pPr>
        <w:tabs>
          <w:tab w:val="num" w:pos="2835"/>
        </w:tabs>
        <w:ind w:left="2835" w:hanging="2608"/>
      </w:pPr>
      <w:rPr>
        <w:rFonts w:cs="Times New Roman" w:hint="default"/>
      </w:rPr>
    </w:lvl>
    <w:lvl w:ilvl="6">
      <w:start w:val="1"/>
      <w:numFmt w:val="decimal"/>
      <w:lvlText w:val="%1.%2.%3.%4.%5.%6.%7."/>
      <w:lvlJc w:val="left"/>
      <w:pPr>
        <w:tabs>
          <w:tab w:val="num" w:pos="5627"/>
        </w:tabs>
        <w:ind w:left="3467" w:hanging="1080"/>
      </w:pPr>
      <w:rPr>
        <w:rFonts w:cs="Times New Roman" w:hint="default"/>
      </w:rPr>
    </w:lvl>
    <w:lvl w:ilvl="7">
      <w:start w:val="1"/>
      <w:numFmt w:val="upperLetter"/>
      <w:lvlRestart w:val="0"/>
      <w:pStyle w:val="HeadingAppendixOld"/>
      <w:lvlText w:val="APPENDIX %8"/>
      <w:lvlJc w:val="left"/>
      <w:pPr>
        <w:tabs>
          <w:tab w:val="num" w:pos="2155"/>
        </w:tabs>
        <w:ind w:left="2155" w:hanging="2155"/>
      </w:pPr>
      <w:rPr>
        <w:rFonts w:cs="Times New Roman" w:hint="default"/>
      </w:rPr>
    </w:lvl>
    <w:lvl w:ilvl="8">
      <w:start w:val="1"/>
      <w:numFmt w:val="upperRoman"/>
      <w:lvlRestart w:val="0"/>
      <w:pStyle w:val="HeadingPart"/>
      <w:lvlText w:val="PART %9"/>
      <w:lvlJc w:val="left"/>
      <w:pPr>
        <w:tabs>
          <w:tab w:val="num" w:pos="1418"/>
        </w:tabs>
        <w:ind w:left="1418" w:hanging="1418"/>
      </w:pPr>
      <w:rPr>
        <w:rFonts w:cs="Times New Roman" w:hint="default"/>
      </w:rPr>
    </w:lvl>
  </w:abstractNum>
  <w:abstractNum w:abstractNumId="2">
    <w:nsid w:val="00FD244A"/>
    <w:multiLevelType w:val="multilevel"/>
    <w:tmpl w:val="DB82B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5E435FC"/>
    <w:multiLevelType w:val="multilevel"/>
    <w:tmpl w:val="A9523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96800E7"/>
    <w:multiLevelType w:val="multilevel"/>
    <w:tmpl w:val="BE6CCECC"/>
    <w:lvl w:ilvl="0">
      <w:start w:val="1"/>
      <w:numFmt w:val="decimal"/>
      <w:lvlText w:val="%1."/>
      <w:lvlJc w:val="left"/>
      <w:pPr>
        <w:tabs>
          <w:tab w:val="num" w:pos="720"/>
        </w:tabs>
        <w:ind w:left="720" w:hanging="360"/>
      </w:pPr>
      <w:rPr>
        <w:rFonts w:cs="Times New Roman"/>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5">
    <w:nsid w:val="096E7544"/>
    <w:multiLevelType w:val="multilevel"/>
    <w:tmpl w:val="19DA3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9867E38"/>
    <w:multiLevelType w:val="hybridMultilevel"/>
    <w:tmpl w:val="E2707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B8035B"/>
    <w:multiLevelType w:val="multilevel"/>
    <w:tmpl w:val="F06E3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DE663DF"/>
    <w:multiLevelType w:val="hybridMultilevel"/>
    <w:tmpl w:val="761C8E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00134F8"/>
    <w:multiLevelType w:val="multilevel"/>
    <w:tmpl w:val="8FA4075A"/>
    <w:lvl w:ilvl="0">
      <w:start w:val="1"/>
      <w:numFmt w:val="decimal"/>
      <w:lvlText w:val="%1."/>
      <w:lvlJc w:val="left"/>
      <w:pPr>
        <w:tabs>
          <w:tab w:val="num" w:pos="720"/>
        </w:tabs>
        <w:ind w:left="720" w:hanging="360"/>
      </w:pPr>
      <w:rPr>
        <w:rFonts w:cs="Times New Roman"/>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0">
    <w:nsid w:val="10FB0D83"/>
    <w:multiLevelType w:val="multilevel"/>
    <w:tmpl w:val="05A84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1BD4551"/>
    <w:multiLevelType w:val="multilevel"/>
    <w:tmpl w:val="D2EC5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31C5D3F"/>
    <w:multiLevelType w:val="multilevel"/>
    <w:tmpl w:val="29DAD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62706BC"/>
    <w:multiLevelType w:val="hybridMultilevel"/>
    <w:tmpl w:val="2D34AD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8FE744F"/>
    <w:multiLevelType w:val="hybridMultilevel"/>
    <w:tmpl w:val="AA785D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3B87FAB"/>
    <w:multiLevelType w:val="multilevel"/>
    <w:tmpl w:val="ECA4EAFA"/>
    <w:styleLink w:val="Bullets"/>
    <w:lvl w:ilvl="0">
      <w:start w:val="1"/>
      <w:numFmt w:val="bullet"/>
      <w:lvlText w:val=""/>
      <w:lvlJc w:val="left"/>
      <w:pPr>
        <w:tabs>
          <w:tab w:val="num" w:pos="907"/>
        </w:tabs>
        <w:ind w:left="907" w:hanging="340"/>
      </w:pPr>
      <w:rPr>
        <w:rFonts w:ascii="Wingdings 2" w:hAnsi="Wingdings 2" w:hint="default"/>
        <w:color w:val="808080"/>
        <w:sz w:val="20"/>
      </w:rPr>
    </w:lvl>
    <w:lvl w:ilvl="1">
      <w:start w:val="1"/>
      <w:numFmt w:val="bullet"/>
      <w:lvlText w:val=""/>
      <w:lvlJc w:val="left"/>
      <w:pPr>
        <w:tabs>
          <w:tab w:val="num" w:pos="1247"/>
        </w:tabs>
        <w:ind w:left="1247" w:hanging="340"/>
      </w:pPr>
      <w:rPr>
        <w:rFonts w:ascii="Wingdings 2" w:hAnsi="Wingdings 2" w:hint="default"/>
        <w:b w:val="0"/>
        <w:i w:val="0"/>
        <w:color w:val="808080"/>
        <w:sz w:val="20"/>
      </w:rPr>
    </w:lvl>
    <w:lvl w:ilvl="2">
      <w:start w:val="1"/>
      <w:numFmt w:val="bullet"/>
      <w:lvlText w:val=""/>
      <w:lvlJc w:val="left"/>
      <w:pPr>
        <w:tabs>
          <w:tab w:val="num" w:pos="1588"/>
        </w:tabs>
        <w:ind w:left="1588" w:hanging="341"/>
      </w:pPr>
      <w:rPr>
        <w:rFonts w:ascii="Wingdings 2" w:hAnsi="Wingdings 2" w:hint="default"/>
        <w:color w:val="808080"/>
        <w:sz w:val="20"/>
      </w:rPr>
    </w:lvl>
    <w:lvl w:ilvl="3">
      <w:start w:val="1"/>
      <w:numFmt w:val="bullet"/>
      <w:lvlText w:val=""/>
      <w:lvlJc w:val="left"/>
      <w:pPr>
        <w:tabs>
          <w:tab w:val="num" w:pos="1928"/>
        </w:tabs>
        <w:ind w:left="1928" w:hanging="340"/>
      </w:pPr>
      <w:rPr>
        <w:rFonts w:ascii="Wingdings 2" w:hAnsi="Wingdings 2" w:hint="default"/>
        <w:b w:val="0"/>
        <w:i w:val="0"/>
        <w:color w:val="808080"/>
        <w:sz w:val="20"/>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6">
    <w:nsid w:val="26913086"/>
    <w:multiLevelType w:val="multilevel"/>
    <w:tmpl w:val="670C9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7BC0BC2"/>
    <w:multiLevelType w:val="multilevel"/>
    <w:tmpl w:val="83B40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A442418"/>
    <w:multiLevelType w:val="hybridMultilevel"/>
    <w:tmpl w:val="C6449AF4"/>
    <w:lvl w:ilvl="0" w:tplc="8A1A8826">
      <w:start w:val="2"/>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BF3528D"/>
    <w:multiLevelType w:val="multilevel"/>
    <w:tmpl w:val="87765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DAE32F7"/>
    <w:multiLevelType w:val="hybridMultilevel"/>
    <w:tmpl w:val="D2C2D912"/>
    <w:lvl w:ilvl="0" w:tplc="0418000F">
      <w:start w:val="1"/>
      <w:numFmt w:val="decimal"/>
      <w:lvlText w:val="%1."/>
      <w:lvlJc w:val="left"/>
      <w:pPr>
        <w:ind w:left="720" w:hanging="360"/>
      </w:pPr>
      <w:rPr>
        <w:rFonts w:cs="Times New Roman" w:hint="default"/>
      </w:rPr>
    </w:lvl>
    <w:lvl w:ilvl="1" w:tplc="04180019" w:tentative="1">
      <w:start w:val="1"/>
      <w:numFmt w:val="lowerLetter"/>
      <w:lvlText w:val="%2."/>
      <w:lvlJc w:val="left"/>
      <w:pPr>
        <w:ind w:left="1440" w:hanging="360"/>
      </w:pPr>
      <w:rPr>
        <w:rFonts w:cs="Times New Roman"/>
      </w:rPr>
    </w:lvl>
    <w:lvl w:ilvl="2" w:tplc="0418001B" w:tentative="1">
      <w:start w:val="1"/>
      <w:numFmt w:val="lowerRoman"/>
      <w:lvlText w:val="%3."/>
      <w:lvlJc w:val="right"/>
      <w:pPr>
        <w:ind w:left="2160" w:hanging="180"/>
      </w:pPr>
      <w:rPr>
        <w:rFonts w:cs="Times New Roman"/>
      </w:rPr>
    </w:lvl>
    <w:lvl w:ilvl="3" w:tplc="0418000F" w:tentative="1">
      <w:start w:val="1"/>
      <w:numFmt w:val="decimal"/>
      <w:lvlText w:val="%4."/>
      <w:lvlJc w:val="left"/>
      <w:pPr>
        <w:ind w:left="2880" w:hanging="360"/>
      </w:pPr>
      <w:rPr>
        <w:rFonts w:cs="Times New Roman"/>
      </w:rPr>
    </w:lvl>
    <w:lvl w:ilvl="4" w:tplc="04180019" w:tentative="1">
      <w:start w:val="1"/>
      <w:numFmt w:val="lowerLetter"/>
      <w:lvlText w:val="%5."/>
      <w:lvlJc w:val="left"/>
      <w:pPr>
        <w:ind w:left="3600" w:hanging="360"/>
      </w:pPr>
      <w:rPr>
        <w:rFonts w:cs="Times New Roman"/>
      </w:rPr>
    </w:lvl>
    <w:lvl w:ilvl="5" w:tplc="0418001B" w:tentative="1">
      <w:start w:val="1"/>
      <w:numFmt w:val="lowerRoman"/>
      <w:lvlText w:val="%6."/>
      <w:lvlJc w:val="right"/>
      <w:pPr>
        <w:ind w:left="4320" w:hanging="180"/>
      </w:pPr>
      <w:rPr>
        <w:rFonts w:cs="Times New Roman"/>
      </w:rPr>
    </w:lvl>
    <w:lvl w:ilvl="6" w:tplc="0418000F" w:tentative="1">
      <w:start w:val="1"/>
      <w:numFmt w:val="decimal"/>
      <w:lvlText w:val="%7."/>
      <w:lvlJc w:val="left"/>
      <w:pPr>
        <w:ind w:left="5040" w:hanging="360"/>
      </w:pPr>
      <w:rPr>
        <w:rFonts w:cs="Times New Roman"/>
      </w:rPr>
    </w:lvl>
    <w:lvl w:ilvl="7" w:tplc="04180019" w:tentative="1">
      <w:start w:val="1"/>
      <w:numFmt w:val="lowerLetter"/>
      <w:lvlText w:val="%8."/>
      <w:lvlJc w:val="left"/>
      <w:pPr>
        <w:ind w:left="5760" w:hanging="360"/>
      </w:pPr>
      <w:rPr>
        <w:rFonts w:cs="Times New Roman"/>
      </w:rPr>
    </w:lvl>
    <w:lvl w:ilvl="8" w:tplc="0418001B" w:tentative="1">
      <w:start w:val="1"/>
      <w:numFmt w:val="lowerRoman"/>
      <w:lvlText w:val="%9."/>
      <w:lvlJc w:val="right"/>
      <w:pPr>
        <w:ind w:left="6480" w:hanging="180"/>
      </w:pPr>
      <w:rPr>
        <w:rFonts w:cs="Times New Roman"/>
      </w:rPr>
    </w:lvl>
  </w:abstractNum>
  <w:abstractNum w:abstractNumId="21">
    <w:nsid w:val="2E594A4C"/>
    <w:multiLevelType w:val="multilevel"/>
    <w:tmpl w:val="12CED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2F0E5CE4"/>
    <w:multiLevelType w:val="multilevel"/>
    <w:tmpl w:val="E5D85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01F5423"/>
    <w:multiLevelType w:val="multilevel"/>
    <w:tmpl w:val="000AE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13624F9"/>
    <w:multiLevelType w:val="multilevel"/>
    <w:tmpl w:val="55DC4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3BC6CAD"/>
    <w:multiLevelType w:val="hybridMultilevel"/>
    <w:tmpl w:val="2E54A6AC"/>
    <w:lvl w:ilvl="0" w:tplc="737259DE">
      <w:start w:val="1"/>
      <w:numFmt w:val="bullet"/>
      <w:lvlText w:val="-"/>
      <w:lvlJc w:val="left"/>
      <w:pPr>
        <w:ind w:left="720" w:hanging="360"/>
      </w:pPr>
      <w:rPr>
        <w:rFonts w:ascii="Calibri" w:eastAsia="Times New Roman" w:hAnsi="Calibri" w:hint="default"/>
      </w:rPr>
    </w:lvl>
    <w:lvl w:ilvl="1" w:tplc="04180003" w:tentative="1">
      <w:start w:val="1"/>
      <w:numFmt w:val="bullet"/>
      <w:lvlText w:val="o"/>
      <w:lvlJc w:val="left"/>
      <w:pPr>
        <w:ind w:left="1440" w:hanging="360"/>
      </w:pPr>
      <w:rPr>
        <w:rFonts w:ascii="Courier New" w:hAnsi="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6">
    <w:nsid w:val="372A0708"/>
    <w:multiLevelType w:val="multilevel"/>
    <w:tmpl w:val="E0F82E18"/>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27">
    <w:nsid w:val="3EE6388F"/>
    <w:multiLevelType w:val="multilevel"/>
    <w:tmpl w:val="EEF24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15C2BE8"/>
    <w:multiLevelType w:val="hybridMultilevel"/>
    <w:tmpl w:val="A5760886"/>
    <w:lvl w:ilvl="0" w:tplc="8A1A8826">
      <w:start w:val="2"/>
      <w:numFmt w:val="bullet"/>
      <w:lvlText w:val="-"/>
      <w:lvlJc w:val="left"/>
      <w:pPr>
        <w:ind w:left="720" w:hanging="360"/>
      </w:pPr>
      <w:rPr>
        <w:rFonts w:ascii="Calibri" w:eastAsia="Times New Roman" w:hAnsi="Calibri" w:hint="default"/>
      </w:rPr>
    </w:lvl>
    <w:lvl w:ilvl="1" w:tplc="04180003">
      <w:start w:val="1"/>
      <w:numFmt w:val="bullet"/>
      <w:lvlText w:val="o"/>
      <w:lvlJc w:val="left"/>
      <w:pPr>
        <w:ind w:left="1440" w:hanging="360"/>
      </w:pPr>
      <w:rPr>
        <w:rFonts w:ascii="Courier New" w:hAnsi="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9">
    <w:nsid w:val="45CD01EC"/>
    <w:multiLevelType w:val="multilevel"/>
    <w:tmpl w:val="B7968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5E93AC0"/>
    <w:multiLevelType w:val="multilevel"/>
    <w:tmpl w:val="16D6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4A5B59BE"/>
    <w:multiLevelType w:val="multilevel"/>
    <w:tmpl w:val="7C64AA40"/>
    <w:lvl w:ilvl="0">
      <w:start w:val="1"/>
      <w:numFmt w:val="decimal"/>
      <w:lvlText w:val="%1."/>
      <w:lvlJc w:val="left"/>
      <w:pPr>
        <w:tabs>
          <w:tab w:val="num" w:pos="720"/>
        </w:tabs>
        <w:ind w:left="720" w:hanging="360"/>
      </w:pPr>
      <w:rPr>
        <w:rFonts w:cs="Times New Roman" w:hint="default"/>
        <w:sz w:val="20"/>
      </w:rPr>
    </w:lvl>
    <w:lvl w:ilvl="1">
      <w:start w:val="1"/>
      <w:numFmt w:val="decimal"/>
      <w:lvlText w:val="%2."/>
      <w:lvlJc w:val="left"/>
      <w:pPr>
        <w:ind w:left="1440" w:hanging="360"/>
      </w:pPr>
      <w:rPr>
        <w:rFonts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4DF90CA0"/>
    <w:multiLevelType w:val="hybridMultilevel"/>
    <w:tmpl w:val="193C71A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3">
    <w:nsid w:val="4EB42420"/>
    <w:multiLevelType w:val="multilevel"/>
    <w:tmpl w:val="43F45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35775A9"/>
    <w:multiLevelType w:val="multilevel"/>
    <w:tmpl w:val="55701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55137B3B"/>
    <w:multiLevelType w:val="multilevel"/>
    <w:tmpl w:val="9D58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5A1B088B"/>
    <w:multiLevelType w:val="hybridMultilevel"/>
    <w:tmpl w:val="2A3CA75E"/>
    <w:lvl w:ilvl="0" w:tplc="633A1178">
      <w:start w:val="1"/>
      <w:numFmt w:val="decimal"/>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nsid w:val="5FDB131A"/>
    <w:multiLevelType w:val="multilevel"/>
    <w:tmpl w:val="0E4AA99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8">
    <w:nsid w:val="62227AB5"/>
    <w:multiLevelType w:val="hybridMultilevel"/>
    <w:tmpl w:val="7CC2B14E"/>
    <w:lvl w:ilvl="0" w:tplc="0418000F">
      <w:start w:val="1"/>
      <w:numFmt w:val="decimal"/>
      <w:lvlText w:val="%1."/>
      <w:lvlJc w:val="left"/>
      <w:pPr>
        <w:ind w:left="720" w:hanging="360"/>
      </w:pPr>
      <w:rPr>
        <w:rFonts w:cs="Times New Roman" w:hint="default"/>
      </w:rPr>
    </w:lvl>
    <w:lvl w:ilvl="1" w:tplc="04180019" w:tentative="1">
      <w:start w:val="1"/>
      <w:numFmt w:val="lowerLetter"/>
      <w:lvlText w:val="%2."/>
      <w:lvlJc w:val="left"/>
      <w:pPr>
        <w:ind w:left="1440" w:hanging="360"/>
      </w:pPr>
      <w:rPr>
        <w:rFonts w:cs="Times New Roman"/>
      </w:rPr>
    </w:lvl>
    <w:lvl w:ilvl="2" w:tplc="0418001B" w:tentative="1">
      <w:start w:val="1"/>
      <w:numFmt w:val="lowerRoman"/>
      <w:lvlText w:val="%3."/>
      <w:lvlJc w:val="right"/>
      <w:pPr>
        <w:ind w:left="2160" w:hanging="180"/>
      </w:pPr>
      <w:rPr>
        <w:rFonts w:cs="Times New Roman"/>
      </w:rPr>
    </w:lvl>
    <w:lvl w:ilvl="3" w:tplc="0418000F" w:tentative="1">
      <w:start w:val="1"/>
      <w:numFmt w:val="decimal"/>
      <w:lvlText w:val="%4."/>
      <w:lvlJc w:val="left"/>
      <w:pPr>
        <w:ind w:left="2880" w:hanging="360"/>
      </w:pPr>
      <w:rPr>
        <w:rFonts w:cs="Times New Roman"/>
      </w:rPr>
    </w:lvl>
    <w:lvl w:ilvl="4" w:tplc="04180019" w:tentative="1">
      <w:start w:val="1"/>
      <w:numFmt w:val="lowerLetter"/>
      <w:lvlText w:val="%5."/>
      <w:lvlJc w:val="left"/>
      <w:pPr>
        <w:ind w:left="3600" w:hanging="360"/>
      </w:pPr>
      <w:rPr>
        <w:rFonts w:cs="Times New Roman"/>
      </w:rPr>
    </w:lvl>
    <w:lvl w:ilvl="5" w:tplc="0418001B" w:tentative="1">
      <w:start w:val="1"/>
      <w:numFmt w:val="lowerRoman"/>
      <w:lvlText w:val="%6."/>
      <w:lvlJc w:val="right"/>
      <w:pPr>
        <w:ind w:left="4320" w:hanging="180"/>
      </w:pPr>
      <w:rPr>
        <w:rFonts w:cs="Times New Roman"/>
      </w:rPr>
    </w:lvl>
    <w:lvl w:ilvl="6" w:tplc="0418000F" w:tentative="1">
      <w:start w:val="1"/>
      <w:numFmt w:val="decimal"/>
      <w:lvlText w:val="%7."/>
      <w:lvlJc w:val="left"/>
      <w:pPr>
        <w:ind w:left="5040" w:hanging="360"/>
      </w:pPr>
      <w:rPr>
        <w:rFonts w:cs="Times New Roman"/>
      </w:rPr>
    </w:lvl>
    <w:lvl w:ilvl="7" w:tplc="04180019" w:tentative="1">
      <w:start w:val="1"/>
      <w:numFmt w:val="lowerLetter"/>
      <w:lvlText w:val="%8."/>
      <w:lvlJc w:val="left"/>
      <w:pPr>
        <w:ind w:left="5760" w:hanging="360"/>
      </w:pPr>
      <w:rPr>
        <w:rFonts w:cs="Times New Roman"/>
      </w:rPr>
    </w:lvl>
    <w:lvl w:ilvl="8" w:tplc="0418001B" w:tentative="1">
      <w:start w:val="1"/>
      <w:numFmt w:val="lowerRoman"/>
      <w:lvlText w:val="%9."/>
      <w:lvlJc w:val="right"/>
      <w:pPr>
        <w:ind w:left="6480" w:hanging="180"/>
      </w:pPr>
      <w:rPr>
        <w:rFonts w:cs="Times New Roman"/>
      </w:rPr>
    </w:lvl>
  </w:abstractNum>
  <w:abstractNum w:abstractNumId="39">
    <w:nsid w:val="68386AE1"/>
    <w:multiLevelType w:val="hybridMultilevel"/>
    <w:tmpl w:val="F7787FEC"/>
    <w:lvl w:ilvl="0" w:tplc="034E3278">
      <w:start w:val="1"/>
      <w:numFmt w:val="bullet"/>
      <w:lvlText w:val=""/>
      <w:lvlJc w:val="left"/>
      <w:pPr>
        <w:ind w:left="1800" w:hanging="360"/>
      </w:pPr>
      <w:rPr>
        <w:rFonts w:ascii="Symbol" w:hAnsi="Symbol" w:hint="default"/>
      </w:rPr>
    </w:lvl>
    <w:lvl w:ilvl="1" w:tplc="6C7AEE84" w:tentative="1">
      <w:start w:val="1"/>
      <w:numFmt w:val="bullet"/>
      <w:lvlText w:val="o"/>
      <w:lvlJc w:val="left"/>
      <w:pPr>
        <w:ind w:left="2520" w:hanging="360"/>
      </w:pPr>
      <w:rPr>
        <w:rFonts w:ascii="Courier New" w:hAnsi="Courier New" w:hint="default"/>
      </w:rPr>
    </w:lvl>
    <w:lvl w:ilvl="2" w:tplc="CE089C2E" w:tentative="1">
      <w:start w:val="1"/>
      <w:numFmt w:val="bullet"/>
      <w:lvlText w:val=""/>
      <w:lvlJc w:val="left"/>
      <w:pPr>
        <w:ind w:left="3240" w:hanging="360"/>
      </w:pPr>
      <w:rPr>
        <w:rFonts w:ascii="Wingdings" w:hAnsi="Wingdings" w:hint="default"/>
      </w:rPr>
    </w:lvl>
    <w:lvl w:ilvl="3" w:tplc="41D887E0" w:tentative="1">
      <w:start w:val="1"/>
      <w:numFmt w:val="bullet"/>
      <w:lvlText w:val=""/>
      <w:lvlJc w:val="left"/>
      <w:pPr>
        <w:ind w:left="3960" w:hanging="360"/>
      </w:pPr>
      <w:rPr>
        <w:rFonts w:ascii="Symbol" w:hAnsi="Symbol" w:hint="default"/>
      </w:rPr>
    </w:lvl>
    <w:lvl w:ilvl="4" w:tplc="118C7AA2" w:tentative="1">
      <w:start w:val="1"/>
      <w:numFmt w:val="bullet"/>
      <w:lvlText w:val="o"/>
      <w:lvlJc w:val="left"/>
      <w:pPr>
        <w:ind w:left="4680" w:hanging="360"/>
      </w:pPr>
      <w:rPr>
        <w:rFonts w:ascii="Courier New" w:hAnsi="Courier New" w:hint="default"/>
      </w:rPr>
    </w:lvl>
    <w:lvl w:ilvl="5" w:tplc="12AA6E8C" w:tentative="1">
      <w:start w:val="1"/>
      <w:numFmt w:val="bullet"/>
      <w:lvlText w:val=""/>
      <w:lvlJc w:val="left"/>
      <w:pPr>
        <w:ind w:left="5400" w:hanging="360"/>
      </w:pPr>
      <w:rPr>
        <w:rFonts w:ascii="Wingdings" w:hAnsi="Wingdings" w:hint="default"/>
      </w:rPr>
    </w:lvl>
    <w:lvl w:ilvl="6" w:tplc="68421E08" w:tentative="1">
      <w:start w:val="1"/>
      <w:numFmt w:val="bullet"/>
      <w:lvlText w:val=""/>
      <w:lvlJc w:val="left"/>
      <w:pPr>
        <w:ind w:left="6120" w:hanging="360"/>
      </w:pPr>
      <w:rPr>
        <w:rFonts w:ascii="Symbol" w:hAnsi="Symbol" w:hint="default"/>
      </w:rPr>
    </w:lvl>
    <w:lvl w:ilvl="7" w:tplc="8A18638E" w:tentative="1">
      <w:start w:val="1"/>
      <w:numFmt w:val="bullet"/>
      <w:lvlText w:val="o"/>
      <w:lvlJc w:val="left"/>
      <w:pPr>
        <w:ind w:left="6840" w:hanging="360"/>
      </w:pPr>
      <w:rPr>
        <w:rFonts w:ascii="Courier New" w:hAnsi="Courier New" w:hint="default"/>
      </w:rPr>
    </w:lvl>
    <w:lvl w:ilvl="8" w:tplc="9788C7CA" w:tentative="1">
      <w:start w:val="1"/>
      <w:numFmt w:val="bullet"/>
      <w:lvlText w:val=""/>
      <w:lvlJc w:val="left"/>
      <w:pPr>
        <w:ind w:left="7560" w:hanging="360"/>
      </w:pPr>
      <w:rPr>
        <w:rFonts w:ascii="Wingdings" w:hAnsi="Wingdings" w:hint="default"/>
      </w:rPr>
    </w:lvl>
  </w:abstractNum>
  <w:abstractNum w:abstractNumId="40">
    <w:nsid w:val="68E8554E"/>
    <w:multiLevelType w:val="hybridMultilevel"/>
    <w:tmpl w:val="9CBED5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68F24F24"/>
    <w:multiLevelType w:val="hybridMultilevel"/>
    <w:tmpl w:val="ACCA55CA"/>
    <w:lvl w:ilvl="0" w:tplc="4B881B90">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2">
    <w:nsid w:val="69A35CA7"/>
    <w:multiLevelType w:val="multilevel"/>
    <w:tmpl w:val="9C0A9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8A05D6D"/>
    <w:multiLevelType w:val="multilevel"/>
    <w:tmpl w:val="C4D0D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13"/>
  </w:num>
  <w:num w:numId="8">
    <w:abstractNumId w:val="8"/>
  </w:num>
  <w:num w:numId="9">
    <w:abstractNumId w:val="26"/>
  </w:num>
  <w:num w:numId="10">
    <w:abstractNumId w:val="39"/>
  </w:num>
  <w:num w:numId="11">
    <w:abstractNumId w:val="15"/>
  </w:num>
  <w:num w:numId="12">
    <w:abstractNumId w:val="1"/>
  </w:num>
  <w:num w:numId="13">
    <w:abstractNumId w:val="40"/>
  </w:num>
  <w:num w:numId="14">
    <w:abstractNumId w:val="14"/>
  </w:num>
  <w:num w:numId="15">
    <w:abstractNumId w:val="32"/>
  </w:num>
  <w:num w:numId="16">
    <w:abstractNumId w:val="31"/>
  </w:num>
  <w:num w:numId="17">
    <w:abstractNumId w:val="5"/>
  </w:num>
  <w:num w:numId="18">
    <w:abstractNumId w:val="33"/>
  </w:num>
  <w:num w:numId="19">
    <w:abstractNumId w:val="10"/>
  </w:num>
  <w:num w:numId="20">
    <w:abstractNumId w:val="24"/>
  </w:num>
  <w:num w:numId="21">
    <w:abstractNumId w:val="23"/>
  </w:num>
  <w:num w:numId="22">
    <w:abstractNumId w:val="21"/>
  </w:num>
  <w:num w:numId="23">
    <w:abstractNumId w:val="35"/>
  </w:num>
  <w:num w:numId="24">
    <w:abstractNumId w:val="11"/>
  </w:num>
  <w:num w:numId="25">
    <w:abstractNumId w:val="3"/>
  </w:num>
  <w:num w:numId="26">
    <w:abstractNumId w:val="34"/>
  </w:num>
  <w:num w:numId="27">
    <w:abstractNumId w:val="17"/>
  </w:num>
  <w:num w:numId="28">
    <w:abstractNumId w:val="7"/>
  </w:num>
  <w:num w:numId="29">
    <w:abstractNumId w:val="12"/>
  </w:num>
  <w:num w:numId="30">
    <w:abstractNumId w:val="22"/>
  </w:num>
  <w:num w:numId="31">
    <w:abstractNumId w:val="2"/>
  </w:num>
  <w:num w:numId="32">
    <w:abstractNumId w:val="16"/>
  </w:num>
  <w:num w:numId="33">
    <w:abstractNumId w:val="43"/>
  </w:num>
  <w:num w:numId="34">
    <w:abstractNumId w:val="37"/>
    <w:lvlOverride w:ilvl="0">
      <w:startOverride w:val="1"/>
    </w:lvlOverride>
  </w:num>
  <w:num w:numId="35">
    <w:abstractNumId w:val="30"/>
  </w:num>
  <w:num w:numId="36">
    <w:abstractNumId w:val="19"/>
  </w:num>
  <w:num w:numId="37">
    <w:abstractNumId w:val="42"/>
  </w:num>
  <w:num w:numId="38">
    <w:abstractNumId w:val="29"/>
  </w:num>
  <w:num w:numId="39">
    <w:abstractNumId w:val="27"/>
  </w:num>
  <w:num w:numId="40">
    <w:abstractNumId w:val="20"/>
  </w:num>
  <w:num w:numId="41">
    <w:abstractNumId w:val="36"/>
  </w:num>
  <w:num w:numId="42">
    <w:abstractNumId w:val="38"/>
  </w:num>
  <w:num w:numId="43">
    <w:abstractNumId w:val="28"/>
  </w:num>
  <w:num w:numId="44">
    <w:abstractNumId w:val="25"/>
  </w:num>
  <w:num w:numId="45">
    <w:abstractNumId w:val="41"/>
  </w:num>
  <w:num w:numId="46">
    <w:abstractNumId w:val="9"/>
  </w:num>
  <w:num w:numId="47">
    <w:abstractNumId w:val="4"/>
  </w:num>
  <w:num w:numId="48">
    <w:abstractNumId w:val="18"/>
  </w:num>
  <w:num w:numId="49">
    <w:abstractNumId w:val="6"/>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trackRevisions/>
  <w:defaultTabStop w:val="720"/>
  <w:hyphenationZone w:val="425"/>
  <w:drawingGridHorizontalSpacing w:val="100"/>
  <w:displayHorizontalDrawingGridEvery w:val="2"/>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B355B"/>
    <w:rsid w:val="000000F4"/>
    <w:rsid w:val="000008CC"/>
    <w:rsid w:val="00001F99"/>
    <w:rsid w:val="00003443"/>
    <w:rsid w:val="00007F0C"/>
    <w:rsid w:val="00012B90"/>
    <w:rsid w:val="000142D3"/>
    <w:rsid w:val="00014364"/>
    <w:rsid w:val="0002080F"/>
    <w:rsid w:val="000249A0"/>
    <w:rsid w:val="00026117"/>
    <w:rsid w:val="00026771"/>
    <w:rsid w:val="00027D46"/>
    <w:rsid w:val="000320E8"/>
    <w:rsid w:val="000329F3"/>
    <w:rsid w:val="000342C7"/>
    <w:rsid w:val="00034B7C"/>
    <w:rsid w:val="000377A5"/>
    <w:rsid w:val="00042A96"/>
    <w:rsid w:val="00045549"/>
    <w:rsid w:val="0005276E"/>
    <w:rsid w:val="00053B5E"/>
    <w:rsid w:val="000542CE"/>
    <w:rsid w:val="00057BDD"/>
    <w:rsid w:val="00061B46"/>
    <w:rsid w:val="0006225C"/>
    <w:rsid w:val="000643C6"/>
    <w:rsid w:val="00070EE7"/>
    <w:rsid w:val="00071C08"/>
    <w:rsid w:val="00071C82"/>
    <w:rsid w:val="00072656"/>
    <w:rsid w:val="000739BF"/>
    <w:rsid w:val="00073A4B"/>
    <w:rsid w:val="00075890"/>
    <w:rsid w:val="00076381"/>
    <w:rsid w:val="00077650"/>
    <w:rsid w:val="00080515"/>
    <w:rsid w:val="000817A1"/>
    <w:rsid w:val="000826CD"/>
    <w:rsid w:val="0008276F"/>
    <w:rsid w:val="0009051A"/>
    <w:rsid w:val="00090889"/>
    <w:rsid w:val="00091331"/>
    <w:rsid w:val="000919C0"/>
    <w:rsid w:val="00091F92"/>
    <w:rsid w:val="00093990"/>
    <w:rsid w:val="00094E51"/>
    <w:rsid w:val="00096EC8"/>
    <w:rsid w:val="000A01C5"/>
    <w:rsid w:val="000A25CF"/>
    <w:rsid w:val="000A434F"/>
    <w:rsid w:val="000A5181"/>
    <w:rsid w:val="000A6452"/>
    <w:rsid w:val="000A67E5"/>
    <w:rsid w:val="000A6857"/>
    <w:rsid w:val="000A709D"/>
    <w:rsid w:val="000B0737"/>
    <w:rsid w:val="000B166F"/>
    <w:rsid w:val="000B7056"/>
    <w:rsid w:val="000B754C"/>
    <w:rsid w:val="000C04AF"/>
    <w:rsid w:val="000C14D3"/>
    <w:rsid w:val="000C232A"/>
    <w:rsid w:val="000C373C"/>
    <w:rsid w:val="000C3F9B"/>
    <w:rsid w:val="000C57FC"/>
    <w:rsid w:val="000D071B"/>
    <w:rsid w:val="000D79CA"/>
    <w:rsid w:val="000D7D7F"/>
    <w:rsid w:val="000E106B"/>
    <w:rsid w:val="000E2B9C"/>
    <w:rsid w:val="000E33CF"/>
    <w:rsid w:val="000E61B4"/>
    <w:rsid w:val="000E67F6"/>
    <w:rsid w:val="000E7FAD"/>
    <w:rsid w:val="000F0009"/>
    <w:rsid w:val="000F018F"/>
    <w:rsid w:val="000F10CE"/>
    <w:rsid w:val="000F1CAA"/>
    <w:rsid w:val="000F2D68"/>
    <w:rsid w:val="000F31F2"/>
    <w:rsid w:val="000F3415"/>
    <w:rsid w:val="000F419A"/>
    <w:rsid w:val="000F45D5"/>
    <w:rsid w:val="000F6AF9"/>
    <w:rsid w:val="00100840"/>
    <w:rsid w:val="001024D6"/>
    <w:rsid w:val="001053E9"/>
    <w:rsid w:val="00106CBB"/>
    <w:rsid w:val="001078F0"/>
    <w:rsid w:val="001107DD"/>
    <w:rsid w:val="00110A15"/>
    <w:rsid w:val="00112D22"/>
    <w:rsid w:val="00115B2A"/>
    <w:rsid w:val="00121655"/>
    <w:rsid w:val="00121993"/>
    <w:rsid w:val="00121A32"/>
    <w:rsid w:val="0012292C"/>
    <w:rsid w:val="00123E5B"/>
    <w:rsid w:val="00125DA9"/>
    <w:rsid w:val="00125E8E"/>
    <w:rsid w:val="00127BD7"/>
    <w:rsid w:val="0013014A"/>
    <w:rsid w:val="0013219B"/>
    <w:rsid w:val="00132CF7"/>
    <w:rsid w:val="00132E23"/>
    <w:rsid w:val="00135E8C"/>
    <w:rsid w:val="00137C39"/>
    <w:rsid w:val="001421AE"/>
    <w:rsid w:val="00143664"/>
    <w:rsid w:val="001437B0"/>
    <w:rsid w:val="001475EE"/>
    <w:rsid w:val="00147971"/>
    <w:rsid w:val="00153B5E"/>
    <w:rsid w:val="001547D1"/>
    <w:rsid w:val="00156A99"/>
    <w:rsid w:val="00157F20"/>
    <w:rsid w:val="001606AB"/>
    <w:rsid w:val="001629BD"/>
    <w:rsid w:val="00164715"/>
    <w:rsid w:val="00170DD4"/>
    <w:rsid w:val="00173B0D"/>
    <w:rsid w:val="00173E80"/>
    <w:rsid w:val="00174266"/>
    <w:rsid w:val="00175450"/>
    <w:rsid w:val="0017582E"/>
    <w:rsid w:val="0017599B"/>
    <w:rsid w:val="00176C9E"/>
    <w:rsid w:val="00177159"/>
    <w:rsid w:val="00181697"/>
    <w:rsid w:val="00181781"/>
    <w:rsid w:val="00185558"/>
    <w:rsid w:val="00185A99"/>
    <w:rsid w:val="00187046"/>
    <w:rsid w:val="00191251"/>
    <w:rsid w:val="00191698"/>
    <w:rsid w:val="001918C0"/>
    <w:rsid w:val="00193983"/>
    <w:rsid w:val="00195B4B"/>
    <w:rsid w:val="00195D58"/>
    <w:rsid w:val="00196CEE"/>
    <w:rsid w:val="001A23C2"/>
    <w:rsid w:val="001A5466"/>
    <w:rsid w:val="001A6710"/>
    <w:rsid w:val="001A6C36"/>
    <w:rsid w:val="001B00B7"/>
    <w:rsid w:val="001B077A"/>
    <w:rsid w:val="001B290A"/>
    <w:rsid w:val="001B2A28"/>
    <w:rsid w:val="001B3A69"/>
    <w:rsid w:val="001B6372"/>
    <w:rsid w:val="001B7C8F"/>
    <w:rsid w:val="001C275D"/>
    <w:rsid w:val="001C2891"/>
    <w:rsid w:val="001C4157"/>
    <w:rsid w:val="001C4421"/>
    <w:rsid w:val="001C62DD"/>
    <w:rsid w:val="001C6807"/>
    <w:rsid w:val="001C752A"/>
    <w:rsid w:val="001D0141"/>
    <w:rsid w:val="001D116F"/>
    <w:rsid w:val="001D72AC"/>
    <w:rsid w:val="001D7D2F"/>
    <w:rsid w:val="001E4A27"/>
    <w:rsid w:val="001E4A30"/>
    <w:rsid w:val="001E669F"/>
    <w:rsid w:val="001E7577"/>
    <w:rsid w:val="001E7784"/>
    <w:rsid w:val="001F2E37"/>
    <w:rsid w:val="001F4252"/>
    <w:rsid w:val="001F76A9"/>
    <w:rsid w:val="00201D6D"/>
    <w:rsid w:val="00203EA1"/>
    <w:rsid w:val="00204D56"/>
    <w:rsid w:val="002056D5"/>
    <w:rsid w:val="00211015"/>
    <w:rsid w:val="00213BB2"/>
    <w:rsid w:val="0021405E"/>
    <w:rsid w:val="00215277"/>
    <w:rsid w:val="00220458"/>
    <w:rsid w:val="002261C1"/>
    <w:rsid w:val="00232C58"/>
    <w:rsid w:val="00236AF2"/>
    <w:rsid w:val="00237B4F"/>
    <w:rsid w:val="00241CC0"/>
    <w:rsid w:val="002464AB"/>
    <w:rsid w:val="00247C9E"/>
    <w:rsid w:val="00252072"/>
    <w:rsid w:val="00255045"/>
    <w:rsid w:val="00263754"/>
    <w:rsid w:val="00264ED9"/>
    <w:rsid w:val="00264FB6"/>
    <w:rsid w:val="002747D5"/>
    <w:rsid w:val="00275746"/>
    <w:rsid w:val="00280E09"/>
    <w:rsid w:val="00283516"/>
    <w:rsid w:val="00284305"/>
    <w:rsid w:val="00291A8F"/>
    <w:rsid w:val="00295C7A"/>
    <w:rsid w:val="00297C45"/>
    <w:rsid w:val="002B0ACE"/>
    <w:rsid w:val="002B281B"/>
    <w:rsid w:val="002B38D6"/>
    <w:rsid w:val="002C1DFB"/>
    <w:rsid w:val="002C35FE"/>
    <w:rsid w:val="002C52B5"/>
    <w:rsid w:val="002C748C"/>
    <w:rsid w:val="002C749E"/>
    <w:rsid w:val="002D0573"/>
    <w:rsid w:val="002D123D"/>
    <w:rsid w:val="002D16BB"/>
    <w:rsid w:val="002D1A57"/>
    <w:rsid w:val="002D648F"/>
    <w:rsid w:val="002E016E"/>
    <w:rsid w:val="002E1BEE"/>
    <w:rsid w:val="002E326F"/>
    <w:rsid w:val="002E725B"/>
    <w:rsid w:val="002E7E02"/>
    <w:rsid w:val="002F1B7E"/>
    <w:rsid w:val="002F1C28"/>
    <w:rsid w:val="002F340B"/>
    <w:rsid w:val="002F42E9"/>
    <w:rsid w:val="002F55A1"/>
    <w:rsid w:val="002F6E9B"/>
    <w:rsid w:val="002F7684"/>
    <w:rsid w:val="002F7920"/>
    <w:rsid w:val="00302B6B"/>
    <w:rsid w:val="00304FD8"/>
    <w:rsid w:val="00305924"/>
    <w:rsid w:val="0030619D"/>
    <w:rsid w:val="00306DF4"/>
    <w:rsid w:val="0031108C"/>
    <w:rsid w:val="003128EE"/>
    <w:rsid w:val="00313223"/>
    <w:rsid w:val="0031736F"/>
    <w:rsid w:val="0032442E"/>
    <w:rsid w:val="00326077"/>
    <w:rsid w:val="0032658D"/>
    <w:rsid w:val="00326834"/>
    <w:rsid w:val="00326FEF"/>
    <w:rsid w:val="003309D8"/>
    <w:rsid w:val="00331268"/>
    <w:rsid w:val="003315B7"/>
    <w:rsid w:val="00336450"/>
    <w:rsid w:val="00337965"/>
    <w:rsid w:val="00340228"/>
    <w:rsid w:val="003407BD"/>
    <w:rsid w:val="003407D5"/>
    <w:rsid w:val="0034717E"/>
    <w:rsid w:val="00354329"/>
    <w:rsid w:val="00354CC0"/>
    <w:rsid w:val="00356003"/>
    <w:rsid w:val="00362CAE"/>
    <w:rsid w:val="00363E36"/>
    <w:rsid w:val="003647A0"/>
    <w:rsid w:val="003663F0"/>
    <w:rsid w:val="00366E5F"/>
    <w:rsid w:val="00367478"/>
    <w:rsid w:val="0036793F"/>
    <w:rsid w:val="00367BEA"/>
    <w:rsid w:val="00370E1F"/>
    <w:rsid w:val="00371811"/>
    <w:rsid w:val="00372FEB"/>
    <w:rsid w:val="003735D4"/>
    <w:rsid w:val="003741AE"/>
    <w:rsid w:val="00375F24"/>
    <w:rsid w:val="0037646D"/>
    <w:rsid w:val="00376840"/>
    <w:rsid w:val="00377B1A"/>
    <w:rsid w:val="003817E5"/>
    <w:rsid w:val="0038244E"/>
    <w:rsid w:val="003848AC"/>
    <w:rsid w:val="00386F3C"/>
    <w:rsid w:val="003909A2"/>
    <w:rsid w:val="0039171A"/>
    <w:rsid w:val="00391F79"/>
    <w:rsid w:val="00393859"/>
    <w:rsid w:val="00394ECD"/>
    <w:rsid w:val="0039500F"/>
    <w:rsid w:val="00395B34"/>
    <w:rsid w:val="003968D7"/>
    <w:rsid w:val="003A4A4E"/>
    <w:rsid w:val="003A72BF"/>
    <w:rsid w:val="003B0A25"/>
    <w:rsid w:val="003B16C7"/>
    <w:rsid w:val="003B1D1E"/>
    <w:rsid w:val="003B54E3"/>
    <w:rsid w:val="003B6087"/>
    <w:rsid w:val="003C224A"/>
    <w:rsid w:val="003C41E7"/>
    <w:rsid w:val="003C502F"/>
    <w:rsid w:val="003C633C"/>
    <w:rsid w:val="003D0A3C"/>
    <w:rsid w:val="003D234C"/>
    <w:rsid w:val="003E10B1"/>
    <w:rsid w:val="003E115C"/>
    <w:rsid w:val="003E1DF5"/>
    <w:rsid w:val="003E3828"/>
    <w:rsid w:val="003E575F"/>
    <w:rsid w:val="003E5870"/>
    <w:rsid w:val="003E6843"/>
    <w:rsid w:val="003E685C"/>
    <w:rsid w:val="003E6B71"/>
    <w:rsid w:val="003F2315"/>
    <w:rsid w:val="003F3CDB"/>
    <w:rsid w:val="003F3D97"/>
    <w:rsid w:val="003F56EF"/>
    <w:rsid w:val="003F5758"/>
    <w:rsid w:val="003F5A98"/>
    <w:rsid w:val="003F76CD"/>
    <w:rsid w:val="00400223"/>
    <w:rsid w:val="004011D3"/>
    <w:rsid w:val="00402A3F"/>
    <w:rsid w:val="0040439F"/>
    <w:rsid w:val="00405A99"/>
    <w:rsid w:val="00406369"/>
    <w:rsid w:val="004064EA"/>
    <w:rsid w:val="00406B0B"/>
    <w:rsid w:val="00406B68"/>
    <w:rsid w:val="00411328"/>
    <w:rsid w:val="00421AC6"/>
    <w:rsid w:val="004225EE"/>
    <w:rsid w:val="004230B7"/>
    <w:rsid w:val="00427497"/>
    <w:rsid w:val="004300C4"/>
    <w:rsid w:val="00431282"/>
    <w:rsid w:val="0043211B"/>
    <w:rsid w:val="0043234C"/>
    <w:rsid w:val="004328F0"/>
    <w:rsid w:val="00433052"/>
    <w:rsid w:val="00433947"/>
    <w:rsid w:val="00433B1E"/>
    <w:rsid w:val="00434BD2"/>
    <w:rsid w:val="00435482"/>
    <w:rsid w:val="00436E1E"/>
    <w:rsid w:val="004373B8"/>
    <w:rsid w:val="004426A6"/>
    <w:rsid w:val="00445B4B"/>
    <w:rsid w:val="0046186A"/>
    <w:rsid w:val="00462067"/>
    <w:rsid w:val="00466F3F"/>
    <w:rsid w:val="0046748F"/>
    <w:rsid w:val="0047023B"/>
    <w:rsid w:val="00473869"/>
    <w:rsid w:val="00474A8F"/>
    <w:rsid w:val="004776B5"/>
    <w:rsid w:val="004777BC"/>
    <w:rsid w:val="00481BF5"/>
    <w:rsid w:val="00482B45"/>
    <w:rsid w:val="00483C05"/>
    <w:rsid w:val="00486849"/>
    <w:rsid w:val="00487F4E"/>
    <w:rsid w:val="00490BAC"/>
    <w:rsid w:val="004917E1"/>
    <w:rsid w:val="00493583"/>
    <w:rsid w:val="00494553"/>
    <w:rsid w:val="00494ECD"/>
    <w:rsid w:val="00495D9B"/>
    <w:rsid w:val="004974B5"/>
    <w:rsid w:val="0049773A"/>
    <w:rsid w:val="004A0F1A"/>
    <w:rsid w:val="004A1323"/>
    <w:rsid w:val="004A1C91"/>
    <w:rsid w:val="004A4430"/>
    <w:rsid w:val="004A5248"/>
    <w:rsid w:val="004B0C03"/>
    <w:rsid w:val="004B243E"/>
    <w:rsid w:val="004B2A55"/>
    <w:rsid w:val="004B4AC5"/>
    <w:rsid w:val="004B6229"/>
    <w:rsid w:val="004C000F"/>
    <w:rsid w:val="004C28DE"/>
    <w:rsid w:val="004C2CF2"/>
    <w:rsid w:val="004C556A"/>
    <w:rsid w:val="004C7483"/>
    <w:rsid w:val="004C7F01"/>
    <w:rsid w:val="004D2478"/>
    <w:rsid w:val="004D3E40"/>
    <w:rsid w:val="004D43A5"/>
    <w:rsid w:val="004D5FEC"/>
    <w:rsid w:val="004E0AFF"/>
    <w:rsid w:val="004E1E4B"/>
    <w:rsid w:val="004E2406"/>
    <w:rsid w:val="004E3DD7"/>
    <w:rsid w:val="004E717D"/>
    <w:rsid w:val="004E7A7F"/>
    <w:rsid w:val="004F0C1D"/>
    <w:rsid w:val="004F1CD9"/>
    <w:rsid w:val="004F249E"/>
    <w:rsid w:val="004F41BF"/>
    <w:rsid w:val="004F4D03"/>
    <w:rsid w:val="005056F8"/>
    <w:rsid w:val="00505860"/>
    <w:rsid w:val="00510E6C"/>
    <w:rsid w:val="005110DE"/>
    <w:rsid w:val="005118E3"/>
    <w:rsid w:val="00517F01"/>
    <w:rsid w:val="005209B7"/>
    <w:rsid w:val="00524DA0"/>
    <w:rsid w:val="00527E66"/>
    <w:rsid w:val="005304E4"/>
    <w:rsid w:val="005326B6"/>
    <w:rsid w:val="00532936"/>
    <w:rsid w:val="00534DD7"/>
    <w:rsid w:val="0053544B"/>
    <w:rsid w:val="00535B84"/>
    <w:rsid w:val="00535D44"/>
    <w:rsid w:val="00540081"/>
    <w:rsid w:val="005404E8"/>
    <w:rsid w:val="005410E4"/>
    <w:rsid w:val="005411C8"/>
    <w:rsid w:val="00544DA1"/>
    <w:rsid w:val="00546944"/>
    <w:rsid w:val="005500F3"/>
    <w:rsid w:val="00552D62"/>
    <w:rsid w:val="00553813"/>
    <w:rsid w:val="0055506E"/>
    <w:rsid w:val="00556867"/>
    <w:rsid w:val="00564A5C"/>
    <w:rsid w:val="00566E7D"/>
    <w:rsid w:val="00566FA8"/>
    <w:rsid w:val="00566FD5"/>
    <w:rsid w:val="00567273"/>
    <w:rsid w:val="00571E5D"/>
    <w:rsid w:val="005724BB"/>
    <w:rsid w:val="00572763"/>
    <w:rsid w:val="00572D64"/>
    <w:rsid w:val="00573CE6"/>
    <w:rsid w:val="005747B3"/>
    <w:rsid w:val="005804BB"/>
    <w:rsid w:val="00581F29"/>
    <w:rsid w:val="00592C33"/>
    <w:rsid w:val="005960FB"/>
    <w:rsid w:val="005972E2"/>
    <w:rsid w:val="00597E30"/>
    <w:rsid w:val="005A04D4"/>
    <w:rsid w:val="005A0AB5"/>
    <w:rsid w:val="005A19B6"/>
    <w:rsid w:val="005A1D66"/>
    <w:rsid w:val="005A3928"/>
    <w:rsid w:val="005A459C"/>
    <w:rsid w:val="005A630F"/>
    <w:rsid w:val="005A6BCF"/>
    <w:rsid w:val="005B14E8"/>
    <w:rsid w:val="005B1C2A"/>
    <w:rsid w:val="005B7F8F"/>
    <w:rsid w:val="005C0634"/>
    <w:rsid w:val="005C07D3"/>
    <w:rsid w:val="005C45DE"/>
    <w:rsid w:val="005C4D6A"/>
    <w:rsid w:val="005C52E3"/>
    <w:rsid w:val="005C5F84"/>
    <w:rsid w:val="005C624F"/>
    <w:rsid w:val="005C64D7"/>
    <w:rsid w:val="005D2A58"/>
    <w:rsid w:val="005D60BD"/>
    <w:rsid w:val="005D64DD"/>
    <w:rsid w:val="005E2216"/>
    <w:rsid w:val="005E2B63"/>
    <w:rsid w:val="005E36E0"/>
    <w:rsid w:val="005E6A04"/>
    <w:rsid w:val="005F12F5"/>
    <w:rsid w:val="005F2751"/>
    <w:rsid w:val="005F4822"/>
    <w:rsid w:val="005F547C"/>
    <w:rsid w:val="005F6897"/>
    <w:rsid w:val="005F7363"/>
    <w:rsid w:val="006017EE"/>
    <w:rsid w:val="00601A71"/>
    <w:rsid w:val="00602D9E"/>
    <w:rsid w:val="006039E1"/>
    <w:rsid w:val="0060632F"/>
    <w:rsid w:val="00606384"/>
    <w:rsid w:val="00606404"/>
    <w:rsid w:val="00610A27"/>
    <w:rsid w:val="00612060"/>
    <w:rsid w:val="00615701"/>
    <w:rsid w:val="00616524"/>
    <w:rsid w:val="00617C61"/>
    <w:rsid w:val="006218CB"/>
    <w:rsid w:val="00631727"/>
    <w:rsid w:val="00634488"/>
    <w:rsid w:val="006347D3"/>
    <w:rsid w:val="0063485B"/>
    <w:rsid w:val="00641026"/>
    <w:rsid w:val="00641872"/>
    <w:rsid w:val="00642F4E"/>
    <w:rsid w:val="0064464F"/>
    <w:rsid w:val="006452C2"/>
    <w:rsid w:val="006461D7"/>
    <w:rsid w:val="0064743F"/>
    <w:rsid w:val="0066387B"/>
    <w:rsid w:val="00664837"/>
    <w:rsid w:val="006653FE"/>
    <w:rsid w:val="0066701C"/>
    <w:rsid w:val="00671F8B"/>
    <w:rsid w:val="00672B86"/>
    <w:rsid w:val="00675A02"/>
    <w:rsid w:val="006764D8"/>
    <w:rsid w:val="00680FE8"/>
    <w:rsid w:val="006818DA"/>
    <w:rsid w:val="006825B2"/>
    <w:rsid w:val="006845AF"/>
    <w:rsid w:val="00684E84"/>
    <w:rsid w:val="006905A8"/>
    <w:rsid w:val="00690D09"/>
    <w:rsid w:val="00691C44"/>
    <w:rsid w:val="006945A2"/>
    <w:rsid w:val="006970CD"/>
    <w:rsid w:val="006A0052"/>
    <w:rsid w:val="006A0336"/>
    <w:rsid w:val="006A0899"/>
    <w:rsid w:val="006A0B9B"/>
    <w:rsid w:val="006A1203"/>
    <w:rsid w:val="006A18D0"/>
    <w:rsid w:val="006A1EA0"/>
    <w:rsid w:val="006A2A0E"/>
    <w:rsid w:val="006A2B74"/>
    <w:rsid w:val="006A5AF1"/>
    <w:rsid w:val="006B110D"/>
    <w:rsid w:val="006B15A9"/>
    <w:rsid w:val="006B2791"/>
    <w:rsid w:val="006B29F9"/>
    <w:rsid w:val="006B4A5D"/>
    <w:rsid w:val="006B66D7"/>
    <w:rsid w:val="006C2EED"/>
    <w:rsid w:val="006C3B0B"/>
    <w:rsid w:val="006C5D47"/>
    <w:rsid w:val="006C647D"/>
    <w:rsid w:val="006C6AA5"/>
    <w:rsid w:val="006C7541"/>
    <w:rsid w:val="006C7A59"/>
    <w:rsid w:val="006D0C29"/>
    <w:rsid w:val="006D72C3"/>
    <w:rsid w:val="006D7618"/>
    <w:rsid w:val="006E3C06"/>
    <w:rsid w:val="006E3F6A"/>
    <w:rsid w:val="006E549D"/>
    <w:rsid w:val="006E5A05"/>
    <w:rsid w:val="006E7454"/>
    <w:rsid w:val="006F2A42"/>
    <w:rsid w:val="006F3EF0"/>
    <w:rsid w:val="006F5DD5"/>
    <w:rsid w:val="006F7568"/>
    <w:rsid w:val="006F7834"/>
    <w:rsid w:val="00702E21"/>
    <w:rsid w:val="00703162"/>
    <w:rsid w:val="007047A5"/>
    <w:rsid w:val="00713A4C"/>
    <w:rsid w:val="00713D9B"/>
    <w:rsid w:val="00715E67"/>
    <w:rsid w:val="00716A2C"/>
    <w:rsid w:val="00724488"/>
    <w:rsid w:val="00726DB5"/>
    <w:rsid w:val="00731050"/>
    <w:rsid w:val="00731421"/>
    <w:rsid w:val="00732B26"/>
    <w:rsid w:val="00734D8B"/>
    <w:rsid w:val="00736C8D"/>
    <w:rsid w:val="00737375"/>
    <w:rsid w:val="007402D6"/>
    <w:rsid w:val="00742EDC"/>
    <w:rsid w:val="0074525F"/>
    <w:rsid w:val="007452A4"/>
    <w:rsid w:val="0074626A"/>
    <w:rsid w:val="007467CE"/>
    <w:rsid w:val="007475E8"/>
    <w:rsid w:val="00747B0B"/>
    <w:rsid w:val="00747DB0"/>
    <w:rsid w:val="007504F4"/>
    <w:rsid w:val="007509AB"/>
    <w:rsid w:val="00751459"/>
    <w:rsid w:val="00752A6E"/>
    <w:rsid w:val="00752B3D"/>
    <w:rsid w:val="007541B5"/>
    <w:rsid w:val="00760A93"/>
    <w:rsid w:val="007627CE"/>
    <w:rsid w:val="007628C4"/>
    <w:rsid w:val="00766C28"/>
    <w:rsid w:val="007679B7"/>
    <w:rsid w:val="00767BA8"/>
    <w:rsid w:val="007806A2"/>
    <w:rsid w:val="00780DB0"/>
    <w:rsid w:val="00781BEE"/>
    <w:rsid w:val="00786958"/>
    <w:rsid w:val="00787F76"/>
    <w:rsid w:val="00791388"/>
    <w:rsid w:val="00791B36"/>
    <w:rsid w:val="00794183"/>
    <w:rsid w:val="007A4059"/>
    <w:rsid w:val="007A6700"/>
    <w:rsid w:val="007B12A9"/>
    <w:rsid w:val="007B4199"/>
    <w:rsid w:val="007B478B"/>
    <w:rsid w:val="007B566D"/>
    <w:rsid w:val="007B79F6"/>
    <w:rsid w:val="007B7DF5"/>
    <w:rsid w:val="007C010F"/>
    <w:rsid w:val="007C0284"/>
    <w:rsid w:val="007C04BE"/>
    <w:rsid w:val="007C1F96"/>
    <w:rsid w:val="007C4406"/>
    <w:rsid w:val="007C5614"/>
    <w:rsid w:val="007C61A5"/>
    <w:rsid w:val="007D14B1"/>
    <w:rsid w:val="007D2693"/>
    <w:rsid w:val="007D2D53"/>
    <w:rsid w:val="007D2FFF"/>
    <w:rsid w:val="007D44F4"/>
    <w:rsid w:val="007D63DF"/>
    <w:rsid w:val="007D78C3"/>
    <w:rsid w:val="007E0BB0"/>
    <w:rsid w:val="007E3A04"/>
    <w:rsid w:val="007E5723"/>
    <w:rsid w:val="007E5DB8"/>
    <w:rsid w:val="007E5F26"/>
    <w:rsid w:val="007E66F3"/>
    <w:rsid w:val="007E7F0D"/>
    <w:rsid w:val="007F138C"/>
    <w:rsid w:val="007F1B98"/>
    <w:rsid w:val="007F2244"/>
    <w:rsid w:val="007F2D07"/>
    <w:rsid w:val="007F7833"/>
    <w:rsid w:val="008009A9"/>
    <w:rsid w:val="00800E7C"/>
    <w:rsid w:val="00801EAE"/>
    <w:rsid w:val="00802CF3"/>
    <w:rsid w:val="00803A12"/>
    <w:rsid w:val="008051A5"/>
    <w:rsid w:val="008074E1"/>
    <w:rsid w:val="0080799F"/>
    <w:rsid w:val="00816969"/>
    <w:rsid w:val="00816A19"/>
    <w:rsid w:val="008200FD"/>
    <w:rsid w:val="0082301E"/>
    <w:rsid w:val="00825833"/>
    <w:rsid w:val="00831797"/>
    <w:rsid w:val="00831DCC"/>
    <w:rsid w:val="0083315A"/>
    <w:rsid w:val="0083411A"/>
    <w:rsid w:val="008341EC"/>
    <w:rsid w:val="00835A34"/>
    <w:rsid w:val="00836BF5"/>
    <w:rsid w:val="00837ED2"/>
    <w:rsid w:val="00843D97"/>
    <w:rsid w:val="00845716"/>
    <w:rsid w:val="00846863"/>
    <w:rsid w:val="00851B6F"/>
    <w:rsid w:val="00854568"/>
    <w:rsid w:val="00854F8F"/>
    <w:rsid w:val="00861DB7"/>
    <w:rsid w:val="008621FE"/>
    <w:rsid w:val="00862214"/>
    <w:rsid w:val="0086488C"/>
    <w:rsid w:val="00865744"/>
    <w:rsid w:val="00867D73"/>
    <w:rsid w:val="00871E8B"/>
    <w:rsid w:val="008743C7"/>
    <w:rsid w:val="0087628C"/>
    <w:rsid w:val="00880FD7"/>
    <w:rsid w:val="00883DC4"/>
    <w:rsid w:val="00887254"/>
    <w:rsid w:val="00887C38"/>
    <w:rsid w:val="00890E1D"/>
    <w:rsid w:val="00891BAF"/>
    <w:rsid w:val="0089378F"/>
    <w:rsid w:val="00895C89"/>
    <w:rsid w:val="008961BE"/>
    <w:rsid w:val="0089666C"/>
    <w:rsid w:val="008A06DB"/>
    <w:rsid w:val="008A3381"/>
    <w:rsid w:val="008A630B"/>
    <w:rsid w:val="008B0094"/>
    <w:rsid w:val="008B0DD0"/>
    <w:rsid w:val="008C1846"/>
    <w:rsid w:val="008C4C89"/>
    <w:rsid w:val="008C4EE7"/>
    <w:rsid w:val="008C5799"/>
    <w:rsid w:val="008C77C2"/>
    <w:rsid w:val="008D0F87"/>
    <w:rsid w:val="008D1184"/>
    <w:rsid w:val="008D2105"/>
    <w:rsid w:val="008E1998"/>
    <w:rsid w:val="008E3568"/>
    <w:rsid w:val="008E3A22"/>
    <w:rsid w:val="008E5E50"/>
    <w:rsid w:val="008F19D8"/>
    <w:rsid w:val="008F2ED9"/>
    <w:rsid w:val="008F3517"/>
    <w:rsid w:val="008F365F"/>
    <w:rsid w:val="009040D0"/>
    <w:rsid w:val="0090491B"/>
    <w:rsid w:val="009073D2"/>
    <w:rsid w:val="009074E8"/>
    <w:rsid w:val="00913061"/>
    <w:rsid w:val="00916679"/>
    <w:rsid w:val="00917D62"/>
    <w:rsid w:val="009203BF"/>
    <w:rsid w:val="00920CA8"/>
    <w:rsid w:val="00921E13"/>
    <w:rsid w:val="00926875"/>
    <w:rsid w:val="00932303"/>
    <w:rsid w:val="009335F5"/>
    <w:rsid w:val="00933A05"/>
    <w:rsid w:val="00933F2C"/>
    <w:rsid w:val="00934770"/>
    <w:rsid w:val="00934C5E"/>
    <w:rsid w:val="009354BA"/>
    <w:rsid w:val="00936AD1"/>
    <w:rsid w:val="009404DD"/>
    <w:rsid w:val="00940CA1"/>
    <w:rsid w:val="009428A8"/>
    <w:rsid w:val="00944CF9"/>
    <w:rsid w:val="00945547"/>
    <w:rsid w:val="00945D9F"/>
    <w:rsid w:val="009465DD"/>
    <w:rsid w:val="0095121D"/>
    <w:rsid w:val="00952476"/>
    <w:rsid w:val="00952A7B"/>
    <w:rsid w:val="00953401"/>
    <w:rsid w:val="0095403F"/>
    <w:rsid w:val="009545D6"/>
    <w:rsid w:val="00956274"/>
    <w:rsid w:val="009564EC"/>
    <w:rsid w:val="009571E8"/>
    <w:rsid w:val="0096095B"/>
    <w:rsid w:val="00962DB5"/>
    <w:rsid w:val="00963061"/>
    <w:rsid w:val="009632B1"/>
    <w:rsid w:val="009666EB"/>
    <w:rsid w:val="00970088"/>
    <w:rsid w:val="009731DA"/>
    <w:rsid w:val="00973C6B"/>
    <w:rsid w:val="009765DE"/>
    <w:rsid w:val="00976913"/>
    <w:rsid w:val="009801BA"/>
    <w:rsid w:val="009829A0"/>
    <w:rsid w:val="00983362"/>
    <w:rsid w:val="009834C2"/>
    <w:rsid w:val="009843AB"/>
    <w:rsid w:val="00984A01"/>
    <w:rsid w:val="00985FA3"/>
    <w:rsid w:val="009865E1"/>
    <w:rsid w:val="0098700E"/>
    <w:rsid w:val="00991BE4"/>
    <w:rsid w:val="00992FB8"/>
    <w:rsid w:val="0099394B"/>
    <w:rsid w:val="00993E6F"/>
    <w:rsid w:val="00994507"/>
    <w:rsid w:val="009947CD"/>
    <w:rsid w:val="009A444B"/>
    <w:rsid w:val="009A4F9C"/>
    <w:rsid w:val="009A5845"/>
    <w:rsid w:val="009B04DD"/>
    <w:rsid w:val="009B33A2"/>
    <w:rsid w:val="009B411C"/>
    <w:rsid w:val="009B591A"/>
    <w:rsid w:val="009B6932"/>
    <w:rsid w:val="009B7710"/>
    <w:rsid w:val="009C0A14"/>
    <w:rsid w:val="009C0A88"/>
    <w:rsid w:val="009C122B"/>
    <w:rsid w:val="009C1828"/>
    <w:rsid w:val="009C2F90"/>
    <w:rsid w:val="009C5C9C"/>
    <w:rsid w:val="009C73AB"/>
    <w:rsid w:val="009D0A77"/>
    <w:rsid w:val="009D0DCD"/>
    <w:rsid w:val="009D2684"/>
    <w:rsid w:val="009D47A3"/>
    <w:rsid w:val="009E00FF"/>
    <w:rsid w:val="009E1A63"/>
    <w:rsid w:val="009E2731"/>
    <w:rsid w:val="009E2B0B"/>
    <w:rsid w:val="009E4B44"/>
    <w:rsid w:val="009E5DDD"/>
    <w:rsid w:val="009E65DC"/>
    <w:rsid w:val="009E6ECB"/>
    <w:rsid w:val="009E7845"/>
    <w:rsid w:val="009F05B4"/>
    <w:rsid w:val="009F06F2"/>
    <w:rsid w:val="009F113D"/>
    <w:rsid w:val="009F5853"/>
    <w:rsid w:val="009F73E0"/>
    <w:rsid w:val="00A0282E"/>
    <w:rsid w:val="00A077F6"/>
    <w:rsid w:val="00A07C2A"/>
    <w:rsid w:val="00A07ED3"/>
    <w:rsid w:val="00A12EDB"/>
    <w:rsid w:val="00A137D2"/>
    <w:rsid w:val="00A14766"/>
    <w:rsid w:val="00A154BD"/>
    <w:rsid w:val="00A175C7"/>
    <w:rsid w:val="00A21486"/>
    <w:rsid w:val="00A23686"/>
    <w:rsid w:val="00A2490B"/>
    <w:rsid w:val="00A24F11"/>
    <w:rsid w:val="00A30A9A"/>
    <w:rsid w:val="00A323B4"/>
    <w:rsid w:val="00A37433"/>
    <w:rsid w:val="00A37DE0"/>
    <w:rsid w:val="00A41C29"/>
    <w:rsid w:val="00A42E0A"/>
    <w:rsid w:val="00A4420A"/>
    <w:rsid w:val="00A452B3"/>
    <w:rsid w:val="00A45AF5"/>
    <w:rsid w:val="00A47C17"/>
    <w:rsid w:val="00A47CEF"/>
    <w:rsid w:val="00A50BE9"/>
    <w:rsid w:val="00A53078"/>
    <w:rsid w:val="00A54385"/>
    <w:rsid w:val="00A57171"/>
    <w:rsid w:val="00A61543"/>
    <w:rsid w:val="00A61793"/>
    <w:rsid w:val="00A617A9"/>
    <w:rsid w:val="00A671A7"/>
    <w:rsid w:val="00A671B5"/>
    <w:rsid w:val="00A70D58"/>
    <w:rsid w:val="00A718DC"/>
    <w:rsid w:val="00A736FD"/>
    <w:rsid w:val="00A7741B"/>
    <w:rsid w:val="00A80E7E"/>
    <w:rsid w:val="00A81387"/>
    <w:rsid w:val="00A83D7C"/>
    <w:rsid w:val="00A8470D"/>
    <w:rsid w:val="00A853D0"/>
    <w:rsid w:val="00A87ABE"/>
    <w:rsid w:val="00A87BBD"/>
    <w:rsid w:val="00A96FD5"/>
    <w:rsid w:val="00AA3D86"/>
    <w:rsid w:val="00AA60F2"/>
    <w:rsid w:val="00AA6690"/>
    <w:rsid w:val="00AA7E42"/>
    <w:rsid w:val="00AA7F0F"/>
    <w:rsid w:val="00AB48E5"/>
    <w:rsid w:val="00AB4C17"/>
    <w:rsid w:val="00AB5970"/>
    <w:rsid w:val="00AD2E1D"/>
    <w:rsid w:val="00AD4889"/>
    <w:rsid w:val="00AE082D"/>
    <w:rsid w:val="00AE2850"/>
    <w:rsid w:val="00AE42FA"/>
    <w:rsid w:val="00AE6D7D"/>
    <w:rsid w:val="00AF0206"/>
    <w:rsid w:val="00AF1CA8"/>
    <w:rsid w:val="00AF203D"/>
    <w:rsid w:val="00B0012C"/>
    <w:rsid w:val="00B07142"/>
    <w:rsid w:val="00B10614"/>
    <w:rsid w:val="00B12216"/>
    <w:rsid w:val="00B131BB"/>
    <w:rsid w:val="00B139EC"/>
    <w:rsid w:val="00B17531"/>
    <w:rsid w:val="00B2196D"/>
    <w:rsid w:val="00B24D30"/>
    <w:rsid w:val="00B25F8F"/>
    <w:rsid w:val="00B2698B"/>
    <w:rsid w:val="00B301DA"/>
    <w:rsid w:val="00B312C9"/>
    <w:rsid w:val="00B344A5"/>
    <w:rsid w:val="00B35333"/>
    <w:rsid w:val="00B37460"/>
    <w:rsid w:val="00B471AF"/>
    <w:rsid w:val="00B50778"/>
    <w:rsid w:val="00B50C4F"/>
    <w:rsid w:val="00B50F62"/>
    <w:rsid w:val="00B50F9C"/>
    <w:rsid w:val="00B5182F"/>
    <w:rsid w:val="00B5305F"/>
    <w:rsid w:val="00B566FC"/>
    <w:rsid w:val="00B57170"/>
    <w:rsid w:val="00B60E25"/>
    <w:rsid w:val="00B62476"/>
    <w:rsid w:val="00B63174"/>
    <w:rsid w:val="00B6408E"/>
    <w:rsid w:val="00B6499F"/>
    <w:rsid w:val="00B66AA6"/>
    <w:rsid w:val="00B67CED"/>
    <w:rsid w:val="00B70B35"/>
    <w:rsid w:val="00B734D7"/>
    <w:rsid w:val="00B76563"/>
    <w:rsid w:val="00B76FD7"/>
    <w:rsid w:val="00B77D66"/>
    <w:rsid w:val="00B801D6"/>
    <w:rsid w:val="00B80676"/>
    <w:rsid w:val="00B9116F"/>
    <w:rsid w:val="00B9122C"/>
    <w:rsid w:val="00B96E91"/>
    <w:rsid w:val="00BA2F13"/>
    <w:rsid w:val="00BA4B90"/>
    <w:rsid w:val="00BA5745"/>
    <w:rsid w:val="00BA73C8"/>
    <w:rsid w:val="00BA7728"/>
    <w:rsid w:val="00BA79DA"/>
    <w:rsid w:val="00BB0E5B"/>
    <w:rsid w:val="00BB1E5C"/>
    <w:rsid w:val="00BB355B"/>
    <w:rsid w:val="00BB4A1E"/>
    <w:rsid w:val="00BB5737"/>
    <w:rsid w:val="00BB5C2C"/>
    <w:rsid w:val="00BC13E8"/>
    <w:rsid w:val="00BC346E"/>
    <w:rsid w:val="00BC5AD5"/>
    <w:rsid w:val="00BC5C2D"/>
    <w:rsid w:val="00BC5D51"/>
    <w:rsid w:val="00BC6F96"/>
    <w:rsid w:val="00BC7244"/>
    <w:rsid w:val="00BE1F53"/>
    <w:rsid w:val="00BE2A46"/>
    <w:rsid w:val="00BE4AE1"/>
    <w:rsid w:val="00BE5B53"/>
    <w:rsid w:val="00BF1842"/>
    <w:rsid w:val="00BF3142"/>
    <w:rsid w:val="00BF38A7"/>
    <w:rsid w:val="00BF530E"/>
    <w:rsid w:val="00BF5F79"/>
    <w:rsid w:val="00C02323"/>
    <w:rsid w:val="00C02E48"/>
    <w:rsid w:val="00C03129"/>
    <w:rsid w:val="00C03301"/>
    <w:rsid w:val="00C03B60"/>
    <w:rsid w:val="00C03C70"/>
    <w:rsid w:val="00C04830"/>
    <w:rsid w:val="00C05A1E"/>
    <w:rsid w:val="00C05D96"/>
    <w:rsid w:val="00C06E2F"/>
    <w:rsid w:val="00C1693E"/>
    <w:rsid w:val="00C17072"/>
    <w:rsid w:val="00C17FAC"/>
    <w:rsid w:val="00C20458"/>
    <w:rsid w:val="00C20A7A"/>
    <w:rsid w:val="00C225D3"/>
    <w:rsid w:val="00C24B93"/>
    <w:rsid w:val="00C24C5F"/>
    <w:rsid w:val="00C2567A"/>
    <w:rsid w:val="00C26B86"/>
    <w:rsid w:val="00C27C26"/>
    <w:rsid w:val="00C30F01"/>
    <w:rsid w:val="00C312A0"/>
    <w:rsid w:val="00C324B9"/>
    <w:rsid w:val="00C32AE6"/>
    <w:rsid w:val="00C32B84"/>
    <w:rsid w:val="00C35070"/>
    <w:rsid w:val="00C41BD7"/>
    <w:rsid w:val="00C43681"/>
    <w:rsid w:val="00C452DD"/>
    <w:rsid w:val="00C45312"/>
    <w:rsid w:val="00C46C6A"/>
    <w:rsid w:val="00C51169"/>
    <w:rsid w:val="00C54AFC"/>
    <w:rsid w:val="00C5543E"/>
    <w:rsid w:val="00C5679A"/>
    <w:rsid w:val="00C56E0A"/>
    <w:rsid w:val="00C60D36"/>
    <w:rsid w:val="00C62575"/>
    <w:rsid w:val="00C62773"/>
    <w:rsid w:val="00C6512E"/>
    <w:rsid w:val="00C658A4"/>
    <w:rsid w:val="00C677BB"/>
    <w:rsid w:val="00C7042F"/>
    <w:rsid w:val="00C71275"/>
    <w:rsid w:val="00C730D0"/>
    <w:rsid w:val="00C7312F"/>
    <w:rsid w:val="00C731D9"/>
    <w:rsid w:val="00C7320C"/>
    <w:rsid w:val="00C73275"/>
    <w:rsid w:val="00C76A5B"/>
    <w:rsid w:val="00C77329"/>
    <w:rsid w:val="00C81F14"/>
    <w:rsid w:val="00C84221"/>
    <w:rsid w:val="00C84C49"/>
    <w:rsid w:val="00C9004A"/>
    <w:rsid w:val="00C907AF"/>
    <w:rsid w:val="00C9113A"/>
    <w:rsid w:val="00C95E7A"/>
    <w:rsid w:val="00C95F75"/>
    <w:rsid w:val="00C96A10"/>
    <w:rsid w:val="00C970B2"/>
    <w:rsid w:val="00CA043D"/>
    <w:rsid w:val="00CA2F83"/>
    <w:rsid w:val="00CA467D"/>
    <w:rsid w:val="00CA5565"/>
    <w:rsid w:val="00CA6EB7"/>
    <w:rsid w:val="00CA7571"/>
    <w:rsid w:val="00CA7E98"/>
    <w:rsid w:val="00CB01F4"/>
    <w:rsid w:val="00CB44B3"/>
    <w:rsid w:val="00CB4A27"/>
    <w:rsid w:val="00CB51B1"/>
    <w:rsid w:val="00CB6CE6"/>
    <w:rsid w:val="00CB6DE1"/>
    <w:rsid w:val="00CC0A6E"/>
    <w:rsid w:val="00CC4107"/>
    <w:rsid w:val="00CC6D47"/>
    <w:rsid w:val="00CD09B3"/>
    <w:rsid w:val="00CD19B8"/>
    <w:rsid w:val="00CD2907"/>
    <w:rsid w:val="00CD60A9"/>
    <w:rsid w:val="00CE2A2C"/>
    <w:rsid w:val="00CE747D"/>
    <w:rsid w:val="00CF0DBD"/>
    <w:rsid w:val="00CF2777"/>
    <w:rsid w:val="00CF320D"/>
    <w:rsid w:val="00D02F7A"/>
    <w:rsid w:val="00D0748F"/>
    <w:rsid w:val="00D076DC"/>
    <w:rsid w:val="00D10C0E"/>
    <w:rsid w:val="00D11B37"/>
    <w:rsid w:val="00D12350"/>
    <w:rsid w:val="00D12AF6"/>
    <w:rsid w:val="00D15B67"/>
    <w:rsid w:val="00D15CB2"/>
    <w:rsid w:val="00D15D4E"/>
    <w:rsid w:val="00D169E3"/>
    <w:rsid w:val="00D26E31"/>
    <w:rsid w:val="00D31371"/>
    <w:rsid w:val="00D35A75"/>
    <w:rsid w:val="00D37AF6"/>
    <w:rsid w:val="00D37D7B"/>
    <w:rsid w:val="00D4214F"/>
    <w:rsid w:val="00D47745"/>
    <w:rsid w:val="00D50B37"/>
    <w:rsid w:val="00D516B2"/>
    <w:rsid w:val="00D52415"/>
    <w:rsid w:val="00D56392"/>
    <w:rsid w:val="00D57327"/>
    <w:rsid w:val="00D57B4A"/>
    <w:rsid w:val="00D60FB9"/>
    <w:rsid w:val="00D615B2"/>
    <w:rsid w:val="00D655A4"/>
    <w:rsid w:val="00D70391"/>
    <w:rsid w:val="00D71337"/>
    <w:rsid w:val="00D72320"/>
    <w:rsid w:val="00D7327C"/>
    <w:rsid w:val="00D7374C"/>
    <w:rsid w:val="00D739F5"/>
    <w:rsid w:val="00D73FEA"/>
    <w:rsid w:val="00D746E4"/>
    <w:rsid w:val="00D76102"/>
    <w:rsid w:val="00D81141"/>
    <w:rsid w:val="00D83BB1"/>
    <w:rsid w:val="00D859A0"/>
    <w:rsid w:val="00D86DAF"/>
    <w:rsid w:val="00D8748E"/>
    <w:rsid w:val="00D90EF5"/>
    <w:rsid w:val="00D93CEB"/>
    <w:rsid w:val="00D9548D"/>
    <w:rsid w:val="00D958F6"/>
    <w:rsid w:val="00D96490"/>
    <w:rsid w:val="00D971D2"/>
    <w:rsid w:val="00D97A7D"/>
    <w:rsid w:val="00D97B05"/>
    <w:rsid w:val="00D97CE1"/>
    <w:rsid w:val="00DA08B4"/>
    <w:rsid w:val="00DA2601"/>
    <w:rsid w:val="00DA33F1"/>
    <w:rsid w:val="00DA376C"/>
    <w:rsid w:val="00DA3AAE"/>
    <w:rsid w:val="00DA3E5F"/>
    <w:rsid w:val="00DA7C90"/>
    <w:rsid w:val="00DA7CF9"/>
    <w:rsid w:val="00DB25DB"/>
    <w:rsid w:val="00DB3715"/>
    <w:rsid w:val="00DB6AC1"/>
    <w:rsid w:val="00DB72AC"/>
    <w:rsid w:val="00DC0E5C"/>
    <w:rsid w:val="00DC18EF"/>
    <w:rsid w:val="00DC352E"/>
    <w:rsid w:val="00DC5AED"/>
    <w:rsid w:val="00DC6B2C"/>
    <w:rsid w:val="00DC798B"/>
    <w:rsid w:val="00DC79BA"/>
    <w:rsid w:val="00DD00A2"/>
    <w:rsid w:val="00DD0388"/>
    <w:rsid w:val="00DD207F"/>
    <w:rsid w:val="00DD41F9"/>
    <w:rsid w:val="00DD6D10"/>
    <w:rsid w:val="00DD775F"/>
    <w:rsid w:val="00DE168E"/>
    <w:rsid w:val="00DE2098"/>
    <w:rsid w:val="00DE3F84"/>
    <w:rsid w:val="00DE59C3"/>
    <w:rsid w:val="00DE64B7"/>
    <w:rsid w:val="00DF2AFC"/>
    <w:rsid w:val="00DF4C14"/>
    <w:rsid w:val="00DF7218"/>
    <w:rsid w:val="00E00079"/>
    <w:rsid w:val="00E04B16"/>
    <w:rsid w:val="00E06305"/>
    <w:rsid w:val="00E07620"/>
    <w:rsid w:val="00E11FEA"/>
    <w:rsid w:val="00E12388"/>
    <w:rsid w:val="00E1326A"/>
    <w:rsid w:val="00E1338A"/>
    <w:rsid w:val="00E15AC9"/>
    <w:rsid w:val="00E16DF5"/>
    <w:rsid w:val="00E20541"/>
    <w:rsid w:val="00E20D3D"/>
    <w:rsid w:val="00E23846"/>
    <w:rsid w:val="00E2500A"/>
    <w:rsid w:val="00E278A9"/>
    <w:rsid w:val="00E27FE2"/>
    <w:rsid w:val="00E30503"/>
    <w:rsid w:val="00E308D0"/>
    <w:rsid w:val="00E32BE3"/>
    <w:rsid w:val="00E34126"/>
    <w:rsid w:val="00E3583D"/>
    <w:rsid w:val="00E42420"/>
    <w:rsid w:val="00E434B4"/>
    <w:rsid w:val="00E442A1"/>
    <w:rsid w:val="00E4463B"/>
    <w:rsid w:val="00E46B87"/>
    <w:rsid w:val="00E500CA"/>
    <w:rsid w:val="00E5018B"/>
    <w:rsid w:val="00E50E9C"/>
    <w:rsid w:val="00E52E20"/>
    <w:rsid w:val="00E539F3"/>
    <w:rsid w:val="00E542B3"/>
    <w:rsid w:val="00E56660"/>
    <w:rsid w:val="00E57329"/>
    <w:rsid w:val="00E62595"/>
    <w:rsid w:val="00E62785"/>
    <w:rsid w:val="00E62D13"/>
    <w:rsid w:val="00E6449C"/>
    <w:rsid w:val="00E676EC"/>
    <w:rsid w:val="00E70FD5"/>
    <w:rsid w:val="00E72F2E"/>
    <w:rsid w:val="00E7488D"/>
    <w:rsid w:val="00E748B4"/>
    <w:rsid w:val="00E75529"/>
    <w:rsid w:val="00E83689"/>
    <w:rsid w:val="00E83C77"/>
    <w:rsid w:val="00E8472F"/>
    <w:rsid w:val="00E85205"/>
    <w:rsid w:val="00E87BC0"/>
    <w:rsid w:val="00E9103B"/>
    <w:rsid w:val="00E933C6"/>
    <w:rsid w:val="00E94D3A"/>
    <w:rsid w:val="00E96265"/>
    <w:rsid w:val="00E97AA6"/>
    <w:rsid w:val="00EA1D76"/>
    <w:rsid w:val="00EA4A74"/>
    <w:rsid w:val="00EA5C26"/>
    <w:rsid w:val="00EA5F59"/>
    <w:rsid w:val="00EA62EE"/>
    <w:rsid w:val="00EA7058"/>
    <w:rsid w:val="00EB1415"/>
    <w:rsid w:val="00EB1E71"/>
    <w:rsid w:val="00EB3916"/>
    <w:rsid w:val="00EB537C"/>
    <w:rsid w:val="00EC10B9"/>
    <w:rsid w:val="00EC16EA"/>
    <w:rsid w:val="00EC235C"/>
    <w:rsid w:val="00EC2484"/>
    <w:rsid w:val="00EC3BB5"/>
    <w:rsid w:val="00EC4558"/>
    <w:rsid w:val="00ED3FB5"/>
    <w:rsid w:val="00EE0C45"/>
    <w:rsid w:val="00EF0DA8"/>
    <w:rsid w:val="00EF108B"/>
    <w:rsid w:val="00EF2551"/>
    <w:rsid w:val="00EF3DA4"/>
    <w:rsid w:val="00EF4226"/>
    <w:rsid w:val="00F001DD"/>
    <w:rsid w:val="00F01CA4"/>
    <w:rsid w:val="00F02F87"/>
    <w:rsid w:val="00F0394F"/>
    <w:rsid w:val="00F053D9"/>
    <w:rsid w:val="00F065B2"/>
    <w:rsid w:val="00F12B5D"/>
    <w:rsid w:val="00F1519D"/>
    <w:rsid w:val="00F15D05"/>
    <w:rsid w:val="00F15D7B"/>
    <w:rsid w:val="00F16E11"/>
    <w:rsid w:val="00F1776C"/>
    <w:rsid w:val="00F20F1B"/>
    <w:rsid w:val="00F221FD"/>
    <w:rsid w:val="00F22278"/>
    <w:rsid w:val="00F22FE2"/>
    <w:rsid w:val="00F250F2"/>
    <w:rsid w:val="00F27AB6"/>
    <w:rsid w:val="00F305E1"/>
    <w:rsid w:val="00F357A8"/>
    <w:rsid w:val="00F37345"/>
    <w:rsid w:val="00F40F66"/>
    <w:rsid w:val="00F41CC4"/>
    <w:rsid w:val="00F42BD6"/>
    <w:rsid w:val="00F442BE"/>
    <w:rsid w:val="00F44E8A"/>
    <w:rsid w:val="00F46DED"/>
    <w:rsid w:val="00F471D3"/>
    <w:rsid w:val="00F509AE"/>
    <w:rsid w:val="00F52323"/>
    <w:rsid w:val="00F52EB9"/>
    <w:rsid w:val="00F53789"/>
    <w:rsid w:val="00F53B02"/>
    <w:rsid w:val="00F5507F"/>
    <w:rsid w:val="00F56E9D"/>
    <w:rsid w:val="00F6027D"/>
    <w:rsid w:val="00F60D60"/>
    <w:rsid w:val="00F612D9"/>
    <w:rsid w:val="00F614EF"/>
    <w:rsid w:val="00F61BE5"/>
    <w:rsid w:val="00F62783"/>
    <w:rsid w:val="00F638A6"/>
    <w:rsid w:val="00F63DE4"/>
    <w:rsid w:val="00F6405B"/>
    <w:rsid w:val="00F644AE"/>
    <w:rsid w:val="00F651D8"/>
    <w:rsid w:val="00F72350"/>
    <w:rsid w:val="00F72FDC"/>
    <w:rsid w:val="00F7593D"/>
    <w:rsid w:val="00F7770A"/>
    <w:rsid w:val="00F81219"/>
    <w:rsid w:val="00F92A79"/>
    <w:rsid w:val="00FA0506"/>
    <w:rsid w:val="00FA320C"/>
    <w:rsid w:val="00FA398A"/>
    <w:rsid w:val="00FB5622"/>
    <w:rsid w:val="00FB7502"/>
    <w:rsid w:val="00FC0B74"/>
    <w:rsid w:val="00FC3F46"/>
    <w:rsid w:val="00FC5E28"/>
    <w:rsid w:val="00FD022A"/>
    <w:rsid w:val="00FD0E2F"/>
    <w:rsid w:val="00FD13B5"/>
    <w:rsid w:val="00FD1FA4"/>
    <w:rsid w:val="00FD46D7"/>
    <w:rsid w:val="00FD54F7"/>
    <w:rsid w:val="00FD6020"/>
    <w:rsid w:val="00FD641C"/>
    <w:rsid w:val="00FD68DA"/>
    <w:rsid w:val="00FE3E3C"/>
    <w:rsid w:val="00FE3ED7"/>
    <w:rsid w:val="00FE5EC9"/>
    <w:rsid w:val="00FE5F35"/>
    <w:rsid w:val="00FF0594"/>
    <w:rsid w:val="00FF2908"/>
    <w:rsid w:val="00FF2EB0"/>
    <w:rsid w:val="00FF5730"/>
    <w:rsid w:val="00FF739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173E80"/>
    <w:pPr>
      <w:spacing w:after="200" w:line="276" w:lineRule="auto"/>
    </w:pPr>
  </w:style>
  <w:style w:type="paragraph" w:styleId="Heading1">
    <w:name w:val="heading 1"/>
    <w:basedOn w:val="Normal"/>
    <w:next w:val="Normal"/>
    <w:link w:val="Heading1Char"/>
    <w:uiPriority w:val="99"/>
    <w:qFormat/>
    <w:rsid w:val="00173E80"/>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173E80"/>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173E80"/>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9"/>
    <w:qFormat/>
    <w:rsid w:val="00173E80"/>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9"/>
    <w:qFormat/>
    <w:rsid w:val="00173E80"/>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9"/>
    <w:qFormat/>
    <w:rsid w:val="00173E80"/>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9"/>
    <w:qFormat/>
    <w:rsid w:val="00173E80"/>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9"/>
    <w:qFormat/>
    <w:rsid w:val="00173E80"/>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9"/>
    <w:qFormat/>
    <w:rsid w:val="00173E80"/>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73E80"/>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173E80"/>
    <w:rPr>
      <w:rFonts w:ascii="Cambria" w:hAnsi="Cambria" w:cs="Times New Roman"/>
      <w:b/>
      <w:bCs/>
      <w:color w:val="4F81BD"/>
      <w:sz w:val="26"/>
      <w:szCs w:val="26"/>
    </w:rPr>
  </w:style>
  <w:style w:type="character" w:customStyle="1" w:styleId="Heading3Char">
    <w:name w:val="Heading 3 Char"/>
    <w:basedOn w:val="DefaultParagraphFont"/>
    <w:link w:val="Heading3"/>
    <w:uiPriority w:val="99"/>
    <w:locked/>
    <w:rsid w:val="00173E80"/>
    <w:rPr>
      <w:rFonts w:ascii="Cambria" w:hAnsi="Cambria" w:cs="Times New Roman"/>
      <w:b/>
      <w:bCs/>
      <w:color w:val="4F81BD"/>
    </w:rPr>
  </w:style>
  <w:style w:type="character" w:customStyle="1" w:styleId="Heading4Char">
    <w:name w:val="Heading 4 Char"/>
    <w:basedOn w:val="DefaultParagraphFont"/>
    <w:link w:val="Heading4"/>
    <w:uiPriority w:val="99"/>
    <w:locked/>
    <w:rsid w:val="00173E80"/>
    <w:rPr>
      <w:rFonts w:ascii="Cambria" w:hAnsi="Cambria" w:cs="Times New Roman"/>
      <w:b/>
      <w:bCs/>
      <w:i/>
      <w:iCs/>
      <w:color w:val="4F81BD"/>
    </w:rPr>
  </w:style>
  <w:style w:type="character" w:customStyle="1" w:styleId="Heading5Char">
    <w:name w:val="Heading 5 Char"/>
    <w:basedOn w:val="DefaultParagraphFont"/>
    <w:link w:val="Heading5"/>
    <w:uiPriority w:val="99"/>
    <w:locked/>
    <w:rsid w:val="00173E80"/>
    <w:rPr>
      <w:rFonts w:ascii="Cambria" w:hAnsi="Cambria" w:cs="Times New Roman"/>
      <w:color w:val="243F60"/>
    </w:rPr>
  </w:style>
  <w:style w:type="character" w:customStyle="1" w:styleId="Heading6Char">
    <w:name w:val="Heading 6 Char"/>
    <w:basedOn w:val="DefaultParagraphFont"/>
    <w:link w:val="Heading6"/>
    <w:uiPriority w:val="99"/>
    <w:locked/>
    <w:rsid w:val="00173E80"/>
    <w:rPr>
      <w:rFonts w:ascii="Cambria" w:hAnsi="Cambria" w:cs="Times New Roman"/>
      <w:i/>
      <w:iCs/>
      <w:color w:val="243F60"/>
    </w:rPr>
  </w:style>
  <w:style w:type="character" w:customStyle="1" w:styleId="Heading7Char">
    <w:name w:val="Heading 7 Char"/>
    <w:basedOn w:val="DefaultParagraphFont"/>
    <w:link w:val="Heading7"/>
    <w:uiPriority w:val="99"/>
    <w:locked/>
    <w:rsid w:val="00173E80"/>
    <w:rPr>
      <w:rFonts w:ascii="Cambria" w:hAnsi="Cambria" w:cs="Times New Roman"/>
      <w:i/>
      <w:iCs/>
      <w:color w:val="404040"/>
    </w:rPr>
  </w:style>
  <w:style w:type="character" w:customStyle="1" w:styleId="Heading8Char">
    <w:name w:val="Heading 8 Char"/>
    <w:basedOn w:val="DefaultParagraphFont"/>
    <w:link w:val="Heading8"/>
    <w:uiPriority w:val="99"/>
    <w:locked/>
    <w:rsid w:val="00173E80"/>
    <w:rPr>
      <w:rFonts w:ascii="Cambria" w:hAnsi="Cambria" w:cs="Times New Roman"/>
      <w:color w:val="4F81BD"/>
      <w:sz w:val="20"/>
      <w:szCs w:val="20"/>
    </w:rPr>
  </w:style>
  <w:style w:type="character" w:customStyle="1" w:styleId="Heading9Char">
    <w:name w:val="Heading 9 Char"/>
    <w:basedOn w:val="DefaultParagraphFont"/>
    <w:link w:val="Heading9"/>
    <w:uiPriority w:val="99"/>
    <w:locked/>
    <w:rsid w:val="00173E80"/>
    <w:rPr>
      <w:rFonts w:ascii="Cambria" w:hAnsi="Cambria" w:cs="Times New Roman"/>
      <w:i/>
      <w:iCs/>
      <w:color w:val="404040"/>
      <w:sz w:val="20"/>
      <w:szCs w:val="20"/>
    </w:rPr>
  </w:style>
  <w:style w:type="paragraph" w:styleId="Footer">
    <w:name w:val="footer"/>
    <w:basedOn w:val="Normal"/>
    <w:link w:val="FooterChar"/>
    <w:uiPriority w:val="99"/>
    <w:rsid w:val="00991BE4"/>
    <w:pPr>
      <w:tabs>
        <w:tab w:val="center" w:pos="4320"/>
        <w:tab w:val="right" w:pos="8640"/>
      </w:tabs>
    </w:pPr>
  </w:style>
  <w:style w:type="character" w:customStyle="1" w:styleId="FooterChar">
    <w:name w:val="Footer Char"/>
    <w:basedOn w:val="DefaultParagraphFont"/>
    <w:link w:val="Footer"/>
    <w:uiPriority w:val="99"/>
    <w:locked/>
    <w:rsid w:val="003C224A"/>
    <w:rPr>
      <w:rFonts w:ascii="Arial" w:hAnsi="Arial" w:cs="Times New Roman"/>
      <w:sz w:val="24"/>
      <w:szCs w:val="24"/>
    </w:rPr>
  </w:style>
  <w:style w:type="paragraph" w:styleId="TOC1">
    <w:name w:val="toc 1"/>
    <w:basedOn w:val="Normal"/>
    <w:next w:val="Normal"/>
    <w:autoRedefine/>
    <w:uiPriority w:val="99"/>
    <w:rsid w:val="00AE6D7D"/>
    <w:pPr>
      <w:tabs>
        <w:tab w:val="right" w:leader="dot" w:pos="10212"/>
      </w:tabs>
      <w:spacing w:before="60" w:after="60"/>
    </w:pPr>
    <w:rPr>
      <w:b/>
      <w:i/>
      <w:sz w:val="24"/>
    </w:rPr>
  </w:style>
  <w:style w:type="paragraph" w:styleId="TOC2">
    <w:name w:val="toc 2"/>
    <w:basedOn w:val="Normal"/>
    <w:next w:val="Normal"/>
    <w:autoRedefine/>
    <w:uiPriority w:val="99"/>
    <w:rsid w:val="00AE6D7D"/>
    <w:pPr>
      <w:spacing w:before="40" w:after="40"/>
      <w:ind w:left="245"/>
    </w:pPr>
    <w:rPr>
      <w:sz w:val="24"/>
    </w:rPr>
  </w:style>
  <w:style w:type="paragraph" w:styleId="TOC3">
    <w:name w:val="toc 3"/>
    <w:basedOn w:val="Normal"/>
    <w:next w:val="Normal"/>
    <w:autoRedefine/>
    <w:uiPriority w:val="99"/>
    <w:rsid w:val="00191251"/>
    <w:pPr>
      <w:spacing w:before="40" w:after="40"/>
      <w:ind w:left="475"/>
    </w:pPr>
  </w:style>
  <w:style w:type="paragraph" w:styleId="BalloonText">
    <w:name w:val="Balloon Text"/>
    <w:basedOn w:val="Normal"/>
    <w:link w:val="BalloonTextChar"/>
    <w:uiPriority w:val="99"/>
    <w:semiHidden/>
    <w:rsid w:val="00991BE4"/>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F1C28"/>
    <w:rPr>
      <w:rFonts w:ascii="Times New Roman" w:hAnsi="Times New Roman" w:cs="Times New Roman"/>
      <w:sz w:val="2"/>
    </w:rPr>
  </w:style>
  <w:style w:type="paragraph" w:styleId="ListBullet">
    <w:name w:val="List Bullet"/>
    <w:basedOn w:val="Normal"/>
    <w:autoRedefine/>
    <w:uiPriority w:val="99"/>
    <w:rsid w:val="00991BE4"/>
    <w:rPr>
      <w:b/>
      <w:i/>
      <w:vanish/>
      <w:lang w:val="en-GB"/>
    </w:rPr>
  </w:style>
  <w:style w:type="paragraph" w:styleId="Header">
    <w:name w:val="header"/>
    <w:basedOn w:val="Normal"/>
    <w:link w:val="HeaderChar"/>
    <w:uiPriority w:val="99"/>
    <w:rsid w:val="00991BE4"/>
    <w:pPr>
      <w:tabs>
        <w:tab w:val="center" w:pos="4320"/>
        <w:tab w:val="right" w:pos="8640"/>
      </w:tabs>
    </w:pPr>
  </w:style>
  <w:style w:type="character" w:customStyle="1" w:styleId="HeaderChar">
    <w:name w:val="Header Char"/>
    <w:basedOn w:val="DefaultParagraphFont"/>
    <w:link w:val="Header"/>
    <w:uiPriority w:val="99"/>
    <w:semiHidden/>
    <w:locked/>
    <w:rsid w:val="002F1C28"/>
    <w:rPr>
      <w:rFonts w:cs="Times New Roman"/>
    </w:rPr>
  </w:style>
  <w:style w:type="character" w:styleId="Hyperlink">
    <w:name w:val="Hyperlink"/>
    <w:basedOn w:val="DefaultParagraphFont"/>
    <w:uiPriority w:val="99"/>
    <w:rsid w:val="00991BE4"/>
    <w:rPr>
      <w:rFonts w:cs="Times New Roman"/>
      <w:color w:val="0000FF"/>
      <w:u w:val="single"/>
    </w:rPr>
  </w:style>
  <w:style w:type="paragraph" w:styleId="BodyText">
    <w:name w:val="Body Text"/>
    <w:basedOn w:val="Normal"/>
    <w:link w:val="BodyTextChar"/>
    <w:uiPriority w:val="99"/>
    <w:rsid w:val="00991BE4"/>
    <w:rPr>
      <w:color w:val="FF0000"/>
      <w:lang w:val="en-GB"/>
    </w:rPr>
  </w:style>
  <w:style w:type="character" w:customStyle="1" w:styleId="BodyTextChar">
    <w:name w:val="Body Text Char"/>
    <w:basedOn w:val="DefaultParagraphFont"/>
    <w:link w:val="BodyText"/>
    <w:uiPriority w:val="99"/>
    <w:semiHidden/>
    <w:locked/>
    <w:rsid w:val="002F1C28"/>
    <w:rPr>
      <w:rFonts w:cs="Times New Roman"/>
    </w:rPr>
  </w:style>
  <w:style w:type="paragraph" w:customStyle="1" w:styleId="Graphic">
    <w:name w:val="Graphic"/>
    <w:basedOn w:val="Normal"/>
    <w:uiPriority w:val="99"/>
    <w:rsid w:val="00991BE4"/>
    <w:pPr>
      <w:widowControl w:val="0"/>
      <w:spacing w:before="120" w:after="120"/>
    </w:pPr>
    <w:rPr>
      <w:szCs w:val="20"/>
      <w:lang w:val="en-GB"/>
    </w:rPr>
  </w:style>
  <w:style w:type="paragraph" w:customStyle="1" w:styleId="CopyrightText">
    <w:name w:val="CopyrightText"/>
    <w:basedOn w:val="Normal"/>
    <w:uiPriority w:val="99"/>
    <w:rsid w:val="00991BE4"/>
    <w:pPr>
      <w:tabs>
        <w:tab w:val="left" w:pos="3690"/>
      </w:tabs>
      <w:spacing w:after="80" w:line="240" w:lineRule="atLeast"/>
    </w:pPr>
    <w:rPr>
      <w:sz w:val="16"/>
      <w:szCs w:val="20"/>
    </w:rPr>
  </w:style>
  <w:style w:type="character" w:styleId="PageNumber">
    <w:name w:val="page number"/>
    <w:basedOn w:val="DefaultParagraphFont"/>
    <w:uiPriority w:val="99"/>
    <w:rsid w:val="00991BE4"/>
    <w:rPr>
      <w:rFonts w:cs="Times New Roman"/>
    </w:rPr>
  </w:style>
  <w:style w:type="table" w:styleId="TableGrid">
    <w:name w:val="Table Grid"/>
    <w:basedOn w:val="TableNormal"/>
    <w:uiPriority w:val="99"/>
    <w:rsid w:val="00851B6F"/>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Professional">
    <w:name w:val="Table Professional"/>
    <w:basedOn w:val="TableNormal"/>
    <w:uiPriority w:val="99"/>
    <w:rsid w:val="00851B6F"/>
    <w:rPr>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styleId="DocumentMap">
    <w:name w:val="Document Map"/>
    <w:basedOn w:val="Normal"/>
    <w:link w:val="DocumentMapChar"/>
    <w:uiPriority w:val="99"/>
    <w:rsid w:val="00495D9B"/>
    <w:rPr>
      <w:rFonts w:ascii="Tahoma" w:hAnsi="Tahoma" w:cs="Tahoma"/>
      <w:sz w:val="16"/>
      <w:szCs w:val="16"/>
    </w:rPr>
  </w:style>
  <w:style w:type="character" w:customStyle="1" w:styleId="DocumentMapChar">
    <w:name w:val="Document Map Char"/>
    <w:basedOn w:val="DefaultParagraphFont"/>
    <w:link w:val="DocumentMap"/>
    <w:uiPriority w:val="99"/>
    <w:locked/>
    <w:rsid w:val="00495D9B"/>
    <w:rPr>
      <w:rFonts w:ascii="Tahoma" w:hAnsi="Tahoma" w:cs="Tahoma"/>
      <w:sz w:val="16"/>
      <w:szCs w:val="16"/>
    </w:rPr>
  </w:style>
  <w:style w:type="paragraph" w:styleId="ListParagraph">
    <w:name w:val="List Paragraph"/>
    <w:basedOn w:val="Normal"/>
    <w:uiPriority w:val="99"/>
    <w:qFormat/>
    <w:rsid w:val="00173E80"/>
    <w:pPr>
      <w:ind w:left="720"/>
      <w:contextualSpacing/>
    </w:pPr>
  </w:style>
  <w:style w:type="paragraph" w:styleId="TOC4">
    <w:name w:val="toc 4"/>
    <w:basedOn w:val="Normal"/>
    <w:next w:val="Normal"/>
    <w:autoRedefine/>
    <w:uiPriority w:val="99"/>
    <w:rsid w:val="00436E1E"/>
    <w:pPr>
      <w:spacing w:after="100"/>
      <w:ind w:left="660"/>
    </w:pPr>
  </w:style>
  <w:style w:type="paragraph" w:styleId="TOC5">
    <w:name w:val="toc 5"/>
    <w:basedOn w:val="Normal"/>
    <w:next w:val="Normal"/>
    <w:autoRedefine/>
    <w:uiPriority w:val="99"/>
    <w:rsid w:val="00436E1E"/>
    <w:pPr>
      <w:spacing w:after="100"/>
      <w:ind w:left="880"/>
    </w:pPr>
  </w:style>
  <w:style w:type="paragraph" w:styleId="TOC6">
    <w:name w:val="toc 6"/>
    <w:basedOn w:val="Normal"/>
    <w:next w:val="Normal"/>
    <w:autoRedefine/>
    <w:uiPriority w:val="99"/>
    <w:rsid w:val="00436E1E"/>
    <w:pPr>
      <w:spacing w:after="100"/>
      <w:ind w:left="1100"/>
    </w:pPr>
  </w:style>
  <w:style w:type="paragraph" w:styleId="TOC7">
    <w:name w:val="toc 7"/>
    <w:basedOn w:val="Normal"/>
    <w:next w:val="Normal"/>
    <w:autoRedefine/>
    <w:uiPriority w:val="99"/>
    <w:rsid w:val="00436E1E"/>
    <w:pPr>
      <w:spacing w:after="100"/>
      <w:ind w:left="1320"/>
    </w:pPr>
  </w:style>
  <w:style w:type="paragraph" w:styleId="TOC8">
    <w:name w:val="toc 8"/>
    <w:basedOn w:val="Normal"/>
    <w:next w:val="Normal"/>
    <w:autoRedefine/>
    <w:uiPriority w:val="99"/>
    <w:rsid w:val="00436E1E"/>
    <w:pPr>
      <w:spacing w:after="100"/>
      <w:ind w:left="1540"/>
    </w:pPr>
  </w:style>
  <w:style w:type="paragraph" w:styleId="TOC9">
    <w:name w:val="toc 9"/>
    <w:basedOn w:val="Normal"/>
    <w:next w:val="Normal"/>
    <w:autoRedefine/>
    <w:uiPriority w:val="99"/>
    <w:rsid w:val="00436E1E"/>
    <w:pPr>
      <w:spacing w:after="100"/>
      <w:ind w:left="1760"/>
    </w:pPr>
  </w:style>
  <w:style w:type="paragraph" w:styleId="Caption">
    <w:name w:val="caption"/>
    <w:basedOn w:val="Normal"/>
    <w:next w:val="Normal"/>
    <w:uiPriority w:val="99"/>
    <w:qFormat/>
    <w:rsid w:val="00173E80"/>
    <w:pPr>
      <w:spacing w:line="240" w:lineRule="auto"/>
    </w:pPr>
    <w:rPr>
      <w:b/>
      <w:bCs/>
      <w:color w:val="4F81BD"/>
      <w:sz w:val="18"/>
      <w:szCs w:val="18"/>
    </w:rPr>
  </w:style>
  <w:style w:type="character" w:customStyle="1" w:styleId="Cross-Reference">
    <w:name w:val="Cross-Reference"/>
    <w:basedOn w:val="DefaultParagraphFont"/>
    <w:uiPriority w:val="99"/>
    <w:rsid w:val="00D97A7D"/>
    <w:rPr>
      <w:rFonts w:ascii="Siemens Sans" w:hAnsi="Siemens Sans" w:cs="Times New Roman"/>
      <w:color w:val="0000FF"/>
      <w:u w:val="single"/>
    </w:rPr>
  </w:style>
  <w:style w:type="character" w:customStyle="1" w:styleId="glossarytext">
    <w:name w:val="glossary_text"/>
    <w:basedOn w:val="DefaultParagraphFont"/>
    <w:uiPriority w:val="99"/>
    <w:rsid w:val="00F44E8A"/>
    <w:rPr>
      <w:rFonts w:cs="Times New Roman"/>
    </w:rPr>
  </w:style>
  <w:style w:type="paragraph" w:customStyle="1" w:styleId="TableNormal1">
    <w:name w:val="Table Normal1"/>
    <w:basedOn w:val="Normal"/>
    <w:uiPriority w:val="99"/>
    <w:rsid w:val="003C224A"/>
    <w:pPr>
      <w:spacing w:before="60" w:after="60" w:line="264" w:lineRule="auto"/>
    </w:pPr>
    <w:rPr>
      <w:rFonts w:ascii="Arial Narrow" w:hAnsi="Arial Narrow" w:cs="Arial Narrow"/>
      <w:sz w:val="18"/>
      <w:szCs w:val="18"/>
      <w:lang w:val="en-AU" w:eastAsia="ja-JP"/>
    </w:rPr>
  </w:style>
  <w:style w:type="paragraph" w:customStyle="1" w:styleId="EstiloTtulo1Cuerpo">
    <w:name w:val="Estilo Título 1 + +Cuerpo"/>
    <w:basedOn w:val="Heading1"/>
    <w:uiPriority w:val="99"/>
    <w:rsid w:val="00AE6D7D"/>
    <w:pPr>
      <w:pageBreakBefore/>
      <w:shd w:val="clear" w:color="auto" w:fill="CDE5FF"/>
      <w:ind w:left="431" w:hanging="431"/>
      <w:jc w:val="center"/>
    </w:pPr>
    <w:rPr>
      <w:rFonts w:ascii="Calibri" w:hAnsi="Calibri"/>
    </w:rPr>
  </w:style>
  <w:style w:type="character" w:customStyle="1" w:styleId="EstiloCuerpo">
    <w:name w:val="Estilo +Cuerpo"/>
    <w:basedOn w:val="DefaultParagraphFont"/>
    <w:uiPriority w:val="99"/>
    <w:rsid w:val="003F2315"/>
    <w:rPr>
      <w:rFonts w:ascii="Calibri" w:hAnsi="Calibri" w:cs="Times New Roman"/>
      <w:sz w:val="24"/>
    </w:rPr>
  </w:style>
  <w:style w:type="paragraph" w:customStyle="1" w:styleId="EstiloPrrafodelistaCuerpo">
    <w:name w:val="Estilo Párrafo de lista + +Cuerpo"/>
    <w:basedOn w:val="ListParagraph"/>
    <w:uiPriority w:val="99"/>
    <w:rsid w:val="003F2315"/>
    <w:rPr>
      <w:sz w:val="24"/>
    </w:rPr>
  </w:style>
  <w:style w:type="character" w:customStyle="1" w:styleId="EstiloCuerpoNegrita">
    <w:name w:val="Estilo +Cuerpo Negrita"/>
    <w:basedOn w:val="DefaultParagraphFont"/>
    <w:uiPriority w:val="99"/>
    <w:rsid w:val="003F2315"/>
    <w:rPr>
      <w:rFonts w:ascii="Calibri" w:hAnsi="Calibri" w:cs="Times New Roman"/>
      <w:b/>
      <w:bCs/>
      <w:sz w:val="24"/>
    </w:rPr>
  </w:style>
  <w:style w:type="paragraph" w:customStyle="1" w:styleId="EstiloCuerpoIzquierda127cm">
    <w:name w:val="Estilo +Cuerpo Izquierda:  127 cm"/>
    <w:basedOn w:val="Normal"/>
    <w:uiPriority w:val="99"/>
    <w:rsid w:val="003F2315"/>
    <w:pPr>
      <w:ind w:left="720"/>
    </w:pPr>
    <w:rPr>
      <w:sz w:val="24"/>
      <w:szCs w:val="20"/>
    </w:rPr>
  </w:style>
  <w:style w:type="character" w:customStyle="1" w:styleId="EstiloCuerpoRojo">
    <w:name w:val="Estilo +Cuerpo Rojo"/>
    <w:basedOn w:val="DefaultParagraphFont"/>
    <w:uiPriority w:val="99"/>
    <w:rsid w:val="003F2315"/>
    <w:rPr>
      <w:rFonts w:ascii="Calibri" w:hAnsi="Calibri" w:cs="Times New Roman"/>
      <w:color w:val="FF0000"/>
      <w:sz w:val="24"/>
    </w:rPr>
  </w:style>
  <w:style w:type="paragraph" w:customStyle="1" w:styleId="EstiloPrrafodelistaCuerpo1">
    <w:name w:val="Estilo Párrafo de lista + +Cuerpo1"/>
    <w:basedOn w:val="ListParagraph"/>
    <w:uiPriority w:val="99"/>
    <w:rsid w:val="003F2315"/>
    <w:rPr>
      <w:sz w:val="24"/>
    </w:rPr>
  </w:style>
  <w:style w:type="paragraph" w:customStyle="1" w:styleId="Body">
    <w:name w:val="Body"/>
    <w:basedOn w:val="Normal"/>
    <w:autoRedefine/>
    <w:uiPriority w:val="99"/>
    <w:rsid w:val="00DE2098"/>
    <w:pPr>
      <w:spacing w:before="240"/>
    </w:pPr>
    <w:rPr>
      <w:sz w:val="17"/>
      <w:szCs w:val="17"/>
    </w:rPr>
  </w:style>
  <w:style w:type="character" w:customStyle="1" w:styleId="EstiloLatinaCuerpo11pto">
    <w:name w:val="Estilo (Latina) +Cuerpo 11 pto"/>
    <w:basedOn w:val="DefaultParagraphFont"/>
    <w:uiPriority w:val="99"/>
    <w:rsid w:val="003B0A25"/>
    <w:rPr>
      <w:rFonts w:ascii="Calibri" w:hAnsi="Calibri" w:cs="Times New Roman"/>
      <w:sz w:val="24"/>
    </w:rPr>
  </w:style>
  <w:style w:type="paragraph" w:customStyle="1" w:styleId="NumHeading1">
    <w:name w:val="Num Heading 1"/>
    <w:basedOn w:val="Heading1"/>
    <w:next w:val="Normal"/>
    <w:uiPriority w:val="99"/>
    <w:rsid w:val="00CB4A27"/>
    <w:pPr>
      <w:pageBreakBefore/>
      <w:numPr>
        <w:numId w:val="12"/>
      </w:numPr>
      <w:shd w:val="clear" w:color="auto" w:fill="CDE5FF"/>
      <w:spacing w:before="120" w:after="120" w:line="264" w:lineRule="auto"/>
      <w:jc w:val="center"/>
    </w:pPr>
    <w:rPr>
      <w:rFonts w:ascii="Calibri" w:hAnsi="Calibri" w:cs="Arial Black"/>
      <w:smallCaps/>
      <w:color w:val="333333"/>
      <w:lang w:val="en-AU" w:eastAsia="ja-JP"/>
    </w:rPr>
  </w:style>
  <w:style w:type="paragraph" w:customStyle="1" w:styleId="NumHeading2">
    <w:name w:val="Num Heading 2"/>
    <w:basedOn w:val="Heading2"/>
    <w:next w:val="Normal"/>
    <w:uiPriority w:val="99"/>
    <w:rsid w:val="00CB4A27"/>
    <w:pPr>
      <w:tabs>
        <w:tab w:val="num" w:pos="794"/>
      </w:tabs>
      <w:spacing w:after="120" w:line="264" w:lineRule="auto"/>
      <w:ind w:left="794" w:hanging="794"/>
    </w:pPr>
    <w:rPr>
      <w:i/>
      <w:iCs/>
      <w:color w:val="333333"/>
      <w:lang w:val="en-AU" w:eastAsia="ja-JP"/>
    </w:rPr>
  </w:style>
  <w:style w:type="paragraph" w:customStyle="1" w:styleId="NumHeading3">
    <w:name w:val="Num Heading 3"/>
    <w:basedOn w:val="Heading3"/>
    <w:next w:val="Normal"/>
    <w:uiPriority w:val="99"/>
    <w:rsid w:val="00CB4A27"/>
    <w:pPr>
      <w:tabs>
        <w:tab w:val="num" w:pos="794"/>
      </w:tabs>
      <w:spacing w:before="180" w:line="264" w:lineRule="auto"/>
      <w:ind w:left="794" w:hanging="794"/>
    </w:pPr>
    <w:rPr>
      <w:bCs w:val="0"/>
      <w:color w:val="333333"/>
      <w:lang w:val="en-AU" w:eastAsia="ja-JP"/>
    </w:rPr>
  </w:style>
  <w:style w:type="paragraph" w:customStyle="1" w:styleId="NumHeading4">
    <w:name w:val="Num Heading 4"/>
    <w:basedOn w:val="Heading4"/>
    <w:next w:val="Normal"/>
    <w:uiPriority w:val="99"/>
    <w:rsid w:val="00CB4A27"/>
    <w:pPr>
      <w:keepLines w:val="0"/>
      <w:tabs>
        <w:tab w:val="num" w:pos="794"/>
      </w:tabs>
      <w:spacing w:before="180" w:after="60" w:line="264" w:lineRule="auto"/>
      <w:ind w:left="794" w:hanging="794"/>
    </w:pPr>
    <w:rPr>
      <w:rFonts w:ascii="Arial" w:hAnsi="Arial" w:cs="Arial"/>
      <w:color w:val="333333"/>
      <w:sz w:val="24"/>
      <w:lang w:val="en-AU" w:eastAsia="ja-JP"/>
    </w:rPr>
  </w:style>
  <w:style w:type="paragraph" w:customStyle="1" w:styleId="HeadingAppendixOld">
    <w:name w:val="Heading Appendix Old"/>
    <w:basedOn w:val="Normal"/>
    <w:next w:val="Normal"/>
    <w:uiPriority w:val="99"/>
    <w:rsid w:val="00CB4A27"/>
    <w:pPr>
      <w:keepNext/>
      <w:pageBreakBefore/>
      <w:numPr>
        <w:ilvl w:val="7"/>
        <w:numId w:val="12"/>
      </w:numPr>
      <w:spacing w:before="120" w:after="60" w:line="264" w:lineRule="auto"/>
    </w:pPr>
    <w:rPr>
      <w:rFonts w:ascii="Arial Black" w:hAnsi="Arial Black" w:cs="Arial Black"/>
      <w:smallCaps/>
      <w:color w:val="333333"/>
      <w:sz w:val="32"/>
      <w:szCs w:val="32"/>
      <w:lang w:val="en-AU" w:eastAsia="ja-JP"/>
    </w:rPr>
  </w:style>
  <w:style w:type="paragraph" w:customStyle="1" w:styleId="HeadingPart">
    <w:name w:val="Heading Part"/>
    <w:basedOn w:val="Normal"/>
    <w:next w:val="Normal"/>
    <w:uiPriority w:val="99"/>
    <w:rsid w:val="00CB4A27"/>
    <w:pPr>
      <w:pageBreakBefore/>
      <w:numPr>
        <w:ilvl w:val="8"/>
        <w:numId w:val="12"/>
      </w:numPr>
      <w:spacing w:before="480" w:after="60" w:line="264" w:lineRule="auto"/>
      <w:outlineLvl w:val="8"/>
    </w:pPr>
    <w:rPr>
      <w:rFonts w:ascii="Arial Black" w:hAnsi="Arial Black" w:cs="Arial Black"/>
      <w:b/>
      <w:smallCaps/>
      <w:color w:val="333333"/>
      <w:sz w:val="32"/>
      <w:szCs w:val="32"/>
      <w:lang w:val="en-AU" w:eastAsia="ja-JP"/>
    </w:rPr>
  </w:style>
  <w:style w:type="paragraph" w:customStyle="1" w:styleId="NumHeading5">
    <w:name w:val="Num Heading 5"/>
    <w:basedOn w:val="Heading5"/>
    <w:next w:val="Normal"/>
    <w:uiPriority w:val="99"/>
    <w:rsid w:val="00CB4A27"/>
    <w:pPr>
      <w:keepLines w:val="0"/>
      <w:tabs>
        <w:tab w:val="num" w:pos="794"/>
      </w:tabs>
      <w:spacing w:before="180" w:after="60" w:line="264" w:lineRule="auto"/>
      <w:ind w:left="794" w:hanging="794"/>
    </w:pPr>
    <w:rPr>
      <w:rFonts w:ascii="Arial" w:hAnsi="Arial" w:cs="Arial"/>
      <w:b/>
      <w:bCs/>
      <w:i/>
      <w:iCs/>
      <w:color w:val="333333"/>
      <w:lang w:val="en-AU" w:eastAsia="ja-JP"/>
    </w:rPr>
  </w:style>
  <w:style w:type="character" w:customStyle="1" w:styleId="EstiloLatinaCuerpo11ptoNegritaAzul">
    <w:name w:val="Estilo (Latina) +Cuerpo 11 pto Negrita Azul"/>
    <w:basedOn w:val="DefaultParagraphFont"/>
    <w:uiPriority w:val="99"/>
    <w:rsid w:val="00CB4A27"/>
    <w:rPr>
      <w:rFonts w:ascii="Calibri" w:hAnsi="Calibri" w:cs="Times New Roman"/>
      <w:b/>
      <w:bCs/>
      <w:color w:val="0000FF"/>
      <w:sz w:val="24"/>
    </w:rPr>
  </w:style>
  <w:style w:type="character" w:customStyle="1" w:styleId="EstiloLatinaCuerpo11ptoAzul">
    <w:name w:val="Estilo (Latina) +Cuerpo 11 pto Azul"/>
    <w:basedOn w:val="DefaultParagraphFont"/>
    <w:uiPriority w:val="99"/>
    <w:rsid w:val="00CB4A27"/>
    <w:rPr>
      <w:rFonts w:ascii="Calibri" w:hAnsi="Calibri" w:cs="Times New Roman"/>
      <w:color w:val="0000FF"/>
      <w:sz w:val="24"/>
    </w:rPr>
  </w:style>
  <w:style w:type="character" w:customStyle="1" w:styleId="EstiloLatinaCuerpo">
    <w:name w:val="Estilo (Latina) +Cuerpo"/>
    <w:basedOn w:val="DefaultParagraphFont"/>
    <w:uiPriority w:val="99"/>
    <w:rsid w:val="00CB4A27"/>
    <w:rPr>
      <w:rFonts w:ascii="Calibri" w:hAnsi="Calibri" w:cs="Times New Roman"/>
      <w:sz w:val="24"/>
    </w:rPr>
  </w:style>
  <w:style w:type="character" w:customStyle="1" w:styleId="SubHeading">
    <w:name w:val="Sub Heading"/>
    <w:basedOn w:val="DefaultParagraphFont"/>
    <w:uiPriority w:val="99"/>
    <w:rsid w:val="00CB4A27"/>
    <w:rPr>
      <w:rFonts w:ascii="Arial" w:hAnsi="Arial" w:cs="Times New Roman"/>
      <w:b/>
      <w:bCs/>
      <w:smallCaps/>
      <w:color w:val="065590"/>
      <w:sz w:val="20"/>
      <w:szCs w:val="20"/>
      <w:u w:val="none"/>
      <w:shd w:val="clear" w:color="auto" w:fill="auto"/>
      <w:lang w:val="en-US" w:eastAsia="en-US" w:bidi="ar-SA"/>
    </w:rPr>
  </w:style>
  <w:style w:type="paragraph" w:styleId="TOCHeading">
    <w:name w:val="TOC Heading"/>
    <w:basedOn w:val="Heading1"/>
    <w:next w:val="Normal"/>
    <w:uiPriority w:val="99"/>
    <w:qFormat/>
    <w:rsid w:val="00173E80"/>
    <w:pPr>
      <w:outlineLvl w:val="9"/>
    </w:pPr>
  </w:style>
  <w:style w:type="paragraph" w:customStyle="1" w:styleId="StyleStyle16ptBoldCenteredBefore6ptAfter3ptLeft1">
    <w:name w:val="Style Style 16 pt Bold Centered Before:  6 pt After:  3 pt + Left1"/>
    <w:basedOn w:val="Normal"/>
    <w:uiPriority w:val="99"/>
    <w:rsid w:val="00B9116F"/>
    <w:pPr>
      <w:shd w:val="clear" w:color="auto" w:fill="CDE5FF"/>
      <w:spacing w:before="120" w:after="60"/>
      <w:ind w:left="1080" w:hanging="360"/>
      <w:outlineLvl w:val="0"/>
    </w:pPr>
    <w:rPr>
      <w:b/>
      <w:bCs/>
      <w:kern w:val="32"/>
      <w:sz w:val="32"/>
      <w:szCs w:val="20"/>
    </w:rPr>
  </w:style>
  <w:style w:type="character" w:styleId="CommentReference">
    <w:name w:val="annotation reference"/>
    <w:basedOn w:val="DefaultParagraphFont"/>
    <w:uiPriority w:val="99"/>
    <w:rsid w:val="002B281B"/>
    <w:rPr>
      <w:rFonts w:cs="Times New Roman"/>
      <w:sz w:val="16"/>
      <w:szCs w:val="16"/>
    </w:rPr>
  </w:style>
  <w:style w:type="paragraph" w:styleId="CommentText">
    <w:name w:val="annotation text"/>
    <w:basedOn w:val="Normal"/>
    <w:link w:val="CommentTextChar"/>
    <w:uiPriority w:val="99"/>
    <w:rsid w:val="002B281B"/>
    <w:rPr>
      <w:szCs w:val="20"/>
    </w:rPr>
  </w:style>
  <w:style w:type="character" w:customStyle="1" w:styleId="CommentTextChar">
    <w:name w:val="Comment Text Char"/>
    <w:basedOn w:val="DefaultParagraphFont"/>
    <w:link w:val="CommentText"/>
    <w:uiPriority w:val="99"/>
    <w:locked/>
    <w:rsid w:val="002B281B"/>
    <w:rPr>
      <w:rFonts w:ascii="Arial" w:hAnsi="Arial" w:cs="Times New Roman"/>
    </w:rPr>
  </w:style>
  <w:style w:type="paragraph" w:styleId="CommentSubject">
    <w:name w:val="annotation subject"/>
    <w:basedOn w:val="CommentText"/>
    <w:next w:val="CommentText"/>
    <w:link w:val="CommentSubjectChar"/>
    <w:uiPriority w:val="99"/>
    <w:rsid w:val="002B281B"/>
    <w:rPr>
      <w:b/>
      <w:bCs/>
    </w:rPr>
  </w:style>
  <w:style w:type="character" w:customStyle="1" w:styleId="CommentSubjectChar">
    <w:name w:val="Comment Subject Char"/>
    <w:basedOn w:val="CommentTextChar"/>
    <w:link w:val="CommentSubject"/>
    <w:uiPriority w:val="99"/>
    <w:locked/>
    <w:rsid w:val="002B281B"/>
    <w:rPr>
      <w:b/>
      <w:bCs/>
    </w:rPr>
  </w:style>
  <w:style w:type="paragraph" w:styleId="Title">
    <w:name w:val="Title"/>
    <w:basedOn w:val="Normal"/>
    <w:next w:val="Normal"/>
    <w:link w:val="TitleChar"/>
    <w:uiPriority w:val="99"/>
    <w:qFormat/>
    <w:rsid w:val="00173E80"/>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99"/>
    <w:locked/>
    <w:rsid w:val="00173E80"/>
    <w:rPr>
      <w:rFonts w:ascii="Cambria" w:hAnsi="Cambria" w:cs="Times New Roman"/>
      <w:color w:val="17365D"/>
      <w:spacing w:val="5"/>
      <w:kern w:val="28"/>
      <w:sz w:val="52"/>
      <w:szCs w:val="52"/>
    </w:rPr>
  </w:style>
  <w:style w:type="paragraph" w:styleId="NoSpacing">
    <w:name w:val="No Spacing"/>
    <w:link w:val="NoSpacingChar"/>
    <w:uiPriority w:val="99"/>
    <w:qFormat/>
    <w:rsid w:val="00173E80"/>
  </w:style>
  <w:style w:type="character" w:customStyle="1" w:styleId="NoSpacingChar">
    <w:name w:val="No Spacing Char"/>
    <w:basedOn w:val="DefaultParagraphFont"/>
    <w:link w:val="NoSpacing"/>
    <w:uiPriority w:val="99"/>
    <w:locked/>
    <w:rsid w:val="00C730D0"/>
    <w:rPr>
      <w:rFonts w:cs="Times New Roman"/>
      <w:sz w:val="22"/>
      <w:szCs w:val="22"/>
      <w:lang w:val="en-US" w:eastAsia="en-US" w:bidi="ar-SA"/>
    </w:rPr>
  </w:style>
  <w:style w:type="paragraph" w:styleId="Subtitle">
    <w:name w:val="Subtitle"/>
    <w:basedOn w:val="Normal"/>
    <w:next w:val="Normal"/>
    <w:link w:val="SubtitleChar"/>
    <w:uiPriority w:val="99"/>
    <w:qFormat/>
    <w:rsid w:val="00173E80"/>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99"/>
    <w:locked/>
    <w:rsid w:val="00173E80"/>
    <w:rPr>
      <w:rFonts w:ascii="Cambria" w:hAnsi="Cambria" w:cs="Times New Roman"/>
      <w:i/>
      <w:iCs/>
      <w:color w:val="4F81BD"/>
      <w:spacing w:val="15"/>
      <w:sz w:val="24"/>
      <w:szCs w:val="24"/>
    </w:rPr>
  </w:style>
  <w:style w:type="character" w:styleId="Strong">
    <w:name w:val="Strong"/>
    <w:basedOn w:val="DefaultParagraphFont"/>
    <w:uiPriority w:val="99"/>
    <w:qFormat/>
    <w:rsid w:val="00173E80"/>
    <w:rPr>
      <w:rFonts w:cs="Times New Roman"/>
      <w:b/>
      <w:bCs/>
    </w:rPr>
  </w:style>
  <w:style w:type="character" w:styleId="Emphasis">
    <w:name w:val="Emphasis"/>
    <w:basedOn w:val="DefaultParagraphFont"/>
    <w:uiPriority w:val="99"/>
    <w:qFormat/>
    <w:rsid w:val="00173E80"/>
    <w:rPr>
      <w:rFonts w:cs="Times New Roman"/>
      <w:i/>
      <w:iCs/>
    </w:rPr>
  </w:style>
  <w:style w:type="paragraph" w:styleId="Quote">
    <w:name w:val="Quote"/>
    <w:basedOn w:val="Normal"/>
    <w:next w:val="Normal"/>
    <w:link w:val="QuoteChar"/>
    <w:uiPriority w:val="99"/>
    <w:qFormat/>
    <w:rsid w:val="00173E80"/>
    <w:rPr>
      <w:i/>
      <w:iCs/>
      <w:color w:val="000000"/>
    </w:rPr>
  </w:style>
  <w:style w:type="character" w:customStyle="1" w:styleId="QuoteChar">
    <w:name w:val="Quote Char"/>
    <w:basedOn w:val="DefaultParagraphFont"/>
    <w:link w:val="Quote"/>
    <w:uiPriority w:val="99"/>
    <w:locked/>
    <w:rsid w:val="00173E80"/>
    <w:rPr>
      <w:rFonts w:cs="Times New Roman"/>
      <w:i/>
      <w:iCs/>
      <w:color w:val="000000"/>
    </w:rPr>
  </w:style>
  <w:style w:type="paragraph" w:styleId="IntenseQuote">
    <w:name w:val="Intense Quote"/>
    <w:basedOn w:val="Normal"/>
    <w:next w:val="Normal"/>
    <w:link w:val="IntenseQuoteChar"/>
    <w:uiPriority w:val="99"/>
    <w:qFormat/>
    <w:rsid w:val="00173E80"/>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99"/>
    <w:locked/>
    <w:rsid w:val="00173E80"/>
    <w:rPr>
      <w:rFonts w:cs="Times New Roman"/>
      <w:b/>
      <w:bCs/>
      <w:i/>
      <w:iCs/>
      <w:color w:val="4F81BD"/>
    </w:rPr>
  </w:style>
  <w:style w:type="character" w:styleId="SubtleEmphasis">
    <w:name w:val="Subtle Emphasis"/>
    <w:basedOn w:val="DefaultParagraphFont"/>
    <w:uiPriority w:val="99"/>
    <w:qFormat/>
    <w:rsid w:val="00173E80"/>
    <w:rPr>
      <w:rFonts w:cs="Times New Roman"/>
      <w:i/>
      <w:iCs/>
      <w:color w:val="808080"/>
    </w:rPr>
  </w:style>
  <w:style w:type="character" w:styleId="IntenseEmphasis">
    <w:name w:val="Intense Emphasis"/>
    <w:basedOn w:val="DefaultParagraphFont"/>
    <w:uiPriority w:val="99"/>
    <w:qFormat/>
    <w:rsid w:val="00173E80"/>
    <w:rPr>
      <w:rFonts w:cs="Times New Roman"/>
      <w:b/>
      <w:bCs/>
      <w:i/>
      <w:iCs/>
      <w:color w:val="4F81BD"/>
    </w:rPr>
  </w:style>
  <w:style w:type="character" w:styleId="SubtleReference">
    <w:name w:val="Subtle Reference"/>
    <w:basedOn w:val="DefaultParagraphFont"/>
    <w:uiPriority w:val="99"/>
    <w:qFormat/>
    <w:rsid w:val="00173E80"/>
    <w:rPr>
      <w:rFonts w:cs="Times New Roman"/>
      <w:smallCaps/>
      <w:color w:val="C0504D"/>
      <w:u w:val="single"/>
    </w:rPr>
  </w:style>
  <w:style w:type="character" w:styleId="IntenseReference">
    <w:name w:val="Intense Reference"/>
    <w:basedOn w:val="DefaultParagraphFont"/>
    <w:uiPriority w:val="99"/>
    <w:qFormat/>
    <w:rsid w:val="00173E80"/>
    <w:rPr>
      <w:rFonts w:cs="Times New Roman"/>
      <w:b/>
      <w:bCs/>
      <w:smallCaps/>
      <w:color w:val="C0504D"/>
      <w:spacing w:val="5"/>
      <w:u w:val="single"/>
    </w:rPr>
  </w:style>
  <w:style w:type="character" w:styleId="BookTitle">
    <w:name w:val="Book Title"/>
    <w:basedOn w:val="DefaultParagraphFont"/>
    <w:uiPriority w:val="99"/>
    <w:qFormat/>
    <w:rsid w:val="00173E80"/>
    <w:rPr>
      <w:rFonts w:cs="Times New Roman"/>
      <w:b/>
      <w:bCs/>
      <w:smallCaps/>
      <w:spacing w:val="5"/>
    </w:rPr>
  </w:style>
  <w:style w:type="paragraph" w:styleId="NormalWeb">
    <w:name w:val="Normal (Web)"/>
    <w:basedOn w:val="Normal"/>
    <w:uiPriority w:val="99"/>
    <w:rsid w:val="00326834"/>
    <w:pPr>
      <w:spacing w:before="100" w:beforeAutospacing="1" w:after="100" w:afterAutospacing="1" w:line="240" w:lineRule="auto"/>
    </w:pPr>
    <w:rPr>
      <w:rFonts w:ascii="Times New Roman" w:hAnsi="Times New Roman"/>
      <w:sz w:val="24"/>
      <w:szCs w:val="24"/>
      <w:lang w:val="ro-RO" w:eastAsia="ro-RO"/>
    </w:rPr>
  </w:style>
  <w:style w:type="character" w:customStyle="1" w:styleId="hps">
    <w:name w:val="hps"/>
    <w:basedOn w:val="DefaultParagraphFont"/>
    <w:uiPriority w:val="99"/>
    <w:rsid w:val="000F419A"/>
    <w:rPr>
      <w:rFonts w:cs="Times New Roman"/>
    </w:rPr>
  </w:style>
  <w:style w:type="table" w:styleId="LightList-Accent1">
    <w:name w:val="Light List Accent 1"/>
    <w:basedOn w:val="TableNormal"/>
    <w:uiPriority w:val="99"/>
    <w:rsid w:val="005E6A04"/>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styleId="MediumList2-Accent1">
    <w:name w:val="Medium List 2 Accent 1"/>
    <w:basedOn w:val="TableNormal"/>
    <w:uiPriority w:val="99"/>
    <w:rsid w:val="00C02E48"/>
    <w:rPr>
      <w:rFonts w:ascii="Cambria" w:hAnsi="Cambria"/>
      <w:color w:val="000000"/>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rFonts w:cs="Times New Roman"/>
        <w:sz w:val="24"/>
        <w:szCs w:val="24"/>
      </w:rPr>
      <w:tblPr/>
      <w:tcPr>
        <w:tcBorders>
          <w:top w:val="nil"/>
          <w:left w:val="nil"/>
          <w:bottom w:val="single" w:sz="24" w:space="0" w:color="4F81BD"/>
          <w:right w:val="nil"/>
          <w:insideH w:val="nil"/>
          <w:insideV w:val="nil"/>
        </w:tcBorders>
        <w:shd w:val="clear" w:color="auto" w:fill="FFFFFF"/>
      </w:tcPr>
    </w:tblStylePr>
    <w:tblStylePr w:type="lastRow">
      <w:rPr>
        <w:rFonts w:cs="Times New Roman"/>
      </w:rPr>
      <w:tblPr/>
      <w:tcPr>
        <w:tcBorders>
          <w:top w:val="single" w:sz="8" w:space="0" w:color="4F81BD"/>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4F81BD"/>
          <w:insideH w:val="nil"/>
          <w:insideV w:val="nil"/>
        </w:tcBorders>
        <w:shd w:val="clear" w:color="auto" w:fill="FFFFFF"/>
      </w:tcPr>
    </w:tblStylePr>
    <w:tblStylePr w:type="lastCol">
      <w:rPr>
        <w:rFonts w:cs="Times New Roman"/>
      </w:rPr>
      <w:tblPr/>
      <w:tcPr>
        <w:tcBorders>
          <w:top w:val="nil"/>
          <w:left w:val="single" w:sz="8" w:space="0" w:color="4F81BD"/>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top w:val="nil"/>
          <w:bottom w:val="nil"/>
          <w:insideH w:val="nil"/>
          <w:insideV w:val="nil"/>
        </w:tcBorders>
        <w:shd w:val="clear" w:color="auto" w:fill="D3DFEE"/>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paragraph" w:customStyle="1" w:styleId="Default">
    <w:name w:val="Default"/>
    <w:uiPriority w:val="99"/>
    <w:rsid w:val="0031736F"/>
    <w:pPr>
      <w:autoSpaceDE w:val="0"/>
      <w:autoSpaceDN w:val="0"/>
      <w:adjustRightInd w:val="0"/>
    </w:pPr>
    <w:rPr>
      <w:rFonts w:ascii="Segoe UI" w:hAnsi="Segoe UI" w:cs="Segoe UI"/>
      <w:color w:val="000000"/>
      <w:sz w:val="24"/>
      <w:szCs w:val="24"/>
      <w:lang w:val="ro-RO"/>
    </w:rPr>
  </w:style>
  <w:style w:type="paragraph" w:styleId="BodyText2">
    <w:name w:val="Body Text 2"/>
    <w:basedOn w:val="Normal"/>
    <w:link w:val="BodyText2Char"/>
    <w:uiPriority w:val="99"/>
    <w:rsid w:val="00427497"/>
    <w:pPr>
      <w:spacing w:after="120" w:line="480" w:lineRule="auto"/>
    </w:pPr>
  </w:style>
  <w:style w:type="character" w:customStyle="1" w:styleId="BodyText2Char">
    <w:name w:val="Body Text 2 Char"/>
    <w:basedOn w:val="DefaultParagraphFont"/>
    <w:link w:val="BodyText2"/>
    <w:uiPriority w:val="99"/>
    <w:locked/>
    <w:rsid w:val="00427497"/>
    <w:rPr>
      <w:rFonts w:cs="Times New Roman"/>
    </w:rPr>
  </w:style>
  <w:style w:type="character" w:styleId="PlaceholderText">
    <w:name w:val="Placeholder Text"/>
    <w:basedOn w:val="DefaultParagraphFont"/>
    <w:uiPriority w:val="99"/>
    <w:semiHidden/>
    <w:rsid w:val="00F27AB6"/>
    <w:rPr>
      <w:rFonts w:cs="Times New Roman"/>
      <w:color w:val="808080"/>
    </w:rPr>
  </w:style>
  <w:style w:type="numbering" w:customStyle="1" w:styleId="Bullets">
    <w:name w:val="Bullets"/>
    <w:rsid w:val="00756662"/>
    <w:pPr>
      <w:numPr>
        <w:numId w:val="11"/>
      </w:numPr>
    </w:pPr>
  </w:style>
</w:styles>
</file>

<file path=word/webSettings.xml><?xml version="1.0" encoding="utf-8"?>
<w:webSettings xmlns:r="http://schemas.openxmlformats.org/officeDocument/2006/relationships" xmlns:w="http://schemas.openxmlformats.org/wordprocessingml/2006/main">
  <w:divs>
    <w:div w:id="1321428240">
      <w:marLeft w:val="0"/>
      <w:marRight w:val="0"/>
      <w:marTop w:val="0"/>
      <w:marBottom w:val="0"/>
      <w:divBdr>
        <w:top w:val="none" w:sz="0" w:space="0" w:color="auto"/>
        <w:left w:val="none" w:sz="0" w:space="0" w:color="auto"/>
        <w:bottom w:val="none" w:sz="0" w:space="0" w:color="auto"/>
        <w:right w:val="none" w:sz="0" w:space="0" w:color="auto"/>
      </w:divBdr>
    </w:div>
    <w:div w:id="1321428241">
      <w:marLeft w:val="0"/>
      <w:marRight w:val="0"/>
      <w:marTop w:val="0"/>
      <w:marBottom w:val="0"/>
      <w:divBdr>
        <w:top w:val="none" w:sz="0" w:space="0" w:color="auto"/>
        <w:left w:val="none" w:sz="0" w:space="0" w:color="auto"/>
        <w:bottom w:val="none" w:sz="0" w:space="0" w:color="auto"/>
        <w:right w:val="none" w:sz="0" w:space="0" w:color="auto"/>
      </w:divBdr>
    </w:div>
    <w:div w:id="1321428242">
      <w:marLeft w:val="0"/>
      <w:marRight w:val="0"/>
      <w:marTop w:val="0"/>
      <w:marBottom w:val="0"/>
      <w:divBdr>
        <w:top w:val="none" w:sz="0" w:space="0" w:color="auto"/>
        <w:left w:val="none" w:sz="0" w:space="0" w:color="auto"/>
        <w:bottom w:val="none" w:sz="0" w:space="0" w:color="auto"/>
        <w:right w:val="none" w:sz="0" w:space="0" w:color="auto"/>
      </w:divBdr>
    </w:div>
    <w:div w:id="1321428244">
      <w:marLeft w:val="0"/>
      <w:marRight w:val="0"/>
      <w:marTop w:val="0"/>
      <w:marBottom w:val="0"/>
      <w:divBdr>
        <w:top w:val="none" w:sz="0" w:space="0" w:color="auto"/>
        <w:left w:val="none" w:sz="0" w:space="0" w:color="auto"/>
        <w:bottom w:val="none" w:sz="0" w:space="0" w:color="auto"/>
        <w:right w:val="none" w:sz="0" w:space="0" w:color="auto"/>
      </w:divBdr>
    </w:div>
    <w:div w:id="1321428245">
      <w:marLeft w:val="0"/>
      <w:marRight w:val="0"/>
      <w:marTop w:val="0"/>
      <w:marBottom w:val="0"/>
      <w:divBdr>
        <w:top w:val="none" w:sz="0" w:space="0" w:color="auto"/>
        <w:left w:val="none" w:sz="0" w:space="0" w:color="auto"/>
        <w:bottom w:val="none" w:sz="0" w:space="0" w:color="auto"/>
        <w:right w:val="none" w:sz="0" w:space="0" w:color="auto"/>
      </w:divBdr>
    </w:div>
    <w:div w:id="1321428246">
      <w:marLeft w:val="0"/>
      <w:marRight w:val="0"/>
      <w:marTop w:val="0"/>
      <w:marBottom w:val="0"/>
      <w:divBdr>
        <w:top w:val="none" w:sz="0" w:space="0" w:color="auto"/>
        <w:left w:val="none" w:sz="0" w:space="0" w:color="auto"/>
        <w:bottom w:val="none" w:sz="0" w:space="0" w:color="auto"/>
        <w:right w:val="none" w:sz="0" w:space="0" w:color="auto"/>
      </w:divBdr>
    </w:div>
    <w:div w:id="1321428252">
      <w:marLeft w:val="0"/>
      <w:marRight w:val="0"/>
      <w:marTop w:val="0"/>
      <w:marBottom w:val="0"/>
      <w:divBdr>
        <w:top w:val="none" w:sz="0" w:space="0" w:color="auto"/>
        <w:left w:val="none" w:sz="0" w:space="0" w:color="auto"/>
        <w:bottom w:val="none" w:sz="0" w:space="0" w:color="auto"/>
        <w:right w:val="none" w:sz="0" w:space="0" w:color="auto"/>
      </w:divBdr>
      <w:divsChild>
        <w:div w:id="1321428322">
          <w:marLeft w:val="0"/>
          <w:marRight w:val="0"/>
          <w:marTop w:val="75"/>
          <w:marBottom w:val="0"/>
          <w:divBdr>
            <w:top w:val="none" w:sz="0" w:space="0" w:color="auto"/>
            <w:left w:val="none" w:sz="0" w:space="0" w:color="auto"/>
            <w:bottom w:val="none" w:sz="0" w:space="0" w:color="auto"/>
            <w:right w:val="none" w:sz="0" w:space="0" w:color="auto"/>
          </w:divBdr>
          <w:divsChild>
            <w:div w:id="1321428285">
              <w:marLeft w:val="0"/>
              <w:marRight w:val="0"/>
              <w:marTop w:val="0"/>
              <w:marBottom w:val="0"/>
              <w:divBdr>
                <w:top w:val="single" w:sz="18" w:space="0" w:color="000000"/>
                <w:left w:val="single" w:sz="18" w:space="0" w:color="000000"/>
                <w:bottom w:val="single" w:sz="18" w:space="0" w:color="000000"/>
                <w:right w:val="single" w:sz="18" w:space="0" w:color="000000"/>
              </w:divBdr>
              <w:divsChild>
                <w:div w:id="1321428298">
                  <w:marLeft w:val="0"/>
                  <w:marRight w:val="0"/>
                  <w:marTop w:val="0"/>
                  <w:marBottom w:val="0"/>
                  <w:divBdr>
                    <w:top w:val="none" w:sz="0" w:space="0" w:color="auto"/>
                    <w:left w:val="none" w:sz="0" w:space="0" w:color="auto"/>
                    <w:bottom w:val="none" w:sz="0" w:space="0" w:color="auto"/>
                    <w:right w:val="none" w:sz="0" w:space="0" w:color="auto"/>
                  </w:divBdr>
                  <w:divsChild>
                    <w:div w:id="1321428323">
                      <w:marLeft w:val="0"/>
                      <w:marRight w:val="-3600"/>
                      <w:marTop w:val="0"/>
                      <w:marBottom w:val="0"/>
                      <w:divBdr>
                        <w:top w:val="none" w:sz="0" w:space="0" w:color="auto"/>
                        <w:left w:val="none" w:sz="0" w:space="0" w:color="auto"/>
                        <w:bottom w:val="none" w:sz="0" w:space="0" w:color="auto"/>
                        <w:right w:val="none" w:sz="0" w:space="0" w:color="auto"/>
                      </w:divBdr>
                      <w:divsChild>
                        <w:div w:id="1321428279">
                          <w:marLeft w:val="300"/>
                          <w:marRight w:val="3030"/>
                          <w:marTop w:val="0"/>
                          <w:marBottom w:val="0"/>
                          <w:divBdr>
                            <w:top w:val="none" w:sz="0" w:space="0" w:color="auto"/>
                            <w:left w:val="none" w:sz="0" w:space="0" w:color="auto"/>
                            <w:bottom w:val="none" w:sz="0" w:space="0" w:color="auto"/>
                            <w:right w:val="none" w:sz="0" w:space="0" w:color="auto"/>
                          </w:divBdr>
                          <w:divsChild>
                            <w:div w:id="1321428247">
                              <w:marLeft w:val="0"/>
                              <w:marRight w:val="0"/>
                              <w:marTop w:val="0"/>
                              <w:marBottom w:val="0"/>
                              <w:divBdr>
                                <w:top w:val="none" w:sz="0" w:space="0" w:color="auto"/>
                                <w:left w:val="none" w:sz="0" w:space="0" w:color="auto"/>
                                <w:bottom w:val="none" w:sz="0" w:space="0" w:color="auto"/>
                                <w:right w:val="none" w:sz="0" w:space="0" w:color="auto"/>
                              </w:divBdr>
                              <w:divsChild>
                                <w:div w:id="1321428314">
                                  <w:marLeft w:val="0"/>
                                  <w:marRight w:val="0"/>
                                  <w:marTop w:val="0"/>
                                  <w:marBottom w:val="0"/>
                                  <w:divBdr>
                                    <w:top w:val="none" w:sz="0" w:space="0" w:color="auto"/>
                                    <w:left w:val="none" w:sz="0" w:space="0" w:color="auto"/>
                                    <w:bottom w:val="none" w:sz="0" w:space="0" w:color="auto"/>
                                    <w:right w:val="none" w:sz="0" w:space="0" w:color="auto"/>
                                  </w:divBdr>
                                  <w:divsChild>
                                    <w:div w:id="132142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1428255">
      <w:marLeft w:val="0"/>
      <w:marRight w:val="0"/>
      <w:marTop w:val="0"/>
      <w:marBottom w:val="0"/>
      <w:divBdr>
        <w:top w:val="none" w:sz="0" w:space="0" w:color="auto"/>
        <w:left w:val="none" w:sz="0" w:space="0" w:color="auto"/>
        <w:bottom w:val="none" w:sz="0" w:space="0" w:color="auto"/>
        <w:right w:val="none" w:sz="0" w:space="0" w:color="auto"/>
      </w:divBdr>
    </w:div>
    <w:div w:id="1321428258">
      <w:marLeft w:val="0"/>
      <w:marRight w:val="0"/>
      <w:marTop w:val="0"/>
      <w:marBottom w:val="0"/>
      <w:divBdr>
        <w:top w:val="none" w:sz="0" w:space="0" w:color="auto"/>
        <w:left w:val="none" w:sz="0" w:space="0" w:color="auto"/>
        <w:bottom w:val="none" w:sz="0" w:space="0" w:color="auto"/>
        <w:right w:val="none" w:sz="0" w:space="0" w:color="auto"/>
      </w:divBdr>
    </w:div>
    <w:div w:id="1321428260">
      <w:marLeft w:val="0"/>
      <w:marRight w:val="0"/>
      <w:marTop w:val="0"/>
      <w:marBottom w:val="0"/>
      <w:divBdr>
        <w:top w:val="none" w:sz="0" w:space="0" w:color="auto"/>
        <w:left w:val="none" w:sz="0" w:space="0" w:color="auto"/>
        <w:bottom w:val="none" w:sz="0" w:space="0" w:color="auto"/>
        <w:right w:val="none" w:sz="0" w:space="0" w:color="auto"/>
      </w:divBdr>
    </w:div>
    <w:div w:id="1321428261">
      <w:marLeft w:val="0"/>
      <w:marRight w:val="0"/>
      <w:marTop w:val="0"/>
      <w:marBottom w:val="0"/>
      <w:divBdr>
        <w:top w:val="none" w:sz="0" w:space="0" w:color="auto"/>
        <w:left w:val="none" w:sz="0" w:space="0" w:color="auto"/>
        <w:bottom w:val="none" w:sz="0" w:space="0" w:color="auto"/>
        <w:right w:val="none" w:sz="0" w:space="0" w:color="auto"/>
      </w:divBdr>
      <w:divsChild>
        <w:div w:id="1321428326">
          <w:marLeft w:val="0"/>
          <w:marRight w:val="0"/>
          <w:marTop w:val="0"/>
          <w:marBottom w:val="0"/>
          <w:divBdr>
            <w:top w:val="none" w:sz="0" w:space="0" w:color="auto"/>
            <w:left w:val="none" w:sz="0" w:space="0" w:color="auto"/>
            <w:bottom w:val="none" w:sz="0" w:space="0" w:color="auto"/>
            <w:right w:val="none" w:sz="0" w:space="0" w:color="auto"/>
          </w:divBdr>
          <w:divsChild>
            <w:div w:id="1321428286">
              <w:marLeft w:val="0"/>
              <w:marRight w:val="0"/>
              <w:marTop w:val="0"/>
              <w:marBottom w:val="0"/>
              <w:divBdr>
                <w:top w:val="none" w:sz="0" w:space="0" w:color="auto"/>
                <w:left w:val="none" w:sz="0" w:space="0" w:color="auto"/>
                <w:bottom w:val="none" w:sz="0" w:space="0" w:color="auto"/>
                <w:right w:val="none" w:sz="0" w:space="0" w:color="auto"/>
              </w:divBdr>
              <w:divsChild>
                <w:div w:id="1321428335">
                  <w:marLeft w:val="0"/>
                  <w:marRight w:val="0"/>
                  <w:marTop w:val="0"/>
                  <w:marBottom w:val="0"/>
                  <w:divBdr>
                    <w:top w:val="none" w:sz="0" w:space="0" w:color="auto"/>
                    <w:left w:val="none" w:sz="0" w:space="0" w:color="auto"/>
                    <w:bottom w:val="none" w:sz="0" w:space="0" w:color="auto"/>
                    <w:right w:val="none" w:sz="0" w:space="0" w:color="auto"/>
                  </w:divBdr>
                  <w:divsChild>
                    <w:div w:id="1321428316">
                      <w:marLeft w:val="0"/>
                      <w:marRight w:val="0"/>
                      <w:marTop w:val="0"/>
                      <w:marBottom w:val="0"/>
                      <w:divBdr>
                        <w:top w:val="none" w:sz="0" w:space="0" w:color="auto"/>
                        <w:left w:val="none" w:sz="0" w:space="0" w:color="auto"/>
                        <w:bottom w:val="none" w:sz="0" w:space="0" w:color="auto"/>
                        <w:right w:val="none" w:sz="0" w:space="0" w:color="auto"/>
                      </w:divBdr>
                      <w:divsChild>
                        <w:div w:id="1321428292">
                          <w:marLeft w:val="0"/>
                          <w:marRight w:val="0"/>
                          <w:marTop w:val="0"/>
                          <w:marBottom w:val="0"/>
                          <w:divBdr>
                            <w:top w:val="none" w:sz="0" w:space="0" w:color="auto"/>
                            <w:left w:val="none" w:sz="0" w:space="0" w:color="auto"/>
                            <w:bottom w:val="none" w:sz="0" w:space="0" w:color="auto"/>
                            <w:right w:val="none" w:sz="0" w:space="0" w:color="auto"/>
                          </w:divBdr>
                          <w:divsChild>
                            <w:div w:id="1321428327">
                              <w:marLeft w:val="0"/>
                              <w:marRight w:val="0"/>
                              <w:marTop w:val="0"/>
                              <w:marBottom w:val="0"/>
                              <w:divBdr>
                                <w:top w:val="none" w:sz="0" w:space="0" w:color="auto"/>
                                <w:left w:val="none" w:sz="0" w:space="0" w:color="auto"/>
                                <w:bottom w:val="none" w:sz="0" w:space="0" w:color="auto"/>
                                <w:right w:val="none" w:sz="0" w:space="0" w:color="auto"/>
                              </w:divBdr>
                              <w:divsChild>
                                <w:div w:id="1321428249">
                                  <w:marLeft w:val="0"/>
                                  <w:marRight w:val="0"/>
                                  <w:marTop w:val="0"/>
                                  <w:marBottom w:val="0"/>
                                  <w:divBdr>
                                    <w:top w:val="single" w:sz="6" w:space="0" w:color="F5F5F5"/>
                                    <w:left w:val="single" w:sz="6" w:space="0" w:color="F5F5F5"/>
                                    <w:bottom w:val="single" w:sz="6" w:space="0" w:color="F5F5F5"/>
                                    <w:right w:val="single" w:sz="6" w:space="0" w:color="F5F5F5"/>
                                  </w:divBdr>
                                  <w:divsChild>
                                    <w:div w:id="1321428257">
                                      <w:marLeft w:val="0"/>
                                      <w:marRight w:val="0"/>
                                      <w:marTop w:val="0"/>
                                      <w:marBottom w:val="0"/>
                                      <w:divBdr>
                                        <w:top w:val="none" w:sz="0" w:space="0" w:color="auto"/>
                                        <w:left w:val="none" w:sz="0" w:space="0" w:color="auto"/>
                                        <w:bottom w:val="none" w:sz="0" w:space="0" w:color="auto"/>
                                        <w:right w:val="none" w:sz="0" w:space="0" w:color="auto"/>
                                      </w:divBdr>
                                      <w:divsChild>
                                        <w:div w:id="132142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1428263">
      <w:marLeft w:val="0"/>
      <w:marRight w:val="0"/>
      <w:marTop w:val="0"/>
      <w:marBottom w:val="0"/>
      <w:divBdr>
        <w:top w:val="none" w:sz="0" w:space="0" w:color="auto"/>
        <w:left w:val="none" w:sz="0" w:space="0" w:color="auto"/>
        <w:bottom w:val="none" w:sz="0" w:space="0" w:color="auto"/>
        <w:right w:val="none" w:sz="0" w:space="0" w:color="auto"/>
      </w:divBdr>
      <w:divsChild>
        <w:div w:id="1321428288">
          <w:marLeft w:val="0"/>
          <w:marRight w:val="0"/>
          <w:marTop w:val="75"/>
          <w:marBottom w:val="0"/>
          <w:divBdr>
            <w:top w:val="none" w:sz="0" w:space="0" w:color="auto"/>
            <w:left w:val="none" w:sz="0" w:space="0" w:color="auto"/>
            <w:bottom w:val="none" w:sz="0" w:space="0" w:color="auto"/>
            <w:right w:val="none" w:sz="0" w:space="0" w:color="auto"/>
          </w:divBdr>
          <w:divsChild>
            <w:div w:id="1321428320">
              <w:marLeft w:val="0"/>
              <w:marRight w:val="0"/>
              <w:marTop w:val="0"/>
              <w:marBottom w:val="0"/>
              <w:divBdr>
                <w:top w:val="single" w:sz="18" w:space="0" w:color="000000"/>
                <w:left w:val="single" w:sz="18" w:space="0" w:color="000000"/>
                <w:bottom w:val="single" w:sz="18" w:space="0" w:color="000000"/>
                <w:right w:val="single" w:sz="18" w:space="0" w:color="000000"/>
              </w:divBdr>
              <w:divsChild>
                <w:div w:id="1321428333">
                  <w:marLeft w:val="0"/>
                  <w:marRight w:val="0"/>
                  <w:marTop w:val="0"/>
                  <w:marBottom w:val="0"/>
                  <w:divBdr>
                    <w:top w:val="none" w:sz="0" w:space="0" w:color="auto"/>
                    <w:left w:val="none" w:sz="0" w:space="0" w:color="auto"/>
                    <w:bottom w:val="none" w:sz="0" w:space="0" w:color="auto"/>
                    <w:right w:val="none" w:sz="0" w:space="0" w:color="auto"/>
                  </w:divBdr>
                  <w:divsChild>
                    <w:div w:id="1321428251">
                      <w:marLeft w:val="0"/>
                      <w:marRight w:val="-3600"/>
                      <w:marTop w:val="0"/>
                      <w:marBottom w:val="0"/>
                      <w:divBdr>
                        <w:top w:val="none" w:sz="0" w:space="0" w:color="auto"/>
                        <w:left w:val="none" w:sz="0" w:space="0" w:color="auto"/>
                        <w:bottom w:val="none" w:sz="0" w:space="0" w:color="auto"/>
                        <w:right w:val="none" w:sz="0" w:space="0" w:color="auto"/>
                      </w:divBdr>
                      <w:divsChild>
                        <w:div w:id="1321428291">
                          <w:marLeft w:val="300"/>
                          <w:marRight w:val="3030"/>
                          <w:marTop w:val="0"/>
                          <w:marBottom w:val="0"/>
                          <w:divBdr>
                            <w:top w:val="none" w:sz="0" w:space="0" w:color="auto"/>
                            <w:left w:val="none" w:sz="0" w:space="0" w:color="auto"/>
                            <w:bottom w:val="none" w:sz="0" w:space="0" w:color="auto"/>
                            <w:right w:val="none" w:sz="0" w:space="0" w:color="auto"/>
                          </w:divBdr>
                          <w:divsChild>
                            <w:div w:id="1321428297">
                              <w:marLeft w:val="0"/>
                              <w:marRight w:val="0"/>
                              <w:marTop w:val="0"/>
                              <w:marBottom w:val="0"/>
                              <w:divBdr>
                                <w:top w:val="none" w:sz="0" w:space="0" w:color="auto"/>
                                <w:left w:val="none" w:sz="0" w:space="0" w:color="auto"/>
                                <w:bottom w:val="none" w:sz="0" w:space="0" w:color="auto"/>
                                <w:right w:val="none" w:sz="0" w:space="0" w:color="auto"/>
                              </w:divBdr>
                              <w:divsChild>
                                <w:div w:id="1321428315">
                                  <w:marLeft w:val="0"/>
                                  <w:marRight w:val="0"/>
                                  <w:marTop w:val="0"/>
                                  <w:marBottom w:val="0"/>
                                  <w:divBdr>
                                    <w:top w:val="none" w:sz="0" w:space="0" w:color="auto"/>
                                    <w:left w:val="none" w:sz="0" w:space="0" w:color="auto"/>
                                    <w:bottom w:val="none" w:sz="0" w:space="0" w:color="auto"/>
                                    <w:right w:val="none" w:sz="0" w:space="0" w:color="auto"/>
                                  </w:divBdr>
                                  <w:divsChild>
                                    <w:div w:id="1321428265">
                                      <w:marLeft w:val="0"/>
                                      <w:marRight w:val="0"/>
                                      <w:marTop w:val="0"/>
                                      <w:marBottom w:val="0"/>
                                      <w:divBdr>
                                        <w:top w:val="none" w:sz="0" w:space="0" w:color="auto"/>
                                        <w:left w:val="none" w:sz="0" w:space="0" w:color="auto"/>
                                        <w:bottom w:val="none" w:sz="0" w:space="0" w:color="auto"/>
                                        <w:right w:val="none" w:sz="0" w:space="0" w:color="auto"/>
                                      </w:divBdr>
                                    </w:div>
                                    <w:div w:id="13214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1428264">
      <w:marLeft w:val="0"/>
      <w:marRight w:val="0"/>
      <w:marTop w:val="0"/>
      <w:marBottom w:val="0"/>
      <w:divBdr>
        <w:top w:val="none" w:sz="0" w:space="0" w:color="auto"/>
        <w:left w:val="none" w:sz="0" w:space="0" w:color="auto"/>
        <w:bottom w:val="none" w:sz="0" w:space="0" w:color="auto"/>
        <w:right w:val="none" w:sz="0" w:space="0" w:color="auto"/>
      </w:divBdr>
    </w:div>
    <w:div w:id="1321428268">
      <w:marLeft w:val="0"/>
      <w:marRight w:val="0"/>
      <w:marTop w:val="0"/>
      <w:marBottom w:val="0"/>
      <w:divBdr>
        <w:top w:val="none" w:sz="0" w:space="0" w:color="auto"/>
        <w:left w:val="none" w:sz="0" w:space="0" w:color="auto"/>
        <w:bottom w:val="none" w:sz="0" w:space="0" w:color="auto"/>
        <w:right w:val="none" w:sz="0" w:space="0" w:color="auto"/>
      </w:divBdr>
    </w:div>
    <w:div w:id="1321428269">
      <w:marLeft w:val="0"/>
      <w:marRight w:val="0"/>
      <w:marTop w:val="0"/>
      <w:marBottom w:val="0"/>
      <w:divBdr>
        <w:top w:val="none" w:sz="0" w:space="0" w:color="auto"/>
        <w:left w:val="none" w:sz="0" w:space="0" w:color="auto"/>
        <w:bottom w:val="none" w:sz="0" w:space="0" w:color="auto"/>
        <w:right w:val="none" w:sz="0" w:space="0" w:color="auto"/>
      </w:divBdr>
    </w:div>
    <w:div w:id="1321428270">
      <w:marLeft w:val="0"/>
      <w:marRight w:val="0"/>
      <w:marTop w:val="0"/>
      <w:marBottom w:val="0"/>
      <w:divBdr>
        <w:top w:val="none" w:sz="0" w:space="0" w:color="auto"/>
        <w:left w:val="none" w:sz="0" w:space="0" w:color="auto"/>
        <w:bottom w:val="none" w:sz="0" w:space="0" w:color="auto"/>
        <w:right w:val="none" w:sz="0" w:space="0" w:color="auto"/>
      </w:divBdr>
    </w:div>
    <w:div w:id="1321428272">
      <w:marLeft w:val="0"/>
      <w:marRight w:val="0"/>
      <w:marTop w:val="0"/>
      <w:marBottom w:val="0"/>
      <w:divBdr>
        <w:top w:val="none" w:sz="0" w:space="0" w:color="auto"/>
        <w:left w:val="none" w:sz="0" w:space="0" w:color="auto"/>
        <w:bottom w:val="none" w:sz="0" w:space="0" w:color="auto"/>
        <w:right w:val="none" w:sz="0" w:space="0" w:color="auto"/>
      </w:divBdr>
      <w:divsChild>
        <w:div w:id="1321428325">
          <w:marLeft w:val="0"/>
          <w:marRight w:val="0"/>
          <w:marTop w:val="0"/>
          <w:marBottom w:val="0"/>
          <w:divBdr>
            <w:top w:val="none" w:sz="0" w:space="0" w:color="auto"/>
            <w:left w:val="none" w:sz="0" w:space="0" w:color="auto"/>
            <w:bottom w:val="none" w:sz="0" w:space="0" w:color="auto"/>
            <w:right w:val="none" w:sz="0" w:space="0" w:color="auto"/>
          </w:divBdr>
          <w:divsChild>
            <w:div w:id="1321428308">
              <w:marLeft w:val="0"/>
              <w:marRight w:val="0"/>
              <w:marTop w:val="0"/>
              <w:marBottom w:val="0"/>
              <w:divBdr>
                <w:top w:val="none" w:sz="0" w:space="0" w:color="auto"/>
                <w:left w:val="none" w:sz="0" w:space="0" w:color="auto"/>
                <w:bottom w:val="none" w:sz="0" w:space="0" w:color="auto"/>
                <w:right w:val="none" w:sz="0" w:space="0" w:color="auto"/>
              </w:divBdr>
              <w:divsChild>
                <w:div w:id="1321428273">
                  <w:marLeft w:val="0"/>
                  <w:marRight w:val="0"/>
                  <w:marTop w:val="0"/>
                  <w:marBottom w:val="0"/>
                  <w:divBdr>
                    <w:top w:val="none" w:sz="0" w:space="0" w:color="auto"/>
                    <w:left w:val="none" w:sz="0" w:space="0" w:color="auto"/>
                    <w:bottom w:val="none" w:sz="0" w:space="0" w:color="auto"/>
                    <w:right w:val="none" w:sz="0" w:space="0" w:color="auto"/>
                  </w:divBdr>
                  <w:divsChild>
                    <w:div w:id="1321428277">
                      <w:marLeft w:val="0"/>
                      <w:marRight w:val="0"/>
                      <w:marTop w:val="0"/>
                      <w:marBottom w:val="0"/>
                      <w:divBdr>
                        <w:top w:val="none" w:sz="0" w:space="0" w:color="auto"/>
                        <w:left w:val="none" w:sz="0" w:space="0" w:color="auto"/>
                        <w:bottom w:val="none" w:sz="0" w:space="0" w:color="auto"/>
                        <w:right w:val="none" w:sz="0" w:space="0" w:color="auto"/>
                      </w:divBdr>
                      <w:divsChild>
                        <w:div w:id="1321428256">
                          <w:marLeft w:val="0"/>
                          <w:marRight w:val="0"/>
                          <w:marTop w:val="0"/>
                          <w:marBottom w:val="0"/>
                          <w:divBdr>
                            <w:top w:val="none" w:sz="0" w:space="0" w:color="auto"/>
                            <w:left w:val="none" w:sz="0" w:space="0" w:color="auto"/>
                            <w:bottom w:val="none" w:sz="0" w:space="0" w:color="auto"/>
                            <w:right w:val="none" w:sz="0" w:space="0" w:color="auto"/>
                          </w:divBdr>
                          <w:divsChild>
                            <w:div w:id="1321428328">
                              <w:marLeft w:val="0"/>
                              <w:marRight w:val="0"/>
                              <w:marTop w:val="0"/>
                              <w:marBottom w:val="0"/>
                              <w:divBdr>
                                <w:top w:val="none" w:sz="0" w:space="0" w:color="auto"/>
                                <w:left w:val="none" w:sz="0" w:space="0" w:color="auto"/>
                                <w:bottom w:val="none" w:sz="0" w:space="0" w:color="auto"/>
                                <w:right w:val="none" w:sz="0" w:space="0" w:color="auto"/>
                              </w:divBdr>
                              <w:divsChild>
                                <w:div w:id="1321428276">
                                  <w:marLeft w:val="0"/>
                                  <w:marRight w:val="0"/>
                                  <w:marTop w:val="0"/>
                                  <w:marBottom w:val="0"/>
                                  <w:divBdr>
                                    <w:top w:val="single" w:sz="6" w:space="0" w:color="F5F5F5"/>
                                    <w:left w:val="single" w:sz="6" w:space="0" w:color="F5F5F5"/>
                                    <w:bottom w:val="single" w:sz="6" w:space="0" w:color="F5F5F5"/>
                                    <w:right w:val="single" w:sz="6" w:space="0" w:color="F5F5F5"/>
                                  </w:divBdr>
                                  <w:divsChild>
                                    <w:div w:id="1321428290">
                                      <w:marLeft w:val="0"/>
                                      <w:marRight w:val="0"/>
                                      <w:marTop w:val="0"/>
                                      <w:marBottom w:val="0"/>
                                      <w:divBdr>
                                        <w:top w:val="none" w:sz="0" w:space="0" w:color="auto"/>
                                        <w:left w:val="none" w:sz="0" w:space="0" w:color="auto"/>
                                        <w:bottom w:val="none" w:sz="0" w:space="0" w:color="auto"/>
                                        <w:right w:val="none" w:sz="0" w:space="0" w:color="auto"/>
                                      </w:divBdr>
                                      <w:divsChild>
                                        <w:div w:id="132142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1428274">
      <w:marLeft w:val="0"/>
      <w:marRight w:val="0"/>
      <w:marTop w:val="0"/>
      <w:marBottom w:val="0"/>
      <w:divBdr>
        <w:top w:val="none" w:sz="0" w:space="0" w:color="auto"/>
        <w:left w:val="none" w:sz="0" w:space="0" w:color="auto"/>
        <w:bottom w:val="none" w:sz="0" w:space="0" w:color="auto"/>
        <w:right w:val="none" w:sz="0" w:space="0" w:color="auto"/>
      </w:divBdr>
    </w:div>
    <w:div w:id="1321428275">
      <w:marLeft w:val="0"/>
      <w:marRight w:val="0"/>
      <w:marTop w:val="0"/>
      <w:marBottom w:val="0"/>
      <w:divBdr>
        <w:top w:val="none" w:sz="0" w:space="0" w:color="auto"/>
        <w:left w:val="none" w:sz="0" w:space="0" w:color="auto"/>
        <w:bottom w:val="none" w:sz="0" w:space="0" w:color="auto"/>
        <w:right w:val="none" w:sz="0" w:space="0" w:color="auto"/>
      </w:divBdr>
    </w:div>
    <w:div w:id="1321428278">
      <w:marLeft w:val="0"/>
      <w:marRight w:val="0"/>
      <w:marTop w:val="0"/>
      <w:marBottom w:val="0"/>
      <w:divBdr>
        <w:top w:val="none" w:sz="0" w:space="0" w:color="auto"/>
        <w:left w:val="none" w:sz="0" w:space="0" w:color="auto"/>
        <w:bottom w:val="none" w:sz="0" w:space="0" w:color="auto"/>
        <w:right w:val="none" w:sz="0" w:space="0" w:color="auto"/>
      </w:divBdr>
    </w:div>
    <w:div w:id="1321428280">
      <w:marLeft w:val="0"/>
      <w:marRight w:val="0"/>
      <w:marTop w:val="0"/>
      <w:marBottom w:val="0"/>
      <w:divBdr>
        <w:top w:val="none" w:sz="0" w:space="0" w:color="auto"/>
        <w:left w:val="none" w:sz="0" w:space="0" w:color="auto"/>
        <w:bottom w:val="none" w:sz="0" w:space="0" w:color="auto"/>
        <w:right w:val="none" w:sz="0" w:space="0" w:color="auto"/>
      </w:divBdr>
    </w:div>
    <w:div w:id="1321428281">
      <w:marLeft w:val="0"/>
      <w:marRight w:val="0"/>
      <w:marTop w:val="0"/>
      <w:marBottom w:val="0"/>
      <w:divBdr>
        <w:top w:val="none" w:sz="0" w:space="0" w:color="auto"/>
        <w:left w:val="none" w:sz="0" w:space="0" w:color="auto"/>
        <w:bottom w:val="none" w:sz="0" w:space="0" w:color="auto"/>
        <w:right w:val="none" w:sz="0" w:space="0" w:color="auto"/>
      </w:divBdr>
    </w:div>
    <w:div w:id="1321428283">
      <w:marLeft w:val="0"/>
      <w:marRight w:val="0"/>
      <w:marTop w:val="0"/>
      <w:marBottom w:val="0"/>
      <w:divBdr>
        <w:top w:val="none" w:sz="0" w:space="0" w:color="auto"/>
        <w:left w:val="none" w:sz="0" w:space="0" w:color="auto"/>
        <w:bottom w:val="none" w:sz="0" w:space="0" w:color="auto"/>
        <w:right w:val="none" w:sz="0" w:space="0" w:color="auto"/>
      </w:divBdr>
    </w:div>
    <w:div w:id="1321428287">
      <w:marLeft w:val="0"/>
      <w:marRight w:val="0"/>
      <w:marTop w:val="0"/>
      <w:marBottom w:val="0"/>
      <w:divBdr>
        <w:top w:val="none" w:sz="0" w:space="0" w:color="auto"/>
        <w:left w:val="none" w:sz="0" w:space="0" w:color="auto"/>
        <w:bottom w:val="none" w:sz="0" w:space="0" w:color="auto"/>
        <w:right w:val="none" w:sz="0" w:space="0" w:color="auto"/>
      </w:divBdr>
    </w:div>
    <w:div w:id="1321428293">
      <w:marLeft w:val="0"/>
      <w:marRight w:val="0"/>
      <w:marTop w:val="0"/>
      <w:marBottom w:val="0"/>
      <w:divBdr>
        <w:top w:val="none" w:sz="0" w:space="0" w:color="auto"/>
        <w:left w:val="none" w:sz="0" w:space="0" w:color="auto"/>
        <w:bottom w:val="none" w:sz="0" w:space="0" w:color="auto"/>
        <w:right w:val="none" w:sz="0" w:space="0" w:color="auto"/>
      </w:divBdr>
    </w:div>
    <w:div w:id="1321428294">
      <w:marLeft w:val="0"/>
      <w:marRight w:val="0"/>
      <w:marTop w:val="0"/>
      <w:marBottom w:val="0"/>
      <w:divBdr>
        <w:top w:val="none" w:sz="0" w:space="0" w:color="auto"/>
        <w:left w:val="none" w:sz="0" w:space="0" w:color="auto"/>
        <w:bottom w:val="none" w:sz="0" w:space="0" w:color="auto"/>
        <w:right w:val="none" w:sz="0" w:space="0" w:color="auto"/>
      </w:divBdr>
      <w:divsChild>
        <w:div w:id="1321428299">
          <w:marLeft w:val="0"/>
          <w:marRight w:val="0"/>
          <w:marTop w:val="0"/>
          <w:marBottom w:val="0"/>
          <w:divBdr>
            <w:top w:val="none" w:sz="0" w:space="0" w:color="auto"/>
            <w:left w:val="none" w:sz="0" w:space="0" w:color="auto"/>
            <w:bottom w:val="none" w:sz="0" w:space="0" w:color="auto"/>
            <w:right w:val="none" w:sz="0" w:space="0" w:color="auto"/>
          </w:divBdr>
          <w:divsChild>
            <w:div w:id="1321428300">
              <w:marLeft w:val="150"/>
              <w:marRight w:val="150"/>
              <w:marTop w:val="0"/>
              <w:marBottom w:val="0"/>
              <w:divBdr>
                <w:top w:val="none" w:sz="0" w:space="0" w:color="auto"/>
                <w:left w:val="none" w:sz="0" w:space="0" w:color="auto"/>
                <w:bottom w:val="none" w:sz="0" w:space="0" w:color="auto"/>
                <w:right w:val="none" w:sz="0" w:space="0" w:color="auto"/>
              </w:divBdr>
              <w:divsChild>
                <w:div w:id="1321428259">
                  <w:marLeft w:val="150"/>
                  <w:marRight w:val="150"/>
                  <w:marTop w:val="0"/>
                  <w:marBottom w:val="0"/>
                  <w:divBdr>
                    <w:top w:val="none" w:sz="0" w:space="0" w:color="auto"/>
                    <w:left w:val="none" w:sz="0" w:space="0" w:color="auto"/>
                    <w:bottom w:val="none" w:sz="0" w:space="0" w:color="auto"/>
                    <w:right w:val="none" w:sz="0" w:space="0" w:color="auto"/>
                  </w:divBdr>
                  <w:divsChild>
                    <w:div w:id="1321428296">
                      <w:marLeft w:val="0"/>
                      <w:marRight w:val="0"/>
                      <w:marTop w:val="0"/>
                      <w:marBottom w:val="0"/>
                      <w:divBdr>
                        <w:top w:val="none" w:sz="0" w:space="0" w:color="auto"/>
                        <w:left w:val="none" w:sz="0" w:space="0" w:color="auto"/>
                        <w:bottom w:val="none" w:sz="0" w:space="0" w:color="auto"/>
                        <w:right w:val="none" w:sz="0" w:space="0" w:color="auto"/>
                      </w:divBdr>
                      <w:divsChild>
                        <w:div w:id="1321428266">
                          <w:marLeft w:val="0"/>
                          <w:marRight w:val="0"/>
                          <w:marTop w:val="0"/>
                          <w:marBottom w:val="0"/>
                          <w:divBdr>
                            <w:top w:val="none" w:sz="0" w:space="0" w:color="auto"/>
                            <w:left w:val="none" w:sz="0" w:space="0" w:color="auto"/>
                            <w:bottom w:val="none" w:sz="0" w:space="0" w:color="auto"/>
                            <w:right w:val="none" w:sz="0" w:space="0" w:color="auto"/>
                          </w:divBdr>
                          <w:divsChild>
                            <w:div w:id="132142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1428301">
      <w:marLeft w:val="0"/>
      <w:marRight w:val="0"/>
      <w:marTop w:val="0"/>
      <w:marBottom w:val="0"/>
      <w:divBdr>
        <w:top w:val="none" w:sz="0" w:space="0" w:color="auto"/>
        <w:left w:val="none" w:sz="0" w:space="0" w:color="auto"/>
        <w:bottom w:val="none" w:sz="0" w:space="0" w:color="auto"/>
        <w:right w:val="none" w:sz="0" w:space="0" w:color="auto"/>
      </w:divBdr>
    </w:div>
    <w:div w:id="1321428303">
      <w:marLeft w:val="0"/>
      <w:marRight w:val="0"/>
      <w:marTop w:val="0"/>
      <w:marBottom w:val="0"/>
      <w:divBdr>
        <w:top w:val="none" w:sz="0" w:space="0" w:color="auto"/>
        <w:left w:val="none" w:sz="0" w:space="0" w:color="auto"/>
        <w:bottom w:val="none" w:sz="0" w:space="0" w:color="auto"/>
        <w:right w:val="none" w:sz="0" w:space="0" w:color="auto"/>
      </w:divBdr>
    </w:div>
    <w:div w:id="1321428307">
      <w:marLeft w:val="0"/>
      <w:marRight w:val="0"/>
      <w:marTop w:val="0"/>
      <w:marBottom w:val="0"/>
      <w:divBdr>
        <w:top w:val="none" w:sz="0" w:space="0" w:color="auto"/>
        <w:left w:val="none" w:sz="0" w:space="0" w:color="auto"/>
        <w:bottom w:val="none" w:sz="0" w:space="0" w:color="auto"/>
        <w:right w:val="none" w:sz="0" w:space="0" w:color="auto"/>
      </w:divBdr>
    </w:div>
    <w:div w:id="1321428309">
      <w:marLeft w:val="0"/>
      <w:marRight w:val="0"/>
      <w:marTop w:val="0"/>
      <w:marBottom w:val="0"/>
      <w:divBdr>
        <w:top w:val="none" w:sz="0" w:space="0" w:color="auto"/>
        <w:left w:val="none" w:sz="0" w:space="0" w:color="auto"/>
        <w:bottom w:val="none" w:sz="0" w:space="0" w:color="auto"/>
        <w:right w:val="none" w:sz="0" w:space="0" w:color="auto"/>
      </w:divBdr>
    </w:div>
    <w:div w:id="1321428310">
      <w:marLeft w:val="0"/>
      <w:marRight w:val="0"/>
      <w:marTop w:val="0"/>
      <w:marBottom w:val="0"/>
      <w:divBdr>
        <w:top w:val="none" w:sz="0" w:space="0" w:color="auto"/>
        <w:left w:val="none" w:sz="0" w:space="0" w:color="auto"/>
        <w:bottom w:val="none" w:sz="0" w:space="0" w:color="auto"/>
        <w:right w:val="none" w:sz="0" w:space="0" w:color="auto"/>
      </w:divBdr>
    </w:div>
    <w:div w:id="1321428312">
      <w:marLeft w:val="0"/>
      <w:marRight w:val="0"/>
      <w:marTop w:val="0"/>
      <w:marBottom w:val="0"/>
      <w:divBdr>
        <w:top w:val="none" w:sz="0" w:space="0" w:color="auto"/>
        <w:left w:val="none" w:sz="0" w:space="0" w:color="auto"/>
        <w:bottom w:val="none" w:sz="0" w:space="0" w:color="auto"/>
        <w:right w:val="none" w:sz="0" w:space="0" w:color="auto"/>
      </w:divBdr>
    </w:div>
    <w:div w:id="1321428317">
      <w:marLeft w:val="0"/>
      <w:marRight w:val="0"/>
      <w:marTop w:val="0"/>
      <w:marBottom w:val="0"/>
      <w:divBdr>
        <w:top w:val="none" w:sz="0" w:space="0" w:color="auto"/>
        <w:left w:val="none" w:sz="0" w:space="0" w:color="auto"/>
        <w:bottom w:val="none" w:sz="0" w:space="0" w:color="auto"/>
        <w:right w:val="none" w:sz="0" w:space="0" w:color="auto"/>
      </w:divBdr>
    </w:div>
    <w:div w:id="1321428318">
      <w:marLeft w:val="0"/>
      <w:marRight w:val="0"/>
      <w:marTop w:val="0"/>
      <w:marBottom w:val="0"/>
      <w:divBdr>
        <w:top w:val="none" w:sz="0" w:space="0" w:color="auto"/>
        <w:left w:val="none" w:sz="0" w:space="0" w:color="auto"/>
        <w:bottom w:val="none" w:sz="0" w:space="0" w:color="auto"/>
        <w:right w:val="none" w:sz="0" w:space="0" w:color="auto"/>
      </w:divBdr>
    </w:div>
    <w:div w:id="1321428319">
      <w:marLeft w:val="0"/>
      <w:marRight w:val="0"/>
      <w:marTop w:val="0"/>
      <w:marBottom w:val="0"/>
      <w:divBdr>
        <w:top w:val="none" w:sz="0" w:space="0" w:color="auto"/>
        <w:left w:val="none" w:sz="0" w:space="0" w:color="auto"/>
        <w:bottom w:val="none" w:sz="0" w:space="0" w:color="auto"/>
        <w:right w:val="none" w:sz="0" w:space="0" w:color="auto"/>
      </w:divBdr>
    </w:div>
    <w:div w:id="1321428321">
      <w:marLeft w:val="0"/>
      <w:marRight w:val="0"/>
      <w:marTop w:val="0"/>
      <w:marBottom w:val="0"/>
      <w:divBdr>
        <w:top w:val="none" w:sz="0" w:space="0" w:color="auto"/>
        <w:left w:val="none" w:sz="0" w:space="0" w:color="auto"/>
        <w:bottom w:val="none" w:sz="0" w:space="0" w:color="auto"/>
        <w:right w:val="none" w:sz="0" w:space="0" w:color="auto"/>
      </w:divBdr>
    </w:div>
    <w:div w:id="1321428331">
      <w:marLeft w:val="0"/>
      <w:marRight w:val="0"/>
      <w:marTop w:val="0"/>
      <w:marBottom w:val="0"/>
      <w:divBdr>
        <w:top w:val="none" w:sz="0" w:space="0" w:color="auto"/>
        <w:left w:val="none" w:sz="0" w:space="0" w:color="auto"/>
        <w:bottom w:val="none" w:sz="0" w:space="0" w:color="auto"/>
        <w:right w:val="none" w:sz="0" w:space="0" w:color="auto"/>
      </w:divBdr>
    </w:div>
    <w:div w:id="1321428332">
      <w:marLeft w:val="0"/>
      <w:marRight w:val="0"/>
      <w:marTop w:val="0"/>
      <w:marBottom w:val="0"/>
      <w:divBdr>
        <w:top w:val="none" w:sz="0" w:space="0" w:color="auto"/>
        <w:left w:val="none" w:sz="0" w:space="0" w:color="auto"/>
        <w:bottom w:val="none" w:sz="0" w:space="0" w:color="auto"/>
        <w:right w:val="none" w:sz="0" w:space="0" w:color="auto"/>
      </w:divBdr>
    </w:div>
    <w:div w:id="1321428337">
      <w:marLeft w:val="0"/>
      <w:marRight w:val="0"/>
      <w:marTop w:val="0"/>
      <w:marBottom w:val="0"/>
      <w:divBdr>
        <w:top w:val="none" w:sz="0" w:space="0" w:color="auto"/>
        <w:left w:val="none" w:sz="0" w:space="0" w:color="auto"/>
        <w:bottom w:val="none" w:sz="0" w:space="0" w:color="auto"/>
        <w:right w:val="none" w:sz="0" w:space="0" w:color="auto"/>
      </w:divBdr>
      <w:divsChild>
        <w:div w:id="1321428253">
          <w:marLeft w:val="0"/>
          <w:marRight w:val="0"/>
          <w:marTop w:val="0"/>
          <w:marBottom w:val="0"/>
          <w:divBdr>
            <w:top w:val="none" w:sz="0" w:space="0" w:color="auto"/>
            <w:left w:val="none" w:sz="0" w:space="0" w:color="auto"/>
            <w:bottom w:val="none" w:sz="0" w:space="0" w:color="auto"/>
            <w:right w:val="none" w:sz="0" w:space="0" w:color="auto"/>
          </w:divBdr>
          <w:divsChild>
            <w:div w:id="1321428336">
              <w:marLeft w:val="0"/>
              <w:marRight w:val="0"/>
              <w:marTop w:val="0"/>
              <w:marBottom w:val="0"/>
              <w:divBdr>
                <w:top w:val="none" w:sz="0" w:space="0" w:color="auto"/>
                <w:left w:val="none" w:sz="0" w:space="0" w:color="auto"/>
                <w:bottom w:val="none" w:sz="0" w:space="0" w:color="auto"/>
                <w:right w:val="none" w:sz="0" w:space="0" w:color="auto"/>
              </w:divBdr>
              <w:divsChild>
                <w:div w:id="1321428282">
                  <w:marLeft w:val="0"/>
                  <w:marRight w:val="0"/>
                  <w:marTop w:val="0"/>
                  <w:marBottom w:val="0"/>
                  <w:divBdr>
                    <w:top w:val="none" w:sz="0" w:space="0" w:color="auto"/>
                    <w:left w:val="none" w:sz="0" w:space="0" w:color="auto"/>
                    <w:bottom w:val="none" w:sz="0" w:space="0" w:color="auto"/>
                    <w:right w:val="none" w:sz="0" w:space="0" w:color="auto"/>
                  </w:divBdr>
                  <w:divsChild>
                    <w:div w:id="1321428248">
                      <w:marLeft w:val="0"/>
                      <w:marRight w:val="0"/>
                      <w:marTop w:val="0"/>
                      <w:marBottom w:val="0"/>
                      <w:divBdr>
                        <w:top w:val="none" w:sz="0" w:space="0" w:color="auto"/>
                        <w:left w:val="none" w:sz="0" w:space="0" w:color="auto"/>
                        <w:bottom w:val="none" w:sz="0" w:space="0" w:color="auto"/>
                        <w:right w:val="none" w:sz="0" w:space="0" w:color="auto"/>
                      </w:divBdr>
                      <w:divsChild>
                        <w:div w:id="1321428243">
                          <w:marLeft w:val="0"/>
                          <w:marRight w:val="0"/>
                          <w:marTop w:val="0"/>
                          <w:marBottom w:val="0"/>
                          <w:divBdr>
                            <w:top w:val="none" w:sz="0" w:space="0" w:color="auto"/>
                            <w:left w:val="none" w:sz="0" w:space="0" w:color="auto"/>
                            <w:bottom w:val="none" w:sz="0" w:space="0" w:color="auto"/>
                            <w:right w:val="none" w:sz="0" w:space="0" w:color="auto"/>
                          </w:divBdr>
                          <w:divsChild>
                            <w:div w:id="1321428250">
                              <w:marLeft w:val="0"/>
                              <w:marRight w:val="0"/>
                              <w:marTop w:val="0"/>
                              <w:marBottom w:val="0"/>
                              <w:divBdr>
                                <w:top w:val="none" w:sz="0" w:space="0" w:color="auto"/>
                                <w:left w:val="none" w:sz="0" w:space="0" w:color="auto"/>
                                <w:bottom w:val="none" w:sz="0" w:space="0" w:color="auto"/>
                                <w:right w:val="none" w:sz="0" w:space="0" w:color="auto"/>
                              </w:divBdr>
                              <w:divsChild>
                                <w:div w:id="1321428295">
                                  <w:marLeft w:val="0"/>
                                  <w:marRight w:val="0"/>
                                  <w:marTop w:val="0"/>
                                  <w:marBottom w:val="0"/>
                                  <w:divBdr>
                                    <w:top w:val="single" w:sz="6" w:space="0" w:color="F5F5F5"/>
                                    <w:left w:val="single" w:sz="6" w:space="0" w:color="F5F5F5"/>
                                    <w:bottom w:val="single" w:sz="6" w:space="0" w:color="F5F5F5"/>
                                    <w:right w:val="single" w:sz="6" w:space="0" w:color="F5F5F5"/>
                                  </w:divBdr>
                                  <w:divsChild>
                                    <w:div w:id="1321428313">
                                      <w:marLeft w:val="0"/>
                                      <w:marRight w:val="0"/>
                                      <w:marTop w:val="0"/>
                                      <w:marBottom w:val="0"/>
                                      <w:divBdr>
                                        <w:top w:val="none" w:sz="0" w:space="0" w:color="auto"/>
                                        <w:left w:val="none" w:sz="0" w:space="0" w:color="auto"/>
                                        <w:bottom w:val="none" w:sz="0" w:space="0" w:color="auto"/>
                                        <w:right w:val="none" w:sz="0" w:space="0" w:color="auto"/>
                                      </w:divBdr>
                                      <w:divsChild>
                                        <w:div w:id="132142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1428338">
      <w:marLeft w:val="0"/>
      <w:marRight w:val="0"/>
      <w:marTop w:val="0"/>
      <w:marBottom w:val="0"/>
      <w:divBdr>
        <w:top w:val="none" w:sz="0" w:space="0" w:color="auto"/>
        <w:left w:val="none" w:sz="0" w:space="0" w:color="auto"/>
        <w:bottom w:val="none" w:sz="0" w:space="0" w:color="auto"/>
        <w:right w:val="none" w:sz="0" w:space="0" w:color="auto"/>
      </w:divBdr>
      <w:divsChild>
        <w:div w:id="1321428302">
          <w:marLeft w:val="0"/>
          <w:marRight w:val="0"/>
          <w:marTop w:val="0"/>
          <w:marBottom w:val="0"/>
          <w:divBdr>
            <w:top w:val="none" w:sz="0" w:space="0" w:color="auto"/>
            <w:left w:val="none" w:sz="0" w:space="0" w:color="auto"/>
            <w:bottom w:val="none" w:sz="0" w:space="0" w:color="auto"/>
            <w:right w:val="none" w:sz="0" w:space="0" w:color="auto"/>
          </w:divBdr>
          <w:divsChild>
            <w:div w:id="1321428311">
              <w:marLeft w:val="0"/>
              <w:marRight w:val="0"/>
              <w:marTop w:val="0"/>
              <w:marBottom w:val="0"/>
              <w:divBdr>
                <w:top w:val="none" w:sz="0" w:space="0" w:color="auto"/>
                <w:left w:val="none" w:sz="0" w:space="0" w:color="auto"/>
                <w:bottom w:val="none" w:sz="0" w:space="0" w:color="auto"/>
                <w:right w:val="none" w:sz="0" w:space="0" w:color="auto"/>
              </w:divBdr>
              <w:divsChild>
                <w:div w:id="1321428334">
                  <w:marLeft w:val="0"/>
                  <w:marRight w:val="0"/>
                  <w:marTop w:val="0"/>
                  <w:marBottom w:val="0"/>
                  <w:divBdr>
                    <w:top w:val="none" w:sz="0" w:space="0" w:color="auto"/>
                    <w:left w:val="none" w:sz="0" w:space="0" w:color="auto"/>
                    <w:bottom w:val="none" w:sz="0" w:space="0" w:color="auto"/>
                    <w:right w:val="none" w:sz="0" w:space="0" w:color="auto"/>
                  </w:divBdr>
                  <w:divsChild>
                    <w:div w:id="1321428289">
                      <w:marLeft w:val="0"/>
                      <w:marRight w:val="0"/>
                      <w:marTop w:val="0"/>
                      <w:marBottom w:val="0"/>
                      <w:divBdr>
                        <w:top w:val="none" w:sz="0" w:space="0" w:color="auto"/>
                        <w:left w:val="none" w:sz="0" w:space="0" w:color="auto"/>
                        <w:bottom w:val="none" w:sz="0" w:space="0" w:color="auto"/>
                        <w:right w:val="none" w:sz="0" w:space="0" w:color="auto"/>
                      </w:divBdr>
                      <w:divsChild>
                        <w:div w:id="1321428262">
                          <w:marLeft w:val="0"/>
                          <w:marRight w:val="0"/>
                          <w:marTop w:val="0"/>
                          <w:marBottom w:val="0"/>
                          <w:divBdr>
                            <w:top w:val="none" w:sz="0" w:space="0" w:color="auto"/>
                            <w:left w:val="none" w:sz="0" w:space="0" w:color="auto"/>
                            <w:bottom w:val="none" w:sz="0" w:space="0" w:color="auto"/>
                            <w:right w:val="none" w:sz="0" w:space="0" w:color="auto"/>
                          </w:divBdr>
                          <w:divsChild>
                            <w:div w:id="1321428267">
                              <w:marLeft w:val="0"/>
                              <w:marRight w:val="0"/>
                              <w:marTop w:val="0"/>
                              <w:marBottom w:val="0"/>
                              <w:divBdr>
                                <w:top w:val="none" w:sz="0" w:space="0" w:color="auto"/>
                                <w:left w:val="none" w:sz="0" w:space="0" w:color="auto"/>
                                <w:bottom w:val="none" w:sz="0" w:space="0" w:color="auto"/>
                                <w:right w:val="none" w:sz="0" w:space="0" w:color="auto"/>
                              </w:divBdr>
                              <w:divsChild>
                                <w:div w:id="1321428305">
                                  <w:marLeft w:val="0"/>
                                  <w:marRight w:val="0"/>
                                  <w:marTop w:val="0"/>
                                  <w:marBottom w:val="0"/>
                                  <w:divBdr>
                                    <w:top w:val="single" w:sz="6" w:space="0" w:color="F5F5F5"/>
                                    <w:left w:val="single" w:sz="6" w:space="0" w:color="F5F5F5"/>
                                    <w:bottom w:val="single" w:sz="6" w:space="0" w:color="F5F5F5"/>
                                    <w:right w:val="single" w:sz="6" w:space="0" w:color="F5F5F5"/>
                                  </w:divBdr>
                                  <w:divsChild>
                                    <w:div w:id="1321428324">
                                      <w:marLeft w:val="0"/>
                                      <w:marRight w:val="0"/>
                                      <w:marTop w:val="0"/>
                                      <w:marBottom w:val="0"/>
                                      <w:divBdr>
                                        <w:top w:val="none" w:sz="0" w:space="0" w:color="auto"/>
                                        <w:left w:val="none" w:sz="0" w:space="0" w:color="auto"/>
                                        <w:bottom w:val="none" w:sz="0" w:space="0" w:color="auto"/>
                                        <w:right w:val="none" w:sz="0" w:space="0" w:color="auto"/>
                                      </w:divBdr>
                                      <w:divsChild>
                                        <w:div w:id="132142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142833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emf"/><Relationship Id="rId18" Type="http://schemas.openxmlformats.org/officeDocument/2006/relationships/package" Target="embeddings/Microsoft_Excel_Worksheet5555.xlsx"/><Relationship Id="rId26" Type="http://schemas.openxmlformats.org/officeDocument/2006/relationships/oleObject" Target="embeddings/oleObject3.bin"/><Relationship Id="rId3" Type="http://schemas.openxmlformats.org/officeDocument/2006/relationships/settings" Target="settings.xml"/><Relationship Id="rId21" Type="http://schemas.openxmlformats.org/officeDocument/2006/relationships/image" Target="media/image9.emf"/><Relationship Id="rId7" Type="http://schemas.openxmlformats.org/officeDocument/2006/relationships/image" Target="media/image1.jpeg"/><Relationship Id="rId12" Type="http://schemas.openxmlformats.org/officeDocument/2006/relationships/package" Target="embeddings/Microsoft_Excel_Worksheet2222.xlsx"/><Relationship Id="rId17" Type="http://schemas.openxmlformats.org/officeDocument/2006/relationships/image" Target="media/image7.emf"/><Relationship Id="rId25"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package" Target="embeddings/Microsoft_Excel_Worksheet4444.xlsx"/><Relationship Id="rId20" Type="http://schemas.openxmlformats.org/officeDocument/2006/relationships/package" Target="embeddings/Microsoft_Excel_Worksheet6666.xlsx"/><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footer" Target="footer1.xml"/><Relationship Id="rId10" Type="http://schemas.openxmlformats.org/officeDocument/2006/relationships/package" Target="embeddings/Microsoft_Excel_Worksheet1111.xlsx"/><Relationship Id="rId19" Type="http://schemas.openxmlformats.org/officeDocument/2006/relationships/image" Target="media/image8.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Excel_Worksheet3333.xlsx"/><Relationship Id="rId22" Type="http://schemas.openxmlformats.org/officeDocument/2006/relationships/oleObject" Target="embeddings/oleObject1.bin"/><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matricia.ro"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489</TotalTime>
  <Pages>40</Pages>
  <Words>6830</Words>
  <Characters>-32766</Characters>
  <Application>Microsoft Office Outlook</Application>
  <DocSecurity>0</DocSecurity>
  <Lines>0</Lines>
  <Paragraphs>0</Paragraphs>
  <ScaleCrop>false</ScaleCrop>
  <Company>Matricia Solutions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CRM_RAD_COS</dc:title>
  <dc:subject/>
  <dc:creator>amilosavljevic</dc:creator>
  <cp:keywords/>
  <dc:description/>
  <cp:lastModifiedBy>corina.honcioiu</cp:lastModifiedBy>
  <cp:revision>59</cp:revision>
  <cp:lastPrinted>2008-10-31T15:11:00Z</cp:lastPrinted>
  <dcterms:created xsi:type="dcterms:W3CDTF">2012-03-21T16:06:00Z</dcterms:created>
  <dcterms:modified xsi:type="dcterms:W3CDTF">2012-03-23T10:15:00Z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0x010100D07538E849312241B2E0D7DF9DC456EB</vt:lpwstr>
  </property>
  <property fmtid="{D5CDD505-2E9C-101B-9397-08002B2CF9AE}" pid="3" name="Order">
    <vt:r8>3.12002972702361E-302</vt:r8>
  </property>
  <property fmtid="{D5CDD505-2E9C-101B-9397-08002B2CF9AE}" pid="4" name="Phase">
    <vt:lpwstr>Analysis</vt:lpwstr>
  </property>
  <property fmtid="{D5CDD505-2E9C-101B-9397-08002B2CF9AE}" pid="5" name="Author0">
    <vt:lpwstr/>
  </property>
  <property fmtid="{D5CDD505-2E9C-101B-9397-08002B2CF9AE}" pid="6" name="File Group">
    <vt:lpwstr>1.4.1</vt:lpwstr>
  </property>
  <property fmtid="{D5CDD505-2E9C-101B-9397-08002B2CF9AE}" pid="7" name="Project Type">
    <vt:lpwstr>EnterpriseStandardMajor Upgrade</vt:lpwstr>
  </property>
  <property fmtid="{D5CDD505-2E9C-101B-9397-08002B2CF9AE}" pid="8" name="Product">
    <vt:lpwstr>CRM</vt:lpwstr>
  </property>
  <property fmtid="{D5CDD505-2E9C-101B-9397-08002B2CF9AE}" pid="9" name="Cross Phase Process">
    <vt:lpwstr>Requirements and Configuration</vt:lpwstr>
  </property>
  <property fmtid="{D5CDD505-2E9C-101B-9397-08002B2CF9AE}" pid="10" name="Deliverable">
    <vt:lpwstr>true</vt:lpwstr>
  </property>
  <property fmtid="{D5CDD505-2E9C-101B-9397-08002B2CF9AE}" pid="11" name="Status">
    <vt:lpwstr>5</vt:lpwstr>
  </property>
  <property fmtid="{D5CDD505-2E9C-101B-9397-08002B2CF9AE}" pid="12" name="Document Type">
    <vt:lpwstr>Parent Doc</vt:lpwstr>
  </property>
  <property fmtid="{D5CDD505-2E9C-101B-9397-08002B2CF9AE}" pid="13" name="Tooltip">
    <vt:lpwstr>CRM_RAD_COS</vt:lpwstr>
  </property>
  <property fmtid="{D5CDD505-2E9C-101B-9397-08002B2CF9AE}" pid="14" name="Label">
    <vt:lpwstr>CRM_RAD_COS</vt:lpwstr>
  </property>
  <property fmtid="{D5CDD505-2E9C-101B-9397-08002B2CF9AE}" pid="15" name="Helper ID">
    <vt:lpwstr/>
  </property>
  <property fmtid="{D5CDD505-2E9C-101B-9397-08002B2CF9AE}" pid="16" name="Renamed">
    <vt:lpwstr>English</vt:lpwstr>
  </property>
  <property fmtid="{D5CDD505-2E9C-101B-9397-08002B2CF9AE}" pid="17" name="English Doc ID">
    <vt:lpwstr/>
  </property>
  <property fmtid="{D5CDD505-2E9C-101B-9397-08002B2CF9AE}" pid="18" name="DocVersion">
    <vt:lpwstr>3.2</vt:lpwstr>
  </property>
</Properties>
</file>