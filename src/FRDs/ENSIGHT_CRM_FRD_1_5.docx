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6120" w14:textId="0744A004" w:rsidR="003C224A" w:rsidRPr="003C224A" w:rsidRDefault="003C224A" w:rsidP="003C224A">
      <w:pPr>
        <w:rPr>
          <w:rFonts w:asciiTheme="minorHAnsi" w:hAnsiTheme="minorHAnsi"/>
          <w:b/>
          <w:kern w:val="28"/>
          <w:sz w:val="56"/>
          <w:szCs w:val="56"/>
        </w:rPr>
      </w:pPr>
      <w:bookmarkStart w:id="0" w:name="_Toc6991202"/>
      <w:bookmarkStart w:id="1" w:name="_Toc13634323"/>
    </w:p>
    <w:p w14:paraId="398BD7E6" w14:textId="4CA8E101" w:rsidR="003C224A" w:rsidRPr="003C224A" w:rsidRDefault="003C224A" w:rsidP="003C224A">
      <w:pPr>
        <w:rPr>
          <w:rFonts w:asciiTheme="minorHAnsi" w:hAnsiTheme="minorHAnsi"/>
          <w:b/>
          <w:kern w:val="28"/>
          <w:sz w:val="56"/>
          <w:szCs w:val="56"/>
        </w:rPr>
      </w:pPr>
    </w:p>
    <w:p w14:paraId="44E67323" w14:textId="77777777" w:rsidR="003C224A" w:rsidRPr="003C224A" w:rsidRDefault="003C224A" w:rsidP="003C224A">
      <w:pPr>
        <w:rPr>
          <w:rFonts w:asciiTheme="minorHAnsi" w:hAnsiTheme="minorHAnsi"/>
          <w:kern w:val="28"/>
        </w:rPr>
      </w:pPr>
    </w:p>
    <w:p w14:paraId="57DBE4B9" w14:textId="77777777" w:rsidR="003C224A" w:rsidRPr="003C224A" w:rsidRDefault="003C224A" w:rsidP="003C224A">
      <w:pPr>
        <w:rPr>
          <w:rFonts w:asciiTheme="minorHAnsi" w:hAnsiTheme="minorHAnsi"/>
          <w:kern w:val="28"/>
        </w:rPr>
      </w:pPr>
    </w:p>
    <w:p w14:paraId="29E27356" w14:textId="77777777" w:rsidR="003C224A" w:rsidRPr="003C224A" w:rsidRDefault="003C224A" w:rsidP="003C224A">
      <w:pPr>
        <w:rPr>
          <w:rFonts w:asciiTheme="minorHAnsi" w:hAnsiTheme="minorHAnsi"/>
          <w:kern w:val="28"/>
        </w:rPr>
      </w:pPr>
    </w:p>
    <w:p w14:paraId="6F6F73D2" w14:textId="77777777" w:rsidR="003C224A" w:rsidRPr="003C224A" w:rsidRDefault="003C224A" w:rsidP="003C224A">
      <w:pPr>
        <w:rPr>
          <w:rFonts w:asciiTheme="minorHAnsi" w:hAnsiTheme="minorHAnsi"/>
          <w:kern w:val="28"/>
        </w:rPr>
      </w:pPr>
    </w:p>
    <w:p w14:paraId="21BB275E" w14:textId="77777777" w:rsidR="003C224A" w:rsidRPr="0062603B" w:rsidRDefault="003C224A" w:rsidP="003C224A">
      <w:pPr>
        <w:pStyle w:val="Graphic"/>
        <w:rPr>
          <w:rFonts w:asciiTheme="minorHAnsi" w:hAnsiTheme="minorHAnsi"/>
          <w:b/>
          <w:sz w:val="42"/>
          <w:lang w:val="fr-FR"/>
        </w:rPr>
      </w:pPr>
      <w:r w:rsidRPr="0062603B">
        <w:rPr>
          <w:rFonts w:asciiTheme="minorHAnsi" w:hAnsiTheme="minorHAnsi"/>
          <w:b/>
          <w:sz w:val="42"/>
          <w:lang w:val="fr-FR"/>
        </w:rPr>
        <w:t>Functional Requirements Document</w:t>
      </w:r>
    </w:p>
    <w:p w14:paraId="23E2002A" w14:textId="77777777" w:rsidR="003C224A" w:rsidRPr="0062603B" w:rsidRDefault="005B7F8F" w:rsidP="003C224A">
      <w:pPr>
        <w:pStyle w:val="Graphic"/>
        <w:rPr>
          <w:rFonts w:asciiTheme="minorHAnsi" w:hAnsiTheme="minorHAnsi"/>
          <w:sz w:val="36"/>
          <w:szCs w:val="36"/>
          <w:lang w:val="fr-FR"/>
        </w:rPr>
      </w:pPr>
      <w:r w:rsidRPr="0062603B">
        <w:rPr>
          <w:rFonts w:asciiTheme="minorHAnsi" w:hAnsiTheme="minorHAnsi"/>
          <w:sz w:val="36"/>
          <w:szCs w:val="36"/>
          <w:lang w:val="fr-FR"/>
        </w:rPr>
        <w:t xml:space="preserve">Microsoft </w:t>
      </w:r>
      <w:r w:rsidR="003C224A" w:rsidRPr="0062603B">
        <w:rPr>
          <w:rFonts w:asciiTheme="minorHAnsi" w:hAnsiTheme="minorHAnsi"/>
          <w:sz w:val="36"/>
          <w:szCs w:val="36"/>
          <w:lang w:val="fr-FR"/>
        </w:rPr>
        <w:t>Dynamics CRM Implementation</w:t>
      </w:r>
    </w:p>
    <w:p w14:paraId="66C6C01E" w14:textId="77777777" w:rsidR="004D0723" w:rsidRPr="0062603B" w:rsidRDefault="004D0723" w:rsidP="003C224A">
      <w:pPr>
        <w:pStyle w:val="Graphic"/>
        <w:rPr>
          <w:rFonts w:asciiTheme="minorHAnsi" w:hAnsiTheme="minorHAnsi"/>
          <w:sz w:val="36"/>
          <w:szCs w:val="36"/>
          <w:lang w:val="fr-FR"/>
        </w:rPr>
      </w:pPr>
    </w:p>
    <w:p w14:paraId="4DFDFBB7" w14:textId="23AE6F7A" w:rsidR="004D0723" w:rsidRPr="003C224A" w:rsidRDefault="004D0723" w:rsidP="003C224A">
      <w:pPr>
        <w:pStyle w:val="Graphic"/>
        <w:rPr>
          <w:rFonts w:asciiTheme="minorHAnsi" w:hAnsiTheme="minorHAnsi"/>
          <w:sz w:val="36"/>
          <w:szCs w:val="36"/>
        </w:rPr>
      </w:pPr>
      <w:r w:rsidRPr="001C2036">
        <w:rPr>
          <w:noProof/>
          <w:szCs w:val="16"/>
          <w:lang w:val="en-US"/>
        </w:rPr>
        <w:drawing>
          <wp:inline distT="0" distB="0" distL="0" distR="0" wp14:anchorId="75F7668C" wp14:editId="2F25F0C9">
            <wp:extent cx="2662555" cy="739775"/>
            <wp:effectExtent l="0" t="0" r="4445" b="3175"/>
            <wp:docPr id="5" name="Picture 5" descr="matricia_loho_rct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cia_loho_rct_4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555" cy="739775"/>
                    </a:xfrm>
                    <a:prstGeom prst="rect">
                      <a:avLst/>
                    </a:prstGeom>
                    <a:noFill/>
                    <a:ln>
                      <a:noFill/>
                    </a:ln>
                  </pic:spPr>
                </pic:pic>
              </a:graphicData>
            </a:graphic>
          </wp:inline>
        </w:drawing>
      </w:r>
    </w:p>
    <w:p w14:paraId="302D1BE2" w14:textId="77777777" w:rsidR="003C224A" w:rsidRPr="003C224A" w:rsidRDefault="003C224A" w:rsidP="003C224A">
      <w:pPr>
        <w:rPr>
          <w:rFonts w:asciiTheme="minorHAnsi" w:hAnsiTheme="minorHAnsi"/>
          <w:kern w:val="28"/>
          <w:lang w:val="en-GB"/>
        </w:rPr>
      </w:pPr>
    </w:p>
    <w:p w14:paraId="4D9371A9" w14:textId="68B839DC" w:rsidR="003C224A" w:rsidRPr="003C224A" w:rsidRDefault="00262D7D" w:rsidP="003C224A">
      <w:pPr>
        <w:pStyle w:val="Graphic"/>
        <w:rPr>
          <w:rFonts w:asciiTheme="minorHAnsi" w:hAnsiTheme="minorHAnsi"/>
          <w:b/>
          <w:sz w:val="42"/>
        </w:rPr>
      </w:pPr>
      <w:r>
        <w:rPr>
          <w:rFonts w:asciiTheme="minorHAnsi" w:hAnsiTheme="minorHAnsi"/>
          <w:b/>
          <w:sz w:val="42"/>
        </w:rPr>
        <w:t>ENSIGHT</w:t>
      </w:r>
      <w:r w:rsidR="003C224A" w:rsidRPr="003C224A">
        <w:rPr>
          <w:rFonts w:asciiTheme="minorHAnsi" w:hAnsiTheme="minorHAnsi"/>
          <w:b/>
          <w:sz w:val="42"/>
        </w:rPr>
        <w:t xml:space="preserve"> </w:t>
      </w:r>
    </w:p>
    <w:p w14:paraId="2C7C41F4" w14:textId="77777777" w:rsidR="003C224A" w:rsidRPr="003F2315" w:rsidRDefault="003C224A" w:rsidP="003C224A">
      <w:pPr>
        <w:rPr>
          <w:rStyle w:val="EstiloCuerpo"/>
        </w:rPr>
      </w:pPr>
    </w:p>
    <w:p w14:paraId="35FAF426" w14:textId="77777777" w:rsidR="003C224A" w:rsidRPr="003F2315" w:rsidRDefault="003C224A" w:rsidP="003C224A">
      <w:pPr>
        <w:rPr>
          <w:rStyle w:val="EstiloCuerpo"/>
        </w:rPr>
      </w:pPr>
    </w:p>
    <w:tbl>
      <w:tblPr>
        <w:tblW w:w="0" w:type="auto"/>
        <w:tblLook w:val="0000" w:firstRow="0" w:lastRow="0" w:firstColumn="0" w:lastColumn="0" w:noHBand="0" w:noVBand="0"/>
      </w:tblPr>
      <w:tblGrid>
        <w:gridCol w:w="1863"/>
        <w:gridCol w:w="4270"/>
      </w:tblGrid>
      <w:tr w:rsidR="003C224A" w:rsidRPr="003C224A" w14:paraId="1D64A4C4" w14:textId="77777777" w:rsidTr="003F2315">
        <w:tc>
          <w:tcPr>
            <w:tcW w:w="1863" w:type="dxa"/>
          </w:tcPr>
          <w:p w14:paraId="77752CB8" w14:textId="77777777" w:rsidR="003C224A" w:rsidRPr="003C224A" w:rsidRDefault="003C224A" w:rsidP="003F2315">
            <w:pPr>
              <w:rPr>
                <w:rFonts w:asciiTheme="minorHAnsi" w:hAnsiTheme="minorHAnsi" w:cs="Arial"/>
                <w:sz w:val="22"/>
                <w:szCs w:val="22"/>
              </w:rPr>
            </w:pPr>
            <w:r w:rsidRPr="003C224A">
              <w:rPr>
                <w:rFonts w:asciiTheme="minorHAnsi" w:hAnsiTheme="minorHAnsi" w:cs="Arial"/>
                <w:sz w:val="22"/>
                <w:szCs w:val="22"/>
              </w:rPr>
              <w:t>Author</w:t>
            </w:r>
          </w:p>
        </w:tc>
        <w:tc>
          <w:tcPr>
            <w:tcW w:w="4270" w:type="dxa"/>
          </w:tcPr>
          <w:p w14:paraId="654183A8" w14:textId="21158DC9" w:rsidR="003C224A" w:rsidRPr="003C224A" w:rsidRDefault="005F7547" w:rsidP="003F2315">
            <w:pPr>
              <w:rPr>
                <w:rFonts w:asciiTheme="minorHAnsi" w:hAnsiTheme="minorHAnsi" w:cs="Arial"/>
                <w:sz w:val="22"/>
                <w:szCs w:val="22"/>
              </w:rPr>
            </w:pPr>
            <w:r>
              <w:rPr>
                <w:rFonts w:asciiTheme="minorHAnsi" w:hAnsiTheme="minorHAnsi" w:cs="Arial"/>
                <w:sz w:val="22"/>
                <w:szCs w:val="22"/>
              </w:rPr>
              <w:t>Ana Maria Ignat</w:t>
            </w:r>
          </w:p>
        </w:tc>
      </w:tr>
      <w:tr w:rsidR="003C224A" w:rsidRPr="003C224A" w14:paraId="46B45B9C" w14:textId="77777777" w:rsidTr="003F2315">
        <w:tc>
          <w:tcPr>
            <w:tcW w:w="1863" w:type="dxa"/>
          </w:tcPr>
          <w:p w14:paraId="3911B9C9" w14:textId="77777777" w:rsidR="003C224A" w:rsidRPr="003C224A" w:rsidRDefault="003C224A" w:rsidP="003F2315">
            <w:pPr>
              <w:rPr>
                <w:rFonts w:asciiTheme="minorHAnsi" w:hAnsiTheme="minorHAnsi" w:cs="Arial"/>
                <w:sz w:val="22"/>
                <w:szCs w:val="22"/>
              </w:rPr>
            </w:pPr>
            <w:r w:rsidRPr="003C224A">
              <w:rPr>
                <w:rFonts w:asciiTheme="minorHAnsi" w:hAnsiTheme="minorHAnsi" w:cs="Arial"/>
                <w:sz w:val="22"/>
                <w:szCs w:val="22"/>
              </w:rPr>
              <w:t>Author Role</w:t>
            </w:r>
          </w:p>
        </w:tc>
        <w:tc>
          <w:tcPr>
            <w:tcW w:w="4270" w:type="dxa"/>
          </w:tcPr>
          <w:p w14:paraId="781131E7" w14:textId="06F3281C" w:rsidR="003C224A" w:rsidRPr="003C224A" w:rsidRDefault="005F7547" w:rsidP="005F7547">
            <w:pPr>
              <w:rPr>
                <w:rFonts w:asciiTheme="minorHAnsi" w:hAnsiTheme="minorHAnsi" w:cs="Arial"/>
                <w:sz w:val="22"/>
                <w:szCs w:val="22"/>
              </w:rPr>
            </w:pPr>
            <w:r>
              <w:rPr>
                <w:rFonts w:asciiTheme="minorHAnsi" w:hAnsiTheme="minorHAnsi" w:cs="Arial"/>
                <w:sz w:val="22"/>
                <w:szCs w:val="22"/>
              </w:rPr>
              <w:t>Project Manager</w:t>
            </w:r>
          </w:p>
        </w:tc>
      </w:tr>
      <w:tr w:rsidR="003C224A" w:rsidRPr="003C224A" w14:paraId="3F3BB13C" w14:textId="77777777" w:rsidTr="003F2315">
        <w:tc>
          <w:tcPr>
            <w:tcW w:w="1863" w:type="dxa"/>
          </w:tcPr>
          <w:p w14:paraId="102B50B5" w14:textId="77777777" w:rsidR="003C224A" w:rsidRPr="003C224A" w:rsidRDefault="003C224A" w:rsidP="003F2315">
            <w:pPr>
              <w:rPr>
                <w:rFonts w:asciiTheme="minorHAnsi" w:hAnsiTheme="minorHAnsi" w:cs="Arial"/>
                <w:sz w:val="22"/>
                <w:szCs w:val="22"/>
              </w:rPr>
            </w:pPr>
            <w:r w:rsidRPr="003C224A">
              <w:rPr>
                <w:rFonts w:asciiTheme="minorHAnsi" w:hAnsiTheme="minorHAnsi" w:cs="Arial"/>
                <w:sz w:val="22"/>
                <w:szCs w:val="22"/>
              </w:rPr>
              <w:t xml:space="preserve">Date </w:t>
            </w:r>
          </w:p>
        </w:tc>
        <w:tc>
          <w:tcPr>
            <w:tcW w:w="4270" w:type="dxa"/>
          </w:tcPr>
          <w:p w14:paraId="68C3EBD8" w14:textId="1F548246" w:rsidR="003C224A" w:rsidRPr="003C224A" w:rsidRDefault="005F7547" w:rsidP="003F2315">
            <w:pPr>
              <w:rPr>
                <w:rFonts w:asciiTheme="minorHAnsi" w:hAnsiTheme="minorHAnsi" w:cs="Arial"/>
                <w:sz w:val="22"/>
                <w:szCs w:val="22"/>
              </w:rPr>
            </w:pPr>
            <w:r>
              <w:rPr>
                <w:rFonts w:asciiTheme="minorHAnsi" w:hAnsiTheme="minorHAnsi" w:cs="Arial"/>
                <w:sz w:val="22"/>
                <w:szCs w:val="22"/>
              </w:rPr>
              <w:t>16/05</w:t>
            </w:r>
            <w:r w:rsidR="003C224A" w:rsidRPr="003C224A">
              <w:rPr>
                <w:rFonts w:asciiTheme="minorHAnsi" w:hAnsiTheme="minorHAnsi" w:cs="Arial"/>
                <w:sz w:val="22"/>
                <w:szCs w:val="22"/>
              </w:rPr>
              <w:t>/20</w:t>
            </w:r>
            <w:r w:rsidR="005838E8">
              <w:rPr>
                <w:rFonts w:asciiTheme="minorHAnsi" w:hAnsiTheme="minorHAnsi" w:cs="Arial"/>
                <w:sz w:val="22"/>
                <w:szCs w:val="22"/>
              </w:rPr>
              <w:t>1</w:t>
            </w:r>
            <w:r>
              <w:rPr>
                <w:rFonts w:asciiTheme="minorHAnsi" w:hAnsiTheme="minorHAnsi" w:cs="Arial"/>
                <w:sz w:val="22"/>
                <w:szCs w:val="22"/>
              </w:rPr>
              <w:t>3</w:t>
            </w:r>
          </w:p>
        </w:tc>
      </w:tr>
    </w:tbl>
    <w:p w14:paraId="700B169F" w14:textId="77777777" w:rsidR="003C224A" w:rsidRPr="003C224A" w:rsidRDefault="003C224A" w:rsidP="003C224A">
      <w:pPr>
        <w:rPr>
          <w:rFonts w:asciiTheme="minorHAnsi" w:hAnsiTheme="minorHAnsi"/>
          <w:kern w:val="28"/>
        </w:rPr>
      </w:pPr>
    </w:p>
    <w:p w14:paraId="746FCB11" w14:textId="77777777" w:rsidR="003C224A" w:rsidRPr="003C224A" w:rsidRDefault="003C224A" w:rsidP="003C224A">
      <w:pPr>
        <w:rPr>
          <w:rFonts w:asciiTheme="minorHAnsi" w:hAnsiTheme="minorHAnsi"/>
          <w:kern w:val="28"/>
        </w:rPr>
      </w:pPr>
    </w:p>
    <w:p w14:paraId="7FCE4E5F" w14:textId="77777777" w:rsidR="003C224A" w:rsidRPr="003C224A" w:rsidRDefault="003C224A" w:rsidP="003C224A">
      <w:pPr>
        <w:rPr>
          <w:rFonts w:asciiTheme="minorHAnsi" w:hAnsiTheme="minorHAnsi"/>
          <w:kern w:val="28"/>
        </w:rPr>
      </w:pPr>
      <w:r w:rsidRPr="003C224A">
        <w:rPr>
          <w:rFonts w:asciiTheme="minorHAnsi" w:hAnsiTheme="minorHAnsi"/>
          <w:kern w:val="28"/>
        </w:rPr>
        <w:t>Prepared for</w:t>
      </w:r>
    </w:p>
    <w:p w14:paraId="28A194D0" w14:textId="2512E28E" w:rsidR="003C224A" w:rsidRPr="003C224A" w:rsidRDefault="00E74441" w:rsidP="003C224A">
      <w:pPr>
        <w:rPr>
          <w:rFonts w:asciiTheme="minorHAnsi" w:hAnsiTheme="minorHAnsi"/>
          <w:b/>
          <w:kern w:val="28"/>
          <w:sz w:val="28"/>
          <w:szCs w:val="28"/>
        </w:rPr>
      </w:pPr>
      <w:fldSimple w:instr=" DOCPROPERTY  Company  \* MERGEFORMAT ">
        <w:r w:rsidR="003C224A" w:rsidRPr="003C224A">
          <w:rPr>
            <w:rFonts w:asciiTheme="minorHAnsi" w:hAnsiTheme="minorHAnsi"/>
            <w:b/>
            <w:kern w:val="28"/>
            <w:sz w:val="28"/>
            <w:szCs w:val="28"/>
          </w:rPr>
          <w:t>[</w:t>
        </w:r>
        <w:r w:rsidR="00A17F41">
          <w:rPr>
            <w:rFonts w:asciiTheme="minorHAnsi" w:hAnsiTheme="minorHAnsi"/>
            <w:b/>
            <w:kern w:val="28"/>
            <w:sz w:val="28"/>
            <w:szCs w:val="28"/>
          </w:rPr>
          <w:t>ENSIGHT</w:t>
        </w:r>
        <w:r w:rsidR="003C224A" w:rsidRPr="003C224A">
          <w:rPr>
            <w:rFonts w:asciiTheme="minorHAnsi" w:hAnsiTheme="minorHAnsi"/>
            <w:b/>
            <w:kern w:val="28"/>
            <w:sz w:val="28"/>
            <w:szCs w:val="28"/>
          </w:rPr>
          <w:t>]</w:t>
        </w:r>
      </w:fldSimple>
    </w:p>
    <w:p w14:paraId="59D6C49B" w14:textId="77777777" w:rsidR="003C224A" w:rsidRPr="003C224A" w:rsidRDefault="003C224A" w:rsidP="003C224A">
      <w:pPr>
        <w:rPr>
          <w:rFonts w:asciiTheme="minorHAnsi" w:hAnsiTheme="minorHAnsi"/>
          <w:kern w:val="28"/>
        </w:rPr>
      </w:pPr>
    </w:p>
    <w:p w14:paraId="1F414E5E" w14:textId="77777777" w:rsidR="003C224A" w:rsidRPr="003C224A" w:rsidRDefault="003C224A" w:rsidP="003C224A">
      <w:pPr>
        <w:rPr>
          <w:rFonts w:asciiTheme="minorHAnsi" w:hAnsiTheme="minorHAnsi"/>
          <w:kern w:val="28"/>
        </w:rPr>
      </w:pPr>
    </w:p>
    <w:p w14:paraId="276840BF" w14:textId="77777777" w:rsidR="003C224A" w:rsidRPr="003C224A" w:rsidRDefault="003C224A" w:rsidP="003C224A">
      <w:pPr>
        <w:rPr>
          <w:rFonts w:asciiTheme="minorHAnsi" w:hAnsiTheme="minorHAnsi"/>
          <w:kern w:val="28"/>
        </w:rPr>
      </w:pPr>
    </w:p>
    <w:p w14:paraId="658895A2" w14:textId="77777777" w:rsidR="003C224A" w:rsidRPr="003C224A" w:rsidRDefault="003C224A" w:rsidP="003C224A">
      <w:pPr>
        <w:rPr>
          <w:rFonts w:asciiTheme="minorHAnsi" w:hAnsiTheme="minorHAnsi"/>
          <w:kern w:val="28"/>
        </w:rPr>
      </w:pPr>
      <w:r w:rsidRPr="003C224A">
        <w:rPr>
          <w:rFonts w:asciiTheme="minorHAnsi" w:hAnsiTheme="minorHAnsi"/>
          <w:kern w:val="28"/>
        </w:rPr>
        <w:t>Project</w:t>
      </w:r>
    </w:p>
    <w:p w14:paraId="43E1552C" w14:textId="6125CA72" w:rsidR="003C224A" w:rsidRPr="003C224A" w:rsidRDefault="00E74441" w:rsidP="003C224A">
      <w:pPr>
        <w:rPr>
          <w:rFonts w:asciiTheme="minorHAnsi" w:hAnsiTheme="minorHAnsi"/>
          <w:b/>
          <w:kern w:val="28"/>
          <w:sz w:val="28"/>
          <w:szCs w:val="28"/>
        </w:rPr>
      </w:pPr>
      <w:fldSimple w:instr=" DOCPROPERTY  Subject  \* MERGEFORMAT ">
        <w:r w:rsidR="003C224A" w:rsidRPr="003C224A">
          <w:rPr>
            <w:rFonts w:asciiTheme="minorHAnsi" w:hAnsiTheme="minorHAnsi"/>
            <w:b/>
            <w:kern w:val="28"/>
            <w:sz w:val="28"/>
            <w:szCs w:val="28"/>
          </w:rPr>
          <w:t>[</w:t>
        </w:r>
        <w:r w:rsidR="00A17F41">
          <w:rPr>
            <w:rFonts w:asciiTheme="minorHAnsi" w:hAnsiTheme="minorHAnsi"/>
            <w:b/>
            <w:kern w:val="28"/>
            <w:sz w:val="28"/>
            <w:szCs w:val="28"/>
          </w:rPr>
          <w:t>ENSIGHT CRM</w:t>
        </w:r>
        <w:r w:rsidR="003C224A" w:rsidRPr="003C224A">
          <w:rPr>
            <w:rFonts w:asciiTheme="minorHAnsi" w:hAnsiTheme="minorHAnsi"/>
            <w:b/>
            <w:kern w:val="28"/>
            <w:sz w:val="28"/>
            <w:szCs w:val="28"/>
          </w:rPr>
          <w:t>]</w:t>
        </w:r>
      </w:fldSimple>
    </w:p>
    <w:p w14:paraId="368D5359" w14:textId="77777777" w:rsidR="003C224A" w:rsidRPr="003C224A" w:rsidRDefault="003C224A" w:rsidP="003C224A">
      <w:pPr>
        <w:rPr>
          <w:rFonts w:asciiTheme="minorHAnsi" w:hAnsiTheme="minorHAnsi"/>
          <w:kern w:val="28"/>
        </w:rPr>
      </w:pPr>
    </w:p>
    <w:p w14:paraId="66C3596B" w14:textId="77777777" w:rsidR="003C224A" w:rsidRPr="003C224A" w:rsidRDefault="003C224A" w:rsidP="003C224A">
      <w:pPr>
        <w:rPr>
          <w:rFonts w:asciiTheme="minorHAnsi" w:hAnsiTheme="minorHAnsi"/>
          <w:kern w:val="28"/>
        </w:rPr>
      </w:pPr>
    </w:p>
    <w:p w14:paraId="6F4A40C6" w14:textId="77777777" w:rsidR="003C224A" w:rsidRPr="003C224A" w:rsidRDefault="003C224A" w:rsidP="003C224A">
      <w:pPr>
        <w:rPr>
          <w:rFonts w:asciiTheme="minorHAnsi" w:hAnsiTheme="minorHAnsi"/>
          <w:kern w:val="28"/>
        </w:rPr>
      </w:pPr>
    </w:p>
    <w:p w14:paraId="0EA3E325" w14:textId="77777777" w:rsidR="003C224A" w:rsidRPr="003C224A" w:rsidRDefault="003C224A" w:rsidP="003C224A">
      <w:pPr>
        <w:rPr>
          <w:rFonts w:asciiTheme="minorHAnsi" w:hAnsiTheme="minorHAnsi"/>
          <w:kern w:val="28"/>
        </w:rPr>
      </w:pPr>
      <w:r w:rsidRPr="003C224A">
        <w:rPr>
          <w:rFonts w:asciiTheme="minorHAnsi" w:hAnsiTheme="minorHAnsi"/>
          <w:kern w:val="28"/>
        </w:rPr>
        <w:t>Prepared by</w:t>
      </w:r>
    </w:p>
    <w:p w14:paraId="404DB59E" w14:textId="6BCC1CDE" w:rsidR="003C224A" w:rsidRPr="003C224A" w:rsidRDefault="0034438F" w:rsidP="003C224A">
      <w:pPr>
        <w:rPr>
          <w:rFonts w:asciiTheme="minorHAnsi" w:hAnsiTheme="minorHAnsi"/>
          <w:b/>
          <w:kern w:val="28"/>
        </w:rPr>
      </w:pPr>
      <w:r>
        <w:rPr>
          <w:rFonts w:asciiTheme="minorHAnsi" w:hAnsiTheme="minorHAnsi"/>
          <w:b/>
          <w:noProof/>
          <w:kern w:val="28"/>
        </w:rPr>
        <w:t>[</w:t>
      </w:r>
      <w:r w:rsidR="00A17F41">
        <w:rPr>
          <w:rFonts w:asciiTheme="minorHAnsi" w:hAnsiTheme="minorHAnsi"/>
          <w:b/>
          <w:noProof/>
          <w:kern w:val="28"/>
        </w:rPr>
        <w:t>Ana Maria Ignat</w:t>
      </w:r>
      <w:r>
        <w:rPr>
          <w:rFonts w:asciiTheme="minorHAnsi" w:hAnsiTheme="minorHAnsi"/>
          <w:b/>
          <w:noProof/>
          <w:kern w:val="28"/>
        </w:rPr>
        <w:t>]</w:t>
      </w:r>
    </w:p>
    <w:p w14:paraId="003D4A91" w14:textId="77777777" w:rsidR="003C224A" w:rsidRPr="003C224A" w:rsidRDefault="003C224A" w:rsidP="003C224A">
      <w:pPr>
        <w:rPr>
          <w:rFonts w:asciiTheme="minorHAnsi" w:hAnsiTheme="minorHAnsi"/>
          <w:kern w:val="28"/>
        </w:rPr>
      </w:pPr>
    </w:p>
    <w:p w14:paraId="4A6239D3" w14:textId="77777777" w:rsidR="003C224A" w:rsidRPr="003C224A" w:rsidRDefault="003C224A" w:rsidP="003C224A">
      <w:pPr>
        <w:rPr>
          <w:rFonts w:asciiTheme="minorHAnsi" w:hAnsiTheme="minorHAnsi"/>
          <w:kern w:val="28"/>
        </w:rPr>
      </w:pPr>
    </w:p>
    <w:p w14:paraId="35512062" w14:textId="77777777" w:rsidR="003C224A" w:rsidRPr="003C224A" w:rsidRDefault="003C224A" w:rsidP="003C224A">
      <w:pPr>
        <w:rPr>
          <w:rFonts w:asciiTheme="minorHAnsi" w:hAnsiTheme="minorHAnsi"/>
          <w:kern w:val="28"/>
        </w:rPr>
      </w:pPr>
      <w:r w:rsidRPr="003C224A">
        <w:rPr>
          <w:rFonts w:asciiTheme="minorHAnsi" w:hAnsiTheme="minorHAnsi"/>
          <w:kern w:val="28"/>
        </w:rPr>
        <w:t>Contributors</w:t>
      </w:r>
    </w:p>
    <w:p w14:paraId="04541178" w14:textId="77777777" w:rsidR="003C224A" w:rsidRPr="003C224A" w:rsidRDefault="003C224A" w:rsidP="003C224A">
      <w:pPr>
        <w:rPr>
          <w:rFonts w:asciiTheme="minorHAnsi" w:hAnsiTheme="minorHAnsi"/>
          <w:b/>
          <w:kern w:val="28"/>
        </w:rPr>
      </w:pPr>
      <w:r w:rsidRPr="003C224A">
        <w:rPr>
          <w:rFonts w:asciiTheme="minorHAnsi" w:hAnsiTheme="minorHAnsi"/>
          <w:b/>
          <w:kern w:val="28"/>
        </w:rPr>
        <w:t>[Document contributors]</w:t>
      </w:r>
    </w:p>
    <w:p w14:paraId="282ECF1C" w14:textId="77777777" w:rsidR="003C224A" w:rsidRPr="003C224A" w:rsidRDefault="003C224A" w:rsidP="003C224A">
      <w:pPr>
        <w:rPr>
          <w:rFonts w:asciiTheme="minorHAnsi" w:hAnsiTheme="minorHAnsi"/>
          <w:b/>
          <w:kern w:val="28"/>
        </w:rPr>
      </w:pPr>
    </w:p>
    <w:p w14:paraId="26CC2696" w14:textId="77777777" w:rsidR="003C224A" w:rsidRPr="003F2315" w:rsidRDefault="003C224A" w:rsidP="003C224A">
      <w:pPr>
        <w:rPr>
          <w:rStyle w:val="EstiloCuerpo"/>
        </w:rPr>
      </w:pPr>
    </w:p>
    <w:p w14:paraId="00F111ED" w14:textId="329505EE" w:rsidR="003C224A" w:rsidRPr="003F2315" w:rsidRDefault="003C224A" w:rsidP="003C224A">
      <w:pPr>
        <w:rPr>
          <w:rStyle w:val="EstiloCuerpo"/>
        </w:rPr>
        <w:sectPr w:rsidR="003C224A" w:rsidRPr="003F2315" w:rsidSect="003F2315">
          <w:headerReference w:type="default" r:id="rId12"/>
          <w:headerReference w:type="first" r:id="rId13"/>
          <w:footerReference w:type="first" r:id="rId14"/>
          <w:pgSz w:w="11907" w:h="16839" w:code="9"/>
          <w:pgMar w:top="431" w:right="720" w:bottom="720" w:left="720" w:header="420" w:footer="567" w:gutter="0"/>
          <w:cols w:space="708"/>
          <w:titlePg/>
          <w:docGrid w:linePitch="360"/>
        </w:sectPr>
      </w:pPr>
    </w:p>
    <w:bookmarkEnd w:id="0"/>
    <w:bookmarkEnd w:id="1"/>
    <w:p w14:paraId="3B4964E0" w14:textId="77777777" w:rsidR="003C224A" w:rsidRPr="006D72C3" w:rsidRDefault="003C224A" w:rsidP="003C224A">
      <w:pPr>
        <w:rPr>
          <w:rFonts w:asciiTheme="minorHAnsi" w:hAnsiTheme="minorHAnsi"/>
          <w:b/>
          <w:bCs/>
          <w:color w:val="000000"/>
          <w:sz w:val="28"/>
          <w:szCs w:val="28"/>
        </w:rPr>
      </w:pPr>
      <w:r w:rsidRPr="006D72C3">
        <w:rPr>
          <w:rFonts w:asciiTheme="minorHAnsi" w:hAnsiTheme="minorHAnsi"/>
          <w:b/>
          <w:bCs/>
          <w:color w:val="000000"/>
          <w:sz w:val="28"/>
          <w:szCs w:val="28"/>
        </w:rPr>
        <w:lastRenderedPageBreak/>
        <w:t>Revision and Signoff Sheet</w:t>
      </w:r>
    </w:p>
    <w:p w14:paraId="09AFAC90" w14:textId="77777777" w:rsidR="003C224A" w:rsidRPr="006D72C3" w:rsidRDefault="003C224A" w:rsidP="003C224A">
      <w:pPr>
        <w:spacing w:before="360" w:after="120"/>
        <w:outlineLvl w:val="0"/>
        <w:rPr>
          <w:rFonts w:asciiTheme="minorHAnsi" w:hAnsiTheme="minorHAnsi"/>
          <w:b/>
          <w:color w:val="000000"/>
          <w:sz w:val="26"/>
          <w:szCs w:val="26"/>
        </w:rPr>
      </w:pPr>
      <w:bookmarkStart w:id="2" w:name="_Toc390884292"/>
      <w:r w:rsidRPr="006D72C3">
        <w:rPr>
          <w:rFonts w:asciiTheme="minorHAnsi" w:hAnsiTheme="minorHAnsi"/>
          <w:b/>
          <w:color w:val="000000"/>
          <w:sz w:val="26"/>
          <w:szCs w:val="26"/>
        </w:rPr>
        <w:t>Change Record</w:t>
      </w:r>
      <w:bookmarkEnd w:id="2"/>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273"/>
        <w:gridCol w:w="1740"/>
        <w:gridCol w:w="1260"/>
        <w:gridCol w:w="5722"/>
      </w:tblGrid>
      <w:tr w:rsidR="003C224A" w:rsidRPr="006D72C3" w14:paraId="5E8802AC" w14:textId="77777777" w:rsidTr="0066246B">
        <w:tc>
          <w:tcPr>
            <w:tcW w:w="1273" w:type="dxa"/>
            <w:tcBorders>
              <w:top w:val="single" w:sz="12" w:space="0" w:color="999999"/>
              <w:bottom w:val="single" w:sz="12" w:space="0" w:color="999999"/>
            </w:tcBorders>
            <w:shd w:val="clear" w:color="auto" w:fill="E6E6E6"/>
          </w:tcPr>
          <w:p w14:paraId="337BBE52" w14:textId="77777777" w:rsidR="003C224A" w:rsidRPr="006D72C3" w:rsidRDefault="003C224A" w:rsidP="003F2315">
            <w:pPr>
              <w:pStyle w:val="TableNormal1"/>
              <w:rPr>
                <w:rFonts w:asciiTheme="minorHAnsi" w:hAnsiTheme="minorHAnsi"/>
                <w:b/>
                <w:bCs/>
                <w:color w:val="000000"/>
                <w:sz w:val="24"/>
              </w:rPr>
            </w:pPr>
            <w:r w:rsidRPr="006D72C3">
              <w:rPr>
                <w:rFonts w:asciiTheme="minorHAnsi" w:hAnsiTheme="minorHAnsi"/>
                <w:b/>
                <w:bCs/>
                <w:color w:val="000000"/>
                <w:sz w:val="24"/>
              </w:rPr>
              <w:t>Date</w:t>
            </w:r>
          </w:p>
        </w:tc>
        <w:tc>
          <w:tcPr>
            <w:tcW w:w="1740" w:type="dxa"/>
            <w:tcBorders>
              <w:top w:val="single" w:sz="12" w:space="0" w:color="999999"/>
              <w:bottom w:val="single" w:sz="12" w:space="0" w:color="999999"/>
            </w:tcBorders>
            <w:shd w:val="clear" w:color="auto" w:fill="E6E6E6"/>
          </w:tcPr>
          <w:p w14:paraId="2D41177F" w14:textId="77777777" w:rsidR="003C224A" w:rsidRPr="006D72C3" w:rsidRDefault="003C224A" w:rsidP="003F2315">
            <w:pPr>
              <w:pStyle w:val="TableNormal1"/>
              <w:rPr>
                <w:rFonts w:asciiTheme="minorHAnsi" w:hAnsiTheme="minorHAnsi"/>
                <w:b/>
                <w:bCs/>
                <w:color w:val="000000"/>
                <w:sz w:val="24"/>
              </w:rPr>
            </w:pPr>
            <w:r w:rsidRPr="006D72C3">
              <w:rPr>
                <w:rFonts w:asciiTheme="minorHAnsi" w:hAnsiTheme="minorHAnsi"/>
                <w:b/>
                <w:bCs/>
                <w:color w:val="000000"/>
                <w:sz w:val="24"/>
              </w:rPr>
              <w:t>Author</w:t>
            </w:r>
          </w:p>
        </w:tc>
        <w:tc>
          <w:tcPr>
            <w:tcW w:w="1260" w:type="dxa"/>
            <w:tcBorders>
              <w:top w:val="single" w:sz="12" w:space="0" w:color="999999"/>
              <w:bottom w:val="single" w:sz="12" w:space="0" w:color="999999"/>
            </w:tcBorders>
            <w:shd w:val="clear" w:color="auto" w:fill="E6E6E6"/>
          </w:tcPr>
          <w:p w14:paraId="352F3675" w14:textId="77777777" w:rsidR="003C224A" w:rsidRPr="006D72C3" w:rsidRDefault="003C224A" w:rsidP="003F2315">
            <w:pPr>
              <w:pStyle w:val="TableNormal1"/>
              <w:jc w:val="center"/>
              <w:rPr>
                <w:rFonts w:asciiTheme="minorHAnsi" w:hAnsiTheme="minorHAnsi"/>
                <w:b/>
                <w:bCs/>
                <w:color w:val="000000"/>
                <w:sz w:val="24"/>
              </w:rPr>
            </w:pPr>
            <w:r w:rsidRPr="006D72C3">
              <w:rPr>
                <w:rFonts w:asciiTheme="minorHAnsi" w:hAnsiTheme="minorHAnsi"/>
                <w:b/>
                <w:bCs/>
                <w:color w:val="000000"/>
                <w:sz w:val="24"/>
              </w:rPr>
              <w:t>Version</w:t>
            </w:r>
          </w:p>
        </w:tc>
        <w:tc>
          <w:tcPr>
            <w:tcW w:w="5722" w:type="dxa"/>
            <w:tcBorders>
              <w:top w:val="single" w:sz="12" w:space="0" w:color="999999"/>
              <w:bottom w:val="single" w:sz="12" w:space="0" w:color="999999"/>
            </w:tcBorders>
            <w:shd w:val="clear" w:color="auto" w:fill="E6E6E6"/>
          </w:tcPr>
          <w:p w14:paraId="6F48FFBE" w14:textId="77777777" w:rsidR="003C224A" w:rsidRPr="006D72C3" w:rsidRDefault="003C224A" w:rsidP="003F2315">
            <w:pPr>
              <w:pStyle w:val="TableNormal1"/>
              <w:rPr>
                <w:rFonts w:asciiTheme="minorHAnsi" w:hAnsiTheme="minorHAnsi"/>
                <w:b/>
                <w:bCs/>
                <w:color w:val="000000"/>
                <w:sz w:val="24"/>
              </w:rPr>
            </w:pPr>
            <w:r w:rsidRPr="006D72C3">
              <w:rPr>
                <w:rFonts w:asciiTheme="minorHAnsi" w:hAnsiTheme="minorHAnsi"/>
                <w:b/>
                <w:bCs/>
                <w:color w:val="000000"/>
                <w:sz w:val="24"/>
              </w:rPr>
              <w:t>Change reference</w:t>
            </w:r>
          </w:p>
        </w:tc>
      </w:tr>
      <w:tr w:rsidR="003C224A" w:rsidRPr="003C224A" w14:paraId="5C8F3E57" w14:textId="77777777" w:rsidTr="0066246B">
        <w:tc>
          <w:tcPr>
            <w:tcW w:w="1273" w:type="dxa"/>
            <w:tcBorders>
              <w:top w:val="single" w:sz="8" w:space="0" w:color="999999"/>
              <w:bottom w:val="single" w:sz="8" w:space="0" w:color="999999"/>
            </w:tcBorders>
          </w:tcPr>
          <w:p w14:paraId="22DB7AFF" w14:textId="61AA5B6C" w:rsidR="003C224A" w:rsidRPr="003C224A" w:rsidRDefault="005E2AF0" w:rsidP="003F2315">
            <w:pPr>
              <w:rPr>
                <w:rFonts w:asciiTheme="minorHAnsi" w:hAnsiTheme="minorHAnsi"/>
                <w:sz w:val="24"/>
              </w:rPr>
            </w:pPr>
            <w:r>
              <w:rPr>
                <w:rFonts w:asciiTheme="minorHAnsi" w:hAnsiTheme="minorHAnsi"/>
                <w:sz w:val="24"/>
              </w:rPr>
              <w:t>16.05.2014</w:t>
            </w:r>
          </w:p>
        </w:tc>
        <w:tc>
          <w:tcPr>
            <w:tcW w:w="1740" w:type="dxa"/>
            <w:tcBorders>
              <w:top w:val="single" w:sz="8" w:space="0" w:color="999999"/>
              <w:bottom w:val="single" w:sz="8" w:space="0" w:color="999999"/>
            </w:tcBorders>
          </w:tcPr>
          <w:p w14:paraId="590A3B70" w14:textId="5C46856D" w:rsidR="003C224A" w:rsidRPr="003C224A" w:rsidRDefault="0066246B" w:rsidP="003F2315">
            <w:pPr>
              <w:rPr>
                <w:rFonts w:asciiTheme="minorHAnsi" w:hAnsiTheme="minorHAnsi"/>
                <w:sz w:val="24"/>
              </w:rPr>
            </w:pPr>
            <w:r>
              <w:rPr>
                <w:rFonts w:asciiTheme="minorHAnsi" w:hAnsiTheme="minorHAnsi"/>
                <w:sz w:val="24"/>
              </w:rPr>
              <w:t>Ana Maria Ignat</w:t>
            </w:r>
          </w:p>
        </w:tc>
        <w:tc>
          <w:tcPr>
            <w:tcW w:w="1260" w:type="dxa"/>
            <w:tcBorders>
              <w:top w:val="single" w:sz="8" w:space="0" w:color="999999"/>
              <w:bottom w:val="single" w:sz="8" w:space="0" w:color="999999"/>
            </w:tcBorders>
          </w:tcPr>
          <w:p w14:paraId="7897175E" w14:textId="2B661C73" w:rsidR="003C224A" w:rsidRPr="003C224A" w:rsidRDefault="00513A4E" w:rsidP="003F2315">
            <w:pPr>
              <w:rPr>
                <w:rFonts w:asciiTheme="minorHAnsi" w:hAnsiTheme="minorHAnsi"/>
                <w:sz w:val="24"/>
              </w:rPr>
            </w:pPr>
            <w:r>
              <w:rPr>
                <w:rFonts w:asciiTheme="minorHAnsi" w:hAnsiTheme="minorHAnsi"/>
                <w:sz w:val="24"/>
              </w:rPr>
              <w:t xml:space="preserve">      1.0</w:t>
            </w:r>
          </w:p>
        </w:tc>
        <w:tc>
          <w:tcPr>
            <w:tcW w:w="5722" w:type="dxa"/>
            <w:tcBorders>
              <w:top w:val="single" w:sz="8" w:space="0" w:color="999999"/>
              <w:bottom w:val="single" w:sz="8" w:space="0" w:color="999999"/>
            </w:tcBorders>
          </w:tcPr>
          <w:p w14:paraId="57686FA0" w14:textId="77777777" w:rsidR="003C224A" w:rsidRPr="003C224A" w:rsidRDefault="003C224A" w:rsidP="003F2315">
            <w:pPr>
              <w:rPr>
                <w:rFonts w:asciiTheme="minorHAnsi" w:hAnsiTheme="minorHAnsi"/>
                <w:sz w:val="24"/>
              </w:rPr>
            </w:pPr>
            <w:r w:rsidRPr="003C224A">
              <w:rPr>
                <w:rFonts w:asciiTheme="minorHAnsi" w:hAnsiTheme="minorHAnsi"/>
                <w:sz w:val="24"/>
              </w:rPr>
              <w:t>Initial draft for review/discussion</w:t>
            </w:r>
            <w:r w:rsidR="0034438F">
              <w:rPr>
                <w:rFonts w:asciiTheme="minorHAnsi" w:hAnsiTheme="minorHAnsi"/>
                <w:sz w:val="24"/>
              </w:rPr>
              <w:t>.</w:t>
            </w:r>
          </w:p>
        </w:tc>
      </w:tr>
      <w:tr w:rsidR="003C224A" w:rsidRPr="003C224A" w14:paraId="0C4D403F" w14:textId="77777777" w:rsidTr="0066246B">
        <w:tc>
          <w:tcPr>
            <w:tcW w:w="1273" w:type="dxa"/>
          </w:tcPr>
          <w:p w14:paraId="7E577B0D" w14:textId="49A22D36" w:rsidR="003C224A" w:rsidRPr="003C224A" w:rsidRDefault="007335B6" w:rsidP="003F2315">
            <w:pPr>
              <w:rPr>
                <w:rFonts w:asciiTheme="minorHAnsi" w:hAnsiTheme="minorHAnsi"/>
                <w:sz w:val="24"/>
              </w:rPr>
            </w:pPr>
            <w:r>
              <w:rPr>
                <w:rFonts w:asciiTheme="minorHAnsi" w:hAnsiTheme="minorHAnsi"/>
                <w:sz w:val="24"/>
              </w:rPr>
              <w:t xml:space="preserve">20.05.2014 </w:t>
            </w:r>
          </w:p>
        </w:tc>
        <w:tc>
          <w:tcPr>
            <w:tcW w:w="1740" w:type="dxa"/>
          </w:tcPr>
          <w:p w14:paraId="7D188DB1" w14:textId="6DAD53D2" w:rsidR="003C224A" w:rsidRPr="003C224A" w:rsidRDefault="007335B6" w:rsidP="003F2315">
            <w:pPr>
              <w:rPr>
                <w:rFonts w:asciiTheme="minorHAnsi" w:hAnsiTheme="minorHAnsi"/>
                <w:sz w:val="24"/>
              </w:rPr>
            </w:pPr>
            <w:r>
              <w:rPr>
                <w:rFonts w:asciiTheme="minorHAnsi" w:hAnsiTheme="minorHAnsi"/>
                <w:sz w:val="24"/>
              </w:rPr>
              <w:t>Ana Maria Ignat</w:t>
            </w:r>
          </w:p>
        </w:tc>
        <w:tc>
          <w:tcPr>
            <w:tcW w:w="1260" w:type="dxa"/>
          </w:tcPr>
          <w:p w14:paraId="3200B5C3" w14:textId="0FB2BE3C" w:rsidR="003C224A" w:rsidRPr="003C224A" w:rsidRDefault="007335B6" w:rsidP="003F2315">
            <w:pPr>
              <w:rPr>
                <w:rFonts w:asciiTheme="minorHAnsi" w:hAnsiTheme="minorHAnsi"/>
                <w:sz w:val="24"/>
              </w:rPr>
            </w:pPr>
            <w:r>
              <w:rPr>
                <w:rFonts w:asciiTheme="minorHAnsi" w:hAnsiTheme="minorHAnsi"/>
                <w:sz w:val="24"/>
              </w:rPr>
              <w:t xml:space="preserve">      1.1</w:t>
            </w:r>
          </w:p>
        </w:tc>
        <w:tc>
          <w:tcPr>
            <w:tcW w:w="5722" w:type="dxa"/>
          </w:tcPr>
          <w:p w14:paraId="6049DA6C" w14:textId="266CA368" w:rsidR="003C224A" w:rsidRPr="003C224A" w:rsidRDefault="007335B6" w:rsidP="003F2315">
            <w:pPr>
              <w:rPr>
                <w:rFonts w:asciiTheme="minorHAnsi" w:hAnsiTheme="minorHAnsi"/>
                <w:sz w:val="24"/>
              </w:rPr>
            </w:pPr>
            <w:r>
              <w:rPr>
                <w:rFonts w:asciiTheme="minorHAnsi" w:hAnsiTheme="minorHAnsi"/>
                <w:sz w:val="24"/>
              </w:rPr>
              <w:t>Added section for Lead, Op</w:t>
            </w:r>
            <w:r w:rsidR="00BB5530">
              <w:rPr>
                <w:rFonts w:asciiTheme="minorHAnsi" w:hAnsiTheme="minorHAnsi"/>
                <w:sz w:val="24"/>
              </w:rPr>
              <w:t>portunity and Sales Process Management, after the needs requirements interviews.</w:t>
            </w:r>
          </w:p>
        </w:tc>
      </w:tr>
      <w:tr w:rsidR="003C224A" w:rsidRPr="006D72C3" w14:paraId="75B7A223" w14:textId="77777777" w:rsidTr="0066246B">
        <w:tc>
          <w:tcPr>
            <w:tcW w:w="1273" w:type="dxa"/>
            <w:tcBorders>
              <w:top w:val="single" w:sz="8" w:space="0" w:color="999999"/>
              <w:bottom w:val="single" w:sz="8" w:space="0" w:color="999999"/>
            </w:tcBorders>
          </w:tcPr>
          <w:p w14:paraId="0AA670A7" w14:textId="6C84B7CB" w:rsidR="003C224A" w:rsidRPr="006D72C3" w:rsidRDefault="00A44B50" w:rsidP="003F2315">
            <w:pPr>
              <w:pStyle w:val="TableNormal1"/>
              <w:rPr>
                <w:rFonts w:asciiTheme="minorHAnsi" w:hAnsiTheme="minorHAnsi"/>
                <w:color w:val="000000"/>
                <w:sz w:val="24"/>
              </w:rPr>
            </w:pPr>
            <w:r>
              <w:rPr>
                <w:rFonts w:asciiTheme="minorHAnsi" w:hAnsiTheme="minorHAnsi"/>
                <w:color w:val="000000"/>
                <w:sz w:val="24"/>
              </w:rPr>
              <w:t>04.06.2014</w:t>
            </w:r>
          </w:p>
        </w:tc>
        <w:tc>
          <w:tcPr>
            <w:tcW w:w="1740" w:type="dxa"/>
            <w:tcBorders>
              <w:top w:val="single" w:sz="8" w:space="0" w:color="999999"/>
              <w:bottom w:val="single" w:sz="8" w:space="0" w:color="999999"/>
            </w:tcBorders>
          </w:tcPr>
          <w:p w14:paraId="2E3C8040" w14:textId="42F97411" w:rsidR="003C224A" w:rsidRPr="006D72C3" w:rsidRDefault="00A44B50" w:rsidP="003F2315">
            <w:pPr>
              <w:pStyle w:val="TableNormal1"/>
              <w:rPr>
                <w:rFonts w:asciiTheme="minorHAnsi" w:hAnsiTheme="minorHAnsi"/>
                <w:color w:val="000000"/>
                <w:sz w:val="24"/>
              </w:rPr>
            </w:pPr>
            <w:r>
              <w:rPr>
                <w:rFonts w:asciiTheme="minorHAnsi" w:hAnsiTheme="minorHAnsi"/>
                <w:color w:val="000000"/>
                <w:sz w:val="24"/>
              </w:rPr>
              <w:t>Ana Maria Ignat</w:t>
            </w:r>
          </w:p>
        </w:tc>
        <w:tc>
          <w:tcPr>
            <w:tcW w:w="1260" w:type="dxa"/>
            <w:tcBorders>
              <w:top w:val="single" w:sz="8" w:space="0" w:color="999999"/>
              <w:bottom w:val="single" w:sz="8" w:space="0" w:color="999999"/>
            </w:tcBorders>
          </w:tcPr>
          <w:p w14:paraId="6210D8F6" w14:textId="4EF2BF52" w:rsidR="003C224A" w:rsidRPr="006D72C3" w:rsidRDefault="00A44B50" w:rsidP="000F1278">
            <w:pPr>
              <w:pStyle w:val="TableNormal1"/>
              <w:rPr>
                <w:rFonts w:asciiTheme="minorHAnsi" w:hAnsiTheme="minorHAnsi"/>
                <w:b/>
                <w:bCs/>
                <w:i/>
                <w:iCs/>
                <w:color w:val="000000"/>
                <w:sz w:val="24"/>
              </w:rPr>
            </w:pPr>
            <w:r>
              <w:rPr>
                <w:rFonts w:asciiTheme="minorHAnsi" w:hAnsiTheme="minorHAnsi"/>
                <w:color w:val="000000"/>
                <w:sz w:val="24"/>
              </w:rPr>
              <w:t xml:space="preserve">      1.2</w:t>
            </w:r>
          </w:p>
        </w:tc>
        <w:tc>
          <w:tcPr>
            <w:tcW w:w="5722" w:type="dxa"/>
            <w:tcBorders>
              <w:top w:val="single" w:sz="8" w:space="0" w:color="999999"/>
              <w:bottom w:val="single" w:sz="8" w:space="0" w:color="999999"/>
            </w:tcBorders>
          </w:tcPr>
          <w:p w14:paraId="3B603AAC" w14:textId="05D71CB3" w:rsidR="003C224A" w:rsidRPr="006D72C3" w:rsidRDefault="00A44B50" w:rsidP="003F2315">
            <w:pPr>
              <w:pStyle w:val="TableNormal1"/>
              <w:rPr>
                <w:rFonts w:asciiTheme="minorHAnsi" w:hAnsiTheme="minorHAnsi"/>
                <w:color w:val="000000"/>
                <w:sz w:val="24"/>
              </w:rPr>
            </w:pPr>
            <w:r>
              <w:rPr>
                <w:rFonts w:asciiTheme="minorHAnsi" w:hAnsiTheme="minorHAnsi"/>
                <w:color w:val="000000"/>
                <w:sz w:val="24"/>
              </w:rPr>
              <w:t>Added additional clarifications based on ENSIGHT comments. Completed the Reporting and Analytics section.</w:t>
            </w:r>
          </w:p>
        </w:tc>
      </w:tr>
      <w:tr w:rsidR="00CC0E88" w:rsidRPr="006D72C3" w14:paraId="1762F1B6" w14:textId="77777777" w:rsidTr="0066246B">
        <w:tc>
          <w:tcPr>
            <w:tcW w:w="1273" w:type="dxa"/>
            <w:tcBorders>
              <w:top w:val="single" w:sz="8" w:space="0" w:color="999999"/>
              <w:bottom w:val="single" w:sz="8" w:space="0" w:color="999999"/>
            </w:tcBorders>
          </w:tcPr>
          <w:p w14:paraId="2C872A2E" w14:textId="49DFA0BE" w:rsidR="00CC0E88" w:rsidRDefault="00CC0E88" w:rsidP="003F2315">
            <w:pPr>
              <w:pStyle w:val="TableNormal1"/>
              <w:rPr>
                <w:rFonts w:asciiTheme="minorHAnsi" w:hAnsiTheme="minorHAnsi"/>
                <w:color w:val="000000"/>
                <w:sz w:val="24"/>
              </w:rPr>
            </w:pPr>
            <w:r>
              <w:rPr>
                <w:rFonts w:asciiTheme="minorHAnsi" w:hAnsiTheme="minorHAnsi"/>
                <w:color w:val="000000"/>
                <w:sz w:val="24"/>
              </w:rPr>
              <w:t>18.06.2014</w:t>
            </w:r>
          </w:p>
        </w:tc>
        <w:tc>
          <w:tcPr>
            <w:tcW w:w="1740" w:type="dxa"/>
            <w:tcBorders>
              <w:top w:val="single" w:sz="8" w:space="0" w:color="999999"/>
              <w:bottom w:val="single" w:sz="8" w:space="0" w:color="999999"/>
            </w:tcBorders>
          </w:tcPr>
          <w:p w14:paraId="5869ED11" w14:textId="232679C2" w:rsidR="00CC0E88" w:rsidRDefault="00CC0E88" w:rsidP="003F2315">
            <w:pPr>
              <w:pStyle w:val="TableNormal1"/>
              <w:rPr>
                <w:rFonts w:asciiTheme="minorHAnsi" w:hAnsiTheme="minorHAnsi"/>
                <w:color w:val="000000"/>
                <w:sz w:val="24"/>
              </w:rPr>
            </w:pPr>
            <w:r>
              <w:rPr>
                <w:rFonts w:asciiTheme="minorHAnsi" w:hAnsiTheme="minorHAnsi"/>
                <w:color w:val="000000"/>
                <w:sz w:val="24"/>
              </w:rPr>
              <w:t>Ana Maria Ignat</w:t>
            </w:r>
          </w:p>
        </w:tc>
        <w:tc>
          <w:tcPr>
            <w:tcW w:w="1260" w:type="dxa"/>
            <w:tcBorders>
              <w:top w:val="single" w:sz="8" w:space="0" w:color="999999"/>
              <w:bottom w:val="single" w:sz="8" w:space="0" w:color="999999"/>
            </w:tcBorders>
          </w:tcPr>
          <w:p w14:paraId="72B89484" w14:textId="1619CE10" w:rsidR="00CC0E88" w:rsidRDefault="00CC0E88" w:rsidP="000F1278">
            <w:pPr>
              <w:pStyle w:val="TableNormal1"/>
              <w:rPr>
                <w:rFonts w:asciiTheme="minorHAnsi" w:hAnsiTheme="minorHAnsi"/>
                <w:color w:val="000000"/>
                <w:sz w:val="24"/>
              </w:rPr>
            </w:pPr>
            <w:r>
              <w:rPr>
                <w:rFonts w:asciiTheme="minorHAnsi" w:hAnsiTheme="minorHAnsi"/>
                <w:color w:val="000000"/>
                <w:sz w:val="24"/>
              </w:rPr>
              <w:t xml:space="preserve">      1.3</w:t>
            </w:r>
          </w:p>
        </w:tc>
        <w:tc>
          <w:tcPr>
            <w:tcW w:w="5722" w:type="dxa"/>
            <w:tcBorders>
              <w:top w:val="single" w:sz="8" w:space="0" w:color="999999"/>
              <w:bottom w:val="single" w:sz="8" w:space="0" w:color="999999"/>
            </w:tcBorders>
          </w:tcPr>
          <w:p w14:paraId="2E268903" w14:textId="7702F355" w:rsidR="00CC0E88" w:rsidRDefault="00CC0E88" w:rsidP="003F2315">
            <w:pPr>
              <w:pStyle w:val="TableNormal1"/>
              <w:rPr>
                <w:rFonts w:asciiTheme="minorHAnsi" w:hAnsiTheme="minorHAnsi"/>
                <w:color w:val="000000"/>
                <w:sz w:val="24"/>
              </w:rPr>
            </w:pPr>
            <w:r>
              <w:rPr>
                <w:rFonts w:asciiTheme="minorHAnsi" w:hAnsiTheme="minorHAnsi"/>
                <w:color w:val="000000"/>
                <w:sz w:val="24"/>
              </w:rPr>
              <w:t>Added additional details based on the meeting from 16.06.2014.</w:t>
            </w:r>
          </w:p>
        </w:tc>
      </w:tr>
      <w:tr w:rsidR="00A81C74" w:rsidRPr="006D72C3" w14:paraId="5175B6FB" w14:textId="77777777" w:rsidTr="0066246B">
        <w:trPr>
          <w:ins w:id="3" w:author="Ana-Maria Ignat" w:date="2014-06-30T14:05:00Z"/>
        </w:trPr>
        <w:tc>
          <w:tcPr>
            <w:tcW w:w="1273" w:type="dxa"/>
            <w:tcBorders>
              <w:top w:val="single" w:sz="8" w:space="0" w:color="999999"/>
              <w:bottom w:val="single" w:sz="8" w:space="0" w:color="999999"/>
            </w:tcBorders>
          </w:tcPr>
          <w:p w14:paraId="741110C4" w14:textId="2BF9AD00" w:rsidR="00A81C74" w:rsidRDefault="00A81C74" w:rsidP="003F2315">
            <w:pPr>
              <w:pStyle w:val="TableNormal1"/>
              <w:rPr>
                <w:ins w:id="4" w:author="Ana-Maria Ignat" w:date="2014-06-30T14:05:00Z"/>
                <w:rFonts w:asciiTheme="minorHAnsi" w:hAnsiTheme="minorHAnsi"/>
                <w:color w:val="000000"/>
                <w:sz w:val="24"/>
              </w:rPr>
            </w:pPr>
            <w:ins w:id="5" w:author="Ana-Maria Ignat" w:date="2014-06-30T14:05:00Z">
              <w:r>
                <w:rPr>
                  <w:rFonts w:asciiTheme="minorHAnsi" w:hAnsiTheme="minorHAnsi"/>
                  <w:color w:val="000000"/>
                  <w:sz w:val="24"/>
                </w:rPr>
                <w:t>30.06.2014</w:t>
              </w:r>
            </w:ins>
          </w:p>
        </w:tc>
        <w:tc>
          <w:tcPr>
            <w:tcW w:w="1740" w:type="dxa"/>
            <w:tcBorders>
              <w:top w:val="single" w:sz="8" w:space="0" w:color="999999"/>
              <w:bottom w:val="single" w:sz="8" w:space="0" w:color="999999"/>
            </w:tcBorders>
          </w:tcPr>
          <w:p w14:paraId="4DBD310E" w14:textId="246EAF78" w:rsidR="00A81C74" w:rsidRDefault="00A81C74" w:rsidP="003F2315">
            <w:pPr>
              <w:pStyle w:val="TableNormal1"/>
              <w:rPr>
                <w:ins w:id="6" w:author="Ana-Maria Ignat" w:date="2014-06-30T14:05:00Z"/>
                <w:rFonts w:asciiTheme="minorHAnsi" w:hAnsiTheme="minorHAnsi"/>
                <w:color w:val="000000"/>
                <w:sz w:val="24"/>
              </w:rPr>
            </w:pPr>
            <w:ins w:id="7" w:author="Ana-Maria Ignat" w:date="2014-06-30T14:05:00Z">
              <w:r>
                <w:rPr>
                  <w:rFonts w:asciiTheme="minorHAnsi" w:hAnsiTheme="minorHAnsi"/>
                  <w:color w:val="000000"/>
                  <w:sz w:val="24"/>
                </w:rPr>
                <w:t>Ana Maria Ignat</w:t>
              </w:r>
            </w:ins>
          </w:p>
        </w:tc>
        <w:tc>
          <w:tcPr>
            <w:tcW w:w="1260" w:type="dxa"/>
            <w:tcBorders>
              <w:top w:val="single" w:sz="8" w:space="0" w:color="999999"/>
              <w:bottom w:val="single" w:sz="8" w:space="0" w:color="999999"/>
            </w:tcBorders>
          </w:tcPr>
          <w:p w14:paraId="6E0FB7AE" w14:textId="454E5999" w:rsidR="00A81C74" w:rsidRDefault="00A81C74" w:rsidP="000F1278">
            <w:pPr>
              <w:pStyle w:val="TableNormal1"/>
              <w:rPr>
                <w:ins w:id="8" w:author="Ana-Maria Ignat" w:date="2014-06-30T14:05:00Z"/>
                <w:rFonts w:asciiTheme="minorHAnsi" w:hAnsiTheme="minorHAnsi"/>
                <w:color w:val="000000"/>
                <w:sz w:val="24"/>
              </w:rPr>
            </w:pPr>
            <w:ins w:id="9" w:author="Ana-Maria Ignat" w:date="2014-06-30T14:05:00Z">
              <w:r>
                <w:rPr>
                  <w:rFonts w:asciiTheme="minorHAnsi" w:hAnsiTheme="minorHAnsi"/>
                  <w:color w:val="000000"/>
                  <w:sz w:val="24"/>
                </w:rPr>
                <w:t xml:space="preserve">      1.4</w:t>
              </w:r>
            </w:ins>
          </w:p>
        </w:tc>
        <w:tc>
          <w:tcPr>
            <w:tcW w:w="5722" w:type="dxa"/>
            <w:tcBorders>
              <w:top w:val="single" w:sz="8" w:space="0" w:color="999999"/>
              <w:bottom w:val="single" w:sz="8" w:space="0" w:color="999999"/>
            </w:tcBorders>
          </w:tcPr>
          <w:p w14:paraId="6C0686FE" w14:textId="69D0159A" w:rsidR="00A81C74" w:rsidRDefault="00A81C74" w:rsidP="003F2315">
            <w:pPr>
              <w:pStyle w:val="TableNormal1"/>
              <w:rPr>
                <w:ins w:id="10" w:author="Ana-Maria Ignat" w:date="2014-06-30T14:05:00Z"/>
                <w:rFonts w:asciiTheme="minorHAnsi" w:hAnsiTheme="minorHAnsi"/>
                <w:color w:val="000000"/>
                <w:sz w:val="24"/>
              </w:rPr>
            </w:pPr>
            <w:ins w:id="11" w:author="Ana-Maria Ignat" w:date="2014-06-30T14:05:00Z">
              <w:r>
                <w:rPr>
                  <w:rFonts w:asciiTheme="minorHAnsi" w:hAnsiTheme="minorHAnsi"/>
                  <w:color w:val="000000"/>
                  <w:sz w:val="24"/>
                </w:rPr>
                <w:t>Added final details based on the meeting from 30.06.2014 with Flavia Matei and Harald Ditter</w:t>
              </w:r>
            </w:ins>
          </w:p>
        </w:tc>
      </w:tr>
    </w:tbl>
    <w:p w14:paraId="20D407C3" w14:textId="77777777" w:rsidR="003C224A" w:rsidRPr="006D72C3" w:rsidRDefault="003C224A" w:rsidP="003C224A">
      <w:pPr>
        <w:spacing w:before="360" w:after="120"/>
        <w:rPr>
          <w:rFonts w:asciiTheme="minorHAnsi" w:hAnsiTheme="minorHAnsi"/>
          <w:b/>
          <w:color w:val="000000"/>
          <w:sz w:val="26"/>
          <w:szCs w:val="26"/>
        </w:rPr>
      </w:pPr>
      <w:r w:rsidRPr="003C224A">
        <w:rPr>
          <w:rFonts w:asciiTheme="minorHAnsi" w:hAnsiTheme="minorHAnsi"/>
          <w:b/>
          <w:color w:val="000000"/>
          <w:sz w:val="26"/>
          <w:szCs w:val="26"/>
        </w:rPr>
        <w:t>Approvers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97"/>
        <w:gridCol w:w="2290"/>
        <w:gridCol w:w="3626"/>
        <w:gridCol w:w="2582"/>
      </w:tblGrid>
      <w:tr w:rsidR="003C224A" w:rsidRPr="006D72C3" w14:paraId="6A3D3BF0" w14:textId="77777777" w:rsidTr="003F2315">
        <w:tc>
          <w:tcPr>
            <w:tcW w:w="1501" w:type="dxa"/>
            <w:tcBorders>
              <w:top w:val="single" w:sz="12" w:space="0" w:color="999999"/>
              <w:bottom w:val="single" w:sz="12" w:space="0" w:color="999999"/>
            </w:tcBorders>
            <w:shd w:val="clear" w:color="auto" w:fill="E6E6E6"/>
          </w:tcPr>
          <w:p w14:paraId="013A7ED0" w14:textId="77777777" w:rsidR="003C224A" w:rsidRPr="006D72C3" w:rsidRDefault="003C224A" w:rsidP="003F2315">
            <w:pPr>
              <w:pStyle w:val="TableNormal1"/>
              <w:rPr>
                <w:rFonts w:asciiTheme="minorHAnsi" w:hAnsiTheme="minorHAnsi"/>
                <w:b/>
                <w:bCs/>
                <w:color w:val="000000"/>
                <w:sz w:val="24"/>
              </w:rPr>
            </w:pPr>
            <w:r w:rsidRPr="006D72C3">
              <w:rPr>
                <w:rFonts w:asciiTheme="minorHAnsi" w:hAnsiTheme="minorHAnsi"/>
                <w:b/>
                <w:bCs/>
                <w:color w:val="000000"/>
                <w:sz w:val="24"/>
              </w:rPr>
              <w:t>Name</w:t>
            </w:r>
          </w:p>
        </w:tc>
        <w:tc>
          <w:tcPr>
            <w:tcW w:w="2298" w:type="dxa"/>
            <w:tcBorders>
              <w:top w:val="single" w:sz="12" w:space="0" w:color="999999"/>
              <w:bottom w:val="single" w:sz="12" w:space="0" w:color="999999"/>
            </w:tcBorders>
            <w:shd w:val="clear" w:color="auto" w:fill="E6E6E6"/>
          </w:tcPr>
          <w:p w14:paraId="3C1FA32A" w14:textId="77777777" w:rsidR="003C224A" w:rsidRPr="006D72C3" w:rsidRDefault="003C224A" w:rsidP="003F2315">
            <w:pPr>
              <w:pStyle w:val="TableNormal1"/>
              <w:jc w:val="center"/>
              <w:rPr>
                <w:rFonts w:asciiTheme="minorHAnsi" w:hAnsiTheme="minorHAnsi"/>
                <w:b/>
                <w:bCs/>
                <w:color w:val="000000"/>
                <w:sz w:val="24"/>
              </w:rPr>
            </w:pPr>
            <w:r w:rsidRPr="006D72C3">
              <w:rPr>
                <w:rFonts w:asciiTheme="minorHAnsi" w:hAnsiTheme="minorHAnsi"/>
                <w:b/>
                <w:bCs/>
                <w:color w:val="000000"/>
                <w:sz w:val="24"/>
              </w:rPr>
              <w:t>Version approved</w:t>
            </w:r>
          </w:p>
        </w:tc>
        <w:tc>
          <w:tcPr>
            <w:tcW w:w="3642" w:type="dxa"/>
            <w:tcBorders>
              <w:top w:val="single" w:sz="12" w:space="0" w:color="999999"/>
              <w:bottom w:val="single" w:sz="12" w:space="0" w:color="999999"/>
            </w:tcBorders>
            <w:shd w:val="clear" w:color="auto" w:fill="E6E6E6"/>
          </w:tcPr>
          <w:p w14:paraId="24C3658A" w14:textId="77777777" w:rsidR="003C224A" w:rsidRPr="006D72C3" w:rsidRDefault="003C224A" w:rsidP="003F2315">
            <w:pPr>
              <w:pStyle w:val="TableNormal1"/>
              <w:rPr>
                <w:rFonts w:asciiTheme="minorHAnsi" w:hAnsiTheme="minorHAnsi"/>
                <w:b/>
                <w:bCs/>
                <w:color w:val="000000"/>
                <w:sz w:val="24"/>
              </w:rPr>
            </w:pPr>
            <w:r w:rsidRPr="006D72C3">
              <w:rPr>
                <w:rFonts w:asciiTheme="minorHAnsi" w:hAnsiTheme="minorHAnsi"/>
                <w:b/>
                <w:bCs/>
                <w:color w:val="000000"/>
                <w:sz w:val="24"/>
              </w:rPr>
              <w:t>Position</w:t>
            </w:r>
          </w:p>
        </w:tc>
        <w:tc>
          <w:tcPr>
            <w:tcW w:w="2595" w:type="dxa"/>
            <w:tcBorders>
              <w:top w:val="single" w:sz="12" w:space="0" w:color="999999"/>
              <w:bottom w:val="single" w:sz="12" w:space="0" w:color="999999"/>
            </w:tcBorders>
            <w:shd w:val="clear" w:color="auto" w:fill="E6E6E6"/>
          </w:tcPr>
          <w:p w14:paraId="771B37EB" w14:textId="77777777" w:rsidR="003C224A" w:rsidRPr="006D72C3" w:rsidRDefault="003C224A" w:rsidP="003F2315">
            <w:pPr>
              <w:pStyle w:val="TableNormal1"/>
              <w:rPr>
                <w:rFonts w:asciiTheme="minorHAnsi" w:hAnsiTheme="minorHAnsi"/>
                <w:b/>
                <w:bCs/>
                <w:color w:val="000000"/>
                <w:sz w:val="24"/>
              </w:rPr>
            </w:pPr>
            <w:r w:rsidRPr="006D72C3">
              <w:rPr>
                <w:rFonts w:asciiTheme="minorHAnsi" w:hAnsiTheme="minorHAnsi"/>
                <w:b/>
                <w:bCs/>
                <w:color w:val="000000"/>
                <w:sz w:val="24"/>
              </w:rPr>
              <w:t>Date</w:t>
            </w:r>
          </w:p>
        </w:tc>
      </w:tr>
      <w:tr w:rsidR="003C224A" w:rsidRPr="003C224A" w14:paraId="36006667" w14:textId="77777777" w:rsidTr="003F2315">
        <w:tc>
          <w:tcPr>
            <w:tcW w:w="1501" w:type="dxa"/>
            <w:tcBorders>
              <w:top w:val="single" w:sz="8" w:space="0" w:color="999999"/>
              <w:bottom w:val="single" w:sz="8" w:space="0" w:color="999999"/>
            </w:tcBorders>
          </w:tcPr>
          <w:p w14:paraId="4A3152E8" w14:textId="7CD77545" w:rsidR="003C224A" w:rsidRPr="003C224A" w:rsidRDefault="00D83BE5" w:rsidP="0034438F">
            <w:pPr>
              <w:rPr>
                <w:rFonts w:asciiTheme="minorHAnsi" w:hAnsiTheme="minorHAnsi"/>
                <w:sz w:val="24"/>
              </w:rPr>
            </w:pPr>
            <w:r>
              <w:rPr>
                <w:rFonts w:asciiTheme="minorHAnsi" w:hAnsiTheme="minorHAnsi"/>
                <w:sz w:val="24"/>
              </w:rPr>
              <w:t>Ileana Ionescu</w:t>
            </w:r>
            <w:r w:rsidR="00230D57">
              <w:rPr>
                <w:rFonts w:asciiTheme="minorHAnsi" w:hAnsiTheme="minorHAnsi"/>
                <w:sz w:val="24"/>
              </w:rPr>
              <w:t>, Flavia Matei</w:t>
            </w:r>
          </w:p>
        </w:tc>
        <w:tc>
          <w:tcPr>
            <w:tcW w:w="2298" w:type="dxa"/>
            <w:tcBorders>
              <w:top w:val="single" w:sz="8" w:space="0" w:color="999999"/>
              <w:bottom w:val="single" w:sz="8" w:space="0" w:color="999999"/>
            </w:tcBorders>
          </w:tcPr>
          <w:p w14:paraId="61467D9F" w14:textId="0E60FD4C" w:rsidR="003C224A" w:rsidRPr="003C224A" w:rsidRDefault="003C224A" w:rsidP="003F2315">
            <w:pPr>
              <w:rPr>
                <w:rFonts w:asciiTheme="minorHAnsi" w:hAnsiTheme="minorHAnsi"/>
                <w:sz w:val="24"/>
              </w:rPr>
            </w:pPr>
          </w:p>
        </w:tc>
        <w:tc>
          <w:tcPr>
            <w:tcW w:w="3642" w:type="dxa"/>
            <w:tcBorders>
              <w:top w:val="single" w:sz="8" w:space="0" w:color="999999"/>
              <w:bottom w:val="single" w:sz="8" w:space="0" w:color="999999"/>
            </w:tcBorders>
          </w:tcPr>
          <w:p w14:paraId="684E39D1" w14:textId="2884F1E8" w:rsidR="003C224A" w:rsidRPr="003C224A" w:rsidRDefault="00264D82" w:rsidP="003F2315">
            <w:pPr>
              <w:rPr>
                <w:rFonts w:asciiTheme="minorHAnsi" w:hAnsiTheme="minorHAnsi"/>
                <w:sz w:val="24"/>
              </w:rPr>
            </w:pPr>
            <w:r>
              <w:rPr>
                <w:rFonts w:asciiTheme="minorHAnsi" w:hAnsiTheme="minorHAnsi"/>
                <w:sz w:val="24"/>
              </w:rPr>
              <w:t>Sales – Business Decision Maker</w:t>
            </w:r>
          </w:p>
        </w:tc>
        <w:tc>
          <w:tcPr>
            <w:tcW w:w="2595" w:type="dxa"/>
            <w:tcBorders>
              <w:top w:val="single" w:sz="8" w:space="0" w:color="999999"/>
              <w:bottom w:val="single" w:sz="8" w:space="0" w:color="999999"/>
            </w:tcBorders>
          </w:tcPr>
          <w:p w14:paraId="1C0CE6D6" w14:textId="4CC65A2C" w:rsidR="003C224A" w:rsidRPr="003C224A" w:rsidRDefault="003C224A" w:rsidP="003F2315">
            <w:pPr>
              <w:rPr>
                <w:rFonts w:asciiTheme="minorHAnsi" w:hAnsiTheme="minorHAnsi"/>
                <w:sz w:val="24"/>
              </w:rPr>
            </w:pPr>
          </w:p>
        </w:tc>
      </w:tr>
      <w:tr w:rsidR="003C224A" w:rsidRPr="006D72C3" w14:paraId="471907E6" w14:textId="77777777" w:rsidTr="003F2315">
        <w:tc>
          <w:tcPr>
            <w:tcW w:w="1501" w:type="dxa"/>
          </w:tcPr>
          <w:p w14:paraId="48653BE8" w14:textId="39E2161D" w:rsidR="003C224A" w:rsidRPr="006D72C3" w:rsidRDefault="00D83BE5" w:rsidP="003F2315">
            <w:pPr>
              <w:pStyle w:val="TableNormal1"/>
              <w:rPr>
                <w:rFonts w:asciiTheme="minorHAnsi" w:hAnsiTheme="minorHAnsi"/>
                <w:color w:val="000000"/>
                <w:sz w:val="24"/>
              </w:rPr>
            </w:pPr>
            <w:r>
              <w:rPr>
                <w:rFonts w:asciiTheme="minorHAnsi" w:hAnsiTheme="minorHAnsi"/>
                <w:color w:val="000000"/>
                <w:sz w:val="24"/>
              </w:rPr>
              <w:t>Simona Wist</w:t>
            </w:r>
          </w:p>
        </w:tc>
        <w:tc>
          <w:tcPr>
            <w:tcW w:w="2298" w:type="dxa"/>
          </w:tcPr>
          <w:p w14:paraId="6EB81FDA" w14:textId="77777777" w:rsidR="003C224A" w:rsidRPr="006D72C3" w:rsidRDefault="003C224A" w:rsidP="003F2315">
            <w:pPr>
              <w:pStyle w:val="TableNormal1"/>
              <w:jc w:val="center"/>
              <w:rPr>
                <w:rFonts w:asciiTheme="minorHAnsi" w:hAnsiTheme="minorHAnsi"/>
                <w:color w:val="000000"/>
                <w:sz w:val="24"/>
              </w:rPr>
            </w:pPr>
          </w:p>
        </w:tc>
        <w:tc>
          <w:tcPr>
            <w:tcW w:w="3642" w:type="dxa"/>
          </w:tcPr>
          <w:p w14:paraId="28AACF9B" w14:textId="213192F5" w:rsidR="003C224A" w:rsidRPr="006D72C3" w:rsidRDefault="0058538F" w:rsidP="003F2315">
            <w:pPr>
              <w:pStyle w:val="TableNormal1"/>
              <w:rPr>
                <w:rFonts w:asciiTheme="minorHAnsi" w:hAnsiTheme="minorHAnsi"/>
                <w:color w:val="000000"/>
                <w:sz w:val="24"/>
              </w:rPr>
            </w:pPr>
            <w:r>
              <w:rPr>
                <w:rFonts w:asciiTheme="minorHAnsi" w:hAnsiTheme="minorHAnsi"/>
                <w:color w:val="000000"/>
                <w:sz w:val="24"/>
              </w:rPr>
              <w:t>Marketing – Business Decision Maker</w:t>
            </w:r>
          </w:p>
        </w:tc>
        <w:tc>
          <w:tcPr>
            <w:tcW w:w="2595" w:type="dxa"/>
          </w:tcPr>
          <w:p w14:paraId="3BEB25E1" w14:textId="77777777" w:rsidR="003C224A" w:rsidRPr="006D72C3" w:rsidRDefault="003C224A" w:rsidP="003F2315">
            <w:pPr>
              <w:pStyle w:val="TableNormal1"/>
              <w:rPr>
                <w:rFonts w:asciiTheme="minorHAnsi" w:hAnsiTheme="minorHAnsi"/>
                <w:color w:val="000000"/>
                <w:sz w:val="24"/>
              </w:rPr>
            </w:pPr>
          </w:p>
        </w:tc>
      </w:tr>
      <w:tr w:rsidR="003C224A" w:rsidRPr="006D72C3" w14:paraId="765C9660" w14:textId="77777777" w:rsidTr="003F2315">
        <w:tc>
          <w:tcPr>
            <w:tcW w:w="1501" w:type="dxa"/>
            <w:tcBorders>
              <w:top w:val="single" w:sz="8" w:space="0" w:color="999999"/>
              <w:bottom w:val="single" w:sz="8" w:space="0" w:color="999999"/>
            </w:tcBorders>
          </w:tcPr>
          <w:p w14:paraId="2650D042" w14:textId="6ED998AC" w:rsidR="003C224A" w:rsidRPr="006D72C3" w:rsidRDefault="00A81C74" w:rsidP="003F2315">
            <w:pPr>
              <w:pStyle w:val="TableNormal1"/>
              <w:rPr>
                <w:rFonts w:asciiTheme="minorHAnsi" w:hAnsiTheme="minorHAnsi"/>
                <w:color w:val="000000"/>
                <w:sz w:val="24"/>
              </w:rPr>
            </w:pPr>
            <w:ins w:id="12" w:author="Ana-Maria Ignat" w:date="2014-06-30T14:11:00Z">
              <w:r>
                <w:rPr>
                  <w:rFonts w:asciiTheme="minorHAnsi" w:hAnsiTheme="minorHAnsi"/>
                  <w:color w:val="000000"/>
                  <w:sz w:val="24"/>
                </w:rPr>
                <w:t>Harald Ditter</w:t>
              </w:r>
            </w:ins>
          </w:p>
        </w:tc>
        <w:tc>
          <w:tcPr>
            <w:tcW w:w="2298" w:type="dxa"/>
            <w:tcBorders>
              <w:top w:val="single" w:sz="8" w:space="0" w:color="999999"/>
              <w:bottom w:val="single" w:sz="8" w:space="0" w:color="999999"/>
            </w:tcBorders>
          </w:tcPr>
          <w:p w14:paraId="05523551" w14:textId="77777777" w:rsidR="003C224A" w:rsidRPr="006D72C3" w:rsidRDefault="003C224A" w:rsidP="003F2315">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3DD426E3" w14:textId="2CC2F59F" w:rsidR="003C224A" w:rsidRPr="006D72C3" w:rsidRDefault="00A81C74" w:rsidP="003F2315">
            <w:pPr>
              <w:pStyle w:val="TableNormal1"/>
              <w:rPr>
                <w:rFonts w:asciiTheme="minorHAnsi" w:hAnsiTheme="minorHAnsi"/>
                <w:color w:val="000000"/>
                <w:sz w:val="24"/>
              </w:rPr>
            </w:pPr>
            <w:ins w:id="13" w:author="Ana-Maria Ignat" w:date="2014-06-30T14:11:00Z">
              <w:r>
                <w:rPr>
                  <w:rFonts w:asciiTheme="minorHAnsi" w:hAnsiTheme="minorHAnsi"/>
                  <w:color w:val="000000"/>
                  <w:sz w:val="24"/>
                </w:rPr>
                <w:t>Partner</w:t>
              </w:r>
            </w:ins>
          </w:p>
        </w:tc>
        <w:tc>
          <w:tcPr>
            <w:tcW w:w="2595" w:type="dxa"/>
            <w:tcBorders>
              <w:top w:val="single" w:sz="8" w:space="0" w:color="999999"/>
              <w:bottom w:val="single" w:sz="8" w:space="0" w:color="999999"/>
            </w:tcBorders>
          </w:tcPr>
          <w:p w14:paraId="0EE4B0BA" w14:textId="77777777" w:rsidR="003C224A" w:rsidRPr="006D72C3" w:rsidRDefault="003C224A" w:rsidP="003F2315">
            <w:pPr>
              <w:pStyle w:val="TableNormal1"/>
              <w:rPr>
                <w:rFonts w:asciiTheme="minorHAnsi" w:hAnsiTheme="minorHAnsi"/>
                <w:color w:val="000000"/>
                <w:sz w:val="24"/>
              </w:rPr>
            </w:pPr>
          </w:p>
        </w:tc>
      </w:tr>
    </w:tbl>
    <w:p w14:paraId="5901D3AA" w14:textId="77777777" w:rsidR="003C224A" w:rsidRPr="006D72C3" w:rsidRDefault="003C224A" w:rsidP="003C224A">
      <w:pPr>
        <w:spacing w:before="360" w:after="120"/>
        <w:rPr>
          <w:rFonts w:asciiTheme="minorHAnsi" w:hAnsiTheme="minorHAnsi"/>
          <w:b/>
          <w:color w:val="000000"/>
          <w:sz w:val="26"/>
          <w:szCs w:val="26"/>
        </w:rPr>
      </w:pPr>
      <w:r w:rsidRPr="003C224A">
        <w:rPr>
          <w:rFonts w:asciiTheme="minorHAnsi" w:hAnsiTheme="minorHAnsi"/>
          <w:b/>
          <w:color w:val="000000"/>
          <w:sz w:val="26"/>
          <w:szCs w:val="26"/>
        </w:rPr>
        <w:t>Approvers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3782"/>
        <w:gridCol w:w="6213"/>
      </w:tblGrid>
      <w:tr w:rsidR="003C224A" w:rsidRPr="003C224A" w14:paraId="302E2CB2" w14:textId="77777777" w:rsidTr="003F2315">
        <w:tc>
          <w:tcPr>
            <w:tcW w:w="3799" w:type="dxa"/>
            <w:tcBorders>
              <w:top w:val="single" w:sz="12" w:space="0" w:color="999999"/>
              <w:bottom w:val="single" w:sz="12" w:space="0" w:color="999999"/>
            </w:tcBorders>
            <w:shd w:val="clear" w:color="auto" w:fill="E6E6E6"/>
          </w:tcPr>
          <w:p w14:paraId="36220516" w14:textId="77777777" w:rsidR="003C224A" w:rsidRPr="003C224A" w:rsidRDefault="003C224A" w:rsidP="003F2315">
            <w:pPr>
              <w:rPr>
                <w:rFonts w:asciiTheme="minorHAnsi" w:hAnsiTheme="minorHAnsi"/>
                <w:b/>
                <w:sz w:val="24"/>
              </w:rPr>
            </w:pPr>
            <w:r w:rsidRPr="003C224A">
              <w:rPr>
                <w:rFonts w:asciiTheme="minorHAnsi" w:hAnsiTheme="minorHAnsi"/>
                <w:b/>
                <w:sz w:val="24"/>
              </w:rPr>
              <w:t>Item</w:t>
            </w:r>
          </w:p>
        </w:tc>
        <w:tc>
          <w:tcPr>
            <w:tcW w:w="6237" w:type="dxa"/>
            <w:tcBorders>
              <w:top w:val="single" w:sz="12" w:space="0" w:color="999999"/>
              <w:bottom w:val="single" w:sz="12" w:space="0" w:color="999999"/>
            </w:tcBorders>
            <w:shd w:val="clear" w:color="auto" w:fill="E6E6E6"/>
          </w:tcPr>
          <w:p w14:paraId="5229FF26" w14:textId="77777777" w:rsidR="003C224A" w:rsidRPr="003C224A" w:rsidRDefault="003C224A" w:rsidP="003F2315">
            <w:pPr>
              <w:rPr>
                <w:rFonts w:asciiTheme="minorHAnsi" w:hAnsiTheme="minorHAnsi"/>
                <w:b/>
                <w:sz w:val="24"/>
              </w:rPr>
            </w:pPr>
            <w:r w:rsidRPr="003C224A">
              <w:rPr>
                <w:rFonts w:asciiTheme="minorHAnsi" w:hAnsiTheme="minorHAnsi"/>
                <w:b/>
                <w:sz w:val="24"/>
              </w:rPr>
              <w:t>Details</w:t>
            </w:r>
          </w:p>
        </w:tc>
      </w:tr>
      <w:tr w:rsidR="003C224A" w:rsidRPr="003C224A" w14:paraId="33C3E7A0" w14:textId="77777777" w:rsidTr="003F2315">
        <w:tc>
          <w:tcPr>
            <w:tcW w:w="3799" w:type="dxa"/>
            <w:tcBorders>
              <w:top w:val="single" w:sz="8" w:space="0" w:color="999999"/>
              <w:bottom w:val="single" w:sz="8" w:space="0" w:color="999999"/>
            </w:tcBorders>
          </w:tcPr>
          <w:p w14:paraId="767584F9" w14:textId="77777777" w:rsidR="003C224A" w:rsidRPr="003C224A" w:rsidRDefault="003C224A" w:rsidP="003F2315">
            <w:pPr>
              <w:rPr>
                <w:rFonts w:asciiTheme="minorHAnsi" w:hAnsiTheme="minorHAnsi"/>
                <w:sz w:val="24"/>
              </w:rPr>
            </w:pPr>
            <w:r w:rsidRPr="003C224A">
              <w:rPr>
                <w:rFonts w:asciiTheme="minorHAnsi" w:hAnsiTheme="minorHAnsi"/>
                <w:sz w:val="24"/>
              </w:rPr>
              <w:t>Document Title</w:t>
            </w:r>
          </w:p>
        </w:tc>
        <w:tc>
          <w:tcPr>
            <w:tcW w:w="6237" w:type="dxa"/>
            <w:tcBorders>
              <w:top w:val="single" w:sz="8" w:space="0" w:color="999999"/>
              <w:bottom w:val="single" w:sz="8" w:space="0" w:color="999999"/>
            </w:tcBorders>
          </w:tcPr>
          <w:p w14:paraId="157B3C45" w14:textId="77777777" w:rsidR="003C224A" w:rsidRPr="003C224A" w:rsidRDefault="003C224A" w:rsidP="003F2315">
            <w:pPr>
              <w:rPr>
                <w:rFonts w:asciiTheme="minorHAnsi" w:hAnsiTheme="minorHAnsi"/>
                <w:sz w:val="24"/>
              </w:rPr>
            </w:pPr>
            <w:r w:rsidRPr="003C224A">
              <w:rPr>
                <w:rFonts w:asciiTheme="minorHAnsi" w:hAnsiTheme="minorHAnsi"/>
                <w:sz w:val="24"/>
              </w:rPr>
              <w:t>Functional Requirements Document</w:t>
            </w:r>
          </w:p>
        </w:tc>
      </w:tr>
      <w:tr w:rsidR="003C224A" w:rsidRPr="003C224A" w14:paraId="2125729F" w14:textId="77777777" w:rsidTr="003F2315">
        <w:tc>
          <w:tcPr>
            <w:tcW w:w="3799" w:type="dxa"/>
          </w:tcPr>
          <w:p w14:paraId="7D99C6AE" w14:textId="77777777" w:rsidR="003C224A" w:rsidRPr="003C224A" w:rsidRDefault="003C224A" w:rsidP="003F2315">
            <w:pPr>
              <w:rPr>
                <w:rFonts w:asciiTheme="minorHAnsi" w:hAnsiTheme="minorHAnsi"/>
                <w:sz w:val="24"/>
              </w:rPr>
            </w:pPr>
            <w:r w:rsidRPr="003C224A">
              <w:rPr>
                <w:rFonts w:asciiTheme="minorHAnsi" w:hAnsiTheme="minorHAnsi"/>
                <w:sz w:val="24"/>
              </w:rPr>
              <w:t>Author</w:t>
            </w:r>
          </w:p>
        </w:tc>
        <w:tc>
          <w:tcPr>
            <w:tcW w:w="6237" w:type="dxa"/>
          </w:tcPr>
          <w:p w14:paraId="0F67EE16" w14:textId="330C019F" w:rsidR="003C224A" w:rsidRPr="003C224A" w:rsidRDefault="00793D4B" w:rsidP="003F2315">
            <w:pPr>
              <w:rPr>
                <w:rFonts w:asciiTheme="minorHAnsi" w:hAnsiTheme="minorHAnsi"/>
                <w:sz w:val="24"/>
              </w:rPr>
            </w:pPr>
            <w:r>
              <w:rPr>
                <w:rFonts w:asciiTheme="minorHAnsi" w:hAnsiTheme="minorHAnsi"/>
                <w:sz w:val="24"/>
              </w:rPr>
              <w:t>Ana Maria Ignat</w:t>
            </w:r>
          </w:p>
        </w:tc>
      </w:tr>
      <w:tr w:rsidR="003C224A" w:rsidRPr="003C224A" w14:paraId="34425F3D" w14:textId="77777777" w:rsidTr="003F2315">
        <w:tc>
          <w:tcPr>
            <w:tcW w:w="3799" w:type="dxa"/>
            <w:tcBorders>
              <w:top w:val="single" w:sz="8" w:space="0" w:color="999999"/>
              <w:bottom w:val="single" w:sz="8" w:space="0" w:color="999999"/>
            </w:tcBorders>
          </w:tcPr>
          <w:p w14:paraId="34AB132E" w14:textId="77777777" w:rsidR="003C224A" w:rsidRPr="003C224A" w:rsidRDefault="003C224A" w:rsidP="003F2315">
            <w:pPr>
              <w:rPr>
                <w:rFonts w:asciiTheme="minorHAnsi" w:hAnsiTheme="minorHAnsi"/>
                <w:sz w:val="24"/>
              </w:rPr>
            </w:pPr>
            <w:r w:rsidRPr="003C224A">
              <w:rPr>
                <w:rFonts w:asciiTheme="minorHAnsi" w:hAnsiTheme="minorHAnsi"/>
                <w:sz w:val="24"/>
              </w:rPr>
              <w:t>Creation Date</w:t>
            </w:r>
          </w:p>
        </w:tc>
        <w:tc>
          <w:tcPr>
            <w:tcW w:w="6237" w:type="dxa"/>
            <w:tcBorders>
              <w:top w:val="single" w:sz="8" w:space="0" w:color="999999"/>
              <w:bottom w:val="single" w:sz="8" w:space="0" w:color="999999"/>
            </w:tcBorders>
          </w:tcPr>
          <w:p w14:paraId="220BA840" w14:textId="7B05CF96" w:rsidR="003C224A" w:rsidRPr="003C224A" w:rsidRDefault="00793D4B" w:rsidP="003F2315">
            <w:pPr>
              <w:rPr>
                <w:rFonts w:asciiTheme="minorHAnsi" w:hAnsiTheme="minorHAnsi"/>
                <w:sz w:val="24"/>
              </w:rPr>
            </w:pPr>
            <w:r>
              <w:rPr>
                <w:rFonts w:asciiTheme="minorHAnsi" w:hAnsiTheme="minorHAnsi"/>
                <w:sz w:val="24"/>
              </w:rPr>
              <w:t>16.05.2014</w:t>
            </w:r>
          </w:p>
        </w:tc>
      </w:tr>
      <w:tr w:rsidR="003C224A" w:rsidRPr="003C224A" w14:paraId="3A307B18" w14:textId="77777777" w:rsidTr="003F2315">
        <w:tc>
          <w:tcPr>
            <w:tcW w:w="3799" w:type="dxa"/>
            <w:tcBorders>
              <w:top w:val="single" w:sz="8" w:space="0" w:color="999999"/>
              <w:bottom w:val="single" w:sz="8" w:space="0" w:color="999999"/>
            </w:tcBorders>
          </w:tcPr>
          <w:p w14:paraId="714C85A4" w14:textId="77777777" w:rsidR="003C224A" w:rsidRPr="003C224A" w:rsidRDefault="003C224A" w:rsidP="003F2315">
            <w:pPr>
              <w:rPr>
                <w:rFonts w:asciiTheme="minorHAnsi" w:hAnsiTheme="minorHAnsi"/>
                <w:sz w:val="24"/>
              </w:rPr>
            </w:pPr>
            <w:r w:rsidRPr="003C224A">
              <w:rPr>
                <w:rFonts w:asciiTheme="minorHAnsi" w:hAnsiTheme="minorHAnsi"/>
                <w:sz w:val="24"/>
              </w:rPr>
              <w:t>Last Updated</w:t>
            </w:r>
          </w:p>
        </w:tc>
        <w:tc>
          <w:tcPr>
            <w:tcW w:w="6237" w:type="dxa"/>
            <w:tcBorders>
              <w:top w:val="single" w:sz="8" w:space="0" w:color="999999"/>
              <w:bottom w:val="single" w:sz="8" w:space="0" w:color="999999"/>
            </w:tcBorders>
          </w:tcPr>
          <w:p w14:paraId="1FAFE6A8" w14:textId="0580A04A" w:rsidR="003C224A" w:rsidRPr="003C224A" w:rsidRDefault="00C908C9" w:rsidP="003F2315">
            <w:pPr>
              <w:rPr>
                <w:rFonts w:asciiTheme="minorHAnsi" w:hAnsiTheme="minorHAnsi"/>
                <w:sz w:val="24"/>
              </w:rPr>
            </w:pPr>
            <w:del w:id="14" w:author="Ana-Maria Ignat" w:date="2014-06-30T14:11:00Z">
              <w:r w:rsidDel="00A81C74">
                <w:rPr>
                  <w:rFonts w:asciiTheme="minorHAnsi" w:hAnsiTheme="minorHAnsi"/>
                  <w:sz w:val="24"/>
                </w:rPr>
                <w:delText>20.05.2014</w:delText>
              </w:r>
            </w:del>
            <w:ins w:id="15" w:author="Ana-Maria Ignat" w:date="2014-06-30T14:11:00Z">
              <w:r w:rsidR="00A81C74">
                <w:rPr>
                  <w:rFonts w:asciiTheme="minorHAnsi" w:hAnsiTheme="minorHAnsi"/>
                  <w:sz w:val="24"/>
                </w:rPr>
                <w:t>30.06.2014</w:t>
              </w:r>
            </w:ins>
          </w:p>
        </w:tc>
      </w:tr>
    </w:tbl>
    <w:p w14:paraId="70EF2D2B" w14:textId="77777777" w:rsidR="003C224A" w:rsidRPr="006D72C3" w:rsidRDefault="003C224A" w:rsidP="003C224A">
      <w:pPr>
        <w:rPr>
          <w:rFonts w:asciiTheme="minorHAnsi" w:hAnsiTheme="minorHAnsi"/>
          <w:color w:val="000000"/>
        </w:rPr>
      </w:pPr>
    </w:p>
    <w:p w14:paraId="22A4C894" w14:textId="77777777" w:rsidR="004E717D" w:rsidRPr="003F2315" w:rsidRDefault="004E717D">
      <w:pPr>
        <w:rPr>
          <w:rStyle w:val="EstiloCuerpo"/>
        </w:rPr>
      </w:pPr>
    </w:p>
    <w:p w14:paraId="26AF9648" w14:textId="77777777" w:rsidR="004E717D" w:rsidRPr="003F2315" w:rsidRDefault="004E717D">
      <w:pPr>
        <w:rPr>
          <w:rStyle w:val="EstiloCuerpo"/>
        </w:rPr>
        <w:sectPr w:rsidR="004E717D" w:rsidRPr="003F2315" w:rsidSect="003C224A">
          <w:headerReference w:type="default" r:id="rId15"/>
          <w:footerReference w:type="default" r:id="rId16"/>
          <w:pgSz w:w="11907" w:h="16839" w:code="9"/>
          <w:pgMar w:top="431" w:right="720" w:bottom="720" w:left="720" w:header="720" w:footer="720" w:gutter="245"/>
          <w:pgNumType w:start="1"/>
          <w:cols w:space="720"/>
          <w:docGrid w:linePitch="272"/>
        </w:sectPr>
      </w:pPr>
    </w:p>
    <w:bookmarkStart w:id="16" w:name="Body" w:displacedByCustomXml="next"/>
    <w:bookmarkEnd w:id="16" w:displacedByCustomXml="next"/>
    <w:sdt>
      <w:sdtPr>
        <w:rPr>
          <w:rFonts w:ascii="Arial" w:eastAsia="Times New Roman" w:hAnsi="Arial" w:cs="Times New Roman"/>
          <w:color w:val="auto"/>
          <w:sz w:val="20"/>
          <w:szCs w:val="24"/>
        </w:rPr>
        <w:id w:val="-1531177162"/>
        <w:docPartObj>
          <w:docPartGallery w:val="Table of Contents"/>
          <w:docPartUnique/>
        </w:docPartObj>
      </w:sdtPr>
      <w:sdtEndPr>
        <w:rPr>
          <w:b/>
          <w:bCs/>
          <w:noProof/>
        </w:rPr>
      </w:sdtEndPr>
      <w:sdtContent>
        <w:p w14:paraId="5E8226DE" w14:textId="3A651188" w:rsidR="00CE154F" w:rsidRDefault="00CE154F">
          <w:pPr>
            <w:pStyle w:val="TOCHeading"/>
          </w:pPr>
          <w:r>
            <w:t>Contents</w:t>
          </w:r>
        </w:p>
        <w:p w14:paraId="165BE838" w14:textId="77777777" w:rsidR="00716727" w:rsidRDefault="00CE154F">
          <w:pPr>
            <w:pStyle w:val="TOC1"/>
            <w:rPr>
              <w:rFonts w:eastAsiaTheme="minorEastAsia" w:cstheme="minorBidi"/>
              <w:b w:val="0"/>
              <w:i w:val="0"/>
              <w:noProof/>
              <w:sz w:val="22"/>
              <w:szCs w:val="22"/>
            </w:rPr>
          </w:pPr>
          <w:r>
            <w:fldChar w:fldCharType="begin"/>
          </w:r>
          <w:r>
            <w:instrText xml:space="preserve"> TOC \o "1-3" \h \z \u </w:instrText>
          </w:r>
          <w:r>
            <w:fldChar w:fldCharType="separate"/>
          </w:r>
          <w:hyperlink w:anchor="_Toc390884292" w:history="1">
            <w:r w:rsidR="00716727" w:rsidRPr="003157F0">
              <w:rPr>
                <w:rStyle w:val="Hyperlink"/>
                <w:noProof/>
              </w:rPr>
              <w:t>Change Record</w:t>
            </w:r>
            <w:r w:rsidR="00716727">
              <w:rPr>
                <w:noProof/>
                <w:webHidden/>
              </w:rPr>
              <w:tab/>
            </w:r>
            <w:r w:rsidR="00716727">
              <w:rPr>
                <w:noProof/>
                <w:webHidden/>
              </w:rPr>
              <w:fldChar w:fldCharType="begin"/>
            </w:r>
            <w:r w:rsidR="00716727">
              <w:rPr>
                <w:noProof/>
                <w:webHidden/>
              </w:rPr>
              <w:instrText xml:space="preserve"> PAGEREF _Toc390884292 \h </w:instrText>
            </w:r>
            <w:r w:rsidR="00716727">
              <w:rPr>
                <w:noProof/>
                <w:webHidden/>
              </w:rPr>
            </w:r>
            <w:r w:rsidR="00716727">
              <w:rPr>
                <w:noProof/>
                <w:webHidden/>
              </w:rPr>
              <w:fldChar w:fldCharType="separate"/>
            </w:r>
            <w:r w:rsidR="00716727">
              <w:rPr>
                <w:noProof/>
                <w:webHidden/>
              </w:rPr>
              <w:t>1</w:t>
            </w:r>
            <w:r w:rsidR="00716727">
              <w:rPr>
                <w:noProof/>
                <w:webHidden/>
              </w:rPr>
              <w:fldChar w:fldCharType="end"/>
            </w:r>
          </w:hyperlink>
        </w:p>
        <w:p w14:paraId="5EE86B82" w14:textId="77777777" w:rsidR="00716727" w:rsidRDefault="00E74441">
          <w:pPr>
            <w:pStyle w:val="TOC1"/>
            <w:tabs>
              <w:tab w:val="left" w:pos="475"/>
            </w:tabs>
            <w:rPr>
              <w:rFonts w:eastAsiaTheme="minorEastAsia" w:cstheme="minorBidi"/>
              <w:b w:val="0"/>
              <w:i w:val="0"/>
              <w:noProof/>
              <w:sz w:val="22"/>
              <w:szCs w:val="22"/>
            </w:rPr>
          </w:pPr>
          <w:hyperlink w:anchor="_Toc390884293" w:history="1">
            <w:r w:rsidR="00716727" w:rsidRPr="003157F0">
              <w:rPr>
                <w:rStyle w:val="Hyperlink"/>
                <w:noProof/>
              </w:rPr>
              <w:t>1</w:t>
            </w:r>
            <w:r w:rsidR="00716727">
              <w:rPr>
                <w:rFonts w:eastAsiaTheme="minorEastAsia" w:cstheme="minorBidi"/>
                <w:b w:val="0"/>
                <w:i w:val="0"/>
                <w:noProof/>
                <w:sz w:val="22"/>
                <w:szCs w:val="22"/>
              </w:rPr>
              <w:tab/>
            </w:r>
            <w:r w:rsidR="00716727" w:rsidRPr="003157F0">
              <w:rPr>
                <w:rStyle w:val="Hyperlink"/>
                <w:noProof/>
              </w:rPr>
              <w:t>Introduction</w:t>
            </w:r>
            <w:r w:rsidR="00716727">
              <w:rPr>
                <w:noProof/>
                <w:webHidden/>
              </w:rPr>
              <w:tab/>
            </w:r>
            <w:r w:rsidR="00716727">
              <w:rPr>
                <w:noProof/>
                <w:webHidden/>
              </w:rPr>
              <w:fldChar w:fldCharType="begin"/>
            </w:r>
            <w:r w:rsidR="00716727">
              <w:rPr>
                <w:noProof/>
                <w:webHidden/>
              </w:rPr>
              <w:instrText xml:space="preserve"> PAGEREF _Toc390884293 \h </w:instrText>
            </w:r>
            <w:r w:rsidR="00716727">
              <w:rPr>
                <w:noProof/>
                <w:webHidden/>
              </w:rPr>
            </w:r>
            <w:r w:rsidR="00716727">
              <w:rPr>
                <w:noProof/>
                <w:webHidden/>
              </w:rPr>
              <w:fldChar w:fldCharType="separate"/>
            </w:r>
            <w:r w:rsidR="00716727">
              <w:rPr>
                <w:noProof/>
                <w:webHidden/>
              </w:rPr>
              <w:t>3</w:t>
            </w:r>
            <w:r w:rsidR="00716727">
              <w:rPr>
                <w:noProof/>
                <w:webHidden/>
              </w:rPr>
              <w:fldChar w:fldCharType="end"/>
            </w:r>
          </w:hyperlink>
        </w:p>
        <w:p w14:paraId="157138CA" w14:textId="77777777" w:rsidR="00716727" w:rsidRDefault="00E74441">
          <w:pPr>
            <w:pStyle w:val="TOC2"/>
            <w:tabs>
              <w:tab w:val="left" w:pos="880"/>
              <w:tab w:val="right" w:leader="dot" w:pos="10212"/>
            </w:tabs>
            <w:rPr>
              <w:rFonts w:eastAsiaTheme="minorEastAsia" w:cstheme="minorBidi"/>
              <w:noProof/>
              <w:sz w:val="22"/>
              <w:szCs w:val="22"/>
            </w:rPr>
          </w:pPr>
          <w:hyperlink w:anchor="_Toc390884294" w:history="1">
            <w:r w:rsidR="00716727" w:rsidRPr="003157F0">
              <w:rPr>
                <w:rStyle w:val="Hyperlink"/>
                <w:noProof/>
              </w:rPr>
              <w:t>1.1</w:t>
            </w:r>
            <w:r w:rsidR="00716727">
              <w:rPr>
                <w:rFonts w:eastAsiaTheme="minorEastAsia" w:cstheme="minorBidi"/>
                <w:noProof/>
                <w:sz w:val="22"/>
                <w:szCs w:val="22"/>
              </w:rPr>
              <w:tab/>
            </w:r>
            <w:r w:rsidR="00716727" w:rsidRPr="003157F0">
              <w:rPr>
                <w:rStyle w:val="Hyperlink"/>
                <w:noProof/>
              </w:rPr>
              <w:t>Target Audience</w:t>
            </w:r>
            <w:r w:rsidR="00716727">
              <w:rPr>
                <w:noProof/>
                <w:webHidden/>
              </w:rPr>
              <w:tab/>
            </w:r>
            <w:r w:rsidR="00716727">
              <w:rPr>
                <w:noProof/>
                <w:webHidden/>
              </w:rPr>
              <w:fldChar w:fldCharType="begin"/>
            </w:r>
            <w:r w:rsidR="00716727">
              <w:rPr>
                <w:noProof/>
                <w:webHidden/>
              </w:rPr>
              <w:instrText xml:space="preserve"> PAGEREF _Toc390884294 \h </w:instrText>
            </w:r>
            <w:r w:rsidR="00716727">
              <w:rPr>
                <w:noProof/>
                <w:webHidden/>
              </w:rPr>
            </w:r>
            <w:r w:rsidR="00716727">
              <w:rPr>
                <w:noProof/>
                <w:webHidden/>
              </w:rPr>
              <w:fldChar w:fldCharType="separate"/>
            </w:r>
            <w:r w:rsidR="00716727">
              <w:rPr>
                <w:noProof/>
                <w:webHidden/>
              </w:rPr>
              <w:t>3</w:t>
            </w:r>
            <w:r w:rsidR="00716727">
              <w:rPr>
                <w:noProof/>
                <w:webHidden/>
              </w:rPr>
              <w:fldChar w:fldCharType="end"/>
            </w:r>
          </w:hyperlink>
        </w:p>
        <w:p w14:paraId="339C59B4" w14:textId="77777777" w:rsidR="00716727" w:rsidRDefault="00E74441">
          <w:pPr>
            <w:pStyle w:val="TOC2"/>
            <w:tabs>
              <w:tab w:val="left" w:pos="880"/>
              <w:tab w:val="right" w:leader="dot" w:pos="10212"/>
            </w:tabs>
            <w:rPr>
              <w:rFonts w:eastAsiaTheme="minorEastAsia" w:cstheme="minorBidi"/>
              <w:noProof/>
              <w:sz w:val="22"/>
              <w:szCs w:val="22"/>
            </w:rPr>
          </w:pPr>
          <w:hyperlink w:anchor="_Toc390884295" w:history="1">
            <w:r w:rsidR="00716727" w:rsidRPr="003157F0">
              <w:rPr>
                <w:rStyle w:val="Hyperlink"/>
                <w:noProof/>
              </w:rPr>
              <w:t>1.2</w:t>
            </w:r>
            <w:r w:rsidR="00716727">
              <w:rPr>
                <w:rFonts w:eastAsiaTheme="minorEastAsia" w:cstheme="minorBidi"/>
                <w:noProof/>
                <w:sz w:val="22"/>
                <w:szCs w:val="22"/>
              </w:rPr>
              <w:tab/>
            </w:r>
            <w:r w:rsidR="00716727" w:rsidRPr="003157F0">
              <w:rPr>
                <w:rStyle w:val="Hyperlink"/>
                <w:noProof/>
              </w:rPr>
              <w:t>Purpose</w:t>
            </w:r>
            <w:r w:rsidR="00716727">
              <w:rPr>
                <w:noProof/>
                <w:webHidden/>
              </w:rPr>
              <w:tab/>
            </w:r>
            <w:r w:rsidR="00716727">
              <w:rPr>
                <w:noProof/>
                <w:webHidden/>
              </w:rPr>
              <w:fldChar w:fldCharType="begin"/>
            </w:r>
            <w:r w:rsidR="00716727">
              <w:rPr>
                <w:noProof/>
                <w:webHidden/>
              </w:rPr>
              <w:instrText xml:space="preserve"> PAGEREF _Toc390884295 \h </w:instrText>
            </w:r>
            <w:r w:rsidR="00716727">
              <w:rPr>
                <w:noProof/>
                <w:webHidden/>
              </w:rPr>
            </w:r>
            <w:r w:rsidR="00716727">
              <w:rPr>
                <w:noProof/>
                <w:webHidden/>
              </w:rPr>
              <w:fldChar w:fldCharType="separate"/>
            </w:r>
            <w:r w:rsidR="00716727">
              <w:rPr>
                <w:noProof/>
                <w:webHidden/>
              </w:rPr>
              <w:t>3</w:t>
            </w:r>
            <w:r w:rsidR="00716727">
              <w:rPr>
                <w:noProof/>
                <w:webHidden/>
              </w:rPr>
              <w:fldChar w:fldCharType="end"/>
            </w:r>
          </w:hyperlink>
        </w:p>
        <w:p w14:paraId="102A0A56" w14:textId="77777777" w:rsidR="00716727" w:rsidRDefault="00E74441">
          <w:pPr>
            <w:pStyle w:val="TOC2"/>
            <w:tabs>
              <w:tab w:val="left" w:pos="880"/>
              <w:tab w:val="right" w:leader="dot" w:pos="10212"/>
            </w:tabs>
            <w:rPr>
              <w:rFonts w:eastAsiaTheme="minorEastAsia" w:cstheme="minorBidi"/>
              <w:noProof/>
              <w:sz w:val="22"/>
              <w:szCs w:val="22"/>
            </w:rPr>
          </w:pPr>
          <w:hyperlink w:anchor="_Toc390884296" w:history="1">
            <w:r w:rsidR="00716727" w:rsidRPr="003157F0">
              <w:rPr>
                <w:rStyle w:val="Hyperlink"/>
                <w:noProof/>
              </w:rPr>
              <w:t>1.3</w:t>
            </w:r>
            <w:r w:rsidR="00716727">
              <w:rPr>
                <w:rFonts w:eastAsiaTheme="minorEastAsia" w:cstheme="minorBidi"/>
                <w:noProof/>
                <w:sz w:val="22"/>
                <w:szCs w:val="22"/>
              </w:rPr>
              <w:tab/>
            </w:r>
            <w:r w:rsidR="00716727" w:rsidRPr="003157F0">
              <w:rPr>
                <w:rStyle w:val="Hyperlink"/>
                <w:noProof/>
              </w:rPr>
              <w:t>Definitions, acronyms and abbreviations</w:t>
            </w:r>
            <w:r w:rsidR="00716727">
              <w:rPr>
                <w:noProof/>
                <w:webHidden/>
              </w:rPr>
              <w:tab/>
            </w:r>
            <w:r w:rsidR="00716727">
              <w:rPr>
                <w:noProof/>
                <w:webHidden/>
              </w:rPr>
              <w:fldChar w:fldCharType="begin"/>
            </w:r>
            <w:r w:rsidR="00716727">
              <w:rPr>
                <w:noProof/>
                <w:webHidden/>
              </w:rPr>
              <w:instrText xml:space="preserve"> PAGEREF _Toc390884296 \h </w:instrText>
            </w:r>
            <w:r w:rsidR="00716727">
              <w:rPr>
                <w:noProof/>
                <w:webHidden/>
              </w:rPr>
            </w:r>
            <w:r w:rsidR="00716727">
              <w:rPr>
                <w:noProof/>
                <w:webHidden/>
              </w:rPr>
              <w:fldChar w:fldCharType="separate"/>
            </w:r>
            <w:r w:rsidR="00716727">
              <w:rPr>
                <w:noProof/>
                <w:webHidden/>
              </w:rPr>
              <w:t>3</w:t>
            </w:r>
            <w:r w:rsidR="00716727">
              <w:rPr>
                <w:noProof/>
                <w:webHidden/>
              </w:rPr>
              <w:fldChar w:fldCharType="end"/>
            </w:r>
          </w:hyperlink>
        </w:p>
        <w:p w14:paraId="37DB44B5" w14:textId="77777777" w:rsidR="00716727" w:rsidRDefault="00E74441">
          <w:pPr>
            <w:pStyle w:val="TOC2"/>
            <w:tabs>
              <w:tab w:val="left" w:pos="880"/>
              <w:tab w:val="right" w:leader="dot" w:pos="10212"/>
            </w:tabs>
            <w:rPr>
              <w:rFonts w:eastAsiaTheme="minorEastAsia" w:cstheme="minorBidi"/>
              <w:noProof/>
              <w:sz w:val="22"/>
              <w:szCs w:val="22"/>
            </w:rPr>
          </w:pPr>
          <w:hyperlink w:anchor="_Toc390884297" w:history="1">
            <w:r w:rsidR="00716727" w:rsidRPr="003157F0">
              <w:rPr>
                <w:rStyle w:val="Hyperlink"/>
                <w:noProof/>
              </w:rPr>
              <w:t>1.4</w:t>
            </w:r>
            <w:r w:rsidR="00716727">
              <w:rPr>
                <w:rFonts w:eastAsiaTheme="minorEastAsia" w:cstheme="minorBidi"/>
                <w:noProof/>
                <w:sz w:val="22"/>
                <w:szCs w:val="22"/>
              </w:rPr>
              <w:tab/>
            </w:r>
            <w:r w:rsidR="00716727" w:rsidRPr="003157F0">
              <w:rPr>
                <w:rStyle w:val="Hyperlink"/>
                <w:noProof/>
              </w:rPr>
              <w:t>Scope of Solution</w:t>
            </w:r>
            <w:r w:rsidR="00716727">
              <w:rPr>
                <w:noProof/>
                <w:webHidden/>
              </w:rPr>
              <w:tab/>
            </w:r>
            <w:r w:rsidR="00716727">
              <w:rPr>
                <w:noProof/>
                <w:webHidden/>
              </w:rPr>
              <w:fldChar w:fldCharType="begin"/>
            </w:r>
            <w:r w:rsidR="00716727">
              <w:rPr>
                <w:noProof/>
                <w:webHidden/>
              </w:rPr>
              <w:instrText xml:space="preserve"> PAGEREF _Toc390884297 \h </w:instrText>
            </w:r>
            <w:r w:rsidR="00716727">
              <w:rPr>
                <w:noProof/>
                <w:webHidden/>
              </w:rPr>
            </w:r>
            <w:r w:rsidR="00716727">
              <w:rPr>
                <w:noProof/>
                <w:webHidden/>
              </w:rPr>
              <w:fldChar w:fldCharType="separate"/>
            </w:r>
            <w:r w:rsidR="00716727">
              <w:rPr>
                <w:noProof/>
                <w:webHidden/>
              </w:rPr>
              <w:t>3</w:t>
            </w:r>
            <w:r w:rsidR="00716727">
              <w:rPr>
                <w:noProof/>
                <w:webHidden/>
              </w:rPr>
              <w:fldChar w:fldCharType="end"/>
            </w:r>
          </w:hyperlink>
        </w:p>
        <w:p w14:paraId="71E7A7D2"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298" w:history="1">
            <w:r w:rsidR="00716727" w:rsidRPr="003157F0">
              <w:rPr>
                <w:rStyle w:val="Hyperlink"/>
                <w:noProof/>
              </w:rPr>
              <w:t>1.1.1</w:t>
            </w:r>
            <w:r w:rsidR="00716727">
              <w:rPr>
                <w:rFonts w:asciiTheme="minorHAnsi" w:eastAsiaTheme="minorEastAsia" w:hAnsiTheme="minorHAnsi" w:cstheme="minorBidi"/>
                <w:noProof/>
                <w:szCs w:val="22"/>
              </w:rPr>
              <w:tab/>
            </w:r>
            <w:r w:rsidR="00716727" w:rsidRPr="003157F0">
              <w:rPr>
                <w:rStyle w:val="Hyperlink"/>
                <w:noProof/>
              </w:rPr>
              <w:t>In Scope</w:t>
            </w:r>
            <w:r w:rsidR="00716727">
              <w:rPr>
                <w:noProof/>
                <w:webHidden/>
              </w:rPr>
              <w:tab/>
            </w:r>
            <w:r w:rsidR="00716727">
              <w:rPr>
                <w:noProof/>
                <w:webHidden/>
              </w:rPr>
              <w:fldChar w:fldCharType="begin"/>
            </w:r>
            <w:r w:rsidR="00716727">
              <w:rPr>
                <w:noProof/>
                <w:webHidden/>
              </w:rPr>
              <w:instrText xml:space="preserve"> PAGEREF _Toc390884298 \h </w:instrText>
            </w:r>
            <w:r w:rsidR="00716727">
              <w:rPr>
                <w:noProof/>
                <w:webHidden/>
              </w:rPr>
            </w:r>
            <w:r w:rsidR="00716727">
              <w:rPr>
                <w:noProof/>
                <w:webHidden/>
              </w:rPr>
              <w:fldChar w:fldCharType="separate"/>
            </w:r>
            <w:r w:rsidR="00716727">
              <w:rPr>
                <w:noProof/>
                <w:webHidden/>
              </w:rPr>
              <w:t>3</w:t>
            </w:r>
            <w:r w:rsidR="00716727">
              <w:rPr>
                <w:noProof/>
                <w:webHidden/>
              </w:rPr>
              <w:fldChar w:fldCharType="end"/>
            </w:r>
          </w:hyperlink>
        </w:p>
        <w:p w14:paraId="5F1E1BD9"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299" w:history="1">
            <w:r w:rsidR="00716727" w:rsidRPr="003157F0">
              <w:rPr>
                <w:rStyle w:val="Hyperlink"/>
                <w:noProof/>
              </w:rPr>
              <w:t>1.1.2</w:t>
            </w:r>
            <w:r w:rsidR="00716727">
              <w:rPr>
                <w:rFonts w:asciiTheme="minorHAnsi" w:eastAsiaTheme="minorEastAsia" w:hAnsiTheme="minorHAnsi" w:cstheme="minorBidi"/>
                <w:noProof/>
                <w:szCs w:val="22"/>
              </w:rPr>
              <w:tab/>
            </w:r>
            <w:r w:rsidR="00716727" w:rsidRPr="003157F0">
              <w:rPr>
                <w:rStyle w:val="Hyperlink"/>
                <w:noProof/>
              </w:rPr>
              <w:t>Out of Scope</w:t>
            </w:r>
            <w:r w:rsidR="00716727">
              <w:rPr>
                <w:noProof/>
                <w:webHidden/>
              </w:rPr>
              <w:tab/>
            </w:r>
            <w:r w:rsidR="00716727">
              <w:rPr>
                <w:noProof/>
                <w:webHidden/>
              </w:rPr>
              <w:fldChar w:fldCharType="begin"/>
            </w:r>
            <w:r w:rsidR="00716727">
              <w:rPr>
                <w:noProof/>
                <w:webHidden/>
              </w:rPr>
              <w:instrText xml:space="preserve"> PAGEREF _Toc390884299 \h </w:instrText>
            </w:r>
            <w:r w:rsidR="00716727">
              <w:rPr>
                <w:noProof/>
                <w:webHidden/>
              </w:rPr>
            </w:r>
            <w:r w:rsidR="00716727">
              <w:rPr>
                <w:noProof/>
                <w:webHidden/>
              </w:rPr>
              <w:fldChar w:fldCharType="separate"/>
            </w:r>
            <w:r w:rsidR="00716727">
              <w:rPr>
                <w:noProof/>
                <w:webHidden/>
              </w:rPr>
              <w:t>4</w:t>
            </w:r>
            <w:r w:rsidR="00716727">
              <w:rPr>
                <w:noProof/>
                <w:webHidden/>
              </w:rPr>
              <w:fldChar w:fldCharType="end"/>
            </w:r>
          </w:hyperlink>
        </w:p>
        <w:p w14:paraId="211F37B7" w14:textId="77777777" w:rsidR="00716727" w:rsidRDefault="00E74441">
          <w:pPr>
            <w:pStyle w:val="TOC1"/>
            <w:tabs>
              <w:tab w:val="left" w:pos="475"/>
            </w:tabs>
            <w:rPr>
              <w:rFonts w:eastAsiaTheme="minorEastAsia" w:cstheme="minorBidi"/>
              <w:b w:val="0"/>
              <w:i w:val="0"/>
              <w:noProof/>
              <w:sz w:val="22"/>
              <w:szCs w:val="22"/>
            </w:rPr>
          </w:pPr>
          <w:hyperlink w:anchor="_Toc390884300" w:history="1">
            <w:r w:rsidR="00716727" w:rsidRPr="003157F0">
              <w:rPr>
                <w:rStyle w:val="Hyperlink"/>
                <w:noProof/>
              </w:rPr>
              <w:t>2</w:t>
            </w:r>
            <w:r w:rsidR="00716727">
              <w:rPr>
                <w:rFonts w:eastAsiaTheme="minorEastAsia" w:cstheme="minorBidi"/>
                <w:b w:val="0"/>
                <w:i w:val="0"/>
                <w:noProof/>
                <w:sz w:val="22"/>
                <w:szCs w:val="22"/>
              </w:rPr>
              <w:tab/>
            </w:r>
            <w:r w:rsidR="00716727" w:rsidRPr="003157F0">
              <w:rPr>
                <w:rStyle w:val="Hyperlink"/>
                <w:noProof/>
              </w:rPr>
              <w:t>Microsoft Dynamics CRM General System-Wide Requirements</w:t>
            </w:r>
            <w:r w:rsidR="00716727">
              <w:rPr>
                <w:noProof/>
                <w:webHidden/>
              </w:rPr>
              <w:tab/>
            </w:r>
            <w:r w:rsidR="00716727">
              <w:rPr>
                <w:noProof/>
                <w:webHidden/>
              </w:rPr>
              <w:fldChar w:fldCharType="begin"/>
            </w:r>
            <w:r w:rsidR="00716727">
              <w:rPr>
                <w:noProof/>
                <w:webHidden/>
              </w:rPr>
              <w:instrText xml:space="preserve"> PAGEREF _Toc390884300 \h </w:instrText>
            </w:r>
            <w:r w:rsidR="00716727">
              <w:rPr>
                <w:noProof/>
                <w:webHidden/>
              </w:rPr>
            </w:r>
            <w:r w:rsidR="00716727">
              <w:rPr>
                <w:noProof/>
                <w:webHidden/>
              </w:rPr>
              <w:fldChar w:fldCharType="separate"/>
            </w:r>
            <w:r w:rsidR="00716727">
              <w:rPr>
                <w:noProof/>
                <w:webHidden/>
              </w:rPr>
              <w:t>5</w:t>
            </w:r>
            <w:r w:rsidR="00716727">
              <w:rPr>
                <w:noProof/>
                <w:webHidden/>
              </w:rPr>
              <w:fldChar w:fldCharType="end"/>
            </w:r>
          </w:hyperlink>
        </w:p>
        <w:p w14:paraId="45A91FD4" w14:textId="77777777" w:rsidR="00716727" w:rsidRDefault="00E74441">
          <w:pPr>
            <w:pStyle w:val="TOC2"/>
            <w:tabs>
              <w:tab w:val="left" w:pos="880"/>
              <w:tab w:val="right" w:leader="dot" w:pos="10212"/>
            </w:tabs>
            <w:rPr>
              <w:rFonts w:eastAsiaTheme="minorEastAsia" w:cstheme="minorBidi"/>
              <w:noProof/>
              <w:sz w:val="22"/>
              <w:szCs w:val="22"/>
            </w:rPr>
          </w:pPr>
          <w:hyperlink w:anchor="_Toc390884301" w:history="1">
            <w:r w:rsidR="00716727" w:rsidRPr="003157F0">
              <w:rPr>
                <w:rStyle w:val="Hyperlink"/>
                <w:noProof/>
              </w:rPr>
              <w:t>1.5</w:t>
            </w:r>
            <w:r w:rsidR="00716727">
              <w:rPr>
                <w:rFonts w:eastAsiaTheme="minorEastAsia" w:cstheme="minorBidi"/>
                <w:noProof/>
                <w:sz w:val="22"/>
                <w:szCs w:val="22"/>
              </w:rPr>
              <w:tab/>
            </w:r>
            <w:r w:rsidR="00716727" w:rsidRPr="003157F0">
              <w:rPr>
                <w:rStyle w:val="Hyperlink"/>
                <w:noProof/>
              </w:rPr>
              <w:t>Performance</w:t>
            </w:r>
            <w:r w:rsidR="00716727">
              <w:rPr>
                <w:noProof/>
                <w:webHidden/>
              </w:rPr>
              <w:tab/>
            </w:r>
            <w:r w:rsidR="00716727">
              <w:rPr>
                <w:noProof/>
                <w:webHidden/>
              </w:rPr>
              <w:fldChar w:fldCharType="begin"/>
            </w:r>
            <w:r w:rsidR="00716727">
              <w:rPr>
                <w:noProof/>
                <w:webHidden/>
              </w:rPr>
              <w:instrText xml:space="preserve"> PAGEREF _Toc390884301 \h </w:instrText>
            </w:r>
            <w:r w:rsidR="00716727">
              <w:rPr>
                <w:noProof/>
                <w:webHidden/>
              </w:rPr>
            </w:r>
            <w:r w:rsidR="00716727">
              <w:rPr>
                <w:noProof/>
                <w:webHidden/>
              </w:rPr>
              <w:fldChar w:fldCharType="separate"/>
            </w:r>
            <w:r w:rsidR="00716727">
              <w:rPr>
                <w:noProof/>
                <w:webHidden/>
              </w:rPr>
              <w:t>5</w:t>
            </w:r>
            <w:r w:rsidR="00716727">
              <w:rPr>
                <w:noProof/>
                <w:webHidden/>
              </w:rPr>
              <w:fldChar w:fldCharType="end"/>
            </w:r>
          </w:hyperlink>
        </w:p>
        <w:p w14:paraId="0436D246" w14:textId="77777777" w:rsidR="00716727" w:rsidRDefault="00E74441">
          <w:pPr>
            <w:pStyle w:val="TOC2"/>
            <w:tabs>
              <w:tab w:val="left" w:pos="880"/>
              <w:tab w:val="right" w:leader="dot" w:pos="10212"/>
            </w:tabs>
            <w:rPr>
              <w:rFonts w:eastAsiaTheme="minorEastAsia" w:cstheme="minorBidi"/>
              <w:noProof/>
              <w:sz w:val="22"/>
              <w:szCs w:val="22"/>
            </w:rPr>
          </w:pPr>
          <w:hyperlink w:anchor="_Toc390884302" w:history="1">
            <w:r w:rsidR="00716727" w:rsidRPr="003157F0">
              <w:rPr>
                <w:rStyle w:val="Hyperlink"/>
                <w:noProof/>
              </w:rPr>
              <w:t>1.6</w:t>
            </w:r>
            <w:r w:rsidR="00716727">
              <w:rPr>
                <w:rFonts w:eastAsiaTheme="minorEastAsia" w:cstheme="minorBidi"/>
                <w:noProof/>
                <w:sz w:val="22"/>
                <w:szCs w:val="22"/>
              </w:rPr>
              <w:tab/>
            </w:r>
            <w:r w:rsidR="00716727" w:rsidRPr="003157F0">
              <w:rPr>
                <w:rStyle w:val="Hyperlink"/>
                <w:noProof/>
              </w:rPr>
              <w:t>Upgradability and Customizations</w:t>
            </w:r>
            <w:r w:rsidR="00716727">
              <w:rPr>
                <w:noProof/>
                <w:webHidden/>
              </w:rPr>
              <w:tab/>
            </w:r>
            <w:r w:rsidR="00716727">
              <w:rPr>
                <w:noProof/>
                <w:webHidden/>
              </w:rPr>
              <w:fldChar w:fldCharType="begin"/>
            </w:r>
            <w:r w:rsidR="00716727">
              <w:rPr>
                <w:noProof/>
                <w:webHidden/>
              </w:rPr>
              <w:instrText xml:space="preserve"> PAGEREF _Toc390884302 \h </w:instrText>
            </w:r>
            <w:r w:rsidR="00716727">
              <w:rPr>
                <w:noProof/>
                <w:webHidden/>
              </w:rPr>
            </w:r>
            <w:r w:rsidR="00716727">
              <w:rPr>
                <w:noProof/>
                <w:webHidden/>
              </w:rPr>
              <w:fldChar w:fldCharType="separate"/>
            </w:r>
            <w:r w:rsidR="00716727">
              <w:rPr>
                <w:noProof/>
                <w:webHidden/>
              </w:rPr>
              <w:t>5</w:t>
            </w:r>
            <w:r w:rsidR="00716727">
              <w:rPr>
                <w:noProof/>
                <w:webHidden/>
              </w:rPr>
              <w:fldChar w:fldCharType="end"/>
            </w:r>
          </w:hyperlink>
        </w:p>
        <w:p w14:paraId="462D7B21" w14:textId="77777777" w:rsidR="00716727" w:rsidRDefault="00E74441">
          <w:pPr>
            <w:pStyle w:val="TOC2"/>
            <w:tabs>
              <w:tab w:val="left" w:pos="880"/>
              <w:tab w:val="right" w:leader="dot" w:pos="10212"/>
            </w:tabs>
            <w:rPr>
              <w:rFonts w:eastAsiaTheme="minorEastAsia" w:cstheme="minorBidi"/>
              <w:noProof/>
              <w:sz w:val="22"/>
              <w:szCs w:val="22"/>
            </w:rPr>
          </w:pPr>
          <w:hyperlink w:anchor="_Toc390884303" w:history="1">
            <w:r w:rsidR="00716727" w:rsidRPr="003157F0">
              <w:rPr>
                <w:rStyle w:val="Hyperlink"/>
                <w:noProof/>
              </w:rPr>
              <w:t>1.7</w:t>
            </w:r>
            <w:r w:rsidR="00716727">
              <w:rPr>
                <w:rFonts w:eastAsiaTheme="minorEastAsia" w:cstheme="minorBidi"/>
                <w:noProof/>
                <w:sz w:val="22"/>
                <w:szCs w:val="22"/>
              </w:rPr>
              <w:tab/>
            </w:r>
            <w:r w:rsidR="00716727" w:rsidRPr="003157F0">
              <w:rPr>
                <w:rStyle w:val="Hyperlink"/>
                <w:noProof/>
              </w:rPr>
              <w:t>System Access and Security</w:t>
            </w:r>
            <w:r w:rsidR="00716727">
              <w:rPr>
                <w:noProof/>
                <w:webHidden/>
              </w:rPr>
              <w:tab/>
            </w:r>
            <w:r w:rsidR="00716727">
              <w:rPr>
                <w:noProof/>
                <w:webHidden/>
              </w:rPr>
              <w:fldChar w:fldCharType="begin"/>
            </w:r>
            <w:r w:rsidR="00716727">
              <w:rPr>
                <w:noProof/>
                <w:webHidden/>
              </w:rPr>
              <w:instrText xml:space="preserve"> PAGEREF _Toc390884303 \h </w:instrText>
            </w:r>
            <w:r w:rsidR="00716727">
              <w:rPr>
                <w:noProof/>
                <w:webHidden/>
              </w:rPr>
            </w:r>
            <w:r w:rsidR="00716727">
              <w:rPr>
                <w:noProof/>
                <w:webHidden/>
              </w:rPr>
              <w:fldChar w:fldCharType="separate"/>
            </w:r>
            <w:r w:rsidR="00716727">
              <w:rPr>
                <w:noProof/>
                <w:webHidden/>
              </w:rPr>
              <w:t>5</w:t>
            </w:r>
            <w:r w:rsidR="00716727">
              <w:rPr>
                <w:noProof/>
                <w:webHidden/>
              </w:rPr>
              <w:fldChar w:fldCharType="end"/>
            </w:r>
          </w:hyperlink>
        </w:p>
        <w:p w14:paraId="59D98790" w14:textId="77777777" w:rsidR="00716727" w:rsidRDefault="00E74441">
          <w:pPr>
            <w:pStyle w:val="TOC2"/>
            <w:tabs>
              <w:tab w:val="left" w:pos="880"/>
              <w:tab w:val="right" w:leader="dot" w:pos="10212"/>
            </w:tabs>
            <w:rPr>
              <w:rFonts w:eastAsiaTheme="minorEastAsia" w:cstheme="minorBidi"/>
              <w:noProof/>
              <w:sz w:val="22"/>
              <w:szCs w:val="22"/>
            </w:rPr>
          </w:pPr>
          <w:hyperlink w:anchor="_Toc390884304" w:history="1">
            <w:r w:rsidR="00716727" w:rsidRPr="003157F0">
              <w:rPr>
                <w:rStyle w:val="Hyperlink"/>
                <w:noProof/>
              </w:rPr>
              <w:t>1.8</w:t>
            </w:r>
            <w:r w:rsidR="00716727">
              <w:rPr>
                <w:rFonts w:eastAsiaTheme="minorEastAsia" w:cstheme="minorBidi"/>
                <w:noProof/>
                <w:sz w:val="22"/>
                <w:szCs w:val="22"/>
              </w:rPr>
              <w:tab/>
            </w:r>
            <w:r w:rsidR="00716727" w:rsidRPr="003157F0">
              <w:rPr>
                <w:rStyle w:val="Hyperlink"/>
                <w:noProof/>
              </w:rPr>
              <w:t>User Interface and Application Access</w:t>
            </w:r>
            <w:r w:rsidR="00716727">
              <w:rPr>
                <w:noProof/>
                <w:webHidden/>
              </w:rPr>
              <w:tab/>
            </w:r>
            <w:r w:rsidR="00716727">
              <w:rPr>
                <w:noProof/>
                <w:webHidden/>
              </w:rPr>
              <w:fldChar w:fldCharType="begin"/>
            </w:r>
            <w:r w:rsidR="00716727">
              <w:rPr>
                <w:noProof/>
                <w:webHidden/>
              </w:rPr>
              <w:instrText xml:space="preserve"> PAGEREF _Toc390884304 \h </w:instrText>
            </w:r>
            <w:r w:rsidR="00716727">
              <w:rPr>
                <w:noProof/>
                <w:webHidden/>
              </w:rPr>
            </w:r>
            <w:r w:rsidR="00716727">
              <w:rPr>
                <w:noProof/>
                <w:webHidden/>
              </w:rPr>
              <w:fldChar w:fldCharType="separate"/>
            </w:r>
            <w:r w:rsidR="00716727">
              <w:rPr>
                <w:noProof/>
                <w:webHidden/>
              </w:rPr>
              <w:t>6</w:t>
            </w:r>
            <w:r w:rsidR="00716727">
              <w:rPr>
                <w:noProof/>
                <w:webHidden/>
              </w:rPr>
              <w:fldChar w:fldCharType="end"/>
            </w:r>
          </w:hyperlink>
        </w:p>
        <w:p w14:paraId="093292B5" w14:textId="77777777" w:rsidR="00716727" w:rsidRDefault="00E74441">
          <w:pPr>
            <w:pStyle w:val="TOC2"/>
            <w:tabs>
              <w:tab w:val="left" w:pos="880"/>
              <w:tab w:val="right" w:leader="dot" w:pos="10212"/>
            </w:tabs>
            <w:rPr>
              <w:rFonts w:eastAsiaTheme="minorEastAsia" w:cstheme="minorBidi"/>
              <w:noProof/>
              <w:sz w:val="22"/>
              <w:szCs w:val="22"/>
            </w:rPr>
          </w:pPr>
          <w:hyperlink w:anchor="_Toc390884305" w:history="1">
            <w:r w:rsidR="00716727" w:rsidRPr="003157F0">
              <w:rPr>
                <w:rStyle w:val="Hyperlink"/>
                <w:noProof/>
              </w:rPr>
              <w:t>1.9</w:t>
            </w:r>
            <w:r w:rsidR="00716727">
              <w:rPr>
                <w:rFonts w:eastAsiaTheme="minorEastAsia" w:cstheme="minorBidi"/>
                <w:noProof/>
                <w:sz w:val="22"/>
                <w:szCs w:val="22"/>
              </w:rPr>
              <w:tab/>
            </w:r>
            <w:r w:rsidR="00716727" w:rsidRPr="003157F0">
              <w:rPr>
                <w:rStyle w:val="Hyperlink"/>
                <w:noProof/>
              </w:rPr>
              <w:t>Data Conversion</w:t>
            </w:r>
            <w:r w:rsidR="00716727">
              <w:rPr>
                <w:noProof/>
                <w:webHidden/>
              </w:rPr>
              <w:tab/>
            </w:r>
            <w:r w:rsidR="00716727">
              <w:rPr>
                <w:noProof/>
                <w:webHidden/>
              </w:rPr>
              <w:fldChar w:fldCharType="begin"/>
            </w:r>
            <w:r w:rsidR="00716727">
              <w:rPr>
                <w:noProof/>
                <w:webHidden/>
              </w:rPr>
              <w:instrText xml:space="preserve"> PAGEREF _Toc390884305 \h </w:instrText>
            </w:r>
            <w:r w:rsidR="00716727">
              <w:rPr>
                <w:noProof/>
                <w:webHidden/>
              </w:rPr>
            </w:r>
            <w:r w:rsidR="00716727">
              <w:rPr>
                <w:noProof/>
                <w:webHidden/>
              </w:rPr>
              <w:fldChar w:fldCharType="separate"/>
            </w:r>
            <w:r w:rsidR="00716727">
              <w:rPr>
                <w:noProof/>
                <w:webHidden/>
              </w:rPr>
              <w:t>6</w:t>
            </w:r>
            <w:r w:rsidR="00716727">
              <w:rPr>
                <w:noProof/>
                <w:webHidden/>
              </w:rPr>
              <w:fldChar w:fldCharType="end"/>
            </w:r>
          </w:hyperlink>
        </w:p>
        <w:p w14:paraId="7432D2BD" w14:textId="77777777" w:rsidR="00716727" w:rsidRDefault="00E74441">
          <w:pPr>
            <w:pStyle w:val="TOC2"/>
            <w:tabs>
              <w:tab w:val="left" w:pos="1100"/>
              <w:tab w:val="right" w:leader="dot" w:pos="10212"/>
            </w:tabs>
            <w:rPr>
              <w:rFonts w:eastAsiaTheme="minorEastAsia" w:cstheme="minorBidi"/>
              <w:noProof/>
              <w:sz w:val="22"/>
              <w:szCs w:val="22"/>
            </w:rPr>
          </w:pPr>
          <w:hyperlink w:anchor="_Toc390884306" w:history="1">
            <w:r w:rsidR="00716727" w:rsidRPr="003157F0">
              <w:rPr>
                <w:rStyle w:val="Hyperlink"/>
                <w:noProof/>
              </w:rPr>
              <w:t>1.10</w:t>
            </w:r>
            <w:r w:rsidR="00716727">
              <w:rPr>
                <w:rFonts w:eastAsiaTheme="minorEastAsia" w:cstheme="minorBidi"/>
                <w:noProof/>
                <w:sz w:val="22"/>
                <w:szCs w:val="22"/>
              </w:rPr>
              <w:tab/>
            </w:r>
            <w:r w:rsidR="00716727" w:rsidRPr="003157F0">
              <w:rPr>
                <w:rStyle w:val="Hyperlink"/>
                <w:noProof/>
              </w:rPr>
              <w:t>Organizational Structures</w:t>
            </w:r>
            <w:r w:rsidR="00716727">
              <w:rPr>
                <w:noProof/>
                <w:webHidden/>
              </w:rPr>
              <w:tab/>
            </w:r>
            <w:r w:rsidR="00716727">
              <w:rPr>
                <w:noProof/>
                <w:webHidden/>
              </w:rPr>
              <w:fldChar w:fldCharType="begin"/>
            </w:r>
            <w:r w:rsidR="00716727">
              <w:rPr>
                <w:noProof/>
                <w:webHidden/>
              </w:rPr>
              <w:instrText xml:space="preserve"> PAGEREF _Toc390884306 \h </w:instrText>
            </w:r>
            <w:r w:rsidR="00716727">
              <w:rPr>
                <w:noProof/>
                <w:webHidden/>
              </w:rPr>
            </w:r>
            <w:r w:rsidR="00716727">
              <w:rPr>
                <w:noProof/>
                <w:webHidden/>
              </w:rPr>
              <w:fldChar w:fldCharType="separate"/>
            </w:r>
            <w:r w:rsidR="00716727">
              <w:rPr>
                <w:noProof/>
                <w:webHidden/>
              </w:rPr>
              <w:t>6</w:t>
            </w:r>
            <w:r w:rsidR="00716727">
              <w:rPr>
                <w:noProof/>
                <w:webHidden/>
              </w:rPr>
              <w:fldChar w:fldCharType="end"/>
            </w:r>
          </w:hyperlink>
        </w:p>
        <w:p w14:paraId="5CCB8436" w14:textId="77777777" w:rsidR="00716727" w:rsidRDefault="00E74441">
          <w:pPr>
            <w:pStyle w:val="TOC2"/>
            <w:tabs>
              <w:tab w:val="left" w:pos="1100"/>
              <w:tab w:val="right" w:leader="dot" w:pos="10212"/>
            </w:tabs>
            <w:rPr>
              <w:rFonts w:eastAsiaTheme="minorEastAsia" w:cstheme="minorBidi"/>
              <w:noProof/>
              <w:sz w:val="22"/>
              <w:szCs w:val="22"/>
            </w:rPr>
          </w:pPr>
          <w:hyperlink w:anchor="_Toc390884307" w:history="1">
            <w:r w:rsidR="00716727" w:rsidRPr="003157F0">
              <w:rPr>
                <w:rStyle w:val="Hyperlink"/>
                <w:noProof/>
              </w:rPr>
              <w:t>1.11</w:t>
            </w:r>
            <w:r w:rsidR="00716727">
              <w:rPr>
                <w:rFonts w:eastAsiaTheme="minorEastAsia" w:cstheme="minorBidi"/>
                <w:noProof/>
                <w:sz w:val="22"/>
                <w:szCs w:val="22"/>
              </w:rPr>
              <w:tab/>
            </w:r>
            <w:r w:rsidR="00716727" w:rsidRPr="003157F0">
              <w:rPr>
                <w:rStyle w:val="Hyperlink"/>
                <w:noProof/>
              </w:rPr>
              <w:t>Multi-Language Support</w:t>
            </w:r>
            <w:r w:rsidR="00716727">
              <w:rPr>
                <w:noProof/>
                <w:webHidden/>
              </w:rPr>
              <w:tab/>
            </w:r>
            <w:r w:rsidR="00716727">
              <w:rPr>
                <w:noProof/>
                <w:webHidden/>
              </w:rPr>
              <w:fldChar w:fldCharType="begin"/>
            </w:r>
            <w:r w:rsidR="00716727">
              <w:rPr>
                <w:noProof/>
                <w:webHidden/>
              </w:rPr>
              <w:instrText xml:space="preserve"> PAGEREF _Toc390884307 \h </w:instrText>
            </w:r>
            <w:r w:rsidR="00716727">
              <w:rPr>
                <w:noProof/>
                <w:webHidden/>
              </w:rPr>
            </w:r>
            <w:r w:rsidR="00716727">
              <w:rPr>
                <w:noProof/>
                <w:webHidden/>
              </w:rPr>
              <w:fldChar w:fldCharType="separate"/>
            </w:r>
            <w:r w:rsidR="00716727">
              <w:rPr>
                <w:noProof/>
                <w:webHidden/>
              </w:rPr>
              <w:t>6</w:t>
            </w:r>
            <w:r w:rsidR="00716727">
              <w:rPr>
                <w:noProof/>
                <w:webHidden/>
              </w:rPr>
              <w:fldChar w:fldCharType="end"/>
            </w:r>
          </w:hyperlink>
        </w:p>
        <w:p w14:paraId="069BE6A9" w14:textId="77777777" w:rsidR="00716727" w:rsidRDefault="00E74441">
          <w:pPr>
            <w:pStyle w:val="TOC2"/>
            <w:tabs>
              <w:tab w:val="left" w:pos="1100"/>
              <w:tab w:val="right" w:leader="dot" w:pos="10212"/>
            </w:tabs>
            <w:rPr>
              <w:rFonts w:eastAsiaTheme="minorEastAsia" w:cstheme="minorBidi"/>
              <w:noProof/>
              <w:sz w:val="22"/>
              <w:szCs w:val="22"/>
            </w:rPr>
          </w:pPr>
          <w:hyperlink w:anchor="_Toc390884308" w:history="1">
            <w:r w:rsidR="00716727" w:rsidRPr="003157F0">
              <w:rPr>
                <w:rStyle w:val="Hyperlink"/>
                <w:noProof/>
              </w:rPr>
              <w:t>1.12</w:t>
            </w:r>
            <w:r w:rsidR="00716727">
              <w:rPr>
                <w:rFonts w:eastAsiaTheme="minorEastAsia" w:cstheme="minorBidi"/>
                <w:noProof/>
                <w:sz w:val="22"/>
                <w:szCs w:val="22"/>
              </w:rPr>
              <w:tab/>
            </w:r>
            <w:r w:rsidR="00716727" w:rsidRPr="003157F0">
              <w:rPr>
                <w:rStyle w:val="Hyperlink"/>
                <w:noProof/>
              </w:rPr>
              <w:t>Multi-Currency Support</w:t>
            </w:r>
            <w:r w:rsidR="00716727">
              <w:rPr>
                <w:noProof/>
                <w:webHidden/>
              </w:rPr>
              <w:tab/>
            </w:r>
            <w:r w:rsidR="00716727">
              <w:rPr>
                <w:noProof/>
                <w:webHidden/>
              </w:rPr>
              <w:fldChar w:fldCharType="begin"/>
            </w:r>
            <w:r w:rsidR="00716727">
              <w:rPr>
                <w:noProof/>
                <w:webHidden/>
              </w:rPr>
              <w:instrText xml:space="preserve"> PAGEREF _Toc390884308 \h </w:instrText>
            </w:r>
            <w:r w:rsidR="00716727">
              <w:rPr>
                <w:noProof/>
                <w:webHidden/>
              </w:rPr>
            </w:r>
            <w:r w:rsidR="00716727">
              <w:rPr>
                <w:noProof/>
                <w:webHidden/>
              </w:rPr>
              <w:fldChar w:fldCharType="separate"/>
            </w:r>
            <w:r w:rsidR="00716727">
              <w:rPr>
                <w:noProof/>
                <w:webHidden/>
              </w:rPr>
              <w:t>6</w:t>
            </w:r>
            <w:r w:rsidR="00716727">
              <w:rPr>
                <w:noProof/>
                <w:webHidden/>
              </w:rPr>
              <w:fldChar w:fldCharType="end"/>
            </w:r>
          </w:hyperlink>
        </w:p>
        <w:p w14:paraId="25EC891C" w14:textId="77777777" w:rsidR="00716727" w:rsidRDefault="00E74441">
          <w:pPr>
            <w:pStyle w:val="TOC1"/>
            <w:tabs>
              <w:tab w:val="left" w:pos="475"/>
            </w:tabs>
            <w:rPr>
              <w:rFonts w:eastAsiaTheme="minorEastAsia" w:cstheme="minorBidi"/>
              <w:b w:val="0"/>
              <w:i w:val="0"/>
              <w:noProof/>
              <w:sz w:val="22"/>
              <w:szCs w:val="22"/>
            </w:rPr>
          </w:pPr>
          <w:hyperlink w:anchor="_Toc390884309" w:history="1">
            <w:r w:rsidR="00716727" w:rsidRPr="003157F0">
              <w:rPr>
                <w:rStyle w:val="Hyperlink"/>
                <w:noProof/>
              </w:rPr>
              <w:t>3</w:t>
            </w:r>
            <w:r w:rsidR="00716727">
              <w:rPr>
                <w:rFonts w:eastAsiaTheme="minorEastAsia" w:cstheme="minorBidi"/>
                <w:b w:val="0"/>
                <w:i w:val="0"/>
                <w:noProof/>
                <w:sz w:val="22"/>
                <w:szCs w:val="22"/>
              </w:rPr>
              <w:tab/>
            </w:r>
            <w:r w:rsidR="00716727" w:rsidRPr="003157F0">
              <w:rPr>
                <w:rStyle w:val="Hyperlink"/>
                <w:noProof/>
              </w:rPr>
              <w:t>ENSIGHT CRM Functional Requirements</w:t>
            </w:r>
            <w:r w:rsidR="00716727">
              <w:rPr>
                <w:noProof/>
                <w:webHidden/>
              </w:rPr>
              <w:tab/>
            </w:r>
            <w:r w:rsidR="00716727">
              <w:rPr>
                <w:noProof/>
                <w:webHidden/>
              </w:rPr>
              <w:fldChar w:fldCharType="begin"/>
            </w:r>
            <w:r w:rsidR="00716727">
              <w:rPr>
                <w:noProof/>
                <w:webHidden/>
              </w:rPr>
              <w:instrText xml:space="preserve"> PAGEREF _Toc390884309 \h </w:instrText>
            </w:r>
            <w:r w:rsidR="00716727">
              <w:rPr>
                <w:noProof/>
                <w:webHidden/>
              </w:rPr>
            </w:r>
            <w:r w:rsidR="00716727">
              <w:rPr>
                <w:noProof/>
                <w:webHidden/>
              </w:rPr>
              <w:fldChar w:fldCharType="separate"/>
            </w:r>
            <w:r w:rsidR="00716727">
              <w:rPr>
                <w:noProof/>
                <w:webHidden/>
              </w:rPr>
              <w:t>8</w:t>
            </w:r>
            <w:r w:rsidR="00716727">
              <w:rPr>
                <w:noProof/>
                <w:webHidden/>
              </w:rPr>
              <w:fldChar w:fldCharType="end"/>
            </w:r>
          </w:hyperlink>
        </w:p>
        <w:p w14:paraId="7E54B4FC" w14:textId="77777777" w:rsidR="00716727" w:rsidRDefault="00E74441">
          <w:pPr>
            <w:pStyle w:val="TOC2"/>
            <w:tabs>
              <w:tab w:val="left" w:pos="880"/>
              <w:tab w:val="right" w:leader="dot" w:pos="10212"/>
            </w:tabs>
            <w:rPr>
              <w:rFonts w:eastAsiaTheme="minorEastAsia" w:cstheme="minorBidi"/>
              <w:noProof/>
              <w:sz w:val="22"/>
              <w:szCs w:val="22"/>
            </w:rPr>
          </w:pPr>
          <w:hyperlink w:anchor="_Toc390884310" w:history="1">
            <w:r w:rsidR="00716727" w:rsidRPr="003157F0">
              <w:rPr>
                <w:rStyle w:val="Hyperlink"/>
                <w:noProof/>
              </w:rPr>
              <w:t>3.1</w:t>
            </w:r>
            <w:r w:rsidR="00716727">
              <w:rPr>
                <w:rFonts w:eastAsiaTheme="minorEastAsia" w:cstheme="minorBidi"/>
                <w:noProof/>
                <w:sz w:val="22"/>
                <w:szCs w:val="22"/>
              </w:rPr>
              <w:tab/>
            </w:r>
            <w:r w:rsidR="00716727" w:rsidRPr="003157F0">
              <w:rPr>
                <w:rStyle w:val="Hyperlink"/>
                <w:noProof/>
              </w:rPr>
              <w:t>Account Management</w:t>
            </w:r>
            <w:r w:rsidR="00716727">
              <w:rPr>
                <w:noProof/>
                <w:webHidden/>
              </w:rPr>
              <w:tab/>
            </w:r>
            <w:r w:rsidR="00716727">
              <w:rPr>
                <w:noProof/>
                <w:webHidden/>
              </w:rPr>
              <w:fldChar w:fldCharType="begin"/>
            </w:r>
            <w:r w:rsidR="00716727">
              <w:rPr>
                <w:noProof/>
                <w:webHidden/>
              </w:rPr>
              <w:instrText xml:space="preserve"> PAGEREF _Toc390884310 \h </w:instrText>
            </w:r>
            <w:r w:rsidR="00716727">
              <w:rPr>
                <w:noProof/>
                <w:webHidden/>
              </w:rPr>
            </w:r>
            <w:r w:rsidR="00716727">
              <w:rPr>
                <w:noProof/>
                <w:webHidden/>
              </w:rPr>
              <w:fldChar w:fldCharType="separate"/>
            </w:r>
            <w:r w:rsidR="00716727">
              <w:rPr>
                <w:noProof/>
                <w:webHidden/>
              </w:rPr>
              <w:t>8</w:t>
            </w:r>
            <w:r w:rsidR="00716727">
              <w:rPr>
                <w:noProof/>
                <w:webHidden/>
              </w:rPr>
              <w:fldChar w:fldCharType="end"/>
            </w:r>
          </w:hyperlink>
        </w:p>
        <w:p w14:paraId="12B02222" w14:textId="77777777" w:rsidR="00716727" w:rsidRDefault="00E74441">
          <w:pPr>
            <w:pStyle w:val="TOC2"/>
            <w:tabs>
              <w:tab w:val="left" w:pos="880"/>
              <w:tab w:val="right" w:leader="dot" w:pos="10212"/>
            </w:tabs>
            <w:rPr>
              <w:rFonts w:eastAsiaTheme="minorEastAsia" w:cstheme="minorBidi"/>
              <w:noProof/>
              <w:sz w:val="22"/>
              <w:szCs w:val="22"/>
            </w:rPr>
          </w:pPr>
          <w:hyperlink w:anchor="_Toc390884311" w:history="1">
            <w:r w:rsidR="00716727" w:rsidRPr="003157F0">
              <w:rPr>
                <w:rStyle w:val="Hyperlink"/>
                <w:noProof/>
              </w:rPr>
              <w:t>3.2</w:t>
            </w:r>
            <w:r w:rsidR="00716727">
              <w:rPr>
                <w:rFonts w:eastAsiaTheme="minorEastAsia" w:cstheme="minorBidi"/>
                <w:noProof/>
                <w:sz w:val="22"/>
                <w:szCs w:val="22"/>
              </w:rPr>
              <w:tab/>
            </w:r>
            <w:r w:rsidR="00716727" w:rsidRPr="003157F0">
              <w:rPr>
                <w:rStyle w:val="Hyperlink"/>
                <w:noProof/>
              </w:rPr>
              <w:t>Contact Management</w:t>
            </w:r>
            <w:r w:rsidR="00716727">
              <w:rPr>
                <w:noProof/>
                <w:webHidden/>
              </w:rPr>
              <w:tab/>
            </w:r>
            <w:r w:rsidR="00716727">
              <w:rPr>
                <w:noProof/>
                <w:webHidden/>
              </w:rPr>
              <w:fldChar w:fldCharType="begin"/>
            </w:r>
            <w:r w:rsidR="00716727">
              <w:rPr>
                <w:noProof/>
                <w:webHidden/>
              </w:rPr>
              <w:instrText xml:space="preserve"> PAGEREF _Toc390884311 \h </w:instrText>
            </w:r>
            <w:r w:rsidR="00716727">
              <w:rPr>
                <w:noProof/>
                <w:webHidden/>
              </w:rPr>
            </w:r>
            <w:r w:rsidR="00716727">
              <w:rPr>
                <w:noProof/>
                <w:webHidden/>
              </w:rPr>
              <w:fldChar w:fldCharType="separate"/>
            </w:r>
            <w:r w:rsidR="00716727">
              <w:rPr>
                <w:noProof/>
                <w:webHidden/>
              </w:rPr>
              <w:t>9</w:t>
            </w:r>
            <w:r w:rsidR="00716727">
              <w:rPr>
                <w:noProof/>
                <w:webHidden/>
              </w:rPr>
              <w:fldChar w:fldCharType="end"/>
            </w:r>
          </w:hyperlink>
        </w:p>
        <w:p w14:paraId="0A1A2C20" w14:textId="77777777" w:rsidR="00716727" w:rsidRDefault="00E74441">
          <w:pPr>
            <w:pStyle w:val="TOC2"/>
            <w:tabs>
              <w:tab w:val="left" w:pos="880"/>
              <w:tab w:val="right" w:leader="dot" w:pos="10212"/>
            </w:tabs>
            <w:rPr>
              <w:rFonts w:eastAsiaTheme="minorEastAsia" w:cstheme="minorBidi"/>
              <w:noProof/>
              <w:sz w:val="22"/>
              <w:szCs w:val="22"/>
            </w:rPr>
          </w:pPr>
          <w:hyperlink w:anchor="_Toc390884312" w:history="1">
            <w:r w:rsidR="00716727" w:rsidRPr="003157F0">
              <w:rPr>
                <w:rStyle w:val="Hyperlink"/>
                <w:noProof/>
              </w:rPr>
              <w:t>3.3</w:t>
            </w:r>
            <w:r w:rsidR="00716727">
              <w:rPr>
                <w:rFonts w:eastAsiaTheme="minorEastAsia" w:cstheme="minorBidi"/>
                <w:noProof/>
                <w:sz w:val="22"/>
                <w:szCs w:val="22"/>
              </w:rPr>
              <w:tab/>
            </w:r>
            <w:r w:rsidR="00716727" w:rsidRPr="003157F0">
              <w:rPr>
                <w:rStyle w:val="Hyperlink"/>
                <w:noProof/>
              </w:rPr>
              <w:t>Activity Management</w:t>
            </w:r>
            <w:r w:rsidR="00716727">
              <w:rPr>
                <w:noProof/>
                <w:webHidden/>
              </w:rPr>
              <w:tab/>
            </w:r>
            <w:r w:rsidR="00716727">
              <w:rPr>
                <w:noProof/>
                <w:webHidden/>
              </w:rPr>
              <w:fldChar w:fldCharType="begin"/>
            </w:r>
            <w:r w:rsidR="00716727">
              <w:rPr>
                <w:noProof/>
                <w:webHidden/>
              </w:rPr>
              <w:instrText xml:space="preserve"> PAGEREF _Toc390884312 \h </w:instrText>
            </w:r>
            <w:r w:rsidR="00716727">
              <w:rPr>
                <w:noProof/>
                <w:webHidden/>
              </w:rPr>
            </w:r>
            <w:r w:rsidR="00716727">
              <w:rPr>
                <w:noProof/>
                <w:webHidden/>
              </w:rPr>
              <w:fldChar w:fldCharType="separate"/>
            </w:r>
            <w:r w:rsidR="00716727">
              <w:rPr>
                <w:noProof/>
                <w:webHidden/>
              </w:rPr>
              <w:t>9</w:t>
            </w:r>
            <w:r w:rsidR="00716727">
              <w:rPr>
                <w:noProof/>
                <w:webHidden/>
              </w:rPr>
              <w:fldChar w:fldCharType="end"/>
            </w:r>
          </w:hyperlink>
        </w:p>
        <w:p w14:paraId="291B7CD3" w14:textId="77777777" w:rsidR="00716727" w:rsidRDefault="00E74441">
          <w:pPr>
            <w:pStyle w:val="TOC2"/>
            <w:tabs>
              <w:tab w:val="left" w:pos="880"/>
              <w:tab w:val="right" w:leader="dot" w:pos="10212"/>
            </w:tabs>
            <w:rPr>
              <w:rFonts w:eastAsiaTheme="minorEastAsia" w:cstheme="minorBidi"/>
              <w:noProof/>
              <w:sz w:val="22"/>
              <w:szCs w:val="22"/>
            </w:rPr>
          </w:pPr>
          <w:hyperlink w:anchor="_Toc390884313" w:history="1">
            <w:r w:rsidR="00716727" w:rsidRPr="003157F0">
              <w:rPr>
                <w:rStyle w:val="Hyperlink"/>
                <w:noProof/>
              </w:rPr>
              <w:t>3.4</w:t>
            </w:r>
            <w:r w:rsidR="00716727">
              <w:rPr>
                <w:rFonts w:eastAsiaTheme="minorEastAsia" w:cstheme="minorBidi"/>
                <w:noProof/>
                <w:sz w:val="22"/>
                <w:szCs w:val="22"/>
              </w:rPr>
              <w:tab/>
            </w:r>
            <w:r w:rsidR="00716727" w:rsidRPr="003157F0">
              <w:rPr>
                <w:rStyle w:val="Hyperlink"/>
                <w:noProof/>
              </w:rPr>
              <w:t>Lead, Opportunit</w:t>
            </w:r>
            <w:r w:rsidR="00716727" w:rsidRPr="003157F0">
              <w:rPr>
                <w:rStyle w:val="Hyperlink"/>
                <w:noProof/>
              </w:rPr>
              <w:t>y</w:t>
            </w:r>
            <w:r w:rsidR="00716727" w:rsidRPr="003157F0">
              <w:rPr>
                <w:rStyle w:val="Hyperlink"/>
                <w:noProof/>
              </w:rPr>
              <w:t>, Sales Process Management</w:t>
            </w:r>
            <w:r w:rsidR="00716727">
              <w:rPr>
                <w:noProof/>
                <w:webHidden/>
              </w:rPr>
              <w:tab/>
            </w:r>
            <w:r w:rsidR="00716727">
              <w:rPr>
                <w:noProof/>
                <w:webHidden/>
              </w:rPr>
              <w:fldChar w:fldCharType="begin"/>
            </w:r>
            <w:r w:rsidR="00716727">
              <w:rPr>
                <w:noProof/>
                <w:webHidden/>
              </w:rPr>
              <w:instrText xml:space="preserve"> PAGEREF _Toc390884313 \h </w:instrText>
            </w:r>
            <w:r w:rsidR="00716727">
              <w:rPr>
                <w:noProof/>
                <w:webHidden/>
              </w:rPr>
            </w:r>
            <w:r w:rsidR="00716727">
              <w:rPr>
                <w:noProof/>
                <w:webHidden/>
              </w:rPr>
              <w:fldChar w:fldCharType="separate"/>
            </w:r>
            <w:r w:rsidR="00716727">
              <w:rPr>
                <w:noProof/>
                <w:webHidden/>
              </w:rPr>
              <w:t>10</w:t>
            </w:r>
            <w:r w:rsidR="00716727">
              <w:rPr>
                <w:noProof/>
                <w:webHidden/>
              </w:rPr>
              <w:fldChar w:fldCharType="end"/>
            </w:r>
          </w:hyperlink>
        </w:p>
        <w:p w14:paraId="1E908325" w14:textId="77777777" w:rsidR="00716727" w:rsidRDefault="00E74441">
          <w:pPr>
            <w:pStyle w:val="TOC2"/>
            <w:tabs>
              <w:tab w:val="left" w:pos="880"/>
              <w:tab w:val="right" w:leader="dot" w:pos="10212"/>
            </w:tabs>
            <w:rPr>
              <w:rFonts w:eastAsiaTheme="minorEastAsia" w:cstheme="minorBidi"/>
              <w:noProof/>
              <w:sz w:val="22"/>
              <w:szCs w:val="22"/>
            </w:rPr>
          </w:pPr>
          <w:hyperlink w:anchor="_Toc390884314" w:history="1">
            <w:r w:rsidR="00716727" w:rsidRPr="003157F0">
              <w:rPr>
                <w:rStyle w:val="Hyperlink"/>
                <w:noProof/>
              </w:rPr>
              <w:t>3.5</w:t>
            </w:r>
            <w:r w:rsidR="00716727">
              <w:rPr>
                <w:rFonts w:eastAsiaTheme="minorEastAsia" w:cstheme="minorBidi"/>
                <w:noProof/>
                <w:sz w:val="22"/>
                <w:szCs w:val="22"/>
              </w:rPr>
              <w:tab/>
            </w:r>
            <w:r w:rsidR="00716727" w:rsidRPr="003157F0">
              <w:rPr>
                <w:rStyle w:val="Hyperlink"/>
                <w:noProof/>
              </w:rPr>
              <w:t>Project Management</w:t>
            </w:r>
            <w:r w:rsidR="00716727">
              <w:rPr>
                <w:noProof/>
                <w:webHidden/>
              </w:rPr>
              <w:tab/>
            </w:r>
            <w:r w:rsidR="00716727">
              <w:rPr>
                <w:noProof/>
                <w:webHidden/>
              </w:rPr>
              <w:fldChar w:fldCharType="begin"/>
            </w:r>
            <w:r w:rsidR="00716727">
              <w:rPr>
                <w:noProof/>
                <w:webHidden/>
              </w:rPr>
              <w:instrText xml:space="preserve"> PAGEREF _Toc390884314 \h </w:instrText>
            </w:r>
            <w:r w:rsidR="00716727">
              <w:rPr>
                <w:noProof/>
                <w:webHidden/>
              </w:rPr>
            </w:r>
            <w:r w:rsidR="00716727">
              <w:rPr>
                <w:noProof/>
                <w:webHidden/>
              </w:rPr>
              <w:fldChar w:fldCharType="separate"/>
            </w:r>
            <w:r w:rsidR="00716727">
              <w:rPr>
                <w:noProof/>
                <w:webHidden/>
              </w:rPr>
              <w:t>15</w:t>
            </w:r>
            <w:r w:rsidR="00716727">
              <w:rPr>
                <w:noProof/>
                <w:webHidden/>
              </w:rPr>
              <w:fldChar w:fldCharType="end"/>
            </w:r>
          </w:hyperlink>
        </w:p>
        <w:p w14:paraId="2903E9C6" w14:textId="77777777" w:rsidR="00716727" w:rsidRDefault="00E74441">
          <w:pPr>
            <w:pStyle w:val="TOC2"/>
            <w:tabs>
              <w:tab w:val="left" w:pos="880"/>
              <w:tab w:val="right" w:leader="dot" w:pos="10212"/>
            </w:tabs>
            <w:rPr>
              <w:rFonts w:eastAsiaTheme="minorEastAsia" w:cstheme="minorBidi"/>
              <w:noProof/>
              <w:sz w:val="22"/>
              <w:szCs w:val="22"/>
            </w:rPr>
          </w:pPr>
          <w:hyperlink w:anchor="_Toc390884315" w:history="1">
            <w:r w:rsidR="00716727" w:rsidRPr="003157F0">
              <w:rPr>
                <w:rStyle w:val="Hyperlink"/>
                <w:noProof/>
              </w:rPr>
              <w:t>3.6</w:t>
            </w:r>
            <w:r w:rsidR="00716727">
              <w:rPr>
                <w:rFonts w:eastAsiaTheme="minorEastAsia" w:cstheme="minorBidi"/>
                <w:noProof/>
                <w:sz w:val="22"/>
                <w:szCs w:val="22"/>
              </w:rPr>
              <w:tab/>
            </w:r>
            <w:r w:rsidR="00716727" w:rsidRPr="003157F0">
              <w:rPr>
                <w:rStyle w:val="Hyperlink"/>
                <w:noProof/>
              </w:rPr>
              <w:t>Marketing Management</w:t>
            </w:r>
            <w:r w:rsidR="00716727">
              <w:rPr>
                <w:noProof/>
                <w:webHidden/>
              </w:rPr>
              <w:tab/>
            </w:r>
            <w:r w:rsidR="00716727">
              <w:rPr>
                <w:noProof/>
                <w:webHidden/>
              </w:rPr>
              <w:fldChar w:fldCharType="begin"/>
            </w:r>
            <w:r w:rsidR="00716727">
              <w:rPr>
                <w:noProof/>
                <w:webHidden/>
              </w:rPr>
              <w:instrText xml:space="preserve"> PAGEREF _Toc390884315 \h </w:instrText>
            </w:r>
            <w:r w:rsidR="00716727">
              <w:rPr>
                <w:noProof/>
                <w:webHidden/>
              </w:rPr>
            </w:r>
            <w:r w:rsidR="00716727">
              <w:rPr>
                <w:noProof/>
                <w:webHidden/>
              </w:rPr>
              <w:fldChar w:fldCharType="separate"/>
            </w:r>
            <w:r w:rsidR="00716727">
              <w:rPr>
                <w:noProof/>
                <w:webHidden/>
              </w:rPr>
              <w:t>15</w:t>
            </w:r>
            <w:r w:rsidR="00716727">
              <w:rPr>
                <w:noProof/>
                <w:webHidden/>
              </w:rPr>
              <w:fldChar w:fldCharType="end"/>
            </w:r>
          </w:hyperlink>
        </w:p>
        <w:p w14:paraId="162C27C6" w14:textId="77777777" w:rsidR="00716727" w:rsidRDefault="00E74441">
          <w:pPr>
            <w:pStyle w:val="TOC3"/>
            <w:tabs>
              <w:tab w:val="right" w:leader="dot" w:pos="10212"/>
            </w:tabs>
            <w:rPr>
              <w:rFonts w:asciiTheme="minorHAnsi" w:eastAsiaTheme="minorEastAsia" w:hAnsiTheme="minorHAnsi" w:cstheme="minorBidi"/>
              <w:noProof/>
              <w:szCs w:val="22"/>
            </w:rPr>
          </w:pPr>
          <w:hyperlink w:anchor="_Toc390884316" w:history="1">
            <w:r w:rsidR="00716727" w:rsidRPr="003157F0">
              <w:rPr>
                <w:rStyle w:val="Hyperlink"/>
                <w:noProof/>
              </w:rPr>
              <w:t>Microsoft Dynamics CRM allows email-s to be sent from an unlimited number of subscribers.</w:t>
            </w:r>
            <w:r w:rsidR="00716727">
              <w:rPr>
                <w:noProof/>
                <w:webHidden/>
              </w:rPr>
              <w:tab/>
            </w:r>
            <w:r w:rsidR="00716727">
              <w:rPr>
                <w:noProof/>
                <w:webHidden/>
              </w:rPr>
              <w:fldChar w:fldCharType="begin"/>
            </w:r>
            <w:r w:rsidR="00716727">
              <w:rPr>
                <w:noProof/>
                <w:webHidden/>
              </w:rPr>
              <w:instrText xml:space="preserve"> PAGEREF _Toc390884316 \h </w:instrText>
            </w:r>
            <w:r w:rsidR="00716727">
              <w:rPr>
                <w:noProof/>
                <w:webHidden/>
              </w:rPr>
            </w:r>
            <w:r w:rsidR="00716727">
              <w:rPr>
                <w:noProof/>
                <w:webHidden/>
              </w:rPr>
              <w:fldChar w:fldCharType="separate"/>
            </w:r>
            <w:r w:rsidR="00716727">
              <w:rPr>
                <w:noProof/>
                <w:webHidden/>
              </w:rPr>
              <w:t>16</w:t>
            </w:r>
            <w:r w:rsidR="00716727">
              <w:rPr>
                <w:noProof/>
                <w:webHidden/>
              </w:rPr>
              <w:fldChar w:fldCharType="end"/>
            </w:r>
          </w:hyperlink>
        </w:p>
        <w:p w14:paraId="36FE9E6A" w14:textId="77777777" w:rsidR="00716727" w:rsidRDefault="00E74441">
          <w:pPr>
            <w:pStyle w:val="TOC3"/>
            <w:tabs>
              <w:tab w:val="right" w:leader="dot" w:pos="10212"/>
            </w:tabs>
            <w:rPr>
              <w:rFonts w:asciiTheme="minorHAnsi" w:eastAsiaTheme="minorEastAsia" w:hAnsiTheme="minorHAnsi" w:cstheme="minorBidi"/>
              <w:noProof/>
              <w:szCs w:val="22"/>
            </w:rPr>
          </w:pPr>
          <w:hyperlink w:anchor="_Toc390884317" w:history="1">
            <w:r w:rsidR="00716727" w:rsidRPr="003157F0">
              <w:rPr>
                <w:rStyle w:val="Hyperlink"/>
                <w:noProof/>
              </w:rPr>
              <w:t>This could be achieved using Mail Chimp, for an additional cost.</w:t>
            </w:r>
            <w:r w:rsidR="00716727">
              <w:rPr>
                <w:noProof/>
                <w:webHidden/>
              </w:rPr>
              <w:tab/>
            </w:r>
            <w:r w:rsidR="00716727">
              <w:rPr>
                <w:noProof/>
                <w:webHidden/>
              </w:rPr>
              <w:fldChar w:fldCharType="begin"/>
            </w:r>
            <w:r w:rsidR="00716727">
              <w:rPr>
                <w:noProof/>
                <w:webHidden/>
              </w:rPr>
              <w:instrText xml:space="preserve"> PAGEREF _Toc390884317 \h </w:instrText>
            </w:r>
            <w:r w:rsidR="00716727">
              <w:rPr>
                <w:noProof/>
                <w:webHidden/>
              </w:rPr>
            </w:r>
            <w:r w:rsidR="00716727">
              <w:rPr>
                <w:noProof/>
                <w:webHidden/>
              </w:rPr>
              <w:fldChar w:fldCharType="separate"/>
            </w:r>
            <w:r w:rsidR="00716727">
              <w:rPr>
                <w:noProof/>
                <w:webHidden/>
              </w:rPr>
              <w:t>16</w:t>
            </w:r>
            <w:r w:rsidR="00716727">
              <w:rPr>
                <w:noProof/>
                <w:webHidden/>
              </w:rPr>
              <w:fldChar w:fldCharType="end"/>
            </w:r>
          </w:hyperlink>
        </w:p>
        <w:p w14:paraId="611006EC" w14:textId="77777777" w:rsidR="00716727" w:rsidRDefault="00E74441">
          <w:pPr>
            <w:pStyle w:val="TOC2"/>
            <w:tabs>
              <w:tab w:val="left" w:pos="880"/>
              <w:tab w:val="right" w:leader="dot" w:pos="10212"/>
            </w:tabs>
            <w:rPr>
              <w:rFonts w:eastAsiaTheme="minorEastAsia" w:cstheme="minorBidi"/>
              <w:noProof/>
              <w:sz w:val="22"/>
              <w:szCs w:val="22"/>
            </w:rPr>
          </w:pPr>
          <w:hyperlink w:anchor="_Toc390884318" w:history="1">
            <w:r w:rsidR="00716727" w:rsidRPr="003157F0">
              <w:rPr>
                <w:rStyle w:val="Hyperlink"/>
                <w:noProof/>
              </w:rPr>
              <w:t>3.7</w:t>
            </w:r>
            <w:r w:rsidR="00716727">
              <w:rPr>
                <w:rFonts w:eastAsiaTheme="minorEastAsia" w:cstheme="minorBidi"/>
                <w:noProof/>
                <w:sz w:val="22"/>
                <w:szCs w:val="22"/>
              </w:rPr>
              <w:tab/>
            </w:r>
            <w:r w:rsidR="00716727" w:rsidRPr="003157F0">
              <w:rPr>
                <w:rStyle w:val="Hyperlink"/>
                <w:noProof/>
              </w:rPr>
              <w:t>System Administration</w:t>
            </w:r>
            <w:r w:rsidR="00716727">
              <w:rPr>
                <w:noProof/>
                <w:webHidden/>
              </w:rPr>
              <w:tab/>
            </w:r>
            <w:r w:rsidR="00716727">
              <w:rPr>
                <w:noProof/>
                <w:webHidden/>
              </w:rPr>
              <w:fldChar w:fldCharType="begin"/>
            </w:r>
            <w:r w:rsidR="00716727">
              <w:rPr>
                <w:noProof/>
                <w:webHidden/>
              </w:rPr>
              <w:instrText xml:space="preserve"> PAGEREF _Toc390884318 \h </w:instrText>
            </w:r>
            <w:r w:rsidR="00716727">
              <w:rPr>
                <w:noProof/>
                <w:webHidden/>
              </w:rPr>
            </w:r>
            <w:r w:rsidR="00716727">
              <w:rPr>
                <w:noProof/>
                <w:webHidden/>
              </w:rPr>
              <w:fldChar w:fldCharType="separate"/>
            </w:r>
            <w:r w:rsidR="00716727">
              <w:rPr>
                <w:noProof/>
                <w:webHidden/>
              </w:rPr>
              <w:t>17</w:t>
            </w:r>
            <w:r w:rsidR="00716727">
              <w:rPr>
                <w:noProof/>
                <w:webHidden/>
              </w:rPr>
              <w:fldChar w:fldCharType="end"/>
            </w:r>
          </w:hyperlink>
        </w:p>
        <w:p w14:paraId="3EE67156" w14:textId="77777777" w:rsidR="00716727" w:rsidRDefault="00E74441">
          <w:pPr>
            <w:pStyle w:val="TOC2"/>
            <w:tabs>
              <w:tab w:val="left" w:pos="880"/>
              <w:tab w:val="right" w:leader="dot" w:pos="10212"/>
            </w:tabs>
            <w:rPr>
              <w:rFonts w:eastAsiaTheme="minorEastAsia" w:cstheme="minorBidi"/>
              <w:noProof/>
              <w:sz w:val="22"/>
              <w:szCs w:val="22"/>
            </w:rPr>
          </w:pPr>
          <w:hyperlink w:anchor="_Toc390884319" w:history="1">
            <w:r w:rsidR="00716727" w:rsidRPr="003157F0">
              <w:rPr>
                <w:rStyle w:val="Hyperlink"/>
                <w:noProof/>
              </w:rPr>
              <w:t>3.8</w:t>
            </w:r>
            <w:r w:rsidR="00716727">
              <w:rPr>
                <w:rFonts w:eastAsiaTheme="minorEastAsia" w:cstheme="minorBidi"/>
                <w:noProof/>
                <w:sz w:val="22"/>
                <w:szCs w:val="22"/>
              </w:rPr>
              <w:tab/>
            </w:r>
            <w:r w:rsidR="00716727" w:rsidRPr="003157F0">
              <w:rPr>
                <w:rStyle w:val="Hyperlink"/>
                <w:noProof/>
              </w:rPr>
              <w:t>Reporting and Analytics</w:t>
            </w:r>
            <w:r w:rsidR="00716727">
              <w:rPr>
                <w:noProof/>
                <w:webHidden/>
              </w:rPr>
              <w:tab/>
            </w:r>
            <w:r w:rsidR="00716727">
              <w:rPr>
                <w:noProof/>
                <w:webHidden/>
              </w:rPr>
              <w:fldChar w:fldCharType="begin"/>
            </w:r>
            <w:r w:rsidR="00716727">
              <w:rPr>
                <w:noProof/>
                <w:webHidden/>
              </w:rPr>
              <w:instrText xml:space="preserve"> PAGEREF _Toc390884319 \h </w:instrText>
            </w:r>
            <w:r w:rsidR="00716727">
              <w:rPr>
                <w:noProof/>
                <w:webHidden/>
              </w:rPr>
            </w:r>
            <w:r w:rsidR="00716727">
              <w:rPr>
                <w:noProof/>
                <w:webHidden/>
              </w:rPr>
              <w:fldChar w:fldCharType="separate"/>
            </w:r>
            <w:r w:rsidR="00716727">
              <w:rPr>
                <w:noProof/>
                <w:webHidden/>
              </w:rPr>
              <w:t>17</w:t>
            </w:r>
            <w:r w:rsidR="00716727">
              <w:rPr>
                <w:noProof/>
                <w:webHidden/>
              </w:rPr>
              <w:fldChar w:fldCharType="end"/>
            </w:r>
          </w:hyperlink>
        </w:p>
        <w:p w14:paraId="2996D5C6"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0" w:history="1">
            <w:r w:rsidR="00716727" w:rsidRPr="003157F0">
              <w:rPr>
                <w:rStyle w:val="Hyperlink"/>
                <w:noProof/>
              </w:rPr>
              <w:t>3.8.1</w:t>
            </w:r>
            <w:r w:rsidR="00716727">
              <w:rPr>
                <w:rFonts w:asciiTheme="minorHAnsi" w:eastAsiaTheme="minorEastAsia" w:hAnsiTheme="minorHAnsi" w:cstheme="minorBidi"/>
                <w:noProof/>
                <w:szCs w:val="22"/>
              </w:rPr>
              <w:tab/>
            </w:r>
            <w:r w:rsidR="00716727" w:rsidRPr="003157F0">
              <w:rPr>
                <w:rStyle w:val="Hyperlink"/>
                <w:noProof/>
              </w:rPr>
              <w:t>Lead Analysis Report</w:t>
            </w:r>
            <w:r w:rsidR="00716727">
              <w:rPr>
                <w:noProof/>
                <w:webHidden/>
              </w:rPr>
              <w:tab/>
            </w:r>
            <w:r w:rsidR="00716727">
              <w:rPr>
                <w:noProof/>
                <w:webHidden/>
              </w:rPr>
              <w:fldChar w:fldCharType="begin"/>
            </w:r>
            <w:r w:rsidR="00716727">
              <w:rPr>
                <w:noProof/>
                <w:webHidden/>
              </w:rPr>
              <w:instrText xml:space="preserve"> PAGEREF _Toc390884320 \h </w:instrText>
            </w:r>
            <w:r w:rsidR="00716727">
              <w:rPr>
                <w:noProof/>
                <w:webHidden/>
              </w:rPr>
            </w:r>
            <w:r w:rsidR="00716727">
              <w:rPr>
                <w:noProof/>
                <w:webHidden/>
              </w:rPr>
              <w:fldChar w:fldCharType="separate"/>
            </w:r>
            <w:r w:rsidR="00716727">
              <w:rPr>
                <w:noProof/>
                <w:webHidden/>
              </w:rPr>
              <w:t>18</w:t>
            </w:r>
            <w:r w:rsidR="00716727">
              <w:rPr>
                <w:noProof/>
                <w:webHidden/>
              </w:rPr>
              <w:fldChar w:fldCharType="end"/>
            </w:r>
          </w:hyperlink>
        </w:p>
        <w:p w14:paraId="1A93C521"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1" w:history="1">
            <w:r w:rsidR="00716727" w:rsidRPr="003157F0">
              <w:rPr>
                <w:rStyle w:val="Hyperlink"/>
                <w:noProof/>
              </w:rPr>
              <w:t>3.8.2</w:t>
            </w:r>
            <w:r w:rsidR="00716727">
              <w:rPr>
                <w:rFonts w:asciiTheme="minorHAnsi" w:eastAsiaTheme="minorEastAsia" w:hAnsiTheme="minorHAnsi" w:cstheme="minorBidi"/>
                <w:noProof/>
                <w:szCs w:val="22"/>
              </w:rPr>
              <w:tab/>
            </w:r>
            <w:r w:rsidR="00716727" w:rsidRPr="003157F0">
              <w:rPr>
                <w:rStyle w:val="Hyperlink"/>
                <w:noProof/>
              </w:rPr>
              <w:t>Responsible Breakdown Report</w:t>
            </w:r>
            <w:r w:rsidR="00716727">
              <w:rPr>
                <w:noProof/>
                <w:webHidden/>
              </w:rPr>
              <w:tab/>
            </w:r>
            <w:r w:rsidR="00716727">
              <w:rPr>
                <w:noProof/>
                <w:webHidden/>
              </w:rPr>
              <w:fldChar w:fldCharType="begin"/>
            </w:r>
            <w:r w:rsidR="00716727">
              <w:rPr>
                <w:noProof/>
                <w:webHidden/>
              </w:rPr>
              <w:instrText xml:space="preserve"> PAGEREF _Toc390884321 \h </w:instrText>
            </w:r>
            <w:r w:rsidR="00716727">
              <w:rPr>
                <w:noProof/>
                <w:webHidden/>
              </w:rPr>
            </w:r>
            <w:r w:rsidR="00716727">
              <w:rPr>
                <w:noProof/>
                <w:webHidden/>
              </w:rPr>
              <w:fldChar w:fldCharType="separate"/>
            </w:r>
            <w:r w:rsidR="00716727">
              <w:rPr>
                <w:noProof/>
                <w:webHidden/>
              </w:rPr>
              <w:t>19</w:t>
            </w:r>
            <w:r w:rsidR="00716727">
              <w:rPr>
                <w:noProof/>
                <w:webHidden/>
              </w:rPr>
              <w:fldChar w:fldCharType="end"/>
            </w:r>
          </w:hyperlink>
        </w:p>
        <w:p w14:paraId="31FE3F4F"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2" w:history="1">
            <w:r w:rsidR="00716727" w:rsidRPr="003157F0">
              <w:rPr>
                <w:rStyle w:val="Hyperlink"/>
                <w:noProof/>
              </w:rPr>
              <w:t>3.8.3</w:t>
            </w:r>
            <w:r w:rsidR="00716727">
              <w:rPr>
                <w:rFonts w:asciiTheme="minorHAnsi" w:eastAsiaTheme="minorEastAsia" w:hAnsiTheme="minorHAnsi" w:cstheme="minorBidi"/>
                <w:noProof/>
                <w:szCs w:val="22"/>
              </w:rPr>
              <w:tab/>
            </w:r>
            <w:r w:rsidR="00716727" w:rsidRPr="003157F0">
              <w:rPr>
                <w:rStyle w:val="Hyperlink"/>
                <w:noProof/>
              </w:rPr>
              <w:t>Responsible Analysis Report</w:t>
            </w:r>
            <w:r w:rsidR="00716727">
              <w:rPr>
                <w:noProof/>
                <w:webHidden/>
              </w:rPr>
              <w:tab/>
            </w:r>
            <w:r w:rsidR="00716727">
              <w:rPr>
                <w:noProof/>
                <w:webHidden/>
              </w:rPr>
              <w:fldChar w:fldCharType="begin"/>
            </w:r>
            <w:r w:rsidR="00716727">
              <w:rPr>
                <w:noProof/>
                <w:webHidden/>
              </w:rPr>
              <w:instrText xml:space="preserve"> PAGEREF _Toc390884322 \h </w:instrText>
            </w:r>
            <w:r w:rsidR="00716727">
              <w:rPr>
                <w:noProof/>
                <w:webHidden/>
              </w:rPr>
            </w:r>
            <w:r w:rsidR="00716727">
              <w:rPr>
                <w:noProof/>
                <w:webHidden/>
              </w:rPr>
              <w:fldChar w:fldCharType="separate"/>
            </w:r>
            <w:r w:rsidR="00716727">
              <w:rPr>
                <w:noProof/>
                <w:webHidden/>
              </w:rPr>
              <w:t>19</w:t>
            </w:r>
            <w:r w:rsidR="00716727">
              <w:rPr>
                <w:noProof/>
                <w:webHidden/>
              </w:rPr>
              <w:fldChar w:fldCharType="end"/>
            </w:r>
          </w:hyperlink>
        </w:p>
        <w:p w14:paraId="01CF75A5"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3" w:history="1">
            <w:r w:rsidR="00716727" w:rsidRPr="003157F0">
              <w:rPr>
                <w:rStyle w:val="Hyperlink"/>
                <w:noProof/>
              </w:rPr>
              <w:t>3.8.4</w:t>
            </w:r>
            <w:r w:rsidR="00716727">
              <w:rPr>
                <w:rFonts w:asciiTheme="minorHAnsi" w:eastAsiaTheme="minorEastAsia" w:hAnsiTheme="minorHAnsi" w:cstheme="minorBidi"/>
                <w:noProof/>
                <w:szCs w:val="22"/>
              </w:rPr>
              <w:tab/>
            </w:r>
            <w:r w:rsidR="00716727" w:rsidRPr="003157F0">
              <w:rPr>
                <w:rStyle w:val="Hyperlink"/>
                <w:noProof/>
              </w:rPr>
              <w:t>Dashboard Report – General Indicators</w:t>
            </w:r>
            <w:r w:rsidR="00716727">
              <w:rPr>
                <w:noProof/>
                <w:webHidden/>
              </w:rPr>
              <w:tab/>
            </w:r>
            <w:r w:rsidR="00716727">
              <w:rPr>
                <w:noProof/>
                <w:webHidden/>
              </w:rPr>
              <w:fldChar w:fldCharType="begin"/>
            </w:r>
            <w:r w:rsidR="00716727">
              <w:rPr>
                <w:noProof/>
                <w:webHidden/>
              </w:rPr>
              <w:instrText xml:space="preserve"> PAGEREF _Toc390884323 \h </w:instrText>
            </w:r>
            <w:r w:rsidR="00716727">
              <w:rPr>
                <w:noProof/>
                <w:webHidden/>
              </w:rPr>
            </w:r>
            <w:r w:rsidR="00716727">
              <w:rPr>
                <w:noProof/>
                <w:webHidden/>
              </w:rPr>
              <w:fldChar w:fldCharType="separate"/>
            </w:r>
            <w:r w:rsidR="00716727">
              <w:rPr>
                <w:noProof/>
                <w:webHidden/>
              </w:rPr>
              <w:t>21</w:t>
            </w:r>
            <w:r w:rsidR="00716727">
              <w:rPr>
                <w:noProof/>
                <w:webHidden/>
              </w:rPr>
              <w:fldChar w:fldCharType="end"/>
            </w:r>
          </w:hyperlink>
        </w:p>
        <w:p w14:paraId="0EE0FA69"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4" w:history="1">
            <w:r w:rsidR="00716727" w:rsidRPr="003157F0">
              <w:rPr>
                <w:rStyle w:val="Hyperlink"/>
                <w:noProof/>
              </w:rPr>
              <w:t>3.8.5</w:t>
            </w:r>
            <w:r w:rsidR="00716727">
              <w:rPr>
                <w:rFonts w:asciiTheme="minorHAnsi" w:eastAsiaTheme="minorEastAsia" w:hAnsiTheme="minorHAnsi" w:cstheme="minorBidi"/>
                <w:noProof/>
                <w:szCs w:val="22"/>
              </w:rPr>
              <w:tab/>
            </w:r>
            <w:r w:rsidR="00716727" w:rsidRPr="003157F0">
              <w:rPr>
                <w:rStyle w:val="Hyperlink"/>
                <w:noProof/>
              </w:rPr>
              <w:t>Dashboard Report – Sales Indicators</w:t>
            </w:r>
            <w:r w:rsidR="00716727">
              <w:rPr>
                <w:noProof/>
                <w:webHidden/>
              </w:rPr>
              <w:tab/>
            </w:r>
            <w:r w:rsidR="00716727">
              <w:rPr>
                <w:noProof/>
                <w:webHidden/>
              </w:rPr>
              <w:fldChar w:fldCharType="begin"/>
            </w:r>
            <w:r w:rsidR="00716727">
              <w:rPr>
                <w:noProof/>
                <w:webHidden/>
              </w:rPr>
              <w:instrText xml:space="preserve"> PAGEREF _Toc390884324 \h </w:instrText>
            </w:r>
            <w:r w:rsidR="00716727">
              <w:rPr>
                <w:noProof/>
                <w:webHidden/>
              </w:rPr>
            </w:r>
            <w:r w:rsidR="00716727">
              <w:rPr>
                <w:noProof/>
                <w:webHidden/>
              </w:rPr>
              <w:fldChar w:fldCharType="separate"/>
            </w:r>
            <w:r w:rsidR="00716727">
              <w:rPr>
                <w:noProof/>
                <w:webHidden/>
              </w:rPr>
              <w:t>22</w:t>
            </w:r>
            <w:r w:rsidR="00716727">
              <w:rPr>
                <w:noProof/>
                <w:webHidden/>
              </w:rPr>
              <w:fldChar w:fldCharType="end"/>
            </w:r>
          </w:hyperlink>
        </w:p>
        <w:p w14:paraId="67F33BDA" w14:textId="77777777" w:rsidR="00716727" w:rsidRDefault="00E74441">
          <w:pPr>
            <w:pStyle w:val="TOC3"/>
            <w:tabs>
              <w:tab w:val="right" w:leader="dot" w:pos="10212"/>
            </w:tabs>
            <w:rPr>
              <w:rFonts w:asciiTheme="minorHAnsi" w:eastAsiaTheme="minorEastAsia" w:hAnsiTheme="minorHAnsi" w:cstheme="minorBidi"/>
              <w:noProof/>
              <w:szCs w:val="22"/>
            </w:rPr>
          </w:pPr>
          <w:hyperlink w:anchor="_Toc390884325" w:history="1">
            <w:r w:rsidR="00716727" w:rsidRPr="003157F0">
              <w:rPr>
                <w:rStyle w:val="Hyperlink"/>
                <w:noProof/>
              </w:rPr>
              <w:t>YTD</w:t>
            </w:r>
            <w:r w:rsidR="00716727">
              <w:rPr>
                <w:noProof/>
                <w:webHidden/>
              </w:rPr>
              <w:tab/>
            </w:r>
            <w:r w:rsidR="00716727">
              <w:rPr>
                <w:noProof/>
                <w:webHidden/>
              </w:rPr>
              <w:fldChar w:fldCharType="begin"/>
            </w:r>
            <w:r w:rsidR="00716727">
              <w:rPr>
                <w:noProof/>
                <w:webHidden/>
              </w:rPr>
              <w:instrText xml:space="preserve"> PAGEREF _Toc390884325 \h </w:instrText>
            </w:r>
            <w:r w:rsidR="00716727">
              <w:rPr>
                <w:noProof/>
                <w:webHidden/>
              </w:rPr>
            </w:r>
            <w:r w:rsidR="00716727">
              <w:rPr>
                <w:noProof/>
                <w:webHidden/>
              </w:rPr>
              <w:fldChar w:fldCharType="separate"/>
            </w:r>
            <w:r w:rsidR="00716727">
              <w:rPr>
                <w:noProof/>
                <w:webHidden/>
              </w:rPr>
              <w:t>22</w:t>
            </w:r>
            <w:r w:rsidR="00716727">
              <w:rPr>
                <w:noProof/>
                <w:webHidden/>
              </w:rPr>
              <w:fldChar w:fldCharType="end"/>
            </w:r>
          </w:hyperlink>
        </w:p>
        <w:p w14:paraId="794C0364"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6" w:history="1">
            <w:r w:rsidR="00716727" w:rsidRPr="003157F0">
              <w:rPr>
                <w:rStyle w:val="Hyperlink"/>
                <w:noProof/>
              </w:rPr>
              <w:t>3.8.6</w:t>
            </w:r>
            <w:r w:rsidR="00716727">
              <w:rPr>
                <w:rFonts w:asciiTheme="minorHAnsi" w:eastAsiaTheme="minorEastAsia" w:hAnsiTheme="minorHAnsi" w:cstheme="minorBidi"/>
                <w:noProof/>
                <w:szCs w:val="22"/>
              </w:rPr>
              <w:tab/>
            </w:r>
            <w:r w:rsidR="00716727" w:rsidRPr="003157F0">
              <w:rPr>
                <w:rStyle w:val="Hyperlink"/>
                <w:noProof/>
              </w:rPr>
              <w:t>Dashboard Report – Sales Indicators Values (money)</w:t>
            </w:r>
            <w:r w:rsidR="00716727">
              <w:rPr>
                <w:noProof/>
                <w:webHidden/>
              </w:rPr>
              <w:tab/>
            </w:r>
            <w:r w:rsidR="00716727">
              <w:rPr>
                <w:noProof/>
                <w:webHidden/>
              </w:rPr>
              <w:fldChar w:fldCharType="begin"/>
            </w:r>
            <w:r w:rsidR="00716727">
              <w:rPr>
                <w:noProof/>
                <w:webHidden/>
              </w:rPr>
              <w:instrText xml:space="preserve"> PAGEREF _Toc390884326 \h </w:instrText>
            </w:r>
            <w:r w:rsidR="00716727">
              <w:rPr>
                <w:noProof/>
                <w:webHidden/>
              </w:rPr>
            </w:r>
            <w:r w:rsidR="00716727">
              <w:rPr>
                <w:noProof/>
                <w:webHidden/>
              </w:rPr>
              <w:fldChar w:fldCharType="separate"/>
            </w:r>
            <w:r w:rsidR="00716727">
              <w:rPr>
                <w:noProof/>
                <w:webHidden/>
              </w:rPr>
              <w:t>24</w:t>
            </w:r>
            <w:r w:rsidR="00716727">
              <w:rPr>
                <w:noProof/>
                <w:webHidden/>
              </w:rPr>
              <w:fldChar w:fldCharType="end"/>
            </w:r>
          </w:hyperlink>
        </w:p>
        <w:p w14:paraId="742B146D"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7" w:history="1">
            <w:r w:rsidR="00716727" w:rsidRPr="003157F0">
              <w:rPr>
                <w:rStyle w:val="Hyperlink"/>
                <w:noProof/>
              </w:rPr>
              <w:t>3.8.7</w:t>
            </w:r>
            <w:r w:rsidR="00716727">
              <w:rPr>
                <w:rFonts w:asciiTheme="minorHAnsi" w:eastAsiaTheme="minorEastAsia" w:hAnsiTheme="minorHAnsi" w:cstheme="minorBidi"/>
                <w:noProof/>
                <w:szCs w:val="22"/>
              </w:rPr>
              <w:tab/>
            </w:r>
            <w:r w:rsidR="00716727" w:rsidRPr="003157F0">
              <w:rPr>
                <w:rStyle w:val="Hyperlink"/>
                <w:noProof/>
              </w:rPr>
              <w:t>Neglected Leads Report</w:t>
            </w:r>
            <w:r w:rsidR="00716727">
              <w:rPr>
                <w:noProof/>
                <w:webHidden/>
              </w:rPr>
              <w:tab/>
            </w:r>
            <w:r w:rsidR="00716727">
              <w:rPr>
                <w:noProof/>
                <w:webHidden/>
              </w:rPr>
              <w:fldChar w:fldCharType="begin"/>
            </w:r>
            <w:r w:rsidR="00716727">
              <w:rPr>
                <w:noProof/>
                <w:webHidden/>
              </w:rPr>
              <w:instrText xml:space="preserve"> PAGEREF _Toc390884327 \h </w:instrText>
            </w:r>
            <w:r w:rsidR="00716727">
              <w:rPr>
                <w:noProof/>
                <w:webHidden/>
              </w:rPr>
            </w:r>
            <w:r w:rsidR="00716727">
              <w:rPr>
                <w:noProof/>
                <w:webHidden/>
              </w:rPr>
              <w:fldChar w:fldCharType="separate"/>
            </w:r>
            <w:r w:rsidR="00716727">
              <w:rPr>
                <w:noProof/>
                <w:webHidden/>
              </w:rPr>
              <w:t>25</w:t>
            </w:r>
            <w:r w:rsidR="00716727">
              <w:rPr>
                <w:noProof/>
                <w:webHidden/>
              </w:rPr>
              <w:fldChar w:fldCharType="end"/>
            </w:r>
          </w:hyperlink>
        </w:p>
        <w:p w14:paraId="33BB989A"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8" w:history="1">
            <w:r w:rsidR="00716727" w:rsidRPr="003157F0">
              <w:rPr>
                <w:rStyle w:val="Hyperlink"/>
                <w:noProof/>
              </w:rPr>
              <w:t>3.8.8</w:t>
            </w:r>
            <w:r w:rsidR="00716727">
              <w:rPr>
                <w:rFonts w:asciiTheme="minorHAnsi" w:eastAsiaTheme="minorEastAsia" w:hAnsiTheme="minorHAnsi" w:cstheme="minorBidi"/>
                <w:noProof/>
                <w:szCs w:val="22"/>
              </w:rPr>
              <w:tab/>
            </w:r>
            <w:r w:rsidR="00716727" w:rsidRPr="003157F0">
              <w:rPr>
                <w:rStyle w:val="Hyperlink"/>
                <w:noProof/>
              </w:rPr>
              <w:t>Invoicing List Report – data from NAV</w:t>
            </w:r>
            <w:r w:rsidR="00716727">
              <w:rPr>
                <w:noProof/>
                <w:webHidden/>
              </w:rPr>
              <w:tab/>
            </w:r>
            <w:r w:rsidR="00716727">
              <w:rPr>
                <w:noProof/>
                <w:webHidden/>
              </w:rPr>
              <w:fldChar w:fldCharType="begin"/>
            </w:r>
            <w:r w:rsidR="00716727">
              <w:rPr>
                <w:noProof/>
                <w:webHidden/>
              </w:rPr>
              <w:instrText xml:space="preserve"> PAGEREF _Toc390884328 \h </w:instrText>
            </w:r>
            <w:r w:rsidR="00716727">
              <w:rPr>
                <w:noProof/>
                <w:webHidden/>
              </w:rPr>
            </w:r>
            <w:r w:rsidR="00716727">
              <w:rPr>
                <w:noProof/>
                <w:webHidden/>
              </w:rPr>
              <w:fldChar w:fldCharType="separate"/>
            </w:r>
            <w:r w:rsidR="00716727">
              <w:rPr>
                <w:noProof/>
                <w:webHidden/>
              </w:rPr>
              <w:t>25</w:t>
            </w:r>
            <w:r w:rsidR="00716727">
              <w:rPr>
                <w:noProof/>
                <w:webHidden/>
              </w:rPr>
              <w:fldChar w:fldCharType="end"/>
            </w:r>
          </w:hyperlink>
        </w:p>
        <w:p w14:paraId="3EDA214A" w14:textId="77777777" w:rsidR="00716727" w:rsidRDefault="00E74441">
          <w:pPr>
            <w:pStyle w:val="TOC3"/>
            <w:tabs>
              <w:tab w:val="left" w:pos="1320"/>
              <w:tab w:val="right" w:leader="dot" w:pos="10212"/>
            </w:tabs>
            <w:rPr>
              <w:rFonts w:asciiTheme="minorHAnsi" w:eastAsiaTheme="minorEastAsia" w:hAnsiTheme="minorHAnsi" w:cstheme="minorBidi"/>
              <w:noProof/>
              <w:szCs w:val="22"/>
            </w:rPr>
          </w:pPr>
          <w:hyperlink w:anchor="_Toc390884329" w:history="1">
            <w:r w:rsidR="00716727" w:rsidRPr="003157F0">
              <w:rPr>
                <w:rStyle w:val="Hyperlink"/>
                <w:noProof/>
              </w:rPr>
              <w:t>3.8.9</w:t>
            </w:r>
            <w:r w:rsidR="00716727">
              <w:rPr>
                <w:rFonts w:asciiTheme="minorHAnsi" w:eastAsiaTheme="minorEastAsia" w:hAnsiTheme="minorHAnsi" w:cstheme="minorBidi"/>
                <w:noProof/>
                <w:szCs w:val="22"/>
              </w:rPr>
              <w:tab/>
            </w:r>
            <w:r w:rsidR="00716727" w:rsidRPr="003157F0">
              <w:rPr>
                <w:rStyle w:val="Hyperlink"/>
                <w:noProof/>
              </w:rPr>
              <w:t>Quote Revision Comparison – this will be a report showing the differences between different quote revisions: changes in price and services, to determine if the project scope has changed and why,</w:t>
            </w:r>
            <w:r w:rsidR="00716727">
              <w:rPr>
                <w:noProof/>
                <w:webHidden/>
              </w:rPr>
              <w:tab/>
            </w:r>
            <w:r w:rsidR="00716727">
              <w:rPr>
                <w:noProof/>
                <w:webHidden/>
              </w:rPr>
              <w:fldChar w:fldCharType="begin"/>
            </w:r>
            <w:r w:rsidR="00716727">
              <w:rPr>
                <w:noProof/>
                <w:webHidden/>
              </w:rPr>
              <w:instrText xml:space="preserve"> PAGEREF _Toc390884329 \h </w:instrText>
            </w:r>
            <w:r w:rsidR="00716727">
              <w:rPr>
                <w:noProof/>
                <w:webHidden/>
              </w:rPr>
            </w:r>
            <w:r w:rsidR="00716727">
              <w:rPr>
                <w:noProof/>
                <w:webHidden/>
              </w:rPr>
              <w:fldChar w:fldCharType="separate"/>
            </w:r>
            <w:r w:rsidR="00716727">
              <w:rPr>
                <w:noProof/>
                <w:webHidden/>
              </w:rPr>
              <w:t>25</w:t>
            </w:r>
            <w:r w:rsidR="00716727">
              <w:rPr>
                <w:noProof/>
                <w:webHidden/>
              </w:rPr>
              <w:fldChar w:fldCharType="end"/>
            </w:r>
          </w:hyperlink>
        </w:p>
        <w:p w14:paraId="513BE973" w14:textId="77777777" w:rsidR="00716727" w:rsidRDefault="00E74441">
          <w:pPr>
            <w:pStyle w:val="TOC2"/>
            <w:tabs>
              <w:tab w:val="left" w:pos="880"/>
              <w:tab w:val="right" w:leader="dot" w:pos="10212"/>
            </w:tabs>
            <w:rPr>
              <w:rFonts w:eastAsiaTheme="minorEastAsia" w:cstheme="minorBidi"/>
              <w:noProof/>
              <w:sz w:val="22"/>
              <w:szCs w:val="22"/>
            </w:rPr>
          </w:pPr>
          <w:hyperlink w:anchor="_Toc390884330" w:history="1">
            <w:r w:rsidR="00716727" w:rsidRPr="003157F0">
              <w:rPr>
                <w:rStyle w:val="Hyperlink"/>
                <w:noProof/>
              </w:rPr>
              <w:t>3.9</w:t>
            </w:r>
            <w:r w:rsidR="00716727">
              <w:rPr>
                <w:rFonts w:eastAsiaTheme="minorEastAsia" w:cstheme="minorBidi"/>
                <w:noProof/>
                <w:sz w:val="22"/>
                <w:szCs w:val="22"/>
              </w:rPr>
              <w:tab/>
            </w:r>
            <w:r w:rsidR="00716727" w:rsidRPr="003157F0">
              <w:rPr>
                <w:rStyle w:val="Hyperlink"/>
                <w:noProof/>
              </w:rPr>
              <w:t>Workflow</w:t>
            </w:r>
            <w:r w:rsidR="00716727">
              <w:rPr>
                <w:noProof/>
                <w:webHidden/>
              </w:rPr>
              <w:tab/>
            </w:r>
            <w:r w:rsidR="00716727">
              <w:rPr>
                <w:noProof/>
                <w:webHidden/>
              </w:rPr>
              <w:fldChar w:fldCharType="begin"/>
            </w:r>
            <w:r w:rsidR="00716727">
              <w:rPr>
                <w:noProof/>
                <w:webHidden/>
              </w:rPr>
              <w:instrText xml:space="preserve"> PAGEREF _Toc390884330 \h </w:instrText>
            </w:r>
            <w:r w:rsidR="00716727">
              <w:rPr>
                <w:noProof/>
                <w:webHidden/>
              </w:rPr>
            </w:r>
            <w:r w:rsidR="00716727">
              <w:rPr>
                <w:noProof/>
                <w:webHidden/>
              </w:rPr>
              <w:fldChar w:fldCharType="separate"/>
            </w:r>
            <w:r w:rsidR="00716727">
              <w:rPr>
                <w:noProof/>
                <w:webHidden/>
              </w:rPr>
              <w:t>25</w:t>
            </w:r>
            <w:r w:rsidR="00716727">
              <w:rPr>
                <w:noProof/>
                <w:webHidden/>
              </w:rPr>
              <w:fldChar w:fldCharType="end"/>
            </w:r>
          </w:hyperlink>
        </w:p>
        <w:p w14:paraId="0277CB41" w14:textId="77777777" w:rsidR="00716727" w:rsidRDefault="00E74441">
          <w:pPr>
            <w:pStyle w:val="TOC2"/>
            <w:tabs>
              <w:tab w:val="left" w:pos="1100"/>
              <w:tab w:val="right" w:leader="dot" w:pos="10212"/>
            </w:tabs>
            <w:rPr>
              <w:rFonts w:eastAsiaTheme="minorEastAsia" w:cstheme="minorBidi"/>
              <w:noProof/>
              <w:sz w:val="22"/>
              <w:szCs w:val="22"/>
            </w:rPr>
          </w:pPr>
          <w:hyperlink w:anchor="_Toc390884331" w:history="1">
            <w:r w:rsidR="00716727" w:rsidRPr="003157F0">
              <w:rPr>
                <w:rStyle w:val="Hyperlink"/>
                <w:noProof/>
              </w:rPr>
              <w:t>3.10</w:t>
            </w:r>
            <w:r w:rsidR="00716727">
              <w:rPr>
                <w:rFonts w:eastAsiaTheme="minorEastAsia" w:cstheme="minorBidi"/>
                <w:noProof/>
                <w:sz w:val="22"/>
                <w:szCs w:val="22"/>
              </w:rPr>
              <w:tab/>
            </w:r>
            <w:r w:rsidR="00716727" w:rsidRPr="003157F0">
              <w:rPr>
                <w:rStyle w:val="Hyperlink"/>
                <w:noProof/>
              </w:rPr>
              <w:t>Data Conversion</w:t>
            </w:r>
            <w:r w:rsidR="00716727">
              <w:rPr>
                <w:noProof/>
                <w:webHidden/>
              </w:rPr>
              <w:tab/>
            </w:r>
            <w:r w:rsidR="00716727">
              <w:rPr>
                <w:noProof/>
                <w:webHidden/>
              </w:rPr>
              <w:fldChar w:fldCharType="begin"/>
            </w:r>
            <w:r w:rsidR="00716727">
              <w:rPr>
                <w:noProof/>
                <w:webHidden/>
              </w:rPr>
              <w:instrText xml:space="preserve"> PAGEREF _Toc390884331 \h </w:instrText>
            </w:r>
            <w:r w:rsidR="00716727">
              <w:rPr>
                <w:noProof/>
                <w:webHidden/>
              </w:rPr>
            </w:r>
            <w:r w:rsidR="00716727">
              <w:rPr>
                <w:noProof/>
                <w:webHidden/>
              </w:rPr>
              <w:fldChar w:fldCharType="separate"/>
            </w:r>
            <w:r w:rsidR="00716727">
              <w:rPr>
                <w:noProof/>
                <w:webHidden/>
              </w:rPr>
              <w:t>26</w:t>
            </w:r>
            <w:r w:rsidR="00716727">
              <w:rPr>
                <w:noProof/>
                <w:webHidden/>
              </w:rPr>
              <w:fldChar w:fldCharType="end"/>
            </w:r>
          </w:hyperlink>
        </w:p>
        <w:p w14:paraId="48BD345C" w14:textId="77777777" w:rsidR="00716727" w:rsidRDefault="00E74441">
          <w:pPr>
            <w:pStyle w:val="TOC2"/>
            <w:tabs>
              <w:tab w:val="left" w:pos="1100"/>
              <w:tab w:val="right" w:leader="dot" w:pos="10212"/>
            </w:tabs>
            <w:rPr>
              <w:rFonts w:eastAsiaTheme="minorEastAsia" w:cstheme="minorBidi"/>
              <w:noProof/>
              <w:sz w:val="22"/>
              <w:szCs w:val="22"/>
            </w:rPr>
          </w:pPr>
          <w:hyperlink w:anchor="_Toc390884332" w:history="1">
            <w:r w:rsidR="00716727" w:rsidRPr="003157F0">
              <w:rPr>
                <w:rStyle w:val="Hyperlink"/>
                <w:noProof/>
              </w:rPr>
              <w:t>3.11</w:t>
            </w:r>
            <w:r w:rsidR="00716727">
              <w:rPr>
                <w:rFonts w:eastAsiaTheme="minorEastAsia" w:cstheme="minorBidi"/>
                <w:noProof/>
                <w:sz w:val="22"/>
                <w:szCs w:val="22"/>
              </w:rPr>
              <w:tab/>
            </w:r>
            <w:r w:rsidR="00716727" w:rsidRPr="003157F0">
              <w:rPr>
                <w:rStyle w:val="Hyperlink"/>
                <w:noProof/>
              </w:rPr>
              <w:t>Financial Management Systems Integration</w:t>
            </w:r>
            <w:r w:rsidR="00716727">
              <w:rPr>
                <w:noProof/>
                <w:webHidden/>
              </w:rPr>
              <w:tab/>
            </w:r>
            <w:r w:rsidR="00716727">
              <w:rPr>
                <w:noProof/>
                <w:webHidden/>
              </w:rPr>
              <w:fldChar w:fldCharType="begin"/>
            </w:r>
            <w:r w:rsidR="00716727">
              <w:rPr>
                <w:noProof/>
                <w:webHidden/>
              </w:rPr>
              <w:instrText xml:space="preserve"> PAGEREF _Toc390884332 \h </w:instrText>
            </w:r>
            <w:r w:rsidR="00716727">
              <w:rPr>
                <w:noProof/>
                <w:webHidden/>
              </w:rPr>
            </w:r>
            <w:r w:rsidR="00716727">
              <w:rPr>
                <w:noProof/>
                <w:webHidden/>
              </w:rPr>
              <w:fldChar w:fldCharType="separate"/>
            </w:r>
            <w:r w:rsidR="00716727">
              <w:rPr>
                <w:noProof/>
                <w:webHidden/>
              </w:rPr>
              <w:t>26</w:t>
            </w:r>
            <w:r w:rsidR="00716727">
              <w:rPr>
                <w:noProof/>
                <w:webHidden/>
              </w:rPr>
              <w:fldChar w:fldCharType="end"/>
            </w:r>
          </w:hyperlink>
        </w:p>
        <w:p w14:paraId="421A03DE" w14:textId="703B9F8F" w:rsidR="00CE154F" w:rsidRDefault="00CE154F">
          <w:r>
            <w:rPr>
              <w:b/>
              <w:bCs/>
              <w:noProof/>
            </w:rPr>
            <w:fldChar w:fldCharType="end"/>
          </w:r>
        </w:p>
      </w:sdtContent>
    </w:sdt>
    <w:p w14:paraId="4BBBCF2D" w14:textId="77777777" w:rsidR="006F7834" w:rsidRPr="003F2315" w:rsidRDefault="006F7834" w:rsidP="003F2315">
      <w:pPr>
        <w:pStyle w:val="EstiloTtulo1Cuerpo"/>
      </w:pPr>
      <w:bookmarkStart w:id="17" w:name="_Toc390884293"/>
      <w:r w:rsidRPr="003F2315">
        <w:lastRenderedPageBreak/>
        <w:t>Introduction</w:t>
      </w:r>
      <w:bookmarkEnd w:id="17"/>
    </w:p>
    <w:p w14:paraId="7F07D42D" w14:textId="77777777" w:rsidR="00363E36" w:rsidRPr="003C224A" w:rsidRDefault="00363E36" w:rsidP="00363E36">
      <w:pPr>
        <w:rPr>
          <w:rFonts w:asciiTheme="minorHAnsi" w:hAnsiTheme="minorHAnsi" w:cs="Arial"/>
          <w:color w:val="0000FF"/>
          <w:sz w:val="22"/>
        </w:rPr>
      </w:pPr>
    </w:p>
    <w:p w14:paraId="6A63B297" w14:textId="0DECE635" w:rsidR="006017EE" w:rsidRPr="003F2315" w:rsidRDefault="006017EE" w:rsidP="006017EE">
      <w:pPr>
        <w:rPr>
          <w:rStyle w:val="EstiloCuerpo"/>
        </w:rPr>
      </w:pPr>
      <w:r w:rsidRPr="003F2315">
        <w:rPr>
          <w:rStyle w:val="EstiloCuerpo"/>
        </w:rPr>
        <w:t xml:space="preserve">This document </w:t>
      </w:r>
      <w:r w:rsidR="004A5248" w:rsidRPr="003F2315">
        <w:rPr>
          <w:rStyle w:val="EstiloCuerpo"/>
        </w:rPr>
        <w:t xml:space="preserve">provides the functional/business requirements of </w:t>
      </w:r>
      <w:r w:rsidR="00262D7D">
        <w:rPr>
          <w:rStyle w:val="EstiloCuerpo"/>
        </w:rPr>
        <w:t>ENSIGHT</w:t>
      </w:r>
      <w:r w:rsidR="004A5248" w:rsidRPr="003F2315">
        <w:rPr>
          <w:rStyle w:val="EstiloCuerpo"/>
        </w:rPr>
        <w:t xml:space="preserve">’s </w:t>
      </w:r>
      <w:r w:rsidR="0034438F">
        <w:rPr>
          <w:rStyle w:val="EstiloCuerpo"/>
        </w:rPr>
        <w:t xml:space="preserve">Customer </w:t>
      </w:r>
      <w:r w:rsidR="004A5248" w:rsidRPr="003F2315">
        <w:rPr>
          <w:rStyle w:val="EstiloCuerpo"/>
        </w:rPr>
        <w:t>Relationship Management Solution.</w:t>
      </w:r>
    </w:p>
    <w:p w14:paraId="0DC72898" w14:textId="77777777" w:rsidR="006017EE" w:rsidRPr="003C224A" w:rsidRDefault="006017EE" w:rsidP="001E7784">
      <w:pPr>
        <w:pStyle w:val="Heading2"/>
        <w:numPr>
          <w:ilvl w:val="1"/>
          <w:numId w:val="1"/>
        </w:numPr>
        <w:rPr>
          <w:rFonts w:asciiTheme="minorHAnsi" w:hAnsiTheme="minorHAnsi"/>
        </w:rPr>
      </w:pPr>
      <w:bookmarkStart w:id="18" w:name="_Toc285710252"/>
      <w:bookmarkStart w:id="19" w:name="_Toc285710253"/>
      <w:bookmarkStart w:id="20" w:name="_Toc389575544"/>
      <w:bookmarkStart w:id="21" w:name="_Toc389575725"/>
      <w:bookmarkStart w:id="22" w:name="_Toc390884294"/>
      <w:bookmarkEnd w:id="18"/>
      <w:bookmarkEnd w:id="19"/>
      <w:r w:rsidRPr="003C224A">
        <w:rPr>
          <w:rFonts w:asciiTheme="minorHAnsi" w:hAnsiTheme="minorHAnsi"/>
        </w:rPr>
        <w:t>Target Audience</w:t>
      </w:r>
      <w:bookmarkEnd w:id="20"/>
      <w:bookmarkEnd w:id="21"/>
      <w:bookmarkEnd w:id="22"/>
    </w:p>
    <w:p w14:paraId="2C6D0B9D" w14:textId="7CF71041" w:rsidR="006017EE" w:rsidRPr="003F2315" w:rsidRDefault="006017EE" w:rsidP="006017EE">
      <w:pPr>
        <w:rPr>
          <w:rStyle w:val="EstiloCuerpo"/>
        </w:rPr>
      </w:pPr>
      <w:r w:rsidRPr="003F2315">
        <w:rPr>
          <w:rStyle w:val="EstiloCuerpo"/>
        </w:rPr>
        <w:t xml:space="preserve">The document is aimed at </w:t>
      </w:r>
      <w:r w:rsidR="00262D7D">
        <w:rPr>
          <w:rStyle w:val="EstiloCuerpo"/>
        </w:rPr>
        <w:t>ENSIGHT</w:t>
      </w:r>
      <w:r w:rsidR="00CA7E98" w:rsidRPr="003F2315">
        <w:rPr>
          <w:rStyle w:val="EstiloCuerpo"/>
        </w:rPr>
        <w:t>’s</w:t>
      </w:r>
      <w:r w:rsidRPr="003F2315">
        <w:rPr>
          <w:rStyle w:val="EstiloCuerpo"/>
        </w:rPr>
        <w:t xml:space="preserve"> management, particularly sales management and managers of sales-related areas.</w:t>
      </w:r>
    </w:p>
    <w:p w14:paraId="6E6348F2" w14:textId="77777777" w:rsidR="006017EE" w:rsidRPr="003C224A" w:rsidRDefault="006017EE" w:rsidP="001E7784">
      <w:pPr>
        <w:pStyle w:val="Heading2"/>
        <w:numPr>
          <w:ilvl w:val="1"/>
          <w:numId w:val="1"/>
        </w:numPr>
        <w:rPr>
          <w:rFonts w:asciiTheme="minorHAnsi" w:hAnsiTheme="minorHAnsi"/>
        </w:rPr>
      </w:pPr>
      <w:bookmarkStart w:id="23" w:name="_Toc285710255"/>
      <w:bookmarkStart w:id="24" w:name="_Toc389575545"/>
      <w:bookmarkStart w:id="25" w:name="_Toc389575726"/>
      <w:bookmarkStart w:id="26" w:name="_Toc390884295"/>
      <w:bookmarkEnd w:id="23"/>
      <w:r w:rsidRPr="003C224A">
        <w:rPr>
          <w:rFonts w:asciiTheme="minorHAnsi" w:hAnsiTheme="minorHAnsi"/>
        </w:rPr>
        <w:t>Purpose</w:t>
      </w:r>
      <w:bookmarkEnd w:id="24"/>
      <w:bookmarkEnd w:id="25"/>
      <w:bookmarkEnd w:id="26"/>
    </w:p>
    <w:p w14:paraId="71F24D9E" w14:textId="77777777" w:rsidR="006017EE" w:rsidRPr="003F2315" w:rsidRDefault="00CA7E98" w:rsidP="006017EE">
      <w:pPr>
        <w:rPr>
          <w:rStyle w:val="EstiloCuerpo"/>
        </w:rPr>
      </w:pPr>
      <w:r w:rsidRPr="003F2315">
        <w:rPr>
          <w:rStyle w:val="EstiloCuerpo"/>
        </w:rPr>
        <w:t>This document details the business needs of the envisioned solution.</w:t>
      </w:r>
      <w:r w:rsidR="00AD4889" w:rsidRPr="003F2315">
        <w:rPr>
          <w:rStyle w:val="EstiloCuerpo"/>
        </w:rPr>
        <w:t xml:space="preserve">  </w:t>
      </w:r>
      <w:r w:rsidR="006017EE" w:rsidRPr="003F2315">
        <w:rPr>
          <w:rStyle w:val="EstiloCuerpo"/>
        </w:rPr>
        <w:t>The purpose of the Functional Requirements Document can be summarized as follows:</w:t>
      </w:r>
    </w:p>
    <w:p w14:paraId="7798A134" w14:textId="77777777" w:rsidR="00D97A7D" w:rsidRPr="0035760F" w:rsidRDefault="00D97A7D" w:rsidP="006017EE">
      <w:pPr>
        <w:rPr>
          <w:rStyle w:val="EstiloCuerpo"/>
        </w:rPr>
      </w:pPr>
    </w:p>
    <w:p w14:paraId="356D3D01" w14:textId="01230BFD" w:rsidR="006017EE" w:rsidRPr="003F2315" w:rsidRDefault="00AD4889" w:rsidP="00BF4C28">
      <w:pPr>
        <w:pStyle w:val="ListParagraph"/>
        <w:numPr>
          <w:ilvl w:val="0"/>
          <w:numId w:val="2"/>
        </w:numPr>
        <w:rPr>
          <w:rFonts w:asciiTheme="minorHAnsi" w:hAnsiTheme="minorHAnsi"/>
          <w:sz w:val="24"/>
        </w:rPr>
      </w:pPr>
      <w:r w:rsidRPr="003F2315">
        <w:rPr>
          <w:rFonts w:asciiTheme="minorHAnsi" w:hAnsiTheme="minorHAnsi"/>
          <w:sz w:val="24"/>
        </w:rPr>
        <w:t xml:space="preserve">It identifies and documents </w:t>
      </w:r>
      <w:r w:rsidR="00DE7F07">
        <w:rPr>
          <w:rFonts w:asciiTheme="minorHAnsi" w:hAnsiTheme="minorHAnsi"/>
          <w:sz w:val="24"/>
        </w:rPr>
        <w:t>E</w:t>
      </w:r>
      <w:r w:rsidR="00D568E6">
        <w:rPr>
          <w:rFonts w:asciiTheme="minorHAnsi" w:hAnsiTheme="minorHAnsi"/>
          <w:sz w:val="24"/>
        </w:rPr>
        <w:t>NSIGHT</w:t>
      </w:r>
      <w:r w:rsidRPr="003F2315">
        <w:rPr>
          <w:rFonts w:asciiTheme="minorHAnsi" w:hAnsiTheme="minorHAnsi"/>
          <w:sz w:val="24"/>
        </w:rPr>
        <w:t>’s</w:t>
      </w:r>
      <w:r w:rsidR="006017EE" w:rsidRPr="003F2315">
        <w:rPr>
          <w:rFonts w:asciiTheme="minorHAnsi" w:hAnsiTheme="minorHAnsi"/>
          <w:sz w:val="24"/>
        </w:rPr>
        <w:t xml:space="preserve"> requirements</w:t>
      </w:r>
      <w:r w:rsidR="0034438F">
        <w:rPr>
          <w:rFonts w:asciiTheme="minorHAnsi" w:hAnsiTheme="minorHAnsi"/>
          <w:sz w:val="24"/>
        </w:rPr>
        <w:t>;</w:t>
      </w:r>
    </w:p>
    <w:p w14:paraId="3ACA259B" w14:textId="77777777" w:rsidR="006017EE" w:rsidRPr="003F2315" w:rsidRDefault="006017EE" w:rsidP="00BF4C28">
      <w:pPr>
        <w:pStyle w:val="ListParagraph"/>
        <w:numPr>
          <w:ilvl w:val="0"/>
          <w:numId w:val="2"/>
        </w:numPr>
        <w:rPr>
          <w:rFonts w:asciiTheme="minorHAnsi" w:hAnsiTheme="minorHAnsi"/>
          <w:sz w:val="24"/>
        </w:rPr>
      </w:pPr>
      <w:r w:rsidRPr="003F2315">
        <w:rPr>
          <w:rFonts w:asciiTheme="minorHAnsi" w:hAnsiTheme="minorHAnsi"/>
          <w:sz w:val="24"/>
        </w:rPr>
        <w:t>It forms the basis of the Functional Design Document (FDD) and system configuration</w:t>
      </w:r>
      <w:r w:rsidR="0034438F">
        <w:rPr>
          <w:rFonts w:asciiTheme="minorHAnsi" w:hAnsiTheme="minorHAnsi"/>
          <w:sz w:val="24"/>
        </w:rPr>
        <w:t>;</w:t>
      </w:r>
    </w:p>
    <w:p w14:paraId="781187C4" w14:textId="77777777" w:rsidR="006017EE" w:rsidRPr="003F2315" w:rsidRDefault="006017EE" w:rsidP="00BF4C28">
      <w:pPr>
        <w:pStyle w:val="ListParagraph"/>
        <w:numPr>
          <w:ilvl w:val="0"/>
          <w:numId w:val="2"/>
        </w:numPr>
        <w:rPr>
          <w:rFonts w:asciiTheme="minorHAnsi" w:hAnsiTheme="minorHAnsi"/>
          <w:sz w:val="24"/>
        </w:rPr>
      </w:pPr>
      <w:r w:rsidRPr="003F2315">
        <w:rPr>
          <w:rFonts w:asciiTheme="minorHAnsi" w:hAnsiTheme="minorHAnsi"/>
          <w:sz w:val="24"/>
        </w:rPr>
        <w:t>It forms the basis of planning</w:t>
      </w:r>
      <w:r w:rsidR="0034438F">
        <w:rPr>
          <w:rFonts w:asciiTheme="minorHAnsi" w:hAnsiTheme="minorHAnsi"/>
          <w:sz w:val="24"/>
        </w:rPr>
        <w:t>;</w:t>
      </w:r>
    </w:p>
    <w:p w14:paraId="53926FF3" w14:textId="77777777" w:rsidR="006017EE" w:rsidRPr="003F2315" w:rsidRDefault="006017EE" w:rsidP="00BF4C28">
      <w:pPr>
        <w:pStyle w:val="ListParagraph"/>
        <w:numPr>
          <w:ilvl w:val="0"/>
          <w:numId w:val="2"/>
        </w:numPr>
        <w:rPr>
          <w:rFonts w:asciiTheme="minorHAnsi" w:hAnsiTheme="minorHAnsi"/>
          <w:sz w:val="24"/>
        </w:rPr>
      </w:pPr>
      <w:r w:rsidRPr="003F2315">
        <w:rPr>
          <w:rFonts w:asciiTheme="minorHAnsi" w:hAnsiTheme="minorHAnsi"/>
          <w:sz w:val="24"/>
        </w:rPr>
        <w:t>It forms the basis of quality assurance</w:t>
      </w:r>
      <w:r w:rsidR="0034438F">
        <w:rPr>
          <w:rFonts w:asciiTheme="minorHAnsi" w:hAnsiTheme="minorHAnsi"/>
          <w:sz w:val="24"/>
        </w:rPr>
        <w:t>; and</w:t>
      </w:r>
    </w:p>
    <w:p w14:paraId="33DD9FF5" w14:textId="77777777" w:rsidR="006017EE" w:rsidRPr="003F2315" w:rsidRDefault="006017EE" w:rsidP="00BF4C28">
      <w:pPr>
        <w:pStyle w:val="ListParagraph"/>
        <w:numPr>
          <w:ilvl w:val="0"/>
          <w:numId w:val="2"/>
        </w:numPr>
        <w:rPr>
          <w:rFonts w:asciiTheme="minorHAnsi" w:hAnsiTheme="minorHAnsi"/>
          <w:sz w:val="24"/>
        </w:rPr>
      </w:pPr>
      <w:r w:rsidRPr="003F2315">
        <w:rPr>
          <w:rFonts w:asciiTheme="minorHAnsi" w:hAnsiTheme="minorHAnsi"/>
          <w:sz w:val="24"/>
        </w:rPr>
        <w:t>It forms the basis of functional tests</w:t>
      </w:r>
      <w:r w:rsidR="0034438F">
        <w:rPr>
          <w:rFonts w:asciiTheme="minorHAnsi" w:hAnsiTheme="minorHAnsi"/>
          <w:sz w:val="24"/>
        </w:rPr>
        <w:t>.</w:t>
      </w:r>
    </w:p>
    <w:p w14:paraId="79A2664E" w14:textId="77777777" w:rsidR="006E7C77" w:rsidRPr="007C2698" w:rsidRDefault="006E7C77" w:rsidP="006E7C77">
      <w:pPr>
        <w:pStyle w:val="Heading2"/>
        <w:numPr>
          <w:ilvl w:val="1"/>
          <w:numId w:val="1"/>
        </w:numPr>
        <w:rPr>
          <w:rFonts w:asciiTheme="minorHAnsi" w:hAnsiTheme="minorHAnsi"/>
        </w:rPr>
      </w:pPr>
      <w:bookmarkStart w:id="27" w:name="_Toc285710257"/>
      <w:bookmarkStart w:id="28" w:name="_Toc285710258"/>
      <w:bookmarkStart w:id="29" w:name="_Toc360891237"/>
      <w:bookmarkStart w:id="30" w:name="_Toc362200603"/>
      <w:bookmarkStart w:id="31" w:name="_Toc389575546"/>
      <w:bookmarkStart w:id="32" w:name="_Toc389575727"/>
      <w:bookmarkStart w:id="33" w:name="_Toc390884296"/>
      <w:bookmarkEnd w:id="27"/>
      <w:bookmarkEnd w:id="28"/>
      <w:r w:rsidRPr="007C2698">
        <w:rPr>
          <w:rFonts w:asciiTheme="minorHAnsi" w:hAnsiTheme="minorHAnsi"/>
        </w:rPr>
        <w:t>Definitions, acronyms and abbreviations</w:t>
      </w:r>
      <w:bookmarkEnd w:id="29"/>
      <w:bookmarkEnd w:id="30"/>
      <w:bookmarkEnd w:id="31"/>
      <w:bookmarkEnd w:id="32"/>
      <w:bookmarkEnd w:id="33"/>
    </w:p>
    <w:tbl>
      <w:tblPr>
        <w:tblStyle w:val="TableWeb2"/>
        <w:tblW w:w="10458" w:type="dxa"/>
        <w:tblLook w:val="04A0" w:firstRow="1" w:lastRow="0" w:firstColumn="1" w:lastColumn="0" w:noHBand="0" w:noVBand="1"/>
      </w:tblPr>
      <w:tblGrid>
        <w:gridCol w:w="1783"/>
        <w:gridCol w:w="8675"/>
      </w:tblGrid>
      <w:tr w:rsidR="006E7C77" w:rsidRPr="004459C2" w14:paraId="1C996ADA" w14:textId="77777777" w:rsidTr="00D432F8">
        <w:trPr>
          <w:cnfStyle w:val="100000000000" w:firstRow="1" w:lastRow="0" w:firstColumn="0" w:lastColumn="0" w:oddVBand="0" w:evenVBand="0" w:oddHBand="0" w:evenHBand="0" w:firstRowFirstColumn="0" w:firstRowLastColumn="0" w:lastRowFirstColumn="0" w:lastRowLastColumn="0"/>
        </w:trPr>
        <w:tc>
          <w:tcPr>
            <w:tcW w:w="10378" w:type="dxa"/>
            <w:gridSpan w:val="2"/>
          </w:tcPr>
          <w:p w14:paraId="663BBB9D" w14:textId="77777777" w:rsidR="006E7C77" w:rsidRPr="000050BE" w:rsidRDefault="006E7C77" w:rsidP="00D432F8">
            <w:pPr>
              <w:pStyle w:val="Tableheading"/>
              <w:spacing w:before="0" w:after="0"/>
              <w:jc w:val="left"/>
              <w:rPr>
                <w:rFonts w:cs="Arial"/>
                <w:i/>
                <w:sz w:val="22"/>
                <w:szCs w:val="22"/>
              </w:rPr>
            </w:pPr>
            <w:r w:rsidRPr="000050BE">
              <w:rPr>
                <w:rFonts w:cs="Arial"/>
                <w:i/>
                <w:sz w:val="22"/>
                <w:szCs w:val="22"/>
              </w:rPr>
              <w:t>Acronyms</w:t>
            </w:r>
          </w:p>
        </w:tc>
      </w:tr>
      <w:tr w:rsidR="006E7C77" w:rsidRPr="004459C2" w14:paraId="248393F9" w14:textId="77777777" w:rsidTr="00D432F8">
        <w:tc>
          <w:tcPr>
            <w:tcW w:w="1723" w:type="dxa"/>
          </w:tcPr>
          <w:p w14:paraId="44A4E77D" w14:textId="77777777" w:rsidR="006E7C77" w:rsidRPr="000050BE" w:rsidRDefault="006E7C77" w:rsidP="00D432F8">
            <w:pPr>
              <w:pStyle w:val="Tableheading"/>
              <w:spacing w:before="0" w:after="0"/>
              <w:jc w:val="left"/>
              <w:rPr>
                <w:rFonts w:cs="Arial"/>
                <w:b w:val="0"/>
                <w:sz w:val="22"/>
                <w:szCs w:val="22"/>
              </w:rPr>
            </w:pPr>
            <w:r w:rsidRPr="000050BE">
              <w:rPr>
                <w:rFonts w:cs="Arial"/>
                <w:b w:val="0"/>
                <w:sz w:val="22"/>
                <w:szCs w:val="22"/>
              </w:rPr>
              <w:t>FRD</w:t>
            </w:r>
          </w:p>
        </w:tc>
        <w:tc>
          <w:tcPr>
            <w:tcW w:w="8615" w:type="dxa"/>
          </w:tcPr>
          <w:p w14:paraId="05518C64" w14:textId="77777777" w:rsidR="006E7C77" w:rsidRPr="000050BE" w:rsidRDefault="006E7C77" w:rsidP="00D432F8">
            <w:pPr>
              <w:pStyle w:val="Tableheading"/>
              <w:spacing w:before="0" w:after="0"/>
              <w:jc w:val="left"/>
              <w:rPr>
                <w:rFonts w:cs="Arial"/>
                <w:b w:val="0"/>
                <w:sz w:val="22"/>
                <w:szCs w:val="22"/>
              </w:rPr>
            </w:pPr>
            <w:r w:rsidRPr="000050BE">
              <w:rPr>
                <w:rFonts w:cs="Arial"/>
                <w:b w:val="0"/>
                <w:sz w:val="22"/>
                <w:szCs w:val="22"/>
              </w:rPr>
              <w:t>Functional Requirements Document</w:t>
            </w:r>
          </w:p>
        </w:tc>
      </w:tr>
      <w:tr w:rsidR="00D54636" w:rsidRPr="004459C2" w14:paraId="3BAB66C9" w14:textId="77777777" w:rsidTr="00D432F8">
        <w:tc>
          <w:tcPr>
            <w:tcW w:w="1723" w:type="dxa"/>
          </w:tcPr>
          <w:p w14:paraId="66D316DA" w14:textId="3992F0FB" w:rsidR="00D54636" w:rsidRPr="000050BE" w:rsidRDefault="00D54636" w:rsidP="00D432F8">
            <w:pPr>
              <w:pStyle w:val="Tableheading"/>
              <w:spacing w:before="0" w:after="0"/>
              <w:jc w:val="left"/>
              <w:rPr>
                <w:rFonts w:cs="Arial"/>
                <w:b w:val="0"/>
                <w:sz w:val="22"/>
                <w:szCs w:val="22"/>
              </w:rPr>
            </w:pPr>
            <w:r>
              <w:rPr>
                <w:rFonts w:cs="Arial"/>
                <w:b w:val="0"/>
                <w:sz w:val="22"/>
                <w:szCs w:val="22"/>
              </w:rPr>
              <w:t>ROI</w:t>
            </w:r>
          </w:p>
        </w:tc>
        <w:tc>
          <w:tcPr>
            <w:tcW w:w="8615" w:type="dxa"/>
          </w:tcPr>
          <w:p w14:paraId="4B2092C5" w14:textId="756CC847" w:rsidR="00D54636" w:rsidRPr="000050BE" w:rsidRDefault="00D54636" w:rsidP="00D432F8">
            <w:pPr>
              <w:pStyle w:val="Tableheading"/>
              <w:spacing w:before="0" w:after="0"/>
              <w:jc w:val="left"/>
              <w:rPr>
                <w:rFonts w:cs="Arial"/>
                <w:b w:val="0"/>
                <w:sz w:val="22"/>
                <w:szCs w:val="22"/>
              </w:rPr>
            </w:pPr>
            <w:r>
              <w:rPr>
                <w:rFonts w:cs="Arial"/>
                <w:b w:val="0"/>
                <w:sz w:val="22"/>
                <w:szCs w:val="22"/>
              </w:rPr>
              <w:t>Return o</w:t>
            </w:r>
            <w:r w:rsidR="004E0867">
              <w:rPr>
                <w:rFonts w:cs="Arial"/>
                <w:b w:val="0"/>
                <w:sz w:val="22"/>
                <w:szCs w:val="22"/>
              </w:rPr>
              <w:t>n</w:t>
            </w:r>
            <w:r>
              <w:rPr>
                <w:rFonts w:cs="Arial"/>
                <w:b w:val="0"/>
                <w:sz w:val="22"/>
                <w:szCs w:val="22"/>
              </w:rPr>
              <w:t xml:space="preserve"> investment</w:t>
            </w:r>
          </w:p>
        </w:tc>
      </w:tr>
    </w:tbl>
    <w:p w14:paraId="584E5C4F" w14:textId="77777777" w:rsidR="006017EE" w:rsidRPr="003C224A" w:rsidRDefault="006017EE" w:rsidP="001E7784">
      <w:pPr>
        <w:pStyle w:val="Heading2"/>
        <w:numPr>
          <w:ilvl w:val="1"/>
          <w:numId w:val="1"/>
        </w:numPr>
        <w:rPr>
          <w:rFonts w:asciiTheme="minorHAnsi" w:hAnsiTheme="minorHAnsi"/>
        </w:rPr>
      </w:pPr>
      <w:bookmarkStart w:id="34" w:name="_Toc389575547"/>
      <w:bookmarkStart w:id="35" w:name="_Toc389575728"/>
      <w:bookmarkStart w:id="36" w:name="_Toc390884297"/>
      <w:r w:rsidRPr="003C224A">
        <w:rPr>
          <w:rFonts w:asciiTheme="minorHAnsi" w:hAnsiTheme="minorHAnsi"/>
        </w:rPr>
        <w:t>Scope of Solution</w:t>
      </w:r>
      <w:bookmarkEnd w:id="34"/>
      <w:bookmarkEnd w:id="35"/>
      <w:bookmarkEnd w:id="36"/>
    </w:p>
    <w:p w14:paraId="5BBAC487" w14:textId="35B73196" w:rsidR="006017EE" w:rsidRDefault="000F3CD9" w:rsidP="002B2BEC">
      <w:pPr>
        <w:rPr>
          <w:rStyle w:val="EstiloCuerpo"/>
        </w:rPr>
      </w:pPr>
      <w:r>
        <w:rPr>
          <w:rStyle w:val="EstiloCuerpo"/>
        </w:rPr>
        <w:t>T</w:t>
      </w:r>
      <w:r w:rsidR="00302B6B" w:rsidRPr="003F2315">
        <w:rPr>
          <w:rStyle w:val="EstiloCuerpo"/>
        </w:rPr>
        <w:t>he implementation will focus primarily on core sales</w:t>
      </w:r>
      <w:r w:rsidR="00D839B6">
        <w:rPr>
          <w:rStyle w:val="EstiloCuerpo"/>
        </w:rPr>
        <w:t xml:space="preserve"> </w:t>
      </w:r>
      <w:r w:rsidR="001B7532">
        <w:rPr>
          <w:rStyle w:val="EstiloCuerpo"/>
        </w:rPr>
        <w:t xml:space="preserve">and marketing </w:t>
      </w:r>
      <w:r w:rsidR="00302B6B" w:rsidRPr="003F2315">
        <w:rPr>
          <w:rStyle w:val="EstiloCuerpo"/>
        </w:rPr>
        <w:t>automation and relationship</w:t>
      </w:r>
      <w:r w:rsidR="0034438F">
        <w:rPr>
          <w:rStyle w:val="EstiloCuerpo"/>
        </w:rPr>
        <w:t>-</w:t>
      </w:r>
      <w:r w:rsidR="00302B6B" w:rsidRPr="003F2315">
        <w:rPr>
          <w:rStyle w:val="EstiloCuerpo"/>
        </w:rPr>
        <w:t>management functions</w:t>
      </w:r>
      <w:r w:rsidR="002B2BEC">
        <w:rPr>
          <w:rStyle w:val="EstiloCuerpo"/>
        </w:rPr>
        <w:t>.</w:t>
      </w:r>
    </w:p>
    <w:p w14:paraId="1F985AEF" w14:textId="1F4F8EEA" w:rsidR="00BB2237" w:rsidRDefault="00BB2237" w:rsidP="00BB2237">
      <w:pPr>
        <w:pStyle w:val="Heading3"/>
      </w:pPr>
      <w:bookmarkStart w:id="37" w:name="_Toc390884298"/>
      <w:bookmarkStart w:id="38" w:name="_Toc362200610"/>
      <w:r>
        <w:t>In Scope</w:t>
      </w:r>
      <w:bookmarkEnd w:id="37"/>
    </w:p>
    <w:p w14:paraId="05F87F87" w14:textId="77777777" w:rsidR="00423BD2" w:rsidRDefault="00423BD2" w:rsidP="00423BD2"/>
    <w:p w14:paraId="41ED9A1B" w14:textId="77777777" w:rsidR="00423BD2" w:rsidRPr="002B2BEC" w:rsidRDefault="00423BD2" w:rsidP="00423BD2">
      <w:pPr>
        <w:rPr>
          <w:rFonts w:asciiTheme="minorHAnsi" w:hAnsiTheme="minorHAnsi"/>
          <w:sz w:val="24"/>
        </w:rPr>
      </w:pPr>
      <w:r w:rsidRPr="002B2BEC">
        <w:rPr>
          <w:rFonts w:asciiTheme="minorHAnsi" w:hAnsiTheme="minorHAnsi"/>
          <w:sz w:val="24"/>
        </w:rPr>
        <w:t>The subsequent activities are considered to be included:</w:t>
      </w:r>
    </w:p>
    <w:p w14:paraId="533DE356" w14:textId="77777777" w:rsidR="00423BD2" w:rsidRPr="002B2BEC" w:rsidRDefault="00423BD2" w:rsidP="00423BD2">
      <w:pPr>
        <w:rPr>
          <w:rFonts w:asciiTheme="minorHAnsi" w:hAnsiTheme="minorHAnsi"/>
          <w:sz w:val="24"/>
        </w:rPr>
      </w:pPr>
    </w:p>
    <w:p w14:paraId="084738CE" w14:textId="77777777" w:rsidR="00423BD2" w:rsidRPr="002B2BEC" w:rsidRDefault="00423BD2" w:rsidP="00BF4C28">
      <w:pPr>
        <w:pStyle w:val="ListBullet"/>
        <w:numPr>
          <w:ilvl w:val="0"/>
          <w:numId w:val="5"/>
        </w:numPr>
        <w:spacing w:before="200" w:after="200" w:line="276" w:lineRule="auto"/>
        <w:contextualSpacing/>
        <w:rPr>
          <w:rFonts w:asciiTheme="minorHAnsi" w:hAnsiTheme="minorHAnsi" w:cs="Arial"/>
          <w:sz w:val="24"/>
        </w:rPr>
      </w:pPr>
      <w:r w:rsidRPr="002B2BEC">
        <w:rPr>
          <w:rFonts w:asciiTheme="minorHAnsi" w:hAnsiTheme="minorHAnsi" w:cs="Arial"/>
          <w:sz w:val="24"/>
        </w:rPr>
        <w:t>Business processes</w:t>
      </w:r>
    </w:p>
    <w:p w14:paraId="2F5AF328" w14:textId="77777777" w:rsidR="00423BD2" w:rsidRPr="002B2BEC" w:rsidRDefault="00423BD2" w:rsidP="00BF4C28">
      <w:pPr>
        <w:pStyle w:val="ListBullet"/>
        <w:numPr>
          <w:ilvl w:val="1"/>
          <w:numId w:val="5"/>
        </w:numPr>
        <w:spacing w:before="200" w:after="200" w:line="276" w:lineRule="auto"/>
        <w:contextualSpacing/>
        <w:rPr>
          <w:rFonts w:asciiTheme="minorHAnsi" w:hAnsiTheme="minorHAnsi" w:cs="Arial"/>
          <w:sz w:val="24"/>
        </w:rPr>
      </w:pPr>
      <w:r w:rsidRPr="002B2BEC">
        <w:rPr>
          <w:rFonts w:asciiTheme="minorHAnsi" w:hAnsiTheme="minorHAnsi" w:cs="Arial"/>
          <w:sz w:val="24"/>
        </w:rPr>
        <w:t>Lead-to-account and contact conversion</w:t>
      </w:r>
    </w:p>
    <w:p w14:paraId="4F2F0179" w14:textId="77777777" w:rsidR="00423BD2" w:rsidRPr="002B2BEC" w:rsidRDefault="00423BD2" w:rsidP="00BF4C28">
      <w:pPr>
        <w:pStyle w:val="ListBullet"/>
        <w:numPr>
          <w:ilvl w:val="1"/>
          <w:numId w:val="5"/>
        </w:numPr>
        <w:spacing w:before="200" w:after="200" w:line="276" w:lineRule="auto"/>
        <w:contextualSpacing/>
        <w:rPr>
          <w:rFonts w:asciiTheme="minorHAnsi" w:hAnsiTheme="minorHAnsi" w:cs="Arial"/>
          <w:sz w:val="24"/>
        </w:rPr>
      </w:pPr>
      <w:r w:rsidRPr="002B2BEC">
        <w:rPr>
          <w:rFonts w:asciiTheme="minorHAnsi" w:hAnsiTheme="minorHAnsi" w:cs="Arial"/>
          <w:sz w:val="24"/>
        </w:rPr>
        <w:t xml:space="preserve">Opportunity processes for product sale opportunities </w:t>
      </w:r>
    </w:p>
    <w:p w14:paraId="595864C9" w14:textId="77777777" w:rsidR="00423BD2" w:rsidRPr="002B2BEC" w:rsidRDefault="00423BD2" w:rsidP="00BF4C28">
      <w:pPr>
        <w:pStyle w:val="ListBullet"/>
        <w:numPr>
          <w:ilvl w:val="1"/>
          <w:numId w:val="5"/>
        </w:numPr>
        <w:spacing w:before="200" w:after="200" w:line="276" w:lineRule="auto"/>
        <w:contextualSpacing/>
        <w:rPr>
          <w:rFonts w:asciiTheme="minorHAnsi" w:hAnsiTheme="minorHAnsi" w:cs="Arial"/>
          <w:sz w:val="24"/>
        </w:rPr>
      </w:pPr>
      <w:r w:rsidRPr="002B2BEC">
        <w:rPr>
          <w:rFonts w:asciiTheme="minorHAnsi" w:hAnsiTheme="minorHAnsi" w:cs="Arial"/>
          <w:sz w:val="24"/>
        </w:rPr>
        <w:t xml:space="preserve">Opportunity processes for construction projects </w:t>
      </w:r>
    </w:p>
    <w:p w14:paraId="2F1F4717" w14:textId="77777777" w:rsidR="00423BD2" w:rsidRPr="002B2BEC" w:rsidRDefault="00423BD2" w:rsidP="00BF4C28">
      <w:pPr>
        <w:pStyle w:val="ListBullet"/>
        <w:numPr>
          <w:ilvl w:val="1"/>
          <w:numId w:val="5"/>
        </w:numPr>
        <w:spacing w:before="200" w:after="200" w:line="276" w:lineRule="auto"/>
        <w:contextualSpacing/>
        <w:rPr>
          <w:rFonts w:asciiTheme="minorHAnsi" w:hAnsiTheme="minorHAnsi" w:cs="Arial"/>
          <w:sz w:val="24"/>
        </w:rPr>
      </w:pPr>
      <w:r w:rsidRPr="002B2BEC">
        <w:rPr>
          <w:rFonts w:asciiTheme="minorHAnsi" w:hAnsiTheme="minorHAnsi" w:cs="Arial"/>
          <w:sz w:val="24"/>
        </w:rPr>
        <w:t>Opportunity processes for sample requests (replacing current Web Request Form)</w:t>
      </w:r>
    </w:p>
    <w:p w14:paraId="5DF70F8D" w14:textId="77777777" w:rsidR="00423BD2" w:rsidRPr="002B2BEC" w:rsidRDefault="00423BD2" w:rsidP="00BF4C28">
      <w:pPr>
        <w:pStyle w:val="ListBullet"/>
        <w:numPr>
          <w:ilvl w:val="1"/>
          <w:numId w:val="5"/>
        </w:numPr>
        <w:spacing w:before="200" w:after="200" w:line="276" w:lineRule="auto"/>
        <w:contextualSpacing/>
        <w:rPr>
          <w:rFonts w:asciiTheme="minorHAnsi" w:hAnsiTheme="minorHAnsi" w:cs="Arial"/>
          <w:sz w:val="24"/>
        </w:rPr>
      </w:pPr>
      <w:r w:rsidRPr="002B2BEC">
        <w:rPr>
          <w:rFonts w:asciiTheme="minorHAnsi" w:hAnsiTheme="minorHAnsi" w:cs="Arial"/>
          <w:sz w:val="24"/>
        </w:rPr>
        <w:t>Quick Campaigns and direct e-mail for corporate communications</w:t>
      </w:r>
    </w:p>
    <w:p w14:paraId="6A1C7806" w14:textId="77777777" w:rsidR="00423BD2" w:rsidRPr="002B2BEC" w:rsidRDefault="00423BD2" w:rsidP="00BF4C28">
      <w:pPr>
        <w:pStyle w:val="ListParagraph"/>
        <w:numPr>
          <w:ilvl w:val="0"/>
          <w:numId w:val="5"/>
        </w:numPr>
        <w:rPr>
          <w:rFonts w:asciiTheme="minorHAnsi" w:hAnsiTheme="minorHAnsi"/>
          <w:sz w:val="24"/>
        </w:rPr>
      </w:pPr>
      <w:r w:rsidRPr="002B2BEC">
        <w:rPr>
          <w:rFonts w:asciiTheme="minorHAnsi" w:hAnsiTheme="minorHAnsi"/>
          <w:sz w:val="24"/>
        </w:rPr>
        <w:t>Initial Setup</w:t>
      </w:r>
    </w:p>
    <w:p w14:paraId="61357C48" w14:textId="77777777" w:rsidR="00423BD2" w:rsidRPr="002B2BEC" w:rsidRDefault="00423BD2" w:rsidP="00BF4C28">
      <w:pPr>
        <w:pStyle w:val="ListParagraph"/>
        <w:numPr>
          <w:ilvl w:val="1"/>
          <w:numId w:val="5"/>
        </w:numPr>
        <w:rPr>
          <w:rFonts w:asciiTheme="minorHAnsi" w:hAnsiTheme="minorHAnsi"/>
          <w:sz w:val="24"/>
        </w:rPr>
      </w:pPr>
      <w:r w:rsidRPr="002B2BEC">
        <w:rPr>
          <w:rFonts w:asciiTheme="minorHAnsi" w:hAnsiTheme="minorHAnsi"/>
          <w:sz w:val="24"/>
        </w:rPr>
        <w:t xml:space="preserve">Analysis of business flows and deliverable of FRD. </w:t>
      </w:r>
    </w:p>
    <w:p w14:paraId="5BEDCAE5" w14:textId="77777777" w:rsidR="00423BD2" w:rsidRPr="002B2BEC" w:rsidRDefault="00423BD2" w:rsidP="00BF4C28">
      <w:pPr>
        <w:pStyle w:val="ListParagraph"/>
        <w:numPr>
          <w:ilvl w:val="1"/>
          <w:numId w:val="5"/>
        </w:numPr>
        <w:rPr>
          <w:rFonts w:asciiTheme="minorHAnsi" w:hAnsiTheme="minorHAnsi"/>
          <w:sz w:val="24"/>
        </w:rPr>
      </w:pPr>
      <w:r w:rsidRPr="002B2BEC">
        <w:rPr>
          <w:rFonts w:asciiTheme="minorHAnsi" w:hAnsiTheme="minorHAnsi"/>
          <w:sz w:val="24"/>
        </w:rPr>
        <w:t xml:space="preserve">Setup of the system </w:t>
      </w:r>
    </w:p>
    <w:p w14:paraId="4C8D8CE1" w14:textId="44BCC851" w:rsidR="00423BD2" w:rsidRPr="002B2BEC" w:rsidRDefault="00423BD2" w:rsidP="00BF4C28">
      <w:pPr>
        <w:pStyle w:val="ListParagraph"/>
        <w:numPr>
          <w:ilvl w:val="2"/>
          <w:numId w:val="5"/>
        </w:numPr>
        <w:rPr>
          <w:rFonts w:asciiTheme="minorHAnsi" w:hAnsiTheme="minorHAnsi"/>
          <w:sz w:val="24"/>
        </w:rPr>
      </w:pPr>
      <w:r w:rsidRPr="002B2BEC">
        <w:rPr>
          <w:rFonts w:asciiTheme="minorHAnsi" w:hAnsiTheme="minorHAnsi"/>
          <w:sz w:val="24"/>
        </w:rPr>
        <w:t xml:space="preserve">Customization of entities: </w:t>
      </w:r>
      <w:r w:rsidR="007A1A6F">
        <w:rPr>
          <w:rFonts w:asciiTheme="minorHAnsi" w:hAnsiTheme="minorHAnsi"/>
          <w:sz w:val="24"/>
        </w:rPr>
        <w:t>Account</w:t>
      </w:r>
      <w:r>
        <w:rPr>
          <w:rFonts w:asciiTheme="minorHAnsi" w:hAnsiTheme="minorHAnsi"/>
          <w:sz w:val="24"/>
        </w:rPr>
        <w:t xml:space="preserve">, Contact, Lead, </w:t>
      </w:r>
      <w:r w:rsidR="00B35F50">
        <w:rPr>
          <w:rFonts w:asciiTheme="minorHAnsi" w:hAnsiTheme="minorHAnsi"/>
          <w:sz w:val="24"/>
        </w:rPr>
        <w:t>Activity,</w:t>
      </w:r>
      <w:r w:rsidR="00543F92">
        <w:rPr>
          <w:rFonts w:asciiTheme="minorHAnsi" w:hAnsiTheme="minorHAnsi"/>
          <w:sz w:val="24"/>
        </w:rPr>
        <w:t xml:space="preserve"> </w:t>
      </w:r>
      <w:r>
        <w:rPr>
          <w:rFonts w:asciiTheme="minorHAnsi" w:hAnsiTheme="minorHAnsi"/>
          <w:sz w:val="24"/>
        </w:rPr>
        <w:t>Opportunity,</w:t>
      </w:r>
      <w:r w:rsidR="001E04D7">
        <w:rPr>
          <w:rFonts w:asciiTheme="minorHAnsi" w:hAnsiTheme="minorHAnsi"/>
          <w:sz w:val="24"/>
        </w:rPr>
        <w:t xml:space="preserve"> Q</w:t>
      </w:r>
      <w:r w:rsidR="004A1E71">
        <w:rPr>
          <w:rFonts w:asciiTheme="minorHAnsi" w:hAnsiTheme="minorHAnsi"/>
          <w:sz w:val="24"/>
        </w:rPr>
        <w:t>uote</w:t>
      </w:r>
      <w:r w:rsidR="005069B2">
        <w:rPr>
          <w:rFonts w:asciiTheme="minorHAnsi" w:hAnsiTheme="minorHAnsi"/>
          <w:sz w:val="24"/>
        </w:rPr>
        <w:t xml:space="preserve"> (shall be renamed as Proposal)</w:t>
      </w:r>
      <w:r w:rsidR="004A1E71">
        <w:rPr>
          <w:rFonts w:asciiTheme="minorHAnsi" w:hAnsiTheme="minorHAnsi"/>
          <w:sz w:val="24"/>
        </w:rPr>
        <w:t>,</w:t>
      </w:r>
      <w:r>
        <w:rPr>
          <w:rFonts w:asciiTheme="minorHAnsi" w:hAnsiTheme="minorHAnsi"/>
          <w:sz w:val="24"/>
        </w:rPr>
        <w:t xml:space="preserve"> Project</w:t>
      </w:r>
    </w:p>
    <w:p w14:paraId="6D627DD6" w14:textId="18A83007" w:rsidR="00423BD2" w:rsidRPr="002B2BEC" w:rsidRDefault="00423BD2" w:rsidP="00BF4C28">
      <w:pPr>
        <w:pStyle w:val="ListParagraph"/>
        <w:numPr>
          <w:ilvl w:val="2"/>
          <w:numId w:val="5"/>
        </w:numPr>
        <w:rPr>
          <w:rFonts w:asciiTheme="minorHAnsi" w:hAnsiTheme="minorHAnsi"/>
          <w:sz w:val="24"/>
        </w:rPr>
      </w:pPr>
      <w:r w:rsidRPr="002B2BEC">
        <w:rPr>
          <w:rFonts w:asciiTheme="minorHAnsi" w:hAnsiTheme="minorHAnsi"/>
          <w:sz w:val="24"/>
        </w:rPr>
        <w:t xml:space="preserve">Creation of forms and views together with the administrator from </w:t>
      </w:r>
      <w:r>
        <w:rPr>
          <w:rFonts w:asciiTheme="minorHAnsi" w:hAnsiTheme="minorHAnsi"/>
          <w:sz w:val="24"/>
        </w:rPr>
        <w:t xml:space="preserve">ENSIGHT </w:t>
      </w:r>
      <w:r w:rsidRPr="002B2BEC">
        <w:rPr>
          <w:rFonts w:asciiTheme="minorHAnsi" w:hAnsiTheme="minorHAnsi"/>
          <w:sz w:val="24"/>
        </w:rPr>
        <w:t>team</w:t>
      </w:r>
      <w:r w:rsidR="00544A93">
        <w:rPr>
          <w:rFonts w:asciiTheme="minorHAnsi" w:hAnsiTheme="minorHAnsi"/>
          <w:sz w:val="24"/>
        </w:rPr>
        <w:t>, during the design phase of the project.</w:t>
      </w:r>
    </w:p>
    <w:p w14:paraId="76825C5F" w14:textId="77777777" w:rsidR="00423BD2" w:rsidRPr="002B2BEC" w:rsidRDefault="00423BD2" w:rsidP="00BF4C28">
      <w:pPr>
        <w:pStyle w:val="ListParagraph"/>
        <w:numPr>
          <w:ilvl w:val="2"/>
          <w:numId w:val="5"/>
        </w:numPr>
        <w:rPr>
          <w:rFonts w:asciiTheme="minorHAnsi" w:hAnsiTheme="minorHAnsi"/>
          <w:sz w:val="24"/>
        </w:rPr>
      </w:pPr>
      <w:r w:rsidRPr="002B2BEC">
        <w:rPr>
          <w:rFonts w:asciiTheme="minorHAnsi" w:hAnsiTheme="minorHAnsi"/>
          <w:sz w:val="24"/>
        </w:rPr>
        <w:t>Installation of Language Packs</w:t>
      </w:r>
    </w:p>
    <w:p w14:paraId="021E9C6E" w14:textId="77777777" w:rsidR="00423BD2" w:rsidRPr="002B2BEC" w:rsidRDefault="00423BD2" w:rsidP="00423BD2">
      <w:pPr>
        <w:pStyle w:val="ListParagraph"/>
        <w:ind w:left="1800"/>
        <w:rPr>
          <w:rFonts w:asciiTheme="minorHAnsi" w:eastAsiaTheme="minorEastAsia" w:hAnsiTheme="minorHAnsi"/>
          <w:sz w:val="24"/>
          <w:lang w:bidi="en-US"/>
        </w:rPr>
      </w:pPr>
    </w:p>
    <w:p w14:paraId="6B63DB6F" w14:textId="77777777" w:rsidR="00423BD2" w:rsidRPr="002B2BEC" w:rsidRDefault="00423BD2" w:rsidP="00BF4C28">
      <w:pPr>
        <w:pStyle w:val="ListParagraph"/>
        <w:numPr>
          <w:ilvl w:val="0"/>
          <w:numId w:val="6"/>
        </w:numPr>
        <w:rPr>
          <w:rFonts w:asciiTheme="minorHAnsi" w:hAnsiTheme="minorHAnsi"/>
          <w:sz w:val="24"/>
        </w:rPr>
      </w:pPr>
      <w:r w:rsidRPr="002B2BEC">
        <w:rPr>
          <w:rFonts w:asciiTheme="minorHAnsi" w:hAnsiTheme="minorHAnsi"/>
          <w:sz w:val="24"/>
        </w:rPr>
        <w:t>Training</w:t>
      </w:r>
    </w:p>
    <w:p w14:paraId="70E6295C" w14:textId="29577278" w:rsidR="00423BD2" w:rsidRPr="002B2BEC" w:rsidRDefault="00423BD2" w:rsidP="00BF4C28">
      <w:pPr>
        <w:pStyle w:val="MainBodyText"/>
        <w:numPr>
          <w:ilvl w:val="1"/>
          <w:numId w:val="6"/>
        </w:numPr>
        <w:rPr>
          <w:rFonts w:eastAsiaTheme="minorEastAsia" w:cs="Arial"/>
          <w:szCs w:val="24"/>
          <w:lang w:bidi="en-US"/>
        </w:rPr>
      </w:pPr>
      <w:r w:rsidRPr="002B2BEC">
        <w:rPr>
          <w:rFonts w:eastAsiaTheme="minorEastAsia" w:cs="Arial"/>
          <w:szCs w:val="24"/>
          <w:lang w:bidi="en-US"/>
        </w:rPr>
        <w:t>Assist with the development of training outline – training will be based on user manuals written in English</w:t>
      </w:r>
      <w:ins w:id="39" w:author="Ana-Maria Ignat" w:date="2014-06-30T14:19:00Z">
        <w:r w:rsidR="00764F8A">
          <w:rPr>
            <w:rFonts w:eastAsiaTheme="minorEastAsia" w:cs="Arial"/>
            <w:szCs w:val="24"/>
            <w:lang w:bidi="en-US"/>
          </w:rPr>
          <w:t>, for specific ENSIGHT flows.</w:t>
        </w:r>
      </w:ins>
    </w:p>
    <w:p w14:paraId="48CD9EE4" w14:textId="2BA72493" w:rsidR="00423BD2" w:rsidRPr="002B2BEC" w:rsidRDefault="00423BD2" w:rsidP="00BF4C28">
      <w:pPr>
        <w:pStyle w:val="MainBodyText"/>
        <w:numPr>
          <w:ilvl w:val="1"/>
          <w:numId w:val="6"/>
        </w:numPr>
        <w:rPr>
          <w:rFonts w:eastAsiaTheme="minorEastAsia" w:cs="Arial"/>
          <w:szCs w:val="24"/>
          <w:lang w:bidi="en-US"/>
        </w:rPr>
      </w:pPr>
      <w:r w:rsidRPr="002B2BEC">
        <w:rPr>
          <w:rFonts w:eastAsiaTheme="minorEastAsia" w:cs="Arial"/>
          <w:szCs w:val="24"/>
          <w:lang w:bidi="en-US"/>
        </w:rPr>
        <w:t>Provide 1 day training for</w:t>
      </w:r>
      <w:r w:rsidR="00BD501B">
        <w:rPr>
          <w:rFonts w:eastAsiaTheme="minorEastAsia" w:cs="Arial"/>
          <w:szCs w:val="24"/>
          <w:lang w:bidi="en-US"/>
        </w:rPr>
        <w:t xml:space="preserve"> sales key-user</w:t>
      </w:r>
      <w:r w:rsidR="00C81372">
        <w:rPr>
          <w:rFonts w:eastAsiaTheme="minorEastAsia" w:cs="Arial"/>
          <w:szCs w:val="24"/>
          <w:lang w:bidi="en-US"/>
        </w:rPr>
        <w:t xml:space="preserve"> and end-users</w:t>
      </w:r>
      <w:r w:rsidRPr="002B2BEC">
        <w:rPr>
          <w:rFonts w:eastAsiaTheme="minorEastAsia" w:cs="Arial"/>
          <w:szCs w:val="24"/>
          <w:lang w:bidi="en-US"/>
        </w:rPr>
        <w:t xml:space="preserve"> before the testing phase begins</w:t>
      </w:r>
    </w:p>
    <w:p w14:paraId="13555D09" w14:textId="64EC7824" w:rsidR="00423BD2" w:rsidRPr="002B2BEC" w:rsidRDefault="00423BD2" w:rsidP="00BF4C28">
      <w:pPr>
        <w:pStyle w:val="MainBodyText"/>
        <w:numPr>
          <w:ilvl w:val="1"/>
          <w:numId w:val="6"/>
        </w:numPr>
        <w:rPr>
          <w:rFonts w:eastAsiaTheme="minorEastAsia" w:cs="Arial"/>
          <w:szCs w:val="24"/>
          <w:lang w:bidi="en-US"/>
        </w:rPr>
      </w:pPr>
      <w:r w:rsidRPr="002B2BEC">
        <w:rPr>
          <w:rFonts w:eastAsiaTheme="minorEastAsia" w:cs="Arial"/>
          <w:szCs w:val="24"/>
          <w:lang w:bidi="en-US"/>
        </w:rPr>
        <w:t xml:space="preserve">Provide </w:t>
      </w:r>
      <w:r w:rsidR="00BD501B">
        <w:rPr>
          <w:rFonts w:eastAsiaTheme="minorEastAsia" w:cs="Arial"/>
          <w:szCs w:val="24"/>
          <w:lang w:bidi="en-US"/>
        </w:rPr>
        <w:t>1</w:t>
      </w:r>
      <w:r w:rsidRPr="002B2BEC">
        <w:rPr>
          <w:rFonts w:eastAsiaTheme="minorEastAsia" w:cs="Arial"/>
          <w:szCs w:val="24"/>
          <w:lang w:bidi="en-US"/>
        </w:rPr>
        <w:t xml:space="preserve"> day</w:t>
      </w:r>
      <w:r w:rsidR="00BD501B">
        <w:rPr>
          <w:rFonts w:eastAsiaTheme="minorEastAsia" w:cs="Arial"/>
          <w:szCs w:val="24"/>
          <w:lang w:bidi="en-US"/>
        </w:rPr>
        <w:t xml:space="preserve"> training</w:t>
      </w:r>
      <w:r w:rsidRPr="002B2BEC">
        <w:rPr>
          <w:rFonts w:eastAsiaTheme="minorEastAsia" w:cs="Arial"/>
          <w:szCs w:val="24"/>
          <w:lang w:bidi="en-US"/>
        </w:rPr>
        <w:t xml:space="preserve"> </w:t>
      </w:r>
      <w:r w:rsidR="00BD501B">
        <w:rPr>
          <w:rFonts w:eastAsiaTheme="minorEastAsia" w:cs="Arial"/>
          <w:szCs w:val="24"/>
          <w:lang w:bidi="en-US"/>
        </w:rPr>
        <w:t>for marketing key-user</w:t>
      </w:r>
      <w:r w:rsidR="001607F8">
        <w:rPr>
          <w:rFonts w:eastAsiaTheme="minorEastAsia" w:cs="Arial"/>
          <w:szCs w:val="24"/>
          <w:lang w:bidi="en-US"/>
        </w:rPr>
        <w:t xml:space="preserve"> and end-users</w:t>
      </w:r>
      <w:r w:rsidR="00BD501B">
        <w:rPr>
          <w:rFonts w:eastAsiaTheme="minorEastAsia" w:cs="Arial"/>
          <w:szCs w:val="24"/>
          <w:lang w:bidi="en-US"/>
        </w:rPr>
        <w:t xml:space="preserve"> </w:t>
      </w:r>
      <w:r w:rsidR="00BD501B" w:rsidRPr="002B2BEC">
        <w:rPr>
          <w:rFonts w:eastAsiaTheme="minorEastAsia" w:cs="Arial"/>
          <w:szCs w:val="24"/>
          <w:lang w:bidi="en-US"/>
        </w:rPr>
        <w:t>before the testing phase begins</w:t>
      </w:r>
    </w:p>
    <w:p w14:paraId="4CDECB54" w14:textId="77777777" w:rsidR="00423BD2" w:rsidRPr="002B2BEC" w:rsidRDefault="00423BD2" w:rsidP="00BF4C28">
      <w:pPr>
        <w:pStyle w:val="MainBodyText"/>
        <w:numPr>
          <w:ilvl w:val="1"/>
          <w:numId w:val="6"/>
        </w:numPr>
        <w:rPr>
          <w:rFonts w:eastAsiaTheme="minorEastAsia" w:cs="Arial"/>
          <w:szCs w:val="24"/>
          <w:lang w:bidi="en-US"/>
        </w:rPr>
      </w:pPr>
      <w:r w:rsidRPr="002B2BEC">
        <w:rPr>
          <w:rFonts w:eastAsiaTheme="minorEastAsia" w:cs="Arial"/>
          <w:szCs w:val="24"/>
          <w:lang w:bidi="en-US"/>
        </w:rPr>
        <w:lastRenderedPageBreak/>
        <w:t>Provide ½ day of CRM administrative training with resources identified as Microsoft Dynamics system administrators.</w:t>
      </w:r>
    </w:p>
    <w:p w14:paraId="1A2B440A" w14:textId="5F923704" w:rsidR="00423BD2" w:rsidRDefault="00423BD2" w:rsidP="00BF4C28">
      <w:pPr>
        <w:pStyle w:val="MainBodyText"/>
        <w:numPr>
          <w:ilvl w:val="1"/>
          <w:numId w:val="6"/>
        </w:numPr>
        <w:rPr>
          <w:rFonts w:eastAsiaTheme="minorEastAsia" w:cs="Arial"/>
          <w:szCs w:val="24"/>
          <w:lang w:bidi="en-US"/>
        </w:rPr>
      </w:pPr>
      <w:r w:rsidRPr="002B2BEC">
        <w:rPr>
          <w:rFonts w:eastAsiaTheme="minorEastAsia" w:cs="Arial"/>
          <w:szCs w:val="24"/>
          <w:lang w:bidi="en-US"/>
        </w:rPr>
        <w:t xml:space="preserve">Provide </w:t>
      </w:r>
      <w:r w:rsidR="00443712" w:rsidRPr="002B2BEC">
        <w:rPr>
          <w:rFonts w:eastAsiaTheme="minorEastAsia" w:cs="Arial"/>
          <w:szCs w:val="24"/>
          <w:lang w:bidi="en-US"/>
        </w:rPr>
        <w:t xml:space="preserve">½ day </w:t>
      </w:r>
      <w:r w:rsidRPr="002B2BEC">
        <w:rPr>
          <w:rFonts w:eastAsiaTheme="minorEastAsia" w:cs="Arial"/>
          <w:szCs w:val="24"/>
          <w:lang w:bidi="en-US"/>
        </w:rPr>
        <w:t>training</w:t>
      </w:r>
      <w:r w:rsidR="005F1756">
        <w:rPr>
          <w:rFonts w:eastAsiaTheme="minorEastAsia" w:cs="Arial"/>
          <w:szCs w:val="24"/>
          <w:lang w:bidi="en-US"/>
        </w:rPr>
        <w:t xml:space="preserve"> </w:t>
      </w:r>
      <w:r w:rsidR="005F1756" w:rsidRPr="002B2BEC">
        <w:rPr>
          <w:rFonts w:eastAsiaTheme="minorEastAsia" w:cs="Arial"/>
          <w:szCs w:val="24"/>
          <w:lang w:bidi="en-US"/>
        </w:rPr>
        <w:t>with resources identified as Microsoft Dynamics system administrators</w:t>
      </w:r>
      <w:r w:rsidRPr="002B2BEC">
        <w:rPr>
          <w:rFonts w:eastAsiaTheme="minorEastAsia" w:cs="Arial"/>
          <w:szCs w:val="24"/>
          <w:lang w:bidi="en-US"/>
        </w:rPr>
        <w:t xml:space="preserve"> for</w:t>
      </w:r>
      <w:r w:rsidR="00443712">
        <w:rPr>
          <w:rFonts w:eastAsiaTheme="minorEastAsia" w:cs="Arial"/>
          <w:szCs w:val="24"/>
          <w:lang w:bidi="en-US"/>
        </w:rPr>
        <w:t xml:space="preserve"> creation of</w:t>
      </w:r>
      <w:r w:rsidRPr="002B2BEC">
        <w:rPr>
          <w:rFonts w:eastAsiaTheme="minorEastAsia" w:cs="Arial"/>
          <w:szCs w:val="24"/>
          <w:lang w:bidi="en-US"/>
        </w:rPr>
        <w:t xml:space="preserve"> standard reports: views, charts</w:t>
      </w:r>
      <w:r w:rsidR="00251185">
        <w:rPr>
          <w:rFonts w:eastAsiaTheme="minorEastAsia" w:cs="Arial"/>
          <w:szCs w:val="24"/>
          <w:lang w:bidi="en-US"/>
        </w:rPr>
        <w:t>.</w:t>
      </w:r>
    </w:p>
    <w:p w14:paraId="2D5867A1" w14:textId="77777777" w:rsidR="00070829" w:rsidRDefault="00070829" w:rsidP="00070829">
      <w:pPr>
        <w:pStyle w:val="MainBodyText"/>
        <w:ind w:left="1800"/>
        <w:rPr>
          <w:rFonts w:eastAsiaTheme="minorEastAsia" w:cs="Arial"/>
          <w:szCs w:val="24"/>
          <w:lang w:bidi="en-US"/>
        </w:rPr>
      </w:pPr>
    </w:p>
    <w:p w14:paraId="6820C88E" w14:textId="077BE440" w:rsidR="0053061E" w:rsidRDefault="0053061E" w:rsidP="00BF4C28">
      <w:pPr>
        <w:pStyle w:val="MainBodyText"/>
        <w:numPr>
          <w:ilvl w:val="0"/>
          <w:numId w:val="6"/>
        </w:numPr>
        <w:rPr>
          <w:rFonts w:eastAsiaTheme="minorEastAsia" w:cs="Arial"/>
          <w:szCs w:val="24"/>
          <w:lang w:bidi="en-US"/>
        </w:rPr>
      </w:pPr>
      <w:r>
        <w:rPr>
          <w:rFonts w:eastAsiaTheme="minorEastAsia" w:cs="Arial"/>
          <w:szCs w:val="24"/>
          <w:lang w:bidi="en-US"/>
        </w:rPr>
        <w:t>Reports</w:t>
      </w:r>
    </w:p>
    <w:p w14:paraId="5D8423E8" w14:textId="000B1A43" w:rsidR="00331251" w:rsidRPr="002B2BEC" w:rsidRDefault="00331251" w:rsidP="00BF4C28">
      <w:pPr>
        <w:pStyle w:val="MainBodyText"/>
        <w:numPr>
          <w:ilvl w:val="1"/>
          <w:numId w:val="6"/>
        </w:numPr>
        <w:rPr>
          <w:rFonts w:eastAsiaTheme="minorEastAsia" w:cs="Arial"/>
          <w:szCs w:val="24"/>
          <w:lang w:bidi="en-US"/>
        </w:rPr>
      </w:pPr>
      <w:r>
        <w:rPr>
          <w:rFonts w:eastAsiaTheme="minorEastAsia" w:cs="Arial"/>
          <w:szCs w:val="24"/>
          <w:lang w:bidi="en-US"/>
        </w:rPr>
        <w:t>Development of six company specific reports, based on data available from the system</w:t>
      </w:r>
      <w:r w:rsidR="00EA3633">
        <w:rPr>
          <w:rFonts w:eastAsiaTheme="minorEastAsia" w:cs="Arial"/>
          <w:szCs w:val="24"/>
          <w:lang w:bidi="en-US"/>
        </w:rPr>
        <w:t>, see section</w:t>
      </w:r>
      <w:r w:rsidR="00EA3633" w:rsidRPr="000F1278">
        <w:rPr>
          <w:rFonts w:eastAsiaTheme="minorEastAsia" w:cs="Arial"/>
          <w:i/>
          <w:szCs w:val="24"/>
          <w:lang w:bidi="en-US"/>
        </w:rPr>
        <w:t xml:space="preserve"> </w:t>
      </w:r>
      <w:r w:rsidR="00EA3633" w:rsidRPr="000F1278">
        <w:rPr>
          <w:rFonts w:eastAsiaTheme="minorEastAsia" w:cs="Arial"/>
          <w:i/>
          <w:szCs w:val="24"/>
          <w:lang w:bidi="en-US"/>
        </w:rPr>
        <w:fldChar w:fldCharType="begin"/>
      </w:r>
      <w:r w:rsidR="00EA3633" w:rsidRPr="000F1278">
        <w:rPr>
          <w:rFonts w:eastAsiaTheme="minorEastAsia" w:cs="Arial"/>
          <w:i/>
          <w:szCs w:val="24"/>
          <w:lang w:bidi="en-US"/>
        </w:rPr>
        <w:instrText xml:space="preserve"> REF _Ref389467915 \r \h </w:instrText>
      </w:r>
      <w:r w:rsidR="00EA3633">
        <w:rPr>
          <w:rFonts w:eastAsiaTheme="minorEastAsia" w:cs="Arial"/>
          <w:i/>
          <w:szCs w:val="24"/>
          <w:lang w:bidi="en-US"/>
        </w:rPr>
        <w:instrText xml:space="preserve"> \* MERGEFORMAT </w:instrText>
      </w:r>
      <w:r w:rsidR="00EA3633" w:rsidRPr="000F1278">
        <w:rPr>
          <w:rFonts w:eastAsiaTheme="minorEastAsia" w:cs="Arial"/>
          <w:i/>
          <w:szCs w:val="24"/>
          <w:lang w:bidi="en-US"/>
        </w:rPr>
      </w:r>
      <w:r w:rsidR="00EA3633" w:rsidRPr="000F1278">
        <w:rPr>
          <w:rFonts w:eastAsiaTheme="minorEastAsia" w:cs="Arial"/>
          <w:i/>
          <w:szCs w:val="24"/>
          <w:lang w:bidi="en-US"/>
        </w:rPr>
        <w:fldChar w:fldCharType="separate"/>
      </w:r>
      <w:r w:rsidR="00116A0C">
        <w:rPr>
          <w:rFonts w:eastAsiaTheme="minorEastAsia" w:cs="Arial"/>
          <w:i/>
          <w:szCs w:val="24"/>
          <w:lang w:bidi="en-US"/>
        </w:rPr>
        <w:t>3.8</w:t>
      </w:r>
      <w:r w:rsidR="00EA3633" w:rsidRPr="000F1278">
        <w:rPr>
          <w:rFonts w:eastAsiaTheme="minorEastAsia" w:cs="Arial"/>
          <w:i/>
          <w:szCs w:val="24"/>
          <w:lang w:bidi="en-US"/>
        </w:rPr>
        <w:fldChar w:fldCharType="end"/>
      </w:r>
      <w:r w:rsidR="00EA3633" w:rsidRPr="000F1278">
        <w:rPr>
          <w:rFonts w:eastAsiaTheme="minorEastAsia" w:cs="Arial"/>
          <w:i/>
          <w:szCs w:val="24"/>
          <w:lang w:bidi="en-US"/>
        </w:rPr>
        <w:t xml:space="preserve"> </w:t>
      </w:r>
      <w:r w:rsidR="00EA3633" w:rsidRPr="000F1278">
        <w:rPr>
          <w:rFonts w:eastAsiaTheme="minorEastAsia" w:cs="Arial"/>
          <w:i/>
          <w:szCs w:val="24"/>
          <w:lang w:bidi="en-US"/>
        </w:rPr>
        <w:fldChar w:fldCharType="begin"/>
      </w:r>
      <w:r w:rsidR="00EA3633" w:rsidRPr="000F1278">
        <w:rPr>
          <w:rFonts w:eastAsiaTheme="minorEastAsia" w:cs="Arial"/>
          <w:i/>
          <w:szCs w:val="24"/>
          <w:lang w:bidi="en-US"/>
        </w:rPr>
        <w:instrText xml:space="preserve"> REF _Ref389467920 \h </w:instrText>
      </w:r>
      <w:r w:rsidR="00EA3633">
        <w:rPr>
          <w:rFonts w:eastAsiaTheme="minorEastAsia" w:cs="Arial"/>
          <w:i/>
          <w:szCs w:val="24"/>
          <w:lang w:bidi="en-US"/>
        </w:rPr>
        <w:instrText xml:space="preserve"> \* MERGEFORMAT </w:instrText>
      </w:r>
      <w:r w:rsidR="00EA3633" w:rsidRPr="000F1278">
        <w:rPr>
          <w:rFonts w:eastAsiaTheme="minorEastAsia" w:cs="Arial"/>
          <w:i/>
          <w:szCs w:val="24"/>
          <w:lang w:bidi="en-US"/>
        </w:rPr>
      </w:r>
      <w:r w:rsidR="00EA3633" w:rsidRPr="000F1278">
        <w:rPr>
          <w:rFonts w:eastAsiaTheme="minorEastAsia" w:cs="Arial"/>
          <w:i/>
          <w:szCs w:val="24"/>
          <w:lang w:bidi="en-US"/>
        </w:rPr>
        <w:fldChar w:fldCharType="separate"/>
      </w:r>
      <w:r w:rsidR="00116A0C" w:rsidRPr="000F1278">
        <w:rPr>
          <w:i/>
        </w:rPr>
        <w:t xml:space="preserve">  Reporting and </w:t>
      </w:r>
      <w:r w:rsidR="00116A0C" w:rsidRPr="003C224A">
        <w:t>Analytics</w:t>
      </w:r>
      <w:r w:rsidR="00EA3633" w:rsidRPr="000F1278">
        <w:rPr>
          <w:rFonts w:eastAsiaTheme="minorEastAsia" w:cs="Arial"/>
          <w:i/>
          <w:szCs w:val="24"/>
          <w:lang w:bidi="en-US"/>
        </w:rPr>
        <w:fldChar w:fldCharType="end"/>
      </w:r>
    </w:p>
    <w:p w14:paraId="08DDE40A" w14:textId="77777777" w:rsidR="00423BD2" w:rsidRPr="002B2BEC" w:rsidRDefault="00423BD2" w:rsidP="00423BD2">
      <w:pPr>
        <w:pStyle w:val="MainBodyText"/>
        <w:ind w:left="1800"/>
        <w:rPr>
          <w:rFonts w:eastAsiaTheme="minorEastAsia" w:cs="Arial"/>
          <w:szCs w:val="24"/>
          <w:lang w:bidi="en-US"/>
        </w:rPr>
      </w:pPr>
    </w:p>
    <w:p w14:paraId="43821425" w14:textId="77777777" w:rsidR="00423BD2" w:rsidRPr="002B2BEC" w:rsidRDefault="00423BD2" w:rsidP="00BF4C28">
      <w:pPr>
        <w:pStyle w:val="ListParagraph"/>
        <w:numPr>
          <w:ilvl w:val="0"/>
          <w:numId w:val="6"/>
        </w:numPr>
        <w:contextualSpacing w:val="0"/>
        <w:rPr>
          <w:rFonts w:asciiTheme="minorHAnsi" w:hAnsiTheme="minorHAnsi"/>
          <w:sz w:val="24"/>
        </w:rPr>
      </w:pPr>
      <w:r w:rsidRPr="002B2BEC">
        <w:rPr>
          <w:rFonts w:asciiTheme="minorHAnsi" w:hAnsiTheme="minorHAnsi"/>
          <w:sz w:val="24"/>
        </w:rPr>
        <w:t>Migration</w:t>
      </w:r>
    </w:p>
    <w:p w14:paraId="704BB857" w14:textId="75159324" w:rsidR="00423BD2" w:rsidRDefault="00423BD2" w:rsidP="00BF4C28">
      <w:pPr>
        <w:pStyle w:val="ListParagraph"/>
        <w:numPr>
          <w:ilvl w:val="1"/>
          <w:numId w:val="6"/>
        </w:numPr>
        <w:contextualSpacing w:val="0"/>
        <w:rPr>
          <w:rFonts w:asciiTheme="minorHAnsi" w:hAnsiTheme="minorHAnsi"/>
          <w:sz w:val="24"/>
        </w:rPr>
      </w:pPr>
      <w:r w:rsidRPr="002B2BEC">
        <w:rPr>
          <w:rFonts w:asciiTheme="minorHAnsi" w:hAnsiTheme="minorHAnsi"/>
          <w:sz w:val="24"/>
        </w:rPr>
        <w:t xml:space="preserve">Import data </w:t>
      </w:r>
      <w:r w:rsidR="00123541">
        <w:rPr>
          <w:rFonts w:asciiTheme="minorHAnsi" w:hAnsiTheme="minorHAnsi"/>
          <w:sz w:val="24"/>
        </w:rPr>
        <w:t>into CRM, manually,</w:t>
      </w:r>
      <w:r w:rsidRPr="002B2BEC">
        <w:rPr>
          <w:rFonts w:asciiTheme="minorHAnsi" w:hAnsiTheme="minorHAnsi"/>
          <w:sz w:val="24"/>
        </w:rPr>
        <w:t xml:space="preserve"> based on file formats supplied by MATRICIA</w:t>
      </w:r>
      <w:r w:rsidR="00BD501B">
        <w:rPr>
          <w:rFonts w:asciiTheme="minorHAnsi" w:hAnsiTheme="minorHAnsi"/>
          <w:sz w:val="24"/>
        </w:rPr>
        <w:t>.</w:t>
      </w:r>
    </w:p>
    <w:p w14:paraId="29411C76" w14:textId="77777777" w:rsidR="00423BD2" w:rsidRPr="00423BD2" w:rsidRDefault="00423BD2" w:rsidP="00423BD2"/>
    <w:p w14:paraId="636271D1" w14:textId="77777777" w:rsidR="00BB2237" w:rsidRPr="00D70A7D" w:rsidRDefault="00BB2237" w:rsidP="00BB2237">
      <w:pPr>
        <w:pStyle w:val="Heading3"/>
        <w:ind w:left="900"/>
        <w:rPr>
          <w:rFonts w:asciiTheme="minorHAnsi" w:hAnsiTheme="minorHAnsi"/>
          <w:sz w:val="24"/>
          <w:szCs w:val="24"/>
        </w:rPr>
      </w:pPr>
      <w:bookmarkStart w:id="40" w:name="_Toc390884299"/>
      <w:r w:rsidRPr="00D70A7D">
        <w:rPr>
          <w:rFonts w:asciiTheme="minorHAnsi" w:hAnsiTheme="minorHAnsi"/>
          <w:sz w:val="24"/>
          <w:szCs w:val="24"/>
        </w:rPr>
        <w:t>Out of Scope</w:t>
      </w:r>
      <w:bookmarkEnd w:id="38"/>
      <w:bookmarkEnd w:id="40"/>
    </w:p>
    <w:p w14:paraId="52B54B59" w14:textId="77777777" w:rsidR="00BB2237" w:rsidRPr="00D70A7D" w:rsidRDefault="00BB2237" w:rsidP="00BB2237">
      <w:pPr>
        <w:rPr>
          <w:rFonts w:asciiTheme="minorHAnsi" w:hAnsiTheme="minorHAnsi"/>
          <w:sz w:val="24"/>
        </w:rPr>
      </w:pPr>
    </w:p>
    <w:p w14:paraId="101868CE" w14:textId="77777777" w:rsidR="00BB2237" w:rsidRPr="00D70A7D" w:rsidRDefault="00BB2237" w:rsidP="00BB2237">
      <w:pPr>
        <w:rPr>
          <w:rFonts w:asciiTheme="minorHAnsi" w:hAnsiTheme="minorHAnsi"/>
          <w:sz w:val="24"/>
        </w:rPr>
      </w:pPr>
      <w:r w:rsidRPr="00D70A7D">
        <w:rPr>
          <w:rFonts w:asciiTheme="minorHAnsi" w:hAnsiTheme="minorHAnsi"/>
          <w:sz w:val="24"/>
        </w:rPr>
        <w:t>The subsequent activities are considered not to be included in the project:</w:t>
      </w:r>
    </w:p>
    <w:p w14:paraId="137967A7" w14:textId="77777777" w:rsidR="00BB2237" w:rsidRPr="00D70A7D" w:rsidRDefault="00BB2237" w:rsidP="00BB2237">
      <w:pPr>
        <w:rPr>
          <w:rFonts w:asciiTheme="minorHAnsi" w:hAnsiTheme="minorHAnsi"/>
          <w:sz w:val="24"/>
        </w:rPr>
      </w:pPr>
    </w:p>
    <w:p w14:paraId="338A29B7" w14:textId="77777777" w:rsidR="00BB2237" w:rsidRPr="00D70A7D" w:rsidRDefault="00BB2237" w:rsidP="00BF4C28">
      <w:pPr>
        <w:pStyle w:val="ListParagraph"/>
        <w:numPr>
          <w:ilvl w:val="0"/>
          <w:numId w:val="7"/>
        </w:numPr>
        <w:rPr>
          <w:rFonts w:asciiTheme="minorHAnsi" w:hAnsiTheme="minorHAnsi"/>
          <w:sz w:val="24"/>
        </w:rPr>
      </w:pPr>
      <w:r w:rsidRPr="00D70A7D">
        <w:rPr>
          <w:rFonts w:asciiTheme="minorHAnsi" w:hAnsiTheme="minorHAnsi"/>
          <w:sz w:val="24"/>
        </w:rPr>
        <w:t>Complex development including automations like plug-ins or workflows</w:t>
      </w:r>
    </w:p>
    <w:p w14:paraId="011A4342" w14:textId="77777777" w:rsidR="00BB2237" w:rsidRPr="00D70A7D" w:rsidRDefault="00BB2237" w:rsidP="00BF4C28">
      <w:pPr>
        <w:pStyle w:val="ListParagraph"/>
        <w:numPr>
          <w:ilvl w:val="0"/>
          <w:numId w:val="7"/>
        </w:numPr>
        <w:rPr>
          <w:rFonts w:asciiTheme="minorHAnsi" w:hAnsiTheme="minorHAnsi"/>
          <w:sz w:val="24"/>
        </w:rPr>
      </w:pPr>
      <w:r w:rsidRPr="00D70A7D">
        <w:rPr>
          <w:rFonts w:asciiTheme="minorHAnsi" w:hAnsiTheme="minorHAnsi" w:cs="Arial"/>
          <w:sz w:val="24"/>
        </w:rPr>
        <w:t>Preparation/formatting, data cleansing, de-duplication and export of legacy data for the migration</w:t>
      </w:r>
    </w:p>
    <w:p w14:paraId="6792F9B1" w14:textId="77777777" w:rsidR="00BB2237" w:rsidRPr="00D70A7D" w:rsidRDefault="00BB2237" w:rsidP="00BF4C28">
      <w:pPr>
        <w:pStyle w:val="ListParagraph"/>
        <w:numPr>
          <w:ilvl w:val="0"/>
          <w:numId w:val="7"/>
        </w:numPr>
        <w:rPr>
          <w:rFonts w:asciiTheme="minorHAnsi" w:hAnsiTheme="minorHAnsi"/>
          <w:sz w:val="24"/>
        </w:rPr>
      </w:pPr>
      <w:r w:rsidRPr="00D70A7D">
        <w:rPr>
          <w:rFonts w:asciiTheme="minorHAnsi" w:hAnsiTheme="minorHAnsi" w:cs="Arial"/>
          <w:sz w:val="24"/>
        </w:rPr>
        <w:t>Validating migrated data by MATRICIA</w:t>
      </w:r>
    </w:p>
    <w:p w14:paraId="0C81D66B" w14:textId="21AEDB11" w:rsidR="00BB2237" w:rsidRPr="00D70A7D" w:rsidRDefault="00EE14D2" w:rsidP="00BF4C28">
      <w:pPr>
        <w:pStyle w:val="ListParagraph"/>
        <w:numPr>
          <w:ilvl w:val="0"/>
          <w:numId w:val="7"/>
        </w:numPr>
        <w:rPr>
          <w:rFonts w:asciiTheme="minorHAnsi" w:hAnsiTheme="minorHAnsi"/>
          <w:sz w:val="24"/>
        </w:rPr>
      </w:pPr>
      <w:r>
        <w:rPr>
          <w:rFonts w:asciiTheme="minorHAnsi" w:hAnsiTheme="minorHAnsi"/>
          <w:sz w:val="24"/>
        </w:rPr>
        <w:t>Automatic integration between CRM and the company ERP, NAV.</w:t>
      </w:r>
    </w:p>
    <w:p w14:paraId="6C0B8103" w14:textId="427C8C2F" w:rsidR="00BB2237" w:rsidRPr="00D70A7D" w:rsidRDefault="00BB2237" w:rsidP="00BF4C28">
      <w:pPr>
        <w:pStyle w:val="Body1"/>
        <w:numPr>
          <w:ilvl w:val="0"/>
          <w:numId w:val="7"/>
        </w:numPr>
        <w:spacing w:after="0" w:line="276" w:lineRule="auto"/>
        <w:rPr>
          <w:rFonts w:cs="Arial"/>
          <w:szCs w:val="24"/>
        </w:rPr>
      </w:pPr>
      <w:r w:rsidRPr="00D70A7D">
        <w:rPr>
          <w:rFonts w:cs="Arial"/>
          <w:szCs w:val="24"/>
        </w:rPr>
        <w:t>End-user</w:t>
      </w:r>
      <w:r w:rsidR="003C13A8">
        <w:rPr>
          <w:rFonts w:cs="Arial"/>
          <w:szCs w:val="24"/>
        </w:rPr>
        <w:t xml:space="preserve"> and key-user </w:t>
      </w:r>
      <w:r w:rsidRPr="00D70A7D">
        <w:rPr>
          <w:rFonts w:cs="Arial"/>
          <w:szCs w:val="24"/>
        </w:rPr>
        <w:t xml:space="preserve">training beyond that identified in the previous “In Scope” list </w:t>
      </w:r>
    </w:p>
    <w:p w14:paraId="45826044" w14:textId="77777777" w:rsidR="002B2BEC" w:rsidRPr="003F2315" w:rsidRDefault="002B2BEC" w:rsidP="002B2BEC">
      <w:pPr>
        <w:rPr>
          <w:rFonts w:asciiTheme="minorHAnsi" w:hAnsiTheme="minorHAnsi"/>
          <w:sz w:val="24"/>
        </w:rPr>
      </w:pPr>
    </w:p>
    <w:p w14:paraId="271255FF" w14:textId="77777777" w:rsidR="006017EE" w:rsidRPr="003F2315" w:rsidRDefault="006017EE" w:rsidP="006017EE">
      <w:pPr>
        <w:rPr>
          <w:rStyle w:val="EstiloCuerpo"/>
        </w:rPr>
      </w:pPr>
    </w:p>
    <w:p w14:paraId="2FBF0330" w14:textId="7522E928" w:rsidR="00295C7A" w:rsidRPr="003C224A" w:rsidRDefault="005B7F8F" w:rsidP="000F1278">
      <w:pPr>
        <w:pStyle w:val="EstiloTtulo1Cuerpo"/>
        <w:ind w:left="431" w:hanging="431"/>
      </w:pPr>
      <w:bookmarkStart w:id="41" w:name="_Toc196647828"/>
      <w:bookmarkStart w:id="42" w:name="_Toc390884300"/>
      <w:r>
        <w:lastRenderedPageBreak/>
        <w:t xml:space="preserve">Microsoft </w:t>
      </w:r>
      <w:r w:rsidR="00FB7502" w:rsidRPr="003C224A">
        <w:t xml:space="preserve">Dynamics CRM </w:t>
      </w:r>
      <w:r w:rsidR="00295C7A" w:rsidRPr="003C224A">
        <w:t>General System</w:t>
      </w:r>
      <w:r w:rsidR="0034438F">
        <w:t>-</w:t>
      </w:r>
      <w:r w:rsidR="00295C7A" w:rsidRPr="003C224A">
        <w:t>Wide Requirements</w:t>
      </w:r>
      <w:bookmarkEnd w:id="41"/>
      <w:bookmarkEnd w:id="42"/>
    </w:p>
    <w:p w14:paraId="4DEA0B7F" w14:textId="77777777" w:rsidR="00295C7A" w:rsidRDefault="00295C7A" w:rsidP="00295C7A">
      <w:pPr>
        <w:pStyle w:val="Heading2"/>
        <w:numPr>
          <w:ilvl w:val="1"/>
          <w:numId w:val="1"/>
        </w:numPr>
        <w:rPr>
          <w:rFonts w:asciiTheme="minorHAnsi" w:hAnsiTheme="minorHAnsi"/>
        </w:rPr>
      </w:pPr>
      <w:bookmarkStart w:id="43" w:name="_Toc285710260"/>
      <w:bookmarkStart w:id="44" w:name="_Toc285710261"/>
      <w:bookmarkStart w:id="45" w:name="_Toc285710262"/>
      <w:bookmarkStart w:id="46" w:name="_Toc285710263"/>
      <w:bookmarkStart w:id="47" w:name="_Toc285710264"/>
      <w:bookmarkStart w:id="48" w:name="_Toc389575548"/>
      <w:bookmarkStart w:id="49" w:name="_Toc389575729"/>
      <w:bookmarkStart w:id="50" w:name="_Toc390884301"/>
      <w:bookmarkEnd w:id="43"/>
      <w:bookmarkEnd w:id="44"/>
      <w:bookmarkEnd w:id="45"/>
      <w:bookmarkEnd w:id="46"/>
      <w:bookmarkEnd w:id="47"/>
      <w:r w:rsidRPr="003C224A">
        <w:rPr>
          <w:rFonts w:asciiTheme="minorHAnsi" w:hAnsiTheme="minorHAnsi"/>
        </w:rPr>
        <w:t>Performance</w:t>
      </w:r>
      <w:bookmarkEnd w:id="48"/>
      <w:bookmarkEnd w:id="49"/>
      <w:bookmarkEnd w:id="50"/>
    </w:p>
    <w:p w14:paraId="26C7F6C8" w14:textId="77777777" w:rsidR="007E1B06" w:rsidRDefault="002227C7" w:rsidP="0035760F">
      <w:pPr>
        <w:rPr>
          <w:rFonts w:asciiTheme="minorHAnsi" w:hAnsiTheme="minorHAnsi" w:cstheme="minorHAnsi"/>
          <w:sz w:val="24"/>
        </w:rPr>
      </w:pPr>
      <w:r w:rsidRPr="0035760F">
        <w:rPr>
          <w:rFonts w:asciiTheme="minorHAnsi" w:hAnsiTheme="minorHAnsi" w:cstheme="minorHAnsi"/>
          <w:b/>
          <w:sz w:val="24"/>
        </w:rPr>
        <w:t>Requirement Statement:</w:t>
      </w:r>
      <w:r w:rsidRPr="002227C7">
        <w:rPr>
          <w:rFonts w:asciiTheme="minorHAnsi" w:hAnsiTheme="minorHAnsi" w:cstheme="minorHAnsi"/>
          <w:sz w:val="24"/>
        </w:rPr>
        <w:t xml:space="preserve"> The CRM Solution should provide acceptable end</w:t>
      </w:r>
      <w:r w:rsidR="0034438F">
        <w:rPr>
          <w:rFonts w:asciiTheme="minorHAnsi" w:hAnsiTheme="minorHAnsi" w:cstheme="minorHAnsi"/>
          <w:sz w:val="24"/>
        </w:rPr>
        <w:t>-</w:t>
      </w:r>
      <w:r w:rsidRPr="002227C7">
        <w:rPr>
          <w:rFonts w:asciiTheme="minorHAnsi" w:hAnsiTheme="minorHAnsi" w:cstheme="minorHAnsi"/>
          <w:sz w:val="24"/>
        </w:rPr>
        <w:t>user and server</w:t>
      </w:r>
      <w:r w:rsidR="0034438F">
        <w:rPr>
          <w:rFonts w:asciiTheme="minorHAnsi" w:hAnsiTheme="minorHAnsi" w:cstheme="minorHAnsi"/>
          <w:sz w:val="24"/>
        </w:rPr>
        <w:t>-</w:t>
      </w:r>
      <w:r w:rsidRPr="002227C7">
        <w:rPr>
          <w:rFonts w:asciiTheme="minorHAnsi" w:hAnsiTheme="minorHAnsi" w:cstheme="minorHAnsi"/>
          <w:sz w:val="24"/>
        </w:rPr>
        <w:t>side performance. Lack of performance could impede solution adoption.</w:t>
      </w:r>
    </w:p>
    <w:p w14:paraId="605322DB" w14:textId="061A5E1F" w:rsidR="007E1B06" w:rsidRPr="0035760F" w:rsidRDefault="002227C7" w:rsidP="0035760F">
      <w:pPr>
        <w:rPr>
          <w:rFonts w:asciiTheme="minorHAnsi" w:hAnsiTheme="minorHAnsi" w:cstheme="minorHAnsi"/>
          <w:sz w:val="24"/>
        </w:rPr>
      </w:pPr>
      <w:r w:rsidRPr="0035760F">
        <w:rPr>
          <w:rFonts w:asciiTheme="minorHAnsi" w:hAnsiTheme="minorHAnsi" w:cstheme="minorHAnsi"/>
          <w:b/>
          <w:sz w:val="24"/>
        </w:rPr>
        <w:t>Explanation:</w:t>
      </w:r>
      <w:r w:rsidRPr="002227C7">
        <w:rPr>
          <w:rFonts w:asciiTheme="minorHAnsi" w:hAnsiTheme="minorHAnsi" w:cstheme="minorHAnsi"/>
          <w:sz w:val="24"/>
        </w:rPr>
        <w:t xml:space="preserve"> The Microsoft Dynamics CRM application utilizes the latest in </w:t>
      </w:r>
      <w:r w:rsidR="0034438F">
        <w:rPr>
          <w:rFonts w:asciiTheme="minorHAnsi" w:hAnsiTheme="minorHAnsi" w:cstheme="minorHAnsi"/>
          <w:sz w:val="24"/>
        </w:rPr>
        <w:t>W</w:t>
      </w:r>
      <w:r w:rsidRPr="002227C7">
        <w:rPr>
          <w:rFonts w:asciiTheme="minorHAnsi" w:hAnsiTheme="minorHAnsi" w:cstheme="minorHAnsi"/>
          <w:sz w:val="24"/>
        </w:rPr>
        <w:t>eb and server technologies</w:t>
      </w:r>
      <w:r w:rsidR="007639D4">
        <w:rPr>
          <w:rFonts w:asciiTheme="minorHAnsi" w:hAnsiTheme="minorHAnsi" w:cstheme="minorHAnsi"/>
          <w:sz w:val="24"/>
        </w:rPr>
        <w:t>.</w:t>
      </w:r>
    </w:p>
    <w:p w14:paraId="3DCBC218" w14:textId="77777777" w:rsidR="00726DB5" w:rsidRPr="003C224A" w:rsidRDefault="00726DB5" w:rsidP="00726DB5">
      <w:pPr>
        <w:pStyle w:val="Heading2"/>
        <w:numPr>
          <w:ilvl w:val="1"/>
          <w:numId w:val="1"/>
        </w:numPr>
        <w:rPr>
          <w:rFonts w:asciiTheme="minorHAnsi" w:hAnsiTheme="minorHAnsi"/>
        </w:rPr>
      </w:pPr>
      <w:bookmarkStart w:id="51" w:name="_Toc389575549"/>
      <w:bookmarkStart w:id="52" w:name="_Toc389575730"/>
      <w:bookmarkStart w:id="53" w:name="_Toc390884302"/>
      <w:r w:rsidRPr="003C224A">
        <w:rPr>
          <w:rFonts w:asciiTheme="minorHAnsi" w:hAnsiTheme="minorHAnsi"/>
        </w:rPr>
        <w:t>Upgradability and Customizations</w:t>
      </w:r>
      <w:bookmarkEnd w:id="51"/>
      <w:bookmarkEnd w:id="52"/>
      <w:bookmarkEnd w:id="53"/>
    </w:p>
    <w:p w14:paraId="4CE1F77F" w14:textId="77777777" w:rsidR="007E1B06" w:rsidRDefault="004225EE" w:rsidP="0035760F">
      <w:pPr>
        <w:rPr>
          <w:rStyle w:val="EstiloCuerpo"/>
        </w:rPr>
      </w:pPr>
      <w:r w:rsidRPr="003F2315">
        <w:rPr>
          <w:rStyle w:val="EstiloCuerpoNegrita"/>
        </w:rPr>
        <w:t>Requirement Statement:</w:t>
      </w:r>
      <w:r w:rsidRPr="003F2315">
        <w:rPr>
          <w:rStyle w:val="EstiloCuerpo"/>
        </w:rPr>
        <w:t xml:space="preserve"> The solution must conform to Microsoft </w:t>
      </w:r>
      <w:r w:rsidR="0034438F">
        <w:rPr>
          <w:rStyle w:val="EstiloCuerpo"/>
        </w:rPr>
        <w:t xml:space="preserve">Dynamics </w:t>
      </w:r>
      <w:r w:rsidRPr="003F2315">
        <w:rPr>
          <w:rStyle w:val="EstiloCuerpo"/>
        </w:rPr>
        <w:t>CRM best practices to help ensure version upgrades are compliant</w:t>
      </w:r>
      <w:r w:rsidR="0034438F">
        <w:rPr>
          <w:rStyle w:val="EstiloCuerpo"/>
        </w:rPr>
        <w:t>.</w:t>
      </w:r>
    </w:p>
    <w:p w14:paraId="13E0A8BE" w14:textId="3C9970F4" w:rsidR="008D0F87" w:rsidRPr="003F2315" w:rsidRDefault="004225EE" w:rsidP="008D0F87">
      <w:pPr>
        <w:rPr>
          <w:rStyle w:val="EstiloCuerpo"/>
        </w:rPr>
      </w:pPr>
      <w:r w:rsidRPr="003F2315">
        <w:rPr>
          <w:rStyle w:val="EstiloCuerpoNegrita"/>
        </w:rPr>
        <w:t>Explanation:</w:t>
      </w:r>
      <w:r w:rsidRPr="003F2315">
        <w:rPr>
          <w:rStyle w:val="EstiloCuerpo"/>
        </w:rPr>
        <w:t xml:space="preserve"> The </w:t>
      </w:r>
      <w:r w:rsidR="005B7F8F" w:rsidRPr="005B7F8F">
        <w:rPr>
          <w:rFonts w:asciiTheme="minorHAnsi" w:hAnsiTheme="minorHAnsi" w:cs="Arial"/>
          <w:sz w:val="24"/>
        </w:rPr>
        <w:t xml:space="preserve">Microsoft </w:t>
      </w:r>
      <w:r w:rsidRPr="003F2315">
        <w:rPr>
          <w:rStyle w:val="EstiloCuerpo"/>
        </w:rPr>
        <w:t xml:space="preserve">Dynamics </w:t>
      </w:r>
      <w:r w:rsidR="003F149B">
        <w:rPr>
          <w:rStyle w:val="EstiloCuerpo"/>
        </w:rPr>
        <w:t xml:space="preserve">CRM </w:t>
      </w:r>
      <w:r w:rsidRPr="003F2315">
        <w:rPr>
          <w:rStyle w:val="EstiloCuerpo"/>
        </w:rPr>
        <w:t>application is an incredibly flexible and open system.  Customizations/</w:t>
      </w:r>
      <w:r w:rsidR="0047392B">
        <w:rPr>
          <w:rStyle w:val="EstiloCuerpo"/>
        </w:rPr>
        <w:t>Personalization</w:t>
      </w:r>
      <w:r w:rsidRPr="003F2315">
        <w:rPr>
          <w:rStyle w:val="EstiloCuerpo"/>
        </w:rPr>
        <w:t xml:space="preserve"> fall into the following categories.</w:t>
      </w:r>
    </w:p>
    <w:p w14:paraId="2CB64031" w14:textId="77777777" w:rsidR="00726DB5" w:rsidRPr="003F2315" w:rsidRDefault="00726DB5" w:rsidP="00726DB5">
      <w:pPr>
        <w:rPr>
          <w:rStyle w:val="EstiloCuerpo"/>
        </w:rPr>
      </w:pPr>
    </w:p>
    <w:tbl>
      <w:tblPr>
        <w:tblW w:w="9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433"/>
        <w:gridCol w:w="3304"/>
      </w:tblGrid>
      <w:tr w:rsidR="00726DB5" w:rsidRPr="003C224A" w14:paraId="4A37E8C3" w14:textId="77777777" w:rsidTr="003F2315">
        <w:tc>
          <w:tcPr>
            <w:tcW w:w="3227" w:type="dxa"/>
            <w:shd w:val="solid" w:color="auto" w:fill="auto"/>
            <w:vAlign w:val="center"/>
          </w:tcPr>
          <w:p w14:paraId="66C94FFF" w14:textId="77777777" w:rsidR="00726DB5" w:rsidRPr="003F2315" w:rsidRDefault="00726DB5" w:rsidP="00726DB5">
            <w:pPr>
              <w:rPr>
                <w:rStyle w:val="EstiloCuerpo"/>
              </w:rPr>
            </w:pPr>
            <w:r w:rsidRPr="003F2315">
              <w:rPr>
                <w:rStyle w:val="EstiloCuerpo"/>
              </w:rPr>
              <w:t>Customization/Personalization</w:t>
            </w:r>
          </w:p>
        </w:tc>
        <w:tc>
          <w:tcPr>
            <w:tcW w:w="3433" w:type="dxa"/>
            <w:shd w:val="solid" w:color="auto" w:fill="auto"/>
            <w:vAlign w:val="center"/>
          </w:tcPr>
          <w:p w14:paraId="540ECC51" w14:textId="77777777" w:rsidR="00726DB5" w:rsidRPr="003F2315" w:rsidRDefault="00726DB5" w:rsidP="00726DB5">
            <w:pPr>
              <w:rPr>
                <w:rStyle w:val="EstiloCuerpo"/>
              </w:rPr>
            </w:pPr>
            <w:r w:rsidRPr="003F2315">
              <w:rPr>
                <w:rStyle w:val="EstiloCuerpo"/>
              </w:rPr>
              <w:t>Description</w:t>
            </w:r>
          </w:p>
        </w:tc>
        <w:tc>
          <w:tcPr>
            <w:tcW w:w="3304" w:type="dxa"/>
            <w:shd w:val="solid" w:color="auto" w:fill="auto"/>
            <w:vAlign w:val="center"/>
          </w:tcPr>
          <w:p w14:paraId="56C121BB" w14:textId="77777777" w:rsidR="00726DB5" w:rsidRPr="003F2315" w:rsidRDefault="00726DB5" w:rsidP="00726DB5">
            <w:pPr>
              <w:rPr>
                <w:rStyle w:val="EstiloCuerpo"/>
              </w:rPr>
            </w:pPr>
            <w:r w:rsidRPr="003F2315">
              <w:rPr>
                <w:rStyle w:val="EstiloCuerpo"/>
              </w:rPr>
              <w:t>Upgradeability/Supportability</w:t>
            </w:r>
          </w:p>
        </w:tc>
      </w:tr>
      <w:tr w:rsidR="00726DB5" w:rsidRPr="003C224A" w14:paraId="2DB29157" w14:textId="77777777" w:rsidTr="003F2315">
        <w:tc>
          <w:tcPr>
            <w:tcW w:w="3227" w:type="dxa"/>
            <w:vAlign w:val="center"/>
          </w:tcPr>
          <w:p w14:paraId="5DE954E8" w14:textId="77777777" w:rsidR="00726DB5" w:rsidRPr="003F2315" w:rsidRDefault="00726DB5" w:rsidP="00726DB5">
            <w:pPr>
              <w:rPr>
                <w:rStyle w:val="EstiloCuerpo"/>
              </w:rPr>
            </w:pPr>
            <w:r w:rsidRPr="003F2315">
              <w:rPr>
                <w:rStyle w:val="EstiloCuerpo"/>
              </w:rPr>
              <w:t>Entity customization and creation</w:t>
            </w:r>
          </w:p>
          <w:p w14:paraId="5B6B40D7" w14:textId="77777777" w:rsidR="00726DB5" w:rsidRPr="003C224A" w:rsidRDefault="00726DB5" w:rsidP="00726DB5">
            <w:pPr>
              <w:rPr>
                <w:rFonts w:asciiTheme="minorHAnsi" w:hAnsiTheme="minorHAnsi"/>
              </w:rPr>
            </w:pPr>
          </w:p>
        </w:tc>
        <w:tc>
          <w:tcPr>
            <w:tcW w:w="3433" w:type="dxa"/>
            <w:vAlign w:val="center"/>
          </w:tcPr>
          <w:p w14:paraId="3CA35BE9" w14:textId="77777777" w:rsidR="00726DB5" w:rsidRPr="003F2315" w:rsidRDefault="00726DB5" w:rsidP="00726DB5">
            <w:pPr>
              <w:rPr>
                <w:rStyle w:val="EstiloCuerpo"/>
              </w:rPr>
            </w:pPr>
            <w:r w:rsidRPr="003F2315">
              <w:rPr>
                <w:rStyle w:val="EstiloCuerpo"/>
              </w:rPr>
              <w:t>The personalization of entities such as adding new fields and views</w:t>
            </w:r>
            <w:r w:rsidR="0034438F">
              <w:rPr>
                <w:rStyle w:val="EstiloCuerpo"/>
              </w:rPr>
              <w:t>.</w:t>
            </w:r>
          </w:p>
        </w:tc>
        <w:tc>
          <w:tcPr>
            <w:tcW w:w="3304" w:type="dxa"/>
            <w:vAlign w:val="center"/>
          </w:tcPr>
          <w:p w14:paraId="6209D162" w14:textId="77777777" w:rsidR="00726DB5" w:rsidRPr="003F2315" w:rsidRDefault="00726DB5" w:rsidP="00726DB5">
            <w:pPr>
              <w:rPr>
                <w:rStyle w:val="EstiloCuerpo"/>
              </w:rPr>
            </w:pPr>
            <w:r w:rsidRPr="003F2315">
              <w:rPr>
                <w:rStyle w:val="EstiloCuerpo"/>
              </w:rPr>
              <w:t>Supported</w:t>
            </w:r>
          </w:p>
        </w:tc>
      </w:tr>
      <w:tr w:rsidR="00726DB5" w:rsidRPr="003C224A" w14:paraId="26DC7D6C" w14:textId="77777777" w:rsidTr="003F2315">
        <w:tc>
          <w:tcPr>
            <w:tcW w:w="3227" w:type="dxa"/>
            <w:vAlign w:val="center"/>
          </w:tcPr>
          <w:p w14:paraId="367E904C" w14:textId="77777777" w:rsidR="00726DB5" w:rsidRPr="003F2315" w:rsidRDefault="00726DB5" w:rsidP="00726DB5">
            <w:pPr>
              <w:rPr>
                <w:rStyle w:val="EstiloCuerpo"/>
              </w:rPr>
            </w:pPr>
            <w:r w:rsidRPr="003F2315">
              <w:rPr>
                <w:rStyle w:val="EstiloCuerpo"/>
              </w:rPr>
              <w:t>Custom Reports</w:t>
            </w:r>
          </w:p>
        </w:tc>
        <w:tc>
          <w:tcPr>
            <w:tcW w:w="3433" w:type="dxa"/>
            <w:vAlign w:val="center"/>
          </w:tcPr>
          <w:p w14:paraId="30727759" w14:textId="77777777" w:rsidR="00726DB5" w:rsidRPr="003F2315" w:rsidRDefault="00726DB5" w:rsidP="00726DB5">
            <w:pPr>
              <w:rPr>
                <w:rStyle w:val="EstiloCuerpo"/>
              </w:rPr>
            </w:pPr>
            <w:r w:rsidRPr="003F2315">
              <w:rPr>
                <w:rStyle w:val="EstiloCuerpo"/>
              </w:rPr>
              <w:t>The use of SQL Server Reporting Services to modify the default reports or create new reports</w:t>
            </w:r>
            <w:r w:rsidR="0034438F">
              <w:rPr>
                <w:rStyle w:val="EstiloCuerpo"/>
              </w:rPr>
              <w:t>.</w:t>
            </w:r>
            <w:r w:rsidRPr="003F2315">
              <w:rPr>
                <w:rStyle w:val="EstiloCuerpo"/>
              </w:rPr>
              <w:t xml:space="preserve"> </w:t>
            </w:r>
          </w:p>
        </w:tc>
        <w:tc>
          <w:tcPr>
            <w:tcW w:w="3304" w:type="dxa"/>
            <w:vAlign w:val="center"/>
          </w:tcPr>
          <w:p w14:paraId="32594C9A" w14:textId="77777777" w:rsidR="00726DB5" w:rsidRPr="003F2315" w:rsidRDefault="00726DB5" w:rsidP="00726DB5">
            <w:pPr>
              <w:rPr>
                <w:rStyle w:val="EstiloCuerpo"/>
              </w:rPr>
            </w:pPr>
            <w:r w:rsidRPr="003F2315">
              <w:rPr>
                <w:rStyle w:val="EstiloCuerpo"/>
              </w:rPr>
              <w:t>Supported</w:t>
            </w:r>
          </w:p>
        </w:tc>
      </w:tr>
      <w:tr w:rsidR="00726DB5" w:rsidRPr="003C224A" w14:paraId="45C5DAE9" w14:textId="77777777" w:rsidTr="003F2315">
        <w:tc>
          <w:tcPr>
            <w:tcW w:w="3227" w:type="dxa"/>
            <w:vAlign w:val="center"/>
          </w:tcPr>
          <w:p w14:paraId="73C46B07" w14:textId="77777777" w:rsidR="00726DB5" w:rsidRPr="003F2315" w:rsidRDefault="00726DB5" w:rsidP="00726DB5">
            <w:pPr>
              <w:rPr>
                <w:rStyle w:val="EstiloCuerpo"/>
              </w:rPr>
            </w:pPr>
            <w:r w:rsidRPr="003F2315">
              <w:rPr>
                <w:rStyle w:val="EstiloCuerpo"/>
              </w:rPr>
              <w:t>Client-side customizations</w:t>
            </w:r>
          </w:p>
        </w:tc>
        <w:tc>
          <w:tcPr>
            <w:tcW w:w="3433" w:type="dxa"/>
            <w:vAlign w:val="center"/>
          </w:tcPr>
          <w:p w14:paraId="514AE0BB" w14:textId="77777777" w:rsidR="00726DB5" w:rsidRPr="003F2315" w:rsidRDefault="00726DB5" w:rsidP="00726DB5">
            <w:pPr>
              <w:rPr>
                <w:rStyle w:val="EstiloCuerpo"/>
              </w:rPr>
            </w:pPr>
            <w:r w:rsidRPr="003F2315">
              <w:rPr>
                <w:rStyle w:val="EstiloCuerpo"/>
              </w:rPr>
              <w:t>The use of jscript on the entity forms to invoke business</w:t>
            </w:r>
            <w:r w:rsidR="0034438F">
              <w:rPr>
                <w:rStyle w:val="EstiloCuerpo"/>
              </w:rPr>
              <w:t>-</w:t>
            </w:r>
            <w:r w:rsidRPr="003F2315">
              <w:rPr>
                <w:rStyle w:val="EstiloCuerpo"/>
              </w:rPr>
              <w:t>logic behavior</w:t>
            </w:r>
            <w:r w:rsidR="0034438F">
              <w:rPr>
                <w:rStyle w:val="EstiloCuerpo"/>
              </w:rPr>
              <w:t>.</w:t>
            </w:r>
          </w:p>
        </w:tc>
        <w:tc>
          <w:tcPr>
            <w:tcW w:w="3304" w:type="dxa"/>
            <w:vAlign w:val="center"/>
          </w:tcPr>
          <w:p w14:paraId="409C4312" w14:textId="77777777" w:rsidR="00726DB5" w:rsidRPr="003F2315" w:rsidRDefault="00726DB5" w:rsidP="00726DB5">
            <w:pPr>
              <w:rPr>
                <w:rStyle w:val="EstiloCuerpo"/>
              </w:rPr>
            </w:pPr>
            <w:r w:rsidRPr="003F2315">
              <w:rPr>
                <w:rStyle w:val="EstiloCuerpo"/>
              </w:rPr>
              <w:t>Supported</w:t>
            </w:r>
          </w:p>
        </w:tc>
      </w:tr>
      <w:tr w:rsidR="00726DB5" w:rsidRPr="003C224A" w14:paraId="7CFFE730" w14:textId="77777777" w:rsidTr="003F2315">
        <w:tc>
          <w:tcPr>
            <w:tcW w:w="3227" w:type="dxa"/>
            <w:vAlign w:val="center"/>
          </w:tcPr>
          <w:p w14:paraId="526C0086" w14:textId="77777777" w:rsidR="00726DB5" w:rsidRPr="003F2315" w:rsidRDefault="00726DB5" w:rsidP="00726DB5">
            <w:pPr>
              <w:rPr>
                <w:rStyle w:val="EstiloCuerpo"/>
              </w:rPr>
            </w:pPr>
            <w:r w:rsidRPr="003F2315">
              <w:rPr>
                <w:rStyle w:val="EstiloCuerpo"/>
              </w:rPr>
              <w:t>Server-side integration</w:t>
            </w:r>
          </w:p>
        </w:tc>
        <w:tc>
          <w:tcPr>
            <w:tcW w:w="3433" w:type="dxa"/>
            <w:vAlign w:val="center"/>
          </w:tcPr>
          <w:p w14:paraId="145CF364" w14:textId="77777777" w:rsidR="00726DB5" w:rsidRPr="003F2315" w:rsidRDefault="00726DB5" w:rsidP="00726DB5">
            <w:pPr>
              <w:rPr>
                <w:rStyle w:val="EstiloCuerpo"/>
              </w:rPr>
            </w:pPr>
            <w:r w:rsidRPr="003F2315">
              <w:rPr>
                <w:rStyle w:val="EstiloCuerpo"/>
              </w:rPr>
              <w:t xml:space="preserve">The use of the </w:t>
            </w:r>
            <w:r w:rsidR="0034438F">
              <w:rPr>
                <w:rStyle w:val="EstiloCuerpo"/>
              </w:rPr>
              <w:t xml:space="preserve">Dynamics </w:t>
            </w:r>
            <w:r w:rsidRPr="003F2315">
              <w:rPr>
                <w:rStyle w:val="EstiloCuerpo"/>
              </w:rPr>
              <w:t>CRM SDK to build server-side logic</w:t>
            </w:r>
            <w:r w:rsidR="0034438F">
              <w:rPr>
                <w:rStyle w:val="EstiloCuerpo"/>
              </w:rPr>
              <w:t>.</w:t>
            </w:r>
          </w:p>
        </w:tc>
        <w:tc>
          <w:tcPr>
            <w:tcW w:w="3304" w:type="dxa"/>
            <w:vAlign w:val="center"/>
          </w:tcPr>
          <w:p w14:paraId="4CF20D95" w14:textId="77777777" w:rsidR="00726DB5" w:rsidRPr="003F2315" w:rsidRDefault="00726DB5" w:rsidP="00726DB5">
            <w:pPr>
              <w:rPr>
                <w:rStyle w:val="EstiloCuerpo"/>
              </w:rPr>
            </w:pPr>
            <w:r w:rsidRPr="003F2315">
              <w:rPr>
                <w:rStyle w:val="EstiloCuerpo"/>
              </w:rPr>
              <w:t>Supported</w:t>
            </w:r>
          </w:p>
        </w:tc>
      </w:tr>
      <w:tr w:rsidR="00726DB5" w:rsidRPr="003C224A" w14:paraId="4056A58D" w14:textId="77777777" w:rsidTr="003F2315">
        <w:tc>
          <w:tcPr>
            <w:tcW w:w="3227" w:type="dxa"/>
            <w:vAlign w:val="center"/>
          </w:tcPr>
          <w:p w14:paraId="00552962" w14:textId="77777777" w:rsidR="00726DB5" w:rsidRPr="003F2315" w:rsidRDefault="003D234C" w:rsidP="00726DB5">
            <w:pPr>
              <w:rPr>
                <w:rStyle w:val="EstiloCuerpo"/>
              </w:rPr>
            </w:pPr>
            <w:r w:rsidRPr="003F2315">
              <w:rPr>
                <w:rStyle w:val="EstiloCuerpo"/>
              </w:rPr>
              <w:t>Plug-Ins</w:t>
            </w:r>
          </w:p>
        </w:tc>
        <w:tc>
          <w:tcPr>
            <w:tcW w:w="3433" w:type="dxa"/>
            <w:vAlign w:val="center"/>
          </w:tcPr>
          <w:p w14:paraId="5E213B57" w14:textId="77777777" w:rsidR="00726DB5" w:rsidRPr="003F2315" w:rsidRDefault="00726DB5" w:rsidP="003D234C">
            <w:pPr>
              <w:rPr>
                <w:rStyle w:val="EstiloCuerpo"/>
              </w:rPr>
            </w:pPr>
            <w:r w:rsidRPr="003F2315">
              <w:rPr>
                <w:rStyle w:val="EstiloCuerpo"/>
              </w:rPr>
              <w:t xml:space="preserve">Pre and Post callouts allow for the creation of custom business logic with </w:t>
            </w:r>
            <w:r w:rsidR="0034438F">
              <w:rPr>
                <w:rStyle w:val="EstiloCuerpo"/>
              </w:rPr>
              <w:t xml:space="preserve">Microsoft </w:t>
            </w:r>
            <w:r w:rsidRPr="003F2315">
              <w:rPr>
                <w:rStyle w:val="EstiloCuerpo"/>
              </w:rPr>
              <w:t xml:space="preserve">.NET assemblies that can link directly to the application logic. </w:t>
            </w:r>
          </w:p>
        </w:tc>
        <w:tc>
          <w:tcPr>
            <w:tcW w:w="3304" w:type="dxa"/>
            <w:vAlign w:val="center"/>
          </w:tcPr>
          <w:p w14:paraId="3BEE4EED" w14:textId="77777777" w:rsidR="00726DB5" w:rsidRPr="003F2315" w:rsidRDefault="00726DB5" w:rsidP="00726DB5">
            <w:pPr>
              <w:rPr>
                <w:rStyle w:val="EstiloCuerpo"/>
              </w:rPr>
            </w:pPr>
            <w:r w:rsidRPr="003F2315">
              <w:rPr>
                <w:rStyle w:val="EstiloCuerpo"/>
              </w:rPr>
              <w:t>Supported</w:t>
            </w:r>
          </w:p>
        </w:tc>
      </w:tr>
      <w:tr w:rsidR="00726DB5" w:rsidRPr="003C224A" w14:paraId="06E13ECB" w14:textId="77777777" w:rsidTr="003F2315">
        <w:tc>
          <w:tcPr>
            <w:tcW w:w="3227" w:type="dxa"/>
            <w:vAlign w:val="center"/>
          </w:tcPr>
          <w:p w14:paraId="5719E8B0" w14:textId="77777777" w:rsidR="00726DB5" w:rsidRPr="003F2315" w:rsidRDefault="00726DB5" w:rsidP="0034438F">
            <w:pPr>
              <w:rPr>
                <w:rStyle w:val="EstiloCuerpo"/>
              </w:rPr>
            </w:pPr>
            <w:r w:rsidRPr="003F2315">
              <w:rPr>
                <w:rStyle w:val="EstiloCuerpo"/>
              </w:rPr>
              <w:t>Site map and ISV</w:t>
            </w:r>
            <w:r w:rsidR="0034438F">
              <w:rPr>
                <w:rStyle w:val="EstiloCuerpo"/>
              </w:rPr>
              <w:t xml:space="preserve"> </w:t>
            </w:r>
            <w:r w:rsidRPr="003F2315">
              <w:rPr>
                <w:rStyle w:val="EstiloCuerpo"/>
              </w:rPr>
              <w:t>config</w:t>
            </w:r>
            <w:r w:rsidR="0034438F">
              <w:rPr>
                <w:rStyle w:val="EstiloCuerpo"/>
              </w:rPr>
              <w:t>uration</w:t>
            </w:r>
          </w:p>
        </w:tc>
        <w:tc>
          <w:tcPr>
            <w:tcW w:w="3433" w:type="dxa"/>
            <w:vAlign w:val="center"/>
          </w:tcPr>
          <w:p w14:paraId="1800994F" w14:textId="77777777" w:rsidR="00726DB5" w:rsidRPr="003F2315" w:rsidRDefault="00726DB5" w:rsidP="00726DB5">
            <w:pPr>
              <w:rPr>
                <w:rStyle w:val="EstiloCuerpo"/>
              </w:rPr>
            </w:pPr>
            <w:r w:rsidRPr="003F2315">
              <w:rPr>
                <w:rStyle w:val="EstiloCuerpo"/>
              </w:rPr>
              <w:t>The user interface and application can be modified by modifying these t</w:t>
            </w:r>
            <w:r w:rsidR="0034438F">
              <w:rPr>
                <w:rStyle w:val="EstiloCuerpo"/>
              </w:rPr>
              <w:t>w</w:t>
            </w:r>
            <w:r w:rsidRPr="003F2315">
              <w:rPr>
                <w:rStyle w:val="EstiloCuerpo"/>
              </w:rPr>
              <w:t>o files.</w:t>
            </w:r>
          </w:p>
        </w:tc>
        <w:tc>
          <w:tcPr>
            <w:tcW w:w="3304" w:type="dxa"/>
            <w:vAlign w:val="center"/>
          </w:tcPr>
          <w:p w14:paraId="6A06185B" w14:textId="77777777" w:rsidR="00726DB5" w:rsidRPr="003F2315" w:rsidRDefault="00726DB5" w:rsidP="00726DB5">
            <w:pPr>
              <w:rPr>
                <w:rStyle w:val="EstiloCuerpo"/>
              </w:rPr>
            </w:pPr>
            <w:r w:rsidRPr="003F2315">
              <w:rPr>
                <w:rStyle w:val="EstiloCuerpo"/>
              </w:rPr>
              <w:t>Supported</w:t>
            </w:r>
          </w:p>
        </w:tc>
      </w:tr>
      <w:tr w:rsidR="00726DB5" w:rsidRPr="003C224A" w14:paraId="6528152D" w14:textId="77777777" w:rsidTr="003F2315">
        <w:tc>
          <w:tcPr>
            <w:tcW w:w="3227" w:type="dxa"/>
            <w:vAlign w:val="center"/>
          </w:tcPr>
          <w:p w14:paraId="0A329C29" w14:textId="77777777" w:rsidR="00726DB5" w:rsidRPr="003F2315" w:rsidRDefault="00726DB5" w:rsidP="00726DB5">
            <w:pPr>
              <w:rPr>
                <w:rStyle w:val="EstiloCuerpo"/>
              </w:rPr>
            </w:pPr>
            <w:r w:rsidRPr="003F2315">
              <w:rPr>
                <w:rStyle w:val="EstiloCuerpo"/>
              </w:rPr>
              <w:t>Application File changes</w:t>
            </w:r>
          </w:p>
        </w:tc>
        <w:tc>
          <w:tcPr>
            <w:tcW w:w="3433" w:type="dxa"/>
            <w:vAlign w:val="center"/>
          </w:tcPr>
          <w:p w14:paraId="529D7D07" w14:textId="141A026F" w:rsidR="00726DB5" w:rsidRPr="003F2315" w:rsidRDefault="00726DB5" w:rsidP="00BA355B">
            <w:pPr>
              <w:rPr>
                <w:rStyle w:val="EstiloCuerpo"/>
              </w:rPr>
            </w:pPr>
            <w:r w:rsidRPr="003F2315">
              <w:rPr>
                <w:rStyle w:val="EstiloCuerpo"/>
              </w:rPr>
              <w:t>Modifying any of the .aspx or .jsfiles.  Installing or adding files to the Microsoft CRM folders</w:t>
            </w:r>
            <w:r w:rsidR="0034438F">
              <w:rPr>
                <w:rStyle w:val="EstiloCuerpo"/>
              </w:rPr>
              <w:t>.</w:t>
            </w:r>
          </w:p>
        </w:tc>
        <w:tc>
          <w:tcPr>
            <w:tcW w:w="3304" w:type="dxa"/>
            <w:vAlign w:val="center"/>
          </w:tcPr>
          <w:p w14:paraId="7ED24EDB" w14:textId="77777777" w:rsidR="00726DB5" w:rsidRPr="003F2315" w:rsidRDefault="00726DB5" w:rsidP="00726DB5">
            <w:pPr>
              <w:rPr>
                <w:rStyle w:val="EstiloCuerpoRojo"/>
              </w:rPr>
            </w:pPr>
            <w:r w:rsidRPr="003F2315">
              <w:rPr>
                <w:rStyle w:val="EstiloCuerpoRojo"/>
              </w:rPr>
              <w:t>Unsupported</w:t>
            </w:r>
          </w:p>
        </w:tc>
      </w:tr>
      <w:tr w:rsidR="00726DB5" w:rsidRPr="003C224A" w14:paraId="1777E697" w14:textId="77777777" w:rsidTr="003F2315">
        <w:tc>
          <w:tcPr>
            <w:tcW w:w="3227" w:type="dxa"/>
            <w:vAlign w:val="center"/>
          </w:tcPr>
          <w:p w14:paraId="4DC155A9" w14:textId="77777777" w:rsidR="00726DB5" w:rsidRPr="003F2315" w:rsidRDefault="00726DB5" w:rsidP="00726DB5">
            <w:pPr>
              <w:rPr>
                <w:rStyle w:val="EstiloCuerpo"/>
              </w:rPr>
            </w:pPr>
            <w:r w:rsidRPr="003F2315">
              <w:rPr>
                <w:rStyle w:val="EstiloCuerpo"/>
              </w:rPr>
              <w:t>Modifying DLLs</w:t>
            </w:r>
          </w:p>
        </w:tc>
        <w:tc>
          <w:tcPr>
            <w:tcW w:w="3433" w:type="dxa"/>
            <w:vAlign w:val="center"/>
          </w:tcPr>
          <w:p w14:paraId="0D0006F8" w14:textId="77777777" w:rsidR="00726DB5" w:rsidRPr="003F2315" w:rsidRDefault="00726DB5" w:rsidP="0034438F">
            <w:pPr>
              <w:rPr>
                <w:rStyle w:val="EstiloCuerpo"/>
              </w:rPr>
            </w:pPr>
            <w:r w:rsidRPr="003F2315">
              <w:rPr>
                <w:rStyle w:val="EstiloCuerpo"/>
              </w:rPr>
              <w:t xml:space="preserve">Referencing of decompiling any of the </w:t>
            </w:r>
            <w:r w:rsidR="0034438F">
              <w:rPr>
                <w:rStyle w:val="EstiloCuerpo"/>
              </w:rPr>
              <w:t xml:space="preserve">Dynamics </w:t>
            </w:r>
            <w:r w:rsidR="007E1B06" w:rsidRPr="003F2315">
              <w:rPr>
                <w:rStyle w:val="EstiloCuerpo"/>
              </w:rPr>
              <w:t>CRM.</w:t>
            </w:r>
            <w:r w:rsidR="0034438F">
              <w:rPr>
                <w:rStyle w:val="EstiloCuerpo"/>
              </w:rPr>
              <w:t>DLL</w:t>
            </w:r>
            <w:r w:rsidRPr="003F2315">
              <w:rPr>
                <w:rStyle w:val="EstiloCuerpo"/>
              </w:rPr>
              <w:t xml:space="preserve"> files</w:t>
            </w:r>
            <w:r w:rsidR="0034438F">
              <w:rPr>
                <w:rStyle w:val="EstiloCuerpo"/>
              </w:rPr>
              <w:t>.</w:t>
            </w:r>
          </w:p>
        </w:tc>
        <w:tc>
          <w:tcPr>
            <w:tcW w:w="3304" w:type="dxa"/>
            <w:vAlign w:val="center"/>
          </w:tcPr>
          <w:p w14:paraId="55181203" w14:textId="77777777" w:rsidR="00726DB5" w:rsidRPr="003F2315" w:rsidRDefault="00726DB5" w:rsidP="00726DB5">
            <w:pPr>
              <w:rPr>
                <w:rStyle w:val="EstiloCuerpoRojo"/>
              </w:rPr>
            </w:pPr>
            <w:r w:rsidRPr="003F2315">
              <w:rPr>
                <w:rStyle w:val="EstiloCuerpoRojo"/>
              </w:rPr>
              <w:t>Unsupported</w:t>
            </w:r>
          </w:p>
        </w:tc>
      </w:tr>
    </w:tbl>
    <w:p w14:paraId="6DD5FF1A" w14:textId="77777777" w:rsidR="00726DB5" w:rsidRPr="003C224A" w:rsidRDefault="00AF1CA8" w:rsidP="00726DB5">
      <w:pPr>
        <w:pStyle w:val="Heading2"/>
        <w:numPr>
          <w:ilvl w:val="1"/>
          <w:numId w:val="1"/>
        </w:numPr>
        <w:rPr>
          <w:rFonts w:asciiTheme="minorHAnsi" w:hAnsiTheme="minorHAnsi"/>
        </w:rPr>
      </w:pPr>
      <w:bookmarkStart w:id="54" w:name="_Toc285710268"/>
      <w:bookmarkStart w:id="55" w:name="_Toc285710269"/>
      <w:bookmarkStart w:id="56" w:name="_Toc389575550"/>
      <w:bookmarkStart w:id="57" w:name="_Toc389575731"/>
      <w:bookmarkStart w:id="58" w:name="_Toc390884303"/>
      <w:bookmarkEnd w:id="54"/>
      <w:bookmarkEnd w:id="55"/>
      <w:r w:rsidRPr="003C224A">
        <w:rPr>
          <w:rFonts w:asciiTheme="minorHAnsi" w:hAnsiTheme="minorHAnsi"/>
        </w:rPr>
        <w:t xml:space="preserve">System Access and </w:t>
      </w:r>
      <w:r w:rsidR="00295C7A" w:rsidRPr="003C224A">
        <w:rPr>
          <w:rFonts w:asciiTheme="minorHAnsi" w:hAnsiTheme="minorHAnsi"/>
        </w:rPr>
        <w:t>Security</w:t>
      </w:r>
      <w:bookmarkEnd w:id="56"/>
      <w:bookmarkEnd w:id="57"/>
      <w:bookmarkEnd w:id="58"/>
    </w:p>
    <w:p w14:paraId="45A876E4" w14:textId="77777777" w:rsidR="007E1B06" w:rsidRPr="0035760F" w:rsidRDefault="002227C7" w:rsidP="0035760F">
      <w:pPr>
        <w:spacing w:before="60" w:after="60"/>
        <w:rPr>
          <w:rFonts w:asciiTheme="minorHAnsi" w:hAnsiTheme="minorHAnsi"/>
          <w:sz w:val="24"/>
        </w:rPr>
      </w:pPr>
      <w:r>
        <w:rPr>
          <w:rFonts w:asciiTheme="minorHAnsi" w:hAnsiTheme="minorHAnsi"/>
          <w:b/>
          <w:sz w:val="24"/>
        </w:rPr>
        <w:t>Requirement Statement:</w:t>
      </w:r>
      <w:r>
        <w:rPr>
          <w:rFonts w:asciiTheme="minorHAnsi" w:hAnsiTheme="minorHAnsi"/>
          <w:sz w:val="24"/>
        </w:rPr>
        <w:t xml:space="preserve"> The solution must utilize </w:t>
      </w:r>
      <w:r w:rsidR="0036573D">
        <w:rPr>
          <w:rFonts w:asciiTheme="minorHAnsi" w:hAnsiTheme="minorHAnsi"/>
          <w:sz w:val="24"/>
        </w:rPr>
        <w:t xml:space="preserve">a </w:t>
      </w:r>
      <w:r>
        <w:rPr>
          <w:rFonts w:asciiTheme="minorHAnsi" w:hAnsiTheme="minorHAnsi"/>
          <w:sz w:val="24"/>
        </w:rPr>
        <w:t xml:space="preserve">directory service similar to </w:t>
      </w:r>
      <w:r w:rsidR="0036573D">
        <w:rPr>
          <w:rFonts w:asciiTheme="minorHAnsi" w:hAnsiTheme="minorHAnsi"/>
          <w:sz w:val="24"/>
        </w:rPr>
        <w:t xml:space="preserve">Microsoft </w:t>
      </w:r>
      <w:r>
        <w:rPr>
          <w:rFonts w:asciiTheme="minorHAnsi" w:hAnsiTheme="minorHAnsi"/>
          <w:sz w:val="24"/>
        </w:rPr>
        <w:t>Active Directory.</w:t>
      </w:r>
    </w:p>
    <w:p w14:paraId="6AE5D8C6" w14:textId="285DAFAF" w:rsidR="007E1B06" w:rsidRPr="0035760F" w:rsidRDefault="002227C7" w:rsidP="0035760F">
      <w:pPr>
        <w:spacing w:before="60" w:after="60"/>
        <w:rPr>
          <w:rFonts w:asciiTheme="minorHAnsi" w:hAnsiTheme="minorHAnsi"/>
          <w:sz w:val="24"/>
        </w:rPr>
      </w:pPr>
      <w:r>
        <w:rPr>
          <w:rFonts w:asciiTheme="minorHAnsi" w:hAnsiTheme="minorHAnsi"/>
          <w:b/>
          <w:sz w:val="24"/>
        </w:rPr>
        <w:t>Explanation:</w:t>
      </w:r>
      <w:r>
        <w:rPr>
          <w:rFonts w:asciiTheme="minorHAnsi" w:hAnsiTheme="minorHAnsi"/>
          <w:sz w:val="24"/>
        </w:rPr>
        <w:t xml:space="preserve"> </w:t>
      </w:r>
      <w:r>
        <w:rPr>
          <w:rFonts w:asciiTheme="minorHAnsi" w:hAnsiTheme="minorHAnsi" w:cs="Arial"/>
          <w:sz w:val="24"/>
        </w:rPr>
        <w:t xml:space="preserve">Microsoft </w:t>
      </w:r>
      <w:r>
        <w:rPr>
          <w:rFonts w:asciiTheme="minorHAnsi" w:hAnsiTheme="minorHAnsi"/>
          <w:sz w:val="24"/>
        </w:rPr>
        <w:t xml:space="preserve">Dynamics CRM user authentication is based on </w:t>
      </w:r>
      <w:r w:rsidR="00857613">
        <w:rPr>
          <w:rFonts w:asciiTheme="minorHAnsi" w:hAnsiTheme="minorHAnsi"/>
          <w:sz w:val="24"/>
        </w:rPr>
        <w:t>domain account</w:t>
      </w:r>
      <w:r>
        <w:rPr>
          <w:rFonts w:asciiTheme="minorHAnsi" w:hAnsiTheme="minorHAnsi"/>
          <w:sz w:val="24"/>
        </w:rPr>
        <w:t xml:space="preserve">.  However, the administration of user-level access is performed at the application.  </w:t>
      </w:r>
      <w:r w:rsidR="0036573D">
        <w:rPr>
          <w:rFonts w:asciiTheme="minorHAnsi" w:hAnsiTheme="minorHAnsi"/>
          <w:sz w:val="24"/>
        </w:rPr>
        <w:t xml:space="preserve">Dynamics </w:t>
      </w:r>
      <w:r>
        <w:rPr>
          <w:rFonts w:asciiTheme="minorHAnsi" w:hAnsiTheme="minorHAnsi"/>
          <w:sz w:val="24"/>
        </w:rPr>
        <w:t xml:space="preserve">CRM uses a combination of role-based security and object-based security to determine what users can see and do within the application.  Each user is assigned a business unit and either one or more security roles.  The application supports the ability to create security roles based on the requirements set forth by the business.  </w:t>
      </w:r>
      <w:r>
        <w:rPr>
          <w:rFonts w:asciiTheme="minorHAnsi" w:hAnsiTheme="minorHAnsi"/>
          <w:sz w:val="24"/>
        </w:rPr>
        <w:lastRenderedPageBreak/>
        <w:t xml:space="preserve">However, there is no correlation between the </w:t>
      </w:r>
      <w:r w:rsidR="006537C4">
        <w:rPr>
          <w:rFonts w:asciiTheme="minorHAnsi" w:hAnsiTheme="minorHAnsi"/>
          <w:sz w:val="24"/>
        </w:rPr>
        <w:t>active</w:t>
      </w:r>
      <w:r>
        <w:rPr>
          <w:rFonts w:asciiTheme="minorHAnsi" w:hAnsiTheme="minorHAnsi"/>
          <w:sz w:val="24"/>
        </w:rPr>
        <w:t xml:space="preserve"> directory network security structure and the </w:t>
      </w:r>
      <w:r w:rsidR="0036573D">
        <w:rPr>
          <w:rFonts w:asciiTheme="minorHAnsi" w:hAnsiTheme="minorHAnsi"/>
          <w:sz w:val="24"/>
        </w:rPr>
        <w:t xml:space="preserve">Dynamics </w:t>
      </w:r>
      <w:r>
        <w:rPr>
          <w:rFonts w:asciiTheme="minorHAnsi" w:hAnsiTheme="minorHAnsi"/>
          <w:sz w:val="24"/>
        </w:rPr>
        <w:t xml:space="preserve">CRM application security.  All application security is managed within CRM. </w:t>
      </w:r>
    </w:p>
    <w:p w14:paraId="0EBA1CDE" w14:textId="77777777" w:rsidR="007C1F96" w:rsidRPr="003C224A" w:rsidRDefault="007C1F96" w:rsidP="007C1F96">
      <w:pPr>
        <w:pStyle w:val="Heading2"/>
        <w:numPr>
          <w:ilvl w:val="1"/>
          <w:numId w:val="1"/>
        </w:numPr>
        <w:rPr>
          <w:rFonts w:asciiTheme="minorHAnsi" w:hAnsiTheme="minorHAnsi"/>
        </w:rPr>
      </w:pPr>
      <w:bookmarkStart w:id="59" w:name="_Toc285710271"/>
      <w:bookmarkStart w:id="60" w:name="_Toc389575551"/>
      <w:bookmarkStart w:id="61" w:name="_Toc389575732"/>
      <w:bookmarkStart w:id="62" w:name="_Toc390884304"/>
      <w:bookmarkEnd w:id="59"/>
      <w:r w:rsidRPr="003C224A">
        <w:rPr>
          <w:rFonts w:asciiTheme="minorHAnsi" w:hAnsiTheme="minorHAnsi"/>
        </w:rPr>
        <w:t>User Interface and Application Access</w:t>
      </w:r>
      <w:bookmarkEnd w:id="60"/>
      <w:bookmarkEnd w:id="61"/>
      <w:bookmarkEnd w:id="62"/>
    </w:p>
    <w:p w14:paraId="14F22AB9" w14:textId="77777777" w:rsidR="007E1B06" w:rsidRPr="0035760F" w:rsidRDefault="002227C7" w:rsidP="0035760F">
      <w:pPr>
        <w:tabs>
          <w:tab w:val="left" w:pos="0"/>
        </w:tabs>
        <w:spacing w:before="60" w:after="60"/>
        <w:rPr>
          <w:rFonts w:asciiTheme="minorHAnsi" w:hAnsiTheme="minorHAnsi"/>
          <w:b/>
          <w:sz w:val="24"/>
        </w:rPr>
      </w:pPr>
      <w:r>
        <w:rPr>
          <w:rFonts w:asciiTheme="minorHAnsi" w:hAnsiTheme="minorHAnsi"/>
          <w:b/>
          <w:sz w:val="24"/>
        </w:rPr>
        <w:t xml:space="preserve">Requirement Statement: </w:t>
      </w:r>
      <w:r>
        <w:rPr>
          <w:rFonts w:asciiTheme="minorHAnsi" w:hAnsiTheme="minorHAnsi"/>
          <w:sz w:val="24"/>
        </w:rPr>
        <w:t xml:space="preserve">The solution must be accessible via a </w:t>
      </w:r>
      <w:r w:rsidR="0036573D">
        <w:rPr>
          <w:rFonts w:asciiTheme="minorHAnsi" w:hAnsiTheme="minorHAnsi"/>
          <w:sz w:val="24"/>
        </w:rPr>
        <w:t>W</w:t>
      </w:r>
      <w:r>
        <w:rPr>
          <w:rFonts w:asciiTheme="minorHAnsi" w:hAnsiTheme="minorHAnsi"/>
          <w:sz w:val="24"/>
        </w:rPr>
        <w:t>eb</w:t>
      </w:r>
      <w:r w:rsidR="0036573D">
        <w:rPr>
          <w:rFonts w:asciiTheme="minorHAnsi" w:hAnsiTheme="minorHAnsi"/>
          <w:sz w:val="24"/>
        </w:rPr>
        <w:t xml:space="preserve"> b</w:t>
      </w:r>
      <w:r>
        <w:rPr>
          <w:rFonts w:asciiTheme="minorHAnsi" w:hAnsiTheme="minorHAnsi"/>
          <w:sz w:val="24"/>
        </w:rPr>
        <w:t>rowser as well as integrat</w:t>
      </w:r>
      <w:r w:rsidR="0036573D">
        <w:rPr>
          <w:rFonts w:asciiTheme="minorHAnsi" w:hAnsiTheme="minorHAnsi"/>
          <w:sz w:val="24"/>
        </w:rPr>
        <w:t xml:space="preserve">ed </w:t>
      </w:r>
      <w:r>
        <w:rPr>
          <w:rFonts w:asciiTheme="minorHAnsi" w:hAnsiTheme="minorHAnsi"/>
          <w:sz w:val="24"/>
        </w:rPr>
        <w:t xml:space="preserve">with Microsoft </w:t>
      </w:r>
      <w:r w:rsidR="0036573D">
        <w:rPr>
          <w:rFonts w:asciiTheme="minorHAnsi" w:hAnsiTheme="minorHAnsi"/>
          <w:sz w:val="24"/>
        </w:rPr>
        <w:t xml:space="preserve">Office </w:t>
      </w:r>
      <w:r>
        <w:rPr>
          <w:rFonts w:asciiTheme="minorHAnsi" w:hAnsiTheme="minorHAnsi"/>
          <w:sz w:val="24"/>
        </w:rPr>
        <w:t>Outlook</w:t>
      </w:r>
      <w:r w:rsidR="0036573D">
        <w:rPr>
          <w:rFonts w:asciiTheme="minorHAnsi" w:hAnsiTheme="minorHAnsi"/>
          <w:sz w:val="24"/>
        </w:rPr>
        <w:t>.</w:t>
      </w:r>
    </w:p>
    <w:p w14:paraId="295DA5EB" w14:textId="239FE909" w:rsidR="007E1B06" w:rsidRPr="0035760F" w:rsidRDefault="002227C7" w:rsidP="0035760F">
      <w:pPr>
        <w:tabs>
          <w:tab w:val="left" w:pos="0"/>
        </w:tabs>
        <w:spacing w:before="60" w:after="60"/>
        <w:rPr>
          <w:rFonts w:asciiTheme="minorHAnsi" w:hAnsiTheme="minorHAnsi"/>
          <w:b/>
          <w:sz w:val="24"/>
        </w:rPr>
      </w:pPr>
      <w:r>
        <w:rPr>
          <w:rFonts w:asciiTheme="minorHAnsi" w:hAnsiTheme="minorHAnsi"/>
          <w:b/>
          <w:sz w:val="24"/>
        </w:rPr>
        <w:t xml:space="preserve">Explanation: </w:t>
      </w:r>
      <w:r>
        <w:rPr>
          <w:rFonts w:asciiTheme="minorHAnsi" w:hAnsiTheme="minorHAnsi" w:cs="Arial"/>
          <w:sz w:val="24"/>
        </w:rPr>
        <w:t xml:space="preserve">Microsoft </w:t>
      </w:r>
      <w:r>
        <w:rPr>
          <w:rFonts w:asciiTheme="minorHAnsi" w:hAnsiTheme="minorHAnsi"/>
          <w:sz w:val="24"/>
        </w:rPr>
        <w:t>D</w:t>
      </w:r>
      <w:r w:rsidR="00F03DB6">
        <w:rPr>
          <w:rFonts w:asciiTheme="minorHAnsi" w:hAnsiTheme="minorHAnsi"/>
          <w:sz w:val="24"/>
        </w:rPr>
        <w:t xml:space="preserve">ynamics CRM is a browser-based </w:t>
      </w:r>
      <w:r>
        <w:rPr>
          <w:rFonts w:asciiTheme="minorHAnsi" w:hAnsiTheme="minorHAnsi"/>
          <w:sz w:val="24"/>
        </w:rPr>
        <w:t xml:space="preserve">application.  Additionally, the </w:t>
      </w:r>
      <w:r w:rsidR="0036573D">
        <w:rPr>
          <w:rFonts w:asciiTheme="minorHAnsi" w:hAnsiTheme="minorHAnsi"/>
          <w:sz w:val="24"/>
        </w:rPr>
        <w:t xml:space="preserve">Dynamics </w:t>
      </w:r>
      <w:r>
        <w:rPr>
          <w:rFonts w:asciiTheme="minorHAnsi" w:hAnsiTheme="minorHAnsi"/>
          <w:sz w:val="24"/>
        </w:rPr>
        <w:t>CRM Client for Microsoft Outlook is available to users.</w:t>
      </w:r>
    </w:p>
    <w:p w14:paraId="08B2F062" w14:textId="77777777" w:rsidR="00295C7A" w:rsidRPr="003C224A" w:rsidRDefault="001B077A" w:rsidP="00295C7A">
      <w:pPr>
        <w:pStyle w:val="Heading2"/>
        <w:numPr>
          <w:ilvl w:val="1"/>
          <w:numId w:val="1"/>
        </w:numPr>
        <w:rPr>
          <w:rFonts w:asciiTheme="minorHAnsi" w:hAnsiTheme="minorHAnsi"/>
        </w:rPr>
      </w:pPr>
      <w:bookmarkStart w:id="63" w:name="_Toc285710273"/>
      <w:bookmarkStart w:id="64" w:name="_Toc389575552"/>
      <w:bookmarkStart w:id="65" w:name="_Toc389575733"/>
      <w:bookmarkStart w:id="66" w:name="_Toc390884305"/>
      <w:bookmarkEnd w:id="63"/>
      <w:r w:rsidRPr="003C224A">
        <w:rPr>
          <w:rFonts w:asciiTheme="minorHAnsi" w:hAnsiTheme="minorHAnsi"/>
        </w:rPr>
        <w:t xml:space="preserve">Data </w:t>
      </w:r>
      <w:r w:rsidR="00C05D96" w:rsidRPr="003C224A">
        <w:rPr>
          <w:rFonts w:asciiTheme="minorHAnsi" w:hAnsiTheme="minorHAnsi"/>
        </w:rPr>
        <w:t>Conversion</w:t>
      </w:r>
      <w:bookmarkEnd w:id="64"/>
      <w:bookmarkEnd w:id="65"/>
      <w:bookmarkEnd w:id="66"/>
    </w:p>
    <w:p w14:paraId="53BC8211" w14:textId="73527E7E" w:rsidR="007E1B06" w:rsidRPr="0035760F" w:rsidRDefault="002227C7" w:rsidP="0035760F">
      <w:pPr>
        <w:spacing w:before="60" w:after="60"/>
        <w:rPr>
          <w:rFonts w:asciiTheme="minorHAnsi" w:hAnsiTheme="minorHAnsi"/>
          <w:b/>
          <w:sz w:val="24"/>
        </w:rPr>
      </w:pPr>
      <w:r>
        <w:rPr>
          <w:rFonts w:asciiTheme="minorHAnsi" w:hAnsiTheme="minorHAnsi"/>
          <w:b/>
          <w:sz w:val="24"/>
        </w:rPr>
        <w:t xml:space="preserve">Requirement Statement: </w:t>
      </w:r>
      <w:r>
        <w:rPr>
          <w:rFonts w:asciiTheme="minorHAnsi" w:hAnsiTheme="minorHAnsi" w:cs="Arial"/>
          <w:sz w:val="24"/>
        </w:rPr>
        <w:t xml:space="preserve">Microsoft </w:t>
      </w:r>
      <w:r>
        <w:rPr>
          <w:rFonts w:asciiTheme="minorHAnsi" w:hAnsiTheme="minorHAnsi"/>
          <w:sz w:val="24"/>
        </w:rPr>
        <w:t>Dynamics CRM must have the ability to import accounts, leads, contacts</w:t>
      </w:r>
      <w:r w:rsidR="0004652A">
        <w:rPr>
          <w:rFonts w:asciiTheme="minorHAnsi" w:hAnsiTheme="minorHAnsi"/>
          <w:sz w:val="24"/>
        </w:rPr>
        <w:t xml:space="preserve"> and </w:t>
      </w:r>
      <w:r>
        <w:rPr>
          <w:rFonts w:asciiTheme="minorHAnsi" w:hAnsiTheme="minorHAnsi"/>
          <w:sz w:val="24"/>
        </w:rPr>
        <w:t>opportunities</w:t>
      </w:r>
      <w:r w:rsidR="0004652A">
        <w:rPr>
          <w:rFonts w:asciiTheme="minorHAnsi" w:hAnsiTheme="minorHAnsi"/>
          <w:sz w:val="24"/>
        </w:rPr>
        <w:t>.</w:t>
      </w:r>
      <w:r>
        <w:rPr>
          <w:rFonts w:asciiTheme="minorHAnsi" w:hAnsiTheme="minorHAnsi"/>
          <w:sz w:val="24"/>
        </w:rPr>
        <w:t xml:space="preserve"> </w:t>
      </w:r>
    </w:p>
    <w:p w14:paraId="01D6B54C" w14:textId="6A2A82BB" w:rsidR="007E1B06" w:rsidRPr="0035760F" w:rsidRDefault="002227C7" w:rsidP="0035760F">
      <w:pPr>
        <w:spacing w:before="60" w:after="60"/>
        <w:rPr>
          <w:rFonts w:asciiTheme="minorHAnsi" w:hAnsiTheme="minorHAnsi"/>
          <w:b/>
          <w:sz w:val="24"/>
        </w:rPr>
      </w:pPr>
      <w:r>
        <w:rPr>
          <w:rFonts w:asciiTheme="minorHAnsi" w:hAnsiTheme="minorHAnsi"/>
          <w:b/>
          <w:sz w:val="24"/>
        </w:rPr>
        <w:t xml:space="preserve">Explanation: </w:t>
      </w:r>
      <w:r>
        <w:rPr>
          <w:rFonts w:asciiTheme="minorHAnsi" w:hAnsiTheme="minorHAnsi"/>
          <w:sz w:val="24"/>
        </w:rPr>
        <w:t xml:space="preserve">This </w:t>
      </w:r>
      <w:r w:rsidR="0036573D">
        <w:rPr>
          <w:rFonts w:asciiTheme="minorHAnsi" w:hAnsiTheme="minorHAnsi"/>
          <w:sz w:val="24"/>
        </w:rPr>
        <w:t xml:space="preserve">functionality </w:t>
      </w:r>
      <w:r>
        <w:rPr>
          <w:rFonts w:asciiTheme="minorHAnsi" w:hAnsiTheme="minorHAnsi"/>
          <w:sz w:val="24"/>
        </w:rPr>
        <w:t>can be achieved through the Data Import Manager</w:t>
      </w:r>
      <w:r w:rsidR="00072D05">
        <w:rPr>
          <w:rFonts w:asciiTheme="minorHAnsi" w:hAnsiTheme="minorHAnsi"/>
          <w:sz w:val="24"/>
        </w:rPr>
        <w:t>.</w:t>
      </w:r>
    </w:p>
    <w:p w14:paraId="24F5E666" w14:textId="6A7FC724" w:rsidR="00176C9E" w:rsidRPr="003C224A" w:rsidRDefault="00176C9E" w:rsidP="00176C9E">
      <w:pPr>
        <w:pStyle w:val="Heading2"/>
        <w:numPr>
          <w:ilvl w:val="1"/>
          <w:numId w:val="1"/>
        </w:numPr>
        <w:rPr>
          <w:rFonts w:asciiTheme="minorHAnsi" w:hAnsiTheme="minorHAnsi"/>
        </w:rPr>
      </w:pPr>
      <w:bookmarkStart w:id="67" w:name="_Toc285710275"/>
      <w:bookmarkStart w:id="68" w:name="_Toc389575553"/>
      <w:bookmarkStart w:id="69" w:name="_Toc389575734"/>
      <w:bookmarkStart w:id="70" w:name="_Toc390884306"/>
      <w:bookmarkEnd w:id="67"/>
      <w:r w:rsidRPr="003C224A">
        <w:rPr>
          <w:rFonts w:asciiTheme="minorHAnsi" w:hAnsiTheme="minorHAnsi"/>
        </w:rPr>
        <w:t>Organizational Structures</w:t>
      </w:r>
      <w:bookmarkEnd w:id="68"/>
      <w:bookmarkEnd w:id="69"/>
      <w:bookmarkEnd w:id="70"/>
    </w:p>
    <w:p w14:paraId="08949CF8" w14:textId="7629826A" w:rsidR="007E1B06" w:rsidRPr="0035760F" w:rsidRDefault="002227C7" w:rsidP="0035760F">
      <w:pPr>
        <w:rPr>
          <w:rFonts w:asciiTheme="minorHAnsi" w:hAnsiTheme="minorHAnsi"/>
          <w:color w:val="000000" w:themeColor="text1"/>
          <w:sz w:val="24"/>
        </w:rPr>
      </w:pPr>
      <w:r w:rsidRPr="0035760F">
        <w:rPr>
          <w:rFonts w:asciiTheme="minorHAnsi" w:hAnsiTheme="minorHAnsi"/>
          <w:b/>
          <w:color w:val="000000" w:themeColor="text1"/>
          <w:sz w:val="24"/>
        </w:rPr>
        <w:t>Requirement Statement:</w:t>
      </w:r>
      <w:r w:rsidRPr="0035760F">
        <w:rPr>
          <w:rFonts w:asciiTheme="minorHAnsi" w:hAnsiTheme="minorHAnsi"/>
          <w:color w:val="000000" w:themeColor="text1"/>
          <w:sz w:val="24"/>
        </w:rPr>
        <w:t xml:space="preserve"> The envisioned application must be able to support </w:t>
      </w:r>
      <w:r w:rsidR="000710D4">
        <w:rPr>
          <w:rFonts w:asciiTheme="minorHAnsi" w:hAnsiTheme="minorHAnsi"/>
          <w:color w:val="000000" w:themeColor="text1"/>
          <w:sz w:val="24"/>
        </w:rPr>
        <w:t>ENSIGHT</w:t>
      </w:r>
      <w:r w:rsidRPr="0035760F">
        <w:rPr>
          <w:rFonts w:asciiTheme="minorHAnsi" w:hAnsiTheme="minorHAnsi"/>
          <w:color w:val="000000" w:themeColor="text1"/>
          <w:sz w:val="24"/>
        </w:rPr>
        <w:t xml:space="preserve">’s hierarchical organization structure including </w:t>
      </w:r>
      <w:r w:rsidR="001B70EF">
        <w:rPr>
          <w:rFonts w:asciiTheme="minorHAnsi" w:hAnsiTheme="minorHAnsi"/>
          <w:color w:val="000000" w:themeColor="text1"/>
          <w:sz w:val="24"/>
        </w:rPr>
        <w:t>Senior Consultants, Managers, Pri</w:t>
      </w:r>
      <w:r w:rsidR="00C519FE">
        <w:rPr>
          <w:rFonts w:asciiTheme="minorHAnsi" w:hAnsiTheme="minorHAnsi"/>
          <w:color w:val="000000" w:themeColor="text1"/>
          <w:sz w:val="24"/>
        </w:rPr>
        <w:t>ncipals and Partners.</w:t>
      </w:r>
      <w:r w:rsidR="001B70EF">
        <w:rPr>
          <w:rFonts w:asciiTheme="minorHAnsi" w:hAnsiTheme="minorHAnsi"/>
          <w:color w:val="000000" w:themeColor="text1"/>
          <w:sz w:val="24"/>
        </w:rPr>
        <w:t xml:space="preserve"> </w:t>
      </w:r>
    </w:p>
    <w:p w14:paraId="48568C44" w14:textId="3ECBAA26" w:rsidR="007E1B06" w:rsidRPr="0035760F" w:rsidRDefault="002227C7" w:rsidP="0035760F">
      <w:pPr>
        <w:tabs>
          <w:tab w:val="left" w:pos="0"/>
        </w:tabs>
        <w:spacing w:before="60" w:after="60"/>
        <w:rPr>
          <w:rFonts w:asciiTheme="minorHAnsi" w:hAnsiTheme="minorHAnsi"/>
          <w:color w:val="000000" w:themeColor="text1"/>
          <w:sz w:val="24"/>
        </w:rPr>
      </w:pPr>
      <w:r w:rsidRPr="0035760F">
        <w:rPr>
          <w:rFonts w:asciiTheme="minorHAnsi" w:hAnsiTheme="minorHAnsi"/>
          <w:b/>
          <w:color w:val="000000" w:themeColor="text1"/>
          <w:sz w:val="24"/>
        </w:rPr>
        <w:t>Explanation:</w:t>
      </w:r>
      <w:r w:rsidRPr="0035760F">
        <w:rPr>
          <w:rFonts w:asciiTheme="minorHAnsi" w:hAnsiTheme="minorHAnsi"/>
          <w:color w:val="000000" w:themeColor="text1"/>
          <w:sz w:val="24"/>
        </w:rPr>
        <w:t xml:space="preserve"> </w:t>
      </w:r>
      <w:r w:rsidRPr="0035760F">
        <w:rPr>
          <w:rFonts w:asciiTheme="minorHAnsi" w:hAnsiTheme="minorHAnsi" w:cs="Arial"/>
          <w:color w:val="000000" w:themeColor="text1"/>
          <w:sz w:val="24"/>
        </w:rPr>
        <w:t xml:space="preserve">Microsoft </w:t>
      </w:r>
      <w:r w:rsidRPr="0035760F">
        <w:rPr>
          <w:rFonts w:asciiTheme="minorHAnsi" w:hAnsiTheme="minorHAnsi"/>
          <w:color w:val="000000" w:themeColor="text1"/>
          <w:sz w:val="24"/>
        </w:rPr>
        <w:t xml:space="preserve">Dynamics CRM has the concept of Business </w:t>
      </w:r>
      <w:r w:rsidR="00A07FFC" w:rsidRPr="0035760F">
        <w:rPr>
          <w:rFonts w:asciiTheme="minorHAnsi" w:hAnsiTheme="minorHAnsi"/>
          <w:color w:val="000000" w:themeColor="text1"/>
          <w:sz w:val="24"/>
        </w:rPr>
        <w:t>Units, which</w:t>
      </w:r>
      <w:r w:rsidRPr="0035760F">
        <w:rPr>
          <w:rFonts w:asciiTheme="minorHAnsi" w:hAnsiTheme="minorHAnsi"/>
          <w:color w:val="000000" w:themeColor="text1"/>
          <w:sz w:val="24"/>
        </w:rPr>
        <w:t xml:space="preserve"> supports the </w:t>
      </w:r>
      <w:r w:rsidR="0036573D">
        <w:rPr>
          <w:rFonts w:asciiTheme="minorHAnsi" w:hAnsiTheme="minorHAnsi"/>
          <w:color w:val="000000" w:themeColor="text1"/>
          <w:sz w:val="24"/>
        </w:rPr>
        <w:t xml:space="preserve">required </w:t>
      </w:r>
      <w:r w:rsidRPr="0035760F">
        <w:rPr>
          <w:rFonts w:asciiTheme="minorHAnsi" w:hAnsiTheme="minorHAnsi"/>
          <w:color w:val="000000" w:themeColor="text1"/>
          <w:sz w:val="24"/>
        </w:rPr>
        <w:t>hierarchical structure. Business Units is a way of representing a division or department in a company. Business units are arranged in a hierarchy, and all users are assigned to one business unit</w:t>
      </w:r>
      <w:r w:rsidR="005624E3">
        <w:rPr>
          <w:rFonts w:asciiTheme="minorHAnsi" w:hAnsiTheme="minorHAnsi"/>
          <w:color w:val="000000" w:themeColor="text1"/>
          <w:sz w:val="24"/>
        </w:rPr>
        <w:t xml:space="preserve"> (known as Practice)</w:t>
      </w:r>
      <w:r w:rsidRPr="0035760F">
        <w:rPr>
          <w:rFonts w:asciiTheme="minorHAnsi" w:hAnsiTheme="minorHAnsi"/>
          <w:color w:val="000000" w:themeColor="text1"/>
          <w:sz w:val="24"/>
        </w:rPr>
        <w:t xml:space="preserve">.   </w:t>
      </w:r>
    </w:p>
    <w:p w14:paraId="3B4FF30E" w14:textId="77777777" w:rsidR="000E33CF" w:rsidRPr="003C224A" w:rsidRDefault="000E33CF" w:rsidP="000E33CF">
      <w:pPr>
        <w:pStyle w:val="Heading2"/>
        <w:numPr>
          <w:ilvl w:val="1"/>
          <w:numId w:val="1"/>
        </w:numPr>
        <w:rPr>
          <w:rFonts w:asciiTheme="minorHAnsi" w:hAnsiTheme="minorHAnsi"/>
        </w:rPr>
      </w:pPr>
      <w:bookmarkStart w:id="71" w:name="_Toc285710277"/>
      <w:bookmarkStart w:id="72" w:name="_Toc389575554"/>
      <w:bookmarkStart w:id="73" w:name="_Toc389575735"/>
      <w:bookmarkStart w:id="74" w:name="_Toc390884307"/>
      <w:bookmarkEnd w:id="71"/>
      <w:r w:rsidRPr="003C224A">
        <w:rPr>
          <w:rFonts w:asciiTheme="minorHAnsi" w:hAnsiTheme="minorHAnsi"/>
        </w:rPr>
        <w:t>Multi-Language Support</w:t>
      </w:r>
      <w:bookmarkEnd w:id="72"/>
      <w:bookmarkEnd w:id="73"/>
      <w:bookmarkEnd w:id="74"/>
    </w:p>
    <w:p w14:paraId="052C3E93" w14:textId="39236CCA" w:rsidR="007E1B06" w:rsidRPr="0035760F" w:rsidRDefault="002227C7" w:rsidP="0035760F">
      <w:pPr>
        <w:spacing w:before="60" w:after="60"/>
        <w:rPr>
          <w:rFonts w:asciiTheme="minorHAnsi" w:hAnsiTheme="minorHAnsi"/>
          <w:sz w:val="24"/>
        </w:rPr>
      </w:pPr>
      <w:r>
        <w:rPr>
          <w:rFonts w:asciiTheme="minorHAnsi" w:hAnsiTheme="minorHAnsi"/>
          <w:b/>
          <w:sz w:val="24"/>
        </w:rPr>
        <w:t>Requirement Statement:</w:t>
      </w:r>
      <w:r>
        <w:rPr>
          <w:rFonts w:asciiTheme="minorHAnsi" w:hAnsiTheme="minorHAnsi"/>
          <w:sz w:val="24"/>
        </w:rPr>
        <w:t xml:space="preserve"> The solution must be able to support multiple languages, specifically </w:t>
      </w:r>
      <w:r w:rsidR="00F6109C">
        <w:rPr>
          <w:rFonts w:asciiTheme="minorHAnsi" w:hAnsiTheme="minorHAnsi"/>
          <w:sz w:val="24"/>
        </w:rPr>
        <w:t>English</w:t>
      </w:r>
      <w:r>
        <w:rPr>
          <w:rFonts w:asciiTheme="minorHAnsi" w:hAnsiTheme="minorHAnsi"/>
          <w:sz w:val="24"/>
        </w:rPr>
        <w:t xml:space="preserve"> and </w:t>
      </w:r>
      <w:r w:rsidR="00F6109C">
        <w:rPr>
          <w:rFonts w:asciiTheme="minorHAnsi" w:hAnsiTheme="minorHAnsi"/>
          <w:sz w:val="24"/>
        </w:rPr>
        <w:t>Romanian</w:t>
      </w:r>
      <w:r>
        <w:rPr>
          <w:rFonts w:asciiTheme="minorHAnsi" w:hAnsiTheme="minorHAnsi"/>
          <w:sz w:val="24"/>
        </w:rPr>
        <w:t>.</w:t>
      </w:r>
    </w:p>
    <w:p w14:paraId="0D6942C1" w14:textId="2BA8B7F4" w:rsidR="007E1B06" w:rsidRPr="0035760F" w:rsidRDefault="002227C7" w:rsidP="0035760F">
      <w:pPr>
        <w:spacing w:before="60" w:after="60"/>
        <w:rPr>
          <w:rFonts w:asciiTheme="minorHAnsi" w:hAnsiTheme="minorHAnsi"/>
          <w:sz w:val="24"/>
        </w:rPr>
      </w:pPr>
      <w:r>
        <w:rPr>
          <w:rFonts w:asciiTheme="minorHAnsi" w:hAnsiTheme="minorHAnsi"/>
          <w:b/>
          <w:sz w:val="24"/>
        </w:rPr>
        <w:t>Explanation:</w:t>
      </w:r>
      <w:r>
        <w:rPr>
          <w:rFonts w:asciiTheme="minorHAnsi" w:hAnsiTheme="minorHAnsi"/>
          <w:sz w:val="24"/>
        </w:rPr>
        <w:t xml:space="preserve"> </w:t>
      </w:r>
      <w:r>
        <w:rPr>
          <w:rFonts w:asciiTheme="minorHAnsi" w:hAnsiTheme="minorHAnsi" w:cs="Arial"/>
          <w:sz w:val="24"/>
        </w:rPr>
        <w:t xml:space="preserve">Microsoft </w:t>
      </w:r>
      <w:r>
        <w:rPr>
          <w:rFonts w:asciiTheme="minorHAnsi" w:hAnsiTheme="minorHAnsi"/>
          <w:sz w:val="24"/>
        </w:rPr>
        <w:t xml:space="preserve">Dynamics CRM </w:t>
      </w:r>
      <w:r w:rsidR="00453F0E">
        <w:rPr>
          <w:rFonts w:asciiTheme="minorHAnsi" w:hAnsiTheme="minorHAnsi"/>
          <w:sz w:val="24"/>
        </w:rPr>
        <w:t>supports multiple languages and can be seen in the graphic below.</w:t>
      </w:r>
    </w:p>
    <w:p w14:paraId="1A32A62E" w14:textId="77777777" w:rsidR="000E33CF" w:rsidRPr="00AE6D7D" w:rsidRDefault="000E33CF" w:rsidP="000E33CF">
      <w:pPr>
        <w:spacing w:before="60" w:after="60"/>
        <w:rPr>
          <w:rFonts w:asciiTheme="minorHAnsi" w:hAnsiTheme="minorHAnsi"/>
          <w:sz w:val="24"/>
        </w:rPr>
      </w:pPr>
    </w:p>
    <w:p w14:paraId="241DF1CD" w14:textId="77777777" w:rsidR="000E33CF" w:rsidRPr="003C224A" w:rsidRDefault="007E1B06" w:rsidP="000E33CF">
      <w:pPr>
        <w:spacing w:before="60" w:after="60"/>
        <w:rPr>
          <w:rFonts w:asciiTheme="minorHAnsi" w:hAnsiTheme="minorHAnsi"/>
        </w:rPr>
      </w:pPr>
      <w:r w:rsidRPr="0035760F">
        <w:rPr>
          <w:noProof/>
        </w:rPr>
        <w:drawing>
          <wp:inline distT="0" distB="0" distL="0" distR="0" wp14:anchorId="4726E437" wp14:editId="3A0DFC4E">
            <wp:extent cx="5943600" cy="215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2157730"/>
                    </a:xfrm>
                    <a:prstGeom prst="rect">
                      <a:avLst/>
                    </a:prstGeom>
                  </pic:spPr>
                </pic:pic>
              </a:graphicData>
            </a:graphic>
          </wp:inline>
        </w:drawing>
      </w:r>
    </w:p>
    <w:p w14:paraId="2BD21D11" w14:textId="77777777" w:rsidR="000E33CF" w:rsidRPr="003F2315" w:rsidRDefault="000E33CF" w:rsidP="000E33CF">
      <w:pPr>
        <w:rPr>
          <w:rStyle w:val="EstiloCuerpo"/>
        </w:rPr>
      </w:pPr>
    </w:p>
    <w:p w14:paraId="36B1D59D" w14:textId="77777777" w:rsidR="000E33CF" w:rsidRPr="003C224A" w:rsidRDefault="000E33CF" w:rsidP="000E33CF">
      <w:pPr>
        <w:pStyle w:val="Heading2"/>
        <w:numPr>
          <w:ilvl w:val="1"/>
          <w:numId w:val="1"/>
        </w:numPr>
        <w:rPr>
          <w:rFonts w:asciiTheme="minorHAnsi" w:hAnsiTheme="minorHAnsi"/>
        </w:rPr>
      </w:pPr>
      <w:bookmarkStart w:id="75" w:name="_Toc389575555"/>
      <w:bookmarkStart w:id="76" w:name="_Toc389575736"/>
      <w:bookmarkStart w:id="77" w:name="_Toc390884308"/>
      <w:r w:rsidRPr="003C224A">
        <w:rPr>
          <w:rFonts w:asciiTheme="minorHAnsi" w:hAnsiTheme="minorHAnsi"/>
        </w:rPr>
        <w:t>Multi-Currency Support</w:t>
      </w:r>
      <w:bookmarkEnd w:id="75"/>
      <w:bookmarkEnd w:id="76"/>
      <w:bookmarkEnd w:id="77"/>
    </w:p>
    <w:p w14:paraId="5F5CC9F7" w14:textId="3D160C4F" w:rsidR="007E1B06" w:rsidRPr="0035760F" w:rsidRDefault="002227C7" w:rsidP="0035760F">
      <w:pPr>
        <w:spacing w:before="60" w:after="60"/>
        <w:rPr>
          <w:rFonts w:asciiTheme="minorHAnsi" w:hAnsiTheme="minorHAnsi"/>
          <w:sz w:val="24"/>
        </w:rPr>
      </w:pPr>
      <w:r>
        <w:rPr>
          <w:rFonts w:asciiTheme="minorHAnsi" w:hAnsiTheme="minorHAnsi"/>
          <w:b/>
          <w:sz w:val="24"/>
        </w:rPr>
        <w:t>Requirement Statement:</w:t>
      </w:r>
      <w:r>
        <w:rPr>
          <w:rFonts w:asciiTheme="minorHAnsi" w:hAnsiTheme="minorHAnsi"/>
          <w:sz w:val="24"/>
        </w:rPr>
        <w:t xml:space="preserve"> The solution must be able</w:t>
      </w:r>
      <w:r w:rsidR="006F08C9">
        <w:rPr>
          <w:rFonts w:asciiTheme="minorHAnsi" w:hAnsiTheme="minorHAnsi"/>
          <w:sz w:val="24"/>
        </w:rPr>
        <w:t xml:space="preserve"> to support multiple currencies.</w:t>
      </w:r>
    </w:p>
    <w:p w14:paraId="05BCF215" w14:textId="09AC47B6" w:rsidR="007E1B06" w:rsidRPr="0035760F" w:rsidRDefault="002227C7" w:rsidP="0035760F">
      <w:pPr>
        <w:spacing w:before="60" w:after="60"/>
        <w:rPr>
          <w:rFonts w:asciiTheme="minorHAnsi" w:hAnsiTheme="minorHAnsi"/>
          <w:sz w:val="24"/>
        </w:rPr>
      </w:pPr>
      <w:r>
        <w:rPr>
          <w:rFonts w:asciiTheme="minorHAnsi" w:hAnsiTheme="minorHAnsi"/>
          <w:b/>
          <w:sz w:val="24"/>
        </w:rPr>
        <w:t>Explanation:</w:t>
      </w:r>
      <w:r>
        <w:rPr>
          <w:rFonts w:asciiTheme="minorHAnsi" w:hAnsiTheme="minorHAnsi"/>
          <w:sz w:val="24"/>
        </w:rPr>
        <w:t xml:space="preserve"> Microsoft Dynamics CRM offers multi-currency support for global</w:t>
      </w:r>
      <w:r w:rsidR="0036573D">
        <w:rPr>
          <w:rFonts w:asciiTheme="minorHAnsi" w:hAnsiTheme="minorHAnsi"/>
          <w:sz w:val="24"/>
        </w:rPr>
        <w:t>-</w:t>
      </w:r>
      <w:r>
        <w:rPr>
          <w:rFonts w:asciiTheme="minorHAnsi" w:hAnsiTheme="minorHAnsi"/>
          <w:sz w:val="24"/>
        </w:rPr>
        <w:t xml:space="preserve">business transactions. The application includes a baseline currency defined for the organization and used for reporting, and a transactional currency that can be selected for individual transactions, as well as defined as a personal </w:t>
      </w:r>
      <w:r>
        <w:rPr>
          <w:rFonts w:asciiTheme="minorHAnsi" w:hAnsiTheme="minorHAnsi"/>
          <w:sz w:val="24"/>
        </w:rPr>
        <w:lastRenderedPageBreak/>
        <w:t>option by users. Transaction currency is based on an exchange rate of the baseline currency for the organization. Exchange rates are configured on the server as a snapshot. Pricelists are also configurable in multiple currencies. Microsoft Dynamics CRM also supports the creation of custom currencies.</w:t>
      </w:r>
    </w:p>
    <w:p w14:paraId="3C9FD1F1" w14:textId="77777777" w:rsidR="000E33CF" w:rsidRPr="00AE6D7D" w:rsidRDefault="007E1B06" w:rsidP="000E33CF">
      <w:pPr>
        <w:spacing w:before="60" w:after="60"/>
        <w:ind w:left="1800"/>
        <w:rPr>
          <w:rFonts w:asciiTheme="minorHAnsi" w:hAnsiTheme="minorHAnsi"/>
          <w:sz w:val="24"/>
        </w:rPr>
      </w:pPr>
      <w:r w:rsidRPr="0035760F">
        <w:rPr>
          <w:noProof/>
        </w:rPr>
        <w:drawing>
          <wp:inline distT="0" distB="0" distL="0" distR="0" wp14:anchorId="45950C82" wp14:editId="020DBEB5">
            <wp:extent cx="5141579" cy="5048250"/>
            <wp:effectExtent l="19050" t="0" r="1921"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141579" cy="5048250"/>
                    </a:xfrm>
                    <a:prstGeom prst="rect">
                      <a:avLst/>
                    </a:prstGeom>
                  </pic:spPr>
                </pic:pic>
              </a:graphicData>
            </a:graphic>
          </wp:inline>
        </w:drawing>
      </w:r>
    </w:p>
    <w:p w14:paraId="5A45DADF" w14:textId="2635BDA1" w:rsidR="004E717D" w:rsidRPr="003C224A" w:rsidRDefault="00BF3E76" w:rsidP="003F2315">
      <w:pPr>
        <w:pStyle w:val="EstiloTtulo1Cuerpo"/>
      </w:pPr>
      <w:bookmarkStart w:id="78" w:name="_Toc390884309"/>
      <w:r>
        <w:lastRenderedPageBreak/>
        <w:t>ENSIGHT</w:t>
      </w:r>
      <w:r w:rsidR="00FB7502" w:rsidRPr="003C224A">
        <w:t xml:space="preserve"> CRM Functional Requirements</w:t>
      </w:r>
      <w:bookmarkEnd w:id="78"/>
    </w:p>
    <w:p w14:paraId="44EA926D" w14:textId="33B76784" w:rsidR="00E3583D" w:rsidRPr="003F2315" w:rsidRDefault="00F63DE4" w:rsidP="00E3583D">
      <w:pPr>
        <w:rPr>
          <w:rStyle w:val="EstiloCuerpo"/>
        </w:rPr>
      </w:pPr>
      <w:r w:rsidRPr="003F2315">
        <w:rPr>
          <w:rStyle w:val="EstiloCuerpo"/>
        </w:rPr>
        <w:t>The following tables out</w:t>
      </w:r>
      <w:r w:rsidR="00880FD7" w:rsidRPr="003F2315">
        <w:rPr>
          <w:rStyle w:val="EstiloCuerpo"/>
        </w:rPr>
        <w:t>line the requirement</w:t>
      </w:r>
      <w:r w:rsidR="0036573D">
        <w:rPr>
          <w:rStyle w:val="EstiloCuerpo"/>
        </w:rPr>
        <w:t>s</w:t>
      </w:r>
      <w:r w:rsidR="00880FD7" w:rsidRPr="003F2315">
        <w:rPr>
          <w:rStyle w:val="EstiloCuerpo"/>
        </w:rPr>
        <w:t xml:space="preserve"> specifically around the customer’s Sales</w:t>
      </w:r>
      <w:r w:rsidR="0036573D">
        <w:rPr>
          <w:rStyle w:val="EstiloCuerpo"/>
        </w:rPr>
        <w:t>-</w:t>
      </w:r>
      <w:r w:rsidR="00880FD7" w:rsidRPr="003F2315">
        <w:rPr>
          <w:rStyle w:val="EstiloCuerpo"/>
        </w:rPr>
        <w:t xml:space="preserve">Force </w:t>
      </w:r>
      <w:r w:rsidR="00530FC9">
        <w:rPr>
          <w:rStyle w:val="EstiloCuerpo"/>
        </w:rPr>
        <w:t xml:space="preserve">and Marketing </w:t>
      </w:r>
      <w:r w:rsidR="00880FD7" w:rsidRPr="003F2315">
        <w:rPr>
          <w:rStyle w:val="EstiloCuerpo"/>
        </w:rPr>
        <w:t>Automation functionality</w:t>
      </w:r>
      <w:r w:rsidR="0036573D">
        <w:rPr>
          <w:rStyle w:val="EstiloCuerpo"/>
        </w:rPr>
        <w:t>.</w:t>
      </w:r>
    </w:p>
    <w:p w14:paraId="01EB8601" w14:textId="77777777" w:rsidR="007D4AF3" w:rsidRPr="003C224A" w:rsidRDefault="007D4AF3" w:rsidP="007D4AF3">
      <w:pPr>
        <w:pStyle w:val="Heading2"/>
        <w:rPr>
          <w:rFonts w:asciiTheme="minorHAnsi" w:hAnsiTheme="minorHAnsi"/>
        </w:rPr>
      </w:pPr>
      <w:bookmarkStart w:id="79" w:name="_Toc285710280"/>
      <w:bookmarkStart w:id="80" w:name="_Toc389575556"/>
      <w:bookmarkStart w:id="81" w:name="_Toc389575737"/>
      <w:bookmarkStart w:id="82" w:name="_Toc390884310"/>
      <w:bookmarkEnd w:id="79"/>
      <w:r w:rsidRPr="003C224A">
        <w:rPr>
          <w:rFonts w:asciiTheme="minorHAnsi" w:hAnsiTheme="minorHAnsi"/>
        </w:rPr>
        <w:t>Account Management</w:t>
      </w:r>
      <w:bookmarkEnd w:id="80"/>
      <w:bookmarkEnd w:id="81"/>
      <w:bookmarkEnd w:id="82"/>
    </w:p>
    <w:p w14:paraId="43808E95" w14:textId="77777777" w:rsidR="007D4AF3" w:rsidRPr="003F2315" w:rsidRDefault="007D4AF3" w:rsidP="007D4AF3">
      <w:pPr>
        <w:rPr>
          <w:rStyle w:val="EstiloCuerpo"/>
        </w:rPr>
      </w:pPr>
    </w:p>
    <w:tbl>
      <w:tblPr>
        <w:tblW w:w="1032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ook w:val="0000" w:firstRow="0" w:lastRow="0" w:firstColumn="0" w:lastColumn="0" w:noHBand="0" w:noVBand="0"/>
      </w:tblPr>
      <w:tblGrid>
        <w:gridCol w:w="553"/>
        <w:gridCol w:w="1332"/>
        <w:gridCol w:w="3115"/>
        <w:gridCol w:w="917"/>
        <w:gridCol w:w="4408"/>
      </w:tblGrid>
      <w:tr w:rsidR="00A40309" w:rsidRPr="003C224A" w14:paraId="1E0BB267" w14:textId="77777777" w:rsidTr="000F1278">
        <w:trPr>
          <w:trHeight w:val="332"/>
          <w:tblHeader/>
        </w:trPr>
        <w:tc>
          <w:tcPr>
            <w:tcW w:w="553" w:type="dxa"/>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DBE5F1" w:themeFill="accent1" w:themeFillTint="33"/>
            <w:vAlign w:val="center"/>
          </w:tcPr>
          <w:p w14:paraId="35EAC924" w14:textId="77777777" w:rsidR="007D4AF3" w:rsidRPr="003F2315" w:rsidRDefault="007D4AF3" w:rsidP="00D1087F">
            <w:pPr>
              <w:rPr>
                <w:rStyle w:val="EstiloCuerpoNegrita"/>
              </w:rPr>
            </w:pPr>
            <w:r w:rsidRPr="003F2315">
              <w:rPr>
                <w:rStyle w:val="EstiloCuerpoNegrita"/>
              </w:rPr>
              <w:t>ID</w:t>
            </w:r>
          </w:p>
        </w:tc>
        <w:tc>
          <w:tcPr>
            <w:tcW w:w="1332"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vAlign w:val="center"/>
          </w:tcPr>
          <w:p w14:paraId="0B3340D9" w14:textId="77777777" w:rsidR="007D4AF3" w:rsidRPr="003F2315" w:rsidRDefault="007D4AF3" w:rsidP="00D1087F">
            <w:pPr>
              <w:rPr>
                <w:rStyle w:val="EstiloCuerpoNegrita"/>
              </w:rPr>
            </w:pPr>
            <w:r w:rsidRPr="003F2315">
              <w:rPr>
                <w:rStyle w:val="EstiloCuerpoNegrita"/>
              </w:rPr>
              <w:t>Category</w:t>
            </w:r>
          </w:p>
        </w:tc>
        <w:tc>
          <w:tcPr>
            <w:tcW w:w="3115"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vAlign w:val="center"/>
          </w:tcPr>
          <w:p w14:paraId="484B8558" w14:textId="77777777" w:rsidR="007D4AF3" w:rsidRPr="003F2315" w:rsidRDefault="007D4AF3" w:rsidP="00D1087F">
            <w:pPr>
              <w:rPr>
                <w:rStyle w:val="EstiloCuerpoNegrita"/>
              </w:rPr>
            </w:pPr>
            <w:r w:rsidRPr="003F2315">
              <w:rPr>
                <w:rStyle w:val="EstiloCuerpoNegrita"/>
              </w:rPr>
              <w:t>Requirement</w:t>
            </w:r>
          </w:p>
        </w:tc>
        <w:tc>
          <w:tcPr>
            <w:tcW w:w="917"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vAlign w:val="center"/>
          </w:tcPr>
          <w:p w14:paraId="144769DF" w14:textId="77777777" w:rsidR="007D4AF3" w:rsidRPr="0035760F" w:rsidRDefault="007D4AF3" w:rsidP="00D1087F">
            <w:pPr>
              <w:jc w:val="center"/>
              <w:rPr>
                <w:rFonts w:asciiTheme="minorHAnsi" w:hAnsiTheme="minorHAnsi"/>
                <w:b/>
                <w:sz w:val="24"/>
              </w:rPr>
            </w:pPr>
            <w:r>
              <w:rPr>
                <w:rFonts w:asciiTheme="minorHAnsi" w:hAnsiTheme="minorHAnsi"/>
                <w:b/>
                <w:sz w:val="24"/>
              </w:rPr>
              <w:t>Must Have (M)/</w:t>
            </w:r>
          </w:p>
          <w:p w14:paraId="12B54EE1" w14:textId="77777777" w:rsidR="007D4AF3" w:rsidRPr="003C224A" w:rsidRDefault="007D4AF3" w:rsidP="00D1087F">
            <w:pPr>
              <w:jc w:val="center"/>
              <w:rPr>
                <w:rFonts w:asciiTheme="minorHAnsi" w:hAnsiTheme="minorHAnsi"/>
                <w:b/>
              </w:rPr>
            </w:pPr>
            <w:r>
              <w:rPr>
                <w:rFonts w:asciiTheme="minorHAnsi" w:hAnsiTheme="minorHAnsi"/>
                <w:b/>
                <w:sz w:val="24"/>
              </w:rPr>
              <w:t>Future (F)</w:t>
            </w:r>
          </w:p>
        </w:tc>
        <w:tc>
          <w:tcPr>
            <w:tcW w:w="4408" w:type="dxa"/>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DBE5F1" w:themeFill="accent1" w:themeFillTint="33"/>
            <w:vAlign w:val="center"/>
          </w:tcPr>
          <w:p w14:paraId="509FD06C" w14:textId="77777777" w:rsidR="007D4AF3" w:rsidRPr="003F2315" w:rsidRDefault="007D4AF3" w:rsidP="00D1087F">
            <w:pPr>
              <w:rPr>
                <w:rStyle w:val="EstiloCuerpoNegrita"/>
              </w:rPr>
            </w:pPr>
            <w:r w:rsidRPr="003F2315">
              <w:rPr>
                <w:rStyle w:val="EstiloCuerpoNegrita"/>
              </w:rPr>
              <w:t>Requirements Workshop Comments</w:t>
            </w:r>
          </w:p>
        </w:tc>
      </w:tr>
      <w:tr w:rsidR="00A40309" w:rsidRPr="003C224A" w14:paraId="4A79EA1B" w14:textId="77777777" w:rsidTr="000F1278">
        <w:trPr>
          <w:trHeight w:val="612"/>
        </w:trPr>
        <w:tc>
          <w:tcPr>
            <w:tcW w:w="553"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41C7D3DD" w14:textId="710577AF" w:rsidR="007D4AF3" w:rsidRDefault="00FC61A0" w:rsidP="00D1087F">
            <w:pPr>
              <w:rPr>
                <w:rFonts w:asciiTheme="minorHAnsi" w:hAnsiTheme="minorHAnsi"/>
                <w:szCs w:val="22"/>
              </w:rPr>
            </w:pPr>
            <w:r>
              <w:rPr>
                <w:rFonts w:asciiTheme="minorHAnsi" w:hAnsiTheme="minorHAnsi"/>
                <w:szCs w:val="22"/>
              </w:rPr>
              <w:t>1</w:t>
            </w:r>
          </w:p>
        </w:tc>
        <w:tc>
          <w:tcPr>
            <w:tcW w:w="1332"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2A1792D6" w14:textId="77777777" w:rsidR="007D4AF3" w:rsidRPr="0035760F" w:rsidRDefault="007D4AF3" w:rsidP="00D1087F">
            <w:pPr>
              <w:rPr>
                <w:rStyle w:val="EstiloCuerpo"/>
                <w:sz w:val="20"/>
                <w:szCs w:val="20"/>
              </w:rPr>
            </w:pPr>
            <w:r>
              <w:rPr>
                <w:rStyle w:val="EstiloCuerpo"/>
                <w:sz w:val="20"/>
                <w:szCs w:val="20"/>
              </w:rPr>
              <w:t>Account Management</w:t>
            </w:r>
          </w:p>
        </w:tc>
        <w:tc>
          <w:tcPr>
            <w:tcW w:w="3115"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6568F581" w14:textId="3E39E4FA" w:rsidR="007D4AF3" w:rsidRDefault="007D4AF3" w:rsidP="00D1087F">
            <w:pPr>
              <w:rPr>
                <w:rStyle w:val="EstiloCuerpo"/>
                <w:sz w:val="20"/>
                <w:szCs w:val="20"/>
              </w:rPr>
            </w:pPr>
            <w:r>
              <w:rPr>
                <w:rStyle w:val="EstiloCuerpo"/>
                <w:sz w:val="20"/>
                <w:szCs w:val="20"/>
              </w:rPr>
              <w:t>The solution application must be able to support the definition of prospects, clients, partners, supplier</w:t>
            </w:r>
            <w:r w:rsidR="001F3642">
              <w:rPr>
                <w:rStyle w:val="EstiloCuerpo"/>
                <w:sz w:val="20"/>
                <w:szCs w:val="20"/>
              </w:rPr>
              <w:t>s</w:t>
            </w:r>
            <w:r>
              <w:rPr>
                <w:rStyle w:val="EstiloCuerpo"/>
                <w:sz w:val="20"/>
                <w:szCs w:val="20"/>
              </w:rPr>
              <w:t xml:space="preserve"> and press.</w:t>
            </w:r>
          </w:p>
          <w:p w14:paraId="069F46EF" w14:textId="77777777" w:rsidR="007D4AF3" w:rsidRDefault="007D4AF3" w:rsidP="00D1087F">
            <w:pPr>
              <w:rPr>
                <w:rStyle w:val="EstiloCuerpo"/>
                <w:sz w:val="20"/>
                <w:szCs w:val="20"/>
              </w:rPr>
            </w:pPr>
          </w:p>
          <w:p w14:paraId="2770F5F9" w14:textId="77777777" w:rsidR="007D4AF3" w:rsidRPr="0035760F" w:rsidRDefault="007D4AF3" w:rsidP="00D1087F">
            <w:pPr>
              <w:rPr>
                <w:rStyle w:val="EstiloCuerpo"/>
                <w:sz w:val="20"/>
                <w:szCs w:val="20"/>
              </w:rPr>
            </w:pPr>
          </w:p>
        </w:tc>
        <w:tc>
          <w:tcPr>
            <w:tcW w:w="917"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33991F4F" w14:textId="77777777" w:rsidR="007D4AF3" w:rsidRPr="00146979" w:rsidRDefault="007D4AF3" w:rsidP="00D1087F">
            <w:pPr>
              <w:jc w:val="center"/>
              <w:rPr>
                <w:rFonts w:asciiTheme="minorHAnsi" w:hAnsiTheme="minorHAnsi"/>
                <w:szCs w:val="20"/>
              </w:rPr>
            </w:pPr>
            <w:r>
              <w:rPr>
                <w:rFonts w:asciiTheme="minorHAnsi" w:hAnsiTheme="minorHAnsi"/>
                <w:szCs w:val="20"/>
              </w:rPr>
              <w:t>M</w:t>
            </w:r>
          </w:p>
        </w:tc>
        <w:tc>
          <w:tcPr>
            <w:tcW w:w="4408"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vAlign w:val="center"/>
          </w:tcPr>
          <w:p w14:paraId="1452E8FA" w14:textId="77777777" w:rsidR="007D4AF3" w:rsidRDefault="007D4AF3" w:rsidP="00D1087F">
            <w:pPr>
              <w:rPr>
                <w:rFonts w:asciiTheme="minorHAnsi" w:hAnsiTheme="minorHAnsi" w:cs="Arial"/>
                <w:szCs w:val="20"/>
              </w:rPr>
            </w:pPr>
            <w:r>
              <w:rPr>
                <w:rFonts w:asciiTheme="minorHAnsi" w:hAnsiTheme="minorHAnsi" w:cs="Arial"/>
                <w:szCs w:val="20"/>
              </w:rPr>
              <w:t xml:space="preserve">The different types of accounts will be separated through the Relationship Type field. </w:t>
            </w:r>
          </w:p>
          <w:p w14:paraId="4BC0790A" w14:textId="77777777" w:rsidR="007D4AF3" w:rsidRDefault="007D4AF3" w:rsidP="00D1087F">
            <w:pPr>
              <w:rPr>
                <w:rFonts w:asciiTheme="minorHAnsi" w:hAnsiTheme="minorHAnsi" w:cs="Arial"/>
                <w:szCs w:val="20"/>
              </w:rPr>
            </w:pPr>
          </w:p>
          <w:p w14:paraId="31F053A5" w14:textId="77777777" w:rsidR="007D4AF3" w:rsidRDefault="007D4AF3" w:rsidP="00D1087F">
            <w:pPr>
              <w:rPr>
                <w:rFonts w:asciiTheme="minorHAnsi" w:hAnsiTheme="minorHAnsi" w:cs="Arial"/>
                <w:szCs w:val="20"/>
              </w:rPr>
            </w:pPr>
            <w:r>
              <w:rPr>
                <w:rFonts w:asciiTheme="minorHAnsi" w:hAnsiTheme="minorHAnsi" w:cs="Arial"/>
                <w:szCs w:val="20"/>
              </w:rPr>
              <w:t>Furthermore different views will be defined to view the data independently.</w:t>
            </w:r>
          </w:p>
          <w:p w14:paraId="6BC5A0B4" w14:textId="77777777" w:rsidR="007D4AF3" w:rsidRDefault="007D4AF3" w:rsidP="00D1087F">
            <w:pPr>
              <w:rPr>
                <w:rFonts w:asciiTheme="minorHAnsi" w:hAnsiTheme="minorHAnsi" w:cs="Arial"/>
                <w:szCs w:val="20"/>
              </w:rPr>
            </w:pPr>
          </w:p>
          <w:p w14:paraId="2EA0F11C" w14:textId="77777777" w:rsidR="002F7B17" w:rsidRDefault="002F7B17" w:rsidP="00D1087F">
            <w:pPr>
              <w:rPr>
                <w:rFonts w:asciiTheme="minorHAnsi" w:hAnsiTheme="minorHAnsi" w:cs="Arial"/>
                <w:szCs w:val="20"/>
              </w:rPr>
            </w:pPr>
            <w:r>
              <w:rPr>
                <w:rFonts w:asciiTheme="minorHAnsi" w:hAnsiTheme="minorHAnsi" w:cs="Arial"/>
                <w:szCs w:val="20"/>
              </w:rPr>
              <w:t>Particularities for this entity are:</w:t>
            </w:r>
          </w:p>
          <w:p w14:paraId="6F4E8288" w14:textId="77777777" w:rsidR="002F7B17" w:rsidRDefault="002F7B17" w:rsidP="007E16ED">
            <w:pPr>
              <w:pStyle w:val="ListParagraph"/>
              <w:numPr>
                <w:ilvl w:val="0"/>
                <w:numId w:val="40"/>
              </w:numPr>
              <w:rPr>
                <w:rFonts w:asciiTheme="minorHAnsi" w:hAnsiTheme="minorHAnsi" w:cs="Arial"/>
                <w:szCs w:val="20"/>
              </w:rPr>
            </w:pPr>
            <w:r>
              <w:rPr>
                <w:rFonts w:asciiTheme="minorHAnsi" w:hAnsiTheme="minorHAnsi" w:cs="Arial"/>
                <w:szCs w:val="20"/>
              </w:rPr>
              <w:t>Account Number will be represented by the Fiscal Number</w:t>
            </w:r>
          </w:p>
          <w:p w14:paraId="0BC9478F" w14:textId="655513D1" w:rsidR="002F7B17" w:rsidRDefault="002F7B17" w:rsidP="007E16ED">
            <w:pPr>
              <w:pStyle w:val="ListParagraph"/>
              <w:numPr>
                <w:ilvl w:val="0"/>
                <w:numId w:val="40"/>
              </w:numPr>
              <w:rPr>
                <w:rFonts w:asciiTheme="minorHAnsi" w:hAnsiTheme="minorHAnsi" w:cs="Arial"/>
                <w:szCs w:val="20"/>
              </w:rPr>
            </w:pPr>
            <w:r>
              <w:rPr>
                <w:rFonts w:asciiTheme="minorHAnsi" w:hAnsiTheme="minorHAnsi" w:cs="Arial"/>
                <w:szCs w:val="20"/>
              </w:rPr>
              <w:t>A field for company Registration Number will be defined</w:t>
            </w:r>
          </w:p>
          <w:p w14:paraId="1CA08C2B" w14:textId="10D9177A" w:rsidR="00547CA8" w:rsidRDefault="00547CA8" w:rsidP="007E16ED">
            <w:pPr>
              <w:pStyle w:val="ListParagraph"/>
              <w:numPr>
                <w:ilvl w:val="0"/>
                <w:numId w:val="40"/>
              </w:numPr>
              <w:rPr>
                <w:rFonts w:asciiTheme="minorHAnsi" w:hAnsiTheme="minorHAnsi" w:cs="Arial"/>
                <w:szCs w:val="20"/>
              </w:rPr>
            </w:pPr>
            <w:r>
              <w:rPr>
                <w:rFonts w:asciiTheme="minorHAnsi" w:hAnsiTheme="minorHAnsi" w:cs="Arial"/>
                <w:szCs w:val="20"/>
              </w:rPr>
              <w:t>A field for the company Bank Account will be defined</w:t>
            </w:r>
          </w:p>
          <w:p w14:paraId="5F2DDCFC" w14:textId="0BE61B63" w:rsidR="002F7B17" w:rsidRDefault="002F7B17" w:rsidP="007E16ED">
            <w:pPr>
              <w:pStyle w:val="ListParagraph"/>
              <w:numPr>
                <w:ilvl w:val="0"/>
                <w:numId w:val="40"/>
              </w:numPr>
              <w:rPr>
                <w:rFonts w:asciiTheme="minorHAnsi" w:hAnsiTheme="minorHAnsi" w:cs="Arial"/>
                <w:szCs w:val="20"/>
              </w:rPr>
            </w:pPr>
            <w:r>
              <w:rPr>
                <w:rFonts w:asciiTheme="minorHAnsi" w:hAnsiTheme="minorHAnsi" w:cs="Arial"/>
                <w:szCs w:val="20"/>
              </w:rPr>
              <w:t>The Annual Revenue field will be represented by a list of ranges</w:t>
            </w:r>
          </w:p>
          <w:p w14:paraId="15B54C01" w14:textId="7328C0BE" w:rsidR="002F7B17" w:rsidRDefault="002F7B17" w:rsidP="007E16ED">
            <w:pPr>
              <w:pStyle w:val="ListParagraph"/>
              <w:numPr>
                <w:ilvl w:val="0"/>
                <w:numId w:val="40"/>
              </w:numPr>
              <w:rPr>
                <w:rFonts w:asciiTheme="minorHAnsi" w:hAnsiTheme="minorHAnsi" w:cs="Arial"/>
                <w:szCs w:val="20"/>
              </w:rPr>
            </w:pPr>
            <w:r>
              <w:rPr>
                <w:rFonts w:asciiTheme="minorHAnsi" w:hAnsiTheme="minorHAnsi" w:cs="Arial"/>
                <w:szCs w:val="20"/>
              </w:rPr>
              <w:t>The Number of Employees field will be represented by a list of ranges</w:t>
            </w:r>
          </w:p>
          <w:p w14:paraId="22E02B47" w14:textId="77777777" w:rsidR="00A12B2D" w:rsidRPr="007E16ED" w:rsidRDefault="00A12B2D" w:rsidP="007E16ED">
            <w:pPr>
              <w:pStyle w:val="ListParagraph"/>
              <w:rPr>
                <w:rFonts w:asciiTheme="minorHAnsi" w:hAnsiTheme="minorHAnsi" w:cs="Arial"/>
                <w:szCs w:val="20"/>
              </w:rPr>
            </w:pPr>
          </w:p>
          <w:p w14:paraId="17B30956" w14:textId="3E83643C" w:rsidR="00A24ADB" w:rsidRPr="0035760F" w:rsidRDefault="00A24ADB" w:rsidP="00BF658C">
            <w:pPr>
              <w:rPr>
                <w:rFonts w:asciiTheme="minorHAnsi" w:hAnsiTheme="minorHAnsi" w:cs="Arial"/>
                <w:szCs w:val="20"/>
              </w:rPr>
            </w:pPr>
          </w:p>
        </w:tc>
      </w:tr>
      <w:tr w:rsidR="00A40309" w:rsidRPr="003C224A" w14:paraId="0DD9932C" w14:textId="77777777" w:rsidTr="000F1278">
        <w:trPr>
          <w:trHeight w:val="222"/>
        </w:trPr>
        <w:tc>
          <w:tcPr>
            <w:tcW w:w="553"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4216DAAF" w14:textId="67318E30" w:rsidR="007D4AF3" w:rsidRDefault="00FC61A0" w:rsidP="00D1087F">
            <w:pPr>
              <w:rPr>
                <w:rFonts w:asciiTheme="minorHAnsi" w:hAnsiTheme="minorHAnsi"/>
                <w:szCs w:val="22"/>
              </w:rPr>
            </w:pPr>
            <w:r>
              <w:rPr>
                <w:rFonts w:asciiTheme="minorHAnsi" w:hAnsiTheme="minorHAnsi"/>
                <w:szCs w:val="22"/>
              </w:rPr>
              <w:t>2</w:t>
            </w:r>
          </w:p>
        </w:tc>
        <w:tc>
          <w:tcPr>
            <w:tcW w:w="1332"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01D0535B" w14:textId="77777777" w:rsidR="007D4AF3" w:rsidRDefault="007D4AF3" w:rsidP="00D1087F">
            <w:pPr>
              <w:rPr>
                <w:rStyle w:val="EstiloCuerpo"/>
                <w:sz w:val="20"/>
                <w:szCs w:val="20"/>
              </w:rPr>
            </w:pPr>
            <w:r>
              <w:rPr>
                <w:rStyle w:val="EstiloCuerpo"/>
                <w:sz w:val="20"/>
                <w:szCs w:val="20"/>
              </w:rPr>
              <w:t>Account Management</w:t>
            </w:r>
          </w:p>
        </w:tc>
        <w:tc>
          <w:tcPr>
            <w:tcW w:w="3115"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301A6D20" w14:textId="77777777" w:rsidR="007D4AF3" w:rsidRDefault="007D4AF3" w:rsidP="00D1087F">
            <w:pPr>
              <w:rPr>
                <w:rStyle w:val="EstiloCuerpo"/>
                <w:sz w:val="20"/>
                <w:szCs w:val="20"/>
              </w:rPr>
            </w:pPr>
            <w:r>
              <w:rPr>
                <w:rStyle w:val="EstiloCuerpo"/>
                <w:sz w:val="20"/>
                <w:szCs w:val="20"/>
              </w:rPr>
              <w:t>The solution application must be able to support the definition of multiple addresses and address types: Billing, Delivery.</w:t>
            </w:r>
          </w:p>
        </w:tc>
        <w:tc>
          <w:tcPr>
            <w:tcW w:w="917"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00D93EC5" w14:textId="77777777" w:rsidR="007D4AF3" w:rsidRDefault="007D4AF3" w:rsidP="00D1087F">
            <w:pPr>
              <w:jc w:val="center"/>
              <w:rPr>
                <w:rFonts w:asciiTheme="minorHAnsi" w:hAnsiTheme="minorHAnsi"/>
                <w:szCs w:val="20"/>
              </w:rPr>
            </w:pPr>
            <w:r>
              <w:rPr>
                <w:rFonts w:asciiTheme="minorHAnsi" w:hAnsiTheme="minorHAnsi"/>
                <w:szCs w:val="20"/>
              </w:rPr>
              <w:t>M</w:t>
            </w:r>
          </w:p>
        </w:tc>
        <w:tc>
          <w:tcPr>
            <w:tcW w:w="4408"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vAlign w:val="center"/>
          </w:tcPr>
          <w:p w14:paraId="2949C364" w14:textId="77777777" w:rsidR="007D4AF3" w:rsidRDefault="007D4AF3" w:rsidP="00D1087F">
            <w:pPr>
              <w:rPr>
                <w:rFonts w:asciiTheme="minorHAnsi" w:hAnsiTheme="minorHAnsi" w:cs="Arial"/>
                <w:szCs w:val="20"/>
              </w:rPr>
            </w:pPr>
            <w:r>
              <w:rPr>
                <w:rFonts w:asciiTheme="minorHAnsi" w:hAnsiTheme="minorHAnsi" w:cs="Arial"/>
                <w:szCs w:val="20"/>
              </w:rPr>
              <w:t>Microsoft Dynamics CRM supports this functionality.</w:t>
            </w:r>
          </w:p>
        </w:tc>
      </w:tr>
      <w:tr w:rsidR="00A40309" w:rsidRPr="003C224A" w14:paraId="623C1BFA" w14:textId="77777777" w:rsidTr="000F1278">
        <w:trPr>
          <w:trHeight w:val="669"/>
        </w:trPr>
        <w:tc>
          <w:tcPr>
            <w:tcW w:w="553"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6EEFB4AB" w14:textId="6ED33032" w:rsidR="007D4AF3" w:rsidRPr="003C224A" w:rsidRDefault="00FC61A0" w:rsidP="00D1087F">
            <w:pPr>
              <w:rPr>
                <w:rFonts w:asciiTheme="minorHAnsi" w:hAnsiTheme="minorHAnsi"/>
                <w:szCs w:val="22"/>
              </w:rPr>
            </w:pPr>
            <w:r>
              <w:rPr>
                <w:rFonts w:asciiTheme="minorHAnsi" w:hAnsiTheme="minorHAnsi"/>
                <w:szCs w:val="22"/>
              </w:rPr>
              <w:t>3</w:t>
            </w:r>
          </w:p>
        </w:tc>
        <w:tc>
          <w:tcPr>
            <w:tcW w:w="1332"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7CF2F6B8" w14:textId="77777777" w:rsidR="007D4AF3" w:rsidRPr="0035760F" w:rsidRDefault="007D4AF3" w:rsidP="00D1087F">
            <w:pPr>
              <w:rPr>
                <w:rStyle w:val="EstiloCuerpo"/>
                <w:sz w:val="20"/>
                <w:szCs w:val="20"/>
              </w:rPr>
            </w:pPr>
            <w:r w:rsidRPr="0035760F">
              <w:rPr>
                <w:rStyle w:val="EstiloCuerpo"/>
                <w:sz w:val="20"/>
                <w:szCs w:val="20"/>
              </w:rPr>
              <w:t>Account Management</w:t>
            </w:r>
          </w:p>
        </w:tc>
        <w:tc>
          <w:tcPr>
            <w:tcW w:w="3115"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0FEFFD56" w14:textId="77777777" w:rsidR="007D4AF3" w:rsidRPr="0035760F" w:rsidRDefault="007D4AF3" w:rsidP="00D1087F">
            <w:pPr>
              <w:rPr>
                <w:rStyle w:val="EstiloCuerpo"/>
                <w:sz w:val="20"/>
                <w:szCs w:val="20"/>
              </w:rPr>
            </w:pPr>
            <w:r w:rsidRPr="0035760F">
              <w:rPr>
                <w:rStyle w:val="EstiloCuerpo"/>
                <w:sz w:val="20"/>
                <w:szCs w:val="20"/>
              </w:rPr>
              <w:t>The solution application must be able to support a multi-relationship structure.</w:t>
            </w:r>
          </w:p>
        </w:tc>
        <w:tc>
          <w:tcPr>
            <w:tcW w:w="917"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04D695E7" w14:textId="77777777" w:rsidR="007D4AF3" w:rsidRPr="00146979" w:rsidRDefault="007D4AF3" w:rsidP="00D1087F">
            <w:pPr>
              <w:jc w:val="center"/>
              <w:rPr>
                <w:rFonts w:asciiTheme="minorHAnsi" w:hAnsiTheme="minorHAnsi"/>
                <w:szCs w:val="20"/>
              </w:rPr>
            </w:pPr>
            <w:r w:rsidRPr="00146979">
              <w:rPr>
                <w:rFonts w:asciiTheme="minorHAnsi" w:hAnsiTheme="minorHAnsi"/>
                <w:szCs w:val="20"/>
              </w:rPr>
              <w:t>M</w:t>
            </w:r>
          </w:p>
        </w:tc>
        <w:tc>
          <w:tcPr>
            <w:tcW w:w="4408"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vAlign w:val="center"/>
          </w:tcPr>
          <w:p w14:paraId="0AC6C687" w14:textId="264B4FBE" w:rsidR="007D516D" w:rsidRDefault="007D4AF3" w:rsidP="00D1087F">
            <w:pPr>
              <w:rPr>
                <w:rStyle w:val="EstiloCuerpo"/>
                <w:sz w:val="20"/>
                <w:szCs w:val="20"/>
              </w:rPr>
            </w:pPr>
            <w:r w:rsidRPr="0035760F">
              <w:rPr>
                <w:rFonts w:asciiTheme="minorHAnsi" w:hAnsiTheme="minorHAnsi" w:cs="Arial"/>
                <w:szCs w:val="20"/>
              </w:rPr>
              <w:t xml:space="preserve">Microsoft </w:t>
            </w:r>
            <w:r w:rsidRPr="0035760F">
              <w:rPr>
                <w:rStyle w:val="EstiloCuerpo"/>
                <w:sz w:val="20"/>
                <w:szCs w:val="20"/>
              </w:rPr>
              <w:t>Dynamics CRM supports the concept of an account/sub-account relationship.  Sub-accounts can be assigned one parent account which allows the ability to roll-up sales activities at the overall parent level.  A common scenario is when an organization has multiple locations where work is performed</w:t>
            </w:r>
            <w:r w:rsidR="00DB2312">
              <w:rPr>
                <w:rStyle w:val="EstiloCuerpo"/>
                <w:sz w:val="20"/>
                <w:szCs w:val="20"/>
              </w:rPr>
              <w:t xml:space="preserve"> or when multiple accounts belong to an association or a group</w:t>
            </w:r>
            <w:r w:rsidR="007D516D">
              <w:rPr>
                <w:rStyle w:val="EstiloCuerpo"/>
                <w:sz w:val="20"/>
                <w:szCs w:val="20"/>
              </w:rPr>
              <w:t>. Therefore if a company has multiple entities, represented by a different fiscal number, then each of them will represent a sub-account.</w:t>
            </w:r>
          </w:p>
          <w:p w14:paraId="522B8E23" w14:textId="77777777" w:rsidR="007D516D" w:rsidRDefault="007D516D" w:rsidP="00D1087F">
            <w:pPr>
              <w:rPr>
                <w:rStyle w:val="EstiloCuerpo"/>
                <w:sz w:val="20"/>
                <w:szCs w:val="20"/>
              </w:rPr>
            </w:pPr>
          </w:p>
          <w:p w14:paraId="6BF8B8BE" w14:textId="06D6385C" w:rsidR="007D516D" w:rsidRDefault="007D516D" w:rsidP="00D1087F">
            <w:pPr>
              <w:rPr>
                <w:rStyle w:val="EstiloCuerpo"/>
                <w:sz w:val="20"/>
                <w:szCs w:val="20"/>
              </w:rPr>
            </w:pPr>
            <w:r>
              <w:rPr>
                <w:rStyle w:val="EstiloCuerpo"/>
                <w:sz w:val="20"/>
                <w:szCs w:val="20"/>
              </w:rPr>
              <w:t xml:space="preserve">For the situation when the same account performs multiple functions, is also a client and a partner, then it will be registered into the system as his main function, let’s assume is client. Then the other functions will be defined through the functionality of connections, in order to avoid duplication of data. </w:t>
            </w:r>
          </w:p>
          <w:p w14:paraId="3741613C" w14:textId="3615E95D" w:rsidR="007D4AF3" w:rsidRPr="0035760F" w:rsidRDefault="007D4AF3" w:rsidP="007D516D">
            <w:pPr>
              <w:rPr>
                <w:rStyle w:val="EstiloCuerpo"/>
                <w:sz w:val="20"/>
                <w:szCs w:val="20"/>
              </w:rPr>
            </w:pPr>
            <w:r w:rsidRPr="0035760F">
              <w:rPr>
                <w:rStyle w:val="EstiloCuerpo"/>
                <w:sz w:val="20"/>
                <w:szCs w:val="20"/>
              </w:rPr>
              <w:t xml:space="preserve"> </w:t>
            </w:r>
          </w:p>
        </w:tc>
      </w:tr>
      <w:tr w:rsidR="00706A8E" w:rsidRPr="003C224A" w14:paraId="4D02FC6E" w14:textId="77777777" w:rsidTr="000F1278">
        <w:trPr>
          <w:trHeight w:val="669"/>
        </w:trPr>
        <w:tc>
          <w:tcPr>
            <w:tcW w:w="553"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2DDBCC0A" w14:textId="069AEA45" w:rsidR="00706A8E" w:rsidRDefault="00706A8E" w:rsidP="00D1087F">
            <w:pPr>
              <w:rPr>
                <w:rFonts w:asciiTheme="minorHAnsi" w:hAnsiTheme="minorHAnsi"/>
                <w:szCs w:val="22"/>
              </w:rPr>
            </w:pPr>
            <w:r>
              <w:rPr>
                <w:rFonts w:asciiTheme="minorHAnsi" w:hAnsiTheme="minorHAnsi"/>
                <w:szCs w:val="22"/>
              </w:rPr>
              <w:lastRenderedPageBreak/>
              <w:t>4</w:t>
            </w:r>
          </w:p>
        </w:tc>
        <w:tc>
          <w:tcPr>
            <w:tcW w:w="1332"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642F5A0C" w14:textId="001A1889" w:rsidR="00706A8E" w:rsidRPr="0035760F" w:rsidRDefault="00706A8E" w:rsidP="00D1087F">
            <w:pPr>
              <w:rPr>
                <w:rStyle w:val="EstiloCuerpo"/>
                <w:sz w:val="20"/>
                <w:szCs w:val="20"/>
              </w:rPr>
            </w:pPr>
            <w:r>
              <w:rPr>
                <w:rStyle w:val="EstiloCuerpo"/>
                <w:sz w:val="20"/>
                <w:szCs w:val="20"/>
              </w:rPr>
              <w:t>Account Management</w:t>
            </w:r>
          </w:p>
        </w:tc>
        <w:tc>
          <w:tcPr>
            <w:tcW w:w="3115"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079E63F7" w14:textId="6506ACBD" w:rsidR="00706A8E" w:rsidRPr="0035760F" w:rsidRDefault="00706A8E" w:rsidP="00E72F78">
            <w:pPr>
              <w:rPr>
                <w:rStyle w:val="EstiloCuerpo"/>
                <w:sz w:val="20"/>
                <w:szCs w:val="20"/>
              </w:rPr>
            </w:pPr>
            <w:r>
              <w:rPr>
                <w:rStyle w:val="EstiloCuerpo"/>
                <w:sz w:val="20"/>
                <w:szCs w:val="20"/>
              </w:rPr>
              <w:t>The solutions</w:t>
            </w:r>
            <w:r w:rsidR="00E72F78">
              <w:rPr>
                <w:rStyle w:val="EstiloCuerpo"/>
                <w:sz w:val="20"/>
                <w:szCs w:val="20"/>
              </w:rPr>
              <w:t xml:space="preserve"> application</w:t>
            </w:r>
            <w:r>
              <w:rPr>
                <w:rStyle w:val="EstiloCuerpo"/>
                <w:sz w:val="20"/>
                <w:szCs w:val="20"/>
              </w:rPr>
              <w:t xml:space="preserve"> </w:t>
            </w:r>
            <w:r w:rsidR="00E72F78">
              <w:rPr>
                <w:rStyle w:val="EstiloCuerpo"/>
                <w:sz w:val="20"/>
                <w:szCs w:val="20"/>
              </w:rPr>
              <w:t xml:space="preserve">must </w:t>
            </w:r>
            <w:r w:rsidR="002B1081">
              <w:rPr>
                <w:rStyle w:val="EstiloCuerpo"/>
                <w:sz w:val="20"/>
                <w:szCs w:val="20"/>
              </w:rPr>
              <w:t xml:space="preserve">be able to </w:t>
            </w:r>
            <w:r w:rsidR="00E72F78">
              <w:rPr>
                <w:rStyle w:val="EstiloCuerpo"/>
                <w:sz w:val="20"/>
                <w:szCs w:val="20"/>
              </w:rPr>
              <w:t xml:space="preserve">allow the </w:t>
            </w:r>
            <w:r>
              <w:rPr>
                <w:rStyle w:val="EstiloCuerpo"/>
                <w:sz w:val="20"/>
                <w:szCs w:val="20"/>
              </w:rPr>
              <w:t>accounts to be uniquely identified through an account number.</w:t>
            </w:r>
          </w:p>
        </w:tc>
        <w:tc>
          <w:tcPr>
            <w:tcW w:w="917"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626DB9E5" w14:textId="24423385" w:rsidR="00706A8E" w:rsidRPr="00146979" w:rsidRDefault="00706A8E" w:rsidP="00D1087F">
            <w:pPr>
              <w:jc w:val="center"/>
              <w:rPr>
                <w:rFonts w:asciiTheme="minorHAnsi" w:hAnsiTheme="minorHAnsi"/>
                <w:szCs w:val="20"/>
              </w:rPr>
            </w:pPr>
            <w:r>
              <w:rPr>
                <w:rFonts w:asciiTheme="minorHAnsi" w:hAnsiTheme="minorHAnsi"/>
                <w:szCs w:val="20"/>
              </w:rPr>
              <w:t>M</w:t>
            </w:r>
          </w:p>
        </w:tc>
        <w:tc>
          <w:tcPr>
            <w:tcW w:w="4408"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vAlign w:val="center"/>
          </w:tcPr>
          <w:p w14:paraId="2EEB87A6" w14:textId="0D8119F6" w:rsidR="00CF206A" w:rsidRDefault="00706A8E" w:rsidP="00D1087F">
            <w:pPr>
              <w:rPr>
                <w:rFonts w:asciiTheme="minorHAnsi" w:hAnsiTheme="minorHAnsi" w:cs="Arial"/>
                <w:szCs w:val="20"/>
              </w:rPr>
            </w:pPr>
            <w:r>
              <w:rPr>
                <w:rFonts w:asciiTheme="minorHAnsi" w:hAnsiTheme="minorHAnsi" w:cs="Arial"/>
                <w:szCs w:val="20"/>
              </w:rPr>
              <w:t xml:space="preserve">The account number will be represented through </w:t>
            </w:r>
            <w:r w:rsidR="00B3018E">
              <w:rPr>
                <w:rFonts w:asciiTheme="minorHAnsi" w:hAnsiTheme="minorHAnsi" w:cs="Arial"/>
                <w:szCs w:val="20"/>
              </w:rPr>
              <w:t>fiscal number (</w:t>
            </w:r>
            <w:r>
              <w:rPr>
                <w:rFonts w:asciiTheme="minorHAnsi" w:hAnsiTheme="minorHAnsi" w:cs="Arial"/>
                <w:szCs w:val="20"/>
              </w:rPr>
              <w:t>CUI</w:t>
            </w:r>
            <w:r w:rsidR="00B3018E">
              <w:rPr>
                <w:rFonts w:asciiTheme="minorHAnsi" w:hAnsiTheme="minorHAnsi" w:cs="Arial"/>
                <w:szCs w:val="20"/>
              </w:rPr>
              <w:t>)</w:t>
            </w:r>
            <w:r>
              <w:rPr>
                <w:rFonts w:asciiTheme="minorHAnsi" w:hAnsiTheme="minorHAnsi" w:cs="Arial"/>
                <w:szCs w:val="20"/>
              </w:rPr>
              <w:t>.</w:t>
            </w:r>
          </w:p>
          <w:p w14:paraId="227EB0F4" w14:textId="77777777" w:rsidR="00CF206A" w:rsidRDefault="00CF206A" w:rsidP="00D1087F">
            <w:pPr>
              <w:rPr>
                <w:rFonts w:asciiTheme="minorHAnsi" w:hAnsiTheme="minorHAnsi" w:cs="Arial"/>
                <w:szCs w:val="20"/>
              </w:rPr>
            </w:pPr>
          </w:p>
          <w:p w14:paraId="71574220" w14:textId="0826E567" w:rsidR="00CF206A" w:rsidRDefault="00CF206A" w:rsidP="00D1087F">
            <w:pPr>
              <w:rPr>
                <w:rFonts w:asciiTheme="minorHAnsi" w:hAnsiTheme="minorHAnsi" w:cs="Arial"/>
                <w:szCs w:val="20"/>
              </w:rPr>
            </w:pPr>
            <w:r w:rsidRPr="00CF206A">
              <w:rPr>
                <w:rFonts w:asciiTheme="minorHAnsi" w:hAnsiTheme="minorHAnsi" w:cs="Arial"/>
                <w:szCs w:val="20"/>
              </w:rPr>
              <w:t>If the client has multiple entities then each of them will be identified by a different fiscal number.</w:t>
            </w:r>
          </w:p>
          <w:p w14:paraId="573B43B5" w14:textId="77777777" w:rsidR="00CF206A" w:rsidRDefault="00CF206A" w:rsidP="00D1087F">
            <w:pPr>
              <w:rPr>
                <w:rFonts w:asciiTheme="minorHAnsi" w:hAnsiTheme="minorHAnsi" w:cs="Arial"/>
                <w:szCs w:val="20"/>
              </w:rPr>
            </w:pPr>
          </w:p>
          <w:p w14:paraId="17A165CD" w14:textId="25CB244B" w:rsidR="00CF206A" w:rsidRDefault="00CF206A" w:rsidP="00D1087F">
            <w:pPr>
              <w:rPr>
                <w:rFonts w:asciiTheme="minorHAnsi" w:hAnsiTheme="minorHAnsi" w:cs="Arial"/>
                <w:szCs w:val="20"/>
              </w:rPr>
            </w:pPr>
            <w:r>
              <w:rPr>
                <w:rFonts w:asciiTheme="minorHAnsi" w:hAnsiTheme="minorHAnsi" w:cs="Arial"/>
                <w:szCs w:val="20"/>
              </w:rPr>
              <w:t>In Reports data will be visible both at account or parent account level.</w:t>
            </w:r>
          </w:p>
          <w:p w14:paraId="042EABCA" w14:textId="77777777" w:rsidR="00CF206A" w:rsidRDefault="00CF206A" w:rsidP="00D1087F">
            <w:pPr>
              <w:rPr>
                <w:rFonts w:asciiTheme="minorHAnsi" w:hAnsiTheme="minorHAnsi" w:cs="Arial"/>
                <w:szCs w:val="20"/>
              </w:rPr>
            </w:pPr>
          </w:p>
          <w:p w14:paraId="268164C1" w14:textId="1CBFC67F" w:rsidR="00706A8E" w:rsidRPr="0035760F" w:rsidRDefault="00706A8E" w:rsidP="00D1087F">
            <w:pPr>
              <w:rPr>
                <w:rFonts w:asciiTheme="minorHAnsi" w:hAnsiTheme="minorHAnsi" w:cs="Arial"/>
                <w:szCs w:val="20"/>
              </w:rPr>
            </w:pPr>
          </w:p>
        </w:tc>
      </w:tr>
      <w:tr w:rsidR="00E72F78" w:rsidRPr="003C224A" w14:paraId="28AF6401" w14:textId="77777777" w:rsidTr="000F1278">
        <w:trPr>
          <w:trHeight w:val="669"/>
        </w:trPr>
        <w:tc>
          <w:tcPr>
            <w:tcW w:w="553"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0616BFAC" w14:textId="6B9C4D02" w:rsidR="00E72F78" w:rsidRDefault="00E72F78" w:rsidP="00D1087F">
            <w:pPr>
              <w:rPr>
                <w:rFonts w:asciiTheme="minorHAnsi" w:hAnsiTheme="minorHAnsi"/>
                <w:szCs w:val="22"/>
              </w:rPr>
            </w:pPr>
            <w:r>
              <w:rPr>
                <w:rFonts w:asciiTheme="minorHAnsi" w:hAnsiTheme="minorHAnsi"/>
                <w:szCs w:val="22"/>
              </w:rPr>
              <w:t>5</w:t>
            </w:r>
          </w:p>
        </w:tc>
        <w:tc>
          <w:tcPr>
            <w:tcW w:w="1332"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31C3D58B" w14:textId="66432CFA" w:rsidR="00E72F78" w:rsidRDefault="00E72F78" w:rsidP="00D1087F">
            <w:pPr>
              <w:rPr>
                <w:rStyle w:val="EstiloCuerpo"/>
                <w:sz w:val="20"/>
                <w:szCs w:val="20"/>
              </w:rPr>
            </w:pPr>
            <w:r>
              <w:rPr>
                <w:rStyle w:val="EstiloCuerpo"/>
                <w:sz w:val="20"/>
                <w:szCs w:val="20"/>
              </w:rPr>
              <w:t>Account Management</w:t>
            </w:r>
          </w:p>
        </w:tc>
        <w:tc>
          <w:tcPr>
            <w:tcW w:w="3115"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40E407D8" w14:textId="4BE9BBDA" w:rsidR="00E72F78" w:rsidRDefault="002B1081" w:rsidP="00D1087F">
            <w:pPr>
              <w:rPr>
                <w:rStyle w:val="EstiloCuerpo"/>
                <w:sz w:val="20"/>
                <w:szCs w:val="20"/>
              </w:rPr>
            </w:pPr>
            <w:r>
              <w:rPr>
                <w:rStyle w:val="EstiloCuerpo"/>
                <w:sz w:val="20"/>
                <w:szCs w:val="20"/>
              </w:rPr>
              <w:t>The solutions application must be able to allow the assignment of accounts to a specific owner.</w:t>
            </w:r>
          </w:p>
        </w:tc>
        <w:tc>
          <w:tcPr>
            <w:tcW w:w="917"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070DB4DA" w14:textId="3E20EF7A" w:rsidR="00E72F78" w:rsidRDefault="007A51A4" w:rsidP="00D1087F">
            <w:pPr>
              <w:jc w:val="center"/>
              <w:rPr>
                <w:rFonts w:asciiTheme="minorHAnsi" w:hAnsiTheme="minorHAnsi"/>
                <w:szCs w:val="20"/>
              </w:rPr>
            </w:pPr>
            <w:r>
              <w:rPr>
                <w:rFonts w:asciiTheme="minorHAnsi" w:hAnsiTheme="minorHAnsi"/>
                <w:szCs w:val="20"/>
              </w:rPr>
              <w:t>M</w:t>
            </w:r>
          </w:p>
        </w:tc>
        <w:tc>
          <w:tcPr>
            <w:tcW w:w="4408"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vAlign w:val="center"/>
          </w:tcPr>
          <w:p w14:paraId="66509222" w14:textId="77777777" w:rsidR="00E72F78" w:rsidRDefault="007A51A4" w:rsidP="007C2698">
            <w:pPr>
              <w:rPr>
                <w:rFonts w:asciiTheme="minorHAnsi" w:hAnsiTheme="minorHAnsi" w:cs="Arial"/>
                <w:szCs w:val="20"/>
              </w:rPr>
            </w:pPr>
            <w:r>
              <w:rPr>
                <w:rFonts w:asciiTheme="minorHAnsi" w:hAnsiTheme="minorHAnsi" w:cs="Arial"/>
                <w:szCs w:val="20"/>
              </w:rPr>
              <w:t xml:space="preserve">As the accounts will be initially created through import and then </w:t>
            </w:r>
            <w:r w:rsidR="00BC4BD3">
              <w:rPr>
                <w:rFonts w:asciiTheme="minorHAnsi" w:hAnsiTheme="minorHAnsi" w:cs="Arial"/>
                <w:szCs w:val="20"/>
              </w:rPr>
              <w:t>there will be only one person registering</w:t>
            </w:r>
            <w:r w:rsidR="004639C8">
              <w:rPr>
                <w:rFonts w:asciiTheme="minorHAnsi" w:hAnsiTheme="minorHAnsi" w:cs="Arial"/>
                <w:szCs w:val="20"/>
              </w:rPr>
              <w:t xml:space="preserve"> and maintaining</w:t>
            </w:r>
            <w:r w:rsidR="00BC4BD3">
              <w:rPr>
                <w:rFonts w:asciiTheme="minorHAnsi" w:hAnsiTheme="minorHAnsi" w:cs="Arial"/>
                <w:szCs w:val="20"/>
              </w:rPr>
              <w:t xml:space="preserve"> </w:t>
            </w:r>
            <w:r w:rsidR="004639C8">
              <w:rPr>
                <w:rFonts w:asciiTheme="minorHAnsi" w:hAnsiTheme="minorHAnsi" w:cs="Arial"/>
                <w:szCs w:val="20"/>
              </w:rPr>
              <w:t>account data</w:t>
            </w:r>
            <w:r w:rsidR="00BC4BD3">
              <w:rPr>
                <w:rFonts w:asciiTheme="minorHAnsi" w:hAnsiTheme="minorHAnsi" w:cs="Arial"/>
                <w:szCs w:val="20"/>
              </w:rPr>
              <w:t xml:space="preserve">, </w:t>
            </w:r>
            <w:r w:rsidR="004639C8">
              <w:rPr>
                <w:rFonts w:asciiTheme="minorHAnsi" w:hAnsiTheme="minorHAnsi" w:cs="Arial"/>
                <w:szCs w:val="20"/>
              </w:rPr>
              <w:t>the acc</w:t>
            </w:r>
            <w:r w:rsidR="00DA0343">
              <w:rPr>
                <w:rFonts w:asciiTheme="minorHAnsi" w:hAnsiTheme="minorHAnsi" w:cs="Arial"/>
                <w:szCs w:val="20"/>
              </w:rPr>
              <w:t xml:space="preserve">ount will have to be assigned to the corresponding </w:t>
            </w:r>
            <w:r w:rsidR="005E3211">
              <w:rPr>
                <w:rFonts w:asciiTheme="minorHAnsi" w:hAnsiTheme="minorHAnsi" w:cs="Arial"/>
                <w:szCs w:val="20"/>
              </w:rPr>
              <w:t>user or employee without a user</w:t>
            </w:r>
            <w:r w:rsidR="00DA0343">
              <w:rPr>
                <w:rFonts w:asciiTheme="minorHAnsi" w:hAnsiTheme="minorHAnsi" w:cs="Arial"/>
                <w:szCs w:val="20"/>
              </w:rPr>
              <w:t>.</w:t>
            </w:r>
          </w:p>
          <w:p w14:paraId="4F14416E" w14:textId="77777777" w:rsidR="002A7150" w:rsidRDefault="002A7150" w:rsidP="004952EC">
            <w:pPr>
              <w:rPr>
                <w:rFonts w:asciiTheme="minorHAnsi" w:hAnsiTheme="minorHAnsi" w:cs="Arial"/>
                <w:szCs w:val="20"/>
              </w:rPr>
            </w:pPr>
            <w:r>
              <w:rPr>
                <w:rFonts w:asciiTheme="minorHAnsi" w:hAnsiTheme="minorHAnsi" w:cs="Arial"/>
                <w:szCs w:val="20"/>
              </w:rPr>
              <w:t xml:space="preserve">If the account is managed by an existing CRM user then it will be assigned to it, otherwise </w:t>
            </w:r>
            <w:r w:rsidR="004952EC">
              <w:rPr>
                <w:rFonts w:asciiTheme="minorHAnsi" w:hAnsiTheme="minorHAnsi" w:cs="Arial"/>
                <w:szCs w:val="20"/>
              </w:rPr>
              <w:t xml:space="preserve">the person that manages the account will be selected in the </w:t>
            </w:r>
            <w:r w:rsidR="004952EC" w:rsidRPr="007E16ED">
              <w:rPr>
                <w:rFonts w:asciiTheme="minorHAnsi" w:hAnsiTheme="minorHAnsi" w:cs="Arial"/>
                <w:b/>
                <w:i/>
                <w:szCs w:val="20"/>
              </w:rPr>
              <w:t>Responsible</w:t>
            </w:r>
            <w:r w:rsidR="004952EC">
              <w:rPr>
                <w:rFonts w:asciiTheme="minorHAnsi" w:hAnsiTheme="minorHAnsi" w:cs="Arial"/>
                <w:szCs w:val="20"/>
              </w:rPr>
              <w:t xml:space="preserve"> field.</w:t>
            </w:r>
          </w:p>
          <w:p w14:paraId="571EE5D6" w14:textId="77777777" w:rsidR="009105F2" w:rsidRDefault="009105F2" w:rsidP="004952EC">
            <w:pPr>
              <w:rPr>
                <w:rFonts w:asciiTheme="minorHAnsi" w:hAnsiTheme="minorHAnsi" w:cs="Arial"/>
                <w:szCs w:val="20"/>
              </w:rPr>
            </w:pPr>
          </w:p>
          <w:p w14:paraId="33DFB855" w14:textId="668C11F9" w:rsidR="009105F2" w:rsidRDefault="009105F2" w:rsidP="004952EC">
            <w:pPr>
              <w:rPr>
                <w:rFonts w:asciiTheme="minorHAnsi" w:hAnsiTheme="minorHAnsi" w:cs="Arial"/>
                <w:szCs w:val="20"/>
              </w:rPr>
            </w:pPr>
            <w:r>
              <w:rPr>
                <w:rFonts w:asciiTheme="minorHAnsi" w:hAnsiTheme="minorHAnsi" w:cs="Arial"/>
                <w:szCs w:val="20"/>
              </w:rPr>
              <w:t>For the Responsible field all the ENSIGHT Employees will be registered in the system as contacts for the ENSIGHT account.</w:t>
            </w:r>
          </w:p>
        </w:tc>
      </w:tr>
      <w:tr w:rsidR="0065346E" w:rsidRPr="003C224A" w14:paraId="4398F669" w14:textId="77777777" w:rsidTr="000F1278">
        <w:trPr>
          <w:trHeight w:val="669"/>
        </w:trPr>
        <w:tc>
          <w:tcPr>
            <w:tcW w:w="553"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03779A02" w14:textId="2063975E" w:rsidR="0065346E" w:rsidRDefault="00CC01F1" w:rsidP="00D1087F">
            <w:pPr>
              <w:rPr>
                <w:rFonts w:asciiTheme="minorHAnsi" w:hAnsiTheme="minorHAnsi"/>
                <w:szCs w:val="22"/>
              </w:rPr>
            </w:pPr>
            <w:r>
              <w:rPr>
                <w:rFonts w:asciiTheme="minorHAnsi" w:hAnsiTheme="minorHAnsi"/>
                <w:szCs w:val="22"/>
              </w:rPr>
              <w:t>6</w:t>
            </w:r>
          </w:p>
        </w:tc>
        <w:tc>
          <w:tcPr>
            <w:tcW w:w="1332"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1E5BE40B" w14:textId="3AA66D35" w:rsidR="0065346E" w:rsidRDefault="0065346E" w:rsidP="00D1087F">
            <w:pPr>
              <w:rPr>
                <w:rStyle w:val="EstiloCuerpo"/>
                <w:sz w:val="20"/>
                <w:szCs w:val="20"/>
              </w:rPr>
            </w:pPr>
            <w:r>
              <w:rPr>
                <w:rStyle w:val="EstiloCuerpo"/>
                <w:sz w:val="20"/>
                <w:szCs w:val="20"/>
              </w:rPr>
              <w:t>Account Management</w:t>
            </w:r>
          </w:p>
        </w:tc>
        <w:tc>
          <w:tcPr>
            <w:tcW w:w="3115"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46483F01" w14:textId="3A4C4B6F" w:rsidR="0065346E" w:rsidRDefault="0065346E" w:rsidP="00D1087F">
            <w:pPr>
              <w:rPr>
                <w:rStyle w:val="EstiloCuerpo"/>
                <w:sz w:val="20"/>
                <w:szCs w:val="20"/>
              </w:rPr>
            </w:pPr>
            <w:r>
              <w:rPr>
                <w:rStyle w:val="EstiloCuerpo"/>
                <w:sz w:val="20"/>
                <w:szCs w:val="20"/>
              </w:rPr>
              <w:t>The solutions application must be able to allow visibility over a list of invoices, unpaid invoices for an account</w:t>
            </w:r>
            <w:r w:rsidR="00D77E43">
              <w:rPr>
                <w:rStyle w:val="EstiloCuerpo"/>
                <w:sz w:val="20"/>
                <w:szCs w:val="20"/>
              </w:rPr>
              <w:t xml:space="preserve"> or multiple accounts</w:t>
            </w:r>
            <w:r>
              <w:rPr>
                <w:rStyle w:val="EstiloCuerpo"/>
                <w:sz w:val="20"/>
                <w:szCs w:val="20"/>
              </w:rPr>
              <w:t>.</w:t>
            </w:r>
          </w:p>
        </w:tc>
        <w:tc>
          <w:tcPr>
            <w:tcW w:w="917"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5CA5EE5D" w14:textId="371AA515" w:rsidR="0065346E" w:rsidRDefault="0065346E" w:rsidP="00D1087F">
            <w:pPr>
              <w:jc w:val="center"/>
              <w:rPr>
                <w:rFonts w:asciiTheme="minorHAnsi" w:hAnsiTheme="minorHAnsi"/>
                <w:szCs w:val="20"/>
              </w:rPr>
            </w:pPr>
            <w:r>
              <w:rPr>
                <w:rFonts w:asciiTheme="minorHAnsi" w:hAnsiTheme="minorHAnsi"/>
                <w:szCs w:val="20"/>
              </w:rPr>
              <w:t>M</w:t>
            </w:r>
          </w:p>
        </w:tc>
        <w:tc>
          <w:tcPr>
            <w:tcW w:w="4408"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vAlign w:val="center"/>
          </w:tcPr>
          <w:p w14:paraId="64B6604A" w14:textId="327C6353" w:rsidR="0065346E" w:rsidRDefault="0065346E" w:rsidP="004639C8">
            <w:pPr>
              <w:rPr>
                <w:rFonts w:asciiTheme="minorHAnsi" w:hAnsiTheme="minorHAnsi" w:cs="Arial"/>
                <w:szCs w:val="20"/>
              </w:rPr>
            </w:pPr>
            <w:r>
              <w:rPr>
                <w:rFonts w:asciiTheme="minorHAnsi" w:hAnsiTheme="minorHAnsi" w:cs="Arial"/>
                <w:szCs w:val="20"/>
              </w:rPr>
              <w:t xml:space="preserve">A custom report with data from </w:t>
            </w:r>
            <w:r w:rsidR="00654A17">
              <w:rPr>
                <w:rFonts w:asciiTheme="minorHAnsi" w:hAnsiTheme="minorHAnsi" w:cs="Arial"/>
                <w:szCs w:val="20"/>
              </w:rPr>
              <w:t>NAV that</w:t>
            </w:r>
            <w:r>
              <w:rPr>
                <w:rFonts w:asciiTheme="minorHAnsi" w:hAnsiTheme="minorHAnsi" w:cs="Arial"/>
                <w:szCs w:val="20"/>
              </w:rPr>
              <w:t xml:space="preserve"> could be accessible from CRM will be designed.</w:t>
            </w:r>
          </w:p>
        </w:tc>
      </w:tr>
      <w:tr w:rsidR="00A40309" w:rsidRPr="003C224A" w14:paraId="1C563E6D" w14:textId="77777777" w:rsidTr="000F1278">
        <w:trPr>
          <w:trHeight w:val="52"/>
        </w:trPr>
        <w:tc>
          <w:tcPr>
            <w:tcW w:w="553" w:type="dxa"/>
            <w:tcBorders>
              <w:top w:val="single" w:sz="4" w:space="0" w:color="000000" w:themeColor="text1"/>
              <w:bottom w:val="single" w:sz="4" w:space="0" w:color="D9D9D9" w:themeColor="background1" w:themeShade="D9"/>
            </w:tcBorders>
            <w:shd w:val="clear" w:color="auto" w:fill="auto"/>
            <w:vAlign w:val="center"/>
          </w:tcPr>
          <w:p w14:paraId="1BBC5E3E" w14:textId="77777777" w:rsidR="007D4AF3" w:rsidRPr="003C224A" w:rsidRDefault="007D4AF3" w:rsidP="00D1087F">
            <w:pPr>
              <w:rPr>
                <w:rFonts w:asciiTheme="minorHAnsi" w:hAnsiTheme="minorHAnsi"/>
                <w:szCs w:val="22"/>
              </w:rPr>
            </w:pPr>
          </w:p>
        </w:tc>
        <w:tc>
          <w:tcPr>
            <w:tcW w:w="1332" w:type="dxa"/>
            <w:tcBorders>
              <w:top w:val="single" w:sz="4" w:space="0" w:color="000000" w:themeColor="text1"/>
              <w:bottom w:val="single" w:sz="4" w:space="0" w:color="D9D9D9" w:themeColor="background1" w:themeShade="D9"/>
            </w:tcBorders>
            <w:shd w:val="clear" w:color="auto" w:fill="auto"/>
            <w:vAlign w:val="center"/>
          </w:tcPr>
          <w:p w14:paraId="24783F20" w14:textId="77777777" w:rsidR="007D4AF3" w:rsidRPr="003C224A" w:rsidRDefault="007D4AF3" w:rsidP="00D1087F">
            <w:pPr>
              <w:rPr>
                <w:rFonts w:asciiTheme="minorHAnsi" w:hAnsiTheme="minorHAnsi"/>
                <w:szCs w:val="22"/>
              </w:rPr>
            </w:pPr>
          </w:p>
        </w:tc>
        <w:tc>
          <w:tcPr>
            <w:tcW w:w="3115" w:type="dxa"/>
            <w:tcBorders>
              <w:top w:val="single" w:sz="4" w:space="0" w:color="000000" w:themeColor="text1"/>
              <w:bottom w:val="single" w:sz="4" w:space="0" w:color="D9D9D9" w:themeColor="background1" w:themeShade="D9"/>
            </w:tcBorders>
            <w:shd w:val="clear" w:color="auto" w:fill="auto"/>
            <w:vAlign w:val="center"/>
          </w:tcPr>
          <w:p w14:paraId="341A76DB" w14:textId="77777777" w:rsidR="007D4AF3" w:rsidRPr="003C224A" w:rsidRDefault="007D4AF3" w:rsidP="00D1087F">
            <w:pPr>
              <w:rPr>
                <w:rFonts w:asciiTheme="minorHAnsi" w:hAnsiTheme="minorHAnsi"/>
                <w:szCs w:val="22"/>
              </w:rPr>
            </w:pPr>
          </w:p>
        </w:tc>
        <w:tc>
          <w:tcPr>
            <w:tcW w:w="917" w:type="dxa"/>
            <w:tcBorders>
              <w:top w:val="single" w:sz="4" w:space="0" w:color="000000" w:themeColor="text1"/>
              <w:bottom w:val="single" w:sz="4" w:space="0" w:color="D9D9D9" w:themeColor="background1" w:themeShade="D9"/>
            </w:tcBorders>
            <w:shd w:val="clear" w:color="auto" w:fill="auto"/>
            <w:vAlign w:val="center"/>
          </w:tcPr>
          <w:p w14:paraId="764E8D4A" w14:textId="77777777" w:rsidR="007D4AF3" w:rsidRPr="003C224A" w:rsidRDefault="007D4AF3" w:rsidP="00D1087F">
            <w:pPr>
              <w:jc w:val="center"/>
              <w:rPr>
                <w:rFonts w:asciiTheme="minorHAnsi" w:hAnsiTheme="minorHAnsi"/>
                <w:szCs w:val="22"/>
              </w:rPr>
            </w:pPr>
          </w:p>
        </w:tc>
        <w:tc>
          <w:tcPr>
            <w:tcW w:w="4408" w:type="dxa"/>
            <w:tcBorders>
              <w:top w:val="single" w:sz="4" w:space="0" w:color="000000" w:themeColor="text1"/>
              <w:bottom w:val="single" w:sz="4" w:space="0" w:color="D9D9D9" w:themeColor="background1" w:themeShade="D9"/>
            </w:tcBorders>
            <w:shd w:val="clear" w:color="auto" w:fill="auto"/>
            <w:vAlign w:val="center"/>
          </w:tcPr>
          <w:p w14:paraId="3E8F5901" w14:textId="77777777" w:rsidR="007D4AF3" w:rsidRPr="003C224A" w:rsidRDefault="007D4AF3" w:rsidP="00D1087F">
            <w:pPr>
              <w:rPr>
                <w:rFonts w:asciiTheme="minorHAnsi" w:hAnsiTheme="minorHAnsi"/>
                <w:szCs w:val="22"/>
              </w:rPr>
            </w:pPr>
          </w:p>
        </w:tc>
      </w:tr>
    </w:tbl>
    <w:p w14:paraId="76002B46" w14:textId="77777777" w:rsidR="00E94D3A" w:rsidRPr="00AE6D7D" w:rsidRDefault="00E94D3A" w:rsidP="00AE6D7D">
      <w:pPr>
        <w:pStyle w:val="Heading2"/>
        <w:rPr>
          <w:rFonts w:asciiTheme="minorHAnsi" w:hAnsiTheme="minorHAnsi"/>
        </w:rPr>
      </w:pPr>
      <w:bookmarkStart w:id="83" w:name="_Toc389575557"/>
      <w:bookmarkStart w:id="84" w:name="_Toc389575738"/>
      <w:bookmarkStart w:id="85" w:name="_Toc390884311"/>
      <w:r w:rsidRPr="00AE6D7D">
        <w:rPr>
          <w:rFonts w:asciiTheme="minorHAnsi" w:hAnsiTheme="minorHAnsi"/>
        </w:rPr>
        <w:t>Contact Management</w:t>
      </w:r>
      <w:bookmarkEnd w:id="83"/>
      <w:bookmarkEnd w:id="84"/>
      <w:bookmarkEnd w:id="85"/>
    </w:p>
    <w:tbl>
      <w:tblPr>
        <w:tblW w:w="9877"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463"/>
        <w:gridCol w:w="1404"/>
        <w:gridCol w:w="2700"/>
        <w:gridCol w:w="1440"/>
        <w:gridCol w:w="3870"/>
      </w:tblGrid>
      <w:tr w:rsidR="00E94D3A" w:rsidRPr="003C224A" w14:paraId="11C12907" w14:textId="77777777" w:rsidTr="00FA4995">
        <w:trPr>
          <w:tblHeader/>
        </w:trPr>
        <w:tc>
          <w:tcPr>
            <w:tcW w:w="463" w:type="dxa"/>
            <w:shd w:val="clear" w:color="auto" w:fill="DBE5F1" w:themeFill="accent1" w:themeFillTint="33"/>
            <w:vAlign w:val="center"/>
          </w:tcPr>
          <w:p w14:paraId="46FD288D" w14:textId="77777777" w:rsidR="00E94D3A" w:rsidRPr="003F2315" w:rsidRDefault="00E94D3A" w:rsidP="00DC798B">
            <w:pPr>
              <w:rPr>
                <w:rStyle w:val="EstiloCuerpoNegrita"/>
              </w:rPr>
            </w:pPr>
            <w:r w:rsidRPr="003F2315">
              <w:rPr>
                <w:rStyle w:val="EstiloCuerpoNegrita"/>
              </w:rPr>
              <w:t>ID</w:t>
            </w:r>
          </w:p>
        </w:tc>
        <w:tc>
          <w:tcPr>
            <w:tcW w:w="1404" w:type="dxa"/>
            <w:shd w:val="clear" w:color="auto" w:fill="DBE5F1" w:themeFill="accent1" w:themeFillTint="33"/>
            <w:vAlign w:val="center"/>
          </w:tcPr>
          <w:p w14:paraId="79098468" w14:textId="77777777" w:rsidR="00E94D3A" w:rsidRPr="003F2315" w:rsidRDefault="00E94D3A" w:rsidP="00DC798B">
            <w:pPr>
              <w:rPr>
                <w:rStyle w:val="EstiloCuerpoNegrita"/>
              </w:rPr>
            </w:pPr>
            <w:r w:rsidRPr="003F2315">
              <w:rPr>
                <w:rStyle w:val="EstiloCuerpoNegrita"/>
              </w:rPr>
              <w:t>Category</w:t>
            </w:r>
          </w:p>
        </w:tc>
        <w:tc>
          <w:tcPr>
            <w:tcW w:w="2700" w:type="dxa"/>
            <w:shd w:val="clear" w:color="auto" w:fill="DBE5F1" w:themeFill="accent1" w:themeFillTint="33"/>
            <w:vAlign w:val="center"/>
          </w:tcPr>
          <w:p w14:paraId="7D298C27" w14:textId="77777777" w:rsidR="00E94D3A" w:rsidRPr="003F2315" w:rsidRDefault="00E94D3A" w:rsidP="00DC798B">
            <w:pPr>
              <w:rPr>
                <w:rStyle w:val="EstiloCuerpoNegrita"/>
              </w:rPr>
            </w:pPr>
            <w:r w:rsidRPr="003F2315">
              <w:rPr>
                <w:rStyle w:val="EstiloCuerpoNegrita"/>
              </w:rPr>
              <w:t>Requirement</w:t>
            </w:r>
          </w:p>
        </w:tc>
        <w:tc>
          <w:tcPr>
            <w:tcW w:w="1440" w:type="dxa"/>
            <w:shd w:val="clear" w:color="auto" w:fill="DBE5F1" w:themeFill="accent1" w:themeFillTint="33"/>
            <w:vAlign w:val="center"/>
          </w:tcPr>
          <w:p w14:paraId="3DF2B678" w14:textId="77777777" w:rsidR="00E94D3A" w:rsidRPr="0035760F" w:rsidRDefault="002227C7" w:rsidP="00DC798B">
            <w:pPr>
              <w:jc w:val="center"/>
              <w:rPr>
                <w:rFonts w:asciiTheme="minorHAnsi" w:hAnsiTheme="minorHAnsi"/>
                <w:b/>
                <w:sz w:val="24"/>
              </w:rPr>
            </w:pPr>
            <w:r>
              <w:rPr>
                <w:rFonts w:asciiTheme="minorHAnsi" w:hAnsiTheme="minorHAnsi"/>
                <w:b/>
                <w:sz w:val="24"/>
              </w:rPr>
              <w:t>Must Have</w:t>
            </w:r>
            <w:r w:rsidR="005F29C1">
              <w:rPr>
                <w:rFonts w:asciiTheme="minorHAnsi" w:hAnsiTheme="minorHAnsi"/>
                <w:b/>
                <w:sz w:val="24"/>
              </w:rPr>
              <w:t xml:space="preserve"> (M)</w:t>
            </w:r>
            <w:r>
              <w:rPr>
                <w:rFonts w:asciiTheme="minorHAnsi" w:hAnsiTheme="minorHAnsi"/>
                <w:b/>
                <w:sz w:val="24"/>
              </w:rPr>
              <w:t>/</w:t>
            </w:r>
          </w:p>
          <w:p w14:paraId="234EEEA4" w14:textId="77777777" w:rsidR="00E94D3A" w:rsidRPr="0035760F" w:rsidRDefault="002227C7" w:rsidP="00DC798B">
            <w:pPr>
              <w:jc w:val="center"/>
              <w:rPr>
                <w:rFonts w:asciiTheme="minorHAnsi" w:hAnsiTheme="minorHAnsi"/>
                <w:b/>
                <w:sz w:val="24"/>
              </w:rPr>
            </w:pPr>
            <w:r>
              <w:rPr>
                <w:rFonts w:asciiTheme="minorHAnsi" w:hAnsiTheme="minorHAnsi"/>
                <w:b/>
                <w:sz w:val="24"/>
              </w:rPr>
              <w:t>Future</w:t>
            </w:r>
            <w:r w:rsidR="005F29C1">
              <w:rPr>
                <w:rFonts w:asciiTheme="minorHAnsi" w:hAnsiTheme="minorHAnsi"/>
                <w:b/>
                <w:sz w:val="24"/>
              </w:rPr>
              <w:t xml:space="preserve"> (F)</w:t>
            </w:r>
          </w:p>
        </w:tc>
        <w:tc>
          <w:tcPr>
            <w:tcW w:w="3870" w:type="dxa"/>
            <w:shd w:val="clear" w:color="auto" w:fill="DBE5F1" w:themeFill="accent1" w:themeFillTint="33"/>
            <w:vAlign w:val="center"/>
          </w:tcPr>
          <w:p w14:paraId="2625C346" w14:textId="77777777" w:rsidR="00E94D3A" w:rsidRPr="003F2315" w:rsidRDefault="00E94D3A" w:rsidP="00DC798B">
            <w:pPr>
              <w:rPr>
                <w:rStyle w:val="EstiloCuerpoNegrita"/>
              </w:rPr>
            </w:pPr>
            <w:r w:rsidRPr="003F2315">
              <w:rPr>
                <w:rStyle w:val="EstiloCuerpoNegrita"/>
              </w:rPr>
              <w:t>Requirements Workshop Comments</w:t>
            </w:r>
          </w:p>
        </w:tc>
      </w:tr>
      <w:tr w:rsidR="00E94D3A" w:rsidRPr="003C224A" w14:paraId="3B75122C" w14:textId="77777777" w:rsidTr="00FA4995">
        <w:trPr>
          <w:trHeight w:val="787"/>
        </w:trPr>
        <w:tc>
          <w:tcPr>
            <w:tcW w:w="463" w:type="dxa"/>
            <w:shd w:val="clear" w:color="auto" w:fill="auto"/>
          </w:tcPr>
          <w:p w14:paraId="3A4FA7CB" w14:textId="27B2BE8E" w:rsidR="00E94D3A" w:rsidRPr="0035760F" w:rsidRDefault="00CC01F1" w:rsidP="005F29C1">
            <w:pPr>
              <w:rPr>
                <w:rStyle w:val="EstiloCuerpo"/>
                <w:sz w:val="20"/>
                <w:szCs w:val="20"/>
              </w:rPr>
            </w:pPr>
            <w:r>
              <w:rPr>
                <w:rStyle w:val="EstiloCuerpo"/>
                <w:sz w:val="20"/>
                <w:szCs w:val="20"/>
              </w:rPr>
              <w:t>7</w:t>
            </w:r>
          </w:p>
        </w:tc>
        <w:tc>
          <w:tcPr>
            <w:tcW w:w="1404" w:type="dxa"/>
            <w:shd w:val="clear" w:color="auto" w:fill="auto"/>
          </w:tcPr>
          <w:p w14:paraId="1CE4DDB5" w14:textId="77777777" w:rsidR="00E94D3A" w:rsidRPr="003C224A" w:rsidRDefault="00E94D3A" w:rsidP="005F29C1">
            <w:pPr>
              <w:rPr>
                <w:rFonts w:asciiTheme="minorHAnsi" w:hAnsiTheme="minorHAnsi"/>
                <w:color w:val="000000"/>
                <w:szCs w:val="22"/>
              </w:rPr>
            </w:pPr>
            <w:r w:rsidRPr="003C224A">
              <w:rPr>
                <w:rFonts w:asciiTheme="minorHAnsi" w:hAnsiTheme="minorHAnsi"/>
                <w:color w:val="000000"/>
                <w:szCs w:val="22"/>
              </w:rPr>
              <w:t xml:space="preserve">Contact </w:t>
            </w:r>
            <w:r w:rsidR="00F63DE4" w:rsidRPr="003C224A">
              <w:rPr>
                <w:rFonts w:asciiTheme="minorHAnsi" w:hAnsiTheme="minorHAnsi"/>
                <w:color w:val="000000"/>
                <w:szCs w:val="22"/>
              </w:rPr>
              <w:t>M</w:t>
            </w:r>
            <w:r w:rsidR="0036573D">
              <w:rPr>
                <w:rFonts w:asciiTheme="minorHAnsi" w:hAnsiTheme="minorHAnsi"/>
                <w:color w:val="000000"/>
                <w:szCs w:val="22"/>
              </w:rPr>
              <w:t>ana</w:t>
            </w:r>
            <w:r w:rsidR="00F63DE4" w:rsidRPr="003C224A">
              <w:rPr>
                <w:rFonts w:asciiTheme="minorHAnsi" w:hAnsiTheme="minorHAnsi"/>
                <w:color w:val="000000"/>
                <w:szCs w:val="22"/>
              </w:rPr>
              <w:t>g</w:t>
            </w:r>
            <w:r w:rsidR="0036573D">
              <w:rPr>
                <w:rFonts w:asciiTheme="minorHAnsi" w:hAnsiTheme="minorHAnsi"/>
                <w:color w:val="000000"/>
                <w:szCs w:val="22"/>
              </w:rPr>
              <w:t>e</w:t>
            </w:r>
            <w:r w:rsidR="00F63DE4" w:rsidRPr="003C224A">
              <w:rPr>
                <w:rFonts w:asciiTheme="minorHAnsi" w:hAnsiTheme="minorHAnsi"/>
                <w:color w:val="000000"/>
                <w:szCs w:val="22"/>
              </w:rPr>
              <w:t>m</w:t>
            </w:r>
            <w:r w:rsidR="0036573D">
              <w:rPr>
                <w:rFonts w:asciiTheme="minorHAnsi" w:hAnsiTheme="minorHAnsi"/>
                <w:color w:val="000000"/>
                <w:szCs w:val="22"/>
              </w:rPr>
              <w:t>en</w:t>
            </w:r>
            <w:r w:rsidR="00F63DE4" w:rsidRPr="003C224A">
              <w:rPr>
                <w:rFonts w:asciiTheme="minorHAnsi" w:hAnsiTheme="minorHAnsi"/>
                <w:color w:val="000000"/>
                <w:szCs w:val="22"/>
              </w:rPr>
              <w:t>t</w:t>
            </w:r>
          </w:p>
        </w:tc>
        <w:tc>
          <w:tcPr>
            <w:tcW w:w="2700" w:type="dxa"/>
            <w:shd w:val="clear" w:color="auto" w:fill="auto"/>
            <w:vAlign w:val="center"/>
          </w:tcPr>
          <w:p w14:paraId="131A1CC2" w14:textId="7B175312" w:rsidR="00E94D3A" w:rsidRPr="003C224A" w:rsidRDefault="009C0EDC" w:rsidP="00DC798B">
            <w:pPr>
              <w:rPr>
                <w:rFonts w:asciiTheme="minorHAnsi" w:hAnsiTheme="minorHAnsi"/>
                <w:color w:val="FF0000"/>
                <w:szCs w:val="22"/>
              </w:rPr>
            </w:pPr>
            <w:r>
              <w:rPr>
                <w:rStyle w:val="EstiloCuerpo"/>
                <w:sz w:val="20"/>
                <w:szCs w:val="20"/>
              </w:rPr>
              <w:t xml:space="preserve">The solution application must be able to support the definition of </w:t>
            </w:r>
            <w:r w:rsidR="00A40309">
              <w:rPr>
                <w:rStyle w:val="EstiloCuerpo"/>
                <w:sz w:val="20"/>
                <w:szCs w:val="20"/>
              </w:rPr>
              <w:t xml:space="preserve">multiple </w:t>
            </w:r>
            <w:r>
              <w:rPr>
                <w:rStyle w:val="EstiloCuerpo"/>
                <w:sz w:val="20"/>
                <w:szCs w:val="20"/>
              </w:rPr>
              <w:t>contacts</w:t>
            </w:r>
            <w:r w:rsidR="00A40309">
              <w:rPr>
                <w:rStyle w:val="EstiloCuerpo"/>
                <w:sz w:val="20"/>
                <w:szCs w:val="20"/>
              </w:rPr>
              <w:t xml:space="preserve"> </w:t>
            </w:r>
            <w:r w:rsidR="004A5EA4">
              <w:rPr>
                <w:rStyle w:val="EstiloCuerpo"/>
                <w:sz w:val="20"/>
                <w:szCs w:val="20"/>
              </w:rPr>
              <w:t xml:space="preserve">for </w:t>
            </w:r>
            <w:r w:rsidR="00A40309">
              <w:rPr>
                <w:rStyle w:val="EstiloCuerpo"/>
                <w:sz w:val="20"/>
                <w:szCs w:val="20"/>
              </w:rPr>
              <w:t>an account</w:t>
            </w:r>
            <w:r>
              <w:rPr>
                <w:rStyle w:val="EstiloCuerpo"/>
                <w:sz w:val="20"/>
                <w:szCs w:val="20"/>
              </w:rPr>
              <w:t>.</w:t>
            </w:r>
          </w:p>
        </w:tc>
        <w:tc>
          <w:tcPr>
            <w:tcW w:w="1440" w:type="dxa"/>
          </w:tcPr>
          <w:p w14:paraId="6BCDF433" w14:textId="77777777" w:rsidR="00E94D3A" w:rsidRPr="005F29C1" w:rsidRDefault="00E94D3A" w:rsidP="005F29C1">
            <w:pPr>
              <w:jc w:val="center"/>
              <w:rPr>
                <w:rFonts w:asciiTheme="minorHAnsi" w:hAnsiTheme="minorHAnsi"/>
                <w:szCs w:val="20"/>
              </w:rPr>
            </w:pPr>
            <w:r w:rsidRPr="005F29C1">
              <w:rPr>
                <w:rFonts w:asciiTheme="minorHAnsi" w:hAnsiTheme="minorHAnsi"/>
                <w:szCs w:val="20"/>
              </w:rPr>
              <w:t>M</w:t>
            </w:r>
          </w:p>
        </w:tc>
        <w:tc>
          <w:tcPr>
            <w:tcW w:w="3870" w:type="dxa"/>
          </w:tcPr>
          <w:p w14:paraId="571E2B6E" w14:textId="20382A33" w:rsidR="00E94D3A" w:rsidRPr="0035760F" w:rsidRDefault="00A40309" w:rsidP="000C0DB3">
            <w:pPr>
              <w:rPr>
                <w:rStyle w:val="EstiloCuerpo"/>
                <w:sz w:val="20"/>
                <w:szCs w:val="20"/>
              </w:rPr>
            </w:pPr>
            <w:r>
              <w:rPr>
                <w:rStyle w:val="EstiloCuerpo"/>
                <w:sz w:val="20"/>
                <w:szCs w:val="20"/>
              </w:rPr>
              <w:t>Microsoft Dynamics CRM support</w:t>
            </w:r>
            <w:r w:rsidR="00A81260">
              <w:rPr>
                <w:rStyle w:val="EstiloCuerpo"/>
                <w:sz w:val="20"/>
                <w:szCs w:val="20"/>
              </w:rPr>
              <w:t>s</w:t>
            </w:r>
            <w:r>
              <w:rPr>
                <w:rStyle w:val="EstiloCuerpo"/>
                <w:sz w:val="20"/>
                <w:szCs w:val="20"/>
              </w:rPr>
              <w:t xml:space="preserve"> this functionality.</w:t>
            </w:r>
          </w:p>
        </w:tc>
      </w:tr>
    </w:tbl>
    <w:p w14:paraId="1D134A34" w14:textId="77777777" w:rsidR="00E94D3A" w:rsidRPr="003F2315" w:rsidRDefault="00E94D3A" w:rsidP="00E94D3A">
      <w:pPr>
        <w:rPr>
          <w:rStyle w:val="EstiloCuerpo"/>
        </w:rPr>
      </w:pPr>
    </w:p>
    <w:p w14:paraId="3D1BD54A" w14:textId="6FD25BE9" w:rsidR="0014779E" w:rsidRDefault="0014779E">
      <w:pPr>
        <w:pStyle w:val="Heading2"/>
      </w:pPr>
      <w:bookmarkStart w:id="86" w:name="_Toc389575558"/>
      <w:bookmarkStart w:id="87" w:name="_Toc389575739"/>
      <w:bookmarkStart w:id="88" w:name="_Toc390884312"/>
      <w:r>
        <w:t>Activity Management</w:t>
      </w:r>
      <w:bookmarkEnd w:id="86"/>
      <w:bookmarkEnd w:id="87"/>
      <w:bookmarkEnd w:id="88"/>
    </w:p>
    <w:p w14:paraId="3C426653" w14:textId="77777777" w:rsidR="003B1445" w:rsidRDefault="003B1445" w:rsidP="003B1445"/>
    <w:tbl>
      <w:tblPr>
        <w:tblW w:w="9967"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463"/>
        <w:gridCol w:w="1404"/>
        <w:gridCol w:w="2700"/>
        <w:gridCol w:w="900"/>
        <w:gridCol w:w="4500"/>
      </w:tblGrid>
      <w:tr w:rsidR="003B1445" w:rsidRPr="003C224A" w14:paraId="50DCADF5" w14:textId="77777777" w:rsidTr="000F1278">
        <w:trPr>
          <w:tblHeader/>
        </w:trPr>
        <w:tc>
          <w:tcPr>
            <w:tcW w:w="463" w:type="dxa"/>
            <w:shd w:val="clear" w:color="auto" w:fill="DBE5F1" w:themeFill="accent1" w:themeFillTint="33"/>
            <w:vAlign w:val="center"/>
          </w:tcPr>
          <w:p w14:paraId="23B11C8F" w14:textId="77777777" w:rsidR="003B1445" w:rsidRPr="003F2315" w:rsidRDefault="003B1445" w:rsidP="00D1087F">
            <w:pPr>
              <w:rPr>
                <w:rStyle w:val="EstiloCuerpoNegrita"/>
              </w:rPr>
            </w:pPr>
            <w:r w:rsidRPr="003F2315">
              <w:rPr>
                <w:rStyle w:val="EstiloCuerpoNegrita"/>
              </w:rPr>
              <w:t>ID</w:t>
            </w:r>
          </w:p>
        </w:tc>
        <w:tc>
          <w:tcPr>
            <w:tcW w:w="1404" w:type="dxa"/>
            <w:shd w:val="clear" w:color="auto" w:fill="DBE5F1" w:themeFill="accent1" w:themeFillTint="33"/>
            <w:vAlign w:val="center"/>
          </w:tcPr>
          <w:p w14:paraId="5CA166F9" w14:textId="77777777" w:rsidR="003B1445" w:rsidRPr="003F2315" w:rsidRDefault="003B1445" w:rsidP="00D1087F">
            <w:pPr>
              <w:rPr>
                <w:rStyle w:val="EstiloCuerpoNegrita"/>
              </w:rPr>
            </w:pPr>
            <w:r w:rsidRPr="003F2315">
              <w:rPr>
                <w:rStyle w:val="EstiloCuerpoNegrita"/>
              </w:rPr>
              <w:t>Category</w:t>
            </w:r>
          </w:p>
        </w:tc>
        <w:tc>
          <w:tcPr>
            <w:tcW w:w="2700" w:type="dxa"/>
            <w:shd w:val="clear" w:color="auto" w:fill="DBE5F1" w:themeFill="accent1" w:themeFillTint="33"/>
            <w:vAlign w:val="center"/>
          </w:tcPr>
          <w:p w14:paraId="36F8542C" w14:textId="77777777" w:rsidR="003B1445" w:rsidRPr="003F2315" w:rsidRDefault="003B1445" w:rsidP="00D1087F">
            <w:pPr>
              <w:rPr>
                <w:rStyle w:val="EstiloCuerpoNegrita"/>
              </w:rPr>
            </w:pPr>
            <w:r w:rsidRPr="003F2315">
              <w:rPr>
                <w:rStyle w:val="EstiloCuerpoNegrita"/>
              </w:rPr>
              <w:t>Requirement</w:t>
            </w:r>
          </w:p>
        </w:tc>
        <w:tc>
          <w:tcPr>
            <w:tcW w:w="900" w:type="dxa"/>
            <w:shd w:val="clear" w:color="auto" w:fill="DBE5F1" w:themeFill="accent1" w:themeFillTint="33"/>
            <w:vAlign w:val="center"/>
          </w:tcPr>
          <w:p w14:paraId="6FC1DD2B" w14:textId="77777777" w:rsidR="003B1445" w:rsidRPr="0035760F" w:rsidRDefault="003B1445" w:rsidP="00D1087F">
            <w:pPr>
              <w:jc w:val="center"/>
              <w:rPr>
                <w:rFonts w:asciiTheme="minorHAnsi" w:hAnsiTheme="minorHAnsi"/>
                <w:b/>
                <w:sz w:val="24"/>
              </w:rPr>
            </w:pPr>
            <w:r>
              <w:rPr>
                <w:rFonts w:asciiTheme="minorHAnsi" w:hAnsiTheme="minorHAnsi"/>
                <w:b/>
                <w:sz w:val="24"/>
              </w:rPr>
              <w:t>Must Have (M)/</w:t>
            </w:r>
          </w:p>
          <w:p w14:paraId="7B4EBBDE" w14:textId="77777777" w:rsidR="003B1445" w:rsidRPr="0035760F" w:rsidRDefault="003B1445" w:rsidP="00D1087F">
            <w:pPr>
              <w:jc w:val="center"/>
              <w:rPr>
                <w:rFonts w:asciiTheme="minorHAnsi" w:hAnsiTheme="minorHAnsi"/>
                <w:b/>
                <w:sz w:val="24"/>
              </w:rPr>
            </w:pPr>
            <w:r>
              <w:rPr>
                <w:rFonts w:asciiTheme="minorHAnsi" w:hAnsiTheme="minorHAnsi"/>
                <w:b/>
                <w:sz w:val="24"/>
              </w:rPr>
              <w:t>Future (F)</w:t>
            </w:r>
          </w:p>
        </w:tc>
        <w:tc>
          <w:tcPr>
            <w:tcW w:w="4500" w:type="dxa"/>
            <w:shd w:val="clear" w:color="auto" w:fill="DBE5F1" w:themeFill="accent1" w:themeFillTint="33"/>
            <w:vAlign w:val="center"/>
          </w:tcPr>
          <w:p w14:paraId="168A4097" w14:textId="77777777" w:rsidR="003B1445" w:rsidRPr="003F2315" w:rsidRDefault="003B1445" w:rsidP="00D1087F">
            <w:pPr>
              <w:rPr>
                <w:rStyle w:val="EstiloCuerpoNegrita"/>
              </w:rPr>
            </w:pPr>
            <w:r w:rsidRPr="003F2315">
              <w:rPr>
                <w:rStyle w:val="EstiloCuerpoNegrita"/>
              </w:rPr>
              <w:t>Requirements Workshop Comments</w:t>
            </w:r>
          </w:p>
        </w:tc>
      </w:tr>
      <w:tr w:rsidR="003B1445" w:rsidRPr="003C224A" w14:paraId="03C44960" w14:textId="77777777" w:rsidTr="000F1278">
        <w:trPr>
          <w:trHeight w:val="787"/>
        </w:trPr>
        <w:tc>
          <w:tcPr>
            <w:tcW w:w="463" w:type="dxa"/>
            <w:shd w:val="clear" w:color="auto" w:fill="auto"/>
          </w:tcPr>
          <w:p w14:paraId="3D0A6652" w14:textId="69A086C1" w:rsidR="003B1445" w:rsidRPr="0035760F" w:rsidRDefault="008241FA" w:rsidP="00D1087F">
            <w:pPr>
              <w:rPr>
                <w:rStyle w:val="EstiloCuerpo"/>
                <w:sz w:val="20"/>
                <w:szCs w:val="20"/>
              </w:rPr>
            </w:pPr>
            <w:r>
              <w:rPr>
                <w:rStyle w:val="EstiloCuerpo"/>
                <w:sz w:val="20"/>
                <w:szCs w:val="20"/>
              </w:rPr>
              <w:t>8</w:t>
            </w:r>
          </w:p>
        </w:tc>
        <w:tc>
          <w:tcPr>
            <w:tcW w:w="1404" w:type="dxa"/>
            <w:shd w:val="clear" w:color="auto" w:fill="auto"/>
          </w:tcPr>
          <w:p w14:paraId="56336524" w14:textId="77777777" w:rsidR="003B1445" w:rsidRDefault="003B1445" w:rsidP="00D1087F">
            <w:pPr>
              <w:rPr>
                <w:rFonts w:asciiTheme="minorHAnsi" w:hAnsiTheme="minorHAnsi"/>
                <w:color w:val="000000"/>
                <w:szCs w:val="22"/>
              </w:rPr>
            </w:pPr>
            <w:r>
              <w:rPr>
                <w:rFonts w:asciiTheme="minorHAnsi" w:hAnsiTheme="minorHAnsi"/>
                <w:color w:val="000000"/>
                <w:szCs w:val="22"/>
              </w:rPr>
              <w:t>Activity</w:t>
            </w:r>
          </w:p>
          <w:p w14:paraId="53043B38" w14:textId="1BF9B8CE" w:rsidR="003B1445" w:rsidRPr="003C224A" w:rsidRDefault="003B1445" w:rsidP="00D1087F">
            <w:pPr>
              <w:rPr>
                <w:rFonts w:asciiTheme="minorHAnsi" w:hAnsiTheme="minorHAnsi"/>
                <w:color w:val="000000"/>
                <w:szCs w:val="22"/>
              </w:rPr>
            </w:pPr>
            <w:r w:rsidRPr="003C224A">
              <w:rPr>
                <w:rFonts w:asciiTheme="minorHAnsi" w:hAnsiTheme="minorHAnsi"/>
                <w:color w:val="000000"/>
                <w:szCs w:val="22"/>
              </w:rPr>
              <w:t>M</w:t>
            </w:r>
            <w:r>
              <w:rPr>
                <w:rFonts w:asciiTheme="minorHAnsi" w:hAnsiTheme="minorHAnsi"/>
                <w:color w:val="000000"/>
                <w:szCs w:val="22"/>
              </w:rPr>
              <w:t>ana</w:t>
            </w:r>
            <w:r w:rsidRPr="003C224A">
              <w:rPr>
                <w:rFonts w:asciiTheme="minorHAnsi" w:hAnsiTheme="minorHAnsi"/>
                <w:color w:val="000000"/>
                <w:szCs w:val="22"/>
              </w:rPr>
              <w:t>g</w:t>
            </w:r>
            <w:r>
              <w:rPr>
                <w:rFonts w:asciiTheme="minorHAnsi" w:hAnsiTheme="minorHAnsi"/>
                <w:color w:val="000000"/>
                <w:szCs w:val="22"/>
              </w:rPr>
              <w:t>e</w:t>
            </w:r>
            <w:r w:rsidRPr="003C224A">
              <w:rPr>
                <w:rFonts w:asciiTheme="minorHAnsi" w:hAnsiTheme="minorHAnsi"/>
                <w:color w:val="000000"/>
                <w:szCs w:val="22"/>
              </w:rPr>
              <w:t>m</w:t>
            </w:r>
            <w:r>
              <w:rPr>
                <w:rFonts w:asciiTheme="minorHAnsi" w:hAnsiTheme="minorHAnsi"/>
                <w:color w:val="000000"/>
                <w:szCs w:val="22"/>
              </w:rPr>
              <w:t>en</w:t>
            </w:r>
            <w:r w:rsidRPr="003C224A">
              <w:rPr>
                <w:rFonts w:asciiTheme="minorHAnsi" w:hAnsiTheme="minorHAnsi"/>
                <w:color w:val="000000"/>
                <w:szCs w:val="22"/>
              </w:rPr>
              <w:t>t</w:t>
            </w:r>
          </w:p>
        </w:tc>
        <w:tc>
          <w:tcPr>
            <w:tcW w:w="2700" w:type="dxa"/>
            <w:shd w:val="clear" w:color="auto" w:fill="auto"/>
            <w:vAlign w:val="center"/>
          </w:tcPr>
          <w:p w14:paraId="6460AE9B" w14:textId="3AF54B8A" w:rsidR="003B1445" w:rsidRPr="003C224A" w:rsidRDefault="003B1445" w:rsidP="004203F3">
            <w:pPr>
              <w:rPr>
                <w:rFonts w:asciiTheme="minorHAnsi" w:hAnsiTheme="minorHAnsi"/>
                <w:color w:val="FF0000"/>
                <w:szCs w:val="22"/>
              </w:rPr>
            </w:pPr>
            <w:r>
              <w:rPr>
                <w:rStyle w:val="EstiloCuerpo"/>
                <w:sz w:val="20"/>
                <w:szCs w:val="20"/>
              </w:rPr>
              <w:t xml:space="preserve">The solution application must be able to support the definition </w:t>
            </w:r>
            <w:r w:rsidR="004203F3">
              <w:rPr>
                <w:rStyle w:val="EstiloCuerpo"/>
                <w:sz w:val="20"/>
                <w:szCs w:val="20"/>
              </w:rPr>
              <w:t xml:space="preserve">activities, like </w:t>
            </w:r>
            <w:r w:rsidR="004203F3">
              <w:rPr>
                <w:rStyle w:val="EstiloCuerpo"/>
                <w:sz w:val="20"/>
                <w:szCs w:val="20"/>
              </w:rPr>
              <w:lastRenderedPageBreak/>
              <w:t>appointments, tasks, email</w:t>
            </w:r>
            <w:r w:rsidR="00EE7C34">
              <w:rPr>
                <w:rStyle w:val="EstiloCuerpo"/>
                <w:sz w:val="20"/>
                <w:szCs w:val="20"/>
              </w:rPr>
              <w:t>, phone conversations</w:t>
            </w:r>
            <w:r w:rsidR="004203F3">
              <w:rPr>
                <w:rStyle w:val="EstiloCuerpo"/>
                <w:sz w:val="20"/>
                <w:szCs w:val="20"/>
              </w:rPr>
              <w:t>.</w:t>
            </w:r>
          </w:p>
        </w:tc>
        <w:tc>
          <w:tcPr>
            <w:tcW w:w="900" w:type="dxa"/>
          </w:tcPr>
          <w:p w14:paraId="6C175349" w14:textId="77777777" w:rsidR="003B1445" w:rsidRPr="005F29C1" w:rsidRDefault="003B1445" w:rsidP="00D1087F">
            <w:pPr>
              <w:jc w:val="center"/>
              <w:rPr>
                <w:rFonts w:asciiTheme="minorHAnsi" w:hAnsiTheme="minorHAnsi"/>
                <w:szCs w:val="20"/>
              </w:rPr>
            </w:pPr>
            <w:r w:rsidRPr="005F29C1">
              <w:rPr>
                <w:rFonts w:asciiTheme="minorHAnsi" w:hAnsiTheme="minorHAnsi"/>
                <w:szCs w:val="20"/>
              </w:rPr>
              <w:lastRenderedPageBreak/>
              <w:t>M</w:t>
            </w:r>
          </w:p>
        </w:tc>
        <w:tc>
          <w:tcPr>
            <w:tcW w:w="4500" w:type="dxa"/>
          </w:tcPr>
          <w:p w14:paraId="0C069179" w14:textId="3546680B" w:rsidR="003B1445" w:rsidRDefault="004203F3" w:rsidP="00D1087F">
            <w:pPr>
              <w:rPr>
                <w:rStyle w:val="EstiloCuerpo"/>
                <w:sz w:val="20"/>
                <w:szCs w:val="20"/>
              </w:rPr>
            </w:pPr>
            <w:r>
              <w:rPr>
                <w:rStyle w:val="EstiloCuerpo"/>
                <w:sz w:val="20"/>
                <w:szCs w:val="20"/>
              </w:rPr>
              <w:t>“</w:t>
            </w:r>
            <w:r w:rsidRPr="0035760F">
              <w:rPr>
                <w:rStyle w:val="EstiloCuerpo"/>
                <w:sz w:val="20"/>
                <w:szCs w:val="20"/>
              </w:rPr>
              <w:t>Out</w:t>
            </w:r>
            <w:r>
              <w:rPr>
                <w:rStyle w:val="EstiloCuerpo"/>
                <w:sz w:val="20"/>
                <w:szCs w:val="20"/>
              </w:rPr>
              <w:t>-</w:t>
            </w:r>
            <w:r w:rsidRPr="0035760F">
              <w:rPr>
                <w:rStyle w:val="EstiloCuerpo"/>
                <w:sz w:val="20"/>
                <w:szCs w:val="20"/>
              </w:rPr>
              <w:t>of</w:t>
            </w:r>
            <w:r>
              <w:rPr>
                <w:rStyle w:val="EstiloCuerpo"/>
                <w:sz w:val="20"/>
                <w:szCs w:val="20"/>
              </w:rPr>
              <w:t>-the-</w:t>
            </w:r>
            <w:r w:rsidRPr="0035760F">
              <w:rPr>
                <w:rStyle w:val="EstiloCuerpo"/>
                <w:sz w:val="20"/>
                <w:szCs w:val="20"/>
              </w:rPr>
              <w:t>box</w:t>
            </w:r>
            <w:r>
              <w:rPr>
                <w:rStyle w:val="EstiloCuerpo"/>
                <w:sz w:val="20"/>
                <w:szCs w:val="20"/>
              </w:rPr>
              <w:t>”</w:t>
            </w:r>
            <w:r w:rsidRPr="0035760F">
              <w:rPr>
                <w:rStyle w:val="EstiloCuerpo"/>
                <w:sz w:val="20"/>
                <w:szCs w:val="20"/>
              </w:rPr>
              <w:t xml:space="preserve"> functionality</w:t>
            </w:r>
            <w:r w:rsidR="00B442E4">
              <w:rPr>
                <w:rStyle w:val="EstiloCuerpo"/>
                <w:sz w:val="20"/>
                <w:szCs w:val="20"/>
              </w:rPr>
              <w:t xml:space="preserve"> for tracking activities.</w:t>
            </w:r>
          </w:p>
          <w:p w14:paraId="73078162" w14:textId="77777777" w:rsidR="004203F3" w:rsidRDefault="004203F3" w:rsidP="00D1087F">
            <w:pPr>
              <w:rPr>
                <w:rStyle w:val="EstiloCuerpo"/>
                <w:sz w:val="20"/>
                <w:szCs w:val="20"/>
              </w:rPr>
            </w:pPr>
          </w:p>
          <w:p w14:paraId="3C826F5B" w14:textId="77777777" w:rsidR="004203F3" w:rsidRDefault="004203F3" w:rsidP="00D1087F">
            <w:pPr>
              <w:rPr>
                <w:rStyle w:val="EstiloCuerpo"/>
                <w:sz w:val="20"/>
                <w:szCs w:val="20"/>
              </w:rPr>
            </w:pPr>
            <w:r>
              <w:rPr>
                <w:rStyle w:val="EstiloCuerpo"/>
                <w:sz w:val="20"/>
                <w:szCs w:val="20"/>
              </w:rPr>
              <w:t>Some additional fields are required in order to track sales activities costs:</w:t>
            </w:r>
          </w:p>
          <w:p w14:paraId="5BF46D82" w14:textId="7AA3FDDF" w:rsidR="004203F3" w:rsidRDefault="000444A2" w:rsidP="00BF4C28">
            <w:pPr>
              <w:pStyle w:val="ListParagraph"/>
              <w:numPr>
                <w:ilvl w:val="0"/>
                <w:numId w:val="9"/>
              </w:numPr>
              <w:rPr>
                <w:rStyle w:val="EstiloCuerpo"/>
                <w:sz w:val="20"/>
                <w:szCs w:val="20"/>
              </w:rPr>
            </w:pPr>
            <w:r>
              <w:rPr>
                <w:rStyle w:val="EstiloCuerpo"/>
                <w:b/>
                <w:sz w:val="20"/>
                <w:szCs w:val="20"/>
              </w:rPr>
              <w:lastRenderedPageBreak/>
              <w:t>Expense</w:t>
            </w:r>
            <w:r w:rsidRPr="00DA16A9">
              <w:rPr>
                <w:rStyle w:val="EstiloCuerpo"/>
                <w:b/>
                <w:sz w:val="20"/>
                <w:szCs w:val="20"/>
              </w:rPr>
              <w:t xml:space="preserve"> </w:t>
            </w:r>
            <w:r w:rsidR="00F01EEC" w:rsidRPr="00DA16A9">
              <w:rPr>
                <w:rStyle w:val="EstiloCuerpo"/>
                <w:b/>
                <w:sz w:val="20"/>
                <w:szCs w:val="20"/>
              </w:rPr>
              <w:t>Type</w:t>
            </w:r>
            <w:r w:rsidR="00F01EEC">
              <w:rPr>
                <w:rStyle w:val="EstiloCuerpo"/>
                <w:sz w:val="20"/>
                <w:szCs w:val="20"/>
              </w:rPr>
              <w:t>:</w:t>
            </w:r>
            <w:r w:rsidR="004203F3">
              <w:rPr>
                <w:rStyle w:val="EstiloCuerpo"/>
                <w:sz w:val="20"/>
                <w:szCs w:val="20"/>
              </w:rPr>
              <w:t xml:space="preserve"> Demo, Pre-sales </w:t>
            </w:r>
            <w:r w:rsidR="007B678B">
              <w:rPr>
                <w:rStyle w:val="EstiloCuerpo"/>
                <w:sz w:val="20"/>
                <w:szCs w:val="20"/>
              </w:rPr>
              <w:t>activities</w:t>
            </w:r>
            <w:r w:rsidR="004203F3">
              <w:rPr>
                <w:rStyle w:val="EstiloCuerpo"/>
                <w:sz w:val="20"/>
                <w:szCs w:val="20"/>
              </w:rPr>
              <w:t xml:space="preserve">, </w:t>
            </w:r>
            <w:r w:rsidR="00F01EEC">
              <w:rPr>
                <w:rStyle w:val="EstiloCuerpo"/>
                <w:sz w:val="20"/>
                <w:szCs w:val="20"/>
              </w:rPr>
              <w:t>Accommodation</w:t>
            </w:r>
            <w:r w:rsidR="004203F3">
              <w:rPr>
                <w:rStyle w:val="EstiloCuerpo"/>
                <w:sz w:val="20"/>
                <w:szCs w:val="20"/>
              </w:rPr>
              <w:t xml:space="preserve"> Char</w:t>
            </w:r>
            <w:r w:rsidR="00F01EEC">
              <w:rPr>
                <w:rStyle w:val="EstiloCuerpo"/>
                <w:sz w:val="20"/>
                <w:szCs w:val="20"/>
              </w:rPr>
              <w:t>ges, Travel Expenses</w:t>
            </w:r>
            <w:r w:rsidR="00FE1BD4">
              <w:rPr>
                <w:rStyle w:val="EstiloCuerpo"/>
                <w:sz w:val="20"/>
                <w:szCs w:val="20"/>
              </w:rPr>
              <w:t>, Meal expenses</w:t>
            </w:r>
            <w:r w:rsidR="00A0001E">
              <w:rPr>
                <w:rStyle w:val="EstiloCuerpo"/>
                <w:sz w:val="20"/>
                <w:szCs w:val="20"/>
              </w:rPr>
              <w:t>, Event</w:t>
            </w:r>
            <w:r w:rsidR="009F3EDC">
              <w:rPr>
                <w:rStyle w:val="EstiloCuerpo"/>
                <w:sz w:val="20"/>
                <w:szCs w:val="20"/>
              </w:rPr>
              <w:t xml:space="preserve"> Participation</w:t>
            </w:r>
          </w:p>
          <w:p w14:paraId="7CC22928" w14:textId="2444AC9B" w:rsidR="00F01EEC" w:rsidRDefault="00F01EEC" w:rsidP="00BF4C28">
            <w:pPr>
              <w:pStyle w:val="ListParagraph"/>
              <w:numPr>
                <w:ilvl w:val="0"/>
                <w:numId w:val="9"/>
              </w:numPr>
              <w:rPr>
                <w:rStyle w:val="EstiloCuerpo"/>
                <w:sz w:val="20"/>
                <w:szCs w:val="20"/>
              </w:rPr>
            </w:pPr>
            <w:r w:rsidRPr="00DA16A9">
              <w:rPr>
                <w:rStyle w:val="EstiloCuerpo"/>
                <w:b/>
                <w:sz w:val="20"/>
                <w:szCs w:val="20"/>
              </w:rPr>
              <w:t>Cost</w:t>
            </w:r>
            <w:r>
              <w:rPr>
                <w:rStyle w:val="EstiloCuerpo"/>
                <w:sz w:val="20"/>
                <w:szCs w:val="20"/>
              </w:rPr>
              <w:t xml:space="preserve"> – this field will be entered manually in case of travel</w:t>
            </w:r>
            <w:r w:rsidR="00A0001E">
              <w:rPr>
                <w:rStyle w:val="EstiloCuerpo"/>
                <w:sz w:val="20"/>
                <w:szCs w:val="20"/>
              </w:rPr>
              <w:t>,</w:t>
            </w:r>
            <w:r>
              <w:rPr>
                <w:rStyle w:val="EstiloCuerpo"/>
                <w:sz w:val="20"/>
                <w:szCs w:val="20"/>
              </w:rPr>
              <w:t xml:space="preserve"> accommodation</w:t>
            </w:r>
            <w:r w:rsidR="00A0001E">
              <w:rPr>
                <w:rStyle w:val="EstiloCuerpo"/>
                <w:sz w:val="20"/>
                <w:szCs w:val="20"/>
              </w:rPr>
              <w:t xml:space="preserve"> or event participation</w:t>
            </w:r>
            <w:r>
              <w:rPr>
                <w:rStyle w:val="EstiloCuerpo"/>
                <w:sz w:val="20"/>
                <w:szCs w:val="20"/>
              </w:rPr>
              <w:t xml:space="preserve"> charges, based on the information from NAV. Otherwise will be filled in automatically based on the activity duration and the owner’s standard rate.</w:t>
            </w:r>
          </w:p>
          <w:p w14:paraId="0CBB030A" w14:textId="77777777" w:rsidR="006D65A7" w:rsidRDefault="006D65A7" w:rsidP="000F1278">
            <w:pPr>
              <w:ind w:left="720"/>
              <w:rPr>
                <w:rStyle w:val="EstiloCuerpo"/>
                <w:sz w:val="20"/>
                <w:szCs w:val="20"/>
              </w:rPr>
            </w:pPr>
          </w:p>
          <w:p w14:paraId="55E315B3" w14:textId="7D703F3E" w:rsidR="006D65A7" w:rsidRPr="006D65A7" w:rsidRDefault="006D65A7" w:rsidP="000F1278">
            <w:pPr>
              <w:rPr>
                <w:rStyle w:val="EstiloCuerpo"/>
                <w:sz w:val="20"/>
                <w:szCs w:val="20"/>
              </w:rPr>
            </w:pPr>
            <w:r>
              <w:rPr>
                <w:rStyle w:val="EstiloCuerpo"/>
                <w:sz w:val="20"/>
                <w:szCs w:val="20"/>
              </w:rPr>
              <w:t>Generate multiple leads from the appointment created for event participation?</w:t>
            </w:r>
          </w:p>
        </w:tc>
      </w:tr>
    </w:tbl>
    <w:p w14:paraId="5A5C5837" w14:textId="72F6DAD6" w:rsidR="003B1445" w:rsidRPr="003B1445" w:rsidRDefault="003B1445" w:rsidP="003B1445"/>
    <w:p w14:paraId="78F720BA" w14:textId="77777777" w:rsidR="0054001C" w:rsidRDefault="0054001C" w:rsidP="0054001C">
      <w:pPr>
        <w:pStyle w:val="Heading2"/>
        <w:rPr>
          <w:rFonts w:asciiTheme="minorHAnsi" w:hAnsiTheme="minorHAnsi"/>
        </w:rPr>
      </w:pPr>
      <w:bookmarkStart w:id="89" w:name="_Toc389575559"/>
      <w:bookmarkStart w:id="90" w:name="_Toc389575740"/>
      <w:bookmarkStart w:id="91" w:name="_Toc390884313"/>
      <w:r w:rsidRPr="003C224A">
        <w:rPr>
          <w:rFonts w:asciiTheme="minorHAnsi" w:hAnsiTheme="minorHAnsi"/>
        </w:rPr>
        <w:t>Lead</w:t>
      </w:r>
      <w:r>
        <w:rPr>
          <w:rFonts w:asciiTheme="minorHAnsi" w:hAnsiTheme="minorHAnsi"/>
        </w:rPr>
        <w:t>, Opportunity, Sales Process</w:t>
      </w:r>
      <w:r w:rsidRPr="003C224A">
        <w:rPr>
          <w:rFonts w:asciiTheme="minorHAnsi" w:hAnsiTheme="minorHAnsi"/>
        </w:rPr>
        <w:t xml:space="preserve"> Management</w:t>
      </w:r>
      <w:bookmarkEnd w:id="89"/>
      <w:bookmarkEnd w:id="90"/>
      <w:bookmarkEnd w:id="91"/>
    </w:p>
    <w:p w14:paraId="3BAF69A7" w14:textId="77777777" w:rsidR="0054001C" w:rsidRDefault="0054001C" w:rsidP="0054001C"/>
    <w:tbl>
      <w:tblPr>
        <w:tblW w:w="102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535"/>
        <w:gridCol w:w="1530"/>
        <w:gridCol w:w="2070"/>
        <w:gridCol w:w="1170"/>
        <w:gridCol w:w="4907"/>
      </w:tblGrid>
      <w:tr w:rsidR="0054001C" w:rsidRPr="003C224A" w14:paraId="28C9834C" w14:textId="77777777" w:rsidTr="000E13F3">
        <w:trPr>
          <w:tblHeader/>
        </w:trPr>
        <w:tc>
          <w:tcPr>
            <w:tcW w:w="535" w:type="dxa"/>
            <w:shd w:val="clear" w:color="auto" w:fill="DBE5F1" w:themeFill="accent1" w:themeFillTint="33"/>
            <w:vAlign w:val="center"/>
          </w:tcPr>
          <w:p w14:paraId="5374EEE1" w14:textId="77777777" w:rsidR="0054001C" w:rsidRPr="00146979" w:rsidRDefault="0054001C" w:rsidP="000E13F3">
            <w:pPr>
              <w:rPr>
                <w:rStyle w:val="EstiloCuerpoNegrita"/>
              </w:rPr>
            </w:pPr>
            <w:r w:rsidRPr="00146979">
              <w:rPr>
                <w:rStyle w:val="EstiloCuerpoNegrita"/>
              </w:rPr>
              <w:t>ID</w:t>
            </w:r>
          </w:p>
        </w:tc>
        <w:tc>
          <w:tcPr>
            <w:tcW w:w="1530" w:type="dxa"/>
            <w:shd w:val="clear" w:color="auto" w:fill="DBE5F1" w:themeFill="accent1" w:themeFillTint="33"/>
            <w:vAlign w:val="center"/>
          </w:tcPr>
          <w:p w14:paraId="47FD04F4" w14:textId="77777777" w:rsidR="0054001C" w:rsidRPr="00146979" w:rsidRDefault="0054001C" w:rsidP="000E13F3">
            <w:pPr>
              <w:rPr>
                <w:rStyle w:val="EstiloCuerpoNegrita"/>
              </w:rPr>
            </w:pPr>
            <w:r w:rsidRPr="00146979">
              <w:rPr>
                <w:rStyle w:val="EstiloCuerpoNegrita"/>
              </w:rPr>
              <w:t>Category</w:t>
            </w:r>
          </w:p>
        </w:tc>
        <w:tc>
          <w:tcPr>
            <w:tcW w:w="2070" w:type="dxa"/>
            <w:shd w:val="clear" w:color="auto" w:fill="DBE5F1" w:themeFill="accent1" w:themeFillTint="33"/>
            <w:vAlign w:val="center"/>
          </w:tcPr>
          <w:p w14:paraId="50B3EEF7" w14:textId="77777777" w:rsidR="0054001C" w:rsidRPr="00146979" w:rsidRDefault="0054001C" w:rsidP="000E13F3">
            <w:pPr>
              <w:rPr>
                <w:rStyle w:val="EstiloCuerpoNegrita"/>
              </w:rPr>
            </w:pPr>
            <w:r w:rsidRPr="00146979">
              <w:rPr>
                <w:rStyle w:val="EstiloCuerpoNegrita"/>
              </w:rPr>
              <w:t>Requirement</w:t>
            </w:r>
          </w:p>
        </w:tc>
        <w:tc>
          <w:tcPr>
            <w:tcW w:w="1170" w:type="dxa"/>
            <w:shd w:val="clear" w:color="auto" w:fill="DBE5F1" w:themeFill="accent1" w:themeFillTint="33"/>
            <w:vAlign w:val="center"/>
          </w:tcPr>
          <w:p w14:paraId="21E349E8" w14:textId="77777777" w:rsidR="0054001C" w:rsidRPr="0035760F" w:rsidRDefault="0054001C" w:rsidP="000E13F3">
            <w:pPr>
              <w:jc w:val="center"/>
              <w:rPr>
                <w:rFonts w:asciiTheme="minorHAnsi" w:hAnsiTheme="minorHAnsi"/>
                <w:b/>
                <w:sz w:val="24"/>
              </w:rPr>
            </w:pPr>
            <w:r w:rsidRPr="002227C7">
              <w:rPr>
                <w:rFonts w:asciiTheme="minorHAnsi" w:hAnsiTheme="minorHAnsi"/>
                <w:b/>
                <w:sz w:val="24"/>
              </w:rPr>
              <w:t>Must Have</w:t>
            </w:r>
            <w:r>
              <w:rPr>
                <w:rFonts w:asciiTheme="minorHAnsi" w:hAnsiTheme="minorHAnsi"/>
                <w:b/>
                <w:sz w:val="24"/>
              </w:rPr>
              <w:t xml:space="preserve"> (M)</w:t>
            </w:r>
            <w:r w:rsidRPr="002227C7">
              <w:rPr>
                <w:rFonts w:asciiTheme="minorHAnsi" w:hAnsiTheme="minorHAnsi"/>
                <w:b/>
                <w:sz w:val="24"/>
              </w:rPr>
              <w:t>/</w:t>
            </w:r>
          </w:p>
          <w:p w14:paraId="27970A65" w14:textId="77777777" w:rsidR="0054001C" w:rsidRPr="0035760F" w:rsidRDefault="0054001C" w:rsidP="000E13F3">
            <w:pPr>
              <w:jc w:val="center"/>
              <w:rPr>
                <w:rFonts w:asciiTheme="minorHAnsi" w:hAnsiTheme="minorHAnsi"/>
                <w:b/>
                <w:sz w:val="24"/>
              </w:rPr>
            </w:pPr>
            <w:r w:rsidRPr="002227C7">
              <w:rPr>
                <w:rFonts w:asciiTheme="minorHAnsi" w:hAnsiTheme="minorHAnsi"/>
                <w:b/>
                <w:sz w:val="24"/>
              </w:rPr>
              <w:t>Future</w:t>
            </w:r>
            <w:r>
              <w:rPr>
                <w:rFonts w:asciiTheme="minorHAnsi" w:hAnsiTheme="minorHAnsi"/>
                <w:b/>
                <w:sz w:val="24"/>
              </w:rPr>
              <w:t xml:space="preserve"> (F)</w:t>
            </w:r>
          </w:p>
        </w:tc>
        <w:tc>
          <w:tcPr>
            <w:tcW w:w="4907" w:type="dxa"/>
            <w:shd w:val="clear" w:color="auto" w:fill="DBE5F1" w:themeFill="accent1" w:themeFillTint="33"/>
            <w:vAlign w:val="center"/>
          </w:tcPr>
          <w:p w14:paraId="6876989C" w14:textId="77777777" w:rsidR="0054001C" w:rsidRPr="00146979" w:rsidRDefault="0054001C" w:rsidP="000E13F3">
            <w:pPr>
              <w:rPr>
                <w:rStyle w:val="EstiloCuerpoNegrita"/>
              </w:rPr>
            </w:pPr>
            <w:r w:rsidRPr="00146979">
              <w:rPr>
                <w:rStyle w:val="EstiloCuerpoNegrita"/>
              </w:rPr>
              <w:t>Requirements Workshop Comments</w:t>
            </w:r>
          </w:p>
        </w:tc>
      </w:tr>
      <w:tr w:rsidR="0054001C" w:rsidRPr="003C224A" w14:paraId="26D73BB3" w14:textId="77777777" w:rsidTr="000E13F3">
        <w:tc>
          <w:tcPr>
            <w:tcW w:w="535" w:type="dxa"/>
            <w:shd w:val="clear" w:color="auto" w:fill="auto"/>
            <w:vAlign w:val="center"/>
          </w:tcPr>
          <w:p w14:paraId="55BEC04B" w14:textId="4E5E912C" w:rsidR="0054001C" w:rsidRPr="00146979" w:rsidRDefault="008241FA" w:rsidP="000E13F3">
            <w:pPr>
              <w:rPr>
                <w:rFonts w:asciiTheme="minorHAnsi" w:hAnsiTheme="minorHAnsi"/>
                <w:szCs w:val="20"/>
              </w:rPr>
            </w:pPr>
            <w:r>
              <w:rPr>
                <w:rFonts w:asciiTheme="minorHAnsi" w:hAnsiTheme="minorHAnsi"/>
                <w:szCs w:val="20"/>
              </w:rPr>
              <w:t>9</w:t>
            </w:r>
          </w:p>
        </w:tc>
        <w:tc>
          <w:tcPr>
            <w:tcW w:w="1530" w:type="dxa"/>
            <w:shd w:val="clear" w:color="auto" w:fill="auto"/>
          </w:tcPr>
          <w:p w14:paraId="11E3D43E" w14:textId="77777777" w:rsidR="0054001C" w:rsidRPr="0035760F" w:rsidRDefault="0054001C" w:rsidP="000E13F3">
            <w:pPr>
              <w:rPr>
                <w:rStyle w:val="EstiloCuerpo"/>
                <w:sz w:val="20"/>
                <w:szCs w:val="20"/>
              </w:rPr>
            </w:pPr>
            <w:r>
              <w:rPr>
                <w:rStyle w:val="EstiloCuerpo"/>
                <w:sz w:val="20"/>
                <w:szCs w:val="20"/>
              </w:rPr>
              <w:t>Sales Management</w:t>
            </w:r>
          </w:p>
        </w:tc>
        <w:tc>
          <w:tcPr>
            <w:tcW w:w="2070" w:type="dxa"/>
            <w:shd w:val="clear" w:color="auto" w:fill="auto"/>
          </w:tcPr>
          <w:p w14:paraId="6C51FD93" w14:textId="77777777" w:rsidR="0054001C" w:rsidRDefault="0054001C" w:rsidP="000E13F3">
            <w:pPr>
              <w:rPr>
                <w:rStyle w:val="EstiloCuerpo"/>
                <w:sz w:val="20"/>
                <w:szCs w:val="20"/>
              </w:rPr>
            </w:pPr>
            <w:r>
              <w:rPr>
                <w:rStyle w:val="EstiloCuerpo"/>
                <w:sz w:val="20"/>
                <w:szCs w:val="20"/>
              </w:rPr>
              <w:t>The solution application must be able to allow the definition of four sales stages:</w:t>
            </w:r>
          </w:p>
          <w:p w14:paraId="2079F34E" w14:textId="660EDA98" w:rsidR="0054001C" w:rsidRDefault="0054001C" w:rsidP="00BF4C28">
            <w:pPr>
              <w:pStyle w:val="ListParagraph"/>
              <w:numPr>
                <w:ilvl w:val="0"/>
                <w:numId w:val="11"/>
              </w:numPr>
              <w:rPr>
                <w:rStyle w:val="EstiloCuerpo"/>
                <w:sz w:val="20"/>
                <w:szCs w:val="20"/>
              </w:rPr>
            </w:pPr>
            <w:r>
              <w:rPr>
                <w:rStyle w:val="EstiloCuerpo"/>
                <w:sz w:val="20"/>
                <w:szCs w:val="20"/>
              </w:rPr>
              <w:t xml:space="preserve">Lead </w:t>
            </w:r>
          </w:p>
          <w:p w14:paraId="0177B767" w14:textId="77777777" w:rsidR="0054001C" w:rsidRDefault="0054001C" w:rsidP="00BF4C28">
            <w:pPr>
              <w:pStyle w:val="ListParagraph"/>
              <w:numPr>
                <w:ilvl w:val="0"/>
                <w:numId w:val="11"/>
              </w:numPr>
              <w:rPr>
                <w:rStyle w:val="EstiloCuerpo"/>
                <w:sz w:val="20"/>
                <w:szCs w:val="20"/>
              </w:rPr>
            </w:pPr>
            <w:r>
              <w:rPr>
                <w:rStyle w:val="EstiloCuerpo"/>
                <w:sz w:val="20"/>
                <w:szCs w:val="20"/>
              </w:rPr>
              <w:t>Opportunity</w:t>
            </w:r>
          </w:p>
          <w:p w14:paraId="68C3A981" w14:textId="77777777" w:rsidR="0054001C" w:rsidRDefault="0054001C" w:rsidP="00BF4C28">
            <w:pPr>
              <w:pStyle w:val="ListParagraph"/>
              <w:numPr>
                <w:ilvl w:val="0"/>
                <w:numId w:val="11"/>
              </w:numPr>
              <w:rPr>
                <w:rStyle w:val="EstiloCuerpo"/>
                <w:sz w:val="20"/>
                <w:szCs w:val="20"/>
              </w:rPr>
            </w:pPr>
            <w:r>
              <w:rPr>
                <w:rStyle w:val="EstiloCuerpo"/>
                <w:sz w:val="20"/>
                <w:szCs w:val="20"/>
              </w:rPr>
              <w:t>Proposal</w:t>
            </w:r>
          </w:p>
          <w:p w14:paraId="354AB7D2" w14:textId="77777777" w:rsidR="0054001C" w:rsidRPr="00C76542" w:rsidRDefault="0054001C" w:rsidP="00BF4C28">
            <w:pPr>
              <w:pStyle w:val="ListParagraph"/>
              <w:numPr>
                <w:ilvl w:val="0"/>
                <w:numId w:val="11"/>
              </w:numPr>
              <w:rPr>
                <w:rStyle w:val="EstiloCuerpo"/>
                <w:sz w:val="20"/>
                <w:szCs w:val="20"/>
              </w:rPr>
            </w:pPr>
            <w:r>
              <w:rPr>
                <w:rStyle w:val="EstiloCuerpo"/>
                <w:sz w:val="20"/>
                <w:szCs w:val="20"/>
              </w:rPr>
              <w:t>Close</w:t>
            </w:r>
          </w:p>
        </w:tc>
        <w:tc>
          <w:tcPr>
            <w:tcW w:w="1170" w:type="dxa"/>
            <w:shd w:val="clear" w:color="auto" w:fill="auto"/>
          </w:tcPr>
          <w:p w14:paraId="0E7ABF32" w14:textId="77777777" w:rsidR="0054001C" w:rsidRPr="00146979" w:rsidRDefault="0054001C" w:rsidP="000E13F3">
            <w:pPr>
              <w:jc w:val="center"/>
              <w:rPr>
                <w:rFonts w:asciiTheme="minorHAnsi" w:hAnsiTheme="minorHAnsi"/>
                <w:szCs w:val="20"/>
              </w:rPr>
            </w:pPr>
            <w:r>
              <w:rPr>
                <w:rFonts w:asciiTheme="minorHAnsi" w:hAnsiTheme="minorHAnsi"/>
                <w:szCs w:val="20"/>
              </w:rPr>
              <w:t>M</w:t>
            </w:r>
          </w:p>
        </w:tc>
        <w:tc>
          <w:tcPr>
            <w:tcW w:w="4907" w:type="dxa"/>
            <w:shd w:val="clear" w:color="auto" w:fill="auto"/>
          </w:tcPr>
          <w:p w14:paraId="160594B8" w14:textId="62E4E8DC" w:rsidR="0054001C" w:rsidRDefault="0054001C" w:rsidP="000E13F3">
            <w:pPr>
              <w:rPr>
                <w:rStyle w:val="EstiloCuerpo"/>
                <w:sz w:val="20"/>
                <w:szCs w:val="20"/>
              </w:rPr>
            </w:pPr>
            <w:r w:rsidRPr="00201BB9">
              <w:rPr>
                <w:rStyle w:val="EstiloCuerpo"/>
                <w:b/>
                <w:sz w:val="20"/>
                <w:szCs w:val="20"/>
              </w:rPr>
              <w:t>The Lead stage will deal with the Lead entity from CRM</w:t>
            </w:r>
            <w:r>
              <w:rPr>
                <w:rStyle w:val="EstiloCuerpo"/>
                <w:sz w:val="20"/>
                <w:szCs w:val="20"/>
              </w:rPr>
              <w:t>. This is an observation to be taken into account for later reporting.</w:t>
            </w:r>
          </w:p>
          <w:p w14:paraId="6F27091E" w14:textId="02C6327E" w:rsidR="0054001C" w:rsidRDefault="0054001C" w:rsidP="000E13F3">
            <w:pPr>
              <w:rPr>
                <w:rStyle w:val="EstiloCuerpo"/>
                <w:sz w:val="20"/>
                <w:szCs w:val="20"/>
              </w:rPr>
            </w:pPr>
            <w:r w:rsidRPr="00C82294">
              <w:rPr>
                <w:rStyle w:val="EstiloCuerpo"/>
                <w:b/>
                <w:sz w:val="20"/>
                <w:szCs w:val="20"/>
              </w:rPr>
              <w:t>From the Opportunity stage the system will deal with the Opportunity entity from CRM</w:t>
            </w:r>
            <w:r>
              <w:rPr>
                <w:rStyle w:val="EstiloCuerpo"/>
                <w:sz w:val="20"/>
                <w:szCs w:val="20"/>
              </w:rPr>
              <w:t>. This record can be closed in any of the stages as Won or Lost.</w:t>
            </w:r>
          </w:p>
          <w:p w14:paraId="4795BF88" w14:textId="794DCB00" w:rsidR="0054001C" w:rsidRDefault="0054001C" w:rsidP="000E13F3">
            <w:pPr>
              <w:rPr>
                <w:rStyle w:val="EstiloCuerpo"/>
                <w:sz w:val="20"/>
                <w:szCs w:val="20"/>
              </w:rPr>
            </w:pPr>
            <w:r w:rsidRPr="00657369">
              <w:rPr>
                <w:rStyle w:val="EstiloCuerpo"/>
                <w:b/>
                <w:sz w:val="20"/>
                <w:szCs w:val="20"/>
              </w:rPr>
              <w:t>In the Proposal Stage the system will allow the creation of Quotes in CRM</w:t>
            </w:r>
            <w:r>
              <w:rPr>
                <w:rStyle w:val="EstiloCuerpo"/>
                <w:sz w:val="20"/>
                <w:szCs w:val="20"/>
              </w:rPr>
              <w:t xml:space="preserve"> (the equivalent of</w:t>
            </w:r>
            <w:r w:rsidR="007B4AC4">
              <w:rPr>
                <w:rStyle w:val="EstiloCuerpo"/>
                <w:sz w:val="20"/>
                <w:szCs w:val="20"/>
              </w:rPr>
              <w:t xml:space="preserve"> financial</w:t>
            </w:r>
            <w:r>
              <w:rPr>
                <w:rStyle w:val="EstiloCuerpo"/>
                <w:sz w:val="20"/>
                <w:szCs w:val="20"/>
              </w:rPr>
              <w:t xml:space="preserve"> proposals from ENSIGHT’s sale flow).</w:t>
            </w:r>
          </w:p>
          <w:p w14:paraId="40B7EADB" w14:textId="77777777" w:rsidR="0054001C" w:rsidRDefault="0054001C" w:rsidP="000E13F3">
            <w:pPr>
              <w:rPr>
                <w:rStyle w:val="EstiloCuerpo"/>
                <w:b/>
                <w:sz w:val="20"/>
                <w:szCs w:val="20"/>
              </w:rPr>
            </w:pPr>
            <w:r w:rsidRPr="00867E3D">
              <w:rPr>
                <w:rStyle w:val="EstiloCuerpo"/>
                <w:b/>
                <w:sz w:val="20"/>
                <w:szCs w:val="20"/>
              </w:rPr>
              <w:t>In the Close stage if the opportunity is Won it will turn into a Project entity in CRM.</w:t>
            </w:r>
          </w:p>
          <w:p w14:paraId="56E19328" w14:textId="799E83C8" w:rsidR="00B358ED" w:rsidRPr="00B358ED" w:rsidRDefault="00B358ED" w:rsidP="007C2698">
            <w:pPr>
              <w:rPr>
                <w:rStyle w:val="EstiloCuerpo"/>
                <w:sz w:val="20"/>
                <w:szCs w:val="20"/>
              </w:rPr>
            </w:pPr>
            <w:r>
              <w:rPr>
                <w:rStyle w:val="EstiloCuerpo"/>
                <w:sz w:val="20"/>
                <w:szCs w:val="20"/>
              </w:rPr>
              <w:t>In all of these stages activities performed by the user</w:t>
            </w:r>
            <w:r w:rsidR="00BD31F1">
              <w:rPr>
                <w:rStyle w:val="EstiloCuerpo"/>
                <w:sz w:val="20"/>
                <w:szCs w:val="20"/>
              </w:rPr>
              <w:t xml:space="preserve"> can be defined</w:t>
            </w:r>
            <w:r>
              <w:rPr>
                <w:rStyle w:val="EstiloCuerpo"/>
                <w:sz w:val="20"/>
                <w:szCs w:val="20"/>
              </w:rPr>
              <w:t xml:space="preserve">: Tasks, Appointments, Phone Calls, </w:t>
            </w:r>
            <w:r w:rsidR="005B4598">
              <w:rPr>
                <w:rStyle w:val="EstiloCuerpo"/>
                <w:sz w:val="20"/>
                <w:szCs w:val="20"/>
              </w:rPr>
              <w:t>and Emails</w:t>
            </w:r>
            <w:r w:rsidR="00052814">
              <w:rPr>
                <w:rStyle w:val="EstiloCuerpo"/>
                <w:sz w:val="20"/>
                <w:szCs w:val="20"/>
              </w:rPr>
              <w:t>. In case the activity is not related to a certain lead, then it can be related to an account or project or something else that is relevant.</w:t>
            </w:r>
          </w:p>
        </w:tc>
      </w:tr>
      <w:tr w:rsidR="0054001C" w:rsidRPr="003C224A" w14:paraId="44F6D8D8" w14:textId="77777777" w:rsidTr="000E13F3">
        <w:tc>
          <w:tcPr>
            <w:tcW w:w="535" w:type="dxa"/>
            <w:shd w:val="clear" w:color="auto" w:fill="auto"/>
            <w:vAlign w:val="center"/>
          </w:tcPr>
          <w:p w14:paraId="2A1A1786" w14:textId="1CF436E1" w:rsidR="0054001C" w:rsidRPr="00146979" w:rsidRDefault="008241FA" w:rsidP="000E13F3">
            <w:pPr>
              <w:rPr>
                <w:rFonts w:asciiTheme="minorHAnsi" w:hAnsiTheme="minorHAnsi"/>
                <w:szCs w:val="20"/>
              </w:rPr>
            </w:pPr>
            <w:r>
              <w:rPr>
                <w:rFonts w:asciiTheme="minorHAnsi" w:hAnsiTheme="minorHAnsi"/>
                <w:szCs w:val="20"/>
              </w:rPr>
              <w:t>10</w:t>
            </w:r>
          </w:p>
        </w:tc>
        <w:tc>
          <w:tcPr>
            <w:tcW w:w="1530" w:type="dxa"/>
            <w:shd w:val="clear" w:color="auto" w:fill="auto"/>
          </w:tcPr>
          <w:p w14:paraId="46052CD2" w14:textId="77777777" w:rsidR="0054001C" w:rsidRPr="0035760F" w:rsidRDefault="0054001C" w:rsidP="000E13F3">
            <w:pPr>
              <w:rPr>
                <w:rStyle w:val="EstiloCuerpo"/>
                <w:sz w:val="20"/>
                <w:szCs w:val="20"/>
              </w:rPr>
            </w:pPr>
            <w:r w:rsidRPr="0035760F">
              <w:rPr>
                <w:rStyle w:val="EstiloCuerpo"/>
                <w:sz w:val="20"/>
                <w:szCs w:val="20"/>
              </w:rPr>
              <w:t>Lead M</w:t>
            </w:r>
            <w:r>
              <w:rPr>
                <w:rStyle w:val="EstiloCuerpo"/>
                <w:sz w:val="20"/>
                <w:szCs w:val="20"/>
              </w:rPr>
              <w:t>ana</w:t>
            </w:r>
            <w:r w:rsidRPr="0035760F">
              <w:rPr>
                <w:rStyle w:val="EstiloCuerpo"/>
                <w:sz w:val="20"/>
                <w:szCs w:val="20"/>
              </w:rPr>
              <w:t>g</w:t>
            </w:r>
            <w:r>
              <w:rPr>
                <w:rStyle w:val="EstiloCuerpo"/>
                <w:sz w:val="20"/>
                <w:szCs w:val="20"/>
              </w:rPr>
              <w:t>e</w:t>
            </w:r>
            <w:r w:rsidRPr="0035760F">
              <w:rPr>
                <w:rStyle w:val="EstiloCuerpo"/>
                <w:sz w:val="20"/>
                <w:szCs w:val="20"/>
              </w:rPr>
              <w:t>m</w:t>
            </w:r>
            <w:r>
              <w:rPr>
                <w:rStyle w:val="EstiloCuerpo"/>
                <w:sz w:val="20"/>
                <w:szCs w:val="20"/>
              </w:rPr>
              <w:t>en</w:t>
            </w:r>
            <w:r w:rsidRPr="0035760F">
              <w:rPr>
                <w:rStyle w:val="EstiloCuerpo"/>
                <w:sz w:val="20"/>
                <w:szCs w:val="20"/>
              </w:rPr>
              <w:t>t</w:t>
            </w:r>
          </w:p>
        </w:tc>
        <w:tc>
          <w:tcPr>
            <w:tcW w:w="2070" w:type="dxa"/>
            <w:shd w:val="clear" w:color="auto" w:fill="auto"/>
          </w:tcPr>
          <w:p w14:paraId="4F955685" w14:textId="77777777" w:rsidR="0054001C" w:rsidRDefault="0054001C" w:rsidP="000E13F3">
            <w:pPr>
              <w:rPr>
                <w:rStyle w:val="EstiloCuerpo"/>
                <w:sz w:val="20"/>
                <w:szCs w:val="20"/>
              </w:rPr>
            </w:pPr>
            <w:r>
              <w:rPr>
                <w:rStyle w:val="EstiloCuerpo"/>
                <w:sz w:val="20"/>
                <w:szCs w:val="20"/>
              </w:rPr>
              <w:t>The solutions application must be able to allow the definition of leads.</w:t>
            </w:r>
          </w:p>
          <w:p w14:paraId="2F250B2D" w14:textId="77777777" w:rsidR="0054001C" w:rsidRDefault="0054001C" w:rsidP="000E13F3">
            <w:pPr>
              <w:rPr>
                <w:rStyle w:val="EstiloCuerpo"/>
                <w:sz w:val="20"/>
                <w:szCs w:val="20"/>
              </w:rPr>
            </w:pPr>
          </w:p>
          <w:p w14:paraId="3B2A958A" w14:textId="77777777" w:rsidR="0054001C" w:rsidRPr="0035760F" w:rsidRDefault="0054001C" w:rsidP="000E13F3">
            <w:pPr>
              <w:rPr>
                <w:rStyle w:val="EstiloCuerpo"/>
                <w:sz w:val="20"/>
                <w:szCs w:val="20"/>
              </w:rPr>
            </w:pPr>
          </w:p>
        </w:tc>
        <w:tc>
          <w:tcPr>
            <w:tcW w:w="1170" w:type="dxa"/>
            <w:shd w:val="clear" w:color="auto" w:fill="auto"/>
          </w:tcPr>
          <w:p w14:paraId="6BB7A0F4" w14:textId="77777777" w:rsidR="0054001C" w:rsidRPr="00146979" w:rsidRDefault="0054001C" w:rsidP="000E13F3">
            <w:pPr>
              <w:jc w:val="center"/>
              <w:rPr>
                <w:rFonts w:asciiTheme="minorHAnsi" w:hAnsiTheme="minorHAnsi"/>
                <w:szCs w:val="20"/>
              </w:rPr>
            </w:pPr>
            <w:r w:rsidRPr="00146979">
              <w:rPr>
                <w:rFonts w:asciiTheme="minorHAnsi" w:hAnsiTheme="minorHAnsi"/>
                <w:szCs w:val="20"/>
              </w:rPr>
              <w:t>M</w:t>
            </w:r>
          </w:p>
        </w:tc>
        <w:tc>
          <w:tcPr>
            <w:tcW w:w="4907" w:type="dxa"/>
            <w:shd w:val="clear" w:color="auto" w:fill="auto"/>
          </w:tcPr>
          <w:p w14:paraId="7EA697F7" w14:textId="52BBD8FD" w:rsidR="0054001C" w:rsidRDefault="0054001C" w:rsidP="000E13F3">
            <w:pPr>
              <w:rPr>
                <w:rStyle w:val="EstiloCuerpo"/>
                <w:sz w:val="20"/>
                <w:szCs w:val="20"/>
              </w:rPr>
            </w:pPr>
            <w:r>
              <w:rPr>
                <w:rStyle w:val="EstiloCuerpo"/>
                <w:sz w:val="20"/>
                <w:szCs w:val="20"/>
              </w:rPr>
              <w:t>A lead is represented by a company name or contact information</w:t>
            </w:r>
            <w:r w:rsidR="004402C1">
              <w:rPr>
                <w:rStyle w:val="EstiloCuerpo"/>
                <w:sz w:val="20"/>
                <w:szCs w:val="20"/>
              </w:rPr>
              <w:t>,</w:t>
            </w:r>
            <w:r w:rsidR="007C74D3">
              <w:rPr>
                <w:rStyle w:val="EstiloCuerpo"/>
                <w:sz w:val="20"/>
                <w:szCs w:val="20"/>
              </w:rPr>
              <w:t xml:space="preserve"> or both</w:t>
            </w:r>
            <w:r>
              <w:rPr>
                <w:rStyle w:val="EstiloCuerpo"/>
                <w:sz w:val="20"/>
                <w:szCs w:val="20"/>
              </w:rPr>
              <w:t xml:space="preserve">. At this point the sales process is in the </w:t>
            </w:r>
            <w:r w:rsidRPr="005C528C">
              <w:rPr>
                <w:rStyle w:val="EstiloCuerpo"/>
                <w:b/>
                <w:sz w:val="20"/>
                <w:szCs w:val="20"/>
              </w:rPr>
              <w:t>Lead Stage</w:t>
            </w:r>
            <w:r>
              <w:rPr>
                <w:rStyle w:val="EstiloCuerpo"/>
                <w:sz w:val="20"/>
                <w:szCs w:val="20"/>
              </w:rPr>
              <w:t>.</w:t>
            </w:r>
          </w:p>
          <w:p w14:paraId="5820CB27" w14:textId="77777777" w:rsidR="0054001C" w:rsidRDefault="0054001C" w:rsidP="000E13F3">
            <w:pPr>
              <w:rPr>
                <w:rStyle w:val="EstiloCuerpo"/>
                <w:sz w:val="20"/>
                <w:szCs w:val="20"/>
              </w:rPr>
            </w:pPr>
          </w:p>
          <w:p w14:paraId="7D1E6AB6" w14:textId="77777777" w:rsidR="0054001C" w:rsidRDefault="0054001C" w:rsidP="000E13F3">
            <w:pPr>
              <w:rPr>
                <w:rStyle w:val="EstiloCuerpo"/>
                <w:sz w:val="20"/>
                <w:szCs w:val="20"/>
              </w:rPr>
            </w:pPr>
            <w:r>
              <w:rPr>
                <w:rStyle w:val="EstiloCuerpo"/>
                <w:sz w:val="20"/>
                <w:szCs w:val="20"/>
              </w:rPr>
              <w:t>A part from the standard fields the following fields will also be defined:</w:t>
            </w:r>
          </w:p>
          <w:p w14:paraId="12F0B644" w14:textId="77777777" w:rsidR="0054001C" w:rsidRDefault="0054001C" w:rsidP="00BF4C28">
            <w:pPr>
              <w:pStyle w:val="ListParagraph"/>
              <w:numPr>
                <w:ilvl w:val="0"/>
                <w:numId w:val="10"/>
              </w:numPr>
              <w:rPr>
                <w:rStyle w:val="EstiloCuerpo"/>
                <w:sz w:val="20"/>
                <w:szCs w:val="20"/>
              </w:rPr>
            </w:pPr>
            <w:r w:rsidRPr="000279B0">
              <w:rPr>
                <w:rStyle w:val="EstiloCuerpo"/>
                <w:b/>
                <w:sz w:val="20"/>
                <w:szCs w:val="20"/>
              </w:rPr>
              <w:t>Responsible</w:t>
            </w:r>
            <w:r>
              <w:rPr>
                <w:rStyle w:val="EstiloCuerpo"/>
                <w:sz w:val="20"/>
                <w:szCs w:val="20"/>
              </w:rPr>
              <w:t xml:space="preserve"> = Name of an ENSIGHT Employee, other or equal to the owner of the lead</w:t>
            </w:r>
          </w:p>
          <w:p w14:paraId="378D02C7" w14:textId="5D819C66" w:rsidR="0054001C" w:rsidRPr="006D6CA7" w:rsidRDefault="0054001C" w:rsidP="006D6CA7">
            <w:pPr>
              <w:pStyle w:val="ListParagraph"/>
              <w:numPr>
                <w:ilvl w:val="0"/>
                <w:numId w:val="10"/>
              </w:numPr>
              <w:rPr>
                <w:rStyle w:val="EstiloCuerpo"/>
                <w:sz w:val="20"/>
                <w:szCs w:val="20"/>
              </w:rPr>
            </w:pPr>
            <w:r w:rsidRPr="006D6CA7">
              <w:rPr>
                <w:rStyle w:val="EstiloCuerpo"/>
                <w:b/>
                <w:sz w:val="20"/>
                <w:szCs w:val="20"/>
              </w:rPr>
              <w:t>Estimated Qualify Date</w:t>
            </w:r>
            <w:r w:rsidRPr="006D6CA7">
              <w:rPr>
                <w:rStyle w:val="EstiloCuerpo"/>
                <w:sz w:val="20"/>
                <w:szCs w:val="20"/>
              </w:rPr>
              <w:t xml:space="preserve"> = </w:t>
            </w:r>
            <w:r w:rsidR="00664D7F">
              <w:rPr>
                <w:rStyle w:val="EstiloCuerpo"/>
                <w:sz w:val="20"/>
                <w:szCs w:val="20"/>
              </w:rPr>
              <w:t xml:space="preserve"> </w:t>
            </w:r>
            <w:r w:rsidR="006D6CA7" w:rsidRPr="00963EFF">
              <w:rPr>
                <w:rStyle w:val="EstiloCuerpo"/>
                <w:sz w:val="20"/>
                <w:szCs w:val="20"/>
              </w:rPr>
              <w:t>This will be a mandatory field than should be set manually by the user. An additional validation for it will be that the set dat</w:t>
            </w:r>
            <w:r w:rsidR="006D6CA7" w:rsidRPr="00B25031">
              <w:rPr>
                <w:rStyle w:val="EstiloCuerpo"/>
                <w:sz w:val="20"/>
                <w:szCs w:val="20"/>
              </w:rPr>
              <w:t>e should not exceed the two months period.</w:t>
            </w:r>
            <w:r w:rsidR="006D6CA7">
              <w:rPr>
                <w:rStyle w:val="EstiloCuerpo"/>
                <w:sz w:val="20"/>
                <w:szCs w:val="20"/>
              </w:rPr>
              <w:t xml:space="preserve"> </w:t>
            </w:r>
            <w:r w:rsidRPr="006D6CA7">
              <w:rPr>
                <w:rStyle w:val="EstiloCuerpo"/>
                <w:sz w:val="20"/>
                <w:szCs w:val="20"/>
              </w:rPr>
              <w:t>If the lead is not closed by that time the</w:t>
            </w:r>
            <w:r w:rsidR="006D6CA7">
              <w:rPr>
                <w:rStyle w:val="EstiloCuerpo"/>
                <w:sz w:val="20"/>
                <w:szCs w:val="20"/>
              </w:rPr>
              <w:t xml:space="preserve"> </w:t>
            </w:r>
            <w:r w:rsidR="00936494">
              <w:rPr>
                <w:rStyle w:val="EstiloCuerpo"/>
                <w:sz w:val="20"/>
                <w:szCs w:val="20"/>
              </w:rPr>
              <w:t>system</w:t>
            </w:r>
            <w:r w:rsidR="006D6CA7">
              <w:rPr>
                <w:rStyle w:val="EstiloCuerpo"/>
                <w:sz w:val="20"/>
                <w:szCs w:val="20"/>
              </w:rPr>
              <w:t xml:space="preserve"> will provide a view with all neglected leads.</w:t>
            </w:r>
            <w:r w:rsidRPr="006D6CA7">
              <w:rPr>
                <w:rStyle w:val="EstiloCuerpo"/>
                <w:sz w:val="20"/>
                <w:szCs w:val="20"/>
              </w:rPr>
              <w:t xml:space="preserve"> </w:t>
            </w:r>
          </w:p>
          <w:p w14:paraId="37B06F59" w14:textId="0722E1BB" w:rsidR="0054001C" w:rsidRDefault="0054001C" w:rsidP="00BF4C28">
            <w:pPr>
              <w:pStyle w:val="ListParagraph"/>
              <w:numPr>
                <w:ilvl w:val="0"/>
                <w:numId w:val="10"/>
              </w:numPr>
              <w:rPr>
                <w:rStyle w:val="EstiloCuerpo"/>
                <w:sz w:val="20"/>
                <w:szCs w:val="20"/>
              </w:rPr>
            </w:pPr>
            <w:r>
              <w:rPr>
                <w:rStyle w:val="EstiloCuerpo"/>
                <w:b/>
                <w:sz w:val="20"/>
                <w:szCs w:val="20"/>
              </w:rPr>
              <w:lastRenderedPageBreak/>
              <w:t xml:space="preserve">Probability of </w:t>
            </w:r>
            <w:r w:rsidR="00F61A09">
              <w:rPr>
                <w:rStyle w:val="EstiloCuerpo"/>
                <w:b/>
                <w:sz w:val="20"/>
                <w:szCs w:val="20"/>
              </w:rPr>
              <w:t xml:space="preserve">closing </w:t>
            </w:r>
            <w:r w:rsidR="00D0719F" w:rsidRPr="00D0719F">
              <w:rPr>
                <w:rStyle w:val="EstiloCuerpo"/>
                <w:sz w:val="20"/>
                <w:szCs w:val="20"/>
              </w:rPr>
              <w:t xml:space="preserve">(this field will be available on all stages) </w:t>
            </w:r>
            <w:r>
              <w:rPr>
                <w:rStyle w:val="EstiloCuerpo"/>
                <w:b/>
                <w:sz w:val="20"/>
                <w:szCs w:val="20"/>
              </w:rPr>
              <w:t xml:space="preserve">= </w:t>
            </w:r>
            <w:r w:rsidRPr="000279B0">
              <w:rPr>
                <w:rStyle w:val="EstiloCuerpo"/>
                <w:sz w:val="20"/>
                <w:szCs w:val="20"/>
              </w:rPr>
              <w:t>List of predefined values that correspond to a percentage that will be applied to the estimated bu</w:t>
            </w:r>
            <w:r>
              <w:rPr>
                <w:rStyle w:val="EstiloCuerpo"/>
                <w:sz w:val="20"/>
                <w:szCs w:val="20"/>
              </w:rPr>
              <w:t>d</w:t>
            </w:r>
            <w:r w:rsidR="00400FCD">
              <w:rPr>
                <w:rStyle w:val="EstiloCuerpo"/>
                <w:sz w:val="20"/>
                <w:szCs w:val="20"/>
              </w:rPr>
              <w:t>get</w:t>
            </w:r>
            <w:r w:rsidR="008B7801">
              <w:rPr>
                <w:rStyle w:val="EstiloCuerpo"/>
                <w:sz w:val="20"/>
                <w:szCs w:val="20"/>
              </w:rPr>
              <w:t xml:space="preserve">. </w:t>
            </w:r>
          </w:p>
          <w:p w14:paraId="17465E92" w14:textId="3FF43431" w:rsidR="00400FCD" w:rsidRDefault="00400FCD" w:rsidP="00BF4C28">
            <w:pPr>
              <w:pStyle w:val="ListParagraph"/>
              <w:numPr>
                <w:ilvl w:val="1"/>
                <w:numId w:val="10"/>
              </w:numPr>
              <w:rPr>
                <w:rStyle w:val="EstiloCuerpo"/>
                <w:sz w:val="20"/>
                <w:szCs w:val="20"/>
              </w:rPr>
            </w:pPr>
            <w:r>
              <w:rPr>
                <w:rStyle w:val="EstiloCuerpo"/>
                <w:sz w:val="20"/>
                <w:szCs w:val="20"/>
              </w:rPr>
              <w:t>Active Lead</w:t>
            </w:r>
            <w:r w:rsidR="00D0719F">
              <w:rPr>
                <w:rStyle w:val="EstiloCuerpo"/>
                <w:sz w:val="20"/>
                <w:szCs w:val="20"/>
              </w:rPr>
              <w:t xml:space="preserve"> – 0 %</w:t>
            </w:r>
          </w:p>
          <w:p w14:paraId="74AA277C" w14:textId="10B6DBB5" w:rsidR="00400FCD" w:rsidRDefault="00400FCD" w:rsidP="00BF4C28">
            <w:pPr>
              <w:pStyle w:val="ListParagraph"/>
              <w:numPr>
                <w:ilvl w:val="1"/>
                <w:numId w:val="10"/>
              </w:numPr>
              <w:rPr>
                <w:rStyle w:val="EstiloCuerpo"/>
                <w:sz w:val="20"/>
                <w:szCs w:val="20"/>
              </w:rPr>
            </w:pPr>
            <w:r>
              <w:rPr>
                <w:rStyle w:val="EstiloCuerpo"/>
                <w:sz w:val="20"/>
                <w:szCs w:val="20"/>
              </w:rPr>
              <w:t>Good Prospect</w:t>
            </w:r>
            <w:r w:rsidR="00D0719F">
              <w:rPr>
                <w:rStyle w:val="EstiloCuerpo"/>
                <w:sz w:val="20"/>
                <w:szCs w:val="20"/>
              </w:rPr>
              <w:t xml:space="preserve"> – 35 %</w:t>
            </w:r>
          </w:p>
          <w:p w14:paraId="74A5F451" w14:textId="1961D76D" w:rsidR="00D0719F" w:rsidRPr="00D0719F" w:rsidRDefault="00400FCD" w:rsidP="00BF4C28">
            <w:pPr>
              <w:pStyle w:val="ListParagraph"/>
              <w:numPr>
                <w:ilvl w:val="1"/>
                <w:numId w:val="10"/>
              </w:numPr>
              <w:rPr>
                <w:rStyle w:val="EstiloCuerpo"/>
                <w:sz w:val="20"/>
                <w:szCs w:val="20"/>
              </w:rPr>
            </w:pPr>
            <w:r>
              <w:rPr>
                <w:rStyle w:val="EstiloCuerpo"/>
                <w:sz w:val="20"/>
                <w:szCs w:val="20"/>
              </w:rPr>
              <w:t>Hot Prospect</w:t>
            </w:r>
            <w:r w:rsidR="00D0719F">
              <w:rPr>
                <w:rStyle w:val="EstiloCuerpo"/>
                <w:sz w:val="20"/>
                <w:szCs w:val="20"/>
              </w:rPr>
              <w:t xml:space="preserve"> – 65 %</w:t>
            </w:r>
          </w:p>
          <w:p w14:paraId="614F0D9D" w14:textId="20334A80" w:rsidR="00400FCD" w:rsidRDefault="00400FCD" w:rsidP="00BF4C28">
            <w:pPr>
              <w:pStyle w:val="ListParagraph"/>
              <w:numPr>
                <w:ilvl w:val="1"/>
                <w:numId w:val="10"/>
              </w:numPr>
              <w:rPr>
                <w:rStyle w:val="EstiloCuerpo"/>
                <w:sz w:val="20"/>
                <w:szCs w:val="20"/>
              </w:rPr>
            </w:pPr>
            <w:r>
              <w:rPr>
                <w:rStyle w:val="EstiloCuerpo"/>
                <w:sz w:val="20"/>
                <w:szCs w:val="20"/>
              </w:rPr>
              <w:t>Booked Revenue</w:t>
            </w:r>
            <w:r w:rsidR="00D0719F">
              <w:rPr>
                <w:rStyle w:val="EstiloCuerpo"/>
                <w:sz w:val="20"/>
                <w:szCs w:val="20"/>
              </w:rPr>
              <w:t xml:space="preserve"> – 95 %</w:t>
            </w:r>
          </w:p>
          <w:p w14:paraId="30CA30CE" w14:textId="367AEBAB" w:rsidR="00400FCD" w:rsidRDefault="00400FCD" w:rsidP="00BF4C28">
            <w:pPr>
              <w:pStyle w:val="ListParagraph"/>
              <w:numPr>
                <w:ilvl w:val="1"/>
                <w:numId w:val="10"/>
              </w:numPr>
              <w:rPr>
                <w:rStyle w:val="EstiloCuerpo"/>
                <w:sz w:val="20"/>
                <w:szCs w:val="20"/>
              </w:rPr>
            </w:pPr>
            <w:r>
              <w:rPr>
                <w:rStyle w:val="EstiloCuerpo"/>
                <w:sz w:val="20"/>
                <w:szCs w:val="20"/>
              </w:rPr>
              <w:t>Complete</w:t>
            </w:r>
            <w:r w:rsidR="00D0719F">
              <w:rPr>
                <w:rStyle w:val="EstiloCuerpo"/>
                <w:sz w:val="20"/>
                <w:szCs w:val="20"/>
              </w:rPr>
              <w:t xml:space="preserve"> – 100 %</w:t>
            </w:r>
          </w:p>
          <w:p w14:paraId="39EEBD3F" w14:textId="5059CFCB" w:rsidR="008B7801" w:rsidRDefault="008B7801" w:rsidP="008B7801">
            <w:pPr>
              <w:ind w:left="1080"/>
              <w:rPr>
                <w:rStyle w:val="EstiloCuerpo"/>
                <w:sz w:val="20"/>
                <w:szCs w:val="20"/>
              </w:rPr>
            </w:pPr>
            <w:r>
              <w:rPr>
                <w:rStyle w:val="EstiloCuerpo"/>
                <w:sz w:val="20"/>
                <w:szCs w:val="20"/>
              </w:rPr>
              <w:t>So if the overall estimated budget is 1000 EUR and the P</w:t>
            </w:r>
            <w:r w:rsidR="00E10859">
              <w:rPr>
                <w:rStyle w:val="EstiloCuerpo"/>
                <w:sz w:val="20"/>
                <w:szCs w:val="20"/>
              </w:rPr>
              <w:t>OC</w:t>
            </w:r>
            <w:r>
              <w:rPr>
                <w:rStyle w:val="EstiloCuerpo"/>
                <w:sz w:val="20"/>
                <w:szCs w:val="20"/>
              </w:rPr>
              <w:t xml:space="preserve"> = Good Prospect then 350 EUR should be considered as a revenue for th</w:t>
            </w:r>
            <w:r w:rsidR="0033080E">
              <w:rPr>
                <w:rStyle w:val="EstiloCuerpo"/>
                <w:sz w:val="20"/>
                <w:szCs w:val="20"/>
              </w:rPr>
              <w:t>e estimated close</w:t>
            </w:r>
            <w:r>
              <w:rPr>
                <w:rStyle w:val="EstiloCuerpo"/>
                <w:sz w:val="20"/>
                <w:szCs w:val="20"/>
              </w:rPr>
              <w:t xml:space="preserve"> date</w:t>
            </w:r>
            <w:r w:rsidR="00E00CEE">
              <w:rPr>
                <w:rStyle w:val="EstiloCuerpo"/>
                <w:sz w:val="20"/>
                <w:szCs w:val="20"/>
              </w:rPr>
              <w:t xml:space="preserve"> and should be visible in the pipeline.</w:t>
            </w:r>
          </w:p>
          <w:p w14:paraId="6C93A6C7" w14:textId="25C916D5" w:rsidR="00523181" w:rsidRPr="008B7801" w:rsidRDefault="00523181" w:rsidP="008B7801">
            <w:pPr>
              <w:ind w:left="1080"/>
              <w:rPr>
                <w:rStyle w:val="EstiloCuerpo"/>
                <w:sz w:val="20"/>
                <w:szCs w:val="20"/>
              </w:rPr>
            </w:pPr>
            <w:r>
              <w:rPr>
                <w:rStyle w:val="EstiloCuerpo"/>
                <w:sz w:val="20"/>
                <w:szCs w:val="20"/>
              </w:rPr>
              <w:t>This field will be set manually</w:t>
            </w:r>
            <w:r w:rsidR="007C2698">
              <w:rPr>
                <w:rStyle w:val="EstiloCuerpo"/>
                <w:sz w:val="20"/>
                <w:szCs w:val="20"/>
              </w:rPr>
              <w:t xml:space="preserve"> by selecting from a list of predefined values.</w:t>
            </w:r>
            <w:r w:rsidR="0077467D">
              <w:rPr>
                <w:rStyle w:val="EstiloCuerpo"/>
                <w:sz w:val="20"/>
                <w:szCs w:val="20"/>
              </w:rPr>
              <w:t xml:space="preserve"> When the field is selected another one will be filled in automatically by the system with the steps that should have been performed for selected option.</w:t>
            </w:r>
          </w:p>
          <w:p w14:paraId="06AC881F" w14:textId="77777777" w:rsidR="0054001C" w:rsidRDefault="0054001C" w:rsidP="00BF4C28">
            <w:pPr>
              <w:pStyle w:val="ListParagraph"/>
              <w:numPr>
                <w:ilvl w:val="0"/>
                <w:numId w:val="10"/>
              </w:numPr>
              <w:rPr>
                <w:rStyle w:val="EstiloCuerpo"/>
                <w:sz w:val="20"/>
                <w:szCs w:val="20"/>
              </w:rPr>
            </w:pPr>
            <w:r w:rsidRPr="007712D8">
              <w:rPr>
                <w:rStyle w:val="EstiloCuerpo"/>
                <w:b/>
                <w:sz w:val="20"/>
                <w:szCs w:val="20"/>
              </w:rPr>
              <w:t>Annual Revenue</w:t>
            </w:r>
            <w:r>
              <w:rPr>
                <w:rStyle w:val="EstiloCuerpo"/>
                <w:sz w:val="20"/>
                <w:szCs w:val="20"/>
              </w:rPr>
              <w:t xml:space="preserve"> – should be a list of predefined values with ranges.</w:t>
            </w:r>
          </w:p>
          <w:p w14:paraId="23EEB81F" w14:textId="77777777" w:rsidR="0054001C" w:rsidRDefault="0054001C" w:rsidP="00BF4C28">
            <w:pPr>
              <w:pStyle w:val="ListParagraph"/>
              <w:numPr>
                <w:ilvl w:val="0"/>
                <w:numId w:val="10"/>
              </w:numPr>
              <w:rPr>
                <w:rStyle w:val="EstiloCuerpo"/>
                <w:sz w:val="20"/>
                <w:szCs w:val="20"/>
              </w:rPr>
            </w:pPr>
            <w:r>
              <w:rPr>
                <w:rStyle w:val="EstiloCuerpo"/>
                <w:b/>
                <w:sz w:val="20"/>
                <w:szCs w:val="20"/>
              </w:rPr>
              <w:t xml:space="preserve">Number of Employees </w:t>
            </w:r>
            <w:r>
              <w:rPr>
                <w:rStyle w:val="EstiloCuerpo"/>
                <w:sz w:val="20"/>
                <w:szCs w:val="20"/>
              </w:rPr>
              <w:t>– should be a list of predefined values with ranges.</w:t>
            </w:r>
          </w:p>
          <w:p w14:paraId="181A5335" w14:textId="77777777" w:rsidR="0054001C" w:rsidRPr="007712D8" w:rsidRDefault="0054001C" w:rsidP="00BF4C28">
            <w:pPr>
              <w:pStyle w:val="ListParagraph"/>
              <w:numPr>
                <w:ilvl w:val="0"/>
                <w:numId w:val="10"/>
              </w:numPr>
              <w:rPr>
                <w:rStyle w:val="EstiloCuerpo"/>
                <w:sz w:val="20"/>
                <w:szCs w:val="20"/>
              </w:rPr>
            </w:pPr>
            <w:r>
              <w:rPr>
                <w:rStyle w:val="EstiloCuerpo"/>
                <w:b/>
                <w:sz w:val="20"/>
                <w:szCs w:val="20"/>
              </w:rPr>
              <w:t xml:space="preserve">Purchase Process </w:t>
            </w:r>
            <w:r>
              <w:rPr>
                <w:rStyle w:val="EstiloCuerpo"/>
                <w:sz w:val="20"/>
                <w:szCs w:val="20"/>
              </w:rPr>
              <w:t>– should be a list of predefined values like: Public, Private</w:t>
            </w:r>
          </w:p>
        </w:tc>
      </w:tr>
      <w:tr w:rsidR="0054001C" w:rsidRPr="003C224A" w14:paraId="58742350" w14:textId="77777777" w:rsidTr="000E13F3">
        <w:tc>
          <w:tcPr>
            <w:tcW w:w="535" w:type="dxa"/>
            <w:shd w:val="clear" w:color="auto" w:fill="auto"/>
            <w:vAlign w:val="center"/>
          </w:tcPr>
          <w:p w14:paraId="4CE99FF9" w14:textId="5FEA0CCF" w:rsidR="0054001C" w:rsidRPr="00146979" w:rsidRDefault="008241FA" w:rsidP="000E13F3">
            <w:pPr>
              <w:rPr>
                <w:rFonts w:asciiTheme="minorHAnsi" w:hAnsiTheme="minorHAnsi"/>
                <w:szCs w:val="20"/>
              </w:rPr>
            </w:pPr>
            <w:r>
              <w:rPr>
                <w:rFonts w:asciiTheme="minorHAnsi" w:hAnsiTheme="minorHAnsi"/>
                <w:szCs w:val="20"/>
              </w:rPr>
              <w:lastRenderedPageBreak/>
              <w:t>11</w:t>
            </w:r>
          </w:p>
        </w:tc>
        <w:tc>
          <w:tcPr>
            <w:tcW w:w="1530" w:type="dxa"/>
            <w:shd w:val="clear" w:color="auto" w:fill="auto"/>
          </w:tcPr>
          <w:p w14:paraId="39AAF491" w14:textId="77777777" w:rsidR="0054001C" w:rsidRPr="0035760F" w:rsidRDefault="0054001C" w:rsidP="000E13F3">
            <w:pPr>
              <w:rPr>
                <w:rStyle w:val="EstiloCuerpo"/>
                <w:sz w:val="20"/>
                <w:szCs w:val="20"/>
              </w:rPr>
            </w:pPr>
            <w:r w:rsidRPr="0035760F">
              <w:rPr>
                <w:rStyle w:val="EstiloCuerpo"/>
                <w:sz w:val="20"/>
                <w:szCs w:val="20"/>
              </w:rPr>
              <w:t>Lead M</w:t>
            </w:r>
            <w:r>
              <w:rPr>
                <w:rStyle w:val="EstiloCuerpo"/>
                <w:sz w:val="20"/>
                <w:szCs w:val="20"/>
              </w:rPr>
              <w:t>ana</w:t>
            </w:r>
            <w:r w:rsidRPr="0035760F">
              <w:rPr>
                <w:rStyle w:val="EstiloCuerpo"/>
                <w:sz w:val="20"/>
                <w:szCs w:val="20"/>
              </w:rPr>
              <w:t>g</w:t>
            </w:r>
            <w:r>
              <w:rPr>
                <w:rStyle w:val="EstiloCuerpo"/>
                <w:sz w:val="20"/>
                <w:szCs w:val="20"/>
              </w:rPr>
              <w:t>e</w:t>
            </w:r>
            <w:r w:rsidRPr="0035760F">
              <w:rPr>
                <w:rStyle w:val="EstiloCuerpo"/>
                <w:sz w:val="20"/>
                <w:szCs w:val="20"/>
              </w:rPr>
              <w:t>m</w:t>
            </w:r>
            <w:r>
              <w:rPr>
                <w:rStyle w:val="EstiloCuerpo"/>
                <w:sz w:val="20"/>
                <w:szCs w:val="20"/>
              </w:rPr>
              <w:t>en</w:t>
            </w:r>
            <w:r w:rsidRPr="0035760F">
              <w:rPr>
                <w:rStyle w:val="EstiloCuerpo"/>
                <w:sz w:val="20"/>
                <w:szCs w:val="20"/>
              </w:rPr>
              <w:t>t</w:t>
            </w:r>
          </w:p>
        </w:tc>
        <w:tc>
          <w:tcPr>
            <w:tcW w:w="2070" w:type="dxa"/>
            <w:shd w:val="clear" w:color="auto" w:fill="auto"/>
          </w:tcPr>
          <w:p w14:paraId="6E7521BC" w14:textId="5BCA15C0" w:rsidR="0054001C" w:rsidRDefault="0054001C" w:rsidP="00BA49C8">
            <w:pPr>
              <w:rPr>
                <w:rStyle w:val="EstiloCuerpo"/>
                <w:sz w:val="20"/>
                <w:szCs w:val="20"/>
              </w:rPr>
            </w:pPr>
            <w:r>
              <w:rPr>
                <w:rStyle w:val="EstiloCuerpo"/>
                <w:sz w:val="20"/>
                <w:szCs w:val="20"/>
              </w:rPr>
              <w:t xml:space="preserve">The solution application must be </w:t>
            </w:r>
            <w:r w:rsidR="00BA49C8">
              <w:rPr>
                <w:rStyle w:val="EstiloCuerpo"/>
                <w:sz w:val="20"/>
                <w:szCs w:val="20"/>
              </w:rPr>
              <w:t>able</w:t>
            </w:r>
            <w:r>
              <w:rPr>
                <w:rStyle w:val="EstiloCuerpo"/>
                <w:sz w:val="20"/>
                <w:szCs w:val="20"/>
              </w:rPr>
              <w:t xml:space="preserve"> to allow tracking of qualified versus disqualified leads.</w:t>
            </w:r>
          </w:p>
        </w:tc>
        <w:tc>
          <w:tcPr>
            <w:tcW w:w="1170" w:type="dxa"/>
            <w:shd w:val="clear" w:color="auto" w:fill="auto"/>
          </w:tcPr>
          <w:p w14:paraId="1E9C18F1" w14:textId="77777777" w:rsidR="0054001C" w:rsidRPr="00146979" w:rsidRDefault="0054001C" w:rsidP="000E13F3">
            <w:pPr>
              <w:jc w:val="center"/>
              <w:rPr>
                <w:rFonts w:asciiTheme="minorHAnsi" w:hAnsiTheme="minorHAnsi"/>
                <w:szCs w:val="20"/>
              </w:rPr>
            </w:pPr>
            <w:r>
              <w:rPr>
                <w:rFonts w:asciiTheme="minorHAnsi" w:hAnsiTheme="minorHAnsi"/>
                <w:szCs w:val="20"/>
              </w:rPr>
              <w:t>M</w:t>
            </w:r>
          </w:p>
        </w:tc>
        <w:tc>
          <w:tcPr>
            <w:tcW w:w="4907" w:type="dxa"/>
            <w:shd w:val="clear" w:color="auto" w:fill="auto"/>
          </w:tcPr>
          <w:p w14:paraId="6575A1E7" w14:textId="77777777" w:rsidR="0054001C" w:rsidRPr="007E16ED" w:rsidRDefault="0054001C" w:rsidP="000E13F3">
            <w:pPr>
              <w:rPr>
                <w:rStyle w:val="EstiloCuerpo"/>
                <w:b/>
                <w:sz w:val="20"/>
                <w:szCs w:val="20"/>
              </w:rPr>
            </w:pPr>
            <w:r w:rsidRPr="007E16ED">
              <w:rPr>
                <w:rStyle w:val="EstiloCuerpo"/>
                <w:b/>
                <w:sz w:val="20"/>
                <w:szCs w:val="20"/>
              </w:rPr>
              <w:t>A list of reasons for disqualifying the lead will be supplied by ENSIGHT.</w:t>
            </w:r>
          </w:p>
          <w:p w14:paraId="6CD0F847" w14:textId="77777777" w:rsidR="0054001C" w:rsidRDefault="0054001C" w:rsidP="000E13F3">
            <w:pPr>
              <w:rPr>
                <w:rStyle w:val="EstiloCuerpo"/>
                <w:sz w:val="20"/>
                <w:szCs w:val="20"/>
              </w:rPr>
            </w:pPr>
          </w:p>
          <w:p w14:paraId="27D1A212" w14:textId="3F6CF9D7" w:rsidR="0054001C" w:rsidRDefault="0054001C" w:rsidP="000E13F3">
            <w:pPr>
              <w:rPr>
                <w:rStyle w:val="EstiloCuerpo"/>
                <w:sz w:val="20"/>
                <w:szCs w:val="20"/>
              </w:rPr>
            </w:pPr>
            <w:r>
              <w:rPr>
                <w:rStyle w:val="EstiloCuerpo"/>
                <w:sz w:val="20"/>
                <w:szCs w:val="20"/>
              </w:rPr>
              <w:t xml:space="preserve">Once the lead is qualified the sales process will move from the </w:t>
            </w:r>
            <w:r w:rsidRPr="00E00044">
              <w:rPr>
                <w:rStyle w:val="EstiloCuerpo"/>
                <w:b/>
                <w:sz w:val="20"/>
                <w:szCs w:val="20"/>
              </w:rPr>
              <w:t>Lead Stage</w:t>
            </w:r>
            <w:r>
              <w:rPr>
                <w:rStyle w:val="EstiloCuerpo"/>
                <w:sz w:val="20"/>
                <w:szCs w:val="20"/>
              </w:rPr>
              <w:t xml:space="preserve"> to the </w:t>
            </w:r>
            <w:r w:rsidRPr="00E00044">
              <w:rPr>
                <w:rStyle w:val="EstiloCuerpo"/>
                <w:b/>
                <w:sz w:val="20"/>
                <w:szCs w:val="20"/>
              </w:rPr>
              <w:t>Opportunity</w:t>
            </w:r>
            <w:r>
              <w:rPr>
                <w:rStyle w:val="EstiloCuerpo"/>
                <w:sz w:val="20"/>
                <w:szCs w:val="20"/>
              </w:rPr>
              <w:t xml:space="preserve"> </w:t>
            </w:r>
            <w:r w:rsidRPr="00E00044">
              <w:rPr>
                <w:rStyle w:val="EstiloCuerpo"/>
                <w:b/>
                <w:sz w:val="20"/>
                <w:szCs w:val="20"/>
              </w:rPr>
              <w:t>Stage</w:t>
            </w:r>
            <w:r>
              <w:rPr>
                <w:rStyle w:val="EstiloCuerpo"/>
                <w:sz w:val="20"/>
                <w:szCs w:val="20"/>
              </w:rPr>
              <w:t xml:space="preserve"> and an opportunity</w:t>
            </w:r>
            <w:r w:rsidR="00EB77DE">
              <w:rPr>
                <w:rStyle w:val="EstiloCuerpo"/>
                <w:sz w:val="20"/>
                <w:szCs w:val="20"/>
              </w:rPr>
              <w:t>, an account and a contact</w:t>
            </w:r>
            <w:r>
              <w:rPr>
                <w:rStyle w:val="EstiloCuerpo"/>
                <w:sz w:val="20"/>
                <w:szCs w:val="20"/>
              </w:rPr>
              <w:t xml:space="preserve"> will be created in the system.</w:t>
            </w:r>
          </w:p>
          <w:p w14:paraId="2F50951D" w14:textId="77777777" w:rsidR="0086598D" w:rsidRDefault="0086598D" w:rsidP="000E13F3">
            <w:pPr>
              <w:rPr>
                <w:rStyle w:val="EstiloCuerpo"/>
                <w:sz w:val="20"/>
                <w:szCs w:val="20"/>
              </w:rPr>
            </w:pPr>
          </w:p>
          <w:p w14:paraId="41753421" w14:textId="2987AF70" w:rsidR="0086598D" w:rsidRDefault="0086598D" w:rsidP="000E13F3">
            <w:pPr>
              <w:rPr>
                <w:rStyle w:val="EstiloCuerpo"/>
                <w:sz w:val="20"/>
                <w:szCs w:val="20"/>
              </w:rPr>
            </w:pPr>
            <w:r>
              <w:rPr>
                <w:rStyle w:val="EstiloCuerpo"/>
                <w:sz w:val="20"/>
                <w:szCs w:val="20"/>
              </w:rPr>
              <w:t>If a new lead for the same account will be later on created into the system, when the lead is qualified the system will issue a warning for the duplicate account and will not create a duplicate.</w:t>
            </w:r>
            <w:r w:rsidR="00D16D98">
              <w:rPr>
                <w:rStyle w:val="EstiloCuerpo"/>
                <w:sz w:val="20"/>
                <w:szCs w:val="20"/>
              </w:rPr>
              <w:t xml:space="preserve"> The lead will be associated with the already existing account.</w:t>
            </w:r>
          </w:p>
          <w:p w14:paraId="30436422" w14:textId="77777777" w:rsidR="0054001C" w:rsidRDefault="0054001C" w:rsidP="000E13F3">
            <w:pPr>
              <w:rPr>
                <w:rStyle w:val="EstiloCuerpo"/>
                <w:sz w:val="20"/>
                <w:szCs w:val="20"/>
              </w:rPr>
            </w:pPr>
          </w:p>
          <w:p w14:paraId="540A02E7" w14:textId="77777777" w:rsidR="0054001C" w:rsidRDefault="0054001C" w:rsidP="000E13F3">
            <w:pPr>
              <w:rPr>
                <w:rStyle w:val="EstiloCuerpo"/>
                <w:sz w:val="20"/>
                <w:szCs w:val="20"/>
              </w:rPr>
            </w:pPr>
            <w:r>
              <w:rPr>
                <w:rStyle w:val="EstiloCuerpo"/>
                <w:sz w:val="20"/>
                <w:szCs w:val="20"/>
              </w:rPr>
              <w:t>If the lead is disqualified (because it is postponed or canceled for a period of time) it will remain deactivated in the system and later at any time there is an option to reactivate the lead and resume the activity from where it was left</w:t>
            </w:r>
            <w:r w:rsidR="00755E51">
              <w:rPr>
                <w:rStyle w:val="EstiloCuerpo"/>
                <w:sz w:val="20"/>
                <w:szCs w:val="20"/>
              </w:rPr>
              <w:t xml:space="preserve"> off</w:t>
            </w:r>
            <w:r>
              <w:rPr>
                <w:rStyle w:val="EstiloCuerpo"/>
                <w:sz w:val="20"/>
                <w:szCs w:val="20"/>
              </w:rPr>
              <w:t>.</w:t>
            </w:r>
          </w:p>
          <w:p w14:paraId="1F1E2CBD" w14:textId="77777777" w:rsidR="000122AC" w:rsidRDefault="000122AC" w:rsidP="000E13F3">
            <w:pPr>
              <w:rPr>
                <w:rStyle w:val="EstiloCuerpo"/>
                <w:sz w:val="20"/>
                <w:szCs w:val="20"/>
              </w:rPr>
            </w:pPr>
          </w:p>
          <w:p w14:paraId="7713F947" w14:textId="77777777" w:rsidR="00EB77DE" w:rsidRDefault="000122AC" w:rsidP="000E13F3">
            <w:pPr>
              <w:rPr>
                <w:rStyle w:val="EstiloCuerpo"/>
                <w:sz w:val="20"/>
                <w:szCs w:val="20"/>
              </w:rPr>
            </w:pPr>
            <w:r>
              <w:rPr>
                <w:rStyle w:val="EstiloCuerpo"/>
                <w:sz w:val="20"/>
                <w:szCs w:val="20"/>
              </w:rPr>
              <w:t>The reason for disqualifying a lead will help differentiate the lost leads from the ones that got postponed or canceled.</w:t>
            </w:r>
          </w:p>
          <w:p w14:paraId="544F0F54" w14:textId="77777777" w:rsidR="00963EFF" w:rsidRDefault="00963EFF" w:rsidP="000E13F3">
            <w:pPr>
              <w:rPr>
                <w:rStyle w:val="EstiloCuerpo"/>
                <w:sz w:val="20"/>
                <w:szCs w:val="20"/>
              </w:rPr>
            </w:pPr>
          </w:p>
          <w:p w14:paraId="24652CCB" w14:textId="780BF123" w:rsidR="00963EFF" w:rsidRDefault="00963EFF" w:rsidP="000E13F3">
            <w:pPr>
              <w:rPr>
                <w:rStyle w:val="EstiloCuerpo"/>
                <w:sz w:val="20"/>
                <w:szCs w:val="20"/>
              </w:rPr>
            </w:pPr>
            <w:r>
              <w:rPr>
                <w:rStyle w:val="EstiloCuerpo"/>
                <w:sz w:val="20"/>
                <w:szCs w:val="20"/>
              </w:rPr>
              <w:t>In care a lead is reactivated the user should first check the history data in order to make sure that this lead does not already exist.</w:t>
            </w:r>
          </w:p>
        </w:tc>
      </w:tr>
      <w:tr w:rsidR="000D0D96" w:rsidRPr="003C224A" w14:paraId="428EF622" w14:textId="77777777" w:rsidTr="000E13F3">
        <w:tc>
          <w:tcPr>
            <w:tcW w:w="535" w:type="dxa"/>
            <w:shd w:val="clear" w:color="auto" w:fill="auto"/>
            <w:vAlign w:val="center"/>
          </w:tcPr>
          <w:p w14:paraId="7E798187" w14:textId="30FA4E72" w:rsidR="000D0D96" w:rsidRPr="00146979" w:rsidRDefault="008241FA" w:rsidP="000D0D96">
            <w:pPr>
              <w:rPr>
                <w:rFonts w:asciiTheme="minorHAnsi" w:hAnsiTheme="minorHAnsi"/>
                <w:szCs w:val="20"/>
              </w:rPr>
            </w:pPr>
            <w:r>
              <w:rPr>
                <w:rFonts w:asciiTheme="minorHAnsi" w:hAnsiTheme="minorHAnsi"/>
                <w:szCs w:val="20"/>
              </w:rPr>
              <w:lastRenderedPageBreak/>
              <w:t>12</w:t>
            </w:r>
          </w:p>
        </w:tc>
        <w:tc>
          <w:tcPr>
            <w:tcW w:w="1530" w:type="dxa"/>
            <w:shd w:val="clear" w:color="auto" w:fill="auto"/>
          </w:tcPr>
          <w:p w14:paraId="166B05E4" w14:textId="57B57F95" w:rsidR="000D0D96" w:rsidRPr="0035760F" w:rsidRDefault="000D0D96" w:rsidP="000D0D96">
            <w:pPr>
              <w:rPr>
                <w:rStyle w:val="EstiloCuerpo"/>
                <w:sz w:val="20"/>
                <w:szCs w:val="20"/>
              </w:rPr>
            </w:pPr>
            <w:r w:rsidRPr="0035760F">
              <w:rPr>
                <w:rStyle w:val="EstiloCuerpo"/>
                <w:sz w:val="20"/>
                <w:szCs w:val="20"/>
              </w:rPr>
              <w:t>Lead M</w:t>
            </w:r>
            <w:r>
              <w:rPr>
                <w:rStyle w:val="EstiloCuerpo"/>
                <w:sz w:val="20"/>
                <w:szCs w:val="20"/>
              </w:rPr>
              <w:t>ana</w:t>
            </w:r>
            <w:r w:rsidRPr="0035760F">
              <w:rPr>
                <w:rStyle w:val="EstiloCuerpo"/>
                <w:sz w:val="20"/>
                <w:szCs w:val="20"/>
              </w:rPr>
              <w:t>g</w:t>
            </w:r>
            <w:r>
              <w:rPr>
                <w:rStyle w:val="EstiloCuerpo"/>
                <w:sz w:val="20"/>
                <w:szCs w:val="20"/>
              </w:rPr>
              <w:t>e</w:t>
            </w:r>
            <w:r w:rsidRPr="0035760F">
              <w:rPr>
                <w:rStyle w:val="EstiloCuerpo"/>
                <w:sz w:val="20"/>
                <w:szCs w:val="20"/>
              </w:rPr>
              <w:t>m</w:t>
            </w:r>
            <w:r>
              <w:rPr>
                <w:rStyle w:val="EstiloCuerpo"/>
                <w:sz w:val="20"/>
                <w:szCs w:val="20"/>
              </w:rPr>
              <w:t>en</w:t>
            </w:r>
            <w:r w:rsidRPr="0035760F">
              <w:rPr>
                <w:rStyle w:val="EstiloCuerpo"/>
                <w:sz w:val="20"/>
                <w:szCs w:val="20"/>
              </w:rPr>
              <w:t>t</w:t>
            </w:r>
          </w:p>
        </w:tc>
        <w:tc>
          <w:tcPr>
            <w:tcW w:w="2070" w:type="dxa"/>
            <w:shd w:val="clear" w:color="auto" w:fill="auto"/>
          </w:tcPr>
          <w:p w14:paraId="22CDBA65" w14:textId="1D4BCBF3" w:rsidR="000D0D96" w:rsidRDefault="000D0D96" w:rsidP="00021C22">
            <w:pPr>
              <w:rPr>
                <w:rStyle w:val="EstiloCuerpo"/>
                <w:sz w:val="20"/>
                <w:szCs w:val="20"/>
              </w:rPr>
            </w:pPr>
            <w:r>
              <w:rPr>
                <w:rStyle w:val="EstiloCuerpo"/>
                <w:sz w:val="20"/>
                <w:szCs w:val="20"/>
              </w:rPr>
              <w:t xml:space="preserve">The solution application must </w:t>
            </w:r>
            <w:r w:rsidR="00021C22">
              <w:rPr>
                <w:rStyle w:val="EstiloCuerpo"/>
                <w:sz w:val="20"/>
                <w:szCs w:val="20"/>
              </w:rPr>
              <w:t>be</w:t>
            </w:r>
            <w:r>
              <w:rPr>
                <w:rStyle w:val="EstiloCuerpo"/>
                <w:sz w:val="20"/>
                <w:szCs w:val="20"/>
              </w:rPr>
              <w:t xml:space="preserve"> </w:t>
            </w:r>
            <w:r w:rsidR="00BA49C8">
              <w:rPr>
                <w:rStyle w:val="EstiloCuerpo"/>
                <w:sz w:val="20"/>
                <w:szCs w:val="20"/>
              </w:rPr>
              <w:t>able</w:t>
            </w:r>
            <w:r w:rsidR="00021C22">
              <w:rPr>
                <w:rStyle w:val="EstiloCuerpo"/>
                <w:sz w:val="20"/>
                <w:szCs w:val="20"/>
              </w:rPr>
              <w:t xml:space="preserve"> to allow</w:t>
            </w:r>
            <w:r>
              <w:rPr>
                <w:rStyle w:val="EstiloCuerpo"/>
                <w:sz w:val="20"/>
                <w:szCs w:val="20"/>
              </w:rPr>
              <w:t xml:space="preserve"> the assignment of leads</w:t>
            </w:r>
            <w:r w:rsidR="00E87F5F">
              <w:rPr>
                <w:rStyle w:val="EstiloCuerpo"/>
                <w:sz w:val="20"/>
                <w:szCs w:val="20"/>
              </w:rPr>
              <w:t xml:space="preserve"> to another user.</w:t>
            </w:r>
          </w:p>
        </w:tc>
        <w:tc>
          <w:tcPr>
            <w:tcW w:w="1170" w:type="dxa"/>
            <w:shd w:val="clear" w:color="auto" w:fill="auto"/>
          </w:tcPr>
          <w:p w14:paraId="497481DE" w14:textId="7E6D3CAC" w:rsidR="000D0D96" w:rsidRDefault="009C4BC5" w:rsidP="000D0D96">
            <w:pPr>
              <w:jc w:val="center"/>
              <w:rPr>
                <w:rFonts w:asciiTheme="minorHAnsi" w:hAnsiTheme="minorHAnsi"/>
                <w:szCs w:val="20"/>
              </w:rPr>
            </w:pPr>
            <w:r>
              <w:rPr>
                <w:rFonts w:asciiTheme="minorHAnsi" w:hAnsiTheme="minorHAnsi"/>
                <w:szCs w:val="20"/>
              </w:rPr>
              <w:t>M</w:t>
            </w:r>
          </w:p>
        </w:tc>
        <w:tc>
          <w:tcPr>
            <w:tcW w:w="4907" w:type="dxa"/>
            <w:shd w:val="clear" w:color="auto" w:fill="auto"/>
          </w:tcPr>
          <w:p w14:paraId="5E313DB9" w14:textId="77777777" w:rsidR="000D0D96" w:rsidRDefault="00726FA9" w:rsidP="000D0D96">
            <w:pPr>
              <w:rPr>
                <w:rStyle w:val="EstiloCuerpo"/>
                <w:sz w:val="20"/>
                <w:szCs w:val="20"/>
              </w:rPr>
            </w:pPr>
            <w:r>
              <w:rPr>
                <w:rStyle w:val="EstiloCuerpo"/>
                <w:sz w:val="20"/>
                <w:szCs w:val="20"/>
              </w:rPr>
              <w:t>Assignment operations can be performed only between CRM users.</w:t>
            </w:r>
          </w:p>
          <w:p w14:paraId="2219C03F" w14:textId="77777777" w:rsidR="00EE65B7" w:rsidRDefault="00EE65B7" w:rsidP="000D0D96">
            <w:pPr>
              <w:rPr>
                <w:rStyle w:val="EstiloCuerpo"/>
                <w:sz w:val="20"/>
                <w:szCs w:val="20"/>
              </w:rPr>
            </w:pPr>
          </w:p>
          <w:p w14:paraId="15A6FEF0" w14:textId="2A3F3E78" w:rsidR="00EE65B7" w:rsidRDefault="00755E51" w:rsidP="00755E51">
            <w:pPr>
              <w:rPr>
                <w:rStyle w:val="EstiloCuerpo"/>
                <w:sz w:val="20"/>
                <w:szCs w:val="20"/>
              </w:rPr>
            </w:pPr>
            <w:r>
              <w:rPr>
                <w:rStyle w:val="EstiloCuerpo"/>
                <w:sz w:val="20"/>
                <w:szCs w:val="20"/>
              </w:rPr>
              <w:t>If the responsible,</w:t>
            </w:r>
            <w:r w:rsidR="00EE65B7">
              <w:rPr>
                <w:rStyle w:val="EstiloCuerpo"/>
                <w:sz w:val="20"/>
                <w:szCs w:val="20"/>
              </w:rPr>
              <w:t xml:space="preserve"> not the owner</w:t>
            </w:r>
            <w:r>
              <w:rPr>
                <w:rStyle w:val="EstiloCuerpo"/>
                <w:sz w:val="20"/>
                <w:szCs w:val="20"/>
              </w:rPr>
              <w:t>,</w:t>
            </w:r>
            <w:r w:rsidR="00EE65B7">
              <w:rPr>
                <w:rStyle w:val="EstiloCuerpo"/>
                <w:sz w:val="20"/>
                <w:szCs w:val="20"/>
              </w:rPr>
              <w:t xml:space="preserve"> has to be changed and changes have to be tracked then audit will be used for the responsible field.</w:t>
            </w:r>
          </w:p>
        </w:tc>
      </w:tr>
      <w:tr w:rsidR="000D0D96" w:rsidRPr="003C224A" w14:paraId="0BD1D9F5" w14:textId="77777777" w:rsidTr="000E13F3">
        <w:tc>
          <w:tcPr>
            <w:tcW w:w="535" w:type="dxa"/>
            <w:shd w:val="clear" w:color="auto" w:fill="auto"/>
            <w:vAlign w:val="center"/>
          </w:tcPr>
          <w:p w14:paraId="7A7B9D69" w14:textId="0DA03ED0" w:rsidR="000D0D96" w:rsidRPr="00146979" w:rsidRDefault="008241FA" w:rsidP="000D0D96">
            <w:pPr>
              <w:rPr>
                <w:rFonts w:asciiTheme="minorHAnsi" w:hAnsiTheme="minorHAnsi"/>
                <w:szCs w:val="20"/>
              </w:rPr>
            </w:pPr>
            <w:r>
              <w:rPr>
                <w:rFonts w:asciiTheme="minorHAnsi" w:hAnsiTheme="minorHAnsi"/>
                <w:szCs w:val="20"/>
              </w:rPr>
              <w:t>13</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52ADD1" w14:textId="30AA8548" w:rsidR="000D0D96" w:rsidRPr="0035760F" w:rsidRDefault="00DA16A9" w:rsidP="000D0D96">
            <w:pPr>
              <w:rPr>
                <w:rStyle w:val="EstiloCuerpo"/>
                <w:sz w:val="20"/>
                <w:szCs w:val="20"/>
              </w:rPr>
            </w:pPr>
            <w:r>
              <w:rPr>
                <w:rStyle w:val="EstiloCuerpo"/>
                <w:sz w:val="20"/>
                <w:szCs w:val="20"/>
              </w:rPr>
              <w:t>Opportunity</w:t>
            </w:r>
            <w:r w:rsidR="000D0D96" w:rsidRPr="0035760F">
              <w:rPr>
                <w:rStyle w:val="EstiloCuerpo"/>
                <w:sz w:val="20"/>
                <w:szCs w:val="20"/>
              </w:rPr>
              <w:t xml:space="preserve"> M</w:t>
            </w:r>
            <w:r w:rsidR="000D0D96">
              <w:rPr>
                <w:rStyle w:val="EstiloCuerpo"/>
                <w:sz w:val="20"/>
                <w:szCs w:val="20"/>
              </w:rPr>
              <w:t>ana</w:t>
            </w:r>
            <w:r w:rsidR="000D0D96" w:rsidRPr="0035760F">
              <w:rPr>
                <w:rStyle w:val="EstiloCuerpo"/>
                <w:sz w:val="20"/>
                <w:szCs w:val="20"/>
              </w:rPr>
              <w:t>g</w:t>
            </w:r>
            <w:r w:rsidR="000D0D96">
              <w:rPr>
                <w:rStyle w:val="EstiloCuerpo"/>
                <w:sz w:val="20"/>
                <w:szCs w:val="20"/>
              </w:rPr>
              <w:t>e</w:t>
            </w:r>
            <w:r w:rsidR="000D0D96" w:rsidRPr="0035760F">
              <w:rPr>
                <w:rStyle w:val="EstiloCuerpo"/>
                <w:sz w:val="20"/>
                <w:szCs w:val="20"/>
              </w:rPr>
              <w:t>m</w:t>
            </w:r>
            <w:r w:rsidR="000D0D96">
              <w:rPr>
                <w:rStyle w:val="EstiloCuerpo"/>
                <w:sz w:val="20"/>
                <w:szCs w:val="20"/>
              </w:rPr>
              <w:t>en</w:t>
            </w:r>
            <w:r w:rsidR="000D0D96" w:rsidRPr="0035760F">
              <w:rPr>
                <w:rStyle w:val="EstiloCuerpo"/>
                <w:sz w:val="20"/>
                <w:szCs w:val="20"/>
              </w:rPr>
              <w:t>t</w:t>
            </w:r>
          </w:p>
        </w:tc>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5E321B0" w14:textId="77777777" w:rsidR="000D0D96" w:rsidRDefault="000D0D96" w:rsidP="000D0D96">
            <w:pPr>
              <w:rPr>
                <w:rStyle w:val="EstiloCuerpo"/>
                <w:sz w:val="20"/>
                <w:szCs w:val="20"/>
              </w:rPr>
            </w:pPr>
            <w:r>
              <w:rPr>
                <w:rStyle w:val="EstiloCuerpo"/>
                <w:sz w:val="20"/>
                <w:szCs w:val="20"/>
              </w:rPr>
              <w:t>The solutions application must be able to allow the definition of opportunities.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903308" w14:textId="77777777" w:rsidR="000D0D96" w:rsidRDefault="000D0D96" w:rsidP="000D0D96">
            <w:pPr>
              <w:jc w:val="center"/>
              <w:rPr>
                <w:rFonts w:asciiTheme="minorHAnsi" w:hAnsiTheme="minorHAnsi"/>
                <w:szCs w:val="20"/>
              </w:rPr>
            </w:pPr>
            <w:r w:rsidRPr="0097505F">
              <w:rPr>
                <w:rStyle w:val="EstiloCuerpo"/>
                <w:sz w:val="20"/>
              </w:rPr>
              <w:t>M</w:t>
            </w:r>
          </w:p>
        </w:tc>
        <w:tc>
          <w:tcPr>
            <w:tcW w:w="4907"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Pr>
          <w:p w14:paraId="7802886E" w14:textId="77777777" w:rsidR="000D0D96" w:rsidRDefault="000D0D96" w:rsidP="000D0D96">
            <w:pPr>
              <w:rPr>
                <w:rStyle w:val="EstiloCuerpo"/>
                <w:sz w:val="20"/>
                <w:szCs w:val="20"/>
              </w:rPr>
            </w:pPr>
            <w:r>
              <w:rPr>
                <w:rStyle w:val="EstiloCuerpo"/>
                <w:sz w:val="20"/>
                <w:szCs w:val="20"/>
              </w:rPr>
              <w:t>Some additional fields are required to be defined on the opportunity entity:</w:t>
            </w:r>
          </w:p>
          <w:p w14:paraId="1438CB97" w14:textId="6444F9DF" w:rsidR="000D0D96" w:rsidRDefault="000D0D96" w:rsidP="00BF4C28">
            <w:pPr>
              <w:pStyle w:val="ListParagraph"/>
              <w:numPr>
                <w:ilvl w:val="0"/>
                <w:numId w:val="8"/>
              </w:numPr>
              <w:rPr>
                <w:rStyle w:val="EstiloCuerpo"/>
                <w:sz w:val="20"/>
                <w:szCs w:val="20"/>
              </w:rPr>
            </w:pPr>
            <w:r w:rsidRPr="0036254F">
              <w:rPr>
                <w:rStyle w:val="EstiloCuerpo"/>
                <w:b/>
                <w:sz w:val="20"/>
                <w:szCs w:val="20"/>
              </w:rPr>
              <w:t>Opportunity Type</w:t>
            </w:r>
            <w:r>
              <w:rPr>
                <w:rStyle w:val="EstiloCuerpo"/>
                <w:sz w:val="20"/>
                <w:szCs w:val="20"/>
              </w:rPr>
              <w:t>: Extension, Expansion, New</w:t>
            </w:r>
            <w:r w:rsidR="00903032">
              <w:rPr>
                <w:rStyle w:val="EstiloCuerpo"/>
                <w:sz w:val="20"/>
                <w:szCs w:val="20"/>
              </w:rPr>
              <w:t xml:space="preserve">, Cross </w:t>
            </w:r>
            <w:r w:rsidR="00741913">
              <w:rPr>
                <w:rStyle w:val="EstiloCuerpo"/>
                <w:sz w:val="20"/>
                <w:szCs w:val="20"/>
              </w:rPr>
              <w:t>–</w:t>
            </w:r>
            <w:r w:rsidR="00903032">
              <w:rPr>
                <w:rStyle w:val="EstiloCuerpo"/>
                <w:sz w:val="20"/>
                <w:szCs w:val="20"/>
              </w:rPr>
              <w:t xml:space="preserve"> Sell</w:t>
            </w:r>
            <w:r w:rsidR="00741913">
              <w:rPr>
                <w:rStyle w:val="EstiloCuerpo"/>
                <w:sz w:val="20"/>
                <w:szCs w:val="20"/>
              </w:rPr>
              <w:t>, Direct Request</w:t>
            </w:r>
            <w:r w:rsidR="00247801">
              <w:rPr>
                <w:rStyle w:val="EstiloCuerpo"/>
                <w:sz w:val="20"/>
                <w:szCs w:val="20"/>
              </w:rPr>
              <w:t xml:space="preserve"> </w:t>
            </w:r>
            <w:r>
              <w:rPr>
                <w:rStyle w:val="EstiloCuerpo"/>
                <w:sz w:val="20"/>
                <w:szCs w:val="20"/>
              </w:rPr>
              <w:t>- This fields will help track the opportunities that were identified from existing projects.</w:t>
            </w:r>
            <w:r w:rsidR="007E2B1A">
              <w:rPr>
                <w:rStyle w:val="EstiloCuerpo"/>
                <w:sz w:val="20"/>
                <w:szCs w:val="20"/>
              </w:rPr>
              <w:t xml:space="preserve"> This field will be mandatory.</w:t>
            </w:r>
          </w:p>
          <w:p w14:paraId="61E71B6C" w14:textId="4BA7E362" w:rsidR="000D0D96" w:rsidRDefault="000D0D96" w:rsidP="00BF4C28">
            <w:pPr>
              <w:pStyle w:val="ListParagraph"/>
              <w:numPr>
                <w:ilvl w:val="0"/>
                <w:numId w:val="8"/>
              </w:numPr>
              <w:rPr>
                <w:rStyle w:val="EstiloCuerpo"/>
                <w:sz w:val="20"/>
                <w:szCs w:val="20"/>
              </w:rPr>
            </w:pPr>
            <w:r w:rsidRPr="0036254F">
              <w:rPr>
                <w:rStyle w:val="EstiloCuerpo"/>
                <w:b/>
                <w:sz w:val="20"/>
                <w:szCs w:val="20"/>
              </w:rPr>
              <w:t>Project</w:t>
            </w:r>
            <w:r>
              <w:rPr>
                <w:rStyle w:val="EstiloCuerpo"/>
                <w:sz w:val="20"/>
                <w:szCs w:val="20"/>
              </w:rPr>
              <w:t xml:space="preserve"> – this field will be mandatory if Opportunity Type is different from New</w:t>
            </w:r>
            <w:r w:rsidR="008172D9">
              <w:rPr>
                <w:rStyle w:val="EstiloCuerpo"/>
                <w:sz w:val="20"/>
                <w:szCs w:val="20"/>
              </w:rPr>
              <w:t xml:space="preserve"> or Direct Request</w:t>
            </w:r>
            <w:r>
              <w:rPr>
                <w:rStyle w:val="EstiloCuerpo"/>
                <w:sz w:val="20"/>
                <w:szCs w:val="20"/>
              </w:rPr>
              <w:t>.</w:t>
            </w:r>
          </w:p>
          <w:p w14:paraId="454C9963" w14:textId="563F42A0" w:rsidR="000D0D96" w:rsidRDefault="000D0D96" w:rsidP="00BF4C28">
            <w:pPr>
              <w:pStyle w:val="ListParagraph"/>
              <w:numPr>
                <w:ilvl w:val="0"/>
                <w:numId w:val="8"/>
              </w:numPr>
              <w:rPr>
                <w:rStyle w:val="EstiloCuerpo"/>
                <w:sz w:val="20"/>
                <w:szCs w:val="20"/>
              </w:rPr>
            </w:pPr>
            <w:r>
              <w:rPr>
                <w:rStyle w:val="EstiloCuerpo"/>
                <w:b/>
                <w:sz w:val="20"/>
                <w:szCs w:val="20"/>
              </w:rPr>
              <w:t xml:space="preserve">Partnership </w:t>
            </w:r>
            <w:r>
              <w:rPr>
                <w:rStyle w:val="EstiloCuerpo"/>
                <w:sz w:val="20"/>
                <w:szCs w:val="20"/>
              </w:rPr>
              <w:t>– Yes / No</w:t>
            </w:r>
          </w:p>
          <w:p w14:paraId="53EBE617" w14:textId="62A834E5" w:rsidR="000D0D96" w:rsidRDefault="000D0D96" w:rsidP="00BF4C28">
            <w:pPr>
              <w:pStyle w:val="ListParagraph"/>
              <w:numPr>
                <w:ilvl w:val="0"/>
                <w:numId w:val="8"/>
              </w:numPr>
              <w:rPr>
                <w:rStyle w:val="EstiloCuerpo"/>
                <w:sz w:val="20"/>
                <w:szCs w:val="20"/>
              </w:rPr>
            </w:pPr>
            <w:r>
              <w:rPr>
                <w:rStyle w:val="EstiloCuerpo"/>
                <w:b/>
                <w:sz w:val="20"/>
                <w:szCs w:val="20"/>
              </w:rPr>
              <w:t xml:space="preserve">Partner Name </w:t>
            </w:r>
            <w:r>
              <w:rPr>
                <w:rStyle w:val="EstiloCuerpo"/>
                <w:sz w:val="20"/>
                <w:szCs w:val="20"/>
              </w:rPr>
              <w:t>– a record from the account entity with Relationship Type = Partner</w:t>
            </w:r>
          </w:p>
          <w:p w14:paraId="6A021865" w14:textId="765E348E" w:rsidR="000D0D96" w:rsidRPr="000D564D" w:rsidRDefault="000D0D96" w:rsidP="00BF4C28">
            <w:pPr>
              <w:pStyle w:val="ListParagraph"/>
              <w:numPr>
                <w:ilvl w:val="0"/>
                <w:numId w:val="8"/>
              </w:numPr>
              <w:rPr>
                <w:rStyle w:val="EstiloCuerpo"/>
                <w:sz w:val="20"/>
                <w:szCs w:val="20"/>
              </w:rPr>
            </w:pPr>
            <w:r>
              <w:rPr>
                <w:rStyle w:val="EstiloCuerpo"/>
                <w:b/>
                <w:sz w:val="20"/>
                <w:szCs w:val="20"/>
              </w:rPr>
              <w:t>Partner Value</w:t>
            </w:r>
            <w:r w:rsidR="00943214">
              <w:rPr>
                <w:rStyle w:val="EstiloCuerpo"/>
                <w:b/>
                <w:sz w:val="20"/>
                <w:szCs w:val="20"/>
              </w:rPr>
              <w:t xml:space="preserve"> (money)</w:t>
            </w:r>
          </w:p>
          <w:p w14:paraId="2766CCC3" w14:textId="3AB3492D" w:rsidR="0076176F" w:rsidRDefault="000D0D96" w:rsidP="0076176F">
            <w:pPr>
              <w:pStyle w:val="ListParagraph"/>
              <w:numPr>
                <w:ilvl w:val="0"/>
                <w:numId w:val="8"/>
              </w:numPr>
              <w:rPr>
                <w:rStyle w:val="EstiloCuerpo"/>
                <w:sz w:val="20"/>
                <w:szCs w:val="20"/>
              </w:rPr>
            </w:pPr>
            <w:r>
              <w:rPr>
                <w:rStyle w:val="EstiloCuerpo"/>
                <w:b/>
                <w:sz w:val="20"/>
                <w:szCs w:val="20"/>
              </w:rPr>
              <w:t xml:space="preserve">Client Partner – </w:t>
            </w:r>
            <w:r w:rsidRPr="000D564D">
              <w:rPr>
                <w:rStyle w:val="EstiloCuerpo"/>
                <w:sz w:val="20"/>
                <w:szCs w:val="20"/>
              </w:rPr>
              <w:t>name of an ENSIGHT partner</w:t>
            </w:r>
            <w:r w:rsidR="00C84A6D">
              <w:rPr>
                <w:rStyle w:val="EstiloCuerpo"/>
                <w:sz w:val="20"/>
                <w:szCs w:val="20"/>
              </w:rPr>
              <w:t xml:space="preserve"> in charge with the opportunity</w:t>
            </w:r>
            <w:r w:rsidR="0076176F">
              <w:rPr>
                <w:rStyle w:val="EstiloCuerpo"/>
                <w:sz w:val="20"/>
                <w:szCs w:val="20"/>
              </w:rPr>
              <w:t>.</w:t>
            </w:r>
          </w:p>
          <w:p w14:paraId="2A685EB2" w14:textId="01058FBC" w:rsidR="00CA6D5F" w:rsidRDefault="00CA6D5F" w:rsidP="0076176F">
            <w:pPr>
              <w:pStyle w:val="ListParagraph"/>
              <w:numPr>
                <w:ilvl w:val="0"/>
                <w:numId w:val="8"/>
              </w:numPr>
              <w:rPr>
                <w:rStyle w:val="EstiloCuerpo"/>
                <w:sz w:val="20"/>
                <w:szCs w:val="20"/>
              </w:rPr>
            </w:pPr>
            <w:r>
              <w:rPr>
                <w:rStyle w:val="EstiloCuerpo"/>
                <w:b/>
                <w:sz w:val="20"/>
                <w:szCs w:val="20"/>
              </w:rPr>
              <w:t>Responsible</w:t>
            </w:r>
          </w:p>
          <w:p w14:paraId="4D67D432" w14:textId="5C826368" w:rsidR="00CA6D5F" w:rsidRPr="0076176F" w:rsidRDefault="00CA6D5F" w:rsidP="0076176F">
            <w:pPr>
              <w:pStyle w:val="ListParagraph"/>
              <w:numPr>
                <w:ilvl w:val="0"/>
                <w:numId w:val="8"/>
              </w:numPr>
              <w:rPr>
                <w:rStyle w:val="EstiloCuerpo"/>
                <w:sz w:val="20"/>
                <w:szCs w:val="20"/>
              </w:rPr>
            </w:pPr>
            <w:r w:rsidRPr="007E16ED">
              <w:rPr>
                <w:rStyle w:val="EstiloCuerpo"/>
                <w:b/>
                <w:sz w:val="20"/>
                <w:szCs w:val="20"/>
              </w:rPr>
              <w:t>Practice</w:t>
            </w:r>
            <w:r w:rsidR="00765DAD">
              <w:rPr>
                <w:rStyle w:val="EstiloCuerpo"/>
                <w:sz w:val="20"/>
                <w:szCs w:val="20"/>
              </w:rPr>
              <w:t xml:space="preserve"> – </w:t>
            </w:r>
            <w:r w:rsidR="002330DF">
              <w:rPr>
                <w:rStyle w:val="EstiloCuerpo"/>
                <w:sz w:val="20"/>
                <w:szCs w:val="20"/>
              </w:rPr>
              <w:t>list</w:t>
            </w:r>
            <w:r w:rsidR="00765DAD">
              <w:rPr>
                <w:rStyle w:val="EstiloCuerpo"/>
                <w:sz w:val="20"/>
                <w:szCs w:val="20"/>
              </w:rPr>
              <w:t xml:space="preserve"> </w:t>
            </w:r>
            <w:r w:rsidR="002330DF">
              <w:rPr>
                <w:rStyle w:val="EstiloCuerpo"/>
                <w:sz w:val="20"/>
                <w:szCs w:val="20"/>
              </w:rPr>
              <w:t>of predefined values: Strategy, Operations and HR, IT and Financial.</w:t>
            </w:r>
          </w:p>
          <w:p w14:paraId="7A13E795" w14:textId="77777777" w:rsidR="000D0D96" w:rsidRDefault="000D0D96" w:rsidP="000D0D96">
            <w:pPr>
              <w:rPr>
                <w:ins w:id="92" w:author="Ana-Maria Ignat" w:date="2014-06-30T14:12:00Z"/>
                <w:rStyle w:val="EstiloCuerpo"/>
                <w:sz w:val="20"/>
                <w:szCs w:val="20"/>
              </w:rPr>
            </w:pPr>
          </w:p>
          <w:p w14:paraId="3291E125" w14:textId="21739D2F" w:rsidR="00A81C74" w:rsidRDefault="00A81C74" w:rsidP="000D0D96">
            <w:pPr>
              <w:rPr>
                <w:ins w:id="93" w:author="Ana-Maria Ignat" w:date="2014-06-30T14:12:00Z"/>
                <w:rStyle w:val="EstiloCuerpo"/>
                <w:sz w:val="20"/>
                <w:szCs w:val="20"/>
              </w:rPr>
            </w:pPr>
            <w:ins w:id="94" w:author="Ana-Maria Ignat" w:date="2014-06-30T14:12:00Z">
              <w:r>
                <w:rPr>
                  <w:rStyle w:val="EstiloCuerpo"/>
                  <w:sz w:val="20"/>
                  <w:szCs w:val="20"/>
                </w:rPr>
                <w:t>The Engagement Risk Assessment is no longer included in this project scope.</w:t>
              </w:r>
            </w:ins>
            <w:ins w:id="95" w:author="Ana-Maria Ignat" w:date="2014-06-30T14:17:00Z">
              <w:r w:rsidR="003B78A0">
                <w:rPr>
                  <w:rStyle w:val="EstiloCuerpo"/>
                  <w:sz w:val="20"/>
                  <w:szCs w:val="20"/>
                </w:rPr>
                <w:t xml:space="preserve"> The format of this file is presented in the picture below. The file, will be filled in by the user, outside CRM, and later on can be attached to the opportunity.</w:t>
              </w:r>
            </w:ins>
          </w:p>
          <w:p w14:paraId="716AC1DF" w14:textId="77777777" w:rsidR="00A81C74" w:rsidRDefault="00A81C74" w:rsidP="000D0D96">
            <w:pPr>
              <w:rPr>
                <w:rStyle w:val="EstiloCuerpo"/>
                <w:sz w:val="20"/>
                <w:szCs w:val="20"/>
              </w:rPr>
            </w:pPr>
          </w:p>
          <w:p w14:paraId="68A827CD" w14:textId="07625A65" w:rsidR="000D0D96" w:rsidDel="00A81C74" w:rsidRDefault="000D0D96" w:rsidP="000D0D96">
            <w:pPr>
              <w:rPr>
                <w:del w:id="96" w:author="Ana-Maria Ignat" w:date="2014-06-30T14:12:00Z"/>
                <w:rStyle w:val="EstiloCuerpo"/>
                <w:sz w:val="20"/>
                <w:szCs w:val="20"/>
              </w:rPr>
            </w:pPr>
            <w:del w:id="97" w:author="Ana-Maria Ignat" w:date="2014-06-30T14:12:00Z">
              <w:r w:rsidDel="00A81C74">
                <w:rPr>
                  <w:rStyle w:val="EstiloCuerpo"/>
                  <w:sz w:val="20"/>
                  <w:szCs w:val="20"/>
                </w:rPr>
                <w:delText xml:space="preserve">Also the Engagement Risk Assessment should be filled in this stage. </w:delText>
              </w:r>
            </w:del>
          </w:p>
          <w:p w14:paraId="160BDA3D" w14:textId="77777777" w:rsidR="000D0D96" w:rsidRDefault="000D0D96" w:rsidP="000D0D96">
            <w:pPr>
              <w:rPr>
                <w:rStyle w:val="EstiloCuerpo"/>
                <w:sz w:val="20"/>
                <w:szCs w:val="20"/>
              </w:rPr>
            </w:pPr>
          </w:p>
          <w:p w14:paraId="5FC005D0" w14:textId="1E9676E8" w:rsidR="000D0D96" w:rsidRDefault="0090192D" w:rsidP="000D0D96">
            <w:pPr>
              <w:rPr>
                <w:rStyle w:val="EstiloCuerpo"/>
                <w:sz w:val="20"/>
                <w:szCs w:val="20"/>
              </w:rPr>
            </w:pPr>
            <w:r>
              <w:rPr>
                <w:rStyle w:val="EstiloCuerpo"/>
                <w:noProof/>
                <w:sz w:val="20"/>
                <w:szCs w:val="20"/>
              </w:rPr>
              <w:lastRenderedPageBreak/>
              <w:fldChar w:fldCharType="begin"/>
            </w:r>
            <w:r>
              <w:rPr>
                <w:rStyle w:val="EstiloCuerpo"/>
                <w:noProof/>
                <w:sz w:val="20"/>
                <w:szCs w:val="20"/>
              </w:rPr>
              <w:instrText xml:space="preserve"> LINK Word.Document.12 "" "" \a \p \f 0 </w:instrText>
            </w:r>
            <w:r>
              <w:rPr>
                <w:rStyle w:val="EstiloCuerpo"/>
                <w:noProof/>
                <w:sz w:val="20"/>
                <w:szCs w:val="20"/>
              </w:rPr>
              <w:fldChar w:fldCharType="separate"/>
            </w:r>
            <w:r w:rsidR="00B9233E" w:rsidRPr="000F1278">
              <w:rPr>
                <w:rStyle w:val="EstiloCuerpo"/>
                <w:noProof/>
                <w:sz w:val="20"/>
                <w:szCs w:val="20"/>
              </w:rPr>
              <w:drawing>
                <wp:inline distT="0" distB="0" distL="0" distR="0" wp14:anchorId="53B16973" wp14:editId="7D9A2BFD">
                  <wp:extent cx="2999105" cy="3979545"/>
                  <wp:effectExtent l="0" t="0" r="0" b="0"/>
                  <wp:docPr id="10"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105" cy="3979545"/>
                          </a:xfrm>
                          <a:prstGeom prst="rect">
                            <a:avLst/>
                          </a:prstGeom>
                          <a:noFill/>
                          <a:ln>
                            <a:noFill/>
                          </a:ln>
                        </pic:spPr>
                      </pic:pic>
                    </a:graphicData>
                  </a:graphic>
                </wp:inline>
              </w:drawing>
            </w:r>
            <w:r>
              <w:rPr>
                <w:rStyle w:val="EstiloCuerpo"/>
                <w:noProof/>
                <w:sz w:val="20"/>
                <w:szCs w:val="20"/>
              </w:rPr>
              <w:fldChar w:fldCharType="end"/>
            </w:r>
          </w:p>
          <w:p w14:paraId="64ABEA7B" w14:textId="77777777" w:rsidR="000D0D96" w:rsidRDefault="000D0D96" w:rsidP="000D0D96">
            <w:pPr>
              <w:rPr>
                <w:rStyle w:val="EstiloCuerpo"/>
                <w:sz w:val="20"/>
                <w:szCs w:val="20"/>
              </w:rPr>
            </w:pPr>
          </w:p>
          <w:p w14:paraId="324F5C6E" w14:textId="44F347C7" w:rsidR="000D0D96" w:rsidRDefault="000D0D96" w:rsidP="000D0D96">
            <w:pPr>
              <w:rPr>
                <w:rStyle w:val="EstiloCuerpo"/>
                <w:sz w:val="20"/>
                <w:szCs w:val="20"/>
              </w:rPr>
            </w:pPr>
            <w:del w:id="98" w:author="Ana-Maria Ignat" w:date="2014-06-30T14:13:00Z">
              <w:r w:rsidDel="00A81C74">
                <w:rPr>
                  <w:rStyle w:val="EstiloCuerpo"/>
                  <w:sz w:val="20"/>
                  <w:szCs w:val="20"/>
                </w:rPr>
                <w:delText>If the Engagement Risk Assessment</w:delText>
              </w:r>
            </w:del>
            <w:ins w:id="99" w:author="Ana-Maria Ignat" w:date="2014-06-30T14:13:00Z">
              <w:r w:rsidR="00A81C74">
                <w:rPr>
                  <w:rStyle w:val="EstiloCuerpo"/>
                  <w:sz w:val="20"/>
                  <w:szCs w:val="20"/>
                </w:rPr>
                <w:t xml:space="preserve"> If the </w:t>
              </w:r>
            </w:ins>
            <w:del w:id="100" w:author="Ana-Maria Ignat" w:date="2014-06-30T14:13:00Z">
              <w:r w:rsidDel="00A81C74">
                <w:rPr>
                  <w:rStyle w:val="EstiloCuerpo"/>
                  <w:sz w:val="20"/>
                  <w:szCs w:val="20"/>
                </w:rPr>
                <w:delText xml:space="preserve"> has</w:delText>
              </w:r>
            </w:del>
            <w:ins w:id="101" w:author="Ana-Maria Ignat" w:date="2014-06-30T14:13:00Z">
              <w:r w:rsidR="00A81C74">
                <w:rPr>
                  <w:rStyle w:val="EstiloCuerpo"/>
                  <w:sz w:val="20"/>
                  <w:szCs w:val="20"/>
                </w:rPr>
                <w:t>opportunity has</w:t>
              </w:r>
            </w:ins>
            <w:r>
              <w:rPr>
                <w:rStyle w:val="EstiloCuerpo"/>
                <w:sz w:val="20"/>
                <w:szCs w:val="20"/>
              </w:rPr>
              <w:t xml:space="preserve"> a positive outcome and a proposal will be sent to the customer then the sales process will move from the </w:t>
            </w:r>
            <w:r w:rsidRPr="0006244D">
              <w:rPr>
                <w:rStyle w:val="EstiloCuerpo"/>
                <w:b/>
                <w:sz w:val="20"/>
                <w:szCs w:val="20"/>
              </w:rPr>
              <w:t>Opportunity Stage</w:t>
            </w:r>
            <w:r>
              <w:rPr>
                <w:rStyle w:val="EstiloCuerpo"/>
                <w:sz w:val="20"/>
                <w:szCs w:val="20"/>
              </w:rPr>
              <w:t xml:space="preserve"> to the </w:t>
            </w:r>
            <w:r w:rsidRPr="0006244D">
              <w:rPr>
                <w:rStyle w:val="EstiloCuerpo"/>
                <w:b/>
                <w:sz w:val="20"/>
                <w:szCs w:val="20"/>
              </w:rPr>
              <w:t>Proposal Stage</w:t>
            </w:r>
            <w:r>
              <w:rPr>
                <w:rStyle w:val="EstiloCuerpo"/>
                <w:sz w:val="20"/>
                <w:szCs w:val="20"/>
              </w:rPr>
              <w:t xml:space="preserve">. </w:t>
            </w:r>
          </w:p>
          <w:p w14:paraId="462E5CD7" w14:textId="77777777" w:rsidR="00F62D15" w:rsidRDefault="00F62D15" w:rsidP="000D0D96">
            <w:pPr>
              <w:rPr>
                <w:rStyle w:val="EstiloCuerpo"/>
                <w:sz w:val="20"/>
                <w:szCs w:val="20"/>
              </w:rPr>
            </w:pPr>
          </w:p>
          <w:p w14:paraId="153C43E0" w14:textId="20857750" w:rsidR="00404D4F" w:rsidRDefault="00BB6748" w:rsidP="000D0D96">
            <w:pPr>
              <w:rPr>
                <w:rStyle w:val="EstiloCuerpo"/>
                <w:sz w:val="20"/>
                <w:szCs w:val="20"/>
              </w:rPr>
            </w:pPr>
            <w:r>
              <w:rPr>
                <w:rStyle w:val="EstiloCuerpo"/>
                <w:sz w:val="20"/>
                <w:szCs w:val="20"/>
              </w:rPr>
              <w:t xml:space="preserve">If the opportunity will not be pursued then it </w:t>
            </w:r>
            <w:r w:rsidR="00404D4F">
              <w:rPr>
                <w:rStyle w:val="EstiloCuerpo"/>
                <w:sz w:val="20"/>
                <w:szCs w:val="20"/>
              </w:rPr>
              <w:t xml:space="preserve">will be closed with a status of </w:t>
            </w:r>
            <w:r w:rsidR="00A37AE0">
              <w:rPr>
                <w:rStyle w:val="EstiloCuerpo"/>
                <w:sz w:val="20"/>
                <w:szCs w:val="20"/>
              </w:rPr>
              <w:t>LOST</w:t>
            </w:r>
            <w:r w:rsidR="00404D4F">
              <w:rPr>
                <w:rStyle w:val="EstiloCuerpo"/>
                <w:sz w:val="20"/>
                <w:szCs w:val="20"/>
              </w:rPr>
              <w:t>.</w:t>
            </w:r>
            <w:r w:rsidR="00F62D15">
              <w:rPr>
                <w:rStyle w:val="EstiloCuerpo"/>
                <w:sz w:val="20"/>
                <w:szCs w:val="20"/>
              </w:rPr>
              <w:t xml:space="preserve"> A list of loss reasons will be supplied by ENSIGHT. Also a loss review check will have to be specified</w:t>
            </w:r>
            <w:r w:rsidR="0076176F">
              <w:rPr>
                <w:rStyle w:val="EstiloCuerpo"/>
                <w:sz w:val="20"/>
                <w:szCs w:val="20"/>
              </w:rPr>
              <w:t xml:space="preserve"> in the </w:t>
            </w:r>
            <w:r w:rsidR="0011677D">
              <w:rPr>
                <w:rStyle w:val="EstiloCuerpo"/>
                <w:sz w:val="20"/>
                <w:szCs w:val="20"/>
              </w:rPr>
              <w:t>D</w:t>
            </w:r>
            <w:r w:rsidR="0076176F">
              <w:rPr>
                <w:rStyle w:val="EstiloCuerpo"/>
                <w:sz w:val="20"/>
                <w:szCs w:val="20"/>
              </w:rPr>
              <w:t>escription field on the Win\Lost form</w:t>
            </w:r>
          </w:p>
          <w:p w14:paraId="2999C972" w14:textId="168F3DF9" w:rsidR="000D0D96" w:rsidRDefault="000D0D96" w:rsidP="000D0D96">
            <w:pPr>
              <w:rPr>
                <w:rStyle w:val="EstiloCuerpo"/>
                <w:sz w:val="20"/>
                <w:szCs w:val="20"/>
              </w:rPr>
            </w:pPr>
          </w:p>
        </w:tc>
      </w:tr>
      <w:tr w:rsidR="000D0D96" w:rsidRPr="003C224A" w14:paraId="4D333CB8" w14:textId="77777777" w:rsidTr="000E13F3">
        <w:tc>
          <w:tcPr>
            <w:tcW w:w="535" w:type="dxa"/>
            <w:shd w:val="clear" w:color="auto" w:fill="auto"/>
            <w:vAlign w:val="center"/>
          </w:tcPr>
          <w:p w14:paraId="0CA340AF" w14:textId="279C7AE1" w:rsidR="000D0D96" w:rsidRPr="00146979" w:rsidRDefault="008241FA" w:rsidP="000D0D96">
            <w:pPr>
              <w:rPr>
                <w:rFonts w:asciiTheme="minorHAnsi" w:hAnsiTheme="minorHAnsi"/>
                <w:szCs w:val="20"/>
              </w:rPr>
            </w:pPr>
            <w:r>
              <w:rPr>
                <w:rFonts w:asciiTheme="minorHAnsi" w:hAnsiTheme="minorHAnsi"/>
                <w:szCs w:val="20"/>
              </w:rPr>
              <w:lastRenderedPageBreak/>
              <w:t>14</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F52149" w14:textId="77777777" w:rsidR="000D0D96" w:rsidRPr="0035760F" w:rsidRDefault="000D0D96" w:rsidP="000D0D96">
            <w:pPr>
              <w:rPr>
                <w:rStyle w:val="EstiloCuerpo"/>
                <w:sz w:val="20"/>
                <w:szCs w:val="20"/>
              </w:rPr>
            </w:pPr>
            <w:r>
              <w:rPr>
                <w:rStyle w:val="EstiloCuerpo"/>
                <w:sz w:val="20"/>
                <w:szCs w:val="20"/>
              </w:rPr>
              <w:t>Quote Management</w:t>
            </w:r>
          </w:p>
        </w:tc>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00AD1B2" w14:textId="77777777" w:rsidR="000D0D96" w:rsidRDefault="000D0D96" w:rsidP="000D0D96">
            <w:pPr>
              <w:rPr>
                <w:rStyle w:val="EstiloCuerpo"/>
                <w:sz w:val="20"/>
                <w:szCs w:val="20"/>
              </w:rPr>
            </w:pPr>
            <w:r>
              <w:rPr>
                <w:rStyle w:val="EstiloCuerpo"/>
                <w:sz w:val="20"/>
                <w:szCs w:val="20"/>
              </w:rPr>
              <w:t>The solutions application must be able to allow the definition of quotes (proposals).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1B9452" w14:textId="77777777" w:rsidR="000D0D96" w:rsidRPr="0097505F" w:rsidRDefault="000D0D96" w:rsidP="000D0D96">
            <w:pPr>
              <w:jc w:val="center"/>
              <w:rPr>
                <w:rStyle w:val="EstiloCuerpo"/>
                <w:sz w:val="20"/>
              </w:rPr>
            </w:pPr>
            <w:r>
              <w:rPr>
                <w:rStyle w:val="EstiloCuerpo"/>
                <w:sz w:val="20"/>
              </w:rPr>
              <w:t>M</w:t>
            </w:r>
          </w:p>
        </w:tc>
        <w:tc>
          <w:tcPr>
            <w:tcW w:w="4907"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Pr>
          <w:p w14:paraId="3F15F4F7" w14:textId="77777777" w:rsidR="000D0D96" w:rsidRDefault="000D0D96" w:rsidP="000D0D96">
            <w:pPr>
              <w:rPr>
                <w:rStyle w:val="EstiloCuerpo"/>
                <w:sz w:val="20"/>
                <w:szCs w:val="20"/>
              </w:rPr>
            </w:pPr>
            <w:r>
              <w:rPr>
                <w:rStyle w:val="EstiloCuerpo"/>
                <w:sz w:val="20"/>
                <w:szCs w:val="20"/>
              </w:rPr>
              <w:t>In order to define a quote a price list has to be defined. It was agreed that a standard price list with ENSIGHT’s standard services and rates will be defined.</w:t>
            </w:r>
          </w:p>
          <w:p w14:paraId="06917235" w14:textId="77777777" w:rsidR="00BB7276" w:rsidRDefault="00BB7276" w:rsidP="000D0D96">
            <w:pPr>
              <w:rPr>
                <w:rStyle w:val="EstiloCuerpo"/>
                <w:sz w:val="20"/>
                <w:szCs w:val="20"/>
              </w:rPr>
            </w:pPr>
          </w:p>
          <w:p w14:paraId="7FA10641" w14:textId="77777777" w:rsidR="007E027F" w:rsidRDefault="00BB7276" w:rsidP="000D0D96">
            <w:pPr>
              <w:rPr>
                <w:rStyle w:val="EstiloCuerpo"/>
                <w:sz w:val="20"/>
                <w:szCs w:val="20"/>
              </w:rPr>
            </w:pPr>
            <w:r>
              <w:rPr>
                <w:rStyle w:val="EstiloCuerpo"/>
                <w:sz w:val="20"/>
                <w:szCs w:val="20"/>
              </w:rPr>
              <w:t xml:space="preserve">If necessary a custom price list for each project can be defined and also a discount per quote. This will allow tracking of </w:t>
            </w:r>
          </w:p>
          <w:p w14:paraId="14D6FED9" w14:textId="62903293" w:rsidR="00BB7276" w:rsidRDefault="00BB7276" w:rsidP="00BF4C28">
            <w:pPr>
              <w:pStyle w:val="ListParagraph"/>
              <w:numPr>
                <w:ilvl w:val="0"/>
                <w:numId w:val="14"/>
              </w:numPr>
              <w:rPr>
                <w:rStyle w:val="EstiloCuerpo"/>
                <w:sz w:val="20"/>
                <w:szCs w:val="20"/>
              </w:rPr>
            </w:pPr>
            <w:r w:rsidRPr="007E027F">
              <w:rPr>
                <w:rStyle w:val="EstiloCuerpo"/>
                <w:sz w:val="20"/>
                <w:szCs w:val="20"/>
              </w:rPr>
              <w:t xml:space="preserve">standard versus </w:t>
            </w:r>
            <w:r w:rsidR="007E027F">
              <w:rPr>
                <w:rStyle w:val="EstiloCuerpo"/>
                <w:sz w:val="20"/>
                <w:szCs w:val="20"/>
              </w:rPr>
              <w:t xml:space="preserve">proposed </w:t>
            </w:r>
            <w:r w:rsidR="007E027F" w:rsidRPr="007E027F">
              <w:rPr>
                <w:rStyle w:val="EstiloCuerpo"/>
                <w:sz w:val="20"/>
                <w:szCs w:val="20"/>
              </w:rPr>
              <w:t>rates</w:t>
            </w:r>
            <w:r w:rsidR="007E027F">
              <w:rPr>
                <w:rStyle w:val="EstiloCuerpo"/>
                <w:sz w:val="20"/>
                <w:szCs w:val="20"/>
              </w:rPr>
              <w:t xml:space="preserve"> for each service</w:t>
            </w:r>
          </w:p>
          <w:p w14:paraId="09AA9AFE" w14:textId="77777777" w:rsidR="007E027F" w:rsidRDefault="007E027F" w:rsidP="00BF4C28">
            <w:pPr>
              <w:pStyle w:val="ListParagraph"/>
              <w:numPr>
                <w:ilvl w:val="0"/>
                <w:numId w:val="14"/>
              </w:numPr>
              <w:rPr>
                <w:rStyle w:val="EstiloCuerpo"/>
                <w:sz w:val="20"/>
                <w:szCs w:val="20"/>
              </w:rPr>
            </w:pPr>
            <w:r>
              <w:rPr>
                <w:rStyle w:val="EstiloCuerpo"/>
                <w:sz w:val="20"/>
                <w:szCs w:val="20"/>
              </w:rPr>
              <w:t>evolution of service rates in time</w:t>
            </w:r>
          </w:p>
          <w:p w14:paraId="7108B72C" w14:textId="50F125D7" w:rsidR="007E027F" w:rsidRPr="007E027F" w:rsidRDefault="007E027F" w:rsidP="00BF4C28">
            <w:pPr>
              <w:pStyle w:val="ListParagraph"/>
              <w:numPr>
                <w:ilvl w:val="0"/>
                <w:numId w:val="14"/>
              </w:numPr>
              <w:rPr>
                <w:rStyle w:val="EstiloCuerpo"/>
                <w:sz w:val="20"/>
                <w:szCs w:val="20"/>
              </w:rPr>
            </w:pPr>
            <w:r>
              <w:rPr>
                <w:rStyle w:val="EstiloCuerpo"/>
                <w:sz w:val="20"/>
                <w:szCs w:val="20"/>
              </w:rPr>
              <w:t>average rate for a team member</w:t>
            </w:r>
          </w:p>
          <w:p w14:paraId="48638624" w14:textId="77777777" w:rsidR="000D0D96" w:rsidRDefault="000D0D96" w:rsidP="000D0D96">
            <w:pPr>
              <w:rPr>
                <w:rStyle w:val="EstiloCuerpo"/>
                <w:sz w:val="20"/>
                <w:szCs w:val="20"/>
              </w:rPr>
            </w:pPr>
          </w:p>
          <w:p w14:paraId="2D1DE7D3" w14:textId="77777777" w:rsidR="000D0D96" w:rsidRDefault="000D0D96" w:rsidP="000D0D96">
            <w:pPr>
              <w:rPr>
                <w:rStyle w:val="EstiloCuerpo"/>
                <w:sz w:val="20"/>
                <w:szCs w:val="20"/>
              </w:rPr>
            </w:pPr>
            <w:r>
              <w:rPr>
                <w:rStyle w:val="EstiloCuerpo"/>
                <w:sz w:val="20"/>
                <w:szCs w:val="20"/>
              </w:rPr>
              <w:t>Also in this stage the project team will be defined. This will be a custom entity, “</w:t>
            </w:r>
            <w:r w:rsidRPr="00A275E6">
              <w:rPr>
                <w:rStyle w:val="EstiloCuerpo"/>
                <w:b/>
                <w:sz w:val="20"/>
                <w:szCs w:val="20"/>
              </w:rPr>
              <w:t>Project Team</w:t>
            </w:r>
            <w:r>
              <w:rPr>
                <w:rStyle w:val="EstiloCuerpo"/>
                <w:sz w:val="20"/>
                <w:szCs w:val="20"/>
              </w:rPr>
              <w:t>” that will hold the following information:</w:t>
            </w:r>
          </w:p>
          <w:p w14:paraId="6F534DD6" w14:textId="62DA2F34" w:rsidR="000D0D96" w:rsidRDefault="000D0D96" w:rsidP="00BF4C28">
            <w:pPr>
              <w:pStyle w:val="ListParagraph"/>
              <w:numPr>
                <w:ilvl w:val="0"/>
                <w:numId w:val="12"/>
              </w:numPr>
              <w:rPr>
                <w:rStyle w:val="EstiloCuerpo"/>
                <w:sz w:val="20"/>
                <w:szCs w:val="20"/>
              </w:rPr>
            </w:pPr>
            <w:r>
              <w:rPr>
                <w:rStyle w:val="EstiloCuerpo"/>
                <w:sz w:val="20"/>
                <w:szCs w:val="20"/>
              </w:rPr>
              <w:t>ENSIGHT Employee</w:t>
            </w:r>
            <w:r w:rsidR="004068A3">
              <w:rPr>
                <w:rStyle w:val="EstiloCuerpo"/>
                <w:sz w:val="20"/>
                <w:szCs w:val="20"/>
              </w:rPr>
              <w:t xml:space="preserve"> (Contacts)</w:t>
            </w:r>
          </w:p>
          <w:p w14:paraId="69DDEFD1" w14:textId="1D86EE26" w:rsidR="000D0D96" w:rsidRDefault="000D0D96" w:rsidP="00BF4C28">
            <w:pPr>
              <w:pStyle w:val="ListParagraph"/>
              <w:numPr>
                <w:ilvl w:val="0"/>
                <w:numId w:val="12"/>
              </w:numPr>
              <w:rPr>
                <w:rStyle w:val="EstiloCuerpo"/>
                <w:sz w:val="20"/>
                <w:szCs w:val="20"/>
              </w:rPr>
            </w:pPr>
            <w:r>
              <w:rPr>
                <w:rStyle w:val="EstiloCuerpo"/>
                <w:sz w:val="20"/>
                <w:szCs w:val="20"/>
              </w:rPr>
              <w:lastRenderedPageBreak/>
              <w:t>Service provided in the project</w:t>
            </w:r>
            <w:r w:rsidR="00DF3C6C">
              <w:rPr>
                <w:rStyle w:val="EstiloCuerpo"/>
                <w:sz w:val="20"/>
                <w:szCs w:val="20"/>
              </w:rPr>
              <w:t xml:space="preserve"> – selection from the list with standard services</w:t>
            </w:r>
          </w:p>
          <w:p w14:paraId="0246267B" w14:textId="10492F55" w:rsidR="000D0D96" w:rsidRDefault="000D0D96" w:rsidP="00BF4C28">
            <w:pPr>
              <w:pStyle w:val="ListParagraph"/>
              <w:numPr>
                <w:ilvl w:val="0"/>
                <w:numId w:val="12"/>
              </w:numPr>
              <w:rPr>
                <w:rStyle w:val="EstiloCuerpo"/>
                <w:sz w:val="20"/>
                <w:szCs w:val="20"/>
              </w:rPr>
            </w:pPr>
            <w:r>
              <w:rPr>
                <w:rStyle w:val="EstiloCuerpo"/>
                <w:sz w:val="20"/>
                <w:szCs w:val="20"/>
              </w:rPr>
              <w:t xml:space="preserve">Service </w:t>
            </w:r>
            <w:r w:rsidR="004D7A9B">
              <w:rPr>
                <w:rStyle w:val="EstiloCuerpo"/>
                <w:sz w:val="20"/>
                <w:szCs w:val="20"/>
              </w:rPr>
              <w:t xml:space="preserve">Daily </w:t>
            </w:r>
            <w:r>
              <w:rPr>
                <w:rStyle w:val="EstiloCuerpo"/>
                <w:sz w:val="20"/>
                <w:szCs w:val="20"/>
              </w:rPr>
              <w:t xml:space="preserve">Rate </w:t>
            </w:r>
          </w:p>
          <w:p w14:paraId="25872FBA" w14:textId="554F6234" w:rsidR="006D4E28" w:rsidRDefault="006D4E28" w:rsidP="00BF4C28">
            <w:pPr>
              <w:pStyle w:val="ListParagraph"/>
              <w:numPr>
                <w:ilvl w:val="0"/>
                <w:numId w:val="12"/>
              </w:numPr>
              <w:rPr>
                <w:rStyle w:val="EstiloCuerpo"/>
                <w:sz w:val="20"/>
                <w:szCs w:val="20"/>
              </w:rPr>
            </w:pPr>
            <w:r>
              <w:rPr>
                <w:rStyle w:val="EstiloCuerpo"/>
                <w:sz w:val="20"/>
                <w:szCs w:val="20"/>
              </w:rPr>
              <w:t>Job Title</w:t>
            </w:r>
          </w:p>
          <w:p w14:paraId="583EF255" w14:textId="77777777" w:rsidR="000D0D96" w:rsidRDefault="000D0D96" w:rsidP="000D0D96">
            <w:pPr>
              <w:rPr>
                <w:ins w:id="102" w:author="Ana-Maria Ignat" w:date="2014-06-30T14:13:00Z"/>
                <w:rStyle w:val="EstiloCuerpo"/>
                <w:sz w:val="20"/>
                <w:szCs w:val="20"/>
              </w:rPr>
            </w:pPr>
          </w:p>
          <w:p w14:paraId="16062D5F" w14:textId="1CBA6057" w:rsidR="00B35E15" w:rsidRDefault="00B35E15" w:rsidP="000D0D96">
            <w:pPr>
              <w:rPr>
                <w:ins w:id="103" w:author="Ana-Maria Ignat" w:date="2014-06-30T14:13:00Z"/>
                <w:rStyle w:val="EstiloCuerpo"/>
                <w:sz w:val="20"/>
                <w:szCs w:val="20"/>
              </w:rPr>
            </w:pPr>
            <w:ins w:id="104" w:author="Ana-Maria Ignat" w:date="2014-06-30T14:13:00Z">
              <w:r>
                <w:rPr>
                  <w:rStyle w:val="EstiloCuerpo"/>
                  <w:sz w:val="20"/>
                  <w:szCs w:val="20"/>
                </w:rPr>
                <w:t>The Proposal Content Checklist is no longer included in this project scope.</w:t>
              </w:r>
            </w:ins>
            <w:ins w:id="105" w:author="Ana-Maria Ignat" w:date="2014-06-30T14:14:00Z">
              <w:r w:rsidR="00E74441">
                <w:rPr>
                  <w:rStyle w:val="EstiloCuerpo"/>
                  <w:sz w:val="20"/>
                  <w:szCs w:val="20"/>
                </w:rPr>
                <w:t xml:space="preserve"> The </w:t>
              </w:r>
            </w:ins>
            <w:ins w:id="106" w:author="Ana-Maria Ignat" w:date="2014-06-30T14:16:00Z">
              <w:r w:rsidR="00E36CA9">
                <w:rPr>
                  <w:rStyle w:val="EstiloCuerpo"/>
                  <w:sz w:val="20"/>
                  <w:szCs w:val="20"/>
                </w:rPr>
                <w:t>Proposal Content Checklist</w:t>
              </w:r>
            </w:ins>
            <w:ins w:id="107" w:author="Ana-Maria Ignat" w:date="2014-06-30T14:15:00Z">
              <w:r w:rsidR="00CE202B">
                <w:rPr>
                  <w:rStyle w:val="EstiloCuerpo"/>
                  <w:sz w:val="20"/>
                  <w:szCs w:val="20"/>
                </w:rPr>
                <w:t xml:space="preserve"> is presented in the picture below. This file will be filled in by the user, outside CRM</w:t>
              </w:r>
            </w:ins>
            <w:ins w:id="108" w:author="Ana-Maria Ignat" w:date="2014-06-30T14:16:00Z">
              <w:r w:rsidR="00E36CA9">
                <w:rPr>
                  <w:rStyle w:val="EstiloCuerpo"/>
                  <w:sz w:val="20"/>
                  <w:szCs w:val="20"/>
                </w:rPr>
                <w:t>,</w:t>
              </w:r>
            </w:ins>
            <w:ins w:id="109" w:author="Ana-Maria Ignat" w:date="2014-06-30T14:15:00Z">
              <w:r w:rsidR="00CE202B">
                <w:rPr>
                  <w:rStyle w:val="EstiloCuerpo"/>
                  <w:sz w:val="20"/>
                  <w:szCs w:val="20"/>
                </w:rPr>
                <w:t xml:space="preserve"> and can be later on attached to the opportunity, in order to create traceability.</w:t>
              </w:r>
            </w:ins>
          </w:p>
          <w:p w14:paraId="00FCE5C2" w14:textId="77777777" w:rsidR="009312EF" w:rsidRDefault="009312EF" w:rsidP="000D0D96">
            <w:pPr>
              <w:rPr>
                <w:rStyle w:val="EstiloCuerpo"/>
                <w:sz w:val="20"/>
                <w:szCs w:val="20"/>
              </w:rPr>
            </w:pPr>
          </w:p>
          <w:p w14:paraId="01E382D3" w14:textId="02FD832A" w:rsidR="000D0D96" w:rsidDel="009312EF" w:rsidRDefault="000D0D96" w:rsidP="000D0D96">
            <w:pPr>
              <w:rPr>
                <w:del w:id="110" w:author="Ana-Maria Ignat" w:date="2014-06-30T14:14:00Z"/>
                <w:rStyle w:val="EstiloCuerpo"/>
                <w:sz w:val="20"/>
                <w:szCs w:val="20"/>
              </w:rPr>
            </w:pPr>
            <w:del w:id="111" w:author="Ana-Maria Ignat" w:date="2014-06-30T14:14:00Z">
              <w:r w:rsidDel="009312EF">
                <w:rPr>
                  <w:rStyle w:val="EstiloCuerpo"/>
                  <w:sz w:val="20"/>
                  <w:szCs w:val="20"/>
                </w:rPr>
                <w:delText>Additional fields will be defined to store Proposal Content Checklist (Proposal Content, Actions to Complete Proposal and Items to Double-Check sections from the document below).</w:delText>
              </w:r>
            </w:del>
          </w:p>
          <w:p w14:paraId="101E77E7" w14:textId="77777777" w:rsidR="000D0D96" w:rsidRDefault="000D0D96" w:rsidP="000D0D96">
            <w:pPr>
              <w:rPr>
                <w:rStyle w:val="EstiloCuerpo"/>
                <w:sz w:val="20"/>
                <w:szCs w:val="20"/>
              </w:rPr>
            </w:pPr>
          </w:p>
          <w:p w14:paraId="7BEA8294" w14:textId="6A5A3865" w:rsidR="000D0D96" w:rsidRDefault="0090192D" w:rsidP="000D0D96">
            <w:pPr>
              <w:rPr>
                <w:rStyle w:val="EstiloCuerpo"/>
                <w:sz w:val="20"/>
                <w:szCs w:val="20"/>
              </w:rPr>
            </w:pPr>
            <w:r>
              <w:rPr>
                <w:rStyle w:val="EstiloCuerpo"/>
                <w:noProof/>
                <w:sz w:val="20"/>
                <w:szCs w:val="20"/>
              </w:rPr>
              <w:fldChar w:fldCharType="begin"/>
            </w:r>
            <w:r>
              <w:rPr>
                <w:rStyle w:val="EstiloCuerpo"/>
                <w:noProof/>
                <w:sz w:val="20"/>
                <w:szCs w:val="20"/>
              </w:rPr>
              <w:instrText xml:space="preserve"> LINK Word.Document.12 "" "" \a \p \f 0 </w:instrText>
            </w:r>
            <w:r>
              <w:rPr>
                <w:rStyle w:val="EstiloCuerpo"/>
                <w:noProof/>
                <w:sz w:val="20"/>
                <w:szCs w:val="20"/>
              </w:rPr>
              <w:fldChar w:fldCharType="separate"/>
            </w:r>
            <w:r w:rsidR="00B9233E" w:rsidRPr="000F1278">
              <w:rPr>
                <w:rStyle w:val="EstiloCuerpo"/>
                <w:noProof/>
                <w:sz w:val="20"/>
                <w:szCs w:val="20"/>
              </w:rPr>
              <w:drawing>
                <wp:inline distT="0" distB="0" distL="0" distR="0" wp14:anchorId="7016C965" wp14:editId="6532D675">
                  <wp:extent cx="3013710" cy="4096385"/>
                  <wp:effectExtent l="0" t="0" r="0" b="0"/>
                  <wp:docPr id="9"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3710" cy="4096385"/>
                          </a:xfrm>
                          <a:prstGeom prst="rect">
                            <a:avLst/>
                          </a:prstGeom>
                          <a:noFill/>
                          <a:ln>
                            <a:noFill/>
                          </a:ln>
                        </pic:spPr>
                      </pic:pic>
                    </a:graphicData>
                  </a:graphic>
                </wp:inline>
              </w:drawing>
            </w:r>
            <w:r>
              <w:rPr>
                <w:rStyle w:val="EstiloCuerpo"/>
                <w:noProof/>
                <w:sz w:val="20"/>
                <w:szCs w:val="20"/>
              </w:rPr>
              <w:fldChar w:fldCharType="end"/>
            </w:r>
          </w:p>
          <w:p w14:paraId="6EA0584E" w14:textId="77777777" w:rsidR="000D0D96" w:rsidRDefault="000D0D96" w:rsidP="000D0D96">
            <w:pPr>
              <w:rPr>
                <w:rStyle w:val="EstiloCuerpo"/>
                <w:sz w:val="20"/>
                <w:szCs w:val="20"/>
              </w:rPr>
            </w:pPr>
            <w:r>
              <w:rPr>
                <w:rStyle w:val="EstiloCuerpo"/>
                <w:sz w:val="20"/>
                <w:szCs w:val="20"/>
              </w:rPr>
              <w:t>Alterations to existing fields:</w:t>
            </w:r>
          </w:p>
          <w:p w14:paraId="1868A1F3" w14:textId="77777777" w:rsidR="000D0D96" w:rsidRDefault="000D0D96" w:rsidP="00BF4C28">
            <w:pPr>
              <w:pStyle w:val="ListParagraph"/>
              <w:numPr>
                <w:ilvl w:val="0"/>
                <w:numId w:val="13"/>
              </w:numPr>
              <w:rPr>
                <w:rStyle w:val="EstiloCuerpo"/>
                <w:sz w:val="20"/>
                <w:szCs w:val="20"/>
              </w:rPr>
            </w:pPr>
            <w:r>
              <w:rPr>
                <w:rStyle w:val="EstiloCuerpo"/>
                <w:sz w:val="20"/>
                <w:szCs w:val="20"/>
              </w:rPr>
              <w:t>Request Proposal – should be a date field</w:t>
            </w:r>
          </w:p>
          <w:p w14:paraId="4E90DCD6" w14:textId="77777777" w:rsidR="000D0D96" w:rsidRDefault="000D0D96" w:rsidP="00BF4C28">
            <w:pPr>
              <w:pStyle w:val="ListParagraph"/>
              <w:numPr>
                <w:ilvl w:val="0"/>
                <w:numId w:val="13"/>
              </w:numPr>
              <w:rPr>
                <w:rStyle w:val="EstiloCuerpo"/>
                <w:sz w:val="20"/>
                <w:szCs w:val="20"/>
              </w:rPr>
            </w:pPr>
            <w:r>
              <w:rPr>
                <w:rStyle w:val="EstiloCuerpo"/>
                <w:sz w:val="20"/>
                <w:szCs w:val="20"/>
              </w:rPr>
              <w:t>Sent Proposal – should be a date field</w:t>
            </w:r>
          </w:p>
          <w:p w14:paraId="0C9264BE" w14:textId="77777777" w:rsidR="001B5C94" w:rsidRDefault="001B5C94" w:rsidP="001B5C94">
            <w:pPr>
              <w:rPr>
                <w:rStyle w:val="EstiloCuerpo"/>
                <w:sz w:val="20"/>
                <w:szCs w:val="20"/>
              </w:rPr>
            </w:pPr>
          </w:p>
          <w:p w14:paraId="39C61289" w14:textId="77777777" w:rsidR="001B5C94" w:rsidRDefault="001B5C94" w:rsidP="001B5C94">
            <w:pPr>
              <w:rPr>
                <w:rStyle w:val="EstiloCuerpo"/>
                <w:sz w:val="20"/>
                <w:szCs w:val="20"/>
              </w:rPr>
            </w:pPr>
            <w:r>
              <w:rPr>
                <w:rStyle w:val="EstiloCuerpo"/>
                <w:sz w:val="20"/>
                <w:szCs w:val="20"/>
              </w:rPr>
              <w:t xml:space="preserve">If the quote is agreed upon then the sales process will move from the </w:t>
            </w:r>
            <w:r w:rsidRPr="001B5C94">
              <w:rPr>
                <w:rStyle w:val="EstiloCuerpo"/>
                <w:b/>
                <w:sz w:val="20"/>
                <w:szCs w:val="20"/>
              </w:rPr>
              <w:t>Proposal Stage</w:t>
            </w:r>
            <w:r>
              <w:rPr>
                <w:rStyle w:val="EstiloCuerpo"/>
                <w:sz w:val="20"/>
                <w:szCs w:val="20"/>
              </w:rPr>
              <w:t xml:space="preserve"> to the </w:t>
            </w:r>
            <w:r w:rsidRPr="001B5C94">
              <w:rPr>
                <w:rStyle w:val="EstiloCuerpo"/>
                <w:b/>
                <w:sz w:val="20"/>
                <w:szCs w:val="20"/>
              </w:rPr>
              <w:t>Close Stage</w:t>
            </w:r>
            <w:r>
              <w:rPr>
                <w:rStyle w:val="EstiloCuerpo"/>
                <w:sz w:val="20"/>
                <w:szCs w:val="20"/>
              </w:rPr>
              <w:t>. The opportunity will be closed with a status of WON and a project will be created.</w:t>
            </w:r>
          </w:p>
          <w:p w14:paraId="7EC1EA72" w14:textId="77777777" w:rsidR="001819D2" w:rsidRDefault="001819D2" w:rsidP="001B5C94">
            <w:pPr>
              <w:rPr>
                <w:rStyle w:val="EstiloCuerpo"/>
                <w:sz w:val="20"/>
                <w:szCs w:val="20"/>
              </w:rPr>
            </w:pPr>
          </w:p>
          <w:p w14:paraId="01199344" w14:textId="2D76261C" w:rsidR="001819D2" w:rsidRPr="001B5C94" w:rsidRDefault="001819D2" w:rsidP="001B5C94">
            <w:pPr>
              <w:rPr>
                <w:rStyle w:val="EstiloCuerpo"/>
                <w:sz w:val="20"/>
                <w:szCs w:val="20"/>
              </w:rPr>
            </w:pPr>
            <w:r>
              <w:rPr>
                <w:rStyle w:val="EstiloCuerpo"/>
                <w:sz w:val="20"/>
                <w:szCs w:val="20"/>
              </w:rPr>
              <w:lastRenderedPageBreak/>
              <w:t>Otherwise the opportunity will be closed with a status of LOST</w:t>
            </w:r>
            <w:r w:rsidR="00501DD0">
              <w:rPr>
                <w:rStyle w:val="EstiloCuerpo"/>
                <w:sz w:val="20"/>
                <w:szCs w:val="20"/>
              </w:rPr>
              <w:t xml:space="preserve"> and a reason selected from a predefined list</w:t>
            </w:r>
            <w:r>
              <w:rPr>
                <w:rStyle w:val="EstiloCuerpo"/>
                <w:sz w:val="20"/>
                <w:szCs w:val="20"/>
              </w:rPr>
              <w:t>.</w:t>
            </w:r>
          </w:p>
        </w:tc>
      </w:tr>
      <w:tr w:rsidR="004C260F" w:rsidRPr="003C224A" w14:paraId="5249C893" w14:textId="77777777" w:rsidTr="000E13F3">
        <w:tc>
          <w:tcPr>
            <w:tcW w:w="535" w:type="dxa"/>
            <w:shd w:val="clear" w:color="auto" w:fill="auto"/>
            <w:vAlign w:val="center"/>
          </w:tcPr>
          <w:p w14:paraId="523615DF" w14:textId="3B3F065D" w:rsidR="004C260F" w:rsidRPr="00146979" w:rsidRDefault="00DD38A2" w:rsidP="000D0D96">
            <w:pPr>
              <w:rPr>
                <w:rFonts w:asciiTheme="minorHAnsi" w:hAnsiTheme="minorHAnsi"/>
                <w:szCs w:val="20"/>
              </w:rPr>
            </w:pPr>
            <w:r>
              <w:rPr>
                <w:rFonts w:asciiTheme="minorHAnsi" w:hAnsiTheme="minorHAnsi"/>
                <w:szCs w:val="20"/>
              </w:rPr>
              <w:lastRenderedPageBreak/>
              <w:t>15</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F1FC7A" w14:textId="73A091C8" w:rsidR="004C260F" w:rsidRDefault="004C260F" w:rsidP="000D0D96">
            <w:pPr>
              <w:rPr>
                <w:rStyle w:val="EstiloCuerpo"/>
                <w:sz w:val="20"/>
                <w:szCs w:val="20"/>
              </w:rPr>
            </w:pPr>
            <w:r>
              <w:rPr>
                <w:rStyle w:val="EstiloCuerpo"/>
                <w:sz w:val="20"/>
                <w:szCs w:val="20"/>
              </w:rPr>
              <w:t>Quote Management</w:t>
            </w:r>
          </w:p>
        </w:tc>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16FC6D1" w14:textId="1359EA81" w:rsidR="004C260F" w:rsidRDefault="004C260F" w:rsidP="004C260F">
            <w:pPr>
              <w:rPr>
                <w:rStyle w:val="EstiloCuerpo"/>
                <w:sz w:val="20"/>
                <w:szCs w:val="20"/>
              </w:rPr>
            </w:pPr>
            <w:r>
              <w:rPr>
                <w:rStyle w:val="EstiloCuerpo"/>
                <w:sz w:val="20"/>
                <w:szCs w:val="20"/>
              </w:rPr>
              <w:t>The solution application must be able to allow tracking of changes on the quote from the draft version to the approved version.</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2AE205" w14:textId="3A6C67F2" w:rsidR="004C260F" w:rsidRDefault="00724001" w:rsidP="000D0D96">
            <w:pPr>
              <w:jc w:val="center"/>
              <w:rPr>
                <w:rStyle w:val="EstiloCuerpo"/>
                <w:sz w:val="20"/>
              </w:rPr>
            </w:pPr>
            <w:r>
              <w:rPr>
                <w:rStyle w:val="EstiloCuerpo"/>
                <w:sz w:val="20"/>
              </w:rPr>
              <w:t>M</w:t>
            </w:r>
          </w:p>
        </w:tc>
        <w:tc>
          <w:tcPr>
            <w:tcW w:w="4907"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Pr>
          <w:p w14:paraId="4668BBA6" w14:textId="77777777" w:rsidR="00724001" w:rsidRDefault="00724001" w:rsidP="000D0D96">
            <w:pPr>
              <w:rPr>
                <w:rStyle w:val="EstiloCuerpo"/>
                <w:sz w:val="20"/>
                <w:szCs w:val="20"/>
              </w:rPr>
            </w:pPr>
            <w:r>
              <w:rPr>
                <w:rStyle w:val="EstiloCuerpo"/>
                <w:sz w:val="20"/>
                <w:szCs w:val="20"/>
              </w:rPr>
              <w:t>The system should display in a report the differences between the revisions of a quote:</w:t>
            </w:r>
          </w:p>
          <w:p w14:paraId="04A29ADF" w14:textId="111BA239" w:rsidR="00724001" w:rsidRDefault="00724001" w:rsidP="00BF4C28">
            <w:pPr>
              <w:pStyle w:val="ListParagraph"/>
              <w:numPr>
                <w:ilvl w:val="0"/>
                <w:numId w:val="15"/>
              </w:numPr>
              <w:rPr>
                <w:rStyle w:val="EstiloCuerpo"/>
                <w:sz w:val="20"/>
                <w:szCs w:val="20"/>
              </w:rPr>
            </w:pPr>
            <w:r>
              <w:rPr>
                <w:rStyle w:val="EstiloCuerpo"/>
                <w:sz w:val="20"/>
                <w:szCs w:val="20"/>
              </w:rPr>
              <w:t>If there were services added or removed</w:t>
            </w:r>
          </w:p>
          <w:p w14:paraId="66C53DA6" w14:textId="15C51BEB" w:rsidR="002A2158" w:rsidRDefault="00724001" w:rsidP="00BF4C28">
            <w:pPr>
              <w:pStyle w:val="ListParagraph"/>
              <w:numPr>
                <w:ilvl w:val="0"/>
                <w:numId w:val="15"/>
              </w:numPr>
              <w:rPr>
                <w:rStyle w:val="EstiloCuerpo"/>
                <w:sz w:val="20"/>
                <w:szCs w:val="20"/>
              </w:rPr>
            </w:pPr>
            <w:r>
              <w:rPr>
                <w:rStyle w:val="EstiloCuerpo"/>
                <w:sz w:val="20"/>
                <w:szCs w:val="20"/>
              </w:rPr>
              <w:t>If there were changes in price</w:t>
            </w:r>
          </w:p>
          <w:p w14:paraId="45CCC995" w14:textId="6FFF822A" w:rsidR="002A2158" w:rsidRDefault="002A2158" w:rsidP="00BF4C28">
            <w:pPr>
              <w:pStyle w:val="ListParagraph"/>
              <w:numPr>
                <w:ilvl w:val="1"/>
                <w:numId w:val="15"/>
              </w:numPr>
              <w:rPr>
                <w:rStyle w:val="EstiloCuerpo"/>
                <w:sz w:val="20"/>
                <w:szCs w:val="20"/>
              </w:rPr>
            </w:pPr>
            <w:r>
              <w:rPr>
                <w:rStyle w:val="EstiloCuerpo"/>
                <w:sz w:val="20"/>
                <w:szCs w:val="20"/>
              </w:rPr>
              <w:t>If the price</w:t>
            </w:r>
            <w:r w:rsidR="00526020">
              <w:rPr>
                <w:rStyle w:val="EstiloCuerpo"/>
                <w:sz w:val="20"/>
                <w:szCs w:val="20"/>
              </w:rPr>
              <w:t xml:space="preserve"> changed because it</w:t>
            </w:r>
            <w:r>
              <w:rPr>
                <w:rStyle w:val="EstiloCuerpo"/>
                <w:sz w:val="20"/>
                <w:szCs w:val="20"/>
              </w:rPr>
              <w:t xml:space="preserve"> was discounted then it should remain the same on all quotes and a discount should be added</w:t>
            </w:r>
          </w:p>
          <w:p w14:paraId="5C5E3058" w14:textId="1F938408" w:rsidR="002A2158" w:rsidRPr="002A2158" w:rsidRDefault="002A2158" w:rsidP="00BF4C28">
            <w:pPr>
              <w:pStyle w:val="ListParagraph"/>
              <w:numPr>
                <w:ilvl w:val="1"/>
                <w:numId w:val="15"/>
              </w:numPr>
              <w:rPr>
                <w:rStyle w:val="EstiloCuerpo"/>
                <w:sz w:val="20"/>
                <w:szCs w:val="20"/>
              </w:rPr>
            </w:pPr>
            <w:r>
              <w:rPr>
                <w:rStyle w:val="EstiloCuerpo"/>
                <w:sz w:val="20"/>
                <w:szCs w:val="20"/>
              </w:rPr>
              <w:t xml:space="preserve">If the price changed because part of the </w:t>
            </w:r>
            <w:r w:rsidR="00077360">
              <w:rPr>
                <w:rStyle w:val="EstiloCuerpo"/>
                <w:sz w:val="20"/>
                <w:szCs w:val="20"/>
              </w:rPr>
              <w:t>services scope changed</w:t>
            </w:r>
            <w:r>
              <w:rPr>
                <w:rStyle w:val="EstiloCuerpo"/>
                <w:sz w:val="20"/>
                <w:szCs w:val="20"/>
              </w:rPr>
              <w:t xml:space="preserve"> then the price should change all together, without discount </w:t>
            </w:r>
          </w:p>
          <w:p w14:paraId="602DA618" w14:textId="5059E88C" w:rsidR="004C260F" w:rsidRDefault="00724001" w:rsidP="000D0D96">
            <w:pPr>
              <w:rPr>
                <w:rStyle w:val="EstiloCuerpo"/>
                <w:sz w:val="20"/>
                <w:szCs w:val="20"/>
              </w:rPr>
            </w:pPr>
            <w:r>
              <w:rPr>
                <w:rStyle w:val="EstiloCuerpo"/>
                <w:sz w:val="20"/>
                <w:szCs w:val="20"/>
              </w:rPr>
              <w:t xml:space="preserve"> </w:t>
            </w:r>
          </w:p>
        </w:tc>
      </w:tr>
    </w:tbl>
    <w:p w14:paraId="41AD2E58" w14:textId="1FA3D9C6" w:rsidR="0054001C" w:rsidRPr="003F2315" w:rsidRDefault="0054001C" w:rsidP="0054001C">
      <w:pPr>
        <w:rPr>
          <w:rStyle w:val="EstiloCuerpo"/>
        </w:rPr>
      </w:pPr>
    </w:p>
    <w:p w14:paraId="769719C5" w14:textId="1DC4A4F6" w:rsidR="005E49B2" w:rsidRDefault="005E49B2">
      <w:pPr>
        <w:pStyle w:val="Heading2"/>
      </w:pPr>
      <w:bookmarkStart w:id="112" w:name="_Toc389575560"/>
      <w:bookmarkStart w:id="113" w:name="_Toc389575741"/>
      <w:bookmarkStart w:id="114" w:name="_Toc390884314"/>
      <w:r>
        <w:t>Project Management</w:t>
      </w:r>
      <w:bookmarkEnd w:id="112"/>
      <w:bookmarkEnd w:id="113"/>
      <w:bookmarkEnd w:id="114"/>
    </w:p>
    <w:p w14:paraId="25716C42" w14:textId="77777777" w:rsidR="002C73DB" w:rsidRDefault="002C73DB" w:rsidP="002C73DB"/>
    <w:tbl>
      <w:tblPr>
        <w:tblW w:w="100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560"/>
        <w:gridCol w:w="1415"/>
        <w:gridCol w:w="2700"/>
        <w:gridCol w:w="1440"/>
        <w:gridCol w:w="3965"/>
      </w:tblGrid>
      <w:tr w:rsidR="002C73DB" w:rsidRPr="003C224A" w14:paraId="1DC34DC6" w14:textId="77777777" w:rsidTr="00E378B9">
        <w:trPr>
          <w:tblHeader/>
        </w:trPr>
        <w:tc>
          <w:tcPr>
            <w:tcW w:w="560" w:type="dxa"/>
            <w:shd w:val="clear" w:color="auto" w:fill="DBE5F1" w:themeFill="accent1" w:themeFillTint="33"/>
            <w:vAlign w:val="center"/>
          </w:tcPr>
          <w:p w14:paraId="060D9DB8" w14:textId="77777777" w:rsidR="002C73DB" w:rsidRPr="00146979" w:rsidRDefault="002C73DB" w:rsidP="00D1087F">
            <w:pPr>
              <w:rPr>
                <w:rStyle w:val="EstiloCuerpoNegrita"/>
              </w:rPr>
            </w:pPr>
            <w:r w:rsidRPr="00146979">
              <w:rPr>
                <w:rStyle w:val="EstiloCuerpoNegrita"/>
              </w:rPr>
              <w:t>ID</w:t>
            </w:r>
          </w:p>
        </w:tc>
        <w:tc>
          <w:tcPr>
            <w:tcW w:w="1415" w:type="dxa"/>
            <w:shd w:val="clear" w:color="auto" w:fill="DBE5F1" w:themeFill="accent1" w:themeFillTint="33"/>
            <w:vAlign w:val="center"/>
          </w:tcPr>
          <w:p w14:paraId="5368485A" w14:textId="77777777" w:rsidR="002C73DB" w:rsidRPr="00146979" w:rsidRDefault="002C73DB" w:rsidP="00D1087F">
            <w:pPr>
              <w:rPr>
                <w:rStyle w:val="EstiloCuerpoNegrita"/>
              </w:rPr>
            </w:pPr>
            <w:r w:rsidRPr="00146979">
              <w:rPr>
                <w:rStyle w:val="EstiloCuerpoNegrita"/>
              </w:rPr>
              <w:t>Category</w:t>
            </w:r>
          </w:p>
        </w:tc>
        <w:tc>
          <w:tcPr>
            <w:tcW w:w="2700" w:type="dxa"/>
            <w:shd w:val="clear" w:color="auto" w:fill="DBE5F1" w:themeFill="accent1" w:themeFillTint="33"/>
            <w:vAlign w:val="center"/>
          </w:tcPr>
          <w:p w14:paraId="62AC7A7D" w14:textId="77777777" w:rsidR="002C73DB" w:rsidRPr="00146979" w:rsidRDefault="002C73DB" w:rsidP="00D1087F">
            <w:pPr>
              <w:rPr>
                <w:rStyle w:val="EstiloCuerpoNegrita"/>
              </w:rPr>
            </w:pPr>
            <w:r w:rsidRPr="00146979">
              <w:rPr>
                <w:rStyle w:val="EstiloCuerpoNegrita"/>
              </w:rPr>
              <w:t>Requirement</w:t>
            </w:r>
          </w:p>
        </w:tc>
        <w:tc>
          <w:tcPr>
            <w:tcW w:w="1440" w:type="dxa"/>
            <w:shd w:val="clear" w:color="auto" w:fill="DBE5F1" w:themeFill="accent1" w:themeFillTint="33"/>
            <w:vAlign w:val="center"/>
          </w:tcPr>
          <w:p w14:paraId="0DE3E66E" w14:textId="77777777" w:rsidR="002C73DB" w:rsidRPr="0035760F" w:rsidRDefault="002C73DB" w:rsidP="00D1087F">
            <w:pPr>
              <w:jc w:val="center"/>
              <w:rPr>
                <w:rFonts w:asciiTheme="minorHAnsi" w:hAnsiTheme="minorHAnsi"/>
                <w:b/>
                <w:sz w:val="24"/>
              </w:rPr>
            </w:pPr>
            <w:r w:rsidRPr="002227C7">
              <w:rPr>
                <w:rFonts w:asciiTheme="minorHAnsi" w:hAnsiTheme="minorHAnsi"/>
                <w:b/>
                <w:sz w:val="24"/>
              </w:rPr>
              <w:t>Must Have</w:t>
            </w:r>
            <w:r>
              <w:rPr>
                <w:rFonts w:asciiTheme="minorHAnsi" w:hAnsiTheme="minorHAnsi"/>
                <w:b/>
                <w:sz w:val="24"/>
              </w:rPr>
              <w:t xml:space="preserve"> (M)</w:t>
            </w:r>
            <w:r w:rsidRPr="002227C7">
              <w:rPr>
                <w:rFonts w:asciiTheme="minorHAnsi" w:hAnsiTheme="minorHAnsi"/>
                <w:b/>
                <w:sz w:val="24"/>
              </w:rPr>
              <w:t>/</w:t>
            </w:r>
          </w:p>
          <w:p w14:paraId="7B0BB557" w14:textId="77777777" w:rsidR="002C73DB" w:rsidRPr="0035760F" w:rsidRDefault="002C73DB" w:rsidP="00D1087F">
            <w:pPr>
              <w:jc w:val="center"/>
              <w:rPr>
                <w:rFonts w:asciiTheme="minorHAnsi" w:hAnsiTheme="minorHAnsi"/>
                <w:b/>
                <w:sz w:val="24"/>
              </w:rPr>
            </w:pPr>
            <w:r w:rsidRPr="002227C7">
              <w:rPr>
                <w:rFonts w:asciiTheme="minorHAnsi" w:hAnsiTheme="minorHAnsi"/>
                <w:b/>
                <w:sz w:val="24"/>
              </w:rPr>
              <w:t>Future</w:t>
            </w:r>
            <w:r>
              <w:rPr>
                <w:rFonts w:asciiTheme="minorHAnsi" w:hAnsiTheme="minorHAnsi"/>
                <w:b/>
                <w:sz w:val="24"/>
              </w:rPr>
              <w:t xml:space="preserve"> (F)</w:t>
            </w:r>
          </w:p>
        </w:tc>
        <w:tc>
          <w:tcPr>
            <w:tcW w:w="3965" w:type="dxa"/>
            <w:shd w:val="clear" w:color="auto" w:fill="DBE5F1" w:themeFill="accent1" w:themeFillTint="33"/>
            <w:vAlign w:val="center"/>
          </w:tcPr>
          <w:p w14:paraId="0B38D155" w14:textId="77777777" w:rsidR="002C73DB" w:rsidRPr="00146979" w:rsidRDefault="002C73DB" w:rsidP="00D1087F">
            <w:pPr>
              <w:rPr>
                <w:rStyle w:val="EstiloCuerpoNegrita"/>
              </w:rPr>
            </w:pPr>
            <w:r w:rsidRPr="00146979">
              <w:rPr>
                <w:rStyle w:val="EstiloCuerpoNegrita"/>
              </w:rPr>
              <w:t>Requirements Workshop Comments</w:t>
            </w:r>
          </w:p>
        </w:tc>
      </w:tr>
      <w:tr w:rsidR="002C73DB" w:rsidRPr="003C224A" w14:paraId="532BF601" w14:textId="77777777" w:rsidTr="00E378B9">
        <w:tc>
          <w:tcPr>
            <w:tcW w:w="560" w:type="dxa"/>
            <w:shd w:val="clear" w:color="auto" w:fill="auto"/>
            <w:vAlign w:val="center"/>
          </w:tcPr>
          <w:p w14:paraId="688B58A1" w14:textId="7BE3F081" w:rsidR="002C73DB" w:rsidRPr="00146979" w:rsidRDefault="00D63055" w:rsidP="00D1087F">
            <w:pPr>
              <w:rPr>
                <w:rFonts w:asciiTheme="minorHAnsi" w:hAnsiTheme="minorHAnsi"/>
                <w:szCs w:val="20"/>
              </w:rPr>
            </w:pPr>
            <w:r>
              <w:rPr>
                <w:rFonts w:asciiTheme="minorHAnsi" w:hAnsiTheme="minorHAnsi"/>
                <w:szCs w:val="20"/>
              </w:rPr>
              <w:t>16</w:t>
            </w:r>
          </w:p>
        </w:tc>
        <w:tc>
          <w:tcPr>
            <w:tcW w:w="1415" w:type="dxa"/>
            <w:shd w:val="clear" w:color="auto" w:fill="auto"/>
          </w:tcPr>
          <w:p w14:paraId="44D3FF11" w14:textId="429C237F" w:rsidR="002C73DB" w:rsidRPr="0035760F" w:rsidRDefault="004E25AC" w:rsidP="00D1087F">
            <w:pPr>
              <w:rPr>
                <w:rStyle w:val="EstiloCuerpo"/>
                <w:sz w:val="20"/>
                <w:szCs w:val="20"/>
              </w:rPr>
            </w:pPr>
            <w:r>
              <w:rPr>
                <w:rStyle w:val="EstiloCuerpo"/>
                <w:sz w:val="20"/>
                <w:szCs w:val="20"/>
              </w:rPr>
              <w:t>Project</w:t>
            </w:r>
            <w:r w:rsidR="002C73DB" w:rsidRPr="0035760F">
              <w:rPr>
                <w:rStyle w:val="EstiloCuerpo"/>
                <w:sz w:val="20"/>
                <w:szCs w:val="20"/>
              </w:rPr>
              <w:t xml:space="preserve"> M</w:t>
            </w:r>
            <w:r w:rsidR="002C73DB">
              <w:rPr>
                <w:rStyle w:val="EstiloCuerpo"/>
                <w:sz w:val="20"/>
                <w:szCs w:val="20"/>
              </w:rPr>
              <w:t>ana</w:t>
            </w:r>
            <w:r w:rsidR="002C73DB" w:rsidRPr="0035760F">
              <w:rPr>
                <w:rStyle w:val="EstiloCuerpo"/>
                <w:sz w:val="20"/>
                <w:szCs w:val="20"/>
              </w:rPr>
              <w:t>g</w:t>
            </w:r>
            <w:r w:rsidR="002C73DB">
              <w:rPr>
                <w:rStyle w:val="EstiloCuerpo"/>
                <w:sz w:val="20"/>
                <w:szCs w:val="20"/>
              </w:rPr>
              <w:t>e</w:t>
            </w:r>
            <w:r w:rsidR="002C73DB" w:rsidRPr="0035760F">
              <w:rPr>
                <w:rStyle w:val="EstiloCuerpo"/>
                <w:sz w:val="20"/>
                <w:szCs w:val="20"/>
              </w:rPr>
              <w:t>m</w:t>
            </w:r>
            <w:r w:rsidR="002C73DB">
              <w:rPr>
                <w:rStyle w:val="EstiloCuerpo"/>
                <w:sz w:val="20"/>
                <w:szCs w:val="20"/>
              </w:rPr>
              <w:t>en</w:t>
            </w:r>
            <w:r w:rsidR="002C73DB" w:rsidRPr="0035760F">
              <w:rPr>
                <w:rStyle w:val="EstiloCuerpo"/>
                <w:sz w:val="20"/>
                <w:szCs w:val="20"/>
              </w:rPr>
              <w:t>t</w:t>
            </w:r>
          </w:p>
        </w:tc>
        <w:tc>
          <w:tcPr>
            <w:tcW w:w="2700" w:type="dxa"/>
            <w:shd w:val="clear" w:color="auto" w:fill="auto"/>
          </w:tcPr>
          <w:p w14:paraId="13ECFC35" w14:textId="22C3A497" w:rsidR="002C73DB" w:rsidRPr="0035760F" w:rsidRDefault="00A62242" w:rsidP="00D1087F">
            <w:pPr>
              <w:rPr>
                <w:rStyle w:val="EstiloCuerpo"/>
                <w:sz w:val="20"/>
                <w:szCs w:val="20"/>
              </w:rPr>
            </w:pPr>
            <w:r>
              <w:rPr>
                <w:rStyle w:val="EstiloCuerpo"/>
                <w:sz w:val="20"/>
                <w:szCs w:val="20"/>
              </w:rPr>
              <w:t xml:space="preserve">The solutions application must be able to allow the definition of projects. </w:t>
            </w:r>
          </w:p>
        </w:tc>
        <w:tc>
          <w:tcPr>
            <w:tcW w:w="1440" w:type="dxa"/>
            <w:shd w:val="clear" w:color="auto" w:fill="auto"/>
          </w:tcPr>
          <w:p w14:paraId="0594263E" w14:textId="77777777" w:rsidR="002C73DB" w:rsidRPr="00146979" w:rsidRDefault="002C73DB" w:rsidP="00D1087F">
            <w:pPr>
              <w:jc w:val="center"/>
              <w:rPr>
                <w:rFonts w:asciiTheme="minorHAnsi" w:hAnsiTheme="minorHAnsi"/>
                <w:szCs w:val="20"/>
              </w:rPr>
            </w:pPr>
            <w:r w:rsidRPr="00146979">
              <w:rPr>
                <w:rFonts w:asciiTheme="minorHAnsi" w:hAnsiTheme="minorHAnsi"/>
                <w:szCs w:val="20"/>
              </w:rPr>
              <w:t>M</w:t>
            </w:r>
          </w:p>
        </w:tc>
        <w:tc>
          <w:tcPr>
            <w:tcW w:w="3965" w:type="dxa"/>
            <w:shd w:val="clear" w:color="auto" w:fill="auto"/>
          </w:tcPr>
          <w:p w14:paraId="1B2F88D4" w14:textId="77777777" w:rsidR="002C73DB" w:rsidRDefault="00A62242" w:rsidP="00D1087F">
            <w:pPr>
              <w:rPr>
                <w:rStyle w:val="EstiloCuerpo"/>
                <w:sz w:val="20"/>
                <w:szCs w:val="20"/>
              </w:rPr>
            </w:pPr>
            <w:r>
              <w:rPr>
                <w:rStyle w:val="EstiloCuerpo"/>
                <w:sz w:val="20"/>
                <w:szCs w:val="20"/>
              </w:rPr>
              <w:t>The project entity must contain the following information:</w:t>
            </w:r>
          </w:p>
          <w:p w14:paraId="7FED241C" w14:textId="77777777" w:rsidR="00A62242" w:rsidRPr="00E50578" w:rsidRDefault="00A62242" w:rsidP="00BF4C28">
            <w:pPr>
              <w:pStyle w:val="ListParagraph"/>
              <w:numPr>
                <w:ilvl w:val="0"/>
                <w:numId w:val="4"/>
              </w:numPr>
              <w:rPr>
                <w:rStyle w:val="EstiloCuerpo"/>
                <w:sz w:val="20"/>
                <w:szCs w:val="20"/>
              </w:rPr>
            </w:pPr>
            <w:r w:rsidRPr="00E50578">
              <w:rPr>
                <w:rStyle w:val="EstiloCuerpo"/>
                <w:sz w:val="20"/>
                <w:szCs w:val="20"/>
              </w:rPr>
              <w:t>Project Name</w:t>
            </w:r>
          </w:p>
          <w:p w14:paraId="5CA8B859" w14:textId="77777777" w:rsidR="00A62242" w:rsidRDefault="00A62242" w:rsidP="00BF4C28">
            <w:pPr>
              <w:pStyle w:val="ListParagraph"/>
              <w:numPr>
                <w:ilvl w:val="0"/>
                <w:numId w:val="4"/>
              </w:numPr>
              <w:rPr>
                <w:rStyle w:val="EstiloCuerpo"/>
                <w:sz w:val="20"/>
                <w:szCs w:val="20"/>
              </w:rPr>
            </w:pPr>
            <w:r w:rsidRPr="00E50578">
              <w:rPr>
                <w:rStyle w:val="EstiloCuerpo"/>
                <w:sz w:val="20"/>
                <w:szCs w:val="20"/>
              </w:rPr>
              <w:t>Project Code</w:t>
            </w:r>
          </w:p>
          <w:p w14:paraId="5FDE2F20" w14:textId="69C2D443" w:rsidR="002C21C3" w:rsidRDefault="002C21C3" w:rsidP="00BF4C28">
            <w:pPr>
              <w:pStyle w:val="ListParagraph"/>
              <w:numPr>
                <w:ilvl w:val="0"/>
                <w:numId w:val="4"/>
              </w:numPr>
              <w:rPr>
                <w:rStyle w:val="EstiloCuerpo"/>
                <w:sz w:val="20"/>
                <w:szCs w:val="20"/>
              </w:rPr>
            </w:pPr>
            <w:r>
              <w:rPr>
                <w:rStyle w:val="EstiloCuerpo"/>
                <w:sz w:val="20"/>
                <w:szCs w:val="20"/>
              </w:rPr>
              <w:t>Project Manager</w:t>
            </w:r>
          </w:p>
          <w:p w14:paraId="72B05FC7" w14:textId="7357454F" w:rsidR="00993E2B" w:rsidRPr="00E50578" w:rsidRDefault="00993E2B" w:rsidP="00BF4C28">
            <w:pPr>
              <w:pStyle w:val="ListParagraph"/>
              <w:numPr>
                <w:ilvl w:val="0"/>
                <w:numId w:val="4"/>
              </w:numPr>
              <w:rPr>
                <w:rStyle w:val="EstiloCuerpo"/>
                <w:sz w:val="20"/>
                <w:szCs w:val="20"/>
              </w:rPr>
            </w:pPr>
            <w:r>
              <w:rPr>
                <w:rStyle w:val="EstiloCuerpo"/>
                <w:sz w:val="20"/>
                <w:szCs w:val="20"/>
              </w:rPr>
              <w:t>Client</w:t>
            </w:r>
          </w:p>
          <w:p w14:paraId="7046634C" w14:textId="4C661D59" w:rsidR="00A62242" w:rsidRPr="00E50578" w:rsidRDefault="00E50578" w:rsidP="00BF4C28">
            <w:pPr>
              <w:pStyle w:val="ListParagraph"/>
              <w:numPr>
                <w:ilvl w:val="0"/>
                <w:numId w:val="4"/>
              </w:numPr>
              <w:rPr>
                <w:rStyle w:val="EstiloCuerpo"/>
                <w:sz w:val="20"/>
                <w:szCs w:val="20"/>
              </w:rPr>
            </w:pPr>
            <w:r>
              <w:rPr>
                <w:rStyle w:val="EstiloCuerpo"/>
                <w:sz w:val="20"/>
                <w:szCs w:val="20"/>
              </w:rPr>
              <w:t>Proposed Start Date</w:t>
            </w:r>
          </w:p>
          <w:p w14:paraId="0D738AF8" w14:textId="137D27A8" w:rsidR="00A62242" w:rsidRDefault="00E50578" w:rsidP="00BF4C28">
            <w:pPr>
              <w:pStyle w:val="ListParagraph"/>
              <w:numPr>
                <w:ilvl w:val="0"/>
                <w:numId w:val="4"/>
              </w:numPr>
              <w:rPr>
                <w:rStyle w:val="EstiloCuerpo"/>
                <w:sz w:val="20"/>
                <w:szCs w:val="20"/>
              </w:rPr>
            </w:pPr>
            <w:r>
              <w:rPr>
                <w:rStyle w:val="EstiloCuerpo"/>
                <w:sz w:val="20"/>
                <w:szCs w:val="20"/>
              </w:rPr>
              <w:t>Proposed</w:t>
            </w:r>
            <w:r w:rsidR="00A62242" w:rsidRPr="00E50578">
              <w:rPr>
                <w:rStyle w:val="EstiloCuerpo"/>
                <w:sz w:val="20"/>
                <w:szCs w:val="20"/>
              </w:rPr>
              <w:t xml:space="preserve"> End Date</w:t>
            </w:r>
          </w:p>
          <w:p w14:paraId="2D1DFA57" w14:textId="77777777" w:rsidR="00EC3D70" w:rsidRDefault="00EC3D70" w:rsidP="00BF4C28">
            <w:pPr>
              <w:pStyle w:val="ListParagraph"/>
              <w:numPr>
                <w:ilvl w:val="0"/>
                <w:numId w:val="4"/>
              </w:numPr>
              <w:rPr>
                <w:rStyle w:val="EstiloCuerpo"/>
                <w:sz w:val="20"/>
                <w:szCs w:val="20"/>
              </w:rPr>
            </w:pPr>
            <w:r>
              <w:rPr>
                <w:rStyle w:val="EstiloCuerpo"/>
                <w:sz w:val="20"/>
                <w:szCs w:val="20"/>
              </w:rPr>
              <w:t>Actual Start Date</w:t>
            </w:r>
          </w:p>
          <w:p w14:paraId="7219A03D" w14:textId="19301E67" w:rsidR="00EC3D70" w:rsidRDefault="00EC3D70" w:rsidP="00BF4C28">
            <w:pPr>
              <w:pStyle w:val="ListParagraph"/>
              <w:numPr>
                <w:ilvl w:val="0"/>
                <w:numId w:val="4"/>
              </w:numPr>
              <w:rPr>
                <w:rStyle w:val="EstiloCuerpo"/>
                <w:sz w:val="20"/>
                <w:szCs w:val="20"/>
              </w:rPr>
            </w:pPr>
            <w:r>
              <w:rPr>
                <w:rStyle w:val="EstiloCuerpo"/>
                <w:sz w:val="20"/>
                <w:szCs w:val="20"/>
              </w:rPr>
              <w:t>Actual End Date</w:t>
            </w:r>
          </w:p>
          <w:p w14:paraId="52DC51D5" w14:textId="77777777" w:rsidR="002D67E7" w:rsidRDefault="002D67E7" w:rsidP="00BF4C28">
            <w:pPr>
              <w:pStyle w:val="ListParagraph"/>
              <w:numPr>
                <w:ilvl w:val="0"/>
                <w:numId w:val="4"/>
              </w:numPr>
              <w:rPr>
                <w:rStyle w:val="EstiloCuerpo"/>
                <w:sz w:val="20"/>
                <w:szCs w:val="20"/>
              </w:rPr>
            </w:pPr>
            <w:r>
              <w:rPr>
                <w:rStyle w:val="EstiloCuerpo"/>
                <w:sz w:val="20"/>
                <w:szCs w:val="20"/>
              </w:rPr>
              <w:t>Contract Number</w:t>
            </w:r>
          </w:p>
          <w:p w14:paraId="693C36A3" w14:textId="612DBA64" w:rsidR="002D67E7" w:rsidRDefault="002D67E7" w:rsidP="00BF4C28">
            <w:pPr>
              <w:pStyle w:val="ListParagraph"/>
              <w:numPr>
                <w:ilvl w:val="0"/>
                <w:numId w:val="4"/>
              </w:numPr>
              <w:rPr>
                <w:rStyle w:val="EstiloCuerpo"/>
                <w:sz w:val="20"/>
                <w:szCs w:val="20"/>
              </w:rPr>
            </w:pPr>
            <w:r>
              <w:rPr>
                <w:rStyle w:val="EstiloCuerpo"/>
                <w:sz w:val="20"/>
                <w:szCs w:val="20"/>
              </w:rPr>
              <w:t>Contract Date</w:t>
            </w:r>
          </w:p>
          <w:p w14:paraId="336988C3" w14:textId="77777777" w:rsidR="00993E2B" w:rsidRDefault="00993E2B" w:rsidP="00BF4C28">
            <w:pPr>
              <w:pStyle w:val="ListParagraph"/>
              <w:numPr>
                <w:ilvl w:val="0"/>
                <w:numId w:val="4"/>
              </w:numPr>
              <w:rPr>
                <w:rStyle w:val="EstiloCuerpo"/>
                <w:sz w:val="20"/>
                <w:szCs w:val="20"/>
              </w:rPr>
            </w:pPr>
            <w:r>
              <w:rPr>
                <w:rStyle w:val="EstiloCuerpo"/>
                <w:sz w:val="20"/>
                <w:szCs w:val="20"/>
              </w:rPr>
              <w:t>Contract Value</w:t>
            </w:r>
          </w:p>
          <w:p w14:paraId="760AD6D1" w14:textId="77777777" w:rsidR="00993E2B" w:rsidRDefault="00993E2B" w:rsidP="00BF4C28">
            <w:pPr>
              <w:pStyle w:val="ListParagraph"/>
              <w:numPr>
                <w:ilvl w:val="0"/>
                <w:numId w:val="4"/>
              </w:numPr>
              <w:rPr>
                <w:rStyle w:val="EstiloCuerpo"/>
                <w:sz w:val="20"/>
                <w:szCs w:val="20"/>
              </w:rPr>
            </w:pPr>
            <w:r>
              <w:rPr>
                <w:rStyle w:val="EstiloCuerpo"/>
                <w:sz w:val="20"/>
                <w:szCs w:val="20"/>
              </w:rPr>
              <w:t>Invoiced Value</w:t>
            </w:r>
          </w:p>
          <w:p w14:paraId="151C99B1" w14:textId="2648CBED" w:rsidR="00243CA6" w:rsidRDefault="00243CA6" w:rsidP="00BF4C28">
            <w:pPr>
              <w:pStyle w:val="ListParagraph"/>
              <w:numPr>
                <w:ilvl w:val="0"/>
                <w:numId w:val="4"/>
              </w:numPr>
              <w:rPr>
                <w:rStyle w:val="EstiloCuerpo"/>
                <w:sz w:val="20"/>
                <w:szCs w:val="20"/>
              </w:rPr>
            </w:pPr>
            <w:r>
              <w:rPr>
                <w:rStyle w:val="EstiloCuerpo"/>
                <w:sz w:val="20"/>
                <w:szCs w:val="20"/>
              </w:rPr>
              <w:t>Total man-days</w:t>
            </w:r>
          </w:p>
          <w:p w14:paraId="053C7D41" w14:textId="15BB9405" w:rsidR="00993E2B" w:rsidRDefault="0007092E" w:rsidP="00BF4C28">
            <w:pPr>
              <w:pStyle w:val="ListParagraph"/>
              <w:numPr>
                <w:ilvl w:val="0"/>
                <w:numId w:val="4"/>
              </w:numPr>
              <w:rPr>
                <w:rStyle w:val="EstiloCuerpo"/>
                <w:sz w:val="20"/>
                <w:szCs w:val="20"/>
              </w:rPr>
            </w:pPr>
            <w:r>
              <w:rPr>
                <w:rStyle w:val="EstiloCuerpo"/>
                <w:sz w:val="20"/>
                <w:szCs w:val="20"/>
              </w:rPr>
              <w:t>Overall Rating – this will be a percentage from the Customer Satisfaction Survey</w:t>
            </w:r>
          </w:p>
          <w:p w14:paraId="5BA04599" w14:textId="6A5A443E" w:rsidR="0007092E" w:rsidRDefault="0007092E" w:rsidP="00BF4C28">
            <w:pPr>
              <w:pStyle w:val="ListParagraph"/>
              <w:numPr>
                <w:ilvl w:val="0"/>
                <w:numId w:val="4"/>
              </w:numPr>
              <w:rPr>
                <w:rStyle w:val="EstiloCuerpo"/>
                <w:sz w:val="20"/>
                <w:szCs w:val="20"/>
              </w:rPr>
            </w:pPr>
            <w:r>
              <w:rPr>
                <w:rStyle w:val="EstiloCuerpo"/>
                <w:sz w:val="20"/>
                <w:szCs w:val="20"/>
              </w:rPr>
              <w:t xml:space="preserve">Level – This will be a list of predefined </w:t>
            </w:r>
            <w:r w:rsidR="00114547">
              <w:rPr>
                <w:rStyle w:val="EstiloCuerpo"/>
                <w:sz w:val="20"/>
                <w:szCs w:val="20"/>
              </w:rPr>
              <w:t>values:</w:t>
            </w:r>
            <w:r>
              <w:rPr>
                <w:rStyle w:val="EstiloCuerpo"/>
                <w:sz w:val="20"/>
                <w:szCs w:val="20"/>
              </w:rPr>
              <w:t xml:space="preserve"> Excellent, Good, Medium, etc.</w:t>
            </w:r>
          </w:p>
          <w:p w14:paraId="68535C2F" w14:textId="77777777" w:rsidR="00114547" w:rsidRPr="0039138E" w:rsidRDefault="00114547" w:rsidP="00114547">
            <w:pPr>
              <w:rPr>
                <w:rStyle w:val="EstiloCuerpo"/>
                <w:b/>
                <w:sz w:val="20"/>
                <w:szCs w:val="20"/>
                <w:u w:val="single"/>
              </w:rPr>
            </w:pPr>
          </w:p>
          <w:p w14:paraId="280FCCEA" w14:textId="23F8F60A" w:rsidR="00114547" w:rsidRDefault="00114547" w:rsidP="00114547">
            <w:pPr>
              <w:rPr>
                <w:rStyle w:val="EstiloCuerpo"/>
                <w:b/>
                <w:sz w:val="20"/>
                <w:szCs w:val="20"/>
                <w:u w:val="single"/>
              </w:rPr>
            </w:pPr>
            <w:r w:rsidRPr="0039138E">
              <w:rPr>
                <w:rStyle w:val="EstiloCuerpo"/>
                <w:b/>
                <w:sz w:val="20"/>
                <w:szCs w:val="20"/>
                <w:u w:val="single"/>
              </w:rPr>
              <w:t>All the information in this form will be filled in manually by the user.</w:t>
            </w:r>
          </w:p>
          <w:p w14:paraId="6A601217" w14:textId="77777777" w:rsidR="009B17C7" w:rsidRDefault="009B17C7" w:rsidP="00114547">
            <w:pPr>
              <w:rPr>
                <w:rStyle w:val="EstiloCuerpo"/>
                <w:b/>
                <w:sz w:val="20"/>
                <w:szCs w:val="20"/>
                <w:u w:val="single"/>
              </w:rPr>
            </w:pPr>
          </w:p>
          <w:p w14:paraId="02A2FEA9" w14:textId="706E0990" w:rsidR="009B17C7" w:rsidRPr="00656A90" w:rsidRDefault="009B17C7" w:rsidP="00114547">
            <w:pPr>
              <w:rPr>
                <w:rStyle w:val="EstiloCuerpo"/>
                <w:sz w:val="20"/>
                <w:szCs w:val="20"/>
              </w:rPr>
            </w:pPr>
            <w:r w:rsidRPr="00656A90">
              <w:rPr>
                <w:rStyle w:val="EstiloCuerpo"/>
                <w:sz w:val="20"/>
                <w:szCs w:val="20"/>
              </w:rPr>
              <w:t xml:space="preserve">Also the fields from the Project Close-Out Checklist will be filled </w:t>
            </w:r>
            <w:r w:rsidR="00DA6FCB" w:rsidRPr="00656A90">
              <w:rPr>
                <w:rStyle w:val="EstiloCuerpo"/>
                <w:sz w:val="20"/>
                <w:szCs w:val="20"/>
              </w:rPr>
              <w:t>for the project</w:t>
            </w:r>
            <w:r w:rsidRPr="00656A90">
              <w:rPr>
                <w:rStyle w:val="EstiloCuerpo"/>
                <w:sz w:val="20"/>
                <w:szCs w:val="20"/>
              </w:rPr>
              <w:t>.</w:t>
            </w:r>
          </w:p>
          <w:p w14:paraId="6441F32B" w14:textId="77777777" w:rsidR="00656A90" w:rsidRDefault="00656A90" w:rsidP="00114547">
            <w:pPr>
              <w:rPr>
                <w:rStyle w:val="EstiloCuerpo"/>
                <w:b/>
                <w:sz w:val="20"/>
                <w:szCs w:val="20"/>
                <w:u w:val="single"/>
              </w:rPr>
            </w:pPr>
          </w:p>
          <w:p w14:paraId="511AB4DA" w14:textId="629ECEA8" w:rsidR="00656A90" w:rsidRPr="0039138E" w:rsidRDefault="00656A90" w:rsidP="00114547">
            <w:pPr>
              <w:rPr>
                <w:rStyle w:val="EstiloCuerpo"/>
                <w:b/>
                <w:sz w:val="20"/>
                <w:szCs w:val="20"/>
                <w:u w:val="single"/>
              </w:rPr>
            </w:pPr>
            <w:r>
              <w:rPr>
                <w:rStyle w:val="EstiloCuerpo"/>
                <w:b/>
                <w:sz w:val="20"/>
                <w:szCs w:val="20"/>
                <w:u w:val="single"/>
              </w:rPr>
              <w:lastRenderedPageBreak/>
              <w:fldChar w:fldCharType="begin"/>
            </w:r>
            <w:r>
              <w:rPr>
                <w:rStyle w:val="EstiloCuerpo"/>
                <w:b/>
                <w:sz w:val="20"/>
                <w:szCs w:val="20"/>
                <w:u w:val="single"/>
              </w:rPr>
              <w:instrText xml:space="preserve"> LINK Excel.Sheet.12 "C:\\Users\\Ana-Maria.Ignat\\Desktop\\ENSIGHT\\ProjectCloseOut.xlsx" "" \a \p \f 0 </w:instrText>
            </w:r>
            <w:r>
              <w:rPr>
                <w:rStyle w:val="EstiloCuerpo"/>
                <w:b/>
                <w:sz w:val="20"/>
                <w:szCs w:val="20"/>
                <w:u w:val="single"/>
              </w:rPr>
              <w:fldChar w:fldCharType="separate"/>
            </w:r>
            <w:r w:rsidR="00823134">
              <w:rPr>
                <w:rStyle w:val="EstiloCuerpo"/>
                <w:b/>
                <w:noProof/>
                <w:sz w:val="20"/>
                <w:szCs w:val="20"/>
                <w:u w:val="single"/>
              </w:rPr>
              <w:drawing>
                <wp:inline distT="0" distB="0" distL="0" distR="0" wp14:anchorId="0415817B" wp14:editId="3D899826">
                  <wp:extent cx="990600" cy="638175"/>
                  <wp:effectExtent l="0" t="0" r="0" b="0"/>
                  <wp:docPr id="1"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638175"/>
                          </a:xfrm>
                          <a:prstGeom prst="rect">
                            <a:avLst/>
                          </a:prstGeom>
                          <a:noFill/>
                          <a:ln>
                            <a:noFill/>
                          </a:ln>
                        </pic:spPr>
                      </pic:pic>
                    </a:graphicData>
                  </a:graphic>
                </wp:inline>
              </w:drawing>
            </w:r>
            <w:r>
              <w:rPr>
                <w:rStyle w:val="EstiloCuerpo"/>
                <w:b/>
                <w:sz w:val="20"/>
                <w:szCs w:val="20"/>
                <w:u w:val="single"/>
              </w:rPr>
              <w:fldChar w:fldCharType="end"/>
            </w:r>
          </w:p>
          <w:p w14:paraId="1F8BD9B7" w14:textId="508F0E97" w:rsidR="00A62242" w:rsidRPr="0035760F" w:rsidRDefault="00A62242" w:rsidP="00D1087F">
            <w:pPr>
              <w:rPr>
                <w:rStyle w:val="EstiloCuerpo"/>
                <w:sz w:val="20"/>
                <w:szCs w:val="20"/>
              </w:rPr>
            </w:pPr>
          </w:p>
        </w:tc>
      </w:tr>
    </w:tbl>
    <w:p w14:paraId="0B52E451" w14:textId="4608F863" w:rsidR="002C73DB" w:rsidRPr="002C73DB" w:rsidRDefault="002C73DB" w:rsidP="002C73DB"/>
    <w:p w14:paraId="57E19EF6" w14:textId="059C1A96" w:rsidR="00BF5D2A" w:rsidRDefault="00BF5D2A">
      <w:pPr>
        <w:pStyle w:val="Heading2"/>
      </w:pPr>
      <w:bookmarkStart w:id="115" w:name="_Toc389575561"/>
      <w:bookmarkStart w:id="116" w:name="_Toc389575742"/>
      <w:bookmarkStart w:id="117" w:name="_Toc390884315"/>
      <w:r>
        <w:t>Marketing Management</w:t>
      </w:r>
      <w:bookmarkEnd w:id="115"/>
      <w:bookmarkEnd w:id="116"/>
      <w:bookmarkEnd w:id="117"/>
    </w:p>
    <w:p w14:paraId="0AE44035" w14:textId="77777777" w:rsidR="008509A6" w:rsidRDefault="008509A6" w:rsidP="008509A6"/>
    <w:tbl>
      <w:tblPr>
        <w:tblW w:w="10472" w:type="dxa"/>
        <w:tblInd w:w="-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ayout w:type="fixed"/>
        <w:tblLook w:val="0000" w:firstRow="0" w:lastRow="0" w:firstColumn="0" w:lastColumn="0" w:noHBand="0" w:noVBand="0"/>
      </w:tblPr>
      <w:tblGrid>
        <w:gridCol w:w="569"/>
        <w:gridCol w:w="1373"/>
        <w:gridCol w:w="2430"/>
        <w:gridCol w:w="990"/>
        <w:gridCol w:w="5110"/>
      </w:tblGrid>
      <w:tr w:rsidR="006D65A7" w:rsidRPr="003C224A" w14:paraId="202A698E" w14:textId="77777777" w:rsidTr="007E16ED">
        <w:trPr>
          <w:tblHeader/>
        </w:trPr>
        <w:tc>
          <w:tcPr>
            <w:tcW w:w="569" w:type="dxa"/>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DBE5F1" w:themeFill="accent1" w:themeFillTint="33"/>
            <w:vAlign w:val="center"/>
          </w:tcPr>
          <w:p w14:paraId="54D81030" w14:textId="77777777" w:rsidR="008509A6" w:rsidRPr="003F2315" w:rsidRDefault="008509A6" w:rsidP="00D1087F">
            <w:pPr>
              <w:rPr>
                <w:rStyle w:val="EstiloCuerpoNegrita"/>
              </w:rPr>
            </w:pPr>
            <w:r w:rsidRPr="003F2315">
              <w:rPr>
                <w:rStyle w:val="EstiloCuerpoNegrita"/>
              </w:rPr>
              <w:t>ID</w:t>
            </w:r>
          </w:p>
        </w:tc>
        <w:tc>
          <w:tcPr>
            <w:tcW w:w="1373"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vAlign w:val="center"/>
          </w:tcPr>
          <w:p w14:paraId="7FF1E3AA" w14:textId="77777777" w:rsidR="008509A6" w:rsidRPr="003F2315" w:rsidRDefault="008509A6" w:rsidP="00D1087F">
            <w:pPr>
              <w:rPr>
                <w:rStyle w:val="EstiloCuerpoNegrita"/>
              </w:rPr>
            </w:pPr>
            <w:r w:rsidRPr="003F2315">
              <w:rPr>
                <w:rStyle w:val="EstiloCuerpoNegrita"/>
              </w:rPr>
              <w:t>Category</w:t>
            </w:r>
          </w:p>
        </w:tc>
        <w:tc>
          <w:tcPr>
            <w:tcW w:w="243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vAlign w:val="center"/>
          </w:tcPr>
          <w:p w14:paraId="7DB7F5FA" w14:textId="77777777" w:rsidR="008509A6" w:rsidRPr="003F2315" w:rsidRDefault="008509A6" w:rsidP="00D1087F">
            <w:pPr>
              <w:rPr>
                <w:rStyle w:val="EstiloCuerpoNegrita"/>
              </w:rPr>
            </w:pPr>
            <w:r w:rsidRPr="003F2315">
              <w:rPr>
                <w:rStyle w:val="EstiloCuerpoNegrita"/>
              </w:rPr>
              <w:t>Requirement</w:t>
            </w:r>
          </w:p>
        </w:tc>
        <w:tc>
          <w:tcPr>
            <w:tcW w:w="99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vAlign w:val="center"/>
          </w:tcPr>
          <w:p w14:paraId="15647687" w14:textId="77777777" w:rsidR="008509A6" w:rsidRPr="0035760F" w:rsidRDefault="008509A6" w:rsidP="00D1087F">
            <w:pPr>
              <w:jc w:val="center"/>
              <w:rPr>
                <w:rFonts w:asciiTheme="minorHAnsi" w:hAnsiTheme="minorHAnsi"/>
                <w:b/>
                <w:sz w:val="24"/>
              </w:rPr>
            </w:pPr>
            <w:r>
              <w:rPr>
                <w:rFonts w:asciiTheme="minorHAnsi" w:hAnsiTheme="minorHAnsi"/>
                <w:b/>
                <w:sz w:val="24"/>
              </w:rPr>
              <w:t>Must Have (M)/</w:t>
            </w:r>
          </w:p>
          <w:p w14:paraId="4A23D283" w14:textId="77777777" w:rsidR="008509A6" w:rsidRPr="003C224A" w:rsidRDefault="008509A6" w:rsidP="00D1087F">
            <w:pPr>
              <w:jc w:val="center"/>
              <w:rPr>
                <w:rFonts w:asciiTheme="minorHAnsi" w:hAnsiTheme="minorHAnsi"/>
                <w:b/>
              </w:rPr>
            </w:pPr>
            <w:r>
              <w:rPr>
                <w:rFonts w:asciiTheme="minorHAnsi" w:hAnsiTheme="minorHAnsi"/>
                <w:b/>
                <w:sz w:val="24"/>
              </w:rPr>
              <w:t>Future (F)</w:t>
            </w:r>
          </w:p>
        </w:tc>
        <w:tc>
          <w:tcPr>
            <w:tcW w:w="5110" w:type="dxa"/>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DBE5F1" w:themeFill="accent1" w:themeFillTint="33"/>
            <w:vAlign w:val="center"/>
          </w:tcPr>
          <w:p w14:paraId="5B4FD1A4" w14:textId="77777777" w:rsidR="008509A6" w:rsidRPr="003F2315" w:rsidRDefault="008509A6" w:rsidP="00D1087F">
            <w:pPr>
              <w:rPr>
                <w:rStyle w:val="EstiloCuerpoNegrita"/>
              </w:rPr>
            </w:pPr>
            <w:r w:rsidRPr="003F2315">
              <w:rPr>
                <w:rStyle w:val="EstiloCuerpoNegrita"/>
              </w:rPr>
              <w:t>Requirements Workshop Comments</w:t>
            </w:r>
          </w:p>
        </w:tc>
      </w:tr>
      <w:tr w:rsidR="000E67D7" w:rsidRPr="003C224A" w14:paraId="71F03FAC" w14:textId="77777777" w:rsidTr="007E16ED">
        <w:tc>
          <w:tcPr>
            <w:tcW w:w="569" w:type="dxa"/>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auto"/>
          </w:tcPr>
          <w:p w14:paraId="1620326C" w14:textId="728E7314" w:rsidR="00E544C7" w:rsidRPr="0035760F" w:rsidRDefault="0035228F" w:rsidP="00E544C7">
            <w:pPr>
              <w:rPr>
                <w:rStyle w:val="EstiloCuerpo"/>
                <w:sz w:val="20"/>
                <w:szCs w:val="20"/>
              </w:rPr>
            </w:pPr>
            <w:r>
              <w:rPr>
                <w:rStyle w:val="EstiloCuerpo"/>
                <w:sz w:val="20"/>
                <w:szCs w:val="20"/>
              </w:rPr>
              <w:t>17</w:t>
            </w:r>
          </w:p>
        </w:tc>
        <w:tc>
          <w:tcPr>
            <w:tcW w:w="13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3B17CC" w14:textId="34F98B39" w:rsidR="00E544C7" w:rsidRPr="0035760F" w:rsidRDefault="00372B71"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20CE0A6" w14:textId="5AF03833" w:rsidR="00E544C7" w:rsidRPr="0035760F" w:rsidRDefault="001A377B" w:rsidP="00E544C7">
            <w:pPr>
              <w:rPr>
                <w:rStyle w:val="EstiloCuerpo"/>
                <w:sz w:val="20"/>
                <w:szCs w:val="20"/>
              </w:rPr>
            </w:pPr>
            <w:r>
              <w:rPr>
                <w:rStyle w:val="EstiloCuerpo"/>
                <w:sz w:val="20"/>
                <w:szCs w:val="20"/>
              </w:rPr>
              <w:t>The solutions application must be able to allow the definition of different segmentati</w:t>
            </w:r>
            <w:r w:rsidR="00C9765E">
              <w:rPr>
                <w:rStyle w:val="EstiloCuerpo"/>
                <w:sz w:val="20"/>
                <w:szCs w:val="20"/>
              </w:rPr>
              <w:t xml:space="preserve">on criteria </w:t>
            </w:r>
            <w:r w:rsidR="00BC6E74">
              <w:rPr>
                <w:rStyle w:val="EstiloCuerpo"/>
                <w:sz w:val="20"/>
                <w:szCs w:val="20"/>
              </w:rPr>
              <w:t>for targeted accounts,</w:t>
            </w:r>
            <w:r w:rsidR="00F12A09">
              <w:rPr>
                <w:rStyle w:val="EstiloCuerpo"/>
                <w:sz w:val="20"/>
                <w:szCs w:val="20"/>
              </w:rPr>
              <w:t xml:space="preserve"> </w:t>
            </w:r>
            <w:r w:rsidR="00BC6E74">
              <w:rPr>
                <w:rStyle w:val="EstiloCuerpo"/>
                <w:sz w:val="20"/>
                <w:szCs w:val="20"/>
              </w:rPr>
              <w:t xml:space="preserve">contacts and </w:t>
            </w:r>
            <w:r w:rsidR="00C9765E">
              <w:rPr>
                <w:rStyle w:val="EstiloCuerpo"/>
                <w:sz w:val="20"/>
                <w:szCs w:val="20"/>
              </w:rPr>
              <w:t>leads.</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131DBE" w14:textId="77777777" w:rsidR="00E544C7" w:rsidRPr="00146979" w:rsidRDefault="00E544C7" w:rsidP="00E544C7">
            <w:pPr>
              <w:jc w:val="center"/>
              <w:rPr>
                <w:rFonts w:asciiTheme="minorHAnsi" w:hAnsiTheme="minorHAnsi"/>
                <w:szCs w:val="20"/>
              </w:rPr>
            </w:pPr>
            <w:r w:rsidRPr="00146979">
              <w:rPr>
                <w:rFonts w:asciiTheme="minorHAnsi" w:hAnsiTheme="minorHAnsi"/>
                <w:szCs w:val="20"/>
              </w:rPr>
              <w:t>M</w:t>
            </w:r>
          </w:p>
        </w:tc>
        <w:tc>
          <w:tcPr>
            <w:tcW w:w="5110"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Pr>
          <w:p w14:paraId="7F68C8E7" w14:textId="5D6B454B" w:rsidR="00E544C7" w:rsidRPr="0035760F" w:rsidRDefault="00392C6F" w:rsidP="005A6AD0">
            <w:pPr>
              <w:rPr>
                <w:rStyle w:val="EstiloCuerpo"/>
                <w:sz w:val="20"/>
                <w:szCs w:val="20"/>
              </w:rPr>
            </w:pPr>
            <w:r>
              <w:rPr>
                <w:rStyle w:val="EstiloCuerpo"/>
                <w:sz w:val="20"/>
                <w:szCs w:val="20"/>
              </w:rPr>
              <w:t xml:space="preserve">This is available through </w:t>
            </w:r>
            <w:r w:rsidR="003B44D0">
              <w:rPr>
                <w:rStyle w:val="EstiloCuerpo"/>
                <w:sz w:val="20"/>
                <w:szCs w:val="20"/>
              </w:rPr>
              <w:t>Marketing Lists</w:t>
            </w:r>
            <w:r>
              <w:rPr>
                <w:rStyle w:val="EstiloCuerpo"/>
                <w:sz w:val="20"/>
                <w:szCs w:val="20"/>
              </w:rPr>
              <w:t>.</w:t>
            </w:r>
          </w:p>
        </w:tc>
      </w:tr>
      <w:tr w:rsidR="000E67D7" w:rsidRPr="003C224A" w14:paraId="1D6C9E44" w14:textId="77777777" w:rsidTr="007E16ED">
        <w:trPr>
          <w:trHeight w:val="904"/>
        </w:trPr>
        <w:tc>
          <w:tcPr>
            <w:tcW w:w="569" w:type="dxa"/>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auto"/>
          </w:tcPr>
          <w:p w14:paraId="28C7B022" w14:textId="5DE1CDF6" w:rsidR="00E544C7" w:rsidRPr="0035760F" w:rsidRDefault="00CD2249" w:rsidP="00E544C7">
            <w:pPr>
              <w:rPr>
                <w:rStyle w:val="EstiloCuerpo"/>
                <w:sz w:val="20"/>
                <w:szCs w:val="20"/>
              </w:rPr>
            </w:pPr>
            <w:r>
              <w:rPr>
                <w:rStyle w:val="EstiloCuerpo"/>
                <w:sz w:val="20"/>
                <w:szCs w:val="20"/>
              </w:rPr>
              <w:t>18</w:t>
            </w:r>
          </w:p>
        </w:tc>
        <w:tc>
          <w:tcPr>
            <w:tcW w:w="13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FBCCB91" w14:textId="7F36E592" w:rsidR="00E544C7" w:rsidRPr="0035760F" w:rsidRDefault="00372B71"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8DA2A87" w14:textId="39105D37" w:rsidR="00E544C7" w:rsidRPr="0035760F" w:rsidRDefault="004A4268" w:rsidP="00E544C7">
            <w:pPr>
              <w:rPr>
                <w:rStyle w:val="EstiloCuerpo"/>
                <w:sz w:val="20"/>
                <w:szCs w:val="20"/>
              </w:rPr>
            </w:pPr>
            <w:r>
              <w:rPr>
                <w:rStyle w:val="EstiloCuerpo"/>
                <w:sz w:val="20"/>
                <w:szCs w:val="20"/>
              </w:rPr>
              <w:t>The solutions application must be able to allow the definition of marketing campaigns.</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9E675E" w14:textId="77777777" w:rsidR="00E544C7" w:rsidRPr="00146979" w:rsidRDefault="00E544C7" w:rsidP="00E544C7">
            <w:pPr>
              <w:jc w:val="center"/>
              <w:rPr>
                <w:rFonts w:asciiTheme="minorHAnsi" w:hAnsiTheme="minorHAnsi"/>
                <w:szCs w:val="20"/>
              </w:rPr>
            </w:pPr>
            <w:r w:rsidRPr="00146979">
              <w:rPr>
                <w:rFonts w:asciiTheme="minorHAnsi" w:hAnsiTheme="minorHAnsi"/>
                <w:szCs w:val="20"/>
              </w:rPr>
              <w:t>M</w:t>
            </w:r>
          </w:p>
        </w:tc>
        <w:tc>
          <w:tcPr>
            <w:tcW w:w="5110"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Pr>
          <w:p w14:paraId="0BF05153" w14:textId="3ACA705F" w:rsidR="00E544C7" w:rsidRPr="0035760F" w:rsidRDefault="00135A49" w:rsidP="00E544C7">
            <w:pPr>
              <w:rPr>
                <w:rStyle w:val="EstiloCuerpo"/>
                <w:sz w:val="20"/>
                <w:szCs w:val="20"/>
              </w:rPr>
            </w:pPr>
            <w:r>
              <w:rPr>
                <w:rStyle w:val="EstiloCuerpo"/>
                <w:sz w:val="20"/>
                <w:szCs w:val="20"/>
              </w:rPr>
              <w:t>“</w:t>
            </w:r>
            <w:r w:rsidRPr="0035760F">
              <w:rPr>
                <w:rStyle w:val="EstiloCuerpo"/>
                <w:sz w:val="20"/>
                <w:szCs w:val="20"/>
              </w:rPr>
              <w:t>Out</w:t>
            </w:r>
            <w:r>
              <w:rPr>
                <w:rStyle w:val="EstiloCuerpo"/>
                <w:sz w:val="20"/>
                <w:szCs w:val="20"/>
              </w:rPr>
              <w:t>-</w:t>
            </w:r>
            <w:r w:rsidRPr="0035760F">
              <w:rPr>
                <w:rStyle w:val="EstiloCuerpo"/>
                <w:sz w:val="20"/>
                <w:szCs w:val="20"/>
              </w:rPr>
              <w:t>of</w:t>
            </w:r>
            <w:r>
              <w:rPr>
                <w:rStyle w:val="EstiloCuerpo"/>
                <w:sz w:val="20"/>
                <w:szCs w:val="20"/>
              </w:rPr>
              <w:t>-the-</w:t>
            </w:r>
            <w:r w:rsidRPr="0035760F">
              <w:rPr>
                <w:rStyle w:val="EstiloCuerpo"/>
                <w:sz w:val="20"/>
                <w:szCs w:val="20"/>
              </w:rPr>
              <w:t>box</w:t>
            </w:r>
            <w:r>
              <w:rPr>
                <w:rStyle w:val="EstiloCuerpo"/>
                <w:sz w:val="20"/>
                <w:szCs w:val="20"/>
              </w:rPr>
              <w:t>”</w:t>
            </w:r>
            <w:r w:rsidRPr="0035760F">
              <w:rPr>
                <w:rStyle w:val="EstiloCuerpo"/>
                <w:sz w:val="20"/>
                <w:szCs w:val="20"/>
              </w:rPr>
              <w:t xml:space="preserve"> functionality</w:t>
            </w:r>
            <w:r>
              <w:rPr>
                <w:rStyle w:val="EstiloCuerpo"/>
                <w:sz w:val="20"/>
                <w:szCs w:val="20"/>
              </w:rPr>
              <w:t>.</w:t>
            </w:r>
          </w:p>
        </w:tc>
      </w:tr>
      <w:tr w:rsidR="000E67D7" w:rsidRPr="003C224A" w14:paraId="41BF80FD" w14:textId="77777777" w:rsidTr="007E16ED">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6B006A9F" w14:textId="3AAC3608" w:rsidR="00E544C7" w:rsidRPr="0035760F" w:rsidRDefault="00CD2249" w:rsidP="00E544C7">
            <w:pPr>
              <w:rPr>
                <w:rStyle w:val="EstiloCuerpo"/>
                <w:sz w:val="20"/>
                <w:szCs w:val="20"/>
              </w:rPr>
            </w:pPr>
            <w:r>
              <w:rPr>
                <w:rStyle w:val="EstiloCuerpo"/>
                <w:sz w:val="20"/>
                <w:szCs w:val="20"/>
              </w:rPr>
              <w:t>19</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0A074063" w14:textId="679D8E57" w:rsidR="00E544C7" w:rsidRPr="0035760F" w:rsidRDefault="00372B71"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0723262C" w14:textId="58404FC8" w:rsidR="00E544C7" w:rsidRPr="00146979" w:rsidRDefault="004A4268" w:rsidP="00E544C7">
            <w:pPr>
              <w:rPr>
                <w:rFonts w:asciiTheme="minorHAnsi" w:hAnsiTheme="minorHAnsi"/>
                <w:color w:val="000000"/>
                <w:szCs w:val="20"/>
              </w:rPr>
            </w:pPr>
            <w:r>
              <w:rPr>
                <w:rStyle w:val="EstiloCuerpo"/>
                <w:sz w:val="20"/>
                <w:szCs w:val="20"/>
              </w:rPr>
              <w:t>The solutions application must be able to allow the tracking of responses for the campaign.</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6A7C10EB" w14:textId="77777777" w:rsidR="00E544C7" w:rsidRPr="00146979" w:rsidRDefault="00E544C7" w:rsidP="00E544C7">
            <w:pPr>
              <w:jc w:val="center"/>
              <w:rPr>
                <w:rFonts w:asciiTheme="minorHAnsi" w:hAnsiTheme="minorHAnsi"/>
                <w:szCs w:val="20"/>
              </w:rPr>
            </w:pPr>
            <w:r w:rsidRPr="00146979">
              <w:rPr>
                <w:rFonts w:asciiTheme="minorHAnsi" w:hAnsiTheme="minorHAnsi"/>
                <w:szCs w:val="20"/>
              </w:rPr>
              <w:t>M</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34A1E448" w14:textId="236102A3" w:rsidR="00E544C7" w:rsidRPr="004A4268" w:rsidRDefault="004A4268" w:rsidP="00E544C7">
            <w:pPr>
              <w:rPr>
                <w:rStyle w:val="EstiloCuerpo"/>
                <w:b/>
                <w:sz w:val="20"/>
                <w:szCs w:val="20"/>
              </w:rPr>
            </w:pPr>
            <w:r>
              <w:rPr>
                <w:rStyle w:val="EstiloCuerpo"/>
                <w:sz w:val="20"/>
                <w:szCs w:val="20"/>
              </w:rPr>
              <w:t>This is available through Campaign Responses. The responses will be tracked manually by the users, after the follow-up call with the targeted account.</w:t>
            </w:r>
          </w:p>
        </w:tc>
      </w:tr>
      <w:tr w:rsidR="000E67D7" w:rsidRPr="003C224A" w14:paraId="20BF37CE" w14:textId="77777777" w:rsidTr="007E16ED">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0C78036D" w14:textId="01A20FC6" w:rsidR="00C1693C" w:rsidRPr="0035760F" w:rsidRDefault="00CD2249" w:rsidP="00E544C7">
            <w:pPr>
              <w:rPr>
                <w:rStyle w:val="EstiloCuerpo"/>
                <w:sz w:val="20"/>
                <w:szCs w:val="20"/>
              </w:rPr>
            </w:pPr>
            <w:r>
              <w:rPr>
                <w:rStyle w:val="EstiloCuerpo"/>
                <w:sz w:val="20"/>
                <w:szCs w:val="20"/>
              </w:rPr>
              <w:t>20</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73281C2D" w14:textId="5FB740CE" w:rsidR="00C1693C" w:rsidRDefault="00C1693C"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64CDD14C" w14:textId="66178C9A" w:rsidR="00C1693C" w:rsidRDefault="00607063" w:rsidP="00E544C7">
            <w:pPr>
              <w:rPr>
                <w:rStyle w:val="EstiloCuerpo"/>
                <w:sz w:val="20"/>
                <w:szCs w:val="20"/>
              </w:rPr>
            </w:pPr>
            <w:r>
              <w:rPr>
                <w:rStyle w:val="EstiloCuerpo"/>
                <w:sz w:val="20"/>
                <w:szCs w:val="20"/>
              </w:rPr>
              <w:t>The solutions application must be able to allow the tracking of</w:t>
            </w:r>
            <w:r w:rsidR="00C565DC">
              <w:rPr>
                <w:rStyle w:val="EstiloCuerpo"/>
                <w:sz w:val="20"/>
                <w:szCs w:val="20"/>
              </w:rPr>
              <w:t xml:space="preserve"> budgeted versus actual campaign cost.</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46E340A1" w14:textId="56E8F56C" w:rsidR="00C1693C" w:rsidRPr="00146979" w:rsidRDefault="002E24A0" w:rsidP="00E544C7">
            <w:pPr>
              <w:jc w:val="center"/>
              <w:rPr>
                <w:rFonts w:asciiTheme="minorHAnsi" w:hAnsiTheme="minorHAnsi"/>
                <w:szCs w:val="20"/>
              </w:rPr>
            </w:pPr>
            <w:r>
              <w:rPr>
                <w:rFonts w:asciiTheme="minorHAnsi" w:hAnsiTheme="minorHAnsi"/>
                <w:szCs w:val="20"/>
              </w:rPr>
              <w:t>M</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39AB2B40" w14:textId="4A58DEC9" w:rsidR="00C1693C" w:rsidRDefault="00CB212E" w:rsidP="00E544C7">
            <w:pPr>
              <w:rPr>
                <w:rStyle w:val="EstiloCuerpo"/>
                <w:sz w:val="20"/>
                <w:szCs w:val="20"/>
              </w:rPr>
            </w:pPr>
            <w:r>
              <w:rPr>
                <w:rStyle w:val="EstiloCuerpo"/>
                <w:sz w:val="20"/>
                <w:szCs w:val="20"/>
              </w:rPr>
              <w:t xml:space="preserve">The campaign activities have an associated cost. As the activities are completed the cost is rolled-up at campaign level and compared against the estimated </w:t>
            </w:r>
            <w:r w:rsidR="003C306D">
              <w:rPr>
                <w:rStyle w:val="EstiloCuerpo"/>
                <w:sz w:val="20"/>
                <w:szCs w:val="20"/>
              </w:rPr>
              <w:t>budget</w:t>
            </w:r>
            <w:r>
              <w:rPr>
                <w:rStyle w:val="EstiloCuerpo"/>
                <w:sz w:val="20"/>
                <w:szCs w:val="20"/>
              </w:rPr>
              <w:t>.</w:t>
            </w:r>
          </w:p>
          <w:p w14:paraId="1733292C" w14:textId="77777777" w:rsidR="00CB212E" w:rsidRDefault="00CB212E" w:rsidP="00E544C7">
            <w:pPr>
              <w:rPr>
                <w:rStyle w:val="EstiloCuerpo"/>
                <w:sz w:val="20"/>
                <w:szCs w:val="20"/>
              </w:rPr>
            </w:pPr>
          </w:p>
        </w:tc>
      </w:tr>
      <w:tr w:rsidR="000E67D7" w:rsidRPr="003C224A" w14:paraId="61269C77" w14:textId="77777777" w:rsidTr="007E16ED">
        <w:tc>
          <w:tcPr>
            <w:tcW w:w="569" w:type="dxa"/>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auto"/>
          </w:tcPr>
          <w:p w14:paraId="6AC433CA" w14:textId="60FA3C51" w:rsidR="00E544C7" w:rsidRPr="0035760F" w:rsidRDefault="00CD2249" w:rsidP="00E544C7">
            <w:pPr>
              <w:rPr>
                <w:rStyle w:val="EstiloCuerpo"/>
                <w:sz w:val="20"/>
                <w:szCs w:val="20"/>
              </w:rPr>
            </w:pPr>
            <w:r>
              <w:rPr>
                <w:rStyle w:val="EstiloCuerpo"/>
                <w:sz w:val="20"/>
                <w:szCs w:val="20"/>
              </w:rPr>
              <w:t>21</w:t>
            </w:r>
          </w:p>
        </w:tc>
        <w:tc>
          <w:tcPr>
            <w:tcW w:w="1373"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403A9F9" w14:textId="6E1D29E8" w:rsidR="00E544C7" w:rsidRPr="0035760F" w:rsidRDefault="00372B71" w:rsidP="00E544C7">
            <w:pPr>
              <w:rPr>
                <w:rStyle w:val="EstiloCuerpo"/>
                <w:sz w:val="20"/>
                <w:szCs w:val="20"/>
              </w:rPr>
            </w:pPr>
            <w:r>
              <w:rPr>
                <w:rStyle w:val="EstiloCuerpo"/>
                <w:sz w:val="20"/>
                <w:szCs w:val="20"/>
              </w:rPr>
              <w:t>Marketing Management</w:t>
            </w:r>
          </w:p>
        </w:tc>
        <w:tc>
          <w:tcPr>
            <w:tcW w:w="243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9B4B308" w14:textId="0B41360E" w:rsidR="00E544C7" w:rsidRPr="00146979" w:rsidRDefault="00C1693C" w:rsidP="00E544C7">
            <w:pPr>
              <w:rPr>
                <w:rFonts w:asciiTheme="minorHAnsi" w:hAnsiTheme="minorHAnsi"/>
                <w:color w:val="000000"/>
                <w:szCs w:val="20"/>
              </w:rPr>
            </w:pPr>
            <w:r>
              <w:rPr>
                <w:rStyle w:val="EstiloCuerpo"/>
                <w:sz w:val="20"/>
                <w:szCs w:val="20"/>
              </w:rPr>
              <w:t xml:space="preserve">The solutions application must be able to allow the tracking of </w:t>
            </w:r>
            <w:r w:rsidR="00FF328A">
              <w:rPr>
                <w:rStyle w:val="EstiloCuerpo"/>
                <w:sz w:val="20"/>
                <w:szCs w:val="20"/>
              </w:rPr>
              <w:t xml:space="preserve">campaign </w:t>
            </w:r>
            <w:r>
              <w:rPr>
                <w:rStyle w:val="EstiloCuerpo"/>
                <w:sz w:val="20"/>
                <w:szCs w:val="20"/>
              </w:rPr>
              <w:t>ROI.</w:t>
            </w:r>
          </w:p>
        </w:tc>
        <w:tc>
          <w:tcPr>
            <w:tcW w:w="99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44516BF" w14:textId="2E4BF53E" w:rsidR="00E544C7" w:rsidRPr="00146979" w:rsidRDefault="00C1693C" w:rsidP="00E544C7">
            <w:pPr>
              <w:jc w:val="center"/>
              <w:rPr>
                <w:rFonts w:asciiTheme="minorHAnsi" w:hAnsiTheme="minorHAnsi"/>
                <w:szCs w:val="20"/>
              </w:rPr>
            </w:pPr>
            <w:r>
              <w:rPr>
                <w:rFonts w:asciiTheme="minorHAnsi" w:hAnsiTheme="minorHAnsi"/>
                <w:szCs w:val="20"/>
              </w:rPr>
              <w:t>M</w:t>
            </w:r>
          </w:p>
        </w:tc>
        <w:tc>
          <w:tcPr>
            <w:tcW w:w="5110" w:type="dxa"/>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auto"/>
          </w:tcPr>
          <w:p w14:paraId="698652E2" w14:textId="0B2BCBDE" w:rsidR="00C1693C" w:rsidRPr="0035760F" w:rsidRDefault="002E24A0" w:rsidP="00E544C7">
            <w:pPr>
              <w:rPr>
                <w:rStyle w:val="EstiloCuerpo"/>
                <w:sz w:val="20"/>
                <w:szCs w:val="20"/>
              </w:rPr>
            </w:pPr>
            <w:r>
              <w:rPr>
                <w:rStyle w:val="EstiloCuerpo"/>
                <w:sz w:val="20"/>
                <w:szCs w:val="20"/>
              </w:rPr>
              <w:t>This is done by converting the campaign responses into opportunity. The revenue generated by the opportunity will be tracked against the originating marketing campaign.</w:t>
            </w:r>
          </w:p>
        </w:tc>
      </w:tr>
      <w:tr w:rsidR="000E67D7" w:rsidRPr="003C224A" w14:paraId="33103F76" w14:textId="77777777" w:rsidTr="007E16ED">
        <w:trPr>
          <w:trHeight w:val="64"/>
        </w:trPr>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214D5E72" w14:textId="514712D0" w:rsidR="00E544C7" w:rsidRPr="0035760F" w:rsidRDefault="00CD2249" w:rsidP="00E544C7">
            <w:pPr>
              <w:rPr>
                <w:rStyle w:val="EstiloCuerpo"/>
                <w:sz w:val="20"/>
                <w:szCs w:val="20"/>
              </w:rPr>
            </w:pPr>
            <w:r>
              <w:rPr>
                <w:rStyle w:val="EstiloCuerpo"/>
                <w:sz w:val="20"/>
                <w:szCs w:val="20"/>
              </w:rPr>
              <w:t>22</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302CED64" w14:textId="21C23994" w:rsidR="00E544C7" w:rsidRPr="0035760F" w:rsidRDefault="00372B71"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469BF516" w14:textId="1E3CC066" w:rsidR="00E544C7" w:rsidRPr="00146979" w:rsidRDefault="001F0B1C" w:rsidP="00E544C7">
            <w:pPr>
              <w:rPr>
                <w:rFonts w:asciiTheme="minorHAnsi" w:hAnsiTheme="minorHAnsi"/>
                <w:color w:val="000000"/>
                <w:szCs w:val="20"/>
              </w:rPr>
            </w:pPr>
            <w:r>
              <w:rPr>
                <w:rStyle w:val="EstiloCuerpo"/>
                <w:sz w:val="20"/>
                <w:szCs w:val="20"/>
              </w:rPr>
              <w:t>The solutions application must be able to allow the definition of email and newsletter templates.</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68162C13" w14:textId="77777777" w:rsidR="00E544C7" w:rsidRPr="00146979" w:rsidRDefault="00E544C7" w:rsidP="00E544C7">
            <w:pPr>
              <w:jc w:val="center"/>
              <w:rPr>
                <w:rFonts w:asciiTheme="minorHAnsi" w:hAnsiTheme="minorHAnsi"/>
                <w:szCs w:val="20"/>
              </w:rPr>
            </w:pPr>
            <w:r w:rsidRPr="00146979">
              <w:rPr>
                <w:rFonts w:asciiTheme="minorHAnsi" w:hAnsiTheme="minorHAnsi"/>
                <w:szCs w:val="20"/>
              </w:rPr>
              <w:t>M</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35A5C200" w14:textId="21E2AA00" w:rsidR="00E544C7" w:rsidRPr="0035760F" w:rsidRDefault="00E544C7" w:rsidP="00E544C7">
            <w:pPr>
              <w:rPr>
                <w:rStyle w:val="EstiloCuerpo"/>
                <w:sz w:val="20"/>
                <w:szCs w:val="20"/>
              </w:rPr>
            </w:pPr>
          </w:p>
        </w:tc>
      </w:tr>
      <w:tr w:rsidR="000E67D7" w:rsidRPr="003C224A" w14:paraId="24A68F9F" w14:textId="77777777" w:rsidTr="007E16ED">
        <w:trPr>
          <w:trHeight w:val="64"/>
        </w:trPr>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1293AC07" w14:textId="2EA98BF5" w:rsidR="0069246A" w:rsidRPr="0035760F" w:rsidRDefault="00CD2249" w:rsidP="00E544C7">
            <w:pPr>
              <w:rPr>
                <w:rStyle w:val="EstiloCuerpo"/>
                <w:sz w:val="20"/>
                <w:szCs w:val="20"/>
              </w:rPr>
            </w:pPr>
            <w:r>
              <w:rPr>
                <w:rStyle w:val="EstiloCuerpo"/>
                <w:sz w:val="20"/>
                <w:szCs w:val="20"/>
              </w:rPr>
              <w:t>23</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463B45C2" w14:textId="58684C30" w:rsidR="0069246A" w:rsidRDefault="0069246A"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6AF00CAC" w14:textId="2E913115" w:rsidR="0069246A" w:rsidRDefault="0069246A" w:rsidP="0069246A">
            <w:pPr>
              <w:rPr>
                <w:rStyle w:val="EstiloCuerpo"/>
                <w:sz w:val="20"/>
                <w:szCs w:val="20"/>
              </w:rPr>
            </w:pPr>
            <w:r>
              <w:rPr>
                <w:rStyle w:val="EstiloCuerpo"/>
                <w:sz w:val="20"/>
                <w:szCs w:val="20"/>
              </w:rPr>
              <w:t xml:space="preserve">The solutions application must be able to allow automatic tracking of leads from the company site. </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16232397" w14:textId="307C6090" w:rsidR="0069246A" w:rsidRPr="00146979" w:rsidRDefault="0069246A" w:rsidP="00E544C7">
            <w:pPr>
              <w:jc w:val="center"/>
              <w:rPr>
                <w:rFonts w:asciiTheme="minorHAnsi" w:hAnsiTheme="minorHAnsi"/>
                <w:szCs w:val="20"/>
              </w:rPr>
            </w:pPr>
            <w:r>
              <w:rPr>
                <w:rFonts w:asciiTheme="minorHAnsi" w:hAnsiTheme="minorHAnsi"/>
                <w:szCs w:val="20"/>
              </w:rPr>
              <w:t>F</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40BF934D" w14:textId="12D12AFB" w:rsidR="00FA22B0" w:rsidRDefault="004E204E" w:rsidP="000B54C1">
            <w:pPr>
              <w:rPr>
                <w:rStyle w:val="EstiloCuerpo"/>
                <w:sz w:val="20"/>
                <w:szCs w:val="20"/>
              </w:rPr>
            </w:pPr>
            <w:r>
              <w:rPr>
                <w:rStyle w:val="EstiloCuerpo"/>
                <w:sz w:val="20"/>
                <w:szCs w:val="20"/>
              </w:rPr>
              <w:t>At this point Microsoft Dynamics CRM provides a functionality that will allow a user to track any em</w:t>
            </w:r>
            <w:r w:rsidR="000B54C1">
              <w:rPr>
                <w:rStyle w:val="EstiloCuerpo"/>
                <w:sz w:val="20"/>
                <w:szCs w:val="20"/>
              </w:rPr>
              <w:t>ail into CRM and convert into a</w:t>
            </w:r>
            <w:r w:rsidR="00517063">
              <w:rPr>
                <w:rStyle w:val="EstiloCuerpo"/>
                <w:sz w:val="20"/>
                <w:szCs w:val="20"/>
              </w:rPr>
              <w:t>n opportunity</w:t>
            </w:r>
            <w:r>
              <w:rPr>
                <w:rStyle w:val="EstiloCuerpo"/>
                <w:sz w:val="20"/>
                <w:szCs w:val="20"/>
              </w:rPr>
              <w:t>.</w:t>
            </w:r>
            <w:r w:rsidR="001924AF">
              <w:rPr>
                <w:rStyle w:val="EstiloCuerpo"/>
                <w:sz w:val="20"/>
                <w:szCs w:val="20"/>
              </w:rPr>
              <w:t xml:space="preserve"> The Email cannot be automatically converted into an account.</w:t>
            </w:r>
            <w:r w:rsidR="000B54C1">
              <w:rPr>
                <w:rStyle w:val="EstiloCuerpo"/>
                <w:sz w:val="20"/>
                <w:szCs w:val="20"/>
              </w:rPr>
              <w:t xml:space="preserve"> </w:t>
            </w:r>
            <w:r w:rsidR="00871754">
              <w:rPr>
                <w:rStyle w:val="EstiloCuerpo"/>
                <w:sz w:val="20"/>
                <w:szCs w:val="20"/>
              </w:rPr>
              <w:t>Afterwards can be assigned to a certain user or</w:t>
            </w:r>
            <w:r w:rsidR="006F7644">
              <w:rPr>
                <w:rStyle w:val="EstiloCuerpo"/>
                <w:sz w:val="20"/>
                <w:szCs w:val="20"/>
              </w:rPr>
              <w:t xml:space="preserve"> responsible</w:t>
            </w:r>
            <w:r w:rsidR="00871754">
              <w:rPr>
                <w:rStyle w:val="EstiloCuerpo"/>
                <w:sz w:val="20"/>
                <w:szCs w:val="20"/>
              </w:rPr>
              <w:t>.</w:t>
            </w:r>
          </w:p>
          <w:p w14:paraId="44463C41" w14:textId="77777777" w:rsidR="000B54C1" w:rsidRDefault="000B54C1" w:rsidP="000B54C1">
            <w:pPr>
              <w:rPr>
                <w:rStyle w:val="EstiloCuerpo"/>
                <w:sz w:val="20"/>
                <w:szCs w:val="20"/>
              </w:rPr>
            </w:pPr>
          </w:p>
          <w:p w14:paraId="5D190A22" w14:textId="4C63E2E8" w:rsidR="0069246A" w:rsidRDefault="000B54C1" w:rsidP="000B54C1">
            <w:pPr>
              <w:rPr>
                <w:rStyle w:val="EstiloCuerpo"/>
                <w:sz w:val="20"/>
                <w:szCs w:val="20"/>
              </w:rPr>
            </w:pPr>
            <w:r w:rsidRPr="000B54C1">
              <w:rPr>
                <w:rStyle w:val="EstiloCuerpo"/>
                <w:b/>
                <w:color w:val="FF0000"/>
                <w:sz w:val="20"/>
                <w:szCs w:val="20"/>
              </w:rPr>
              <w:t xml:space="preserve">The information from the </w:t>
            </w:r>
            <w:r w:rsidR="006C183B">
              <w:rPr>
                <w:rStyle w:val="EstiloCuerpo"/>
                <w:b/>
                <w:color w:val="FF0000"/>
                <w:sz w:val="20"/>
                <w:szCs w:val="20"/>
              </w:rPr>
              <w:t xml:space="preserve">CRM </w:t>
            </w:r>
            <w:r w:rsidRPr="000B54C1">
              <w:rPr>
                <w:rStyle w:val="EstiloCuerpo"/>
                <w:b/>
                <w:color w:val="FF0000"/>
                <w:sz w:val="20"/>
                <w:szCs w:val="20"/>
              </w:rPr>
              <w:t xml:space="preserve">form will have to be filled in </w:t>
            </w:r>
            <w:r>
              <w:rPr>
                <w:rStyle w:val="EstiloCuerpo"/>
                <w:b/>
                <w:color w:val="FF0000"/>
                <w:sz w:val="20"/>
                <w:szCs w:val="20"/>
              </w:rPr>
              <w:t>manually</w:t>
            </w:r>
            <w:r w:rsidRPr="000B54C1">
              <w:rPr>
                <w:rStyle w:val="EstiloCuerpo"/>
                <w:b/>
                <w:color w:val="FF0000"/>
                <w:sz w:val="20"/>
                <w:szCs w:val="20"/>
              </w:rPr>
              <w:t>.</w:t>
            </w:r>
          </w:p>
        </w:tc>
      </w:tr>
      <w:tr w:rsidR="000E67D7" w:rsidRPr="003C224A" w14:paraId="578BC8FA" w14:textId="77777777" w:rsidTr="007E16ED">
        <w:trPr>
          <w:trHeight w:val="64"/>
        </w:trPr>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13C1DE03" w14:textId="580728C6" w:rsidR="00D1087F" w:rsidRPr="0035760F" w:rsidRDefault="00CD2249" w:rsidP="00E544C7">
            <w:pPr>
              <w:rPr>
                <w:rStyle w:val="EstiloCuerpo"/>
                <w:sz w:val="20"/>
                <w:szCs w:val="20"/>
              </w:rPr>
            </w:pPr>
            <w:r>
              <w:rPr>
                <w:rStyle w:val="EstiloCuerpo"/>
                <w:sz w:val="20"/>
                <w:szCs w:val="20"/>
              </w:rPr>
              <w:t>24</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0F6ED410" w14:textId="73DCDD6B" w:rsidR="00D1087F" w:rsidRDefault="00EC6FB8"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29CA1B6B" w14:textId="4ACD0C44" w:rsidR="00D1087F" w:rsidRDefault="00D1087F" w:rsidP="00E544C7">
            <w:pPr>
              <w:rPr>
                <w:rStyle w:val="EstiloCuerpo"/>
                <w:sz w:val="20"/>
                <w:szCs w:val="20"/>
              </w:rPr>
            </w:pPr>
            <w:r>
              <w:rPr>
                <w:rStyle w:val="EstiloCuerpo"/>
                <w:sz w:val="20"/>
                <w:szCs w:val="20"/>
              </w:rPr>
              <w:t>The solutions application must be able to allow the distribution of emails to over 2000 subscribers.</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498A94CA" w14:textId="2EA112A1" w:rsidR="00D1087F" w:rsidRPr="00146979" w:rsidRDefault="006258EE" w:rsidP="00E544C7">
            <w:pPr>
              <w:jc w:val="center"/>
              <w:rPr>
                <w:rFonts w:asciiTheme="minorHAnsi" w:hAnsiTheme="minorHAnsi"/>
                <w:szCs w:val="20"/>
              </w:rPr>
            </w:pPr>
            <w:r>
              <w:rPr>
                <w:rFonts w:asciiTheme="minorHAnsi" w:hAnsiTheme="minorHAnsi"/>
                <w:szCs w:val="20"/>
              </w:rPr>
              <w:t>M</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1BCC2050" w14:textId="539D9F78" w:rsidR="00C21159" w:rsidRPr="000F1278" w:rsidRDefault="00517063" w:rsidP="007E16ED">
            <w:pPr>
              <w:keepNext/>
              <w:spacing w:before="240" w:after="60"/>
              <w:ind w:left="720"/>
              <w:outlineLvl w:val="2"/>
              <w:rPr>
                <w:rStyle w:val="EstiloCuerpo"/>
                <w:sz w:val="20"/>
                <w:szCs w:val="20"/>
              </w:rPr>
            </w:pPr>
            <w:bookmarkStart w:id="118" w:name="_Toc390884316"/>
            <w:r w:rsidRPr="000F1278">
              <w:rPr>
                <w:rStyle w:val="EstiloCuerpo"/>
                <w:sz w:val="20"/>
                <w:szCs w:val="20"/>
              </w:rPr>
              <w:t xml:space="preserve">Microsoft Dynamics CRM allows email-s to be sent from an unlimited number of </w:t>
            </w:r>
            <w:r w:rsidR="00AB0C3E">
              <w:rPr>
                <w:rStyle w:val="EstiloCuerpo"/>
                <w:sz w:val="20"/>
                <w:szCs w:val="20"/>
              </w:rPr>
              <w:t>subscribers</w:t>
            </w:r>
            <w:r w:rsidRPr="000F1278">
              <w:rPr>
                <w:rStyle w:val="EstiloCuerpo"/>
                <w:sz w:val="20"/>
                <w:szCs w:val="20"/>
              </w:rPr>
              <w:t>.</w:t>
            </w:r>
            <w:bookmarkEnd w:id="118"/>
          </w:p>
          <w:p w14:paraId="79447322" w14:textId="6ACA564E" w:rsidR="00C21159" w:rsidRDefault="008F1D5D" w:rsidP="00E544C7">
            <w:pPr>
              <w:rPr>
                <w:rStyle w:val="EstiloCuerpo"/>
                <w:sz w:val="20"/>
                <w:szCs w:val="20"/>
                <w:highlight w:val="yellow"/>
              </w:rPr>
            </w:pPr>
            <w:r>
              <w:rPr>
                <w:rStyle w:val="EstiloCuerpo"/>
                <w:sz w:val="20"/>
                <w:szCs w:val="20"/>
                <w:highlight w:val="yellow"/>
              </w:rPr>
              <w:t>We shall test this functionality during the testing phase.</w:t>
            </w:r>
          </w:p>
          <w:p w14:paraId="3703291A" w14:textId="77777777" w:rsidR="009374FF" w:rsidRDefault="009374FF" w:rsidP="00E544C7">
            <w:pPr>
              <w:rPr>
                <w:rStyle w:val="EstiloCuerpo"/>
                <w:sz w:val="20"/>
                <w:szCs w:val="20"/>
                <w:highlight w:val="yellow"/>
              </w:rPr>
            </w:pPr>
          </w:p>
          <w:p w14:paraId="647AD6B5" w14:textId="538AA597" w:rsidR="00D1087F" w:rsidRPr="002306D1" w:rsidRDefault="00D1087F" w:rsidP="00E544C7">
            <w:pPr>
              <w:rPr>
                <w:rStyle w:val="EstiloCuerpo"/>
                <w:sz w:val="20"/>
                <w:szCs w:val="20"/>
                <w:highlight w:val="yellow"/>
              </w:rPr>
            </w:pPr>
          </w:p>
        </w:tc>
      </w:tr>
      <w:tr w:rsidR="000E67D7" w:rsidRPr="003C224A" w14:paraId="4A6999EC" w14:textId="77777777" w:rsidTr="007E16ED">
        <w:trPr>
          <w:trHeight w:val="64"/>
        </w:trPr>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28A9F5E4" w14:textId="08EE1FD1" w:rsidR="00D1087F" w:rsidRPr="0035760F" w:rsidRDefault="00CD2249" w:rsidP="00E544C7">
            <w:pPr>
              <w:rPr>
                <w:rStyle w:val="EstiloCuerpo"/>
                <w:sz w:val="20"/>
                <w:szCs w:val="20"/>
              </w:rPr>
            </w:pPr>
            <w:r>
              <w:rPr>
                <w:rStyle w:val="EstiloCuerpo"/>
                <w:sz w:val="20"/>
                <w:szCs w:val="20"/>
              </w:rPr>
              <w:lastRenderedPageBreak/>
              <w:t>25</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1B4AE1DB" w14:textId="7B27384B" w:rsidR="00D1087F" w:rsidRDefault="00EC6FB8"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22C7409D" w14:textId="355EB46C" w:rsidR="00D1087F" w:rsidRDefault="002306D1" w:rsidP="00E544C7">
            <w:pPr>
              <w:rPr>
                <w:rStyle w:val="EstiloCuerpo"/>
                <w:sz w:val="20"/>
                <w:szCs w:val="20"/>
              </w:rPr>
            </w:pPr>
            <w:r>
              <w:rPr>
                <w:rStyle w:val="EstiloCuerpo"/>
                <w:sz w:val="20"/>
                <w:szCs w:val="20"/>
              </w:rPr>
              <w:t>The solution application must be able to allow statistics on opened email</w:t>
            </w:r>
            <w:r w:rsidR="005D5713">
              <w:rPr>
                <w:rStyle w:val="EstiloCuerpo"/>
                <w:sz w:val="20"/>
                <w:szCs w:val="20"/>
              </w:rPr>
              <w:t>s</w:t>
            </w:r>
            <w:r>
              <w:rPr>
                <w:rStyle w:val="EstiloCuerpo"/>
                <w:sz w:val="20"/>
                <w:szCs w:val="20"/>
              </w:rPr>
              <w:t xml:space="preserve"> and un-subscriptions.</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51068766" w14:textId="6A023212" w:rsidR="00D1087F" w:rsidRPr="00146979" w:rsidRDefault="002306D1" w:rsidP="00E544C7">
            <w:pPr>
              <w:jc w:val="center"/>
              <w:rPr>
                <w:rFonts w:asciiTheme="minorHAnsi" w:hAnsiTheme="minorHAnsi"/>
                <w:szCs w:val="20"/>
              </w:rPr>
            </w:pPr>
            <w:r>
              <w:rPr>
                <w:rFonts w:asciiTheme="minorHAnsi" w:hAnsiTheme="minorHAnsi"/>
                <w:szCs w:val="20"/>
              </w:rPr>
              <w:t>F</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7AB6E7D3" w14:textId="77777777" w:rsidR="00457052" w:rsidRDefault="00050CC2" w:rsidP="00E544C7">
            <w:pPr>
              <w:rPr>
                <w:rStyle w:val="EstiloCuerpo"/>
                <w:sz w:val="20"/>
                <w:szCs w:val="20"/>
              </w:rPr>
            </w:pPr>
            <w:r w:rsidRPr="000F1278">
              <w:rPr>
                <w:rStyle w:val="EstiloCuerpo"/>
                <w:sz w:val="20"/>
                <w:szCs w:val="20"/>
              </w:rPr>
              <w:t xml:space="preserve">Microsoft Dynamics CRM does not have this functionality in standard. </w:t>
            </w:r>
          </w:p>
          <w:p w14:paraId="538376CD" w14:textId="77777777" w:rsidR="00457052" w:rsidRDefault="00457052" w:rsidP="00E544C7">
            <w:pPr>
              <w:rPr>
                <w:rStyle w:val="EstiloCuerpo"/>
                <w:sz w:val="20"/>
                <w:szCs w:val="20"/>
              </w:rPr>
            </w:pPr>
          </w:p>
          <w:p w14:paraId="11533F6E" w14:textId="130C50CC" w:rsidR="00050CC2" w:rsidRPr="000F1278" w:rsidRDefault="00050CC2" w:rsidP="007E16ED">
            <w:pPr>
              <w:keepNext/>
              <w:spacing w:before="240" w:after="60"/>
              <w:ind w:left="720"/>
              <w:outlineLvl w:val="2"/>
              <w:rPr>
                <w:rStyle w:val="EstiloCuerpo"/>
                <w:sz w:val="20"/>
                <w:szCs w:val="20"/>
              </w:rPr>
            </w:pPr>
            <w:bookmarkStart w:id="119" w:name="_Toc390884317"/>
            <w:r w:rsidRPr="000F1278">
              <w:rPr>
                <w:rStyle w:val="EstiloCuerpo"/>
                <w:sz w:val="20"/>
                <w:szCs w:val="20"/>
              </w:rPr>
              <w:t>This could be achieved using Mail Chimp, for an additional cost.</w:t>
            </w:r>
            <w:bookmarkEnd w:id="119"/>
          </w:p>
          <w:p w14:paraId="3C7EE46F" w14:textId="77777777" w:rsidR="00050CC2" w:rsidRDefault="00050CC2" w:rsidP="00E544C7">
            <w:pPr>
              <w:rPr>
                <w:rStyle w:val="EstiloCuerpo"/>
                <w:sz w:val="20"/>
                <w:szCs w:val="20"/>
                <w:highlight w:val="yellow"/>
              </w:rPr>
            </w:pPr>
          </w:p>
          <w:p w14:paraId="02852F06" w14:textId="4BB367BD" w:rsidR="00D1087F" w:rsidRPr="002306D1" w:rsidRDefault="00D1087F" w:rsidP="00E544C7">
            <w:pPr>
              <w:rPr>
                <w:rStyle w:val="EstiloCuerpo"/>
                <w:sz w:val="20"/>
                <w:szCs w:val="20"/>
                <w:highlight w:val="yellow"/>
              </w:rPr>
            </w:pPr>
          </w:p>
        </w:tc>
      </w:tr>
      <w:tr w:rsidR="000E67D7" w:rsidRPr="003C224A" w14:paraId="20540452" w14:textId="77777777" w:rsidTr="007E16ED">
        <w:trPr>
          <w:trHeight w:val="64"/>
        </w:trPr>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5042DB09" w14:textId="75AE3232" w:rsidR="00C215EB" w:rsidRPr="0035760F" w:rsidRDefault="00CD2249" w:rsidP="00C215EB">
            <w:pPr>
              <w:rPr>
                <w:rStyle w:val="EstiloCuerpo"/>
                <w:sz w:val="20"/>
                <w:szCs w:val="20"/>
              </w:rPr>
            </w:pPr>
            <w:r>
              <w:rPr>
                <w:rStyle w:val="EstiloCuerpo"/>
                <w:sz w:val="20"/>
                <w:szCs w:val="20"/>
              </w:rPr>
              <w:t>26</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2FD9D31E" w14:textId="730054AD" w:rsidR="00C215EB" w:rsidRDefault="00C215EB" w:rsidP="00C215EB">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5285007C" w14:textId="6F96FB96" w:rsidR="00C215EB" w:rsidRDefault="00C215EB" w:rsidP="00C215EB">
            <w:pPr>
              <w:rPr>
                <w:rStyle w:val="EstiloCuerpo"/>
                <w:sz w:val="20"/>
                <w:szCs w:val="20"/>
              </w:rPr>
            </w:pPr>
            <w:r>
              <w:rPr>
                <w:rStyle w:val="EstiloCuerpo"/>
                <w:sz w:val="20"/>
                <w:szCs w:val="20"/>
              </w:rPr>
              <w:t>The solution application must be able to allow tracking on accessing link</w:t>
            </w:r>
            <w:r w:rsidR="000B2768">
              <w:rPr>
                <w:rStyle w:val="EstiloCuerpo"/>
                <w:sz w:val="20"/>
                <w:szCs w:val="20"/>
              </w:rPr>
              <w:t>s</w:t>
            </w:r>
            <w:r>
              <w:rPr>
                <w:rStyle w:val="EstiloCuerpo"/>
                <w:sz w:val="20"/>
                <w:szCs w:val="20"/>
              </w:rPr>
              <w:t xml:space="preserve"> for social channels like Facebook, LinkedIn.</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5370860A" w14:textId="2EF4359F" w:rsidR="00C215EB" w:rsidRPr="00146979" w:rsidRDefault="00C215EB" w:rsidP="00C215EB">
            <w:pPr>
              <w:jc w:val="center"/>
              <w:rPr>
                <w:rFonts w:asciiTheme="minorHAnsi" w:hAnsiTheme="minorHAnsi"/>
                <w:szCs w:val="20"/>
              </w:rPr>
            </w:pPr>
            <w:r>
              <w:rPr>
                <w:rFonts w:asciiTheme="minorHAnsi" w:hAnsiTheme="minorHAnsi"/>
                <w:szCs w:val="20"/>
              </w:rPr>
              <w:t>F</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30E69228" w14:textId="77777777" w:rsidR="00457052" w:rsidRDefault="00050CC2" w:rsidP="00050CC2">
            <w:pPr>
              <w:rPr>
                <w:rStyle w:val="EstiloCuerpo"/>
                <w:sz w:val="20"/>
                <w:szCs w:val="20"/>
              </w:rPr>
            </w:pPr>
            <w:r w:rsidRPr="001B343E">
              <w:rPr>
                <w:rStyle w:val="EstiloCuerpo"/>
                <w:sz w:val="20"/>
                <w:szCs w:val="20"/>
              </w:rPr>
              <w:t xml:space="preserve">Microsoft Dynamics CRM does not have this functionality in standard. </w:t>
            </w:r>
          </w:p>
          <w:p w14:paraId="3C851FC7" w14:textId="77777777" w:rsidR="00457052" w:rsidRDefault="00457052" w:rsidP="00050CC2">
            <w:pPr>
              <w:rPr>
                <w:rStyle w:val="EstiloCuerpo"/>
                <w:sz w:val="20"/>
                <w:szCs w:val="20"/>
              </w:rPr>
            </w:pPr>
          </w:p>
          <w:p w14:paraId="5957AA0B" w14:textId="545B7B12" w:rsidR="00050CC2" w:rsidRDefault="00050CC2" w:rsidP="00050CC2">
            <w:pPr>
              <w:rPr>
                <w:rStyle w:val="EstiloCuerpo"/>
                <w:sz w:val="20"/>
                <w:szCs w:val="20"/>
              </w:rPr>
            </w:pPr>
            <w:r w:rsidRPr="001B343E">
              <w:rPr>
                <w:rStyle w:val="EstiloCuerpo"/>
                <w:sz w:val="20"/>
                <w:szCs w:val="20"/>
              </w:rPr>
              <w:t xml:space="preserve">This could be achieved using Mail Chimp, for an additional cost. </w:t>
            </w:r>
          </w:p>
          <w:p w14:paraId="6AB61AA0" w14:textId="77777777" w:rsidR="00050CC2" w:rsidRPr="001B343E" w:rsidRDefault="00050CC2" w:rsidP="00050CC2">
            <w:pPr>
              <w:rPr>
                <w:rStyle w:val="EstiloCuerpo"/>
                <w:sz w:val="20"/>
                <w:szCs w:val="20"/>
              </w:rPr>
            </w:pPr>
          </w:p>
          <w:p w14:paraId="1ED3042D" w14:textId="51CBB7F0" w:rsidR="00C215EB" w:rsidRDefault="00C215EB" w:rsidP="00C215EB">
            <w:pPr>
              <w:rPr>
                <w:rStyle w:val="EstiloCuerpo"/>
                <w:sz w:val="20"/>
                <w:szCs w:val="20"/>
              </w:rPr>
            </w:pPr>
          </w:p>
        </w:tc>
      </w:tr>
      <w:tr w:rsidR="000E67D7" w:rsidRPr="003C224A" w14:paraId="75ACD369" w14:textId="77777777" w:rsidTr="007E16ED">
        <w:trPr>
          <w:trHeight w:val="64"/>
        </w:trPr>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61076682" w14:textId="36C8A765" w:rsidR="00C215EB" w:rsidRPr="0035760F" w:rsidRDefault="00CD2249" w:rsidP="00E544C7">
            <w:pPr>
              <w:rPr>
                <w:rStyle w:val="EstiloCuerpo"/>
                <w:sz w:val="20"/>
                <w:szCs w:val="20"/>
              </w:rPr>
            </w:pPr>
            <w:r>
              <w:rPr>
                <w:rStyle w:val="EstiloCuerpo"/>
                <w:sz w:val="20"/>
                <w:szCs w:val="20"/>
              </w:rPr>
              <w:t>27</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73F47E43" w14:textId="6EBD5E64" w:rsidR="00C215EB" w:rsidRDefault="00C215EB"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059CC5E8" w14:textId="58DFD615" w:rsidR="00C215EB" w:rsidRDefault="00C215EB" w:rsidP="00C215EB">
            <w:pPr>
              <w:rPr>
                <w:rStyle w:val="EstiloCuerpo"/>
                <w:sz w:val="20"/>
                <w:szCs w:val="20"/>
              </w:rPr>
            </w:pPr>
            <w:r>
              <w:rPr>
                <w:rStyle w:val="EstiloCuerpo"/>
                <w:sz w:val="20"/>
                <w:szCs w:val="20"/>
              </w:rPr>
              <w:t>The solution application must be able to allow integration with Microsoft Lync.</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6A61089B" w14:textId="1E24C676" w:rsidR="00C215EB" w:rsidRDefault="00C215EB" w:rsidP="00E544C7">
            <w:pPr>
              <w:jc w:val="center"/>
              <w:rPr>
                <w:rFonts w:asciiTheme="minorHAnsi" w:hAnsiTheme="minorHAnsi"/>
                <w:szCs w:val="20"/>
              </w:rPr>
            </w:pPr>
            <w:r>
              <w:rPr>
                <w:rFonts w:asciiTheme="minorHAnsi" w:hAnsiTheme="minorHAnsi"/>
                <w:szCs w:val="20"/>
              </w:rPr>
              <w:t>F</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329F37F2" w14:textId="77777777" w:rsidR="00457052" w:rsidRDefault="00D0356A" w:rsidP="00D0356A">
            <w:pPr>
              <w:rPr>
                <w:rStyle w:val="EstiloCuerpo"/>
                <w:sz w:val="20"/>
                <w:szCs w:val="20"/>
              </w:rPr>
            </w:pPr>
            <w:r w:rsidRPr="001B343E">
              <w:rPr>
                <w:rStyle w:val="EstiloCuerpo"/>
                <w:sz w:val="20"/>
                <w:szCs w:val="20"/>
              </w:rPr>
              <w:t>Microsoft Dynamics CRM does not have this functionality in standard.</w:t>
            </w:r>
          </w:p>
          <w:p w14:paraId="7201BC80" w14:textId="77777777" w:rsidR="00D0356A" w:rsidRDefault="00D0356A" w:rsidP="00E544C7">
            <w:pPr>
              <w:rPr>
                <w:rStyle w:val="EstiloCuerpo"/>
                <w:sz w:val="20"/>
                <w:szCs w:val="20"/>
                <w:highlight w:val="yellow"/>
              </w:rPr>
            </w:pPr>
          </w:p>
          <w:p w14:paraId="27940C69" w14:textId="649B062B" w:rsidR="00C215EB" w:rsidRPr="002306D1" w:rsidRDefault="00C215EB" w:rsidP="00E544C7">
            <w:pPr>
              <w:rPr>
                <w:rStyle w:val="EstiloCuerpo"/>
                <w:sz w:val="20"/>
                <w:szCs w:val="20"/>
                <w:highlight w:val="yellow"/>
              </w:rPr>
            </w:pPr>
          </w:p>
        </w:tc>
      </w:tr>
      <w:tr w:rsidR="000E67D7" w:rsidRPr="003C224A" w14:paraId="68521F1A" w14:textId="77777777" w:rsidTr="007E16ED">
        <w:trPr>
          <w:trHeight w:val="64"/>
        </w:trPr>
        <w:tc>
          <w:tcPr>
            <w:tcW w:w="569"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Pr>
          <w:p w14:paraId="4B0A5D41" w14:textId="584283D7" w:rsidR="006F05D5" w:rsidRPr="0035760F" w:rsidRDefault="00CD2249" w:rsidP="00E544C7">
            <w:pPr>
              <w:rPr>
                <w:rStyle w:val="EstiloCuerpo"/>
                <w:sz w:val="20"/>
                <w:szCs w:val="20"/>
              </w:rPr>
            </w:pPr>
            <w:r>
              <w:rPr>
                <w:rStyle w:val="EstiloCuerpo"/>
                <w:sz w:val="20"/>
                <w:szCs w:val="20"/>
              </w:rPr>
              <w:t>28</w:t>
            </w:r>
          </w:p>
        </w:tc>
        <w:tc>
          <w:tcPr>
            <w:tcW w:w="1373"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67A862A0" w14:textId="072B5585" w:rsidR="006F05D5" w:rsidRDefault="006F05D5" w:rsidP="00E544C7">
            <w:pPr>
              <w:rPr>
                <w:rStyle w:val="EstiloCuerpo"/>
                <w:sz w:val="20"/>
                <w:szCs w:val="20"/>
              </w:rPr>
            </w:pPr>
            <w:r>
              <w:rPr>
                <w:rStyle w:val="EstiloCuerpo"/>
                <w:sz w:val="20"/>
                <w:szCs w:val="20"/>
              </w:rPr>
              <w:t>Marketing Management</w:t>
            </w:r>
          </w:p>
        </w:tc>
        <w:tc>
          <w:tcPr>
            <w:tcW w:w="243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vAlign w:val="center"/>
          </w:tcPr>
          <w:p w14:paraId="41DC7010" w14:textId="5111460C" w:rsidR="006F05D5" w:rsidRPr="007E16ED" w:rsidRDefault="006F05D5" w:rsidP="00C215EB">
            <w:pPr>
              <w:rPr>
                <w:rStyle w:val="EstiloCuerpo"/>
                <w:sz w:val="20"/>
                <w:szCs w:val="20"/>
              </w:rPr>
            </w:pPr>
            <w:r w:rsidRPr="00632E98">
              <w:rPr>
                <w:rStyle w:val="EstiloCuerpo"/>
                <w:sz w:val="20"/>
                <w:szCs w:val="20"/>
              </w:rPr>
              <w:t>The solution application must be able to auto-update subscribers/</w:t>
            </w:r>
            <w:r w:rsidR="00C455B0" w:rsidRPr="00632E98">
              <w:rPr>
                <w:rStyle w:val="EstiloCuerpo"/>
                <w:sz w:val="20"/>
                <w:szCs w:val="20"/>
              </w:rPr>
              <w:t>unsubscribes</w:t>
            </w:r>
            <w:r w:rsidRPr="00632E98">
              <w:rPr>
                <w:rStyle w:val="EstiloCuerpo"/>
                <w:sz w:val="20"/>
                <w:szCs w:val="20"/>
              </w:rPr>
              <w:t xml:space="preserve"> in pre-defined marketing lists (integration between </w:t>
            </w:r>
            <w:r w:rsidR="00C455B0" w:rsidRPr="00632E98">
              <w:rPr>
                <w:rStyle w:val="EstiloCuerpo"/>
                <w:sz w:val="20"/>
                <w:szCs w:val="20"/>
              </w:rPr>
              <w:t>Mail chimp</w:t>
            </w:r>
            <w:r w:rsidRPr="00632E98">
              <w:rPr>
                <w:rStyle w:val="EstiloCuerpo"/>
                <w:sz w:val="20"/>
                <w:szCs w:val="20"/>
              </w:rPr>
              <w:t xml:space="preserve"> Lists and CRM Marketing Lists)</w:t>
            </w:r>
          </w:p>
        </w:tc>
        <w:tc>
          <w:tcPr>
            <w:tcW w:w="99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Pr>
          <w:p w14:paraId="40C3EAC8" w14:textId="100C5D39" w:rsidR="006F05D5" w:rsidRPr="007E16ED" w:rsidRDefault="006F05D5" w:rsidP="00E544C7">
            <w:pPr>
              <w:jc w:val="center"/>
              <w:rPr>
                <w:rFonts w:asciiTheme="minorHAnsi" w:hAnsiTheme="minorHAnsi"/>
                <w:szCs w:val="20"/>
              </w:rPr>
            </w:pPr>
            <w:r w:rsidRPr="00632E98">
              <w:rPr>
                <w:rFonts w:asciiTheme="minorHAnsi" w:hAnsiTheme="minorHAnsi"/>
                <w:szCs w:val="20"/>
              </w:rPr>
              <w:t>F</w:t>
            </w:r>
            <w:r w:rsidR="00632E98">
              <w:rPr>
                <w:rFonts w:asciiTheme="minorHAnsi" w:hAnsiTheme="minorHAnsi"/>
                <w:szCs w:val="20"/>
              </w:rPr>
              <w:t xml:space="preserve"> </w:t>
            </w:r>
          </w:p>
        </w:tc>
        <w:tc>
          <w:tcPr>
            <w:tcW w:w="5110"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Pr>
          <w:p w14:paraId="1886F336" w14:textId="77777777" w:rsidR="00457052" w:rsidRDefault="009759A1" w:rsidP="009759A1">
            <w:pPr>
              <w:rPr>
                <w:rStyle w:val="EstiloCuerpo"/>
                <w:sz w:val="20"/>
                <w:szCs w:val="20"/>
              </w:rPr>
            </w:pPr>
            <w:r w:rsidRPr="001B343E">
              <w:rPr>
                <w:rStyle w:val="EstiloCuerpo"/>
                <w:sz w:val="20"/>
                <w:szCs w:val="20"/>
              </w:rPr>
              <w:t xml:space="preserve">Microsoft Dynamics CRM does not have this functionality in standard. </w:t>
            </w:r>
          </w:p>
          <w:p w14:paraId="1554018E" w14:textId="77777777" w:rsidR="00457052" w:rsidRDefault="00457052" w:rsidP="009759A1">
            <w:pPr>
              <w:rPr>
                <w:rStyle w:val="EstiloCuerpo"/>
                <w:sz w:val="20"/>
                <w:szCs w:val="20"/>
              </w:rPr>
            </w:pPr>
          </w:p>
          <w:p w14:paraId="7EE95001" w14:textId="1EB924FC" w:rsidR="009759A1" w:rsidRDefault="009759A1" w:rsidP="009759A1">
            <w:pPr>
              <w:rPr>
                <w:rStyle w:val="EstiloCuerpo"/>
                <w:sz w:val="20"/>
                <w:szCs w:val="20"/>
              </w:rPr>
            </w:pPr>
            <w:r w:rsidRPr="001B343E">
              <w:rPr>
                <w:rStyle w:val="EstiloCuerpo"/>
                <w:sz w:val="20"/>
                <w:szCs w:val="20"/>
              </w:rPr>
              <w:t xml:space="preserve">This could be achieved using Mail Chimp, for an additional cost. </w:t>
            </w:r>
            <w:r w:rsidR="00457052">
              <w:rPr>
                <w:rStyle w:val="EstiloCuerpo"/>
                <w:sz w:val="20"/>
                <w:szCs w:val="20"/>
              </w:rPr>
              <w:t xml:space="preserve">These tools </w:t>
            </w:r>
            <w:r w:rsidR="00E00941">
              <w:rPr>
                <w:rStyle w:val="EstiloCuerpo"/>
                <w:sz w:val="20"/>
                <w:szCs w:val="20"/>
              </w:rPr>
              <w:t xml:space="preserve">or </w:t>
            </w:r>
            <w:r w:rsidR="00457052">
              <w:rPr>
                <w:rStyle w:val="EstiloCuerpo"/>
                <w:sz w:val="20"/>
                <w:szCs w:val="20"/>
              </w:rPr>
              <w:t>not integrated by default but there are a list of third party suppliers for this integration. Please see the links below:</w:t>
            </w:r>
          </w:p>
          <w:p w14:paraId="5F6CCC1B" w14:textId="01CC7CD5" w:rsidR="00457052" w:rsidRDefault="00E74441" w:rsidP="000F1278">
            <w:pPr>
              <w:pStyle w:val="ListParagraph"/>
              <w:numPr>
                <w:ilvl w:val="0"/>
                <w:numId w:val="36"/>
              </w:numPr>
              <w:rPr>
                <w:rStyle w:val="EstiloCuerpo"/>
                <w:sz w:val="20"/>
                <w:szCs w:val="20"/>
              </w:rPr>
            </w:pPr>
            <w:hyperlink r:id="rId22" w:history="1">
              <w:r w:rsidR="00DD3B7D" w:rsidRPr="00972FF2">
                <w:rPr>
                  <w:rStyle w:val="Hyperlink"/>
                  <w:rFonts w:asciiTheme="minorHAnsi" w:hAnsiTheme="minorHAnsi"/>
                  <w:szCs w:val="20"/>
                </w:rPr>
                <w:t>http://www.bizminers.com/eng/product/mailchimp-dynamics-crm-2011-integration-tool/</w:t>
              </w:r>
            </w:hyperlink>
          </w:p>
          <w:p w14:paraId="2DCC529A" w14:textId="589C385D" w:rsidR="00DD3B7D" w:rsidRPr="00457052" w:rsidRDefault="00DD3B7D" w:rsidP="000F1278">
            <w:pPr>
              <w:pStyle w:val="ListParagraph"/>
              <w:numPr>
                <w:ilvl w:val="0"/>
                <w:numId w:val="36"/>
              </w:numPr>
              <w:rPr>
                <w:rStyle w:val="EstiloCuerpo"/>
                <w:sz w:val="20"/>
                <w:szCs w:val="20"/>
              </w:rPr>
            </w:pPr>
            <w:r w:rsidRPr="00DD3B7D">
              <w:rPr>
                <w:rStyle w:val="EstiloCuerpo"/>
                <w:sz w:val="20"/>
                <w:szCs w:val="20"/>
              </w:rPr>
              <w:t>http://www.powerobjects.com/add-on-subscriptions/powerpack/powermailchimp/</w:t>
            </w:r>
          </w:p>
          <w:p w14:paraId="3712D3BF" w14:textId="77777777" w:rsidR="006F05D5" w:rsidRPr="002306D1" w:rsidRDefault="006F05D5" w:rsidP="00E544C7">
            <w:pPr>
              <w:rPr>
                <w:rStyle w:val="EstiloCuerpo"/>
                <w:sz w:val="20"/>
                <w:szCs w:val="20"/>
                <w:highlight w:val="yellow"/>
              </w:rPr>
            </w:pPr>
          </w:p>
        </w:tc>
      </w:tr>
      <w:tr w:rsidR="008509A6" w:rsidRPr="003C224A" w14:paraId="0930BE3C" w14:textId="77777777" w:rsidTr="007E16ED">
        <w:trPr>
          <w:trHeight w:val="64"/>
        </w:trPr>
        <w:tc>
          <w:tcPr>
            <w:tcW w:w="569" w:type="dxa"/>
            <w:tcBorders>
              <w:top w:val="single" w:sz="4" w:space="0" w:color="000000" w:themeColor="text1"/>
            </w:tcBorders>
            <w:shd w:val="clear" w:color="auto" w:fill="auto"/>
            <w:vAlign w:val="center"/>
          </w:tcPr>
          <w:p w14:paraId="115F53F5" w14:textId="6BDF138E" w:rsidR="008509A6" w:rsidRPr="003C224A" w:rsidRDefault="008509A6" w:rsidP="00D1087F">
            <w:pPr>
              <w:rPr>
                <w:rFonts w:asciiTheme="minorHAnsi" w:hAnsiTheme="minorHAnsi"/>
                <w:szCs w:val="22"/>
              </w:rPr>
            </w:pPr>
          </w:p>
        </w:tc>
        <w:tc>
          <w:tcPr>
            <w:tcW w:w="1373" w:type="dxa"/>
            <w:tcBorders>
              <w:top w:val="single" w:sz="4" w:space="0" w:color="000000" w:themeColor="text1"/>
            </w:tcBorders>
            <w:shd w:val="clear" w:color="auto" w:fill="auto"/>
            <w:vAlign w:val="center"/>
          </w:tcPr>
          <w:p w14:paraId="1124996D" w14:textId="77777777" w:rsidR="008509A6" w:rsidRPr="003C224A" w:rsidRDefault="008509A6" w:rsidP="00D1087F">
            <w:pPr>
              <w:rPr>
                <w:rFonts w:asciiTheme="minorHAnsi" w:hAnsiTheme="minorHAnsi"/>
                <w:szCs w:val="22"/>
              </w:rPr>
            </w:pPr>
          </w:p>
        </w:tc>
        <w:tc>
          <w:tcPr>
            <w:tcW w:w="2430" w:type="dxa"/>
            <w:tcBorders>
              <w:top w:val="single" w:sz="4" w:space="0" w:color="000000" w:themeColor="text1"/>
            </w:tcBorders>
            <w:shd w:val="clear" w:color="auto" w:fill="auto"/>
            <w:vAlign w:val="center"/>
          </w:tcPr>
          <w:p w14:paraId="441E9FA6" w14:textId="77777777" w:rsidR="008509A6" w:rsidRPr="003C224A" w:rsidRDefault="008509A6" w:rsidP="00D1087F">
            <w:pPr>
              <w:rPr>
                <w:rFonts w:asciiTheme="minorHAnsi" w:hAnsiTheme="minorHAnsi"/>
                <w:color w:val="000000"/>
                <w:szCs w:val="22"/>
              </w:rPr>
            </w:pPr>
          </w:p>
        </w:tc>
        <w:tc>
          <w:tcPr>
            <w:tcW w:w="990" w:type="dxa"/>
            <w:tcBorders>
              <w:top w:val="single" w:sz="4" w:space="0" w:color="000000" w:themeColor="text1"/>
            </w:tcBorders>
            <w:shd w:val="clear" w:color="auto" w:fill="auto"/>
            <w:vAlign w:val="center"/>
          </w:tcPr>
          <w:p w14:paraId="65DF6DDB" w14:textId="77777777" w:rsidR="008509A6" w:rsidRPr="003C224A" w:rsidRDefault="008509A6" w:rsidP="00D1087F">
            <w:pPr>
              <w:jc w:val="center"/>
              <w:rPr>
                <w:rFonts w:asciiTheme="minorHAnsi" w:hAnsiTheme="minorHAnsi"/>
                <w:szCs w:val="22"/>
              </w:rPr>
            </w:pPr>
          </w:p>
        </w:tc>
        <w:tc>
          <w:tcPr>
            <w:tcW w:w="5110" w:type="dxa"/>
            <w:tcBorders>
              <w:top w:val="single" w:sz="4" w:space="0" w:color="000000" w:themeColor="text1"/>
            </w:tcBorders>
            <w:shd w:val="clear" w:color="auto" w:fill="auto"/>
            <w:vAlign w:val="center"/>
          </w:tcPr>
          <w:p w14:paraId="4786607F" w14:textId="77777777" w:rsidR="008509A6" w:rsidRPr="003C224A" w:rsidRDefault="008509A6" w:rsidP="00D1087F">
            <w:pPr>
              <w:rPr>
                <w:rFonts w:asciiTheme="minorHAnsi" w:hAnsiTheme="minorHAnsi"/>
                <w:szCs w:val="22"/>
              </w:rPr>
            </w:pPr>
          </w:p>
        </w:tc>
      </w:tr>
    </w:tbl>
    <w:p w14:paraId="717FF49D" w14:textId="77777777" w:rsidR="008509A6" w:rsidRPr="008509A6" w:rsidRDefault="008509A6" w:rsidP="008509A6"/>
    <w:p w14:paraId="26650906" w14:textId="77777777" w:rsidR="00E94D3A" w:rsidRPr="003C224A" w:rsidRDefault="00E94D3A" w:rsidP="00AE6D7D">
      <w:pPr>
        <w:pStyle w:val="Heading2"/>
        <w:rPr>
          <w:rFonts w:asciiTheme="minorHAnsi" w:hAnsiTheme="minorHAnsi"/>
        </w:rPr>
      </w:pPr>
      <w:bookmarkStart w:id="120" w:name="_Toc389575562"/>
      <w:bookmarkStart w:id="121" w:name="_Toc389575743"/>
      <w:bookmarkStart w:id="122" w:name="_Toc390884318"/>
      <w:r w:rsidRPr="003C224A">
        <w:rPr>
          <w:rFonts w:asciiTheme="minorHAnsi" w:hAnsiTheme="minorHAnsi"/>
        </w:rPr>
        <w:t>System Administration</w:t>
      </w:r>
      <w:bookmarkEnd w:id="120"/>
      <w:bookmarkEnd w:id="121"/>
      <w:bookmarkEnd w:id="122"/>
    </w:p>
    <w:p w14:paraId="0D17F73C" w14:textId="77777777" w:rsidR="00D615B2" w:rsidRPr="003F2315" w:rsidRDefault="00D615B2" w:rsidP="00E3583D">
      <w:pPr>
        <w:rPr>
          <w:rStyle w:val="EstiloCuerpo"/>
        </w:rPr>
      </w:pPr>
      <w:bookmarkStart w:id="123" w:name="_GoBack"/>
    </w:p>
    <w:tbl>
      <w:tblPr>
        <w:tblW w:w="10113" w:type="dxa"/>
        <w:tblInd w:w="-8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432"/>
        <w:gridCol w:w="1625"/>
        <w:gridCol w:w="2790"/>
        <w:gridCol w:w="1440"/>
        <w:gridCol w:w="3826"/>
      </w:tblGrid>
      <w:tr w:rsidR="00E94D3A" w:rsidRPr="003C224A" w14:paraId="3C9DFF8A" w14:textId="77777777" w:rsidTr="00332264">
        <w:trPr>
          <w:tblHeader/>
        </w:trPr>
        <w:tc>
          <w:tcPr>
            <w:tcW w:w="432" w:type="dxa"/>
            <w:shd w:val="clear" w:color="auto" w:fill="DBE5F1" w:themeFill="accent1" w:themeFillTint="33"/>
            <w:vAlign w:val="center"/>
          </w:tcPr>
          <w:bookmarkEnd w:id="123"/>
          <w:p w14:paraId="6B747A48" w14:textId="77777777" w:rsidR="00E94D3A" w:rsidRPr="00487EF0" w:rsidRDefault="00372FEB" w:rsidP="00DC798B">
            <w:pPr>
              <w:rPr>
                <w:rStyle w:val="EstiloCuerpoNegrita"/>
              </w:rPr>
            </w:pPr>
            <w:r w:rsidRPr="00487EF0">
              <w:rPr>
                <w:rStyle w:val="EstiloCuerpoNegrita"/>
              </w:rPr>
              <w:t>ID</w:t>
            </w:r>
          </w:p>
        </w:tc>
        <w:tc>
          <w:tcPr>
            <w:tcW w:w="1625" w:type="dxa"/>
            <w:shd w:val="clear" w:color="auto" w:fill="DBE5F1" w:themeFill="accent1" w:themeFillTint="33"/>
            <w:vAlign w:val="center"/>
          </w:tcPr>
          <w:p w14:paraId="6E8412EA" w14:textId="77777777" w:rsidR="00E94D3A" w:rsidRPr="00487EF0" w:rsidRDefault="00E94D3A" w:rsidP="00DC798B">
            <w:pPr>
              <w:rPr>
                <w:rStyle w:val="EstiloCuerpoNegrita"/>
              </w:rPr>
            </w:pPr>
            <w:r w:rsidRPr="00487EF0">
              <w:rPr>
                <w:rStyle w:val="EstiloCuerpoNegrita"/>
              </w:rPr>
              <w:t>Category</w:t>
            </w:r>
          </w:p>
        </w:tc>
        <w:tc>
          <w:tcPr>
            <w:tcW w:w="2790" w:type="dxa"/>
            <w:shd w:val="clear" w:color="auto" w:fill="DBE5F1" w:themeFill="accent1" w:themeFillTint="33"/>
            <w:vAlign w:val="center"/>
          </w:tcPr>
          <w:p w14:paraId="5BD69776" w14:textId="77777777" w:rsidR="00E94D3A" w:rsidRPr="00487EF0" w:rsidRDefault="00E94D3A" w:rsidP="00DC798B">
            <w:pPr>
              <w:rPr>
                <w:rStyle w:val="EstiloCuerpoNegrita"/>
              </w:rPr>
            </w:pPr>
            <w:r w:rsidRPr="00487EF0">
              <w:rPr>
                <w:rStyle w:val="EstiloCuerpoNegrita"/>
              </w:rPr>
              <w:t>Requirement</w:t>
            </w:r>
          </w:p>
        </w:tc>
        <w:tc>
          <w:tcPr>
            <w:tcW w:w="1440" w:type="dxa"/>
            <w:shd w:val="clear" w:color="auto" w:fill="DBE5F1" w:themeFill="accent1" w:themeFillTint="33"/>
            <w:vAlign w:val="center"/>
          </w:tcPr>
          <w:p w14:paraId="527D7ED4" w14:textId="77777777" w:rsidR="00E94D3A" w:rsidRPr="0035760F" w:rsidRDefault="002227C7" w:rsidP="00DC798B">
            <w:pPr>
              <w:jc w:val="center"/>
              <w:rPr>
                <w:rFonts w:asciiTheme="minorHAnsi" w:hAnsiTheme="minorHAnsi"/>
                <w:b/>
                <w:sz w:val="24"/>
              </w:rPr>
            </w:pPr>
            <w:r w:rsidRPr="002227C7">
              <w:rPr>
                <w:rFonts w:asciiTheme="minorHAnsi" w:hAnsiTheme="minorHAnsi"/>
                <w:b/>
                <w:sz w:val="24"/>
              </w:rPr>
              <w:t>Must Have</w:t>
            </w:r>
            <w:r w:rsidR="00487EF0">
              <w:rPr>
                <w:rFonts w:asciiTheme="minorHAnsi" w:hAnsiTheme="minorHAnsi"/>
                <w:b/>
                <w:sz w:val="24"/>
              </w:rPr>
              <w:t xml:space="preserve"> (M)</w:t>
            </w:r>
            <w:r w:rsidRPr="002227C7">
              <w:rPr>
                <w:rFonts w:asciiTheme="minorHAnsi" w:hAnsiTheme="minorHAnsi"/>
                <w:b/>
                <w:sz w:val="24"/>
              </w:rPr>
              <w:t>/</w:t>
            </w:r>
          </w:p>
          <w:p w14:paraId="3377799C" w14:textId="77777777" w:rsidR="00E94D3A" w:rsidRPr="0035760F" w:rsidRDefault="002227C7" w:rsidP="00DC798B">
            <w:pPr>
              <w:jc w:val="center"/>
              <w:rPr>
                <w:rFonts w:asciiTheme="minorHAnsi" w:hAnsiTheme="minorHAnsi"/>
                <w:b/>
                <w:sz w:val="24"/>
              </w:rPr>
            </w:pPr>
            <w:r w:rsidRPr="002227C7">
              <w:rPr>
                <w:rFonts w:asciiTheme="minorHAnsi" w:hAnsiTheme="minorHAnsi"/>
                <w:b/>
                <w:sz w:val="24"/>
              </w:rPr>
              <w:t>Future</w:t>
            </w:r>
            <w:r w:rsidR="00487EF0">
              <w:rPr>
                <w:rFonts w:asciiTheme="minorHAnsi" w:hAnsiTheme="minorHAnsi"/>
                <w:b/>
                <w:sz w:val="24"/>
              </w:rPr>
              <w:t xml:space="preserve"> (F)</w:t>
            </w:r>
          </w:p>
        </w:tc>
        <w:tc>
          <w:tcPr>
            <w:tcW w:w="3826" w:type="dxa"/>
            <w:shd w:val="clear" w:color="auto" w:fill="DBE5F1" w:themeFill="accent1" w:themeFillTint="33"/>
            <w:vAlign w:val="center"/>
          </w:tcPr>
          <w:p w14:paraId="09813369" w14:textId="77777777" w:rsidR="00E94D3A" w:rsidRPr="00487EF0" w:rsidRDefault="00E94D3A" w:rsidP="00DC798B">
            <w:pPr>
              <w:rPr>
                <w:rStyle w:val="EstiloCuerpoNegrita"/>
              </w:rPr>
            </w:pPr>
            <w:r w:rsidRPr="00487EF0">
              <w:rPr>
                <w:rStyle w:val="EstiloCuerpoNegrita"/>
              </w:rPr>
              <w:t>Requirements Workshop Comments</w:t>
            </w:r>
          </w:p>
        </w:tc>
      </w:tr>
      <w:tr w:rsidR="00E94D3A" w:rsidRPr="003C224A" w14:paraId="69280A0B" w14:textId="77777777" w:rsidTr="00332264">
        <w:tc>
          <w:tcPr>
            <w:tcW w:w="432" w:type="dxa"/>
            <w:shd w:val="clear" w:color="auto" w:fill="auto"/>
          </w:tcPr>
          <w:p w14:paraId="1461140C" w14:textId="362E3334" w:rsidR="00E94D3A" w:rsidRPr="0035760F" w:rsidRDefault="008241FA" w:rsidP="00487EF0">
            <w:pPr>
              <w:rPr>
                <w:rStyle w:val="EstiloCuerpo"/>
                <w:sz w:val="20"/>
                <w:szCs w:val="20"/>
              </w:rPr>
            </w:pPr>
            <w:r>
              <w:rPr>
                <w:rStyle w:val="EstiloCuerpo"/>
                <w:sz w:val="20"/>
                <w:szCs w:val="20"/>
              </w:rPr>
              <w:t>30</w:t>
            </w:r>
          </w:p>
        </w:tc>
        <w:tc>
          <w:tcPr>
            <w:tcW w:w="1625" w:type="dxa"/>
            <w:shd w:val="clear" w:color="auto" w:fill="auto"/>
          </w:tcPr>
          <w:p w14:paraId="6B4ACBB3" w14:textId="77777777" w:rsidR="00E94D3A" w:rsidRPr="0035760F" w:rsidRDefault="002227C7" w:rsidP="00487EF0">
            <w:pPr>
              <w:rPr>
                <w:rStyle w:val="EstiloCuerpo"/>
                <w:sz w:val="20"/>
                <w:szCs w:val="20"/>
              </w:rPr>
            </w:pPr>
            <w:r w:rsidRPr="0035760F">
              <w:rPr>
                <w:rStyle w:val="EstiloCuerpo"/>
                <w:sz w:val="20"/>
                <w:szCs w:val="20"/>
              </w:rPr>
              <w:t>System Admin</w:t>
            </w:r>
            <w:r w:rsidR="00487EF0">
              <w:rPr>
                <w:rStyle w:val="EstiloCuerpo"/>
                <w:sz w:val="20"/>
                <w:szCs w:val="20"/>
              </w:rPr>
              <w:t>istration</w:t>
            </w:r>
          </w:p>
        </w:tc>
        <w:tc>
          <w:tcPr>
            <w:tcW w:w="2790" w:type="dxa"/>
            <w:shd w:val="clear" w:color="auto" w:fill="auto"/>
            <w:vAlign w:val="center"/>
          </w:tcPr>
          <w:p w14:paraId="2F758CD6" w14:textId="77777777" w:rsidR="00E94D3A" w:rsidRPr="0035760F" w:rsidRDefault="002227C7" w:rsidP="00DC798B">
            <w:pPr>
              <w:rPr>
                <w:rStyle w:val="EstiloCuerpo"/>
                <w:sz w:val="20"/>
                <w:szCs w:val="20"/>
              </w:rPr>
            </w:pPr>
            <w:r w:rsidRPr="0035760F">
              <w:rPr>
                <w:rStyle w:val="EstiloCuerpo"/>
                <w:sz w:val="20"/>
                <w:szCs w:val="20"/>
              </w:rPr>
              <w:t>System will allow management of user accounts, reference data, workflow assistance and facilities.</w:t>
            </w:r>
          </w:p>
        </w:tc>
        <w:tc>
          <w:tcPr>
            <w:tcW w:w="1440" w:type="dxa"/>
          </w:tcPr>
          <w:p w14:paraId="4BA8BC7E" w14:textId="77777777" w:rsidR="00E94D3A" w:rsidRPr="00487EF0" w:rsidRDefault="00E94D3A" w:rsidP="00487EF0">
            <w:pPr>
              <w:jc w:val="center"/>
              <w:rPr>
                <w:rFonts w:asciiTheme="minorHAnsi" w:hAnsiTheme="minorHAnsi"/>
                <w:szCs w:val="20"/>
              </w:rPr>
            </w:pPr>
            <w:r w:rsidRPr="00487EF0">
              <w:rPr>
                <w:rFonts w:asciiTheme="minorHAnsi" w:hAnsiTheme="minorHAnsi"/>
                <w:szCs w:val="20"/>
              </w:rPr>
              <w:t>M</w:t>
            </w:r>
          </w:p>
        </w:tc>
        <w:tc>
          <w:tcPr>
            <w:tcW w:w="3826" w:type="dxa"/>
          </w:tcPr>
          <w:p w14:paraId="784E9971" w14:textId="77777777" w:rsidR="00E94D3A" w:rsidRDefault="00487EF0" w:rsidP="00487EF0">
            <w:pPr>
              <w:rPr>
                <w:rStyle w:val="EstiloCuerpo"/>
                <w:sz w:val="20"/>
                <w:szCs w:val="20"/>
              </w:rPr>
            </w:pPr>
            <w:r>
              <w:rPr>
                <w:rStyle w:val="EstiloCuerpo"/>
                <w:sz w:val="20"/>
                <w:szCs w:val="20"/>
              </w:rPr>
              <w:t>“</w:t>
            </w:r>
            <w:r w:rsidR="002227C7" w:rsidRPr="0035760F">
              <w:rPr>
                <w:rStyle w:val="EstiloCuerpo"/>
                <w:sz w:val="20"/>
                <w:szCs w:val="20"/>
              </w:rPr>
              <w:t>Out</w:t>
            </w:r>
            <w:r>
              <w:rPr>
                <w:rStyle w:val="EstiloCuerpo"/>
                <w:sz w:val="20"/>
                <w:szCs w:val="20"/>
              </w:rPr>
              <w:t>-</w:t>
            </w:r>
            <w:r w:rsidR="002227C7" w:rsidRPr="0035760F">
              <w:rPr>
                <w:rStyle w:val="EstiloCuerpo"/>
                <w:sz w:val="20"/>
                <w:szCs w:val="20"/>
              </w:rPr>
              <w:t>of</w:t>
            </w:r>
            <w:r>
              <w:rPr>
                <w:rStyle w:val="EstiloCuerpo"/>
                <w:sz w:val="20"/>
                <w:szCs w:val="20"/>
              </w:rPr>
              <w:t>-the-</w:t>
            </w:r>
            <w:r w:rsidR="002227C7" w:rsidRPr="0035760F">
              <w:rPr>
                <w:rStyle w:val="EstiloCuerpo"/>
                <w:sz w:val="20"/>
                <w:szCs w:val="20"/>
              </w:rPr>
              <w:t>box</w:t>
            </w:r>
            <w:r>
              <w:rPr>
                <w:rStyle w:val="EstiloCuerpo"/>
                <w:sz w:val="20"/>
                <w:szCs w:val="20"/>
              </w:rPr>
              <w:t>”</w:t>
            </w:r>
            <w:r w:rsidR="002227C7" w:rsidRPr="0035760F">
              <w:rPr>
                <w:rStyle w:val="EstiloCuerpo"/>
                <w:sz w:val="20"/>
                <w:szCs w:val="20"/>
              </w:rPr>
              <w:t xml:space="preserve"> functionality</w:t>
            </w:r>
            <w:r>
              <w:rPr>
                <w:rStyle w:val="EstiloCuerpo"/>
                <w:sz w:val="20"/>
                <w:szCs w:val="20"/>
              </w:rPr>
              <w:t>.</w:t>
            </w:r>
            <w:r w:rsidR="008D4667">
              <w:rPr>
                <w:rStyle w:val="EstiloCuerpo"/>
                <w:sz w:val="20"/>
                <w:szCs w:val="20"/>
              </w:rPr>
              <w:t xml:space="preserve"> The system provides this functionalities without any supplementary customizations.</w:t>
            </w:r>
          </w:p>
          <w:p w14:paraId="7A6176B0" w14:textId="77777777" w:rsidR="00CD45EB" w:rsidRDefault="00CD45EB" w:rsidP="00487EF0">
            <w:pPr>
              <w:rPr>
                <w:rStyle w:val="EstiloCuerpo"/>
                <w:sz w:val="20"/>
                <w:szCs w:val="20"/>
              </w:rPr>
            </w:pPr>
          </w:p>
          <w:p w14:paraId="235403F1" w14:textId="1B7B0D09" w:rsidR="00CD45EB" w:rsidRPr="0035760F" w:rsidRDefault="00CD45EB" w:rsidP="00CD45EB">
            <w:pPr>
              <w:rPr>
                <w:rStyle w:val="EstiloCuerpo"/>
                <w:sz w:val="20"/>
                <w:szCs w:val="20"/>
              </w:rPr>
            </w:pPr>
            <w:r>
              <w:rPr>
                <w:rStyle w:val="EstiloCuerpo"/>
                <w:sz w:val="20"/>
                <w:szCs w:val="20"/>
              </w:rPr>
              <w:t xml:space="preserve">Workflow assistance refers to the fact </w:t>
            </w:r>
            <w:r w:rsidR="002732B1">
              <w:rPr>
                <w:rStyle w:val="EstiloCuerpo"/>
                <w:sz w:val="20"/>
                <w:szCs w:val="20"/>
              </w:rPr>
              <w:t>that you</w:t>
            </w:r>
            <w:r w:rsidR="00B920B3">
              <w:rPr>
                <w:rStyle w:val="EstiloCuerpo"/>
                <w:sz w:val="20"/>
                <w:szCs w:val="20"/>
              </w:rPr>
              <w:t xml:space="preserve"> can design custom alerts or validations.</w:t>
            </w:r>
          </w:p>
        </w:tc>
      </w:tr>
      <w:tr w:rsidR="00487EF0" w:rsidRPr="003C224A" w14:paraId="43B10700" w14:textId="77777777" w:rsidTr="00332264">
        <w:tc>
          <w:tcPr>
            <w:tcW w:w="432" w:type="dxa"/>
            <w:shd w:val="clear" w:color="auto" w:fill="auto"/>
          </w:tcPr>
          <w:p w14:paraId="40162B80" w14:textId="256F1B2C" w:rsidR="00487EF0" w:rsidRPr="0035760F" w:rsidRDefault="008241FA" w:rsidP="00487EF0">
            <w:pPr>
              <w:rPr>
                <w:rStyle w:val="EstiloCuerpo"/>
                <w:sz w:val="20"/>
                <w:szCs w:val="20"/>
              </w:rPr>
            </w:pPr>
            <w:r>
              <w:rPr>
                <w:rStyle w:val="EstiloCuerpo"/>
                <w:sz w:val="20"/>
                <w:szCs w:val="20"/>
              </w:rPr>
              <w:t>31</w:t>
            </w:r>
          </w:p>
        </w:tc>
        <w:tc>
          <w:tcPr>
            <w:tcW w:w="1625" w:type="dxa"/>
            <w:shd w:val="clear" w:color="auto" w:fill="auto"/>
          </w:tcPr>
          <w:p w14:paraId="2D8FAFBC" w14:textId="77777777" w:rsidR="00487EF0" w:rsidRPr="0035760F" w:rsidRDefault="002227C7" w:rsidP="00487EF0">
            <w:pPr>
              <w:rPr>
                <w:rStyle w:val="EstiloCuerpo"/>
                <w:sz w:val="20"/>
                <w:szCs w:val="20"/>
              </w:rPr>
            </w:pPr>
            <w:r w:rsidRPr="0035760F">
              <w:rPr>
                <w:rStyle w:val="EstiloCuerpo"/>
                <w:sz w:val="20"/>
                <w:szCs w:val="20"/>
              </w:rPr>
              <w:t>System Admin</w:t>
            </w:r>
            <w:r w:rsidR="00487EF0">
              <w:rPr>
                <w:rStyle w:val="EstiloCuerpo"/>
                <w:sz w:val="20"/>
                <w:szCs w:val="20"/>
              </w:rPr>
              <w:t>istration</w:t>
            </w:r>
          </w:p>
        </w:tc>
        <w:tc>
          <w:tcPr>
            <w:tcW w:w="2790" w:type="dxa"/>
            <w:shd w:val="clear" w:color="auto" w:fill="auto"/>
            <w:vAlign w:val="center"/>
          </w:tcPr>
          <w:p w14:paraId="7C5577CA" w14:textId="2A48866D" w:rsidR="00487EF0" w:rsidRPr="0035760F" w:rsidRDefault="002227C7" w:rsidP="006D182C">
            <w:pPr>
              <w:rPr>
                <w:rStyle w:val="EstiloCuerpo"/>
                <w:sz w:val="20"/>
                <w:szCs w:val="20"/>
              </w:rPr>
            </w:pPr>
            <w:r w:rsidRPr="0035760F">
              <w:rPr>
                <w:rStyle w:val="EstiloCuerpo"/>
                <w:sz w:val="20"/>
                <w:szCs w:val="20"/>
              </w:rPr>
              <w:t xml:space="preserve">Add and </w:t>
            </w:r>
            <w:r w:rsidR="006D182C">
              <w:rPr>
                <w:rStyle w:val="EstiloCuerpo"/>
                <w:sz w:val="20"/>
                <w:szCs w:val="20"/>
              </w:rPr>
              <w:t>deactivate</w:t>
            </w:r>
            <w:r w:rsidR="006D182C" w:rsidRPr="0035760F">
              <w:rPr>
                <w:rStyle w:val="EstiloCuerpo"/>
                <w:sz w:val="20"/>
                <w:szCs w:val="20"/>
              </w:rPr>
              <w:t xml:space="preserve"> </w:t>
            </w:r>
            <w:r w:rsidRPr="0035760F">
              <w:rPr>
                <w:rStyle w:val="EstiloCuerpo"/>
                <w:sz w:val="20"/>
                <w:szCs w:val="20"/>
              </w:rPr>
              <w:t>users.</w:t>
            </w:r>
          </w:p>
        </w:tc>
        <w:tc>
          <w:tcPr>
            <w:tcW w:w="1440" w:type="dxa"/>
          </w:tcPr>
          <w:p w14:paraId="75E17EEF" w14:textId="77777777" w:rsidR="00487EF0" w:rsidRPr="00487EF0" w:rsidRDefault="00487EF0" w:rsidP="00487EF0">
            <w:pPr>
              <w:jc w:val="center"/>
              <w:rPr>
                <w:rFonts w:asciiTheme="minorHAnsi" w:hAnsiTheme="minorHAnsi"/>
                <w:szCs w:val="20"/>
              </w:rPr>
            </w:pPr>
            <w:r w:rsidRPr="00487EF0">
              <w:rPr>
                <w:rFonts w:asciiTheme="minorHAnsi" w:hAnsiTheme="minorHAnsi"/>
                <w:szCs w:val="20"/>
              </w:rPr>
              <w:t>M</w:t>
            </w:r>
          </w:p>
        </w:tc>
        <w:tc>
          <w:tcPr>
            <w:tcW w:w="3826" w:type="dxa"/>
          </w:tcPr>
          <w:p w14:paraId="66CF8F15" w14:textId="613C236E" w:rsidR="00487EF0" w:rsidRPr="0035760F" w:rsidRDefault="00487EF0" w:rsidP="00487EF0">
            <w:pPr>
              <w:rPr>
                <w:rStyle w:val="EstiloCuerpo"/>
                <w:sz w:val="20"/>
                <w:szCs w:val="20"/>
              </w:rPr>
            </w:pPr>
            <w:r>
              <w:rPr>
                <w:rStyle w:val="EstiloCuerpo"/>
                <w:sz w:val="20"/>
                <w:szCs w:val="20"/>
              </w:rPr>
              <w:t>“</w:t>
            </w:r>
            <w:r w:rsidRPr="00487EF0">
              <w:rPr>
                <w:rStyle w:val="EstiloCuerpo"/>
                <w:sz w:val="20"/>
                <w:szCs w:val="20"/>
              </w:rPr>
              <w:t>Out</w:t>
            </w:r>
            <w:r>
              <w:rPr>
                <w:rStyle w:val="EstiloCuerpo"/>
                <w:sz w:val="20"/>
                <w:szCs w:val="20"/>
              </w:rPr>
              <w:t>-</w:t>
            </w:r>
            <w:r w:rsidRPr="00487EF0">
              <w:rPr>
                <w:rStyle w:val="EstiloCuerpo"/>
                <w:sz w:val="20"/>
                <w:szCs w:val="20"/>
              </w:rPr>
              <w:t>of</w:t>
            </w:r>
            <w:r>
              <w:rPr>
                <w:rStyle w:val="EstiloCuerpo"/>
                <w:sz w:val="20"/>
                <w:szCs w:val="20"/>
              </w:rPr>
              <w:t>-the-</w:t>
            </w:r>
            <w:r w:rsidRPr="00487EF0">
              <w:rPr>
                <w:rStyle w:val="EstiloCuerpo"/>
                <w:sz w:val="20"/>
                <w:szCs w:val="20"/>
              </w:rPr>
              <w:t>box</w:t>
            </w:r>
            <w:r>
              <w:rPr>
                <w:rStyle w:val="EstiloCuerpo"/>
                <w:sz w:val="20"/>
                <w:szCs w:val="20"/>
              </w:rPr>
              <w:t>”</w:t>
            </w:r>
            <w:r w:rsidRPr="00487EF0">
              <w:rPr>
                <w:rStyle w:val="EstiloCuerpo"/>
                <w:sz w:val="20"/>
                <w:szCs w:val="20"/>
              </w:rPr>
              <w:t xml:space="preserve"> functionality</w:t>
            </w:r>
            <w:r>
              <w:rPr>
                <w:rStyle w:val="EstiloCuerpo"/>
                <w:sz w:val="20"/>
                <w:szCs w:val="20"/>
              </w:rPr>
              <w:t>.</w:t>
            </w:r>
            <w:r w:rsidR="006D182C">
              <w:rPr>
                <w:rStyle w:val="EstiloCuerpo"/>
                <w:sz w:val="20"/>
                <w:szCs w:val="20"/>
              </w:rPr>
              <w:t xml:space="preserve"> The system provides this functionalities without any supplementary customizations.</w:t>
            </w:r>
          </w:p>
        </w:tc>
      </w:tr>
      <w:tr w:rsidR="00487EF0" w:rsidRPr="003C224A" w14:paraId="64F63090" w14:textId="77777777" w:rsidTr="00332264">
        <w:tc>
          <w:tcPr>
            <w:tcW w:w="432" w:type="dxa"/>
            <w:shd w:val="clear" w:color="auto" w:fill="auto"/>
          </w:tcPr>
          <w:p w14:paraId="796653D4" w14:textId="32723330" w:rsidR="00487EF0" w:rsidRPr="0035760F" w:rsidRDefault="008241FA" w:rsidP="00487EF0">
            <w:pPr>
              <w:rPr>
                <w:rStyle w:val="EstiloCuerpo"/>
                <w:sz w:val="20"/>
                <w:szCs w:val="20"/>
              </w:rPr>
            </w:pPr>
            <w:r>
              <w:rPr>
                <w:rStyle w:val="EstiloCuerpo"/>
                <w:sz w:val="20"/>
                <w:szCs w:val="20"/>
              </w:rPr>
              <w:lastRenderedPageBreak/>
              <w:t>32</w:t>
            </w:r>
          </w:p>
        </w:tc>
        <w:tc>
          <w:tcPr>
            <w:tcW w:w="1625" w:type="dxa"/>
            <w:shd w:val="clear" w:color="auto" w:fill="auto"/>
          </w:tcPr>
          <w:p w14:paraId="65AADB22" w14:textId="77777777" w:rsidR="00487EF0" w:rsidRPr="0035760F" w:rsidRDefault="002227C7" w:rsidP="00487EF0">
            <w:pPr>
              <w:rPr>
                <w:rStyle w:val="EstiloCuerpo"/>
                <w:sz w:val="20"/>
                <w:szCs w:val="20"/>
              </w:rPr>
            </w:pPr>
            <w:r w:rsidRPr="0035760F">
              <w:rPr>
                <w:rStyle w:val="EstiloCuerpo"/>
                <w:sz w:val="20"/>
                <w:szCs w:val="20"/>
              </w:rPr>
              <w:t xml:space="preserve">System </w:t>
            </w:r>
            <w:r w:rsidR="00487EF0">
              <w:rPr>
                <w:rStyle w:val="EstiloCuerpo"/>
                <w:sz w:val="20"/>
                <w:szCs w:val="20"/>
              </w:rPr>
              <w:t>Administration</w:t>
            </w:r>
          </w:p>
        </w:tc>
        <w:tc>
          <w:tcPr>
            <w:tcW w:w="2790" w:type="dxa"/>
            <w:shd w:val="clear" w:color="auto" w:fill="auto"/>
            <w:vAlign w:val="center"/>
          </w:tcPr>
          <w:p w14:paraId="66A58F93" w14:textId="77777777" w:rsidR="00487EF0" w:rsidRPr="0035760F" w:rsidRDefault="002227C7" w:rsidP="00DC798B">
            <w:pPr>
              <w:rPr>
                <w:rStyle w:val="EstiloCuerpo"/>
                <w:sz w:val="20"/>
                <w:szCs w:val="20"/>
              </w:rPr>
            </w:pPr>
            <w:r w:rsidRPr="0035760F">
              <w:rPr>
                <w:rStyle w:val="EstiloCuerpo"/>
                <w:sz w:val="20"/>
                <w:szCs w:val="20"/>
              </w:rPr>
              <w:t>Manage user permissions to read, write, delete and modify records and fields</w:t>
            </w:r>
            <w:r w:rsidR="00487EF0">
              <w:rPr>
                <w:rStyle w:val="EstiloCuerpo"/>
                <w:sz w:val="20"/>
                <w:szCs w:val="20"/>
              </w:rPr>
              <w:t>,</w:t>
            </w:r>
            <w:r w:rsidRPr="0035760F">
              <w:rPr>
                <w:rStyle w:val="EstiloCuerpo"/>
                <w:sz w:val="20"/>
                <w:szCs w:val="20"/>
              </w:rPr>
              <w:t xml:space="preserve"> and access the database remotely.</w:t>
            </w:r>
          </w:p>
        </w:tc>
        <w:tc>
          <w:tcPr>
            <w:tcW w:w="1440" w:type="dxa"/>
          </w:tcPr>
          <w:p w14:paraId="7881EDA4" w14:textId="77777777" w:rsidR="00487EF0" w:rsidRPr="00487EF0" w:rsidRDefault="00487EF0" w:rsidP="00487EF0">
            <w:pPr>
              <w:jc w:val="center"/>
              <w:rPr>
                <w:rFonts w:asciiTheme="minorHAnsi" w:hAnsiTheme="minorHAnsi"/>
                <w:szCs w:val="20"/>
              </w:rPr>
            </w:pPr>
            <w:r w:rsidRPr="00487EF0">
              <w:rPr>
                <w:rFonts w:asciiTheme="minorHAnsi" w:hAnsiTheme="minorHAnsi"/>
                <w:szCs w:val="20"/>
              </w:rPr>
              <w:t>M</w:t>
            </w:r>
          </w:p>
        </w:tc>
        <w:tc>
          <w:tcPr>
            <w:tcW w:w="3826" w:type="dxa"/>
          </w:tcPr>
          <w:p w14:paraId="2B86945B" w14:textId="21021933" w:rsidR="00487EF0" w:rsidRPr="0035760F" w:rsidRDefault="00487EF0" w:rsidP="00487EF0">
            <w:pPr>
              <w:rPr>
                <w:rStyle w:val="EstiloCuerpo"/>
                <w:sz w:val="20"/>
                <w:szCs w:val="20"/>
              </w:rPr>
            </w:pPr>
            <w:r>
              <w:rPr>
                <w:rStyle w:val="EstiloCuerpo"/>
                <w:sz w:val="20"/>
                <w:szCs w:val="20"/>
              </w:rPr>
              <w:t>“</w:t>
            </w:r>
            <w:r w:rsidRPr="00487EF0">
              <w:rPr>
                <w:rStyle w:val="EstiloCuerpo"/>
                <w:sz w:val="20"/>
                <w:szCs w:val="20"/>
              </w:rPr>
              <w:t>Out</w:t>
            </w:r>
            <w:r>
              <w:rPr>
                <w:rStyle w:val="EstiloCuerpo"/>
                <w:sz w:val="20"/>
                <w:szCs w:val="20"/>
              </w:rPr>
              <w:t>-</w:t>
            </w:r>
            <w:r w:rsidRPr="00487EF0">
              <w:rPr>
                <w:rStyle w:val="EstiloCuerpo"/>
                <w:sz w:val="20"/>
                <w:szCs w:val="20"/>
              </w:rPr>
              <w:t>of</w:t>
            </w:r>
            <w:r>
              <w:rPr>
                <w:rStyle w:val="EstiloCuerpo"/>
                <w:sz w:val="20"/>
                <w:szCs w:val="20"/>
              </w:rPr>
              <w:t>-the-</w:t>
            </w:r>
            <w:r w:rsidRPr="00487EF0">
              <w:rPr>
                <w:rStyle w:val="EstiloCuerpo"/>
                <w:sz w:val="20"/>
                <w:szCs w:val="20"/>
              </w:rPr>
              <w:t>box</w:t>
            </w:r>
            <w:r>
              <w:rPr>
                <w:rStyle w:val="EstiloCuerpo"/>
                <w:sz w:val="20"/>
                <w:szCs w:val="20"/>
              </w:rPr>
              <w:t>”</w:t>
            </w:r>
            <w:r w:rsidRPr="00487EF0">
              <w:rPr>
                <w:rStyle w:val="EstiloCuerpo"/>
                <w:sz w:val="20"/>
                <w:szCs w:val="20"/>
              </w:rPr>
              <w:t xml:space="preserve"> functionality</w:t>
            </w:r>
            <w:r>
              <w:rPr>
                <w:rStyle w:val="EstiloCuerpo"/>
                <w:sz w:val="20"/>
                <w:szCs w:val="20"/>
              </w:rPr>
              <w:t>.</w:t>
            </w:r>
            <w:r w:rsidR="006D182C">
              <w:rPr>
                <w:rStyle w:val="EstiloCuerpo"/>
                <w:sz w:val="20"/>
                <w:szCs w:val="20"/>
              </w:rPr>
              <w:t xml:space="preserve">  The system provides this functionalities without any supplementary customizations.</w:t>
            </w:r>
          </w:p>
        </w:tc>
      </w:tr>
    </w:tbl>
    <w:p w14:paraId="19A7AD7D" w14:textId="0B59385A" w:rsidR="00C76A5B" w:rsidRPr="003C224A" w:rsidRDefault="00B07B06" w:rsidP="00AE6D7D">
      <w:pPr>
        <w:pStyle w:val="Heading2"/>
        <w:rPr>
          <w:rFonts w:asciiTheme="minorHAnsi" w:hAnsiTheme="minorHAnsi"/>
        </w:rPr>
      </w:pPr>
      <w:bookmarkStart w:id="124" w:name="_Ref389467915"/>
      <w:bookmarkStart w:id="125" w:name="_Ref389467920"/>
      <w:bookmarkStart w:id="126" w:name="_Toc389575563"/>
      <w:bookmarkStart w:id="127" w:name="_Toc389575744"/>
      <w:r>
        <w:rPr>
          <w:rFonts w:asciiTheme="minorHAnsi" w:hAnsiTheme="minorHAnsi"/>
        </w:rPr>
        <w:t xml:space="preserve">  </w:t>
      </w:r>
      <w:bookmarkStart w:id="128" w:name="_Toc390884319"/>
      <w:r w:rsidR="00DC798B" w:rsidRPr="003C224A">
        <w:rPr>
          <w:rFonts w:asciiTheme="minorHAnsi" w:hAnsiTheme="minorHAnsi"/>
        </w:rPr>
        <w:t>Report</w:t>
      </w:r>
      <w:r w:rsidR="00867D73" w:rsidRPr="003C224A">
        <w:rPr>
          <w:rFonts w:asciiTheme="minorHAnsi" w:hAnsiTheme="minorHAnsi"/>
        </w:rPr>
        <w:t>ing and Analytics</w:t>
      </w:r>
      <w:bookmarkEnd w:id="124"/>
      <w:bookmarkEnd w:id="125"/>
      <w:bookmarkEnd w:id="126"/>
      <w:bookmarkEnd w:id="127"/>
      <w:bookmarkEnd w:id="128"/>
    </w:p>
    <w:p w14:paraId="50B74DCE" w14:textId="77777777" w:rsidR="00DC798B" w:rsidRPr="003F2315" w:rsidRDefault="00DC798B" w:rsidP="00DC798B">
      <w:pPr>
        <w:rPr>
          <w:rStyle w:val="EstiloCuerpo"/>
        </w:rPr>
      </w:pPr>
    </w:p>
    <w:tbl>
      <w:tblPr>
        <w:tblW w:w="10250" w:type="dxa"/>
        <w:tblInd w:w="-7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Change w:id="129" w:author="Ana-Maria Ignat" w:date="2014-06-30T14:18:00Z">
          <w:tblPr>
            <w:tblW w:w="10250" w:type="dxa"/>
            <w:tblInd w:w="-7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PrChange>
      </w:tblPr>
      <w:tblGrid>
        <w:gridCol w:w="432"/>
        <w:gridCol w:w="1206"/>
        <w:gridCol w:w="5274"/>
        <w:gridCol w:w="1260"/>
        <w:gridCol w:w="2078"/>
        <w:tblGridChange w:id="130">
          <w:tblGrid>
            <w:gridCol w:w="432"/>
            <w:gridCol w:w="1206"/>
            <w:gridCol w:w="1584"/>
            <w:gridCol w:w="990"/>
            <w:gridCol w:w="6038"/>
          </w:tblGrid>
        </w:tblGridChange>
      </w:tblGrid>
      <w:tr w:rsidR="00DC798B" w:rsidRPr="003C224A" w14:paraId="01F09945" w14:textId="77777777" w:rsidTr="00560A64">
        <w:trPr>
          <w:tblHeader/>
          <w:trPrChange w:id="131" w:author="Ana-Maria Ignat" w:date="2014-06-30T14:18:00Z">
            <w:trPr>
              <w:tblHeader/>
            </w:trPr>
          </w:trPrChange>
        </w:trPr>
        <w:tc>
          <w:tcPr>
            <w:tcW w:w="432" w:type="dxa"/>
            <w:shd w:val="clear" w:color="auto" w:fill="DBE5F1" w:themeFill="accent1" w:themeFillTint="33"/>
            <w:vAlign w:val="center"/>
            <w:tcPrChange w:id="132" w:author="Ana-Maria Ignat" w:date="2014-06-30T14:18:00Z">
              <w:tcPr>
                <w:tcW w:w="432" w:type="dxa"/>
                <w:shd w:val="clear" w:color="auto" w:fill="DBE5F1" w:themeFill="accent1" w:themeFillTint="33"/>
                <w:vAlign w:val="center"/>
              </w:tcPr>
            </w:tcPrChange>
          </w:tcPr>
          <w:p w14:paraId="2330B6EC" w14:textId="77777777" w:rsidR="00DC798B" w:rsidRPr="003F2315" w:rsidRDefault="00372FEB" w:rsidP="00DC798B">
            <w:pPr>
              <w:rPr>
                <w:rStyle w:val="EstiloCuerpoNegrita"/>
              </w:rPr>
            </w:pPr>
            <w:r w:rsidRPr="003F2315">
              <w:rPr>
                <w:rStyle w:val="EstiloCuerpoNegrita"/>
              </w:rPr>
              <w:t>ID</w:t>
            </w:r>
          </w:p>
        </w:tc>
        <w:tc>
          <w:tcPr>
            <w:tcW w:w="1206" w:type="dxa"/>
            <w:shd w:val="clear" w:color="auto" w:fill="DBE5F1" w:themeFill="accent1" w:themeFillTint="33"/>
            <w:vAlign w:val="center"/>
            <w:tcPrChange w:id="133" w:author="Ana-Maria Ignat" w:date="2014-06-30T14:18:00Z">
              <w:tcPr>
                <w:tcW w:w="1206" w:type="dxa"/>
                <w:shd w:val="clear" w:color="auto" w:fill="DBE5F1" w:themeFill="accent1" w:themeFillTint="33"/>
                <w:vAlign w:val="center"/>
              </w:tcPr>
            </w:tcPrChange>
          </w:tcPr>
          <w:p w14:paraId="1EE64278" w14:textId="77777777" w:rsidR="00DC798B" w:rsidRPr="003F2315" w:rsidRDefault="00DC798B" w:rsidP="00DC798B">
            <w:pPr>
              <w:rPr>
                <w:rStyle w:val="EstiloCuerpoNegrita"/>
              </w:rPr>
            </w:pPr>
            <w:r w:rsidRPr="003F2315">
              <w:rPr>
                <w:rStyle w:val="EstiloCuerpoNegrita"/>
              </w:rPr>
              <w:t>Category</w:t>
            </w:r>
          </w:p>
        </w:tc>
        <w:tc>
          <w:tcPr>
            <w:tcW w:w="5274" w:type="dxa"/>
            <w:shd w:val="clear" w:color="auto" w:fill="DBE5F1" w:themeFill="accent1" w:themeFillTint="33"/>
            <w:vAlign w:val="center"/>
            <w:tcPrChange w:id="134" w:author="Ana-Maria Ignat" w:date="2014-06-30T14:18:00Z">
              <w:tcPr>
                <w:tcW w:w="1584" w:type="dxa"/>
                <w:shd w:val="clear" w:color="auto" w:fill="DBE5F1" w:themeFill="accent1" w:themeFillTint="33"/>
                <w:vAlign w:val="center"/>
              </w:tcPr>
            </w:tcPrChange>
          </w:tcPr>
          <w:p w14:paraId="0290BB0E" w14:textId="77777777" w:rsidR="00DC798B" w:rsidRPr="003F2315" w:rsidRDefault="00DC798B" w:rsidP="00DC798B">
            <w:pPr>
              <w:rPr>
                <w:rStyle w:val="EstiloCuerpoNegrita"/>
              </w:rPr>
            </w:pPr>
            <w:r w:rsidRPr="003F2315">
              <w:rPr>
                <w:rStyle w:val="EstiloCuerpoNegrita"/>
              </w:rPr>
              <w:t>Requirement</w:t>
            </w:r>
          </w:p>
        </w:tc>
        <w:tc>
          <w:tcPr>
            <w:tcW w:w="1260" w:type="dxa"/>
            <w:shd w:val="clear" w:color="auto" w:fill="DBE5F1" w:themeFill="accent1" w:themeFillTint="33"/>
            <w:vAlign w:val="center"/>
            <w:tcPrChange w:id="135" w:author="Ana-Maria Ignat" w:date="2014-06-30T14:18:00Z">
              <w:tcPr>
                <w:tcW w:w="990" w:type="dxa"/>
                <w:shd w:val="clear" w:color="auto" w:fill="DBE5F1" w:themeFill="accent1" w:themeFillTint="33"/>
                <w:vAlign w:val="center"/>
              </w:tcPr>
            </w:tcPrChange>
          </w:tcPr>
          <w:p w14:paraId="0564CA2D" w14:textId="77777777" w:rsidR="00DC798B" w:rsidRPr="0035760F" w:rsidRDefault="002227C7" w:rsidP="00DC798B">
            <w:pPr>
              <w:jc w:val="center"/>
              <w:rPr>
                <w:rFonts w:asciiTheme="minorHAnsi" w:hAnsiTheme="minorHAnsi"/>
                <w:b/>
                <w:sz w:val="24"/>
              </w:rPr>
            </w:pPr>
            <w:r>
              <w:rPr>
                <w:rFonts w:asciiTheme="minorHAnsi" w:hAnsiTheme="minorHAnsi"/>
                <w:b/>
                <w:sz w:val="24"/>
              </w:rPr>
              <w:t>Must Have</w:t>
            </w:r>
            <w:r w:rsidR="00487EF0">
              <w:rPr>
                <w:rFonts w:asciiTheme="minorHAnsi" w:hAnsiTheme="minorHAnsi"/>
                <w:b/>
                <w:sz w:val="24"/>
              </w:rPr>
              <w:t xml:space="preserve"> (H)</w:t>
            </w:r>
            <w:r>
              <w:rPr>
                <w:rFonts w:asciiTheme="minorHAnsi" w:hAnsiTheme="minorHAnsi"/>
                <w:b/>
                <w:sz w:val="24"/>
              </w:rPr>
              <w:t>/</w:t>
            </w:r>
          </w:p>
          <w:p w14:paraId="06ACDBC6" w14:textId="77777777" w:rsidR="00DC798B" w:rsidRPr="003C224A" w:rsidRDefault="002227C7" w:rsidP="00DC798B">
            <w:pPr>
              <w:jc w:val="center"/>
              <w:rPr>
                <w:rFonts w:asciiTheme="minorHAnsi" w:hAnsiTheme="minorHAnsi"/>
                <w:b/>
              </w:rPr>
            </w:pPr>
            <w:r>
              <w:rPr>
                <w:rFonts w:asciiTheme="minorHAnsi" w:hAnsiTheme="minorHAnsi"/>
                <w:b/>
                <w:sz w:val="24"/>
              </w:rPr>
              <w:t>Future</w:t>
            </w:r>
            <w:r w:rsidR="00487EF0">
              <w:rPr>
                <w:rFonts w:asciiTheme="minorHAnsi" w:hAnsiTheme="minorHAnsi"/>
                <w:b/>
                <w:sz w:val="24"/>
              </w:rPr>
              <w:t xml:space="preserve"> (F)</w:t>
            </w:r>
          </w:p>
        </w:tc>
        <w:tc>
          <w:tcPr>
            <w:tcW w:w="2078" w:type="dxa"/>
            <w:shd w:val="clear" w:color="auto" w:fill="DBE5F1" w:themeFill="accent1" w:themeFillTint="33"/>
            <w:vAlign w:val="center"/>
            <w:tcPrChange w:id="136" w:author="Ana-Maria Ignat" w:date="2014-06-30T14:18:00Z">
              <w:tcPr>
                <w:tcW w:w="6038" w:type="dxa"/>
                <w:shd w:val="clear" w:color="auto" w:fill="DBE5F1" w:themeFill="accent1" w:themeFillTint="33"/>
                <w:vAlign w:val="center"/>
              </w:tcPr>
            </w:tcPrChange>
          </w:tcPr>
          <w:p w14:paraId="3077E09C" w14:textId="77777777" w:rsidR="00DC798B" w:rsidRPr="003F2315" w:rsidRDefault="00DC798B" w:rsidP="00DC798B">
            <w:pPr>
              <w:rPr>
                <w:rStyle w:val="EstiloCuerpoNegrita"/>
              </w:rPr>
            </w:pPr>
            <w:r w:rsidRPr="003F2315">
              <w:rPr>
                <w:rStyle w:val="EstiloCuerpoNegrita"/>
              </w:rPr>
              <w:t>Requirements Workshop Comments</w:t>
            </w:r>
          </w:p>
        </w:tc>
      </w:tr>
      <w:tr w:rsidR="00DC798B" w:rsidRPr="003C224A" w14:paraId="20A2CE42" w14:textId="77777777" w:rsidTr="00560A64">
        <w:tc>
          <w:tcPr>
            <w:tcW w:w="432" w:type="dxa"/>
            <w:shd w:val="clear" w:color="auto" w:fill="auto"/>
            <w:tcPrChange w:id="137" w:author="Ana-Maria Ignat" w:date="2014-06-30T14:18:00Z">
              <w:tcPr>
                <w:tcW w:w="432" w:type="dxa"/>
                <w:shd w:val="clear" w:color="auto" w:fill="auto"/>
              </w:tcPr>
            </w:tcPrChange>
          </w:tcPr>
          <w:p w14:paraId="06349B6D" w14:textId="622287DC" w:rsidR="00DC798B" w:rsidRPr="0035760F" w:rsidRDefault="008241FA" w:rsidP="00487EF0">
            <w:pPr>
              <w:rPr>
                <w:rStyle w:val="EstiloCuerpo"/>
                <w:sz w:val="20"/>
                <w:szCs w:val="20"/>
              </w:rPr>
            </w:pPr>
            <w:r>
              <w:rPr>
                <w:rStyle w:val="EstiloCuerpo"/>
                <w:sz w:val="20"/>
                <w:szCs w:val="20"/>
              </w:rPr>
              <w:t>33</w:t>
            </w:r>
          </w:p>
        </w:tc>
        <w:tc>
          <w:tcPr>
            <w:tcW w:w="1206" w:type="dxa"/>
            <w:shd w:val="clear" w:color="auto" w:fill="auto"/>
            <w:tcPrChange w:id="138" w:author="Ana-Maria Ignat" w:date="2014-06-30T14:18:00Z">
              <w:tcPr>
                <w:tcW w:w="1206" w:type="dxa"/>
                <w:shd w:val="clear" w:color="auto" w:fill="auto"/>
              </w:tcPr>
            </w:tcPrChange>
          </w:tcPr>
          <w:p w14:paraId="2B3B5049" w14:textId="77777777" w:rsidR="00DC798B" w:rsidRPr="0035760F" w:rsidRDefault="002227C7" w:rsidP="00487EF0">
            <w:pPr>
              <w:rPr>
                <w:rStyle w:val="EstiloCuerpo"/>
                <w:sz w:val="20"/>
                <w:szCs w:val="20"/>
              </w:rPr>
            </w:pPr>
            <w:r w:rsidRPr="0035760F">
              <w:rPr>
                <w:rStyle w:val="EstiloCuerpo"/>
                <w:sz w:val="20"/>
                <w:szCs w:val="20"/>
              </w:rPr>
              <w:t>Reports</w:t>
            </w:r>
          </w:p>
        </w:tc>
        <w:tc>
          <w:tcPr>
            <w:tcW w:w="5274" w:type="dxa"/>
            <w:shd w:val="clear" w:color="auto" w:fill="auto"/>
            <w:vAlign w:val="center"/>
            <w:tcPrChange w:id="139" w:author="Ana-Maria Ignat" w:date="2014-06-30T14:18:00Z">
              <w:tcPr>
                <w:tcW w:w="1584" w:type="dxa"/>
                <w:shd w:val="clear" w:color="auto" w:fill="auto"/>
                <w:vAlign w:val="center"/>
              </w:tcPr>
            </w:tcPrChange>
          </w:tcPr>
          <w:p w14:paraId="1D83C705" w14:textId="32C4B617" w:rsidR="00DC798B" w:rsidRPr="0035760F" w:rsidRDefault="00DE287F" w:rsidP="00DC798B">
            <w:pPr>
              <w:rPr>
                <w:rStyle w:val="EstiloCuerpo"/>
                <w:sz w:val="20"/>
                <w:szCs w:val="20"/>
              </w:rPr>
            </w:pPr>
            <w:r w:rsidRPr="000F1278">
              <w:rPr>
                <w:rStyle w:val="EstiloCuerpo"/>
                <w:b/>
                <w:sz w:val="20"/>
                <w:szCs w:val="20"/>
              </w:rPr>
              <w:t>Lead Analysis Report</w:t>
            </w:r>
            <w:r>
              <w:rPr>
                <w:rStyle w:val="EstiloCuerpo"/>
                <w:sz w:val="20"/>
                <w:szCs w:val="20"/>
              </w:rPr>
              <w:t xml:space="preserve"> should be available from the system.</w:t>
            </w:r>
          </w:p>
        </w:tc>
        <w:tc>
          <w:tcPr>
            <w:tcW w:w="1260" w:type="dxa"/>
            <w:tcPrChange w:id="140" w:author="Ana-Maria Ignat" w:date="2014-06-30T14:18:00Z">
              <w:tcPr>
                <w:tcW w:w="990" w:type="dxa"/>
              </w:tcPr>
            </w:tcPrChange>
          </w:tcPr>
          <w:p w14:paraId="6376D27C" w14:textId="77777777" w:rsidR="00DC798B" w:rsidRPr="00487EF0" w:rsidRDefault="00F44E8A" w:rsidP="00487EF0">
            <w:pPr>
              <w:jc w:val="center"/>
              <w:rPr>
                <w:rFonts w:asciiTheme="minorHAnsi" w:hAnsiTheme="minorHAnsi"/>
                <w:szCs w:val="20"/>
              </w:rPr>
            </w:pPr>
            <w:r w:rsidRPr="00487EF0">
              <w:rPr>
                <w:rFonts w:asciiTheme="minorHAnsi" w:hAnsiTheme="minorHAnsi"/>
                <w:szCs w:val="20"/>
              </w:rPr>
              <w:t>M</w:t>
            </w:r>
          </w:p>
        </w:tc>
        <w:tc>
          <w:tcPr>
            <w:tcW w:w="2078" w:type="dxa"/>
            <w:tcPrChange w:id="141" w:author="Ana-Maria Ignat" w:date="2014-06-30T14:18:00Z">
              <w:tcPr>
                <w:tcW w:w="6038" w:type="dxa"/>
              </w:tcPr>
            </w:tcPrChange>
          </w:tcPr>
          <w:p w14:paraId="6075C210" w14:textId="556E5464" w:rsidR="005A7F16" w:rsidRPr="005A7F16" w:rsidRDefault="005A7F16" w:rsidP="005A7F16">
            <w:pPr>
              <w:rPr>
                <w:rStyle w:val="EstiloCuerpo"/>
                <w:b/>
                <w:sz w:val="20"/>
                <w:szCs w:val="20"/>
              </w:rPr>
            </w:pPr>
          </w:p>
        </w:tc>
      </w:tr>
      <w:tr w:rsidR="00E34E3B" w:rsidRPr="003C224A" w14:paraId="1C7E0AA3" w14:textId="77777777" w:rsidTr="00560A64">
        <w:tc>
          <w:tcPr>
            <w:tcW w:w="432" w:type="dxa"/>
            <w:shd w:val="clear" w:color="auto" w:fill="auto"/>
            <w:tcPrChange w:id="142" w:author="Ana-Maria Ignat" w:date="2014-06-30T14:18:00Z">
              <w:tcPr>
                <w:tcW w:w="432" w:type="dxa"/>
                <w:shd w:val="clear" w:color="auto" w:fill="auto"/>
              </w:tcPr>
            </w:tcPrChange>
          </w:tcPr>
          <w:p w14:paraId="1D7DB3DC" w14:textId="61C2F170" w:rsidR="00E34E3B" w:rsidRPr="0035760F" w:rsidRDefault="008241FA" w:rsidP="00E34E3B">
            <w:pPr>
              <w:rPr>
                <w:rStyle w:val="EstiloCuerpo"/>
                <w:sz w:val="20"/>
                <w:szCs w:val="20"/>
              </w:rPr>
            </w:pPr>
            <w:r>
              <w:rPr>
                <w:rStyle w:val="EstiloCuerpo"/>
                <w:sz w:val="20"/>
                <w:szCs w:val="20"/>
              </w:rPr>
              <w:t>34</w:t>
            </w:r>
          </w:p>
        </w:tc>
        <w:tc>
          <w:tcPr>
            <w:tcW w:w="1206" w:type="dxa"/>
            <w:shd w:val="clear" w:color="auto" w:fill="auto"/>
            <w:tcPrChange w:id="143" w:author="Ana-Maria Ignat" w:date="2014-06-30T14:18:00Z">
              <w:tcPr>
                <w:tcW w:w="1206" w:type="dxa"/>
                <w:shd w:val="clear" w:color="auto" w:fill="auto"/>
              </w:tcPr>
            </w:tcPrChange>
          </w:tcPr>
          <w:p w14:paraId="7A69B6D1" w14:textId="2046030A" w:rsidR="00E34E3B" w:rsidRPr="0035760F" w:rsidRDefault="00E34E3B" w:rsidP="00E34E3B">
            <w:pPr>
              <w:rPr>
                <w:rStyle w:val="EstiloCuerpo"/>
                <w:sz w:val="20"/>
                <w:szCs w:val="20"/>
              </w:rPr>
            </w:pPr>
            <w:r w:rsidRPr="0035760F">
              <w:rPr>
                <w:rStyle w:val="EstiloCuerpo"/>
                <w:sz w:val="20"/>
                <w:szCs w:val="20"/>
              </w:rPr>
              <w:t>Reports</w:t>
            </w:r>
          </w:p>
        </w:tc>
        <w:tc>
          <w:tcPr>
            <w:tcW w:w="5274" w:type="dxa"/>
            <w:shd w:val="clear" w:color="auto" w:fill="auto"/>
            <w:vAlign w:val="center"/>
            <w:tcPrChange w:id="144" w:author="Ana-Maria Ignat" w:date="2014-06-30T14:18:00Z">
              <w:tcPr>
                <w:tcW w:w="1584" w:type="dxa"/>
                <w:shd w:val="clear" w:color="auto" w:fill="auto"/>
                <w:vAlign w:val="center"/>
              </w:tcPr>
            </w:tcPrChange>
          </w:tcPr>
          <w:p w14:paraId="44975D19" w14:textId="57FA7424" w:rsidR="00E34E3B" w:rsidRDefault="00E34E3B" w:rsidP="00E34E3B">
            <w:pPr>
              <w:rPr>
                <w:rStyle w:val="EstiloCuerpo"/>
                <w:sz w:val="20"/>
                <w:szCs w:val="20"/>
              </w:rPr>
            </w:pPr>
            <w:r w:rsidRPr="000F1278">
              <w:rPr>
                <w:rStyle w:val="EstiloCuerpo"/>
                <w:b/>
                <w:sz w:val="20"/>
                <w:szCs w:val="20"/>
              </w:rPr>
              <w:t>Responsible Breakdown Report</w:t>
            </w:r>
            <w:r>
              <w:rPr>
                <w:rStyle w:val="EstiloCuerpo"/>
                <w:sz w:val="20"/>
                <w:szCs w:val="20"/>
              </w:rPr>
              <w:t xml:space="preserve"> should be available from the system.</w:t>
            </w:r>
          </w:p>
        </w:tc>
        <w:tc>
          <w:tcPr>
            <w:tcW w:w="1260" w:type="dxa"/>
            <w:tcPrChange w:id="145" w:author="Ana-Maria Ignat" w:date="2014-06-30T14:18:00Z">
              <w:tcPr>
                <w:tcW w:w="990" w:type="dxa"/>
              </w:tcPr>
            </w:tcPrChange>
          </w:tcPr>
          <w:p w14:paraId="7DDB5495" w14:textId="4741BEAB" w:rsidR="00E34E3B" w:rsidRPr="00487EF0" w:rsidRDefault="00CC59A0" w:rsidP="00E34E3B">
            <w:pPr>
              <w:jc w:val="center"/>
              <w:rPr>
                <w:rFonts w:asciiTheme="minorHAnsi" w:hAnsiTheme="minorHAnsi"/>
                <w:szCs w:val="20"/>
              </w:rPr>
            </w:pPr>
            <w:r>
              <w:rPr>
                <w:rFonts w:asciiTheme="minorHAnsi" w:hAnsiTheme="minorHAnsi"/>
                <w:szCs w:val="20"/>
              </w:rPr>
              <w:t>M</w:t>
            </w:r>
          </w:p>
        </w:tc>
        <w:tc>
          <w:tcPr>
            <w:tcW w:w="2078" w:type="dxa"/>
            <w:tcPrChange w:id="146" w:author="Ana-Maria Ignat" w:date="2014-06-30T14:18:00Z">
              <w:tcPr>
                <w:tcW w:w="6038" w:type="dxa"/>
              </w:tcPr>
            </w:tcPrChange>
          </w:tcPr>
          <w:p w14:paraId="6248C36D" w14:textId="7F6D7295" w:rsidR="00BF0344" w:rsidRPr="00400498" w:rsidRDefault="00BF0344" w:rsidP="00400498">
            <w:pPr>
              <w:rPr>
                <w:rStyle w:val="EstiloCuerpo"/>
                <w:b/>
                <w:sz w:val="20"/>
                <w:szCs w:val="20"/>
                <w:u w:val="single"/>
              </w:rPr>
            </w:pPr>
            <w:r w:rsidRPr="00400498">
              <w:rPr>
                <w:rStyle w:val="EstiloCuerpo"/>
                <w:b/>
                <w:sz w:val="20"/>
                <w:szCs w:val="20"/>
                <w:u w:val="single"/>
              </w:rPr>
              <w:t xml:space="preserve"> </w:t>
            </w:r>
          </w:p>
        </w:tc>
      </w:tr>
      <w:tr w:rsidR="00E34E3B" w:rsidRPr="003C224A" w14:paraId="08BDB2AE" w14:textId="77777777" w:rsidTr="00560A64">
        <w:tc>
          <w:tcPr>
            <w:tcW w:w="432" w:type="dxa"/>
            <w:shd w:val="clear" w:color="auto" w:fill="auto"/>
            <w:tcPrChange w:id="147" w:author="Ana-Maria Ignat" w:date="2014-06-30T14:18:00Z">
              <w:tcPr>
                <w:tcW w:w="432" w:type="dxa"/>
                <w:shd w:val="clear" w:color="auto" w:fill="auto"/>
              </w:tcPr>
            </w:tcPrChange>
          </w:tcPr>
          <w:p w14:paraId="5E16B1D5" w14:textId="0EB552D2" w:rsidR="00E34E3B" w:rsidRPr="0035760F" w:rsidRDefault="008241FA" w:rsidP="00E34E3B">
            <w:pPr>
              <w:rPr>
                <w:rStyle w:val="EstiloCuerpo"/>
                <w:sz w:val="20"/>
                <w:szCs w:val="20"/>
              </w:rPr>
            </w:pPr>
            <w:r>
              <w:rPr>
                <w:rStyle w:val="EstiloCuerpo"/>
                <w:sz w:val="20"/>
                <w:szCs w:val="20"/>
              </w:rPr>
              <w:t>35</w:t>
            </w:r>
          </w:p>
        </w:tc>
        <w:tc>
          <w:tcPr>
            <w:tcW w:w="1206" w:type="dxa"/>
            <w:shd w:val="clear" w:color="auto" w:fill="auto"/>
            <w:tcPrChange w:id="148" w:author="Ana-Maria Ignat" w:date="2014-06-30T14:18:00Z">
              <w:tcPr>
                <w:tcW w:w="1206" w:type="dxa"/>
                <w:shd w:val="clear" w:color="auto" w:fill="auto"/>
              </w:tcPr>
            </w:tcPrChange>
          </w:tcPr>
          <w:p w14:paraId="27B1185D" w14:textId="71E6D73A" w:rsidR="00E34E3B" w:rsidRPr="0035760F" w:rsidRDefault="00E34E3B" w:rsidP="00E34E3B">
            <w:pPr>
              <w:rPr>
                <w:rStyle w:val="EstiloCuerpo"/>
                <w:sz w:val="20"/>
                <w:szCs w:val="20"/>
              </w:rPr>
            </w:pPr>
            <w:r w:rsidRPr="0035760F">
              <w:rPr>
                <w:rStyle w:val="EstiloCuerpo"/>
                <w:sz w:val="20"/>
                <w:szCs w:val="20"/>
              </w:rPr>
              <w:t>Reports</w:t>
            </w:r>
          </w:p>
        </w:tc>
        <w:tc>
          <w:tcPr>
            <w:tcW w:w="5274" w:type="dxa"/>
            <w:shd w:val="clear" w:color="auto" w:fill="auto"/>
            <w:vAlign w:val="center"/>
            <w:tcPrChange w:id="149" w:author="Ana-Maria Ignat" w:date="2014-06-30T14:18:00Z">
              <w:tcPr>
                <w:tcW w:w="1584" w:type="dxa"/>
                <w:shd w:val="clear" w:color="auto" w:fill="auto"/>
                <w:vAlign w:val="center"/>
              </w:tcPr>
            </w:tcPrChange>
          </w:tcPr>
          <w:p w14:paraId="50007569" w14:textId="3E4663AB" w:rsidR="00E34E3B" w:rsidRDefault="00E34E3B" w:rsidP="00E34E3B">
            <w:pPr>
              <w:rPr>
                <w:rStyle w:val="EstiloCuerpo"/>
                <w:sz w:val="20"/>
                <w:szCs w:val="20"/>
              </w:rPr>
            </w:pPr>
            <w:r w:rsidRPr="000F1278">
              <w:rPr>
                <w:rStyle w:val="EstiloCuerpo"/>
                <w:b/>
                <w:sz w:val="20"/>
                <w:szCs w:val="20"/>
              </w:rPr>
              <w:t>Responsible Analysis Report</w:t>
            </w:r>
            <w:r>
              <w:rPr>
                <w:rStyle w:val="EstiloCuerpo"/>
                <w:sz w:val="20"/>
                <w:szCs w:val="20"/>
              </w:rPr>
              <w:t xml:space="preserve"> Should be available from the system.</w:t>
            </w:r>
          </w:p>
        </w:tc>
        <w:tc>
          <w:tcPr>
            <w:tcW w:w="1260" w:type="dxa"/>
            <w:tcPrChange w:id="150" w:author="Ana-Maria Ignat" w:date="2014-06-30T14:18:00Z">
              <w:tcPr>
                <w:tcW w:w="990" w:type="dxa"/>
              </w:tcPr>
            </w:tcPrChange>
          </w:tcPr>
          <w:p w14:paraId="3CA51DE1" w14:textId="403C7A6A" w:rsidR="00E34E3B" w:rsidRPr="00487EF0" w:rsidRDefault="00CC59A0" w:rsidP="00E34E3B">
            <w:pPr>
              <w:jc w:val="center"/>
              <w:rPr>
                <w:rFonts w:asciiTheme="minorHAnsi" w:hAnsiTheme="minorHAnsi"/>
                <w:szCs w:val="20"/>
              </w:rPr>
            </w:pPr>
            <w:r>
              <w:rPr>
                <w:rFonts w:asciiTheme="minorHAnsi" w:hAnsiTheme="minorHAnsi"/>
                <w:szCs w:val="20"/>
              </w:rPr>
              <w:t>M</w:t>
            </w:r>
          </w:p>
        </w:tc>
        <w:tc>
          <w:tcPr>
            <w:tcW w:w="2078" w:type="dxa"/>
            <w:tcPrChange w:id="151" w:author="Ana-Maria Ignat" w:date="2014-06-30T14:18:00Z">
              <w:tcPr>
                <w:tcW w:w="6038" w:type="dxa"/>
              </w:tcPr>
            </w:tcPrChange>
          </w:tcPr>
          <w:p w14:paraId="25780753" w14:textId="24D1A7EE" w:rsidR="00ED2C9E" w:rsidRPr="00ED2C9E" w:rsidRDefault="00ED2C9E" w:rsidP="00ED2C9E">
            <w:pPr>
              <w:rPr>
                <w:rStyle w:val="EstiloCuerpo"/>
                <w:sz w:val="20"/>
                <w:szCs w:val="20"/>
              </w:rPr>
            </w:pPr>
          </w:p>
        </w:tc>
      </w:tr>
      <w:tr w:rsidR="006E3077" w:rsidRPr="003C224A" w14:paraId="080B2F60" w14:textId="77777777" w:rsidTr="00560A64">
        <w:tc>
          <w:tcPr>
            <w:tcW w:w="432" w:type="dxa"/>
            <w:shd w:val="clear" w:color="auto" w:fill="auto"/>
            <w:tcPrChange w:id="152" w:author="Ana-Maria Ignat" w:date="2014-06-30T14:18:00Z">
              <w:tcPr>
                <w:tcW w:w="432" w:type="dxa"/>
                <w:shd w:val="clear" w:color="auto" w:fill="auto"/>
              </w:tcPr>
            </w:tcPrChange>
          </w:tcPr>
          <w:p w14:paraId="4AE1CC4D" w14:textId="5D3702CD" w:rsidR="006E3077" w:rsidRPr="0035760F" w:rsidRDefault="008241FA" w:rsidP="00E34E3B">
            <w:pPr>
              <w:rPr>
                <w:rStyle w:val="EstiloCuerpo"/>
                <w:sz w:val="20"/>
                <w:szCs w:val="20"/>
              </w:rPr>
            </w:pPr>
            <w:r>
              <w:rPr>
                <w:rStyle w:val="EstiloCuerpo"/>
                <w:sz w:val="20"/>
                <w:szCs w:val="20"/>
              </w:rPr>
              <w:t>36</w:t>
            </w:r>
          </w:p>
        </w:tc>
        <w:tc>
          <w:tcPr>
            <w:tcW w:w="1206" w:type="dxa"/>
            <w:shd w:val="clear" w:color="auto" w:fill="auto"/>
            <w:tcPrChange w:id="153" w:author="Ana-Maria Ignat" w:date="2014-06-30T14:18:00Z">
              <w:tcPr>
                <w:tcW w:w="1206" w:type="dxa"/>
                <w:shd w:val="clear" w:color="auto" w:fill="auto"/>
              </w:tcPr>
            </w:tcPrChange>
          </w:tcPr>
          <w:p w14:paraId="53678954" w14:textId="1F22D72D" w:rsidR="006E3077" w:rsidRPr="0035760F" w:rsidRDefault="006E3077" w:rsidP="00E34E3B">
            <w:pPr>
              <w:rPr>
                <w:rStyle w:val="EstiloCuerpo"/>
                <w:sz w:val="20"/>
                <w:szCs w:val="20"/>
              </w:rPr>
            </w:pPr>
            <w:r>
              <w:rPr>
                <w:rStyle w:val="EstiloCuerpo"/>
                <w:sz w:val="20"/>
                <w:szCs w:val="20"/>
              </w:rPr>
              <w:t>Reports</w:t>
            </w:r>
          </w:p>
        </w:tc>
        <w:tc>
          <w:tcPr>
            <w:tcW w:w="5274" w:type="dxa"/>
            <w:shd w:val="clear" w:color="auto" w:fill="auto"/>
            <w:vAlign w:val="center"/>
            <w:tcPrChange w:id="154" w:author="Ana-Maria Ignat" w:date="2014-06-30T14:18:00Z">
              <w:tcPr>
                <w:tcW w:w="1584" w:type="dxa"/>
                <w:shd w:val="clear" w:color="auto" w:fill="auto"/>
                <w:vAlign w:val="center"/>
              </w:tcPr>
            </w:tcPrChange>
          </w:tcPr>
          <w:p w14:paraId="460C2FCF" w14:textId="1A241B39" w:rsidR="006E3077" w:rsidRDefault="00CC59A0" w:rsidP="00CF3F46">
            <w:pPr>
              <w:rPr>
                <w:rStyle w:val="EstiloCuerpo"/>
                <w:sz w:val="20"/>
                <w:szCs w:val="20"/>
              </w:rPr>
            </w:pPr>
            <w:r w:rsidRPr="000F1278">
              <w:rPr>
                <w:rStyle w:val="EstiloCuerpo"/>
                <w:b/>
                <w:sz w:val="20"/>
                <w:szCs w:val="20"/>
              </w:rPr>
              <w:t xml:space="preserve">Dashboard </w:t>
            </w:r>
            <w:r w:rsidR="00CF3F46" w:rsidRPr="000F1278">
              <w:rPr>
                <w:rStyle w:val="EstiloCuerpo"/>
                <w:b/>
                <w:sz w:val="20"/>
                <w:szCs w:val="20"/>
              </w:rPr>
              <w:t>Report – General Indicators</w:t>
            </w:r>
            <w:r w:rsidR="00CF3F46">
              <w:rPr>
                <w:rStyle w:val="EstiloCuerpo"/>
                <w:sz w:val="20"/>
                <w:szCs w:val="20"/>
              </w:rPr>
              <w:t xml:space="preserve"> </w:t>
            </w:r>
            <w:r>
              <w:rPr>
                <w:rStyle w:val="EstiloCuerpo"/>
                <w:sz w:val="20"/>
                <w:szCs w:val="20"/>
              </w:rPr>
              <w:t>should be available from the system.</w:t>
            </w:r>
          </w:p>
        </w:tc>
        <w:tc>
          <w:tcPr>
            <w:tcW w:w="1260" w:type="dxa"/>
            <w:tcPrChange w:id="155" w:author="Ana-Maria Ignat" w:date="2014-06-30T14:18:00Z">
              <w:tcPr>
                <w:tcW w:w="990" w:type="dxa"/>
              </w:tcPr>
            </w:tcPrChange>
          </w:tcPr>
          <w:p w14:paraId="5C92FF4D" w14:textId="5B6D982A" w:rsidR="006E3077" w:rsidRPr="00487EF0" w:rsidRDefault="00CC59A0" w:rsidP="00E34E3B">
            <w:pPr>
              <w:jc w:val="center"/>
              <w:rPr>
                <w:rFonts w:asciiTheme="minorHAnsi" w:hAnsiTheme="minorHAnsi"/>
                <w:szCs w:val="20"/>
              </w:rPr>
            </w:pPr>
            <w:del w:id="156" w:author="Ana-Maria Ignat" w:date="2014-06-30T14:18:00Z">
              <w:r w:rsidDel="00560A64">
                <w:rPr>
                  <w:rFonts w:asciiTheme="minorHAnsi" w:hAnsiTheme="minorHAnsi"/>
                  <w:szCs w:val="20"/>
                </w:rPr>
                <w:delText>M</w:delText>
              </w:r>
            </w:del>
            <w:ins w:id="157" w:author="Ana-Maria Ignat" w:date="2014-06-30T14:18:00Z">
              <w:r w:rsidR="00560A64">
                <w:rPr>
                  <w:rFonts w:asciiTheme="minorHAnsi" w:hAnsiTheme="minorHAnsi"/>
                  <w:szCs w:val="20"/>
                </w:rPr>
                <w:t>F</w:t>
              </w:r>
            </w:ins>
          </w:p>
        </w:tc>
        <w:tc>
          <w:tcPr>
            <w:tcW w:w="2078" w:type="dxa"/>
            <w:tcPrChange w:id="158" w:author="Ana-Maria Ignat" w:date="2014-06-30T14:18:00Z">
              <w:tcPr>
                <w:tcW w:w="6038" w:type="dxa"/>
              </w:tcPr>
            </w:tcPrChange>
          </w:tcPr>
          <w:p w14:paraId="0E59046B" w14:textId="34918137" w:rsidR="006E3077" w:rsidRPr="0035760F" w:rsidRDefault="00560A64" w:rsidP="006920F4">
            <w:pPr>
              <w:rPr>
                <w:rStyle w:val="EstiloCuerpo"/>
                <w:sz w:val="20"/>
                <w:szCs w:val="20"/>
              </w:rPr>
            </w:pPr>
            <w:ins w:id="159" w:author="Ana-Maria Ignat" w:date="2014-06-30T14:19:00Z">
              <w:r>
                <w:rPr>
                  <w:rStyle w:val="EstiloCuerpo"/>
                  <w:sz w:val="20"/>
                  <w:szCs w:val="20"/>
                </w:rPr>
                <w:t>Not in this project scope.</w:t>
              </w:r>
            </w:ins>
          </w:p>
        </w:tc>
      </w:tr>
      <w:tr w:rsidR="00E94BA5" w:rsidRPr="003C224A" w14:paraId="3434CF7F" w14:textId="77777777" w:rsidTr="00560A64">
        <w:tc>
          <w:tcPr>
            <w:tcW w:w="432" w:type="dxa"/>
            <w:shd w:val="clear" w:color="auto" w:fill="auto"/>
            <w:tcPrChange w:id="160" w:author="Ana-Maria Ignat" w:date="2014-06-30T14:18:00Z">
              <w:tcPr>
                <w:tcW w:w="432" w:type="dxa"/>
                <w:shd w:val="clear" w:color="auto" w:fill="auto"/>
              </w:tcPr>
            </w:tcPrChange>
          </w:tcPr>
          <w:p w14:paraId="285AA8F6" w14:textId="22735B60" w:rsidR="00E94BA5" w:rsidRPr="0035760F" w:rsidRDefault="008241FA" w:rsidP="00E34E3B">
            <w:pPr>
              <w:rPr>
                <w:rStyle w:val="EstiloCuerpo"/>
                <w:sz w:val="20"/>
                <w:szCs w:val="20"/>
              </w:rPr>
            </w:pPr>
            <w:r>
              <w:rPr>
                <w:rStyle w:val="EstiloCuerpo"/>
                <w:sz w:val="20"/>
                <w:szCs w:val="20"/>
              </w:rPr>
              <w:t>37</w:t>
            </w:r>
          </w:p>
        </w:tc>
        <w:tc>
          <w:tcPr>
            <w:tcW w:w="1206" w:type="dxa"/>
            <w:shd w:val="clear" w:color="auto" w:fill="auto"/>
            <w:tcPrChange w:id="161" w:author="Ana-Maria Ignat" w:date="2014-06-30T14:18:00Z">
              <w:tcPr>
                <w:tcW w:w="1206" w:type="dxa"/>
                <w:shd w:val="clear" w:color="auto" w:fill="auto"/>
              </w:tcPr>
            </w:tcPrChange>
          </w:tcPr>
          <w:p w14:paraId="3910AEA6" w14:textId="6909029E" w:rsidR="00E94BA5" w:rsidRDefault="00E94BA5" w:rsidP="00E34E3B">
            <w:pPr>
              <w:rPr>
                <w:rStyle w:val="EstiloCuerpo"/>
                <w:sz w:val="20"/>
                <w:szCs w:val="20"/>
              </w:rPr>
            </w:pPr>
            <w:r>
              <w:rPr>
                <w:rStyle w:val="EstiloCuerpo"/>
                <w:sz w:val="20"/>
                <w:szCs w:val="20"/>
              </w:rPr>
              <w:t>Reports</w:t>
            </w:r>
          </w:p>
        </w:tc>
        <w:tc>
          <w:tcPr>
            <w:tcW w:w="5274" w:type="dxa"/>
            <w:shd w:val="clear" w:color="auto" w:fill="auto"/>
            <w:vAlign w:val="center"/>
            <w:tcPrChange w:id="162" w:author="Ana-Maria Ignat" w:date="2014-06-30T14:18:00Z">
              <w:tcPr>
                <w:tcW w:w="1584" w:type="dxa"/>
                <w:shd w:val="clear" w:color="auto" w:fill="auto"/>
                <w:vAlign w:val="center"/>
              </w:tcPr>
            </w:tcPrChange>
          </w:tcPr>
          <w:p w14:paraId="5008E282" w14:textId="3839FBD6" w:rsidR="00E94BA5" w:rsidRDefault="00E94BA5" w:rsidP="00CF3F46">
            <w:pPr>
              <w:rPr>
                <w:rStyle w:val="EstiloCuerpo"/>
                <w:sz w:val="20"/>
                <w:szCs w:val="20"/>
              </w:rPr>
            </w:pPr>
            <w:r w:rsidRPr="000F1278">
              <w:rPr>
                <w:rStyle w:val="EstiloCuerpo"/>
                <w:b/>
                <w:sz w:val="20"/>
                <w:szCs w:val="20"/>
              </w:rPr>
              <w:t>Dashboard Report – Sales Indicators</w:t>
            </w:r>
            <w:r>
              <w:rPr>
                <w:rStyle w:val="EstiloCuerpo"/>
                <w:sz w:val="20"/>
                <w:szCs w:val="20"/>
              </w:rPr>
              <w:t xml:space="preserve"> should be available from the system.</w:t>
            </w:r>
          </w:p>
        </w:tc>
        <w:tc>
          <w:tcPr>
            <w:tcW w:w="1260" w:type="dxa"/>
            <w:tcPrChange w:id="163" w:author="Ana-Maria Ignat" w:date="2014-06-30T14:18:00Z">
              <w:tcPr>
                <w:tcW w:w="990" w:type="dxa"/>
              </w:tcPr>
            </w:tcPrChange>
          </w:tcPr>
          <w:p w14:paraId="7FE664A6" w14:textId="3564FF32" w:rsidR="00E94BA5" w:rsidRDefault="00431FA4" w:rsidP="00E34E3B">
            <w:pPr>
              <w:jc w:val="center"/>
              <w:rPr>
                <w:rFonts w:asciiTheme="minorHAnsi" w:hAnsiTheme="minorHAnsi"/>
                <w:szCs w:val="20"/>
              </w:rPr>
            </w:pPr>
            <w:del w:id="164" w:author="Ana-Maria Ignat" w:date="2014-06-30T14:19:00Z">
              <w:r w:rsidDel="00560A64">
                <w:rPr>
                  <w:rFonts w:asciiTheme="minorHAnsi" w:hAnsiTheme="minorHAnsi"/>
                  <w:szCs w:val="20"/>
                </w:rPr>
                <w:delText>M</w:delText>
              </w:r>
            </w:del>
            <w:ins w:id="165" w:author="Ana-Maria Ignat" w:date="2014-06-30T14:19:00Z">
              <w:r w:rsidR="00560A64">
                <w:rPr>
                  <w:rFonts w:asciiTheme="minorHAnsi" w:hAnsiTheme="minorHAnsi"/>
                  <w:szCs w:val="20"/>
                </w:rPr>
                <w:t>F</w:t>
              </w:r>
            </w:ins>
          </w:p>
        </w:tc>
        <w:tc>
          <w:tcPr>
            <w:tcW w:w="2078" w:type="dxa"/>
            <w:tcPrChange w:id="166" w:author="Ana-Maria Ignat" w:date="2014-06-30T14:18:00Z">
              <w:tcPr>
                <w:tcW w:w="6038" w:type="dxa"/>
              </w:tcPr>
            </w:tcPrChange>
          </w:tcPr>
          <w:p w14:paraId="44B022D3" w14:textId="6FD323EC" w:rsidR="000D0525" w:rsidRPr="00560A64" w:rsidRDefault="00560A64" w:rsidP="00560A64">
            <w:pPr>
              <w:jc w:val="both"/>
              <w:rPr>
                <w:rStyle w:val="EstiloCuerpo"/>
                <w:sz w:val="20"/>
                <w:szCs w:val="20"/>
              </w:rPr>
              <w:pPrChange w:id="167" w:author="Ana-Maria Ignat" w:date="2014-06-30T14:19:00Z">
                <w:pPr>
                  <w:pStyle w:val="ListParagraph"/>
                  <w:ind w:left="1440"/>
                </w:pPr>
              </w:pPrChange>
            </w:pPr>
            <w:ins w:id="168" w:author="Ana-Maria Ignat" w:date="2014-06-30T14:19:00Z">
              <w:r w:rsidRPr="00560A64">
                <w:rPr>
                  <w:rStyle w:val="EstiloCuerpo"/>
                  <w:sz w:val="20"/>
                  <w:szCs w:val="20"/>
                </w:rPr>
                <w:t>Not in this project scope.</w:t>
              </w:r>
            </w:ins>
          </w:p>
        </w:tc>
      </w:tr>
      <w:tr w:rsidR="009C5A91" w:rsidRPr="003C224A" w14:paraId="784981EF" w14:textId="77777777" w:rsidTr="00560A64">
        <w:tc>
          <w:tcPr>
            <w:tcW w:w="432" w:type="dxa"/>
            <w:shd w:val="clear" w:color="auto" w:fill="auto"/>
            <w:tcPrChange w:id="169" w:author="Ana-Maria Ignat" w:date="2014-06-30T14:18:00Z">
              <w:tcPr>
                <w:tcW w:w="432" w:type="dxa"/>
                <w:shd w:val="clear" w:color="auto" w:fill="auto"/>
              </w:tcPr>
            </w:tcPrChange>
          </w:tcPr>
          <w:p w14:paraId="4304E9F5" w14:textId="3E8530BE" w:rsidR="009C5A91" w:rsidRPr="0035760F" w:rsidRDefault="008241FA" w:rsidP="00E34E3B">
            <w:pPr>
              <w:rPr>
                <w:rStyle w:val="EstiloCuerpo"/>
                <w:sz w:val="20"/>
                <w:szCs w:val="20"/>
              </w:rPr>
            </w:pPr>
            <w:r>
              <w:rPr>
                <w:rStyle w:val="EstiloCuerpo"/>
                <w:sz w:val="20"/>
                <w:szCs w:val="20"/>
              </w:rPr>
              <w:t>38</w:t>
            </w:r>
          </w:p>
        </w:tc>
        <w:tc>
          <w:tcPr>
            <w:tcW w:w="1206" w:type="dxa"/>
            <w:shd w:val="clear" w:color="auto" w:fill="auto"/>
            <w:tcPrChange w:id="170" w:author="Ana-Maria Ignat" w:date="2014-06-30T14:18:00Z">
              <w:tcPr>
                <w:tcW w:w="1206" w:type="dxa"/>
                <w:shd w:val="clear" w:color="auto" w:fill="auto"/>
              </w:tcPr>
            </w:tcPrChange>
          </w:tcPr>
          <w:p w14:paraId="2E9022E4" w14:textId="62191E11" w:rsidR="009C5A91" w:rsidRDefault="009F3A57" w:rsidP="00E34E3B">
            <w:pPr>
              <w:rPr>
                <w:rStyle w:val="EstiloCuerpo"/>
                <w:sz w:val="20"/>
                <w:szCs w:val="20"/>
              </w:rPr>
            </w:pPr>
            <w:r>
              <w:rPr>
                <w:rStyle w:val="EstiloCuerpo"/>
                <w:sz w:val="20"/>
                <w:szCs w:val="20"/>
              </w:rPr>
              <w:t>Reports</w:t>
            </w:r>
          </w:p>
        </w:tc>
        <w:tc>
          <w:tcPr>
            <w:tcW w:w="5274" w:type="dxa"/>
            <w:shd w:val="clear" w:color="auto" w:fill="auto"/>
            <w:vAlign w:val="center"/>
            <w:tcPrChange w:id="171" w:author="Ana-Maria Ignat" w:date="2014-06-30T14:18:00Z">
              <w:tcPr>
                <w:tcW w:w="1584" w:type="dxa"/>
                <w:shd w:val="clear" w:color="auto" w:fill="auto"/>
                <w:vAlign w:val="center"/>
              </w:tcPr>
            </w:tcPrChange>
          </w:tcPr>
          <w:p w14:paraId="6A9748DC" w14:textId="58C590B8" w:rsidR="009C5A91" w:rsidRPr="009C5A91" w:rsidRDefault="00B8796D" w:rsidP="00CF3F46">
            <w:pPr>
              <w:rPr>
                <w:rStyle w:val="EstiloCuerpo"/>
                <w:b/>
                <w:sz w:val="20"/>
                <w:szCs w:val="20"/>
              </w:rPr>
            </w:pPr>
            <w:r w:rsidRPr="00852426">
              <w:rPr>
                <w:rStyle w:val="EstiloCuerpo"/>
                <w:b/>
                <w:sz w:val="20"/>
                <w:szCs w:val="20"/>
              </w:rPr>
              <w:t>Dashboard Report – Sales Indicators</w:t>
            </w:r>
            <w:r>
              <w:rPr>
                <w:rStyle w:val="EstiloCuerpo"/>
                <w:sz w:val="20"/>
                <w:szCs w:val="20"/>
              </w:rPr>
              <w:t xml:space="preserve">, </w:t>
            </w:r>
            <w:r w:rsidRPr="000F1278">
              <w:rPr>
                <w:rStyle w:val="EstiloCuerpo"/>
                <w:b/>
                <w:sz w:val="20"/>
                <w:szCs w:val="20"/>
              </w:rPr>
              <w:t>Values</w:t>
            </w:r>
            <w:r>
              <w:rPr>
                <w:rStyle w:val="EstiloCuerpo"/>
                <w:sz w:val="20"/>
                <w:szCs w:val="20"/>
              </w:rPr>
              <w:t xml:space="preserve"> should be available from the system.</w:t>
            </w:r>
          </w:p>
        </w:tc>
        <w:tc>
          <w:tcPr>
            <w:tcW w:w="1260" w:type="dxa"/>
            <w:tcPrChange w:id="172" w:author="Ana-Maria Ignat" w:date="2014-06-30T14:18:00Z">
              <w:tcPr>
                <w:tcW w:w="990" w:type="dxa"/>
              </w:tcPr>
            </w:tcPrChange>
          </w:tcPr>
          <w:p w14:paraId="48D31D6D" w14:textId="7E9EFE5F" w:rsidR="009C5A91" w:rsidRDefault="00560A64" w:rsidP="00E34E3B">
            <w:pPr>
              <w:jc w:val="center"/>
              <w:rPr>
                <w:rFonts w:asciiTheme="minorHAnsi" w:hAnsiTheme="minorHAnsi"/>
                <w:szCs w:val="20"/>
              </w:rPr>
            </w:pPr>
            <w:ins w:id="173" w:author="Ana-Maria Ignat" w:date="2014-06-30T14:19:00Z">
              <w:r>
                <w:rPr>
                  <w:rFonts w:asciiTheme="minorHAnsi" w:hAnsiTheme="minorHAnsi"/>
                  <w:szCs w:val="20"/>
                </w:rPr>
                <w:t>F</w:t>
              </w:r>
            </w:ins>
          </w:p>
        </w:tc>
        <w:tc>
          <w:tcPr>
            <w:tcW w:w="2078" w:type="dxa"/>
            <w:tcPrChange w:id="174" w:author="Ana-Maria Ignat" w:date="2014-06-30T14:18:00Z">
              <w:tcPr>
                <w:tcW w:w="6038" w:type="dxa"/>
              </w:tcPr>
            </w:tcPrChange>
          </w:tcPr>
          <w:p w14:paraId="661CC1F3" w14:textId="70142065" w:rsidR="00A16FB8" w:rsidRPr="00F517B5" w:rsidRDefault="00560A64" w:rsidP="00F517B5">
            <w:pPr>
              <w:rPr>
                <w:rStyle w:val="EstiloCuerpo"/>
                <w:sz w:val="20"/>
                <w:szCs w:val="20"/>
              </w:rPr>
            </w:pPr>
            <w:ins w:id="175" w:author="Ana-Maria Ignat" w:date="2014-06-30T14:19:00Z">
              <w:r>
                <w:rPr>
                  <w:rStyle w:val="EstiloCuerpo"/>
                  <w:sz w:val="20"/>
                  <w:szCs w:val="20"/>
                </w:rPr>
                <w:t>Not in this project scope.</w:t>
              </w:r>
            </w:ins>
          </w:p>
        </w:tc>
      </w:tr>
      <w:tr w:rsidR="00200A09" w:rsidRPr="003C224A" w14:paraId="1A47366D" w14:textId="77777777" w:rsidTr="00560A64">
        <w:tc>
          <w:tcPr>
            <w:tcW w:w="432" w:type="dxa"/>
            <w:shd w:val="clear" w:color="auto" w:fill="auto"/>
            <w:tcPrChange w:id="176" w:author="Ana-Maria Ignat" w:date="2014-06-30T14:18:00Z">
              <w:tcPr>
                <w:tcW w:w="432" w:type="dxa"/>
                <w:shd w:val="clear" w:color="auto" w:fill="auto"/>
              </w:tcPr>
            </w:tcPrChange>
          </w:tcPr>
          <w:p w14:paraId="620E3A8C" w14:textId="16ABABB6" w:rsidR="00200A09" w:rsidRPr="0035760F" w:rsidRDefault="008241FA" w:rsidP="00E34E3B">
            <w:pPr>
              <w:rPr>
                <w:rStyle w:val="EstiloCuerpo"/>
                <w:sz w:val="20"/>
                <w:szCs w:val="20"/>
              </w:rPr>
            </w:pPr>
            <w:r>
              <w:rPr>
                <w:rStyle w:val="EstiloCuerpo"/>
                <w:sz w:val="20"/>
                <w:szCs w:val="20"/>
              </w:rPr>
              <w:t>39</w:t>
            </w:r>
          </w:p>
        </w:tc>
        <w:tc>
          <w:tcPr>
            <w:tcW w:w="1206" w:type="dxa"/>
            <w:shd w:val="clear" w:color="auto" w:fill="auto"/>
            <w:tcPrChange w:id="177" w:author="Ana-Maria Ignat" w:date="2014-06-30T14:18:00Z">
              <w:tcPr>
                <w:tcW w:w="1206" w:type="dxa"/>
                <w:shd w:val="clear" w:color="auto" w:fill="auto"/>
              </w:tcPr>
            </w:tcPrChange>
          </w:tcPr>
          <w:p w14:paraId="56E8EEF0" w14:textId="38FFBC81" w:rsidR="00200A09" w:rsidRDefault="00200A09" w:rsidP="00E34E3B">
            <w:pPr>
              <w:rPr>
                <w:rStyle w:val="EstiloCuerpo"/>
                <w:sz w:val="20"/>
                <w:szCs w:val="20"/>
              </w:rPr>
            </w:pPr>
            <w:r>
              <w:rPr>
                <w:rStyle w:val="EstiloCuerpo"/>
                <w:sz w:val="20"/>
                <w:szCs w:val="20"/>
              </w:rPr>
              <w:t>Reports</w:t>
            </w:r>
          </w:p>
        </w:tc>
        <w:tc>
          <w:tcPr>
            <w:tcW w:w="5274" w:type="dxa"/>
            <w:shd w:val="clear" w:color="auto" w:fill="auto"/>
            <w:vAlign w:val="center"/>
            <w:tcPrChange w:id="178" w:author="Ana-Maria Ignat" w:date="2014-06-30T14:18:00Z">
              <w:tcPr>
                <w:tcW w:w="1584" w:type="dxa"/>
                <w:shd w:val="clear" w:color="auto" w:fill="auto"/>
                <w:vAlign w:val="center"/>
              </w:tcPr>
            </w:tcPrChange>
          </w:tcPr>
          <w:p w14:paraId="41236479" w14:textId="45EF7096" w:rsidR="00200A09" w:rsidRDefault="00200A09" w:rsidP="00E34E3B">
            <w:pPr>
              <w:rPr>
                <w:rStyle w:val="EstiloCuerpo"/>
                <w:sz w:val="20"/>
                <w:szCs w:val="20"/>
              </w:rPr>
            </w:pPr>
            <w:r w:rsidRPr="000F1278">
              <w:rPr>
                <w:rStyle w:val="EstiloCuerpo"/>
                <w:b/>
                <w:sz w:val="20"/>
                <w:szCs w:val="20"/>
              </w:rPr>
              <w:t>Neglected Leads Report</w:t>
            </w:r>
            <w:r>
              <w:rPr>
                <w:rStyle w:val="EstiloCuerpo"/>
                <w:sz w:val="20"/>
                <w:szCs w:val="20"/>
              </w:rPr>
              <w:t xml:space="preserve"> should be available from the system.</w:t>
            </w:r>
          </w:p>
        </w:tc>
        <w:tc>
          <w:tcPr>
            <w:tcW w:w="1260" w:type="dxa"/>
            <w:tcPrChange w:id="179" w:author="Ana-Maria Ignat" w:date="2014-06-30T14:18:00Z">
              <w:tcPr>
                <w:tcW w:w="990" w:type="dxa"/>
              </w:tcPr>
            </w:tcPrChange>
          </w:tcPr>
          <w:p w14:paraId="05D25665" w14:textId="5F38047A" w:rsidR="00200A09" w:rsidRDefault="003D3F20" w:rsidP="00E34E3B">
            <w:pPr>
              <w:jc w:val="center"/>
              <w:rPr>
                <w:rFonts w:asciiTheme="minorHAnsi" w:hAnsiTheme="minorHAnsi"/>
                <w:szCs w:val="20"/>
              </w:rPr>
            </w:pPr>
            <w:r>
              <w:rPr>
                <w:rFonts w:asciiTheme="minorHAnsi" w:hAnsiTheme="minorHAnsi"/>
                <w:szCs w:val="20"/>
              </w:rPr>
              <w:t>M</w:t>
            </w:r>
          </w:p>
        </w:tc>
        <w:tc>
          <w:tcPr>
            <w:tcW w:w="2078" w:type="dxa"/>
            <w:tcPrChange w:id="180" w:author="Ana-Maria Ignat" w:date="2014-06-30T14:18:00Z">
              <w:tcPr>
                <w:tcW w:w="6038" w:type="dxa"/>
              </w:tcPr>
            </w:tcPrChange>
          </w:tcPr>
          <w:p w14:paraId="71490B66" w14:textId="6CE5AEA1" w:rsidR="00200A09" w:rsidRPr="0035760F" w:rsidRDefault="00200A09" w:rsidP="00F517B5">
            <w:pPr>
              <w:rPr>
                <w:rStyle w:val="EstiloCuerpo"/>
                <w:sz w:val="20"/>
                <w:szCs w:val="20"/>
              </w:rPr>
            </w:pPr>
          </w:p>
        </w:tc>
      </w:tr>
      <w:tr w:rsidR="002513BE" w:rsidRPr="003C224A" w14:paraId="64295F41" w14:textId="77777777" w:rsidTr="00560A64">
        <w:tc>
          <w:tcPr>
            <w:tcW w:w="432" w:type="dxa"/>
            <w:shd w:val="clear" w:color="auto" w:fill="auto"/>
            <w:tcPrChange w:id="181" w:author="Ana-Maria Ignat" w:date="2014-06-30T14:18:00Z">
              <w:tcPr>
                <w:tcW w:w="432" w:type="dxa"/>
                <w:shd w:val="clear" w:color="auto" w:fill="auto"/>
              </w:tcPr>
            </w:tcPrChange>
          </w:tcPr>
          <w:p w14:paraId="1F705BEA" w14:textId="52E731EB" w:rsidR="002513BE" w:rsidRPr="0035760F" w:rsidRDefault="008241FA" w:rsidP="00E34E3B">
            <w:pPr>
              <w:rPr>
                <w:rStyle w:val="EstiloCuerpo"/>
                <w:sz w:val="20"/>
                <w:szCs w:val="20"/>
              </w:rPr>
            </w:pPr>
            <w:r>
              <w:rPr>
                <w:rStyle w:val="EstiloCuerpo"/>
                <w:sz w:val="20"/>
                <w:szCs w:val="20"/>
              </w:rPr>
              <w:t>40</w:t>
            </w:r>
          </w:p>
        </w:tc>
        <w:tc>
          <w:tcPr>
            <w:tcW w:w="1206" w:type="dxa"/>
            <w:shd w:val="clear" w:color="auto" w:fill="auto"/>
            <w:tcPrChange w:id="182" w:author="Ana-Maria Ignat" w:date="2014-06-30T14:18:00Z">
              <w:tcPr>
                <w:tcW w:w="1206" w:type="dxa"/>
                <w:shd w:val="clear" w:color="auto" w:fill="auto"/>
              </w:tcPr>
            </w:tcPrChange>
          </w:tcPr>
          <w:p w14:paraId="3482D924" w14:textId="22381A4E" w:rsidR="002513BE" w:rsidRDefault="002513BE" w:rsidP="00E34E3B">
            <w:pPr>
              <w:rPr>
                <w:rStyle w:val="EstiloCuerpo"/>
                <w:sz w:val="20"/>
                <w:szCs w:val="20"/>
              </w:rPr>
            </w:pPr>
            <w:r>
              <w:rPr>
                <w:rStyle w:val="EstiloCuerpo"/>
                <w:sz w:val="20"/>
                <w:szCs w:val="20"/>
              </w:rPr>
              <w:t>Reports</w:t>
            </w:r>
          </w:p>
        </w:tc>
        <w:tc>
          <w:tcPr>
            <w:tcW w:w="5274" w:type="dxa"/>
            <w:shd w:val="clear" w:color="auto" w:fill="auto"/>
            <w:vAlign w:val="center"/>
            <w:tcPrChange w:id="183" w:author="Ana-Maria Ignat" w:date="2014-06-30T14:18:00Z">
              <w:tcPr>
                <w:tcW w:w="1584" w:type="dxa"/>
                <w:shd w:val="clear" w:color="auto" w:fill="auto"/>
                <w:vAlign w:val="center"/>
              </w:tcPr>
            </w:tcPrChange>
          </w:tcPr>
          <w:p w14:paraId="1AD113F5" w14:textId="5D55E612" w:rsidR="002513BE" w:rsidRDefault="002513BE" w:rsidP="00E34E3B">
            <w:pPr>
              <w:rPr>
                <w:rStyle w:val="EstiloCuerpo"/>
                <w:sz w:val="20"/>
                <w:szCs w:val="20"/>
              </w:rPr>
            </w:pPr>
            <w:r w:rsidRPr="000F1278">
              <w:rPr>
                <w:rStyle w:val="EstiloCuerpo"/>
                <w:b/>
                <w:sz w:val="20"/>
                <w:szCs w:val="20"/>
              </w:rPr>
              <w:t>Invoicing List Report</w:t>
            </w:r>
            <w:r>
              <w:rPr>
                <w:rStyle w:val="EstiloCuerpo"/>
                <w:sz w:val="20"/>
                <w:szCs w:val="20"/>
              </w:rPr>
              <w:t xml:space="preserve"> should be available from the system.</w:t>
            </w:r>
          </w:p>
        </w:tc>
        <w:tc>
          <w:tcPr>
            <w:tcW w:w="1260" w:type="dxa"/>
            <w:tcPrChange w:id="184" w:author="Ana-Maria Ignat" w:date="2014-06-30T14:18:00Z">
              <w:tcPr>
                <w:tcW w:w="990" w:type="dxa"/>
              </w:tcPr>
            </w:tcPrChange>
          </w:tcPr>
          <w:p w14:paraId="61F75FFA" w14:textId="4368222C" w:rsidR="002513BE" w:rsidRDefault="002513BE" w:rsidP="00E34E3B">
            <w:pPr>
              <w:jc w:val="center"/>
              <w:rPr>
                <w:rFonts w:asciiTheme="minorHAnsi" w:hAnsiTheme="minorHAnsi"/>
                <w:szCs w:val="20"/>
              </w:rPr>
            </w:pPr>
            <w:r>
              <w:rPr>
                <w:rFonts w:asciiTheme="minorHAnsi" w:hAnsiTheme="minorHAnsi"/>
                <w:szCs w:val="20"/>
              </w:rPr>
              <w:t>M</w:t>
            </w:r>
          </w:p>
        </w:tc>
        <w:tc>
          <w:tcPr>
            <w:tcW w:w="2078" w:type="dxa"/>
            <w:tcPrChange w:id="185" w:author="Ana-Maria Ignat" w:date="2014-06-30T14:18:00Z">
              <w:tcPr>
                <w:tcW w:w="6038" w:type="dxa"/>
              </w:tcPr>
            </w:tcPrChange>
          </w:tcPr>
          <w:p w14:paraId="6A29E454" w14:textId="4A49DE28" w:rsidR="00FB7B6E" w:rsidRPr="00FB7B6E" w:rsidRDefault="00FB7B6E" w:rsidP="000F1278">
            <w:pPr>
              <w:pStyle w:val="ListParagraph"/>
              <w:rPr>
                <w:rStyle w:val="EstiloCuerpo"/>
                <w:sz w:val="20"/>
                <w:szCs w:val="20"/>
              </w:rPr>
            </w:pPr>
          </w:p>
        </w:tc>
      </w:tr>
    </w:tbl>
    <w:p w14:paraId="288F3A62" w14:textId="101DDF97" w:rsidR="00DC798B" w:rsidRPr="003F2315" w:rsidRDefault="00DC798B" w:rsidP="00DC798B">
      <w:pPr>
        <w:rPr>
          <w:rStyle w:val="EstiloCuerpo"/>
        </w:rPr>
      </w:pPr>
    </w:p>
    <w:p w14:paraId="3DE8FCA5" w14:textId="41366392" w:rsidR="004C5D22" w:rsidRPr="00632E98" w:rsidRDefault="00B520A3" w:rsidP="000F1278">
      <w:pPr>
        <w:pStyle w:val="Heading3"/>
        <w:rPr>
          <w:rStyle w:val="EstiloCuerpo"/>
          <w:rFonts w:cs="Times New Roman"/>
          <w:b w:val="0"/>
          <w:bCs w:val="0"/>
          <w:sz w:val="20"/>
          <w:szCs w:val="20"/>
        </w:rPr>
      </w:pPr>
      <w:bookmarkStart w:id="186" w:name="_Toc390884320"/>
      <w:r w:rsidRPr="00632E98">
        <w:rPr>
          <w:rStyle w:val="EstiloCuerpo"/>
          <w:rFonts w:cs="Times New Roman"/>
          <w:b w:val="0"/>
          <w:bCs w:val="0"/>
          <w:sz w:val="20"/>
          <w:szCs w:val="20"/>
        </w:rPr>
        <w:t>Lead Analysis Report</w:t>
      </w:r>
      <w:bookmarkEnd w:id="186"/>
    </w:p>
    <w:p w14:paraId="6609E9EA" w14:textId="77777777" w:rsidR="008F7251" w:rsidRPr="00632E98" w:rsidRDefault="008F7251" w:rsidP="000F1278">
      <w:pPr>
        <w:rPr>
          <w:rStyle w:val="EstiloCuerpo"/>
          <w:sz w:val="20"/>
          <w:szCs w:val="20"/>
        </w:rPr>
      </w:pPr>
    </w:p>
    <w:p w14:paraId="400FBE47" w14:textId="77777777" w:rsidR="005124D0" w:rsidRPr="00632E98" w:rsidRDefault="005124D0" w:rsidP="005124D0">
      <w:pPr>
        <w:rPr>
          <w:rStyle w:val="EstiloCuerpo"/>
          <w:sz w:val="20"/>
          <w:szCs w:val="20"/>
        </w:rPr>
      </w:pPr>
      <w:r w:rsidRPr="00632E98">
        <w:rPr>
          <w:rStyle w:val="EstiloCuerpo"/>
          <w:sz w:val="20"/>
          <w:szCs w:val="20"/>
        </w:rPr>
        <w:t>Report Parameters</w:t>
      </w:r>
    </w:p>
    <w:p w14:paraId="78EAC92A" w14:textId="77777777" w:rsidR="00C94327" w:rsidRPr="00632E98" w:rsidRDefault="005124D0" w:rsidP="005124D0">
      <w:pPr>
        <w:pStyle w:val="ListParagraph"/>
        <w:numPr>
          <w:ilvl w:val="0"/>
          <w:numId w:val="16"/>
        </w:numPr>
        <w:rPr>
          <w:rStyle w:val="EstiloCuerpo"/>
          <w:sz w:val="20"/>
          <w:szCs w:val="20"/>
        </w:rPr>
      </w:pPr>
      <w:r w:rsidRPr="00632E98">
        <w:rPr>
          <w:rStyle w:val="EstiloCuerpo"/>
          <w:sz w:val="20"/>
          <w:szCs w:val="20"/>
        </w:rPr>
        <w:t xml:space="preserve">Start Date </w:t>
      </w:r>
    </w:p>
    <w:p w14:paraId="37037732" w14:textId="08003EA8" w:rsidR="005124D0" w:rsidRPr="00632E98" w:rsidRDefault="005124D0" w:rsidP="005124D0">
      <w:pPr>
        <w:pStyle w:val="ListParagraph"/>
        <w:numPr>
          <w:ilvl w:val="0"/>
          <w:numId w:val="16"/>
        </w:numPr>
        <w:rPr>
          <w:rStyle w:val="EstiloCuerpo"/>
          <w:sz w:val="20"/>
          <w:szCs w:val="20"/>
        </w:rPr>
      </w:pPr>
      <w:r w:rsidRPr="00632E98">
        <w:rPr>
          <w:rStyle w:val="EstiloCuerpo"/>
          <w:sz w:val="20"/>
          <w:szCs w:val="20"/>
        </w:rPr>
        <w:t>End Date</w:t>
      </w:r>
    </w:p>
    <w:p w14:paraId="1B0084FE" w14:textId="77777777" w:rsidR="005124D0" w:rsidRPr="00632E98" w:rsidRDefault="005124D0" w:rsidP="005124D0">
      <w:pPr>
        <w:pStyle w:val="ListParagraph"/>
        <w:numPr>
          <w:ilvl w:val="0"/>
          <w:numId w:val="16"/>
        </w:numPr>
        <w:rPr>
          <w:rStyle w:val="EstiloCuerpo"/>
          <w:sz w:val="20"/>
          <w:szCs w:val="20"/>
        </w:rPr>
      </w:pPr>
      <w:r w:rsidRPr="00632E98">
        <w:rPr>
          <w:rStyle w:val="EstiloCuerpo"/>
          <w:sz w:val="20"/>
          <w:szCs w:val="20"/>
        </w:rPr>
        <w:t>Industry</w:t>
      </w:r>
    </w:p>
    <w:p w14:paraId="7DFAD737" w14:textId="77777777" w:rsidR="005124D0" w:rsidRPr="00632E98" w:rsidRDefault="005124D0" w:rsidP="005124D0">
      <w:pPr>
        <w:pStyle w:val="ListParagraph"/>
        <w:numPr>
          <w:ilvl w:val="0"/>
          <w:numId w:val="16"/>
        </w:numPr>
        <w:rPr>
          <w:rStyle w:val="EstiloCuerpo"/>
          <w:sz w:val="20"/>
          <w:szCs w:val="20"/>
        </w:rPr>
      </w:pPr>
      <w:r w:rsidRPr="00632E98">
        <w:rPr>
          <w:rStyle w:val="EstiloCuerpo"/>
          <w:sz w:val="20"/>
          <w:szCs w:val="20"/>
        </w:rPr>
        <w:t>Lead Source</w:t>
      </w:r>
    </w:p>
    <w:p w14:paraId="1B1F5C1C" w14:textId="77777777" w:rsidR="005124D0" w:rsidRPr="00632E98" w:rsidRDefault="005124D0" w:rsidP="005124D0">
      <w:pPr>
        <w:pStyle w:val="ListParagraph"/>
        <w:numPr>
          <w:ilvl w:val="0"/>
          <w:numId w:val="16"/>
        </w:numPr>
        <w:rPr>
          <w:rStyle w:val="EstiloCuerpo"/>
          <w:sz w:val="20"/>
          <w:szCs w:val="20"/>
        </w:rPr>
      </w:pPr>
      <w:r w:rsidRPr="00632E98">
        <w:rPr>
          <w:rStyle w:val="EstiloCuerpo"/>
          <w:sz w:val="20"/>
          <w:szCs w:val="20"/>
        </w:rPr>
        <w:t xml:space="preserve">Responsible </w:t>
      </w:r>
    </w:p>
    <w:p w14:paraId="1D1D4CDB" w14:textId="1C36F94E" w:rsidR="005124D0" w:rsidRPr="00632E98" w:rsidRDefault="005124D0" w:rsidP="005124D0">
      <w:pPr>
        <w:pStyle w:val="ListParagraph"/>
        <w:numPr>
          <w:ilvl w:val="0"/>
          <w:numId w:val="16"/>
        </w:numPr>
        <w:rPr>
          <w:rStyle w:val="EstiloCuerpo"/>
          <w:sz w:val="20"/>
          <w:szCs w:val="20"/>
        </w:rPr>
      </w:pPr>
      <w:r w:rsidRPr="00632E98">
        <w:rPr>
          <w:rStyle w:val="EstiloCuerpo"/>
          <w:sz w:val="20"/>
          <w:szCs w:val="20"/>
        </w:rPr>
        <w:t>Client Partner</w:t>
      </w:r>
      <w:r w:rsidR="000F1278" w:rsidRPr="00632E98">
        <w:rPr>
          <w:rStyle w:val="EstiloCuerpo"/>
          <w:sz w:val="20"/>
          <w:szCs w:val="20"/>
        </w:rPr>
        <w:t xml:space="preserve"> </w:t>
      </w:r>
    </w:p>
    <w:p w14:paraId="34B844DF" w14:textId="0406EB19" w:rsidR="000F1278" w:rsidRPr="00632E98" w:rsidRDefault="000F1278" w:rsidP="005124D0">
      <w:pPr>
        <w:pStyle w:val="ListParagraph"/>
        <w:numPr>
          <w:ilvl w:val="0"/>
          <w:numId w:val="16"/>
        </w:numPr>
        <w:rPr>
          <w:rStyle w:val="EstiloCuerpo"/>
          <w:sz w:val="20"/>
          <w:szCs w:val="20"/>
        </w:rPr>
      </w:pPr>
      <w:r w:rsidRPr="00632E98">
        <w:rPr>
          <w:rStyle w:val="EstiloCuerpo"/>
          <w:sz w:val="20"/>
          <w:szCs w:val="20"/>
        </w:rPr>
        <w:t>Practice</w:t>
      </w:r>
    </w:p>
    <w:p w14:paraId="081A2742" w14:textId="77777777" w:rsidR="005124D0" w:rsidRPr="00632E98" w:rsidRDefault="005124D0" w:rsidP="005124D0">
      <w:pPr>
        <w:rPr>
          <w:rStyle w:val="EstiloCuerpo"/>
          <w:sz w:val="20"/>
          <w:szCs w:val="20"/>
        </w:rPr>
      </w:pPr>
    </w:p>
    <w:p w14:paraId="6E60BD34" w14:textId="77777777" w:rsidR="005124D0" w:rsidRPr="00632E98" w:rsidRDefault="005124D0" w:rsidP="005124D0">
      <w:pPr>
        <w:rPr>
          <w:rStyle w:val="EstiloCuerpo"/>
          <w:sz w:val="20"/>
          <w:szCs w:val="20"/>
        </w:rPr>
      </w:pPr>
      <w:r w:rsidRPr="00632E98">
        <w:rPr>
          <w:rStyle w:val="EstiloCuerpo"/>
          <w:sz w:val="20"/>
          <w:szCs w:val="20"/>
        </w:rPr>
        <w:t>Report Columns</w:t>
      </w:r>
    </w:p>
    <w:p w14:paraId="104776DE" w14:textId="77777777"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Account Name</w:t>
      </w:r>
    </w:p>
    <w:p w14:paraId="20A7E99C" w14:textId="44FCDFFD"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 xml:space="preserve">Number of identified </w:t>
      </w:r>
      <w:r w:rsidR="007F7A15" w:rsidRPr="00632E98">
        <w:rPr>
          <w:rStyle w:val="EstiloCuerpo"/>
          <w:sz w:val="20"/>
          <w:szCs w:val="20"/>
        </w:rPr>
        <w:t>leads</w:t>
      </w:r>
      <w:r w:rsidR="00433EAC">
        <w:rPr>
          <w:rStyle w:val="EstiloCuerpo"/>
          <w:sz w:val="20"/>
          <w:szCs w:val="20"/>
        </w:rPr>
        <w:t xml:space="preserve"> – number of created leads between start and end date</w:t>
      </w:r>
    </w:p>
    <w:p w14:paraId="6F22BD76" w14:textId="11B25C28" w:rsidR="00C0298E" w:rsidRPr="00632E98" w:rsidRDefault="00C0298E" w:rsidP="005124D0">
      <w:pPr>
        <w:pStyle w:val="ListParagraph"/>
        <w:numPr>
          <w:ilvl w:val="0"/>
          <w:numId w:val="17"/>
        </w:numPr>
        <w:rPr>
          <w:rStyle w:val="EstiloCuerpo"/>
          <w:sz w:val="20"/>
          <w:szCs w:val="20"/>
        </w:rPr>
      </w:pPr>
      <w:r w:rsidRPr="00632E98">
        <w:rPr>
          <w:rStyle w:val="EstiloCuerpo"/>
          <w:sz w:val="20"/>
          <w:szCs w:val="20"/>
        </w:rPr>
        <w:t>Number of disqualified leads</w:t>
      </w:r>
      <w:r w:rsidR="00F70EF9">
        <w:rPr>
          <w:rStyle w:val="EstiloCuerpo"/>
          <w:sz w:val="20"/>
          <w:szCs w:val="20"/>
        </w:rPr>
        <w:t xml:space="preserve"> </w:t>
      </w:r>
    </w:p>
    <w:p w14:paraId="64B9B9AC" w14:textId="10F74F3C"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Number of Open Opportunities</w:t>
      </w:r>
      <w:r w:rsidR="00F70EF9">
        <w:rPr>
          <w:rStyle w:val="EstiloCuerpo"/>
          <w:sz w:val="20"/>
          <w:szCs w:val="20"/>
        </w:rPr>
        <w:t xml:space="preserve"> (is equal to the number of qualified leads)</w:t>
      </w:r>
    </w:p>
    <w:p w14:paraId="4414D792" w14:textId="4F96130F"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Number of Won Opportunities</w:t>
      </w:r>
      <w:r w:rsidR="0034514D">
        <w:rPr>
          <w:rStyle w:val="EstiloCuerpo"/>
          <w:sz w:val="20"/>
          <w:szCs w:val="20"/>
        </w:rPr>
        <w:t>, based on Close Date</w:t>
      </w:r>
    </w:p>
    <w:p w14:paraId="6E9EDEF1" w14:textId="1F30D6CE"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Number of Lost Opportunities</w:t>
      </w:r>
      <w:r w:rsidR="0034514D">
        <w:rPr>
          <w:rStyle w:val="EstiloCuerpo"/>
          <w:sz w:val="20"/>
          <w:szCs w:val="20"/>
        </w:rPr>
        <w:t>, based on Closed Date</w:t>
      </w:r>
    </w:p>
    <w:p w14:paraId="5FDBBAC3" w14:textId="01BCEA89"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Number of Sent Proposals</w:t>
      </w:r>
      <w:r w:rsidR="0034514D">
        <w:rPr>
          <w:rStyle w:val="EstiloCuerpo"/>
          <w:sz w:val="20"/>
          <w:szCs w:val="20"/>
        </w:rPr>
        <w:t>(quotes), based on Sent Proposal field</w:t>
      </w:r>
    </w:p>
    <w:p w14:paraId="0B98A462" w14:textId="13344CFE"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Proposed Value Net (Sum)</w:t>
      </w:r>
      <w:r w:rsidR="008609E0">
        <w:rPr>
          <w:rStyle w:val="EstiloCuerpo"/>
          <w:sz w:val="20"/>
          <w:szCs w:val="20"/>
        </w:rPr>
        <w:t xml:space="preserve"> from all created proposals between start and end date</w:t>
      </w:r>
    </w:p>
    <w:p w14:paraId="79E6F966" w14:textId="0C686625"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Discounted Value</w:t>
      </w:r>
      <w:r w:rsidR="00E43D22">
        <w:rPr>
          <w:rStyle w:val="EstiloCuerpo"/>
          <w:sz w:val="20"/>
          <w:szCs w:val="20"/>
        </w:rPr>
        <w:t xml:space="preserve"> (Sum) from all created proposals between start and end date</w:t>
      </w:r>
    </w:p>
    <w:p w14:paraId="2CFAA7EE" w14:textId="3B8E5F00"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Contracted Value</w:t>
      </w:r>
      <w:r w:rsidR="001F07E6">
        <w:rPr>
          <w:rStyle w:val="EstiloCuerpo"/>
          <w:sz w:val="20"/>
          <w:szCs w:val="20"/>
        </w:rPr>
        <w:t>, from Projects</w:t>
      </w:r>
    </w:p>
    <w:p w14:paraId="27092244" w14:textId="5901E6C8"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Lead Created On</w:t>
      </w:r>
      <w:r w:rsidR="00AA1A84" w:rsidRPr="00632E98">
        <w:rPr>
          <w:rStyle w:val="EstiloCuerpo"/>
          <w:sz w:val="20"/>
          <w:szCs w:val="20"/>
        </w:rPr>
        <w:t xml:space="preserve"> – this is the actual creation of account date</w:t>
      </w:r>
    </w:p>
    <w:p w14:paraId="24744526" w14:textId="2DB24360"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Total Activities</w:t>
      </w:r>
      <w:r w:rsidR="00FA383D">
        <w:rPr>
          <w:rStyle w:val="EstiloCuerpo"/>
          <w:sz w:val="20"/>
          <w:szCs w:val="20"/>
        </w:rPr>
        <w:t xml:space="preserve"> – count of activities related to the account </w:t>
      </w:r>
    </w:p>
    <w:p w14:paraId="1B8D905C" w14:textId="5235234F"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Number of Appointments</w:t>
      </w:r>
      <w:r w:rsidR="006041DC" w:rsidRPr="00632E98">
        <w:rPr>
          <w:rStyle w:val="EstiloCuerpo"/>
          <w:sz w:val="20"/>
          <w:szCs w:val="20"/>
        </w:rPr>
        <w:t xml:space="preserve"> from total activities</w:t>
      </w:r>
    </w:p>
    <w:p w14:paraId="20E7CCD3" w14:textId="77777777" w:rsidR="005124D0" w:rsidRPr="00632E98" w:rsidRDefault="005124D0" w:rsidP="005124D0">
      <w:pPr>
        <w:pStyle w:val="ListParagraph"/>
        <w:numPr>
          <w:ilvl w:val="0"/>
          <w:numId w:val="17"/>
        </w:numPr>
        <w:rPr>
          <w:rStyle w:val="EstiloCuerpo"/>
          <w:sz w:val="20"/>
          <w:szCs w:val="20"/>
        </w:rPr>
      </w:pPr>
      <w:r w:rsidRPr="00632E98">
        <w:rPr>
          <w:rStyle w:val="EstiloCuerpo"/>
          <w:sz w:val="20"/>
          <w:szCs w:val="20"/>
        </w:rPr>
        <w:t>Hit Rate Value = Contracted Value / Proposed Value Net</w:t>
      </w:r>
    </w:p>
    <w:p w14:paraId="3FF52EAE" w14:textId="5A1C89E4" w:rsidR="00F67600" w:rsidRPr="00632E98" w:rsidRDefault="005124D0" w:rsidP="000F1278">
      <w:pPr>
        <w:pStyle w:val="ListParagraph"/>
        <w:numPr>
          <w:ilvl w:val="0"/>
          <w:numId w:val="17"/>
        </w:numPr>
        <w:rPr>
          <w:rStyle w:val="EstiloCuerpo"/>
          <w:sz w:val="20"/>
          <w:szCs w:val="20"/>
        </w:rPr>
      </w:pPr>
      <w:r w:rsidRPr="00632E98">
        <w:rPr>
          <w:rStyle w:val="EstiloCuerpo"/>
          <w:sz w:val="20"/>
          <w:szCs w:val="20"/>
        </w:rPr>
        <w:t>Hit Rate Count = Number of Contracts / Number of Proposal</w:t>
      </w:r>
      <w:r w:rsidR="00F67600" w:rsidRPr="00632E98">
        <w:rPr>
          <w:rStyle w:val="EstiloCuerpo"/>
          <w:sz w:val="20"/>
          <w:szCs w:val="20"/>
        </w:rPr>
        <w:t>s</w:t>
      </w:r>
    </w:p>
    <w:p w14:paraId="06F758F6" w14:textId="77777777" w:rsidR="00F67600" w:rsidRPr="00632E98" w:rsidRDefault="00F67600" w:rsidP="000F1278">
      <w:pPr>
        <w:pStyle w:val="ListParagraph"/>
        <w:rPr>
          <w:rStyle w:val="EstiloCuerpo"/>
          <w:sz w:val="20"/>
          <w:szCs w:val="20"/>
        </w:rPr>
      </w:pPr>
    </w:p>
    <w:p w14:paraId="2D12A9FB" w14:textId="3C0C9B1C" w:rsidR="005124D0" w:rsidRPr="00632E98" w:rsidRDefault="005124D0" w:rsidP="000F1278">
      <w:pPr>
        <w:pStyle w:val="ListParagraph"/>
        <w:ind w:left="0"/>
        <w:rPr>
          <w:rStyle w:val="EstiloCuerpo"/>
          <w:sz w:val="20"/>
          <w:szCs w:val="20"/>
        </w:rPr>
      </w:pPr>
      <w:r w:rsidRPr="00632E98">
        <w:rPr>
          <w:rStyle w:val="EstiloCuerpo"/>
          <w:sz w:val="20"/>
          <w:szCs w:val="20"/>
        </w:rPr>
        <w:t>Report Layout = Table</w:t>
      </w:r>
    </w:p>
    <w:p w14:paraId="5E96BFD0" w14:textId="58497E5B" w:rsidR="004C5D22" w:rsidRPr="00632E98" w:rsidRDefault="004C5D22">
      <w:pPr>
        <w:pStyle w:val="Heading3"/>
        <w:rPr>
          <w:rStyle w:val="EstiloCuerpo"/>
          <w:rFonts w:cs="Times New Roman"/>
          <w:b w:val="0"/>
          <w:bCs w:val="0"/>
          <w:sz w:val="20"/>
          <w:szCs w:val="20"/>
        </w:rPr>
      </w:pPr>
      <w:bookmarkStart w:id="187" w:name="_Toc390884321"/>
      <w:r w:rsidRPr="00632E98">
        <w:rPr>
          <w:rStyle w:val="EstiloCuerpo"/>
          <w:rFonts w:cs="Times New Roman"/>
          <w:b w:val="0"/>
          <w:bCs w:val="0"/>
          <w:sz w:val="20"/>
          <w:szCs w:val="20"/>
        </w:rPr>
        <w:t>Responsible Breakdown Report</w:t>
      </w:r>
      <w:bookmarkEnd w:id="187"/>
    </w:p>
    <w:p w14:paraId="07B8D47F" w14:textId="77777777" w:rsidR="00FB3B87" w:rsidRPr="00632E98" w:rsidRDefault="00FB3B87" w:rsidP="00FB3B87">
      <w:pPr>
        <w:rPr>
          <w:rStyle w:val="EstiloCuerpo"/>
          <w:sz w:val="20"/>
          <w:szCs w:val="20"/>
        </w:rPr>
      </w:pPr>
      <w:r w:rsidRPr="00632E98">
        <w:rPr>
          <w:rStyle w:val="EstiloCuerpo"/>
          <w:sz w:val="20"/>
          <w:szCs w:val="20"/>
        </w:rPr>
        <w:t>Report Parameters</w:t>
      </w:r>
    </w:p>
    <w:p w14:paraId="58BCB559" w14:textId="77777777" w:rsidR="00FB3B87" w:rsidRPr="00632E98" w:rsidRDefault="00FB3B87" w:rsidP="00FB3B87">
      <w:pPr>
        <w:pStyle w:val="ListParagraph"/>
        <w:numPr>
          <w:ilvl w:val="0"/>
          <w:numId w:val="19"/>
        </w:numPr>
        <w:rPr>
          <w:rStyle w:val="EstiloCuerpo"/>
          <w:sz w:val="20"/>
          <w:szCs w:val="20"/>
        </w:rPr>
      </w:pPr>
      <w:r w:rsidRPr="00632E98">
        <w:rPr>
          <w:rStyle w:val="EstiloCuerpo"/>
          <w:sz w:val="20"/>
          <w:szCs w:val="20"/>
        </w:rPr>
        <w:t>Start Date – End Date</w:t>
      </w:r>
    </w:p>
    <w:p w14:paraId="5A85ED6C" w14:textId="77777777"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Industry</w:t>
      </w:r>
    </w:p>
    <w:p w14:paraId="6AF24B4C" w14:textId="6C3F83CA" w:rsidR="00F41F46" w:rsidRPr="00632E98" w:rsidRDefault="00F41F46" w:rsidP="00FB3B87">
      <w:pPr>
        <w:pStyle w:val="ListParagraph"/>
        <w:numPr>
          <w:ilvl w:val="0"/>
          <w:numId w:val="18"/>
        </w:numPr>
        <w:rPr>
          <w:rStyle w:val="EstiloCuerpo"/>
          <w:sz w:val="20"/>
          <w:szCs w:val="20"/>
        </w:rPr>
      </w:pPr>
      <w:r w:rsidRPr="00632E98">
        <w:rPr>
          <w:rStyle w:val="EstiloCuerpo"/>
          <w:sz w:val="20"/>
          <w:szCs w:val="20"/>
        </w:rPr>
        <w:t>Practice</w:t>
      </w:r>
    </w:p>
    <w:p w14:paraId="5EF23D1F" w14:textId="77777777" w:rsidR="00FB3B87" w:rsidRPr="00632E98" w:rsidRDefault="00FB3B87" w:rsidP="00FB3B87">
      <w:pPr>
        <w:rPr>
          <w:rStyle w:val="EstiloCuerpo"/>
          <w:sz w:val="20"/>
          <w:szCs w:val="20"/>
        </w:rPr>
      </w:pPr>
    </w:p>
    <w:p w14:paraId="0E1FB5E4" w14:textId="77777777" w:rsidR="00FB3B87" w:rsidRPr="00632E98" w:rsidRDefault="00FB3B87" w:rsidP="00FB3B87">
      <w:pPr>
        <w:rPr>
          <w:rStyle w:val="EstiloCuerpo"/>
          <w:sz w:val="20"/>
          <w:szCs w:val="20"/>
        </w:rPr>
      </w:pPr>
      <w:r w:rsidRPr="00632E98">
        <w:rPr>
          <w:rStyle w:val="EstiloCuerpo"/>
          <w:sz w:val="20"/>
          <w:szCs w:val="20"/>
        </w:rPr>
        <w:t>Report Columns</w:t>
      </w:r>
    </w:p>
    <w:p w14:paraId="7191A752" w14:textId="77777777"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Responsible Name</w:t>
      </w:r>
    </w:p>
    <w:p w14:paraId="7574FDB5" w14:textId="3E18F889" w:rsidR="00E47A59" w:rsidRPr="00632E98" w:rsidRDefault="00E47A59" w:rsidP="00FB3B87">
      <w:pPr>
        <w:pStyle w:val="ListParagraph"/>
        <w:numPr>
          <w:ilvl w:val="0"/>
          <w:numId w:val="18"/>
        </w:numPr>
        <w:rPr>
          <w:rStyle w:val="EstiloCuerpo"/>
          <w:sz w:val="20"/>
          <w:szCs w:val="20"/>
        </w:rPr>
      </w:pPr>
      <w:r w:rsidRPr="00632E98">
        <w:rPr>
          <w:rStyle w:val="EstiloCuerpo"/>
          <w:sz w:val="20"/>
          <w:szCs w:val="20"/>
        </w:rPr>
        <w:t xml:space="preserve">Number of Open Leads </w:t>
      </w:r>
      <w:r w:rsidR="00957B22">
        <w:rPr>
          <w:rStyle w:val="EstiloCuerpo"/>
          <w:sz w:val="20"/>
          <w:szCs w:val="20"/>
        </w:rPr>
        <w:t>–</w:t>
      </w:r>
      <w:r w:rsidRPr="00632E98">
        <w:rPr>
          <w:rStyle w:val="EstiloCuerpo"/>
          <w:sz w:val="20"/>
          <w:szCs w:val="20"/>
        </w:rPr>
        <w:t xml:space="preserve"> current</w:t>
      </w:r>
      <w:r w:rsidR="00957B22">
        <w:rPr>
          <w:rStyle w:val="EstiloCuerpo"/>
          <w:sz w:val="20"/>
          <w:szCs w:val="20"/>
        </w:rPr>
        <w:t>, it does not take into account the start and end date</w:t>
      </w:r>
    </w:p>
    <w:p w14:paraId="7BCCD72B" w14:textId="43D98AE7" w:rsidR="00FB3B87" w:rsidRPr="00632E98" w:rsidRDefault="00E47A59" w:rsidP="00FB3B87">
      <w:pPr>
        <w:pStyle w:val="ListParagraph"/>
        <w:numPr>
          <w:ilvl w:val="0"/>
          <w:numId w:val="18"/>
        </w:numPr>
        <w:rPr>
          <w:rStyle w:val="EstiloCuerpo"/>
          <w:sz w:val="20"/>
          <w:szCs w:val="20"/>
        </w:rPr>
      </w:pPr>
      <w:r w:rsidRPr="00632E98">
        <w:rPr>
          <w:rStyle w:val="EstiloCuerpo"/>
          <w:sz w:val="20"/>
          <w:szCs w:val="20"/>
        </w:rPr>
        <w:t>Number of Generated</w:t>
      </w:r>
      <w:r w:rsidR="00B479EF" w:rsidRPr="00632E98">
        <w:rPr>
          <w:rStyle w:val="EstiloCuerpo"/>
          <w:sz w:val="20"/>
          <w:szCs w:val="20"/>
        </w:rPr>
        <w:t xml:space="preserve"> </w:t>
      </w:r>
      <w:r w:rsidR="00FB3B87" w:rsidRPr="00632E98">
        <w:rPr>
          <w:rStyle w:val="EstiloCuerpo"/>
          <w:sz w:val="20"/>
          <w:szCs w:val="20"/>
        </w:rPr>
        <w:t>Leads</w:t>
      </w:r>
      <w:r w:rsidRPr="00632E98">
        <w:rPr>
          <w:rStyle w:val="EstiloCuerpo"/>
          <w:sz w:val="20"/>
          <w:szCs w:val="20"/>
        </w:rPr>
        <w:t xml:space="preserve"> – </w:t>
      </w:r>
      <w:r w:rsidR="00A24651">
        <w:rPr>
          <w:rStyle w:val="EstiloCuerpo"/>
          <w:sz w:val="20"/>
          <w:szCs w:val="20"/>
        </w:rPr>
        <w:t xml:space="preserve">count of created leads </w:t>
      </w:r>
      <w:r w:rsidRPr="00632E98">
        <w:rPr>
          <w:rStyle w:val="EstiloCuerpo"/>
          <w:sz w:val="20"/>
          <w:szCs w:val="20"/>
        </w:rPr>
        <w:t>between start and end date</w:t>
      </w:r>
    </w:p>
    <w:p w14:paraId="7C67797D" w14:textId="0BB2ABE5"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Number of Qualified Leads</w:t>
      </w:r>
      <w:r w:rsidR="00AD12DA" w:rsidRPr="00632E98">
        <w:rPr>
          <w:rStyle w:val="EstiloCuerpo"/>
          <w:sz w:val="20"/>
          <w:szCs w:val="20"/>
        </w:rPr>
        <w:t xml:space="preserve"> – </w:t>
      </w:r>
      <w:r w:rsidR="00A24651">
        <w:rPr>
          <w:rStyle w:val="EstiloCuerpo"/>
          <w:sz w:val="20"/>
          <w:szCs w:val="20"/>
        </w:rPr>
        <w:t xml:space="preserve">count of qualified leads </w:t>
      </w:r>
      <w:r w:rsidR="00AD12DA" w:rsidRPr="00632E98">
        <w:rPr>
          <w:rStyle w:val="EstiloCuerpo"/>
          <w:sz w:val="20"/>
          <w:szCs w:val="20"/>
        </w:rPr>
        <w:t>between start and end date</w:t>
      </w:r>
    </w:p>
    <w:p w14:paraId="28ACADC4" w14:textId="607919DA"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Number of Disqualified Leads</w:t>
      </w:r>
      <w:r w:rsidR="00AD12DA" w:rsidRPr="00632E98">
        <w:rPr>
          <w:rStyle w:val="EstiloCuerpo"/>
          <w:sz w:val="20"/>
          <w:szCs w:val="20"/>
        </w:rPr>
        <w:t xml:space="preserve"> – </w:t>
      </w:r>
      <w:r w:rsidR="00A24651">
        <w:rPr>
          <w:rStyle w:val="EstiloCuerpo"/>
          <w:sz w:val="20"/>
          <w:szCs w:val="20"/>
        </w:rPr>
        <w:t xml:space="preserve">count of disqualified leads </w:t>
      </w:r>
      <w:r w:rsidR="00AD12DA" w:rsidRPr="00632E98">
        <w:rPr>
          <w:rStyle w:val="EstiloCuerpo"/>
          <w:sz w:val="20"/>
          <w:szCs w:val="20"/>
        </w:rPr>
        <w:t>between start and end date</w:t>
      </w:r>
    </w:p>
    <w:p w14:paraId="11216E47" w14:textId="6413510C" w:rsidR="006906FB" w:rsidRPr="00632E98" w:rsidRDefault="00FB3B87" w:rsidP="006906FB">
      <w:pPr>
        <w:pStyle w:val="ListParagraph"/>
        <w:numPr>
          <w:ilvl w:val="0"/>
          <w:numId w:val="18"/>
        </w:numPr>
        <w:rPr>
          <w:rStyle w:val="EstiloCuerpo"/>
          <w:sz w:val="20"/>
          <w:szCs w:val="20"/>
        </w:rPr>
      </w:pPr>
      <w:r w:rsidRPr="00632E98">
        <w:rPr>
          <w:rStyle w:val="EstiloCuerpo"/>
          <w:sz w:val="20"/>
          <w:szCs w:val="20"/>
        </w:rPr>
        <w:t xml:space="preserve">Number of </w:t>
      </w:r>
      <w:r w:rsidR="00E47A59" w:rsidRPr="00632E98">
        <w:rPr>
          <w:rStyle w:val="EstiloCuerpo"/>
          <w:sz w:val="20"/>
          <w:szCs w:val="20"/>
        </w:rPr>
        <w:t xml:space="preserve">Generated </w:t>
      </w:r>
      <w:r w:rsidRPr="00632E98">
        <w:rPr>
          <w:rStyle w:val="EstiloCuerpo"/>
          <w:sz w:val="20"/>
          <w:szCs w:val="20"/>
        </w:rPr>
        <w:t>Proposals</w:t>
      </w:r>
      <w:r w:rsidR="00AD12DA" w:rsidRPr="00632E98">
        <w:rPr>
          <w:rStyle w:val="EstiloCuerpo"/>
          <w:sz w:val="20"/>
          <w:szCs w:val="20"/>
        </w:rPr>
        <w:t xml:space="preserve"> –</w:t>
      </w:r>
      <w:r w:rsidR="00080033">
        <w:rPr>
          <w:rStyle w:val="EstiloCuerpo"/>
          <w:sz w:val="20"/>
          <w:szCs w:val="20"/>
        </w:rPr>
        <w:t xml:space="preserve"> count of created quotes</w:t>
      </w:r>
      <w:r w:rsidR="00AD12DA" w:rsidRPr="00632E98">
        <w:rPr>
          <w:rStyle w:val="EstiloCuerpo"/>
          <w:sz w:val="20"/>
          <w:szCs w:val="20"/>
        </w:rPr>
        <w:t xml:space="preserve"> between start and end date</w:t>
      </w:r>
    </w:p>
    <w:p w14:paraId="3B81492B" w14:textId="5B8781B5"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Number of Open Opportunities</w:t>
      </w:r>
      <w:r w:rsidR="006906FB" w:rsidRPr="00632E98">
        <w:rPr>
          <w:rStyle w:val="EstiloCuerpo"/>
          <w:sz w:val="20"/>
          <w:szCs w:val="20"/>
        </w:rPr>
        <w:t xml:space="preserve"> – current</w:t>
      </w:r>
    </w:p>
    <w:p w14:paraId="37A3B81E" w14:textId="5419179F" w:rsidR="006906FB" w:rsidRPr="00632E98" w:rsidRDefault="006906FB" w:rsidP="00FB3B87">
      <w:pPr>
        <w:pStyle w:val="ListParagraph"/>
        <w:numPr>
          <w:ilvl w:val="0"/>
          <w:numId w:val="18"/>
        </w:numPr>
        <w:rPr>
          <w:rStyle w:val="EstiloCuerpo"/>
          <w:sz w:val="20"/>
          <w:szCs w:val="20"/>
        </w:rPr>
      </w:pPr>
      <w:r w:rsidRPr="00632E98">
        <w:rPr>
          <w:rStyle w:val="EstiloCuerpo"/>
          <w:sz w:val="20"/>
          <w:szCs w:val="20"/>
        </w:rPr>
        <w:t xml:space="preserve">Number of Generated Opportunities </w:t>
      </w:r>
      <w:r w:rsidR="00AD12DA" w:rsidRPr="00632E98">
        <w:rPr>
          <w:rStyle w:val="EstiloCuerpo"/>
          <w:sz w:val="20"/>
          <w:szCs w:val="20"/>
        </w:rPr>
        <w:t xml:space="preserve"> –</w:t>
      </w:r>
      <w:r w:rsidR="00080033">
        <w:rPr>
          <w:rStyle w:val="EstiloCuerpo"/>
          <w:sz w:val="20"/>
          <w:szCs w:val="20"/>
        </w:rPr>
        <w:t xml:space="preserve"> count of created opportunities</w:t>
      </w:r>
      <w:r w:rsidR="00AD12DA" w:rsidRPr="00632E98">
        <w:rPr>
          <w:rStyle w:val="EstiloCuerpo"/>
          <w:sz w:val="20"/>
          <w:szCs w:val="20"/>
        </w:rPr>
        <w:t xml:space="preserve"> between start and end date</w:t>
      </w:r>
    </w:p>
    <w:p w14:paraId="69E0D8DA" w14:textId="61AC03F4"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Number of Lost Opportunities</w:t>
      </w:r>
      <w:r w:rsidR="00AD12DA" w:rsidRPr="00632E98">
        <w:rPr>
          <w:rStyle w:val="EstiloCuerpo"/>
          <w:sz w:val="20"/>
          <w:szCs w:val="20"/>
        </w:rPr>
        <w:t xml:space="preserve"> –</w:t>
      </w:r>
      <w:r w:rsidR="00080033">
        <w:rPr>
          <w:rStyle w:val="EstiloCuerpo"/>
          <w:sz w:val="20"/>
          <w:szCs w:val="20"/>
        </w:rPr>
        <w:t xml:space="preserve"> count of lost opportunities</w:t>
      </w:r>
      <w:r w:rsidR="00AD12DA" w:rsidRPr="00632E98">
        <w:rPr>
          <w:rStyle w:val="EstiloCuerpo"/>
          <w:sz w:val="20"/>
          <w:szCs w:val="20"/>
        </w:rPr>
        <w:t xml:space="preserve"> between start and end date</w:t>
      </w:r>
    </w:p>
    <w:p w14:paraId="71EC020D" w14:textId="1F2095A3"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 xml:space="preserve">Number of </w:t>
      </w:r>
      <w:r w:rsidR="00D814BB" w:rsidRPr="00632E98">
        <w:rPr>
          <w:rStyle w:val="EstiloCuerpo"/>
          <w:sz w:val="20"/>
          <w:szCs w:val="20"/>
        </w:rPr>
        <w:t xml:space="preserve">Generated </w:t>
      </w:r>
      <w:r w:rsidRPr="00632E98">
        <w:rPr>
          <w:rStyle w:val="EstiloCuerpo"/>
          <w:sz w:val="20"/>
          <w:szCs w:val="20"/>
        </w:rPr>
        <w:t>Contracts</w:t>
      </w:r>
      <w:r w:rsidR="00AD12DA" w:rsidRPr="00632E98">
        <w:rPr>
          <w:rStyle w:val="EstiloCuerpo"/>
          <w:sz w:val="20"/>
          <w:szCs w:val="20"/>
        </w:rPr>
        <w:t xml:space="preserve"> – </w:t>
      </w:r>
      <w:r w:rsidR="00080033">
        <w:rPr>
          <w:rStyle w:val="EstiloCuerpo"/>
          <w:sz w:val="20"/>
          <w:szCs w:val="20"/>
        </w:rPr>
        <w:t xml:space="preserve">count of created projects </w:t>
      </w:r>
      <w:r w:rsidR="00AD12DA" w:rsidRPr="00632E98">
        <w:rPr>
          <w:rStyle w:val="EstiloCuerpo"/>
          <w:sz w:val="20"/>
          <w:szCs w:val="20"/>
        </w:rPr>
        <w:t>between start and end date</w:t>
      </w:r>
    </w:p>
    <w:p w14:paraId="0617AB48" w14:textId="40195A91"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Proposed Net Value</w:t>
      </w:r>
      <w:r w:rsidR="00685130" w:rsidRPr="00632E98">
        <w:rPr>
          <w:rStyle w:val="EstiloCuerpo"/>
          <w:sz w:val="20"/>
          <w:szCs w:val="20"/>
        </w:rPr>
        <w:t xml:space="preserve"> from quotes</w:t>
      </w:r>
      <w:r w:rsidR="00AD12DA" w:rsidRPr="00632E98">
        <w:rPr>
          <w:rStyle w:val="EstiloCuerpo"/>
          <w:sz w:val="20"/>
          <w:szCs w:val="20"/>
        </w:rPr>
        <w:t xml:space="preserve"> –</w:t>
      </w:r>
      <w:r w:rsidR="00080033">
        <w:rPr>
          <w:rStyle w:val="EstiloCuerpo"/>
          <w:sz w:val="20"/>
          <w:szCs w:val="20"/>
        </w:rPr>
        <w:t xml:space="preserve"> sum of net value from all created quotes</w:t>
      </w:r>
      <w:r w:rsidR="00AD12DA" w:rsidRPr="00632E98">
        <w:rPr>
          <w:rStyle w:val="EstiloCuerpo"/>
          <w:sz w:val="20"/>
          <w:szCs w:val="20"/>
        </w:rPr>
        <w:t xml:space="preserve"> between start and end date</w:t>
      </w:r>
    </w:p>
    <w:p w14:paraId="551294B0" w14:textId="27B44A0A" w:rsidR="00FB3B87" w:rsidRPr="00632E98" w:rsidRDefault="00FB3B87" w:rsidP="00FB3B87">
      <w:pPr>
        <w:pStyle w:val="ListParagraph"/>
        <w:numPr>
          <w:ilvl w:val="0"/>
          <w:numId w:val="18"/>
        </w:numPr>
        <w:rPr>
          <w:rStyle w:val="EstiloCuerpo"/>
          <w:sz w:val="20"/>
          <w:szCs w:val="20"/>
        </w:rPr>
      </w:pPr>
      <w:r w:rsidRPr="00632E98">
        <w:rPr>
          <w:rStyle w:val="EstiloCuerpo"/>
          <w:sz w:val="20"/>
          <w:szCs w:val="20"/>
        </w:rPr>
        <w:t>Number of Activities</w:t>
      </w:r>
      <w:r w:rsidR="00AD12DA" w:rsidRPr="00632E98">
        <w:rPr>
          <w:rStyle w:val="EstiloCuerpo"/>
          <w:sz w:val="20"/>
          <w:szCs w:val="20"/>
        </w:rPr>
        <w:t xml:space="preserve"> –</w:t>
      </w:r>
      <w:r w:rsidR="00080033">
        <w:rPr>
          <w:rStyle w:val="EstiloCuerpo"/>
          <w:sz w:val="20"/>
          <w:szCs w:val="20"/>
        </w:rPr>
        <w:t xml:space="preserve"> count of activities</w:t>
      </w:r>
      <w:r w:rsidR="00AD12DA" w:rsidRPr="00632E98">
        <w:rPr>
          <w:rStyle w:val="EstiloCuerpo"/>
          <w:sz w:val="20"/>
          <w:szCs w:val="20"/>
        </w:rPr>
        <w:t xml:space="preserve"> between start and end date</w:t>
      </w:r>
    </w:p>
    <w:p w14:paraId="44DF123B" w14:textId="77777777" w:rsidR="00FB3B87" w:rsidRPr="00632E98" w:rsidRDefault="00FB3B87" w:rsidP="00FB3B87">
      <w:pPr>
        <w:rPr>
          <w:rStyle w:val="EstiloCuerpo"/>
          <w:sz w:val="20"/>
          <w:szCs w:val="20"/>
        </w:rPr>
      </w:pPr>
    </w:p>
    <w:p w14:paraId="1129B2B0" w14:textId="3CCB49A9" w:rsidR="00FB3B87" w:rsidRPr="00632E98" w:rsidRDefault="00FB3B87" w:rsidP="000F1278">
      <w:pPr>
        <w:rPr>
          <w:rStyle w:val="EstiloCuerpo"/>
          <w:sz w:val="20"/>
          <w:szCs w:val="20"/>
        </w:rPr>
      </w:pPr>
      <w:r w:rsidRPr="00632E98">
        <w:rPr>
          <w:rStyle w:val="EstiloCuerpo"/>
          <w:sz w:val="20"/>
          <w:szCs w:val="20"/>
        </w:rPr>
        <w:t>Report Layout = Table</w:t>
      </w:r>
    </w:p>
    <w:p w14:paraId="63A857AA" w14:textId="273B029A" w:rsidR="00BF35EE" w:rsidRPr="00632E98" w:rsidRDefault="004C5D22">
      <w:pPr>
        <w:pStyle w:val="Heading3"/>
        <w:rPr>
          <w:rStyle w:val="EstiloCuerpo"/>
          <w:rFonts w:cs="Times New Roman"/>
          <w:b w:val="0"/>
          <w:bCs w:val="0"/>
          <w:sz w:val="20"/>
          <w:szCs w:val="20"/>
        </w:rPr>
      </w:pPr>
      <w:bookmarkStart w:id="188" w:name="_Toc390884322"/>
      <w:r w:rsidRPr="00632E98">
        <w:rPr>
          <w:rStyle w:val="EstiloCuerpo"/>
          <w:rFonts w:cs="Times New Roman"/>
          <w:b w:val="0"/>
          <w:bCs w:val="0"/>
          <w:sz w:val="20"/>
          <w:szCs w:val="20"/>
        </w:rPr>
        <w:t>Responsible Analysis Repor</w:t>
      </w:r>
      <w:r w:rsidR="00BF35EE" w:rsidRPr="00632E98">
        <w:rPr>
          <w:rStyle w:val="EstiloCuerpo"/>
          <w:rFonts w:cs="Times New Roman"/>
          <w:b w:val="0"/>
          <w:bCs w:val="0"/>
          <w:sz w:val="20"/>
          <w:szCs w:val="20"/>
        </w:rPr>
        <w:t>t</w:t>
      </w:r>
      <w:bookmarkEnd w:id="188"/>
    </w:p>
    <w:p w14:paraId="1DDF87F1" w14:textId="639A6459" w:rsidR="00BF35EE" w:rsidRPr="00632E98" w:rsidRDefault="00BF35EE" w:rsidP="000F1278">
      <w:pPr>
        <w:rPr>
          <w:rStyle w:val="EstiloCuerpo"/>
          <w:sz w:val="20"/>
          <w:szCs w:val="20"/>
        </w:rPr>
      </w:pPr>
      <w:r w:rsidRPr="00632E98">
        <w:rPr>
          <w:rStyle w:val="EstiloCuerpo"/>
          <w:sz w:val="20"/>
          <w:szCs w:val="20"/>
        </w:rPr>
        <w:t>Report Parameters</w:t>
      </w:r>
    </w:p>
    <w:p w14:paraId="2E819D15" w14:textId="5F65B1DE" w:rsidR="00BF35EE" w:rsidRPr="00632E98" w:rsidRDefault="00BF35EE" w:rsidP="000F1278">
      <w:pPr>
        <w:pStyle w:val="ListParagraph"/>
        <w:numPr>
          <w:ilvl w:val="0"/>
          <w:numId w:val="34"/>
        </w:numPr>
        <w:rPr>
          <w:rStyle w:val="EstiloCuerpo"/>
          <w:sz w:val="20"/>
          <w:szCs w:val="20"/>
        </w:rPr>
      </w:pPr>
      <w:r w:rsidRPr="00632E98">
        <w:rPr>
          <w:rStyle w:val="EstiloCuerpo"/>
          <w:sz w:val="20"/>
          <w:szCs w:val="20"/>
        </w:rPr>
        <w:t>Responsible</w:t>
      </w:r>
    </w:p>
    <w:p w14:paraId="4070EAA5" w14:textId="77777777" w:rsidR="000260E4" w:rsidRPr="00632E98" w:rsidRDefault="000260E4" w:rsidP="000F1278">
      <w:pPr>
        <w:ind w:left="720"/>
        <w:rPr>
          <w:rStyle w:val="EstiloCuerpo"/>
          <w:sz w:val="20"/>
          <w:szCs w:val="20"/>
        </w:rPr>
      </w:pPr>
    </w:p>
    <w:p w14:paraId="180880EE" w14:textId="505AFF3C" w:rsidR="000260E4" w:rsidRPr="00632E98" w:rsidRDefault="000260E4" w:rsidP="000F1278">
      <w:pPr>
        <w:rPr>
          <w:rStyle w:val="EstiloCuerpo"/>
          <w:sz w:val="20"/>
          <w:szCs w:val="20"/>
        </w:rPr>
      </w:pPr>
      <w:r w:rsidRPr="00632E98">
        <w:rPr>
          <w:rStyle w:val="EstiloCuerpo"/>
          <w:sz w:val="20"/>
          <w:szCs w:val="20"/>
        </w:rPr>
        <w:t>Report Columns</w:t>
      </w:r>
    </w:p>
    <w:p w14:paraId="4DFE8E91" w14:textId="146C2A1B" w:rsidR="000260E4" w:rsidRPr="00632E98" w:rsidRDefault="000260E4" w:rsidP="000F1278">
      <w:pPr>
        <w:pStyle w:val="ListParagraph"/>
        <w:numPr>
          <w:ilvl w:val="0"/>
          <w:numId w:val="34"/>
        </w:numPr>
        <w:rPr>
          <w:rStyle w:val="EstiloCuerpo"/>
          <w:sz w:val="20"/>
          <w:szCs w:val="20"/>
        </w:rPr>
      </w:pPr>
      <w:r w:rsidRPr="00632E98">
        <w:rPr>
          <w:rStyle w:val="EstiloCuerpo"/>
          <w:sz w:val="20"/>
          <w:szCs w:val="20"/>
        </w:rPr>
        <w:t>MTD – Month To Date</w:t>
      </w:r>
    </w:p>
    <w:p w14:paraId="12CC1D8A" w14:textId="048C4F5C" w:rsidR="000260E4" w:rsidRPr="00632E98" w:rsidRDefault="000260E4" w:rsidP="000F1278">
      <w:pPr>
        <w:pStyle w:val="ListParagraph"/>
        <w:numPr>
          <w:ilvl w:val="0"/>
          <w:numId w:val="34"/>
        </w:numPr>
        <w:rPr>
          <w:rStyle w:val="EstiloCuerpo"/>
          <w:sz w:val="20"/>
          <w:szCs w:val="20"/>
        </w:rPr>
      </w:pPr>
      <w:r w:rsidRPr="00632E98">
        <w:rPr>
          <w:rStyle w:val="EstiloCuerpo"/>
          <w:sz w:val="20"/>
          <w:szCs w:val="20"/>
        </w:rPr>
        <w:t>Previous Month</w:t>
      </w:r>
    </w:p>
    <w:p w14:paraId="3B96000A" w14:textId="13B776BF" w:rsidR="000260E4" w:rsidRPr="00632E98" w:rsidRDefault="000260E4" w:rsidP="000F1278">
      <w:pPr>
        <w:pStyle w:val="ListParagraph"/>
        <w:numPr>
          <w:ilvl w:val="0"/>
          <w:numId w:val="34"/>
        </w:numPr>
        <w:rPr>
          <w:rStyle w:val="EstiloCuerpo"/>
          <w:sz w:val="20"/>
          <w:szCs w:val="20"/>
        </w:rPr>
      </w:pPr>
      <w:r w:rsidRPr="00632E98">
        <w:rPr>
          <w:rStyle w:val="EstiloCuerpo"/>
          <w:sz w:val="20"/>
          <w:szCs w:val="20"/>
        </w:rPr>
        <w:t>YTD – Year to Date</w:t>
      </w:r>
    </w:p>
    <w:p w14:paraId="4708EB02" w14:textId="77777777" w:rsidR="00C2136F" w:rsidRPr="00632E98" w:rsidRDefault="00C2136F" w:rsidP="00F72A0D">
      <w:pPr>
        <w:ind w:left="360"/>
        <w:rPr>
          <w:rStyle w:val="EstiloCuerpo"/>
          <w:sz w:val="20"/>
          <w:szCs w:val="20"/>
        </w:rPr>
      </w:pPr>
    </w:p>
    <w:p w14:paraId="0CEAA598" w14:textId="261CCB79" w:rsidR="0008596E" w:rsidRPr="00632E98" w:rsidRDefault="0008596E" w:rsidP="00F72A0D">
      <w:pPr>
        <w:rPr>
          <w:rStyle w:val="EstiloCuerpo"/>
          <w:sz w:val="20"/>
          <w:szCs w:val="20"/>
        </w:rPr>
      </w:pPr>
      <w:r w:rsidRPr="00632E98">
        <w:rPr>
          <w:rStyle w:val="EstiloCuerpo"/>
          <w:sz w:val="20"/>
          <w:szCs w:val="20"/>
        </w:rPr>
        <w:t>Report indicators</w:t>
      </w:r>
    </w:p>
    <w:p w14:paraId="126775BF" w14:textId="4919F2A3" w:rsidR="0008596E" w:rsidRPr="00632E98" w:rsidRDefault="006743AC" w:rsidP="000F1278">
      <w:pPr>
        <w:pStyle w:val="ListParagraph"/>
        <w:numPr>
          <w:ilvl w:val="0"/>
          <w:numId w:val="34"/>
        </w:numPr>
        <w:rPr>
          <w:rStyle w:val="EstiloCuerpo"/>
          <w:sz w:val="20"/>
          <w:szCs w:val="20"/>
        </w:rPr>
      </w:pPr>
      <w:r w:rsidRPr="00632E98">
        <w:rPr>
          <w:rStyle w:val="EstiloCuerpo"/>
          <w:sz w:val="20"/>
          <w:szCs w:val="20"/>
        </w:rPr>
        <w:t>Number of activities – count of activities (appointments phone calls, tasks)</w:t>
      </w:r>
    </w:p>
    <w:p w14:paraId="0DF9F433" w14:textId="5DE2682A" w:rsidR="006743AC" w:rsidRPr="00632E98" w:rsidRDefault="006743AC" w:rsidP="000F1278">
      <w:pPr>
        <w:pStyle w:val="ListParagraph"/>
        <w:numPr>
          <w:ilvl w:val="0"/>
          <w:numId w:val="34"/>
        </w:numPr>
        <w:rPr>
          <w:rStyle w:val="EstiloCuerpo"/>
          <w:sz w:val="20"/>
          <w:szCs w:val="20"/>
        </w:rPr>
      </w:pPr>
      <w:r w:rsidRPr="00632E98">
        <w:rPr>
          <w:rStyle w:val="EstiloCuerpo"/>
          <w:sz w:val="20"/>
          <w:szCs w:val="20"/>
        </w:rPr>
        <w:t xml:space="preserve">Number of activities for existing customers – count of activities </w:t>
      </w:r>
      <w:r w:rsidR="00E605F2" w:rsidRPr="00632E98">
        <w:rPr>
          <w:rStyle w:val="EstiloCuerpo"/>
          <w:sz w:val="20"/>
          <w:szCs w:val="20"/>
        </w:rPr>
        <w:t>performed on already established accounts – as of today (for accounts where we already started a project, account on which at least one opportunity was won)</w:t>
      </w:r>
    </w:p>
    <w:p w14:paraId="29FFE454" w14:textId="4D36CB65" w:rsidR="006743AC" w:rsidRPr="00632E98" w:rsidRDefault="006743AC" w:rsidP="000F1278">
      <w:pPr>
        <w:pStyle w:val="ListParagraph"/>
        <w:numPr>
          <w:ilvl w:val="0"/>
          <w:numId w:val="34"/>
        </w:numPr>
        <w:rPr>
          <w:rStyle w:val="EstiloCuerpo"/>
          <w:sz w:val="20"/>
          <w:szCs w:val="20"/>
        </w:rPr>
      </w:pPr>
      <w:r w:rsidRPr="00632E98">
        <w:rPr>
          <w:rStyle w:val="EstiloCuerpo"/>
          <w:sz w:val="20"/>
          <w:szCs w:val="20"/>
        </w:rPr>
        <w:t>Generated leads – count of created leads</w:t>
      </w:r>
    </w:p>
    <w:p w14:paraId="3606247B" w14:textId="22220880" w:rsidR="006743AC" w:rsidRPr="00632E98" w:rsidRDefault="006743AC" w:rsidP="000F1278">
      <w:pPr>
        <w:pStyle w:val="ListParagraph"/>
        <w:numPr>
          <w:ilvl w:val="0"/>
          <w:numId w:val="34"/>
        </w:numPr>
        <w:rPr>
          <w:rStyle w:val="EstiloCuerpo"/>
          <w:sz w:val="20"/>
          <w:szCs w:val="20"/>
        </w:rPr>
      </w:pPr>
      <w:r w:rsidRPr="00632E98">
        <w:rPr>
          <w:rStyle w:val="EstiloCuerpo"/>
          <w:sz w:val="20"/>
          <w:szCs w:val="20"/>
        </w:rPr>
        <w:t>Qualified leads – count of qualified leads</w:t>
      </w:r>
      <w:r w:rsidR="00B91CF3" w:rsidRPr="00632E98">
        <w:rPr>
          <w:rStyle w:val="EstiloCuerpo"/>
          <w:sz w:val="20"/>
          <w:szCs w:val="20"/>
        </w:rPr>
        <w:t xml:space="preserve"> (identified opportunities)</w:t>
      </w:r>
    </w:p>
    <w:p w14:paraId="2E9C442A" w14:textId="5F036E12" w:rsidR="00EF5387" w:rsidRPr="00632E98" w:rsidRDefault="00EF5387" w:rsidP="000F1278">
      <w:pPr>
        <w:pStyle w:val="ListParagraph"/>
        <w:numPr>
          <w:ilvl w:val="0"/>
          <w:numId w:val="34"/>
        </w:numPr>
        <w:rPr>
          <w:rStyle w:val="EstiloCuerpo"/>
          <w:sz w:val="20"/>
          <w:szCs w:val="20"/>
        </w:rPr>
      </w:pPr>
      <w:r w:rsidRPr="00632E98">
        <w:rPr>
          <w:rStyle w:val="EstiloCuerpo"/>
          <w:sz w:val="20"/>
          <w:szCs w:val="20"/>
        </w:rPr>
        <w:t>Average duration, in days, for qualifying a lead = sum of number of days from creation date</w:t>
      </w:r>
      <w:r w:rsidR="00FF0E04">
        <w:rPr>
          <w:rStyle w:val="EstiloCuerpo"/>
          <w:sz w:val="20"/>
          <w:szCs w:val="20"/>
        </w:rPr>
        <w:t xml:space="preserve"> of the lead </w:t>
      </w:r>
      <w:r w:rsidRPr="00632E98">
        <w:rPr>
          <w:rStyle w:val="EstiloCuerpo"/>
          <w:sz w:val="20"/>
          <w:szCs w:val="20"/>
        </w:rPr>
        <w:t>to qualifying date</w:t>
      </w:r>
      <w:r w:rsidR="00FF0E04">
        <w:rPr>
          <w:rStyle w:val="EstiloCuerpo"/>
          <w:sz w:val="20"/>
          <w:szCs w:val="20"/>
        </w:rPr>
        <w:t xml:space="preserve"> of the lead</w:t>
      </w:r>
      <w:r w:rsidR="006E59F0" w:rsidRPr="00632E98">
        <w:rPr>
          <w:rStyle w:val="EstiloCuerpo"/>
          <w:sz w:val="20"/>
          <w:szCs w:val="20"/>
        </w:rPr>
        <w:t xml:space="preserve"> split by the number of qualified leads</w:t>
      </w:r>
    </w:p>
    <w:p w14:paraId="19C48153" w14:textId="5C339534" w:rsidR="006E59F0" w:rsidRPr="00632E98" w:rsidRDefault="006E59F0" w:rsidP="000F1278">
      <w:pPr>
        <w:pStyle w:val="ListParagraph"/>
        <w:numPr>
          <w:ilvl w:val="0"/>
          <w:numId w:val="34"/>
        </w:numPr>
        <w:rPr>
          <w:rStyle w:val="EstiloCuerpo"/>
          <w:sz w:val="20"/>
          <w:szCs w:val="20"/>
        </w:rPr>
      </w:pPr>
      <w:r w:rsidRPr="00632E98">
        <w:rPr>
          <w:rStyle w:val="EstiloCuerpo"/>
          <w:sz w:val="20"/>
          <w:szCs w:val="20"/>
        </w:rPr>
        <w:t>Total Opportunities by Type</w:t>
      </w:r>
      <w:r w:rsidR="00581195" w:rsidRPr="00632E98">
        <w:rPr>
          <w:rStyle w:val="EstiloCuerpo"/>
          <w:sz w:val="20"/>
          <w:szCs w:val="20"/>
        </w:rPr>
        <w:t xml:space="preserve"> = count of created opportunities by type</w:t>
      </w:r>
      <w:r w:rsidR="00C2136F" w:rsidRPr="00632E98">
        <w:rPr>
          <w:rStyle w:val="EstiloCuerpo"/>
          <w:sz w:val="20"/>
          <w:szCs w:val="20"/>
        </w:rPr>
        <w:t xml:space="preserve"> (new, expansion, </w:t>
      </w:r>
      <w:r w:rsidR="00632E98" w:rsidRPr="00632E98">
        <w:rPr>
          <w:rStyle w:val="EstiloCuerpo"/>
          <w:sz w:val="20"/>
          <w:szCs w:val="20"/>
        </w:rPr>
        <w:t>extension</w:t>
      </w:r>
      <w:r w:rsidR="00C2136F" w:rsidRPr="00632E98">
        <w:rPr>
          <w:rStyle w:val="EstiloCuerpo"/>
          <w:sz w:val="20"/>
          <w:szCs w:val="20"/>
        </w:rPr>
        <w:t>, cross-sell</w:t>
      </w:r>
      <w:r w:rsidR="00241930">
        <w:rPr>
          <w:rStyle w:val="EstiloCuerpo"/>
          <w:sz w:val="20"/>
          <w:szCs w:val="20"/>
        </w:rPr>
        <w:t>, direct request</w:t>
      </w:r>
      <w:r w:rsidR="00C2136F" w:rsidRPr="00632E98">
        <w:rPr>
          <w:rStyle w:val="EstiloCuerpo"/>
          <w:sz w:val="20"/>
          <w:szCs w:val="20"/>
        </w:rPr>
        <w:t>)</w:t>
      </w:r>
      <w:r w:rsidR="009E34F5">
        <w:rPr>
          <w:rStyle w:val="EstiloCuerpo"/>
          <w:sz w:val="20"/>
          <w:szCs w:val="20"/>
        </w:rPr>
        <w:t>, there will be a line automatically generated for each opportunity type</w:t>
      </w:r>
    </w:p>
    <w:p w14:paraId="472B8A4A" w14:textId="3F6E189C" w:rsidR="007E7DB8" w:rsidRPr="00632E98" w:rsidRDefault="007E7DB8" w:rsidP="000F1278">
      <w:pPr>
        <w:pStyle w:val="ListParagraph"/>
        <w:numPr>
          <w:ilvl w:val="0"/>
          <w:numId w:val="34"/>
        </w:numPr>
        <w:rPr>
          <w:rStyle w:val="EstiloCuerpo"/>
          <w:sz w:val="20"/>
          <w:szCs w:val="20"/>
        </w:rPr>
      </w:pPr>
      <w:r w:rsidRPr="00632E98">
        <w:rPr>
          <w:rStyle w:val="EstiloCuerpo"/>
          <w:sz w:val="20"/>
          <w:szCs w:val="20"/>
        </w:rPr>
        <w:t>Average duration, in days, for creating a proposal</w:t>
      </w:r>
      <w:r w:rsidR="00E51A0E">
        <w:rPr>
          <w:rStyle w:val="EstiloCuerpo"/>
          <w:sz w:val="20"/>
          <w:szCs w:val="20"/>
        </w:rPr>
        <w:t xml:space="preserve"> = sum of number of days from created the opportunity until the creation of the proposal related</w:t>
      </w:r>
      <w:r w:rsidR="00512178">
        <w:rPr>
          <w:rStyle w:val="EstiloCuerpo"/>
          <w:sz w:val="20"/>
          <w:szCs w:val="20"/>
        </w:rPr>
        <w:t xml:space="preserve"> </w:t>
      </w:r>
      <w:r w:rsidR="00E51A0E">
        <w:rPr>
          <w:rStyle w:val="EstiloCuerpo"/>
          <w:sz w:val="20"/>
          <w:szCs w:val="20"/>
        </w:rPr>
        <w:t>to the opportunity, split by the number of created proposals.</w:t>
      </w:r>
    </w:p>
    <w:p w14:paraId="4649D24B" w14:textId="11C06DF2" w:rsidR="00581195" w:rsidRPr="00632E98" w:rsidRDefault="00910718" w:rsidP="000F1278">
      <w:pPr>
        <w:pStyle w:val="ListParagraph"/>
        <w:numPr>
          <w:ilvl w:val="0"/>
          <w:numId w:val="34"/>
        </w:numPr>
        <w:rPr>
          <w:rStyle w:val="EstiloCuerpo"/>
          <w:sz w:val="20"/>
          <w:szCs w:val="20"/>
        </w:rPr>
      </w:pPr>
      <w:r w:rsidRPr="00632E98">
        <w:rPr>
          <w:rStyle w:val="EstiloCuerpo"/>
          <w:sz w:val="20"/>
          <w:szCs w:val="20"/>
        </w:rPr>
        <w:t>Sent Proposals = count of sent proposals</w:t>
      </w:r>
      <w:r w:rsidR="00B152E0">
        <w:rPr>
          <w:rStyle w:val="EstiloCuerpo"/>
          <w:sz w:val="20"/>
          <w:szCs w:val="20"/>
        </w:rPr>
        <w:t>, based on Sent Proposal field</w:t>
      </w:r>
    </w:p>
    <w:p w14:paraId="60055BFA" w14:textId="0A4B00FE" w:rsidR="00910718" w:rsidRPr="00632E98" w:rsidRDefault="00992003" w:rsidP="000F1278">
      <w:pPr>
        <w:pStyle w:val="ListParagraph"/>
        <w:numPr>
          <w:ilvl w:val="0"/>
          <w:numId w:val="34"/>
        </w:numPr>
        <w:rPr>
          <w:rStyle w:val="EstiloCuerpo"/>
          <w:sz w:val="20"/>
          <w:szCs w:val="20"/>
        </w:rPr>
      </w:pPr>
      <w:r w:rsidRPr="00632E98">
        <w:rPr>
          <w:rStyle w:val="EstiloCuerpo"/>
          <w:sz w:val="20"/>
          <w:szCs w:val="20"/>
        </w:rPr>
        <w:t>Probability of closing –</w:t>
      </w:r>
      <w:r w:rsidR="00B06D70" w:rsidRPr="00632E98">
        <w:rPr>
          <w:rStyle w:val="EstiloCuerpo"/>
          <w:sz w:val="20"/>
          <w:szCs w:val="20"/>
        </w:rPr>
        <w:t>Sum(Prob</w:t>
      </w:r>
      <w:r w:rsidR="00FC0BCC">
        <w:rPr>
          <w:rStyle w:val="EstiloCuerpo"/>
          <w:sz w:val="20"/>
          <w:szCs w:val="20"/>
        </w:rPr>
        <w:t>ability</w:t>
      </w:r>
      <w:r w:rsidR="00B06D70" w:rsidRPr="00632E98">
        <w:rPr>
          <w:rStyle w:val="EstiloCuerpo"/>
          <w:sz w:val="20"/>
          <w:szCs w:val="20"/>
        </w:rPr>
        <w:t xml:space="preserve"> of closing * </w:t>
      </w:r>
      <w:r w:rsidR="0079382E">
        <w:rPr>
          <w:rStyle w:val="EstiloCuerpo"/>
          <w:sz w:val="20"/>
          <w:szCs w:val="20"/>
        </w:rPr>
        <w:t>total value</w:t>
      </w:r>
      <w:r w:rsidR="00B06D70" w:rsidRPr="00632E98">
        <w:rPr>
          <w:rStyle w:val="EstiloCuerpo"/>
          <w:sz w:val="20"/>
          <w:szCs w:val="20"/>
        </w:rPr>
        <w:t>) / Sum(</w:t>
      </w:r>
      <w:r w:rsidR="0079382E">
        <w:rPr>
          <w:rStyle w:val="EstiloCuerpo"/>
          <w:sz w:val="20"/>
          <w:szCs w:val="20"/>
        </w:rPr>
        <w:t>total value</w:t>
      </w:r>
      <w:r w:rsidR="00B06D70" w:rsidRPr="00632E98">
        <w:rPr>
          <w:rStyle w:val="EstiloCuerpo"/>
          <w:sz w:val="20"/>
          <w:szCs w:val="20"/>
        </w:rPr>
        <w:t>)</w:t>
      </w:r>
      <w:r w:rsidR="000754B2">
        <w:rPr>
          <w:rStyle w:val="EstiloCuerpo"/>
          <w:sz w:val="20"/>
          <w:szCs w:val="20"/>
        </w:rPr>
        <w:t xml:space="preserve"> regarding the created proposals</w:t>
      </w:r>
    </w:p>
    <w:p w14:paraId="3473C841" w14:textId="168955C0" w:rsidR="00910718" w:rsidRPr="00632E98" w:rsidRDefault="00910718" w:rsidP="000F1278">
      <w:pPr>
        <w:pStyle w:val="ListParagraph"/>
        <w:numPr>
          <w:ilvl w:val="0"/>
          <w:numId w:val="34"/>
        </w:numPr>
        <w:rPr>
          <w:rStyle w:val="EstiloCuerpo"/>
          <w:sz w:val="20"/>
          <w:szCs w:val="20"/>
        </w:rPr>
      </w:pPr>
      <w:r w:rsidRPr="00632E98">
        <w:rPr>
          <w:rStyle w:val="EstiloCuerpo"/>
          <w:sz w:val="20"/>
          <w:szCs w:val="20"/>
        </w:rPr>
        <w:t>Contracts = count of created projects</w:t>
      </w:r>
    </w:p>
    <w:p w14:paraId="4DC4EB72" w14:textId="778104AA" w:rsidR="00910718" w:rsidRPr="00632E98" w:rsidRDefault="00910718" w:rsidP="000F1278">
      <w:pPr>
        <w:pStyle w:val="ListParagraph"/>
        <w:numPr>
          <w:ilvl w:val="0"/>
          <w:numId w:val="34"/>
        </w:numPr>
        <w:rPr>
          <w:rStyle w:val="EstiloCuerpo"/>
          <w:sz w:val="20"/>
          <w:szCs w:val="20"/>
        </w:rPr>
      </w:pPr>
      <w:r w:rsidRPr="00632E98">
        <w:rPr>
          <w:rStyle w:val="EstiloCuerpo"/>
          <w:sz w:val="20"/>
          <w:szCs w:val="20"/>
        </w:rPr>
        <w:t xml:space="preserve">Total Proposals Value = Sum of Total </w:t>
      </w:r>
      <w:r w:rsidR="0049153C">
        <w:rPr>
          <w:rStyle w:val="EstiloCuerpo"/>
          <w:sz w:val="20"/>
          <w:szCs w:val="20"/>
        </w:rPr>
        <w:t xml:space="preserve">Value </w:t>
      </w:r>
    </w:p>
    <w:p w14:paraId="2DAB585B" w14:textId="3B53EB4B" w:rsidR="00910718" w:rsidRPr="00632E98" w:rsidRDefault="00910718" w:rsidP="000F1278">
      <w:pPr>
        <w:pStyle w:val="ListParagraph"/>
        <w:numPr>
          <w:ilvl w:val="0"/>
          <w:numId w:val="34"/>
        </w:numPr>
        <w:rPr>
          <w:rStyle w:val="EstiloCuerpo"/>
          <w:sz w:val="20"/>
          <w:szCs w:val="20"/>
        </w:rPr>
      </w:pPr>
      <w:r w:rsidRPr="00632E98">
        <w:rPr>
          <w:rStyle w:val="EstiloCuerpo"/>
          <w:sz w:val="20"/>
          <w:szCs w:val="20"/>
        </w:rPr>
        <w:t>Total Proposals Discount Value</w:t>
      </w:r>
      <w:r w:rsidR="00992003" w:rsidRPr="00632E98">
        <w:rPr>
          <w:rStyle w:val="EstiloCuerpo"/>
          <w:sz w:val="20"/>
          <w:szCs w:val="20"/>
        </w:rPr>
        <w:t xml:space="preserve"> </w:t>
      </w:r>
      <w:r w:rsidR="008114B8">
        <w:rPr>
          <w:rStyle w:val="EstiloCuerpo"/>
          <w:sz w:val="20"/>
          <w:szCs w:val="20"/>
        </w:rPr>
        <w:t>– Sum of Net Proposed Value</w:t>
      </w:r>
      <w:r w:rsidR="00992003" w:rsidRPr="00632E98">
        <w:rPr>
          <w:rStyle w:val="EstiloCuerpo"/>
          <w:sz w:val="20"/>
          <w:szCs w:val="20"/>
        </w:rPr>
        <w:t xml:space="preserve"> </w:t>
      </w:r>
    </w:p>
    <w:p w14:paraId="091145D4" w14:textId="4992AA90" w:rsidR="00910718" w:rsidRPr="00632E98" w:rsidRDefault="00910718" w:rsidP="000F1278">
      <w:pPr>
        <w:pStyle w:val="ListParagraph"/>
        <w:numPr>
          <w:ilvl w:val="0"/>
          <w:numId w:val="34"/>
        </w:numPr>
        <w:rPr>
          <w:rStyle w:val="EstiloCuerpo"/>
          <w:sz w:val="20"/>
          <w:szCs w:val="20"/>
        </w:rPr>
      </w:pPr>
      <w:r w:rsidRPr="00632E98">
        <w:rPr>
          <w:rStyle w:val="EstiloCuerpo"/>
          <w:sz w:val="20"/>
          <w:szCs w:val="20"/>
        </w:rPr>
        <w:t>Loss Review</w:t>
      </w:r>
      <w:r w:rsidR="001C1548" w:rsidRPr="00632E98">
        <w:rPr>
          <w:rStyle w:val="EstiloCuerpo"/>
          <w:sz w:val="20"/>
          <w:szCs w:val="20"/>
        </w:rPr>
        <w:t>-</w:t>
      </w:r>
      <w:r w:rsidR="00992003" w:rsidRPr="00632E98">
        <w:rPr>
          <w:rStyle w:val="EstiloCuerpo"/>
          <w:sz w:val="20"/>
          <w:szCs w:val="20"/>
        </w:rPr>
        <w:t>– number of</w:t>
      </w:r>
      <w:r w:rsidR="00997247">
        <w:rPr>
          <w:rStyle w:val="EstiloCuerpo"/>
          <w:sz w:val="20"/>
          <w:szCs w:val="20"/>
        </w:rPr>
        <w:t xml:space="preserve"> lost opportunities that have the Loss Review field filled in</w:t>
      </w:r>
      <w:r w:rsidR="00992003" w:rsidRPr="00632E98">
        <w:rPr>
          <w:rStyle w:val="EstiloCuerpo"/>
          <w:sz w:val="20"/>
          <w:szCs w:val="20"/>
        </w:rPr>
        <w:t xml:space="preserve"> </w:t>
      </w:r>
    </w:p>
    <w:p w14:paraId="1D143958" w14:textId="77777777" w:rsidR="00E20807" w:rsidRPr="00632E98" w:rsidRDefault="00E20807" w:rsidP="000F1278">
      <w:pPr>
        <w:ind w:left="720"/>
        <w:rPr>
          <w:rStyle w:val="EstiloCuerpo"/>
          <w:sz w:val="20"/>
          <w:szCs w:val="20"/>
        </w:rPr>
      </w:pPr>
    </w:p>
    <w:p w14:paraId="1E5CDD3B" w14:textId="74D6BE7B" w:rsidR="00E20807" w:rsidRPr="00632E98" w:rsidRDefault="00E20807" w:rsidP="000F1278">
      <w:pPr>
        <w:rPr>
          <w:rStyle w:val="EstiloCuerpo"/>
          <w:sz w:val="20"/>
          <w:szCs w:val="20"/>
        </w:rPr>
      </w:pPr>
      <w:r w:rsidRPr="00632E98">
        <w:rPr>
          <w:rStyle w:val="EstiloCuerpo"/>
          <w:sz w:val="20"/>
          <w:szCs w:val="20"/>
        </w:rPr>
        <w:lastRenderedPageBreak/>
        <w:t xml:space="preserve">Report layout </w:t>
      </w:r>
      <w:r w:rsidRPr="00332264">
        <w:rPr>
          <w:rStyle w:val="EstiloCuerpo"/>
          <w:noProof/>
          <w:sz w:val="16"/>
          <w:szCs w:val="16"/>
        </w:rPr>
        <w:drawing>
          <wp:inline distT="0" distB="0" distL="0" distR="0" wp14:anchorId="789385DF" wp14:editId="43D6D12B">
            <wp:extent cx="4505325" cy="7661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7661160"/>
                    </a:xfrm>
                    <a:prstGeom prst="rect">
                      <a:avLst/>
                    </a:prstGeom>
                    <a:noFill/>
                    <a:ln>
                      <a:noFill/>
                    </a:ln>
                  </pic:spPr>
                </pic:pic>
              </a:graphicData>
            </a:graphic>
          </wp:inline>
        </w:drawing>
      </w:r>
    </w:p>
    <w:p w14:paraId="725FE328" w14:textId="77777777" w:rsidR="00BF35EE" w:rsidRPr="00632E98" w:rsidRDefault="00BF35EE" w:rsidP="000F1278">
      <w:pPr>
        <w:ind w:left="720"/>
        <w:rPr>
          <w:rStyle w:val="EstiloCuerpo"/>
          <w:sz w:val="20"/>
          <w:szCs w:val="20"/>
        </w:rPr>
      </w:pPr>
    </w:p>
    <w:p w14:paraId="1AA776CF" w14:textId="4E037627" w:rsidR="00314637" w:rsidRPr="00632E98" w:rsidRDefault="00314637" w:rsidP="00314637">
      <w:pPr>
        <w:pStyle w:val="Heading3"/>
        <w:rPr>
          <w:rStyle w:val="EstiloCuerpo"/>
          <w:rFonts w:cs="Times New Roman"/>
          <w:b w:val="0"/>
          <w:bCs w:val="0"/>
          <w:sz w:val="20"/>
          <w:szCs w:val="20"/>
        </w:rPr>
      </w:pPr>
      <w:bookmarkStart w:id="189" w:name="_Toc390884323"/>
      <w:r w:rsidRPr="00632E98">
        <w:rPr>
          <w:rStyle w:val="EstiloCuerpo"/>
          <w:rFonts w:cs="Times New Roman"/>
          <w:b w:val="0"/>
          <w:bCs w:val="0"/>
          <w:sz w:val="20"/>
          <w:szCs w:val="20"/>
        </w:rPr>
        <w:t>Dashboard Report – General Indicators</w:t>
      </w:r>
      <w:bookmarkEnd w:id="189"/>
    </w:p>
    <w:p w14:paraId="6AB73745" w14:textId="77777777" w:rsidR="00182FCE" w:rsidRPr="00632E98" w:rsidRDefault="00182FCE" w:rsidP="00182FCE">
      <w:pPr>
        <w:rPr>
          <w:rStyle w:val="EstiloCuerpo"/>
          <w:sz w:val="20"/>
          <w:szCs w:val="20"/>
        </w:rPr>
      </w:pPr>
      <w:r w:rsidRPr="00632E98">
        <w:rPr>
          <w:rStyle w:val="EstiloCuerpo"/>
          <w:sz w:val="20"/>
          <w:szCs w:val="20"/>
        </w:rPr>
        <w:t>Report Parameters</w:t>
      </w:r>
    </w:p>
    <w:p w14:paraId="130B2822" w14:textId="77777777" w:rsidR="004013DD" w:rsidRPr="00632E98" w:rsidRDefault="004013DD" w:rsidP="00182FCE">
      <w:pPr>
        <w:pStyle w:val="ListParagraph"/>
        <w:numPr>
          <w:ilvl w:val="0"/>
          <w:numId w:val="22"/>
        </w:numPr>
        <w:rPr>
          <w:rStyle w:val="EstiloCuerpo"/>
          <w:sz w:val="20"/>
          <w:szCs w:val="20"/>
        </w:rPr>
      </w:pPr>
      <w:r w:rsidRPr="00632E98">
        <w:rPr>
          <w:rStyle w:val="EstiloCuerpo"/>
          <w:sz w:val="20"/>
          <w:szCs w:val="20"/>
        </w:rPr>
        <w:t xml:space="preserve">Start Date </w:t>
      </w:r>
    </w:p>
    <w:p w14:paraId="11D03E91" w14:textId="2E0F5E3E" w:rsidR="00182FCE" w:rsidRPr="00632E98" w:rsidRDefault="00182FCE" w:rsidP="00182FCE">
      <w:pPr>
        <w:pStyle w:val="ListParagraph"/>
        <w:numPr>
          <w:ilvl w:val="0"/>
          <w:numId w:val="22"/>
        </w:numPr>
        <w:rPr>
          <w:rStyle w:val="EstiloCuerpo"/>
          <w:sz w:val="20"/>
          <w:szCs w:val="20"/>
        </w:rPr>
      </w:pPr>
      <w:r w:rsidRPr="00632E98">
        <w:rPr>
          <w:rStyle w:val="EstiloCuerpo"/>
          <w:sz w:val="20"/>
          <w:szCs w:val="20"/>
        </w:rPr>
        <w:t>End Date</w:t>
      </w:r>
    </w:p>
    <w:p w14:paraId="2E3233E1" w14:textId="036DCF2E" w:rsidR="007D1E04" w:rsidRPr="00632E98" w:rsidRDefault="007D1E04" w:rsidP="00182FCE">
      <w:pPr>
        <w:pStyle w:val="ListParagraph"/>
        <w:numPr>
          <w:ilvl w:val="0"/>
          <w:numId w:val="22"/>
        </w:numPr>
        <w:rPr>
          <w:rStyle w:val="EstiloCuerpo"/>
          <w:sz w:val="20"/>
          <w:szCs w:val="20"/>
        </w:rPr>
      </w:pPr>
      <w:r w:rsidRPr="00632E98">
        <w:rPr>
          <w:rStyle w:val="EstiloCuerpo"/>
          <w:sz w:val="20"/>
          <w:szCs w:val="20"/>
        </w:rPr>
        <w:t>Practice</w:t>
      </w:r>
    </w:p>
    <w:p w14:paraId="7CFCF4BF" w14:textId="77777777" w:rsidR="00182FCE" w:rsidRPr="00632E98" w:rsidRDefault="00182FCE" w:rsidP="00182FCE">
      <w:pPr>
        <w:rPr>
          <w:rStyle w:val="EstiloCuerpo"/>
          <w:sz w:val="20"/>
          <w:szCs w:val="20"/>
        </w:rPr>
      </w:pPr>
    </w:p>
    <w:p w14:paraId="0F464CCF" w14:textId="77777777" w:rsidR="00182FCE" w:rsidRPr="00632E98" w:rsidRDefault="00182FCE" w:rsidP="00182FCE">
      <w:pPr>
        <w:rPr>
          <w:rStyle w:val="EstiloCuerpo"/>
          <w:sz w:val="20"/>
          <w:szCs w:val="20"/>
        </w:rPr>
      </w:pPr>
      <w:r w:rsidRPr="00632E98">
        <w:rPr>
          <w:rStyle w:val="EstiloCuerpo"/>
          <w:sz w:val="20"/>
          <w:szCs w:val="20"/>
        </w:rPr>
        <w:t>Report Columns</w:t>
      </w:r>
    </w:p>
    <w:p w14:paraId="16FD59C6" w14:textId="3F3AEEF9" w:rsidR="00182FCE" w:rsidRPr="00632E98" w:rsidRDefault="00182FCE" w:rsidP="00182FCE">
      <w:pPr>
        <w:pStyle w:val="ListParagraph"/>
        <w:numPr>
          <w:ilvl w:val="0"/>
          <w:numId w:val="22"/>
        </w:numPr>
        <w:rPr>
          <w:rStyle w:val="EstiloCuerpo"/>
          <w:sz w:val="20"/>
          <w:szCs w:val="20"/>
        </w:rPr>
      </w:pPr>
      <w:r w:rsidRPr="00632E98">
        <w:rPr>
          <w:rStyle w:val="EstiloCuerpo"/>
          <w:sz w:val="20"/>
          <w:szCs w:val="20"/>
        </w:rPr>
        <w:t xml:space="preserve">Selected </w:t>
      </w:r>
      <w:r w:rsidR="00EE3923" w:rsidRPr="00632E98">
        <w:rPr>
          <w:rStyle w:val="EstiloCuerpo"/>
          <w:sz w:val="20"/>
          <w:szCs w:val="20"/>
        </w:rPr>
        <w:t>Interval</w:t>
      </w:r>
    </w:p>
    <w:p w14:paraId="1069B9BB" w14:textId="77777777" w:rsidR="00182FCE" w:rsidRPr="00632E98" w:rsidRDefault="00182FCE" w:rsidP="00182FCE">
      <w:pPr>
        <w:pStyle w:val="ListParagraph"/>
        <w:numPr>
          <w:ilvl w:val="0"/>
          <w:numId w:val="22"/>
        </w:numPr>
        <w:rPr>
          <w:rStyle w:val="EstiloCuerpo"/>
          <w:sz w:val="20"/>
          <w:szCs w:val="20"/>
        </w:rPr>
      </w:pPr>
      <w:r w:rsidRPr="00632E98">
        <w:rPr>
          <w:rStyle w:val="EstiloCuerpo"/>
          <w:sz w:val="20"/>
          <w:szCs w:val="20"/>
        </w:rPr>
        <w:lastRenderedPageBreak/>
        <w:t>CYTD = Current Year To Date</w:t>
      </w:r>
    </w:p>
    <w:p w14:paraId="4306E245" w14:textId="77777777" w:rsidR="00182FCE" w:rsidRPr="00632E98" w:rsidRDefault="00182FCE" w:rsidP="00182FCE">
      <w:pPr>
        <w:pStyle w:val="ListParagraph"/>
        <w:numPr>
          <w:ilvl w:val="0"/>
          <w:numId w:val="22"/>
        </w:numPr>
        <w:rPr>
          <w:rStyle w:val="EstiloCuerpo"/>
          <w:sz w:val="20"/>
          <w:szCs w:val="20"/>
        </w:rPr>
      </w:pPr>
      <w:r w:rsidRPr="00632E98">
        <w:rPr>
          <w:rStyle w:val="EstiloCuerpo"/>
          <w:sz w:val="20"/>
          <w:szCs w:val="20"/>
        </w:rPr>
        <w:t>Weekly Average YTD</w:t>
      </w:r>
    </w:p>
    <w:p w14:paraId="7A2358C4" w14:textId="77777777" w:rsidR="00182FCE" w:rsidRPr="00632E98" w:rsidRDefault="00182FCE" w:rsidP="00182FCE">
      <w:pPr>
        <w:rPr>
          <w:rStyle w:val="EstiloCuerpo"/>
          <w:sz w:val="20"/>
          <w:szCs w:val="20"/>
        </w:rPr>
      </w:pPr>
    </w:p>
    <w:p w14:paraId="39114007" w14:textId="77777777" w:rsidR="00182FCE" w:rsidRPr="00632E98" w:rsidRDefault="00182FCE" w:rsidP="00182FCE">
      <w:pPr>
        <w:rPr>
          <w:rStyle w:val="EstiloCuerpo"/>
          <w:sz w:val="20"/>
          <w:szCs w:val="20"/>
        </w:rPr>
      </w:pPr>
      <w:r w:rsidRPr="00632E98">
        <w:rPr>
          <w:rStyle w:val="EstiloCuerpo"/>
          <w:sz w:val="20"/>
          <w:szCs w:val="20"/>
        </w:rPr>
        <w:t>Report Indicators</w:t>
      </w:r>
    </w:p>
    <w:p w14:paraId="65D22AE0" w14:textId="46DCE165" w:rsidR="00182FCE" w:rsidRPr="00632E98" w:rsidRDefault="00182FCE" w:rsidP="00182FCE">
      <w:pPr>
        <w:pStyle w:val="ListParagraph"/>
        <w:numPr>
          <w:ilvl w:val="0"/>
          <w:numId w:val="23"/>
        </w:numPr>
        <w:rPr>
          <w:rStyle w:val="EstiloCuerpo"/>
          <w:sz w:val="20"/>
          <w:szCs w:val="20"/>
        </w:rPr>
      </w:pPr>
      <w:r w:rsidRPr="00632E98">
        <w:rPr>
          <w:rStyle w:val="EstiloCuerpo"/>
          <w:sz w:val="20"/>
          <w:szCs w:val="20"/>
        </w:rPr>
        <w:t>Status Changes = Co</w:t>
      </w:r>
      <w:r w:rsidR="00513471" w:rsidRPr="00632E98">
        <w:rPr>
          <w:rStyle w:val="EstiloCuerpo"/>
          <w:sz w:val="20"/>
          <w:szCs w:val="20"/>
        </w:rPr>
        <w:t>unt of sales stages changes, in the selected interval</w:t>
      </w:r>
      <w:r w:rsidR="00C1306D">
        <w:rPr>
          <w:rStyle w:val="EstiloCuerpo"/>
          <w:sz w:val="20"/>
          <w:szCs w:val="20"/>
        </w:rPr>
        <w:t xml:space="preserve"> – can only be retrieved from audit</w:t>
      </w:r>
    </w:p>
    <w:p w14:paraId="4AC3C783" w14:textId="0D960393" w:rsidR="00182FCE" w:rsidRPr="00632E98" w:rsidRDefault="00182FCE" w:rsidP="00182FCE">
      <w:pPr>
        <w:pStyle w:val="ListParagraph"/>
        <w:numPr>
          <w:ilvl w:val="0"/>
          <w:numId w:val="23"/>
        </w:numPr>
        <w:rPr>
          <w:rStyle w:val="EstiloCuerpo"/>
          <w:sz w:val="20"/>
          <w:szCs w:val="20"/>
        </w:rPr>
      </w:pPr>
      <w:r w:rsidRPr="00632E98">
        <w:rPr>
          <w:rStyle w:val="EstiloCuerpo"/>
          <w:sz w:val="20"/>
          <w:szCs w:val="20"/>
        </w:rPr>
        <w:t>Visits + Phone Calls = Count of total visits (appointment from CRM) and phone calls</w:t>
      </w:r>
      <w:r w:rsidR="00153639" w:rsidRPr="00632E98">
        <w:rPr>
          <w:rStyle w:val="EstiloCuerpo"/>
          <w:sz w:val="20"/>
          <w:szCs w:val="20"/>
        </w:rPr>
        <w:t xml:space="preserve"> created</w:t>
      </w:r>
      <w:r w:rsidRPr="00632E98">
        <w:rPr>
          <w:rStyle w:val="EstiloCuerpo"/>
          <w:sz w:val="20"/>
          <w:szCs w:val="20"/>
        </w:rPr>
        <w:t xml:space="preserve"> in </w:t>
      </w:r>
      <w:r w:rsidR="00153639" w:rsidRPr="00632E98">
        <w:rPr>
          <w:rStyle w:val="EstiloCuerpo"/>
          <w:sz w:val="20"/>
          <w:szCs w:val="20"/>
        </w:rPr>
        <w:t>the selected interval</w:t>
      </w:r>
    </w:p>
    <w:p w14:paraId="7C18AC12" w14:textId="3ADC4DA3" w:rsidR="00055A71" w:rsidRPr="00976291" w:rsidRDefault="00182FCE" w:rsidP="00055A71">
      <w:pPr>
        <w:pStyle w:val="ListParagraph"/>
        <w:numPr>
          <w:ilvl w:val="0"/>
          <w:numId w:val="34"/>
        </w:numPr>
        <w:rPr>
          <w:rStyle w:val="EstiloCuerpo"/>
          <w:sz w:val="20"/>
          <w:szCs w:val="20"/>
        </w:rPr>
      </w:pPr>
      <w:r w:rsidRPr="00055A71">
        <w:rPr>
          <w:rStyle w:val="EstiloCuerpo"/>
          <w:sz w:val="20"/>
          <w:szCs w:val="20"/>
        </w:rPr>
        <w:t xml:space="preserve">Activities on existing clients = </w:t>
      </w:r>
      <w:r w:rsidR="00055A71" w:rsidRPr="00055A71">
        <w:rPr>
          <w:rStyle w:val="EstiloCuerpo"/>
          <w:sz w:val="20"/>
          <w:szCs w:val="20"/>
        </w:rPr>
        <w:t xml:space="preserve">– count of activities </w:t>
      </w:r>
      <w:r w:rsidR="00055A71" w:rsidRPr="00937DAE">
        <w:rPr>
          <w:rStyle w:val="EstiloCuerpo"/>
          <w:sz w:val="20"/>
          <w:szCs w:val="20"/>
        </w:rPr>
        <w:t>performed on already established accounts – as of today (for accounts where we already started a project, account on which at least one opportunity was won)</w:t>
      </w:r>
    </w:p>
    <w:p w14:paraId="53C9DB42" w14:textId="1AA63E2A" w:rsidR="00182FCE" w:rsidRPr="00632E98" w:rsidRDefault="00182FCE" w:rsidP="00182FCE">
      <w:pPr>
        <w:pStyle w:val="ListParagraph"/>
        <w:numPr>
          <w:ilvl w:val="0"/>
          <w:numId w:val="23"/>
        </w:numPr>
        <w:rPr>
          <w:rStyle w:val="EstiloCuerpo"/>
          <w:sz w:val="20"/>
          <w:szCs w:val="20"/>
        </w:rPr>
      </w:pPr>
    </w:p>
    <w:p w14:paraId="09CEEE90" w14:textId="7231A358" w:rsidR="00711A9C" w:rsidRPr="00632E98" w:rsidRDefault="00711A9C" w:rsidP="00182FCE">
      <w:pPr>
        <w:pStyle w:val="ListParagraph"/>
        <w:numPr>
          <w:ilvl w:val="0"/>
          <w:numId w:val="23"/>
        </w:numPr>
        <w:rPr>
          <w:rStyle w:val="EstiloCuerpo"/>
          <w:sz w:val="20"/>
          <w:szCs w:val="20"/>
        </w:rPr>
      </w:pPr>
      <w:r w:rsidRPr="00632E98">
        <w:rPr>
          <w:rStyle w:val="EstiloCuerpo"/>
          <w:sz w:val="20"/>
          <w:szCs w:val="20"/>
        </w:rPr>
        <w:t>Event participation = count of all activities that have Expense Type = Event Participation</w:t>
      </w:r>
    </w:p>
    <w:p w14:paraId="279090F7" w14:textId="3FAE6799" w:rsidR="007D4E8D" w:rsidRPr="00632E98" w:rsidRDefault="00182FCE" w:rsidP="00C21159">
      <w:pPr>
        <w:pStyle w:val="ListParagraph"/>
        <w:numPr>
          <w:ilvl w:val="0"/>
          <w:numId w:val="23"/>
        </w:numPr>
        <w:rPr>
          <w:rStyle w:val="EstiloCuerpo"/>
          <w:sz w:val="20"/>
          <w:szCs w:val="20"/>
        </w:rPr>
      </w:pPr>
      <w:r w:rsidRPr="00632E98">
        <w:rPr>
          <w:rStyle w:val="EstiloCuerpo"/>
          <w:sz w:val="20"/>
          <w:szCs w:val="20"/>
        </w:rPr>
        <w:t>Leads = C</w:t>
      </w:r>
      <w:r w:rsidR="007D4E8D" w:rsidRPr="00632E98">
        <w:rPr>
          <w:rStyle w:val="EstiloCuerpo"/>
          <w:sz w:val="20"/>
          <w:szCs w:val="20"/>
        </w:rPr>
        <w:t xml:space="preserve">ount of total created leads, in the selected interval </w:t>
      </w:r>
    </w:p>
    <w:p w14:paraId="09498CD9" w14:textId="701624CD" w:rsidR="00182FCE" w:rsidRPr="00632E98" w:rsidRDefault="00182FCE" w:rsidP="00C21159">
      <w:pPr>
        <w:pStyle w:val="ListParagraph"/>
        <w:numPr>
          <w:ilvl w:val="0"/>
          <w:numId w:val="23"/>
        </w:numPr>
        <w:rPr>
          <w:rStyle w:val="EstiloCuerpo"/>
          <w:sz w:val="20"/>
          <w:szCs w:val="20"/>
        </w:rPr>
      </w:pPr>
      <w:r w:rsidRPr="00632E98">
        <w:rPr>
          <w:rStyle w:val="EstiloCuerpo"/>
          <w:sz w:val="20"/>
          <w:szCs w:val="20"/>
        </w:rPr>
        <w:t>Leads by source = Count of total created leads, by lead source; There will be a line automatically generated for each lead source</w:t>
      </w:r>
    </w:p>
    <w:p w14:paraId="65AD241E" w14:textId="77777777" w:rsidR="00182FCE" w:rsidRPr="00632E98" w:rsidRDefault="00182FCE" w:rsidP="00182FCE">
      <w:pPr>
        <w:rPr>
          <w:rStyle w:val="EstiloCuerpo"/>
          <w:sz w:val="20"/>
          <w:szCs w:val="20"/>
        </w:rPr>
      </w:pPr>
    </w:p>
    <w:p w14:paraId="45084E78" w14:textId="3E4F8814" w:rsidR="00182FCE" w:rsidRPr="00632E98" w:rsidRDefault="00182FCE" w:rsidP="000F1278">
      <w:pPr>
        <w:rPr>
          <w:rStyle w:val="EstiloCuerpo"/>
          <w:sz w:val="20"/>
          <w:szCs w:val="20"/>
        </w:rPr>
      </w:pPr>
      <w:r w:rsidRPr="00632E98">
        <w:rPr>
          <w:rStyle w:val="EstiloCuerpo"/>
          <w:sz w:val="20"/>
          <w:szCs w:val="20"/>
        </w:rPr>
        <w:t>Report layout = Matrix</w:t>
      </w:r>
    </w:p>
    <w:p w14:paraId="6DD38DD0" w14:textId="77777777" w:rsidR="00C24CE7" w:rsidRPr="00632E98" w:rsidRDefault="00C24CE7" w:rsidP="000F1278">
      <w:pPr>
        <w:rPr>
          <w:rStyle w:val="EstiloCuerpo"/>
          <w:sz w:val="20"/>
          <w:szCs w:val="20"/>
        </w:rPr>
      </w:pPr>
    </w:p>
    <w:p w14:paraId="380566E8" w14:textId="1C8B8A9E" w:rsidR="00C24CE7" w:rsidRPr="00632E98" w:rsidRDefault="00C24CE7" w:rsidP="000F1278">
      <w:pPr>
        <w:rPr>
          <w:rStyle w:val="EstiloCuerpo"/>
          <w:sz w:val="20"/>
          <w:szCs w:val="20"/>
        </w:rPr>
      </w:pPr>
      <w:r w:rsidRPr="00632E98">
        <w:rPr>
          <w:rStyle w:val="EstiloCuerpo"/>
          <w:noProof/>
          <w:sz w:val="20"/>
          <w:szCs w:val="20"/>
        </w:rPr>
        <w:drawing>
          <wp:inline distT="0" distB="0" distL="0" distR="0" wp14:anchorId="247274FF" wp14:editId="558CFB24">
            <wp:extent cx="5977255" cy="32785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7255" cy="3278505"/>
                    </a:xfrm>
                    <a:prstGeom prst="rect">
                      <a:avLst/>
                    </a:prstGeom>
                    <a:noFill/>
                    <a:ln>
                      <a:noFill/>
                    </a:ln>
                  </pic:spPr>
                </pic:pic>
              </a:graphicData>
            </a:graphic>
          </wp:inline>
        </w:drawing>
      </w:r>
    </w:p>
    <w:p w14:paraId="02BFAE82" w14:textId="0E967019" w:rsidR="00314637" w:rsidRPr="00632E98" w:rsidRDefault="00314637">
      <w:pPr>
        <w:pStyle w:val="Heading3"/>
        <w:rPr>
          <w:rStyle w:val="EstiloCuerpo"/>
          <w:rFonts w:cs="Times New Roman"/>
          <w:b w:val="0"/>
          <w:bCs w:val="0"/>
          <w:sz w:val="20"/>
          <w:szCs w:val="20"/>
        </w:rPr>
      </w:pPr>
      <w:bookmarkStart w:id="190" w:name="_Toc390884324"/>
      <w:r w:rsidRPr="00632E98">
        <w:rPr>
          <w:rStyle w:val="EstiloCuerpo"/>
          <w:rFonts w:cs="Times New Roman"/>
          <w:b w:val="0"/>
          <w:bCs w:val="0"/>
          <w:sz w:val="20"/>
          <w:szCs w:val="20"/>
        </w:rPr>
        <w:t>Dashboard Report – Sales Indicators</w:t>
      </w:r>
      <w:bookmarkEnd w:id="190"/>
    </w:p>
    <w:p w14:paraId="348589F0" w14:textId="77777777" w:rsidR="000D0173" w:rsidRPr="00632E98" w:rsidRDefault="000D0173" w:rsidP="000D0173">
      <w:pPr>
        <w:rPr>
          <w:rStyle w:val="EstiloCuerpo"/>
          <w:sz w:val="20"/>
          <w:szCs w:val="20"/>
        </w:rPr>
      </w:pPr>
      <w:r w:rsidRPr="00632E98">
        <w:rPr>
          <w:rStyle w:val="EstiloCuerpo"/>
          <w:sz w:val="20"/>
          <w:szCs w:val="20"/>
        </w:rPr>
        <w:t>Report Parameters</w:t>
      </w:r>
    </w:p>
    <w:p w14:paraId="2B38B9CA" w14:textId="307A0BF4" w:rsidR="00BD3CC6" w:rsidRPr="00632E98" w:rsidRDefault="00BD3CC6" w:rsidP="000D0173">
      <w:pPr>
        <w:pStyle w:val="ListParagraph"/>
        <w:numPr>
          <w:ilvl w:val="0"/>
          <w:numId w:val="24"/>
        </w:numPr>
        <w:rPr>
          <w:rStyle w:val="EstiloCuerpo"/>
          <w:sz w:val="20"/>
          <w:szCs w:val="20"/>
        </w:rPr>
      </w:pPr>
      <w:r w:rsidRPr="00632E98">
        <w:rPr>
          <w:rStyle w:val="EstiloCuerpo"/>
          <w:sz w:val="20"/>
          <w:szCs w:val="20"/>
        </w:rPr>
        <w:t xml:space="preserve">Start Date </w:t>
      </w:r>
      <w:r w:rsidR="000D0173" w:rsidRPr="00632E98">
        <w:rPr>
          <w:rStyle w:val="EstiloCuerpo"/>
          <w:sz w:val="20"/>
          <w:szCs w:val="20"/>
        </w:rPr>
        <w:t xml:space="preserve"> </w:t>
      </w:r>
    </w:p>
    <w:p w14:paraId="02098D6A" w14:textId="00376F46" w:rsidR="000D0173" w:rsidRPr="00632E98" w:rsidRDefault="000D0173" w:rsidP="000D0173">
      <w:pPr>
        <w:pStyle w:val="ListParagraph"/>
        <w:numPr>
          <w:ilvl w:val="0"/>
          <w:numId w:val="24"/>
        </w:numPr>
        <w:rPr>
          <w:rStyle w:val="EstiloCuerpo"/>
          <w:sz w:val="20"/>
          <w:szCs w:val="20"/>
        </w:rPr>
      </w:pPr>
      <w:r w:rsidRPr="00632E98">
        <w:rPr>
          <w:rStyle w:val="EstiloCuerpo"/>
          <w:sz w:val="20"/>
          <w:szCs w:val="20"/>
        </w:rPr>
        <w:t xml:space="preserve">End Date </w:t>
      </w:r>
    </w:p>
    <w:p w14:paraId="0D8D5E8E" w14:textId="13C100F9" w:rsidR="007439D3" w:rsidRPr="00632E98" w:rsidRDefault="007439D3" w:rsidP="000D0173">
      <w:pPr>
        <w:pStyle w:val="ListParagraph"/>
        <w:numPr>
          <w:ilvl w:val="0"/>
          <w:numId w:val="24"/>
        </w:numPr>
        <w:rPr>
          <w:rStyle w:val="EstiloCuerpo"/>
          <w:sz w:val="20"/>
          <w:szCs w:val="20"/>
        </w:rPr>
      </w:pPr>
      <w:r w:rsidRPr="00632E98">
        <w:rPr>
          <w:rStyle w:val="EstiloCuerpo"/>
          <w:sz w:val="20"/>
          <w:szCs w:val="20"/>
        </w:rPr>
        <w:t>Practice</w:t>
      </w:r>
    </w:p>
    <w:p w14:paraId="4382CB16" w14:textId="77777777" w:rsidR="000D0173" w:rsidRPr="00632E98" w:rsidRDefault="000D0173" w:rsidP="000D0173">
      <w:pPr>
        <w:rPr>
          <w:rStyle w:val="EstiloCuerpo"/>
          <w:sz w:val="20"/>
          <w:szCs w:val="20"/>
        </w:rPr>
      </w:pPr>
    </w:p>
    <w:p w14:paraId="0BB5F1F3" w14:textId="77777777" w:rsidR="000D0173" w:rsidRPr="00632E98" w:rsidRDefault="000D0173" w:rsidP="000D0173">
      <w:pPr>
        <w:rPr>
          <w:rStyle w:val="EstiloCuerpo"/>
          <w:sz w:val="20"/>
          <w:szCs w:val="20"/>
        </w:rPr>
      </w:pPr>
      <w:r w:rsidRPr="00632E98">
        <w:rPr>
          <w:rStyle w:val="EstiloCuerpo"/>
          <w:sz w:val="20"/>
          <w:szCs w:val="20"/>
        </w:rPr>
        <w:t>Report Columns</w:t>
      </w:r>
    </w:p>
    <w:p w14:paraId="5E0FB16C" w14:textId="22105EB0" w:rsidR="000D0173" w:rsidRPr="00632E98" w:rsidRDefault="000D0173" w:rsidP="000D0173">
      <w:pPr>
        <w:pStyle w:val="ListParagraph"/>
        <w:numPr>
          <w:ilvl w:val="0"/>
          <w:numId w:val="24"/>
        </w:numPr>
        <w:rPr>
          <w:rStyle w:val="EstiloCuerpo"/>
          <w:sz w:val="20"/>
          <w:szCs w:val="20"/>
        </w:rPr>
      </w:pPr>
      <w:r w:rsidRPr="00632E98">
        <w:rPr>
          <w:rStyle w:val="EstiloCuerpo"/>
          <w:sz w:val="20"/>
          <w:szCs w:val="20"/>
        </w:rPr>
        <w:t xml:space="preserve">Selected </w:t>
      </w:r>
      <w:r w:rsidR="00DC05AE" w:rsidRPr="00632E98">
        <w:rPr>
          <w:rStyle w:val="EstiloCuerpo"/>
          <w:sz w:val="20"/>
          <w:szCs w:val="20"/>
        </w:rPr>
        <w:t>Interval</w:t>
      </w:r>
    </w:p>
    <w:p w14:paraId="1B165447" w14:textId="5A4AD8C8" w:rsidR="000D0173" w:rsidRPr="00632E98" w:rsidRDefault="000D0173" w:rsidP="000D0173">
      <w:pPr>
        <w:pStyle w:val="ListParagraph"/>
        <w:numPr>
          <w:ilvl w:val="0"/>
          <w:numId w:val="24"/>
        </w:numPr>
        <w:rPr>
          <w:rStyle w:val="EstiloCuerpo"/>
          <w:sz w:val="20"/>
          <w:szCs w:val="20"/>
        </w:rPr>
      </w:pPr>
      <w:r w:rsidRPr="00632E98">
        <w:rPr>
          <w:rStyle w:val="EstiloCuerpo"/>
          <w:sz w:val="20"/>
          <w:szCs w:val="20"/>
        </w:rPr>
        <w:t xml:space="preserve">Previous </w:t>
      </w:r>
      <w:r w:rsidR="00DC05AE" w:rsidRPr="00632E98">
        <w:rPr>
          <w:rStyle w:val="EstiloCuerpo"/>
          <w:sz w:val="20"/>
          <w:szCs w:val="20"/>
        </w:rPr>
        <w:t>Interval</w:t>
      </w:r>
      <w:r w:rsidRPr="00632E98">
        <w:rPr>
          <w:rStyle w:val="EstiloCuerpo"/>
          <w:sz w:val="20"/>
          <w:szCs w:val="20"/>
        </w:rPr>
        <w:t xml:space="preserve"> – This column follows the next rules</w:t>
      </w:r>
      <w:r w:rsidR="00B91590" w:rsidRPr="00632E98">
        <w:rPr>
          <w:rStyle w:val="EstiloCuerpo"/>
          <w:sz w:val="20"/>
          <w:szCs w:val="20"/>
        </w:rPr>
        <w:t>:</w:t>
      </w:r>
    </w:p>
    <w:p w14:paraId="42ABEBAE" w14:textId="6B1940AC" w:rsidR="000D0173" w:rsidRPr="00632E98" w:rsidRDefault="000D0173" w:rsidP="000D0173">
      <w:pPr>
        <w:pStyle w:val="ListParagraph"/>
        <w:numPr>
          <w:ilvl w:val="1"/>
          <w:numId w:val="24"/>
        </w:numPr>
        <w:rPr>
          <w:rStyle w:val="EstiloCuerpo"/>
          <w:sz w:val="20"/>
          <w:szCs w:val="20"/>
        </w:rPr>
      </w:pPr>
      <w:r w:rsidRPr="00632E98">
        <w:rPr>
          <w:rStyle w:val="EstiloCuerpo"/>
          <w:sz w:val="20"/>
          <w:szCs w:val="20"/>
        </w:rPr>
        <w:t xml:space="preserve">If the interval is less or equal </w:t>
      </w:r>
      <w:r w:rsidR="00EE5417" w:rsidRPr="00632E98">
        <w:rPr>
          <w:rStyle w:val="EstiloCuerpo"/>
          <w:sz w:val="20"/>
          <w:szCs w:val="20"/>
        </w:rPr>
        <w:t>to a month</w:t>
      </w:r>
      <w:r w:rsidR="007200F6" w:rsidRPr="00632E98">
        <w:rPr>
          <w:rStyle w:val="EstiloCuerpo"/>
          <w:sz w:val="20"/>
          <w:szCs w:val="20"/>
        </w:rPr>
        <w:t xml:space="preserve"> (30 days)</w:t>
      </w:r>
      <w:r w:rsidR="00EE5417" w:rsidRPr="00632E98">
        <w:rPr>
          <w:rStyle w:val="EstiloCuerpo"/>
          <w:sz w:val="20"/>
          <w:szCs w:val="20"/>
        </w:rPr>
        <w:t>, then this column ref</w:t>
      </w:r>
      <w:r w:rsidRPr="00632E98">
        <w:rPr>
          <w:rStyle w:val="EstiloCuerpo"/>
          <w:sz w:val="20"/>
          <w:szCs w:val="20"/>
        </w:rPr>
        <w:t>ers to the same period from the previous month</w:t>
      </w:r>
    </w:p>
    <w:p w14:paraId="587D3B6A" w14:textId="42D2F125" w:rsidR="000D0173" w:rsidRPr="00632E98" w:rsidRDefault="000D0173" w:rsidP="000D0173">
      <w:pPr>
        <w:pStyle w:val="ListParagraph"/>
        <w:numPr>
          <w:ilvl w:val="1"/>
          <w:numId w:val="24"/>
        </w:numPr>
        <w:rPr>
          <w:rStyle w:val="EstiloCuerpo"/>
          <w:sz w:val="20"/>
          <w:szCs w:val="20"/>
        </w:rPr>
      </w:pPr>
      <w:r w:rsidRPr="00632E98">
        <w:rPr>
          <w:rStyle w:val="EstiloCuerpo"/>
          <w:sz w:val="20"/>
          <w:szCs w:val="20"/>
        </w:rPr>
        <w:t>If the interval is greater than a month</w:t>
      </w:r>
      <w:r w:rsidR="007200F6" w:rsidRPr="00632E98">
        <w:rPr>
          <w:rStyle w:val="EstiloCuerpo"/>
          <w:sz w:val="20"/>
          <w:szCs w:val="20"/>
        </w:rPr>
        <w:t xml:space="preserve"> (30 days)</w:t>
      </w:r>
      <w:r w:rsidRPr="00632E98">
        <w:rPr>
          <w:rStyle w:val="EstiloCuerpo"/>
          <w:sz w:val="20"/>
          <w:szCs w:val="20"/>
        </w:rPr>
        <w:t>, then this column refers to the same interval, from the previous year</w:t>
      </w:r>
    </w:p>
    <w:p w14:paraId="649EACD2" w14:textId="5558300B" w:rsidR="003A1CE1" w:rsidRPr="00632E98" w:rsidRDefault="000D0173" w:rsidP="003A1CE1">
      <w:pPr>
        <w:pStyle w:val="ListParagraph"/>
        <w:numPr>
          <w:ilvl w:val="0"/>
          <w:numId w:val="24"/>
        </w:numPr>
        <w:rPr>
          <w:rStyle w:val="EstiloCuerpo"/>
          <w:sz w:val="20"/>
          <w:szCs w:val="20"/>
        </w:rPr>
      </w:pPr>
      <w:r w:rsidRPr="00632E98">
        <w:rPr>
          <w:rStyle w:val="EstiloCuerpo"/>
          <w:sz w:val="20"/>
          <w:szCs w:val="20"/>
        </w:rPr>
        <w:t>YTD</w:t>
      </w:r>
    </w:p>
    <w:p w14:paraId="2EFE085B" w14:textId="77777777" w:rsidR="000D0173" w:rsidRPr="00632E98" w:rsidRDefault="000D0173" w:rsidP="000D0173">
      <w:pPr>
        <w:rPr>
          <w:rStyle w:val="EstiloCuerpo"/>
          <w:sz w:val="20"/>
          <w:szCs w:val="20"/>
        </w:rPr>
      </w:pPr>
    </w:p>
    <w:p w14:paraId="1BE5752B" w14:textId="77777777" w:rsidR="00F53FEC" w:rsidRPr="00632E98" w:rsidRDefault="00F53FEC" w:rsidP="000D0173">
      <w:pPr>
        <w:rPr>
          <w:rStyle w:val="EstiloCuerpo"/>
          <w:sz w:val="20"/>
          <w:szCs w:val="20"/>
        </w:rPr>
      </w:pPr>
    </w:p>
    <w:tbl>
      <w:tblPr>
        <w:tblStyle w:val="TableGrid"/>
        <w:tblW w:w="10525" w:type="dxa"/>
        <w:tblLook w:val="04A0" w:firstRow="1" w:lastRow="0" w:firstColumn="1" w:lastColumn="0" w:noHBand="0" w:noVBand="1"/>
      </w:tblPr>
      <w:tblGrid>
        <w:gridCol w:w="2605"/>
        <w:gridCol w:w="2700"/>
        <w:gridCol w:w="2430"/>
        <w:gridCol w:w="2790"/>
      </w:tblGrid>
      <w:tr w:rsidR="00AC13FF" w:rsidRPr="00632E98" w14:paraId="1623761A" w14:textId="02636911" w:rsidTr="003F52BD">
        <w:tc>
          <w:tcPr>
            <w:tcW w:w="2605" w:type="dxa"/>
          </w:tcPr>
          <w:p w14:paraId="515197A2" w14:textId="7B505C04" w:rsidR="00C87DF4" w:rsidRPr="00632E98" w:rsidRDefault="00C87DF4" w:rsidP="000D0173">
            <w:pPr>
              <w:rPr>
                <w:rStyle w:val="EstiloCuerpo"/>
                <w:sz w:val="20"/>
                <w:szCs w:val="20"/>
              </w:rPr>
            </w:pPr>
            <w:r w:rsidRPr="00632E98">
              <w:rPr>
                <w:rStyle w:val="EstiloCuerpo"/>
                <w:sz w:val="20"/>
                <w:szCs w:val="20"/>
              </w:rPr>
              <w:t>Start Date – End Date (Interval)</w:t>
            </w:r>
          </w:p>
        </w:tc>
        <w:tc>
          <w:tcPr>
            <w:tcW w:w="2700" w:type="dxa"/>
          </w:tcPr>
          <w:p w14:paraId="4232FCE4" w14:textId="54ACD12C" w:rsidR="00C87DF4" w:rsidRPr="00632E98" w:rsidRDefault="00C87DF4" w:rsidP="000D0173">
            <w:pPr>
              <w:rPr>
                <w:rStyle w:val="EstiloCuerpo"/>
                <w:sz w:val="20"/>
                <w:szCs w:val="20"/>
              </w:rPr>
            </w:pPr>
            <w:r w:rsidRPr="00632E98">
              <w:rPr>
                <w:rStyle w:val="EstiloCuerpo"/>
                <w:sz w:val="20"/>
                <w:szCs w:val="20"/>
              </w:rPr>
              <w:t>Selected Interval Column</w:t>
            </w:r>
          </w:p>
        </w:tc>
        <w:tc>
          <w:tcPr>
            <w:tcW w:w="2430" w:type="dxa"/>
          </w:tcPr>
          <w:p w14:paraId="391C84E7" w14:textId="04E1602D" w:rsidR="00C87DF4" w:rsidRPr="00632E98" w:rsidRDefault="00C87DF4" w:rsidP="000D0173">
            <w:pPr>
              <w:rPr>
                <w:rStyle w:val="EstiloCuerpo"/>
                <w:sz w:val="20"/>
                <w:szCs w:val="20"/>
              </w:rPr>
            </w:pPr>
            <w:r w:rsidRPr="00632E98">
              <w:rPr>
                <w:rStyle w:val="EstiloCuerpo"/>
                <w:sz w:val="20"/>
                <w:szCs w:val="20"/>
              </w:rPr>
              <w:t>Previous Interval Column</w:t>
            </w:r>
          </w:p>
        </w:tc>
        <w:tc>
          <w:tcPr>
            <w:tcW w:w="2790" w:type="dxa"/>
          </w:tcPr>
          <w:p w14:paraId="3AC27031" w14:textId="239B6263" w:rsidR="00C87DF4" w:rsidRPr="00632E98" w:rsidRDefault="00C87DF4" w:rsidP="001D5568">
            <w:pPr>
              <w:rPr>
                <w:rStyle w:val="EstiloCuerpo"/>
                <w:sz w:val="20"/>
                <w:szCs w:val="20"/>
              </w:rPr>
            </w:pPr>
            <w:bookmarkStart w:id="191" w:name="_Toc390884325"/>
            <w:r w:rsidRPr="00632E98">
              <w:rPr>
                <w:rStyle w:val="EstiloCuerpo"/>
                <w:sz w:val="20"/>
                <w:szCs w:val="20"/>
              </w:rPr>
              <w:t>YTD</w:t>
            </w:r>
            <w:bookmarkEnd w:id="191"/>
          </w:p>
        </w:tc>
      </w:tr>
      <w:tr w:rsidR="00AC13FF" w:rsidRPr="00632E98" w14:paraId="0F8E6F28" w14:textId="5056D86D" w:rsidTr="003F52BD">
        <w:tc>
          <w:tcPr>
            <w:tcW w:w="2605" w:type="dxa"/>
          </w:tcPr>
          <w:p w14:paraId="6976714D" w14:textId="512F7201" w:rsidR="00C87DF4" w:rsidRPr="00632E98" w:rsidRDefault="00BF6957" w:rsidP="000D0173">
            <w:pPr>
              <w:rPr>
                <w:rStyle w:val="EstiloCuerpo"/>
                <w:sz w:val="20"/>
                <w:szCs w:val="20"/>
              </w:rPr>
            </w:pPr>
            <w:r w:rsidRPr="00632E98">
              <w:rPr>
                <w:rStyle w:val="EstiloCuerpo"/>
                <w:sz w:val="20"/>
                <w:szCs w:val="20"/>
              </w:rPr>
              <w:t>10th May 2014 - 20th May 2014</w:t>
            </w:r>
          </w:p>
        </w:tc>
        <w:tc>
          <w:tcPr>
            <w:tcW w:w="2700" w:type="dxa"/>
          </w:tcPr>
          <w:p w14:paraId="7FE5771A" w14:textId="0B295BCB" w:rsidR="00C87DF4" w:rsidRPr="00632E98" w:rsidRDefault="00BF6957" w:rsidP="00F72A0D">
            <w:pPr>
              <w:rPr>
                <w:rStyle w:val="EstiloCuerpo"/>
                <w:sz w:val="20"/>
                <w:szCs w:val="20"/>
              </w:rPr>
            </w:pPr>
            <w:r w:rsidRPr="00632E98">
              <w:rPr>
                <w:rStyle w:val="EstiloCuerpo"/>
                <w:sz w:val="20"/>
                <w:szCs w:val="20"/>
              </w:rPr>
              <w:t>10th May 2014 - 20th May 2014</w:t>
            </w:r>
          </w:p>
        </w:tc>
        <w:tc>
          <w:tcPr>
            <w:tcW w:w="2430" w:type="dxa"/>
          </w:tcPr>
          <w:p w14:paraId="21172260" w14:textId="315277BB" w:rsidR="00C87DF4" w:rsidRPr="00632E98" w:rsidRDefault="00BF6957" w:rsidP="00F72A0D">
            <w:pPr>
              <w:rPr>
                <w:rStyle w:val="EstiloCuerpo"/>
                <w:sz w:val="20"/>
                <w:szCs w:val="20"/>
              </w:rPr>
            </w:pPr>
            <w:r w:rsidRPr="00632E98">
              <w:rPr>
                <w:rStyle w:val="EstiloCuerpo"/>
                <w:sz w:val="20"/>
                <w:szCs w:val="20"/>
              </w:rPr>
              <w:t>10th April 2014 - 20th April 2014</w:t>
            </w:r>
          </w:p>
        </w:tc>
        <w:tc>
          <w:tcPr>
            <w:tcW w:w="2790" w:type="dxa"/>
          </w:tcPr>
          <w:p w14:paraId="2EB9A929" w14:textId="32FF3EF3" w:rsidR="00C87DF4" w:rsidRPr="00632E98" w:rsidRDefault="00443416" w:rsidP="00F72A0D">
            <w:pPr>
              <w:rPr>
                <w:rStyle w:val="EstiloCuerpo"/>
                <w:sz w:val="20"/>
                <w:szCs w:val="20"/>
              </w:rPr>
            </w:pPr>
            <w:r w:rsidRPr="00632E98">
              <w:rPr>
                <w:rStyle w:val="EstiloCuerpo"/>
                <w:sz w:val="20"/>
                <w:szCs w:val="20"/>
              </w:rPr>
              <w:t>1st January 2014 – Current Date</w:t>
            </w:r>
          </w:p>
        </w:tc>
      </w:tr>
      <w:tr w:rsidR="00443416" w:rsidRPr="00632E98" w14:paraId="1CB9BA8E" w14:textId="77777777" w:rsidTr="000F1278">
        <w:tc>
          <w:tcPr>
            <w:tcW w:w="2605" w:type="dxa"/>
          </w:tcPr>
          <w:p w14:paraId="6A07B0E4" w14:textId="623237C2" w:rsidR="00443416" w:rsidRPr="00632E98" w:rsidRDefault="00690483" w:rsidP="00F72A0D">
            <w:pPr>
              <w:rPr>
                <w:rStyle w:val="EstiloCuerpo"/>
                <w:sz w:val="20"/>
                <w:szCs w:val="20"/>
              </w:rPr>
            </w:pPr>
            <w:r w:rsidRPr="00632E98">
              <w:rPr>
                <w:rStyle w:val="EstiloCuerpo"/>
                <w:sz w:val="20"/>
                <w:szCs w:val="20"/>
              </w:rPr>
              <w:lastRenderedPageBreak/>
              <w:t xml:space="preserve">10th May 2014 – 1st </w:t>
            </w:r>
            <w:r w:rsidR="00243382" w:rsidRPr="00632E98">
              <w:rPr>
                <w:rStyle w:val="EstiloCuerpo"/>
                <w:sz w:val="20"/>
                <w:szCs w:val="20"/>
              </w:rPr>
              <w:t>July</w:t>
            </w:r>
            <w:r w:rsidRPr="00632E98">
              <w:rPr>
                <w:rStyle w:val="EstiloCuerpo"/>
                <w:sz w:val="20"/>
                <w:szCs w:val="20"/>
              </w:rPr>
              <w:t xml:space="preserve"> 2014</w:t>
            </w:r>
          </w:p>
        </w:tc>
        <w:tc>
          <w:tcPr>
            <w:tcW w:w="2700" w:type="dxa"/>
          </w:tcPr>
          <w:p w14:paraId="4419FA70" w14:textId="2EBDEC28" w:rsidR="00443416" w:rsidRPr="00632E98" w:rsidRDefault="000E426B" w:rsidP="00F72A0D">
            <w:pPr>
              <w:rPr>
                <w:rStyle w:val="EstiloCuerpo"/>
                <w:sz w:val="20"/>
                <w:szCs w:val="20"/>
              </w:rPr>
            </w:pPr>
            <w:r w:rsidRPr="00632E98">
              <w:rPr>
                <w:rStyle w:val="EstiloCuerpo"/>
                <w:sz w:val="20"/>
                <w:szCs w:val="20"/>
              </w:rPr>
              <w:t>10th May 2014 – 1st July 2014</w:t>
            </w:r>
          </w:p>
        </w:tc>
        <w:tc>
          <w:tcPr>
            <w:tcW w:w="2430" w:type="dxa"/>
          </w:tcPr>
          <w:p w14:paraId="33A96BD6" w14:textId="618FDBE3" w:rsidR="00443416" w:rsidRPr="00632E98" w:rsidRDefault="000E426B" w:rsidP="00F72A0D">
            <w:pPr>
              <w:rPr>
                <w:rStyle w:val="EstiloCuerpo"/>
                <w:sz w:val="20"/>
                <w:szCs w:val="20"/>
              </w:rPr>
            </w:pPr>
            <w:r w:rsidRPr="00632E98">
              <w:rPr>
                <w:rStyle w:val="EstiloCuerpo"/>
                <w:sz w:val="20"/>
                <w:szCs w:val="20"/>
              </w:rPr>
              <w:t>10th May 2013 – 1st July 2013</w:t>
            </w:r>
          </w:p>
        </w:tc>
        <w:tc>
          <w:tcPr>
            <w:tcW w:w="2790" w:type="dxa"/>
          </w:tcPr>
          <w:p w14:paraId="059ABFB8" w14:textId="49B6153B" w:rsidR="00443416" w:rsidRPr="00632E98" w:rsidRDefault="00316B2D" w:rsidP="00F72A0D">
            <w:pPr>
              <w:rPr>
                <w:rStyle w:val="EstiloCuerpo"/>
                <w:sz w:val="20"/>
                <w:szCs w:val="20"/>
              </w:rPr>
            </w:pPr>
            <w:r w:rsidRPr="00632E98">
              <w:rPr>
                <w:rStyle w:val="EstiloCuerpo"/>
                <w:sz w:val="20"/>
                <w:szCs w:val="20"/>
              </w:rPr>
              <w:t>1st January 2014 – Current Date</w:t>
            </w:r>
          </w:p>
        </w:tc>
      </w:tr>
    </w:tbl>
    <w:p w14:paraId="4CCCA965" w14:textId="77777777" w:rsidR="00F53FEC" w:rsidRPr="00632E98" w:rsidRDefault="00F53FEC" w:rsidP="000D0173">
      <w:pPr>
        <w:rPr>
          <w:rStyle w:val="EstiloCuerpo"/>
          <w:sz w:val="20"/>
          <w:szCs w:val="20"/>
        </w:rPr>
      </w:pPr>
    </w:p>
    <w:p w14:paraId="14E475E9" w14:textId="77777777" w:rsidR="00357FE4" w:rsidRPr="00632E98" w:rsidRDefault="00357FE4" w:rsidP="000D0173">
      <w:pPr>
        <w:rPr>
          <w:rStyle w:val="EstiloCuerpo"/>
          <w:sz w:val="20"/>
          <w:szCs w:val="20"/>
        </w:rPr>
      </w:pPr>
    </w:p>
    <w:p w14:paraId="629352D7" w14:textId="77777777" w:rsidR="000D0173" w:rsidRPr="00632E98" w:rsidRDefault="000D0173" w:rsidP="000D0173">
      <w:pPr>
        <w:rPr>
          <w:rStyle w:val="EstiloCuerpo"/>
          <w:sz w:val="20"/>
          <w:szCs w:val="20"/>
        </w:rPr>
      </w:pPr>
      <w:r w:rsidRPr="00632E98">
        <w:rPr>
          <w:rStyle w:val="EstiloCuerpo"/>
          <w:sz w:val="20"/>
          <w:szCs w:val="20"/>
        </w:rPr>
        <w:t>Report Indicators</w:t>
      </w:r>
    </w:p>
    <w:p w14:paraId="48DDDC65" w14:textId="77777777" w:rsidR="000D0173" w:rsidRPr="00632E98" w:rsidRDefault="000D0173" w:rsidP="000D0173">
      <w:pPr>
        <w:pStyle w:val="ListParagraph"/>
        <w:numPr>
          <w:ilvl w:val="0"/>
          <w:numId w:val="26"/>
        </w:numPr>
        <w:rPr>
          <w:rStyle w:val="EstiloCuerpo"/>
          <w:sz w:val="20"/>
          <w:szCs w:val="20"/>
        </w:rPr>
      </w:pPr>
      <w:r w:rsidRPr="00632E98">
        <w:rPr>
          <w:rStyle w:val="EstiloCuerpo"/>
          <w:sz w:val="20"/>
          <w:szCs w:val="20"/>
        </w:rPr>
        <w:t>Opportunities by Type = Count of numbers of opportunities created in the selected interval, by Opportunity Type (New, Expansion, etc.) A line will be generated automatically for each opportunity type.</w:t>
      </w:r>
    </w:p>
    <w:p w14:paraId="025CE3D0" w14:textId="77777777" w:rsidR="000D0173" w:rsidRPr="00632E98" w:rsidRDefault="000D0173" w:rsidP="000D0173">
      <w:pPr>
        <w:pStyle w:val="ListParagraph"/>
        <w:numPr>
          <w:ilvl w:val="0"/>
          <w:numId w:val="26"/>
        </w:numPr>
        <w:rPr>
          <w:rStyle w:val="EstiloCuerpo"/>
          <w:sz w:val="20"/>
          <w:szCs w:val="20"/>
        </w:rPr>
      </w:pPr>
      <w:r w:rsidRPr="00632E98">
        <w:rPr>
          <w:rStyle w:val="EstiloCuerpo"/>
          <w:sz w:val="20"/>
          <w:szCs w:val="20"/>
        </w:rPr>
        <w:t>Lead To Opportunity</w:t>
      </w:r>
    </w:p>
    <w:p w14:paraId="409C633A" w14:textId="5E7A7DBB" w:rsidR="000D0173" w:rsidRPr="00632E98" w:rsidRDefault="000D0173" w:rsidP="000D0173">
      <w:pPr>
        <w:pStyle w:val="ListParagraph"/>
        <w:numPr>
          <w:ilvl w:val="1"/>
          <w:numId w:val="26"/>
        </w:numPr>
        <w:rPr>
          <w:rStyle w:val="EstiloCuerpo"/>
          <w:sz w:val="20"/>
          <w:szCs w:val="20"/>
        </w:rPr>
      </w:pPr>
      <w:r w:rsidRPr="00632E98">
        <w:rPr>
          <w:rStyle w:val="EstiloCuerpo"/>
          <w:sz w:val="20"/>
          <w:szCs w:val="20"/>
        </w:rPr>
        <w:t xml:space="preserve">Percentage – Count of Qualified Leads in interval / </w:t>
      </w:r>
      <w:r w:rsidR="002D451C" w:rsidRPr="00632E98">
        <w:rPr>
          <w:rStyle w:val="EstiloCuerpo"/>
          <w:sz w:val="20"/>
          <w:szCs w:val="20"/>
        </w:rPr>
        <w:t>(</w:t>
      </w:r>
      <w:r w:rsidRPr="00632E98">
        <w:rPr>
          <w:rStyle w:val="EstiloCuerpo"/>
          <w:sz w:val="20"/>
          <w:szCs w:val="20"/>
        </w:rPr>
        <w:t>Count of created Leads in interval + Count of existing open leads a</w:t>
      </w:r>
      <w:r w:rsidR="002D451C" w:rsidRPr="00632E98">
        <w:rPr>
          <w:rStyle w:val="EstiloCuerpo"/>
          <w:sz w:val="20"/>
          <w:szCs w:val="20"/>
        </w:rPr>
        <w:t>t the beginning of the interval)</w:t>
      </w:r>
    </w:p>
    <w:p w14:paraId="34CAA900" w14:textId="0BCC2719" w:rsidR="00C7544C" w:rsidRPr="00632E98" w:rsidRDefault="00C7544C" w:rsidP="000F1278">
      <w:pPr>
        <w:pStyle w:val="ListParagraph"/>
        <w:numPr>
          <w:ilvl w:val="2"/>
          <w:numId w:val="26"/>
        </w:numPr>
        <w:rPr>
          <w:rStyle w:val="EstiloCuerpo"/>
          <w:sz w:val="20"/>
          <w:szCs w:val="20"/>
        </w:rPr>
      </w:pPr>
      <w:r w:rsidRPr="00632E98">
        <w:rPr>
          <w:rStyle w:val="EstiloCuerpo"/>
          <w:sz w:val="20"/>
          <w:szCs w:val="20"/>
        </w:rPr>
        <w:t>For example, let’s say we consider the interval between 15th of April and 15th of May</w:t>
      </w:r>
      <w:r w:rsidR="00B81BAF" w:rsidRPr="00632E98">
        <w:rPr>
          <w:rStyle w:val="EstiloCuerpo"/>
          <w:sz w:val="20"/>
          <w:szCs w:val="20"/>
        </w:rPr>
        <w:t xml:space="preserve">. At the beginning of the interval there were 20 open leads in the system </w:t>
      </w:r>
      <w:r w:rsidR="00904498" w:rsidRPr="00632E98">
        <w:rPr>
          <w:rStyle w:val="EstiloCuerpo"/>
          <w:sz w:val="20"/>
          <w:szCs w:val="20"/>
        </w:rPr>
        <w:t>and</w:t>
      </w:r>
      <w:r w:rsidR="00B81BAF" w:rsidRPr="00632E98">
        <w:rPr>
          <w:rStyle w:val="EstiloCuerpo"/>
          <w:sz w:val="20"/>
          <w:szCs w:val="20"/>
        </w:rPr>
        <w:t xml:space="preserve"> we’ve managed to add 30 more</w:t>
      </w:r>
      <w:r w:rsidR="00904498" w:rsidRPr="00632E98">
        <w:rPr>
          <w:rStyle w:val="EstiloCuerpo"/>
          <w:sz w:val="20"/>
          <w:szCs w:val="20"/>
        </w:rPr>
        <w:t>, by the end of the interval</w:t>
      </w:r>
      <w:r w:rsidR="00B81BAF" w:rsidRPr="00632E98">
        <w:rPr>
          <w:rStyle w:val="EstiloCuerpo"/>
          <w:sz w:val="20"/>
          <w:szCs w:val="20"/>
        </w:rPr>
        <w:t>. So</w:t>
      </w:r>
      <w:r w:rsidR="00904498" w:rsidRPr="00632E98">
        <w:rPr>
          <w:rStyle w:val="EstiloCuerpo"/>
          <w:sz w:val="20"/>
          <w:szCs w:val="20"/>
        </w:rPr>
        <w:t>,</w:t>
      </w:r>
      <w:r w:rsidR="00B81BAF" w:rsidRPr="00632E98">
        <w:rPr>
          <w:rStyle w:val="EstiloCuerpo"/>
          <w:sz w:val="20"/>
          <w:szCs w:val="20"/>
        </w:rPr>
        <w:t xml:space="preserve"> at the end</w:t>
      </w:r>
      <w:r w:rsidR="00904498" w:rsidRPr="00632E98">
        <w:rPr>
          <w:rStyle w:val="EstiloCuerpo"/>
          <w:sz w:val="20"/>
          <w:szCs w:val="20"/>
        </w:rPr>
        <w:t>,</w:t>
      </w:r>
      <w:r w:rsidR="00B81BAF" w:rsidRPr="00632E98">
        <w:rPr>
          <w:rStyle w:val="EstiloCuerpo"/>
          <w:sz w:val="20"/>
          <w:szCs w:val="20"/>
        </w:rPr>
        <w:t xml:space="preserve"> the count of total leads = 50. Within the interval we’ve managed to qualify 40 of the leads. Therefore the formula will show 40 / 50.</w:t>
      </w:r>
    </w:p>
    <w:p w14:paraId="4A97788C" w14:textId="08E14457" w:rsidR="000D0173" w:rsidRPr="00632E98" w:rsidRDefault="0081596F" w:rsidP="000D0173">
      <w:pPr>
        <w:pStyle w:val="ListParagraph"/>
        <w:numPr>
          <w:ilvl w:val="1"/>
          <w:numId w:val="26"/>
        </w:numPr>
        <w:rPr>
          <w:rStyle w:val="EstiloCuerpo"/>
          <w:sz w:val="20"/>
          <w:szCs w:val="20"/>
        </w:rPr>
      </w:pPr>
      <w:r w:rsidRPr="00632E98">
        <w:rPr>
          <w:rStyle w:val="EstiloCuerpo"/>
          <w:sz w:val="20"/>
          <w:szCs w:val="20"/>
        </w:rPr>
        <w:t>Duration = A</w:t>
      </w:r>
      <w:r w:rsidR="000D0173" w:rsidRPr="00632E98">
        <w:rPr>
          <w:rStyle w:val="EstiloCuerpo"/>
          <w:sz w:val="20"/>
          <w:szCs w:val="20"/>
        </w:rPr>
        <w:t xml:space="preserve">verage duration </w:t>
      </w:r>
      <w:r w:rsidRPr="00632E98">
        <w:rPr>
          <w:rStyle w:val="EstiloCuerpo"/>
          <w:sz w:val="20"/>
          <w:szCs w:val="20"/>
        </w:rPr>
        <w:t>for qualifying a lead</w:t>
      </w:r>
      <w:r w:rsidR="000D0173" w:rsidRPr="00632E98">
        <w:rPr>
          <w:rStyle w:val="EstiloCuerpo"/>
          <w:sz w:val="20"/>
          <w:szCs w:val="20"/>
        </w:rPr>
        <w:t>, in days</w:t>
      </w:r>
    </w:p>
    <w:p w14:paraId="45077F81" w14:textId="3FF57C3D" w:rsidR="0081596F" w:rsidRPr="00632E98" w:rsidRDefault="00156206" w:rsidP="000F1278">
      <w:pPr>
        <w:pStyle w:val="ListParagraph"/>
        <w:numPr>
          <w:ilvl w:val="2"/>
          <w:numId w:val="26"/>
        </w:numPr>
        <w:rPr>
          <w:rStyle w:val="EstiloCuerpo"/>
          <w:sz w:val="20"/>
          <w:szCs w:val="20"/>
        </w:rPr>
      </w:pPr>
      <w:r w:rsidRPr="00632E98">
        <w:rPr>
          <w:rStyle w:val="EstiloCuerpo"/>
          <w:sz w:val="20"/>
          <w:szCs w:val="20"/>
        </w:rPr>
        <w:t xml:space="preserve">It will sum up all of the intervals between the creation date of the lead and the qualifying date of the lead and split it by the number of qualified leads. </w:t>
      </w:r>
    </w:p>
    <w:p w14:paraId="2FF8607D" w14:textId="33209415" w:rsidR="000D0173" w:rsidRPr="00632E98" w:rsidRDefault="000D0173" w:rsidP="000D0173">
      <w:pPr>
        <w:pStyle w:val="ListParagraph"/>
        <w:numPr>
          <w:ilvl w:val="0"/>
          <w:numId w:val="26"/>
        </w:numPr>
        <w:rPr>
          <w:rStyle w:val="EstiloCuerpo"/>
          <w:sz w:val="20"/>
          <w:szCs w:val="20"/>
        </w:rPr>
      </w:pPr>
      <w:r w:rsidRPr="00632E98">
        <w:rPr>
          <w:rStyle w:val="EstiloCuerpo"/>
          <w:sz w:val="20"/>
          <w:szCs w:val="20"/>
        </w:rPr>
        <w:t>Op</w:t>
      </w:r>
      <w:r w:rsidR="00CB02D7" w:rsidRPr="00632E98">
        <w:rPr>
          <w:rStyle w:val="EstiloCuerpo"/>
          <w:sz w:val="20"/>
          <w:szCs w:val="20"/>
        </w:rPr>
        <w:t>portunity to Proposal (Quote) – There will be a line for each Opportunity Type</w:t>
      </w:r>
    </w:p>
    <w:p w14:paraId="669A55C7" w14:textId="21152991" w:rsidR="000D0173" w:rsidRPr="00632E98" w:rsidRDefault="000D0173" w:rsidP="000D0173">
      <w:pPr>
        <w:pStyle w:val="ListParagraph"/>
        <w:numPr>
          <w:ilvl w:val="1"/>
          <w:numId w:val="26"/>
        </w:numPr>
        <w:rPr>
          <w:rStyle w:val="EstiloCuerpo"/>
          <w:sz w:val="20"/>
          <w:szCs w:val="20"/>
        </w:rPr>
      </w:pPr>
      <w:r w:rsidRPr="00632E98">
        <w:rPr>
          <w:rStyle w:val="EstiloCuerpo"/>
          <w:sz w:val="20"/>
          <w:szCs w:val="20"/>
        </w:rPr>
        <w:t xml:space="preserve">Percentage = Count of created Proposals in interval / Count of </w:t>
      </w:r>
      <w:r w:rsidR="0074208B" w:rsidRPr="00632E98">
        <w:rPr>
          <w:rStyle w:val="EstiloCuerpo"/>
          <w:sz w:val="20"/>
          <w:szCs w:val="20"/>
        </w:rPr>
        <w:t>open</w:t>
      </w:r>
      <w:r w:rsidRPr="00632E98">
        <w:rPr>
          <w:rStyle w:val="EstiloCuerpo"/>
          <w:sz w:val="20"/>
          <w:szCs w:val="20"/>
        </w:rPr>
        <w:t xml:space="preserve"> Opportunities in interval</w:t>
      </w:r>
      <w:r w:rsidR="0074208B" w:rsidRPr="00632E98">
        <w:rPr>
          <w:rStyle w:val="EstiloCuerpo"/>
          <w:sz w:val="20"/>
          <w:szCs w:val="20"/>
        </w:rPr>
        <w:t xml:space="preserve"> (existing + new)</w:t>
      </w:r>
    </w:p>
    <w:p w14:paraId="49D9A03D" w14:textId="49A49718" w:rsidR="000D0173" w:rsidRPr="00632E98" w:rsidRDefault="000D0173" w:rsidP="000D0173">
      <w:pPr>
        <w:pStyle w:val="ListParagraph"/>
        <w:numPr>
          <w:ilvl w:val="1"/>
          <w:numId w:val="26"/>
        </w:numPr>
        <w:rPr>
          <w:rStyle w:val="EstiloCuerpo"/>
          <w:sz w:val="20"/>
          <w:szCs w:val="20"/>
        </w:rPr>
      </w:pPr>
      <w:r w:rsidRPr="00632E98">
        <w:rPr>
          <w:rStyle w:val="EstiloCuerpo"/>
          <w:sz w:val="20"/>
          <w:szCs w:val="20"/>
        </w:rPr>
        <w:t>Duration = average duration</w:t>
      </w:r>
      <w:r w:rsidR="00453389" w:rsidRPr="00632E98">
        <w:rPr>
          <w:rStyle w:val="EstiloCuerpo"/>
          <w:sz w:val="20"/>
          <w:szCs w:val="20"/>
        </w:rPr>
        <w:t>, in days,</w:t>
      </w:r>
      <w:r w:rsidRPr="00632E98">
        <w:rPr>
          <w:rStyle w:val="EstiloCuerpo"/>
          <w:sz w:val="20"/>
          <w:szCs w:val="20"/>
        </w:rPr>
        <w:t xml:space="preserve"> </w:t>
      </w:r>
      <w:r w:rsidR="00453389" w:rsidRPr="00632E98">
        <w:rPr>
          <w:rStyle w:val="EstiloCuerpo"/>
          <w:sz w:val="20"/>
          <w:szCs w:val="20"/>
        </w:rPr>
        <w:t>for creating a proposal, split by the number of proposals</w:t>
      </w:r>
      <w:r w:rsidR="00A003A8" w:rsidRPr="00632E98">
        <w:rPr>
          <w:rStyle w:val="EstiloCuerpo"/>
          <w:sz w:val="20"/>
          <w:szCs w:val="20"/>
        </w:rPr>
        <w:t>; The duration will be measured as the number of days between the creation of the opportunity and creation of the associated proposal</w:t>
      </w:r>
    </w:p>
    <w:p w14:paraId="3CE5220C" w14:textId="77777777" w:rsidR="000D0173" w:rsidRPr="00632E98" w:rsidRDefault="000D0173" w:rsidP="000D0173">
      <w:pPr>
        <w:pStyle w:val="ListParagraph"/>
        <w:numPr>
          <w:ilvl w:val="0"/>
          <w:numId w:val="26"/>
        </w:numPr>
        <w:rPr>
          <w:rStyle w:val="EstiloCuerpo"/>
          <w:sz w:val="20"/>
          <w:szCs w:val="20"/>
        </w:rPr>
      </w:pPr>
      <w:r w:rsidRPr="00632E98">
        <w:rPr>
          <w:rStyle w:val="EstiloCuerpo"/>
          <w:sz w:val="20"/>
          <w:szCs w:val="20"/>
        </w:rPr>
        <w:t xml:space="preserve">Proposal to Contract (Project) </w:t>
      </w:r>
    </w:p>
    <w:p w14:paraId="3D57F0B0" w14:textId="5A383BA8" w:rsidR="000D0173" w:rsidRPr="00632E98" w:rsidRDefault="000D0173" w:rsidP="000D0173">
      <w:pPr>
        <w:pStyle w:val="ListParagraph"/>
        <w:numPr>
          <w:ilvl w:val="1"/>
          <w:numId w:val="26"/>
        </w:numPr>
        <w:rPr>
          <w:rStyle w:val="EstiloCuerpo"/>
          <w:sz w:val="20"/>
          <w:szCs w:val="20"/>
        </w:rPr>
      </w:pPr>
      <w:r w:rsidRPr="00632E98">
        <w:rPr>
          <w:rStyle w:val="EstiloCuerpo"/>
          <w:sz w:val="20"/>
          <w:szCs w:val="20"/>
        </w:rPr>
        <w:t xml:space="preserve">Percentage = Count of created Contracts in interval / Count of </w:t>
      </w:r>
      <w:r w:rsidR="003C6285" w:rsidRPr="00632E98">
        <w:rPr>
          <w:rStyle w:val="EstiloCuerpo"/>
          <w:sz w:val="20"/>
          <w:szCs w:val="20"/>
        </w:rPr>
        <w:t xml:space="preserve">open </w:t>
      </w:r>
      <w:r w:rsidRPr="00632E98">
        <w:rPr>
          <w:rStyle w:val="EstiloCuerpo"/>
          <w:sz w:val="20"/>
          <w:szCs w:val="20"/>
        </w:rPr>
        <w:t>proposals in the interval</w:t>
      </w:r>
      <w:r w:rsidR="007E4233" w:rsidRPr="00632E98">
        <w:rPr>
          <w:rStyle w:val="EstiloCuerpo"/>
          <w:sz w:val="20"/>
          <w:szCs w:val="20"/>
        </w:rPr>
        <w:t xml:space="preserve"> (existing + new)</w:t>
      </w:r>
    </w:p>
    <w:p w14:paraId="71B970F8" w14:textId="71FB1626" w:rsidR="000D0173" w:rsidRPr="00632E98" w:rsidRDefault="000D0173" w:rsidP="000D0173">
      <w:pPr>
        <w:pStyle w:val="ListParagraph"/>
        <w:numPr>
          <w:ilvl w:val="1"/>
          <w:numId w:val="26"/>
        </w:numPr>
        <w:rPr>
          <w:rStyle w:val="EstiloCuerpo"/>
          <w:sz w:val="20"/>
          <w:szCs w:val="20"/>
        </w:rPr>
      </w:pPr>
      <w:r w:rsidRPr="00632E98">
        <w:rPr>
          <w:rStyle w:val="EstiloCuerpo"/>
          <w:sz w:val="20"/>
          <w:szCs w:val="20"/>
        </w:rPr>
        <w:t xml:space="preserve">Duration = average duration </w:t>
      </w:r>
      <w:r w:rsidR="003B2F44" w:rsidRPr="00632E98">
        <w:rPr>
          <w:rStyle w:val="EstiloCuerpo"/>
          <w:sz w:val="20"/>
          <w:szCs w:val="20"/>
        </w:rPr>
        <w:t xml:space="preserve"> </w:t>
      </w:r>
      <w:r w:rsidR="00856461" w:rsidRPr="00632E98">
        <w:rPr>
          <w:rStyle w:val="EstiloCuerpo"/>
          <w:sz w:val="20"/>
          <w:szCs w:val="20"/>
        </w:rPr>
        <w:t xml:space="preserve">from the proposal creation to the </w:t>
      </w:r>
      <w:r w:rsidR="004C1558" w:rsidRPr="00632E98">
        <w:rPr>
          <w:rStyle w:val="EstiloCuerpo"/>
          <w:sz w:val="20"/>
          <w:szCs w:val="20"/>
        </w:rPr>
        <w:t xml:space="preserve">closing </w:t>
      </w:r>
      <w:r w:rsidR="00856461" w:rsidRPr="00632E98">
        <w:rPr>
          <w:rStyle w:val="EstiloCuerpo"/>
          <w:sz w:val="20"/>
          <w:szCs w:val="20"/>
        </w:rPr>
        <w:t>of proposal, split by the number of projects</w:t>
      </w:r>
    </w:p>
    <w:p w14:paraId="1FCFA7E1" w14:textId="77777777" w:rsidR="00673965" w:rsidRPr="00632E98" w:rsidRDefault="00673965" w:rsidP="000F1278">
      <w:pPr>
        <w:rPr>
          <w:rStyle w:val="EstiloCuerpo"/>
          <w:sz w:val="20"/>
          <w:szCs w:val="20"/>
        </w:rPr>
      </w:pPr>
    </w:p>
    <w:p w14:paraId="5F4B8036" w14:textId="225D8C98" w:rsidR="00673965" w:rsidRPr="00632E98" w:rsidRDefault="00673965" w:rsidP="000F1278">
      <w:pPr>
        <w:rPr>
          <w:rStyle w:val="EstiloCuerpo"/>
          <w:sz w:val="20"/>
          <w:szCs w:val="20"/>
        </w:rPr>
      </w:pPr>
      <w:r w:rsidRPr="00632E98">
        <w:rPr>
          <w:rStyle w:val="EstiloCuerpo"/>
          <w:sz w:val="20"/>
          <w:szCs w:val="20"/>
        </w:rPr>
        <w:t>Report Layout</w:t>
      </w:r>
    </w:p>
    <w:p w14:paraId="6E829365" w14:textId="77777777" w:rsidR="00673965" w:rsidRPr="00632E98" w:rsidRDefault="00673965" w:rsidP="000F1278">
      <w:pPr>
        <w:rPr>
          <w:rStyle w:val="EstiloCuerpo"/>
          <w:sz w:val="20"/>
          <w:szCs w:val="20"/>
        </w:rPr>
      </w:pPr>
    </w:p>
    <w:p w14:paraId="79E76347" w14:textId="459FCECF" w:rsidR="00673965" w:rsidRPr="00632E98" w:rsidRDefault="00474702" w:rsidP="000F1278">
      <w:pPr>
        <w:rPr>
          <w:rStyle w:val="EstiloCuerpo"/>
          <w:sz w:val="20"/>
          <w:szCs w:val="20"/>
        </w:rPr>
      </w:pPr>
      <w:r w:rsidRPr="00632E98">
        <w:rPr>
          <w:rStyle w:val="EstiloCuerpo"/>
          <w:noProof/>
          <w:sz w:val="20"/>
          <w:szCs w:val="20"/>
        </w:rPr>
        <w:drawing>
          <wp:inline distT="0" distB="0" distL="0" distR="0" wp14:anchorId="7F4758C2" wp14:editId="1F9A4C69">
            <wp:extent cx="5936438" cy="3836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860" cy="3840170"/>
                    </a:xfrm>
                    <a:prstGeom prst="rect">
                      <a:avLst/>
                    </a:prstGeom>
                    <a:noFill/>
                    <a:ln>
                      <a:noFill/>
                    </a:ln>
                  </pic:spPr>
                </pic:pic>
              </a:graphicData>
            </a:graphic>
          </wp:inline>
        </w:drawing>
      </w:r>
    </w:p>
    <w:p w14:paraId="1E837754" w14:textId="77777777" w:rsidR="000D0173" w:rsidRPr="00632E98" w:rsidRDefault="000D0173" w:rsidP="000F1278">
      <w:pPr>
        <w:rPr>
          <w:rStyle w:val="EstiloCuerpo"/>
          <w:sz w:val="20"/>
          <w:szCs w:val="20"/>
        </w:rPr>
      </w:pPr>
    </w:p>
    <w:p w14:paraId="3180B8D7" w14:textId="323FD8A3" w:rsidR="00314637" w:rsidRPr="00632E98" w:rsidRDefault="00314637" w:rsidP="00314637">
      <w:pPr>
        <w:pStyle w:val="Heading3"/>
        <w:rPr>
          <w:rStyle w:val="EstiloCuerpo"/>
          <w:rFonts w:cs="Times New Roman"/>
          <w:b w:val="0"/>
          <w:bCs w:val="0"/>
          <w:sz w:val="20"/>
          <w:szCs w:val="20"/>
        </w:rPr>
      </w:pPr>
      <w:bookmarkStart w:id="192" w:name="_Toc390884326"/>
      <w:r w:rsidRPr="00632E98">
        <w:rPr>
          <w:rStyle w:val="EstiloCuerpo"/>
          <w:rFonts w:cs="Times New Roman"/>
          <w:b w:val="0"/>
          <w:bCs w:val="0"/>
          <w:sz w:val="20"/>
          <w:szCs w:val="20"/>
        </w:rPr>
        <w:lastRenderedPageBreak/>
        <w:t>Dashboard Report – Sales Indicators Values (money)</w:t>
      </w:r>
      <w:bookmarkEnd w:id="192"/>
    </w:p>
    <w:p w14:paraId="4A3D52DD" w14:textId="77777777" w:rsidR="00193CFD" w:rsidRPr="00632E98" w:rsidRDefault="00193CFD" w:rsidP="00193CFD">
      <w:pPr>
        <w:rPr>
          <w:rStyle w:val="EstiloCuerpo"/>
          <w:sz w:val="20"/>
          <w:szCs w:val="20"/>
        </w:rPr>
      </w:pPr>
      <w:r w:rsidRPr="00632E98">
        <w:rPr>
          <w:rStyle w:val="EstiloCuerpo"/>
          <w:sz w:val="20"/>
          <w:szCs w:val="20"/>
        </w:rPr>
        <w:t>Report Parameters</w:t>
      </w:r>
    </w:p>
    <w:p w14:paraId="6DC9CE78" w14:textId="77777777" w:rsidR="004E73C3" w:rsidRPr="00632E98" w:rsidRDefault="004E73C3" w:rsidP="00193CFD">
      <w:pPr>
        <w:pStyle w:val="ListParagraph"/>
        <w:numPr>
          <w:ilvl w:val="0"/>
          <w:numId w:val="24"/>
        </w:numPr>
        <w:rPr>
          <w:rStyle w:val="EstiloCuerpo"/>
          <w:sz w:val="20"/>
          <w:szCs w:val="20"/>
        </w:rPr>
      </w:pPr>
      <w:r w:rsidRPr="00632E98">
        <w:rPr>
          <w:rStyle w:val="EstiloCuerpo"/>
          <w:sz w:val="20"/>
          <w:szCs w:val="20"/>
        </w:rPr>
        <w:t xml:space="preserve">Start Date </w:t>
      </w:r>
    </w:p>
    <w:p w14:paraId="2DA0B90F" w14:textId="36477BEE" w:rsidR="00193CFD" w:rsidRPr="00632E98" w:rsidRDefault="00193CFD" w:rsidP="00193CFD">
      <w:pPr>
        <w:pStyle w:val="ListParagraph"/>
        <w:numPr>
          <w:ilvl w:val="0"/>
          <w:numId w:val="24"/>
        </w:numPr>
        <w:rPr>
          <w:rStyle w:val="EstiloCuerpo"/>
          <w:sz w:val="20"/>
          <w:szCs w:val="20"/>
        </w:rPr>
      </w:pPr>
      <w:r w:rsidRPr="00632E98">
        <w:rPr>
          <w:rStyle w:val="EstiloCuerpo"/>
          <w:sz w:val="20"/>
          <w:szCs w:val="20"/>
        </w:rPr>
        <w:t xml:space="preserve">End Date </w:t>
      </w:r>
    </w:p>
    <w:p w14:paraId="30DC3F8E" w14:textId="0C7EF871" w:rsidR="001523C7" w:rsidRPr="00632E98" w:rsidRDefault="001523C7" w:rsidP="00193CFD">
      <w:pPr>
        <w:pStyle w:val="ListParagraph"/>
        <w:numPr>
          <w:ilvl w:val="0"/>
          <w:numId w:val="24"/>
        </w:numPr>
        <w:rPr>
          <w:rStyle w:val="EstiloCuerpo"/>
          <w:sz w:val="20"/>
          <w:szCs w:val="20"/>
        </w:rPr>
      </w:pPr>
      <w:r w:rsidRPr="00632E98">
        <w:rPr>
          <w:rStyle w:val="EstiloCuerpo"/>
          <w:sz w:val="20"/>
          <w:szCs w:val="20"/>
        </w:rPr>
        <w:t>Practice</w:t>
      </w:r>
    </w:p>
    <w:p w14:paraId="09E846F3" w14:textId="77777777" w:rsidR="00193CFD" w:rsidRPr="00632E98" w:rsidRDefault="00193CFD" w:rsidP="00193CFD">
      <w:pPr>
        <w:rPr>
          <w:rStyle w:val="EstiloCuerpo"/>
          <w:sz w:val="20"/>
          <w:szCs w:val="20"/>
        </w:rPr>
      </w:pPr>
    </w:p>
    <w:p w14:paraId="2EF68B3B" w14:textId="77777777" w:rsidR="00193CFD" w:rsidRPr="00632E98" w:rsidRDefault="00193CFD" w:rsidP="00193CFD">
      <w:pPr>
        <w:rPr>
          <w:rStyle w:val="EstiloCuerpo"/>
          <w:sz w:val="20"/>
          <w:szCs w:val="20"/>
        </w:rPr>
      </w:pPr>
      <w:r w:rsidRPr="00632E98">
        <w:rPr>
          <w:rStyle w:val="EstiloCuerpo"/>
          <w:sz w:val="20"/>
          <w:szCs w:val="20"/>
        </w:rPr>
        <w:t>Report Columns</w:t>
      </w:r>
    </w:p>
    <w:p w14:paraId="43481DB1" w14:textId="2F35D443" w:rsidR="00193CFD" w:rsidRPr="00632E98" w:rsidRDefault="00193CFD" w:rsidP="00193CFD">
      <w:pPr>
        <w:pStyle w:val="ListParagraph"/>
        <w:numPr>
          <w:ilvl w:val="0"/>
          <w:numId w:val="24"/>
        </w:numPr>
        <w:rPr>
          <w:rStyle w:val="EstiloCuerpo"/>
          <w:sz w:val="20"/>
          <w:szCs w:val="20"/>
        </w:rPr>
      </w:pPr>
      <w:r w:rsidRPr="00632E98">
        <w:rPr>
          <w:rStyle w:val="EstiloCuerpo"/>
          <w:sz w:val="20"/>
          <w:szCs w:val="20"/>
        </w:rPr>
        <w:t xml:space="preserve">Selected </w:t>
      </w:r>
      <w:r w:rsidR="000B72A6" w:rsidRPr="00632E98">
        <w:rPr>
          <w:rStyle w:val="EstiloCuerpo"/>
          <w:sz w:val="20"/>
          <w:szCs w:val="20"/>
        </w:rPr>
        <w:t>Interval</w:t>
      </w:r>
    </w:p>
    <w:p w14:paraId="40A7DF2D" w14:textId="1EC53C8A" w:rsidR="00193CFD" w:rsidRPr="00632E98" w:rsidRDefault="00193CFD" w:rsidP="00193CFD">
      <w:pPr>
        <w:pStyle w:val="ListParagraph"/>
        <w:numPr>
          <w:ilvl w:val="0"/>
          <w:numId w:val="24"/>
        </w:numPr>
        <w:rPr>
          <w:rStyle w:val="EstiloCuerpo"/>
          <w:sz w:val="20"/>
          <w:szCs w:val="20"/>
        </w:rPr>
      </w:pPr>
      <w:r w:rsidRPr="00632E98">
        <w:rPr>
          <w:rStyle w:val="EstiloCuerpo"/>
          <w:sz w:val="20"/>
          <w:szCs w:val="20"/>
        </w:rPr>
        <w:t xml:space="preserve">Previous </w:t>
      </w:r>
      <w:r w:rsidR="000B72A6" w:rsidRPr="00632E98">
        <w:rPr>
          <w:rStyle w:val="EstiloCuerpo"/>
          <w:sz w:val="20"/>
          <w:szCs w:val="20"/>
        </w:rPr>
        <w:t xml:space="preserve">Interval </w:t>
      </w:r>
      <w:r w:rsidRPr="00632E98">
        <w:rPr>
          <w:rStyle w:val="EstiloCuerpo"/>
          <w:sz w:val="20"/>
          <w:szCs w:val="20"/>
        </w:rPr>
        <w:t>– This column follows the next rules</w:t>
      </w:r>
    </w:p>
    <w:p w14:paraId="03298CF4" w14:textId="77777777" w:rsidR="00193CFD" w:rsidRPr="00632E98" w:rsidRDefault="00193CFD" w:rsidP="00193CFD">
      <w:pPr>
        <w:pStyle w:val="ListParagraph"/>
        <w:numPr>
          <w:ilvl w:val="1"/>
          <w:numId w:val="24"/>
        </w:numPr>
        <w:rPr>
          <w:rStyle w:val="EstiloCuerpo"/>
          <w:sz w:val="20"/>
          <w:szCs w:val="20"/>
        </w:rPr>
      </w:pPr>
      <w:r w:rsidRPr="00632E98">
        <w:rPr>
          <w:rStyle w:val="EstiloCuerpo"/>
          <w:sz w:val="20"/>
          <w:szCs w:val="20"/>
        </w:rPr>
        <w:t>If the interval is less or equal to a month, then this column revers to the same period from the previous month</w:t>
      </w:r>
    </w:p>
    <w:p w14:paraId="6C112AAE" w14:textId="77777777" w:rsidR="00193CFD" w:rsidRPr="00632E98" w:rsidRDefault="00193CFD" w:rsidP="00193CFD">
      <w:pPr>
        <w:pStyle w:val="ListParagraph"/>
        <w:numPr>
          <w:ilvl w:val="1"/>
          <w:numId w:val="24"/>
        </w:numPr>
        <w:rPr>
          <w:rStyle w:val="EstiloCuerpo"/>
          <w:sz w:val="20"/>
          <w:szCs w:val="20"/>
        </w:rPr>
      </w:pPr>
      <w:r w:rsidRPr="00632E98">
        <w:rPr>
          <w:rStyle w:val="EstiloCuerpo"/>
          <w:sz w:val="20"/>
          <w:szCs w:val="20"/>
        </w:rPr>
        <w:t>If the interval is greater than a month, then this column refers to the same interval, from the previous year</w:t>
      </w:r>
    </w:p>
    <w:p w14:paraId="699F3E56" w14:textId="77777777" w:rsidR="00193CFD" w:rsidRPr="00632E98" w:rsidRDefault="00193CFD" w:rsidP="00193CFD">
      <w:pPr>
        <w:pStyle w:val="ListParagraph"/>
        <w:numPr>
          <w:ilvl w:val="0"/>
          <w:numId w:val="24"/>
        </w:numPr>
        <w:rPr>
          <w:rStyle w:val="EstiloCuerpo"/>
          <w:sz w:val="20"/>
          <w:szCs w:val="20"/>
        </w:rPr>
      </w:pPr>
      <w:r w:rsidRPr="00632E98">
        <w:rPr>
          <w:rStyle w:val="EstiloCuerpo"/>
          <w:sz w:val="20"/>
          <w:szCs w:val="20"/>
        </w:rPr>
        <w:t>YTD</w:t>
      </w:r>
    </w:p>
    <w:p w14:paraId="1D275404" w14:textId="77777777" w:rsidR="00193CFD" w:rsidRPr="00632E98" w:rsidRDefault="00193CFD" w:rsidP="00193CFD">
      <w:pPr>
        <w:rPr>
          <w:rStyle w:val="EstiloCuerpo"/>
          <w:sz w:val="20"/>
          <w:szCs w:val="20"/>
        </w:rPr>
      </w:pPr>
    </w:p>
    <w:p w14:paraId="08CEF114" w14:textId="77777777" w:rsidR="00193CFD" w:rsidRPr="00632E98" w:rsidRDefault="00193CFD" w:rsidP="00193CFD">
      <w:pPr>
        <w:rPr>
          <w:rStyle w:val="EstiloCuerpo"/>
          <w:sz w:val="20"/>
          <w:szCs w:val="20"/>
        </w:rPr>
      </w:pPr>
      <w:r w:rsidRPr="00632E98">
        <w:rPr>
          <w:rStyle w:val="EstiloCuerpo"/>
          <w:sz w:val="20"/>
          <w:szCs w:val="20"/>
        </w:rPr>
        <w:t>Report Indicators</w:t>
      </w:r>
    </w:p>
    <w:p w14:paraId="060334A8" w14:textId="488D96D5" w:rsidR="00193CFD" w:rsidRPr="00632E98" w:rsidRDefault="00193CFD" w:rsidP="005B7FE9">
      <w:pPr>
        <w:pStyle w:val="ListParagraph"/>
        <w:numPr>
          <w:ilvl w:val="0"/>
          <w:numId w:val="28"/>
        </w:numPr>
        <w:rPr>
          <w:rStyle w:val="EstiloCuerpo"/>
          <w:sz w:val="20"/>
          <w:szCs w:val="20"/>
        </w:rPr>
      </w:pPr>
      <w:r w:rsidRPr="00632E98">
        <w:rPr>
          <w:rStyle w:val="EstiloCuerpo"/>
          <w:sz w:val="20"/>
          <w:szCs w:val="20"/>
        </w:rPr>
        <w:t>Proposals</w:t>
      </w:r>
      <w:r w:rsidR="009A3E2D" w:rsidRPr="00632E98">
        <w:rPr>
          <w:rStyle w:val="EstiloCuerpo"/>
          <w:sz w:val="20"/>
          <w:szCs w:val="20"/>
        </w:rPr>
        <w:t xml:space="preserve"> from leads </w:t>
      </w:r>
      <w:r w:rsidR="005B7FE9" w:rsidRPr="00632E98">
        <w:rPr>
          <w:rStyle w:val="EstiloCuerpo"/>
          <w:sz w:val="20"/>
          <w:szCs w:val="20"/>
        </w:rPr>
        <w:t>= Proposals for opportunities were Opportunity Type</w:t>
      </w:r>
      <w:r w:rsidR="005128CF" w:rsidRPr="00632E98">
        <w:rPr>
          <w:rStyle w:val="EstiloCuerpo"/>
          <w:sz w:val="20"/>
          <w:szCs w:val="20"/>
        </w:rPr>
        <w:t xml:space="preserve"> = New</w:t>
      </w:r>
      <w:r w:rsidR="005B7FE9" w:rsidRPr="00632E98">
        <w:rPr>
          <w:rStyle w:val="EstiloCuerpo"/>
          <w:sz w:val="20"/>
          <w:szCs w:val="20"/>
        </w:rPr>
        <w:t xml:space="preserve"> </w:t>
      </w:r>
    </w:p>
    <w:p w14:paraId="4407C0D6" w14:textId="22C1052B" w:rsidR="00193CFD" w:rsidRPr="00632E98" w:rsidRDefault="00193CFD" w:rsidP="00193CFD">
      <w:pPr>
        <w:pStyle w:val="ListParagraph"/>
        <w:numPr>
          <w:ilvl w:val="1"/>
          <w:numId w:val="28"/>
        </w:numPr>
        <w:rPr>
          <w:rStyle w:val="EstiloCuerpo"/>
          <w:sz w:val="20"/>
          <w:szCs w:val="20"/>
        </w:rPr>
      </w:pPr>
      <w:r w:rsidRPr="00632E98">
        <w:rPr>
          <w:rStyle w:val="EstiloCuerpo"/>
          <w:sz w:val="20"/>
          <w:szCs w:val="20"/>
        </w:rPr>
        <w:t>Total = Sum of proposals total amount</w:t>
      </w:r>
      <w:r w:rsidR="00247801" w:rsidRPr="00632E98">
        <w:rPr>
          <w:rStyle w:val="EstiloCuerpo"/>
          <w:sz w:val="20"/>
          <w:szCs w:val="20"/>
        </w:rPr>
        <w:t xml:space="preserve"> gross</w:t>
      </w:r>
    </w:p>
    <w:p w14:paraId="7201BCCA" w14:textId="071B1D0E" w:rsidR="00F26E68" w:rsidRPr="00632E98" w:rsidRDefault="00193CFD" w:rsidP="00F26E68">
      <w:pPr>
        <w:pStyle w:val="ListParagraph"/>
        <w:numPr>
          <w:ilvl w:val="1"/>
          <w:numId w:val="28"/>
        </w:numPr>
        <w:rPr>
          <w:rStyle w:val="EstiloCuerpo"/>
          <w:sz w:val="20"/>
          <w:szCs w:val="20"/>
        </w:rPr>
      </w:pPr>
      <w:r w:rsidRPr="00632E98">
        <w:rPr>
          <w:rStyle w:val="EstiloCuerpo"/>
          <w:sz w:val="20"/>
          <w:szCs w:val="20"/>
        </w:rPr>
        <w:t xml:space="preserve">Discount = Sum of </w:t>
      </w:r>
      <w:r w:rsidR="001E41CD" w:rsidRPr="00632E98">
        <w:rPr>
          <w:rStyle w:val="EstiloCuerpo"/>
          <w:sz w:val="20"/>
          <w:szCs w:val="20"/>
        </w:rPr>
        <w:t>net proposed value</w:t>
      </w:r>
    </w:p>
    <w:p w14:paraId="313CE9A7" w14:textId="1D23B941" w:rsidR="00F26E68" w:rsidRPr="00632E98" w:rsidRDefault="00F26E68" w:rsidP="00F26E68">
      <w:pPr>
        <w:pStyle w:val="ListParagraph"/>
        <w:numPr>
          <w:ilvl w:val="0"/>
          <w:numId w:val="28"/>
        </w:numPr>
        <w:rPr>
          <w:rStyle w:val="EstiloCuerpo"/>
          <w:sz w:val="20"/>
          <w:szCs w:val="20"/>
        </w:rPr>
      </w:pPr>
      <w:r w:rsidRPr="00632E98">
        <w:rPr>
          <w:rStyle w:val="EstiloCuerpo"/>
          <w:sz w:val="20"/>
          <w:szCs w:val="20"/>
        </w:rPr>
        <w:t>Proposals – direct request</w:t>
      </w:r>
      <w:r w:rsidR="00C3519D" w:rsidRPr="00632E98">
        <w:rPr>
          <w:rStyle w:val="EstiloCuerpo"/>
          <w:sz w:val="20"/>
          <w:szCs w:val="20"/>
        </w:rPr>
        <w:t xml:space="preserve"> = Proposals for opportunities were Opportunity Type = Direct Request</w:t>
      </w:r>
    </w:p>
    <w:p w14:paraId="08DC6A9D" w14:textId="3C6E0788" w:rsidR="00F26E68" w:rsidRPr="001D5568" w:rsidRDefault="00F26E68" w:rsidP="001D5568">
      <w:pPr>
        <w:pStyle w:val="ListParagraph"/>
        <w:numPr>
          <w:ilvl w:val="1"/>
          <w:numId w:val="28"/>
        </w:numPr>
        <w:rPr>
          <w:rStyle w:val="EstiloCuerpo"/>
          <w:sz w:val="20"/>
          <w:szCs w:val="20"/>
        </w:rPr>
      </w:pPr>
      <w:r w:rsidRPr="00632E98">
        <w:rPr>
          <w:rStyle w:val="EstiloCuerpo"/>
          <w:sz w:val="20"/>
          <w:szCs w:val="20"/>
        </w:rPr>
        <w:t xml:space="preserve">Total = </w:t>
      </w:r>
      <w:r w:rsidR="00A55143" w:rsidRPr="00A55143">
        <w:rPr>
          <w:rFonts w:asciiTheme="minorHAnsi" w:hAnsiTheme="minorHAnsi"/>
          <w:szCs w:val="20"/>
        </w:rPr>
        <w:t>Sum of proposals total amount gross</w:t>
      </w:r>
    </w:p>
    <w:p w14:paraId="0AF2AC54" w14:textId="6423B5C2" w:rsidR="00F26E68" w:rsidRPr="00632E98" w:rsidRDefault="00F26E68" w:rsidP="00F26E68">
      <w:pPr>
        <w:pStyle w:val="ListParagraph"/>
        <w:numPr>
          <w:ilvl w:val="1"/>
          <w:numId w:val="28"/>
        </w:numPr>
        <w:rPr>
          <w:rStyle w:val="EstiloCuerpo"/>
          <w:sz w:val="20"/>
          <w:szCs w:val="20"/>
        </w:rPr>
      </w:pPr>
      <w:r w:rsidRPr="00632E98">
        <w:rPr>
          <w:rStyle w:val="EstiloCuerpo"/>
          <w:sz w:val="20"/>
          <w:szCs w:val="20"/>
        </w:rPr>
        <w:t xml:space="preserve">Discount = </w:t>
      </w:r>
      <w:r w:rsidR="00726F28" w:rsidRPr="00632E98">
        <w:rPr>
          <w:rStyle w:val="EstiloCuerpo"/>
          <w:sz w:val="20"/>
          <w:szCs w:val="20"/>
        </w:rPr>
        <w:t>Sum of net proposed value</w:t>
      </w:r>
      <w:r w:rsidR="00726F28" w:rsidRPr="00632E98" w:rsidDel="00726F28">
        <w:rPr>
          <w:rStyle w:val="EstiloCuerpo"/>
          <w:sz w:val="20"/>
          <w:szCs w:val="20"/>
        </w:rPr>
        <w:t xml:space="preserve"> </w:t>
      </w:r>
    </w:p>
    <w:p w14:paraId="166DF103" w14:textId="7E153167" w:rsidR="003C3D2D" w:rsidRPr="00632E98" w:rsidRDefault="00F26E68" w:rsidP="003C3D2D">
      <w:pPr>
        <w:pStyle w:val="ListParagraph"/>
        <w:numPr>
          <w:ilvl w:val="0"/>
          <w:numId w:val="28"/>
        </w:numPr>
        <w:rPr>
          <w:rStyle w:val="EstiloCuerpo"/>
          <w:sz w:val="20"/>
          <w:szCs w:val="20"/>
        </w:rPr>
      </w:pPr>
      <w:r w:rsidRPr="00632E98">
        <w:rPr>
          <w:rStyle w:val="EstiloCuerpo"/>
          <w:sz w:val="20"/>
          <w:szCs w:val="20"/>
        </w:rPr>
        <w:t xml:space="preserve">Proposals – extensions = </w:t>
      </w:r>
      <w:r w:rsidR="003C3D2D" w:rsidRPr="00632E98">
        <w:rPr>
          <w:rStyle w:val="EstiloCuerpo"/>
          <w:sz w:val="20"/>
          <w:szCs w:val="20"/>
        </w:rPr>
        <w:t>Proposals for opportunities were Opportunity Type = Extension</w:t>
      </w:r>
    </w:p>
    <w:p w14:paraId="4CEAEE58" w14:textId="4900CD03" w:rsidR="00F26E68" w:rsidRPr="001D5568" w:rsidRDefault="00F26E68" w:rsidP="001D5568">
      <w:pPr>
        <w:pStyle w:val="ListParagraph"/>
        <w:numPr>
          <w:ilvl w:val="1"/>
          <w:numId w:val="28"/>
        </w:numPr>
        <w:rPr>
          <w:rStyle w:val="EstiloCuerpo"/>
          <w:sz w:val="20"/>
          <w:szCs w:val="20"/>
        </w:rPr>
      </w:pPr>
      <w:r w:rsidRPr="00632E98">
        <w:rPr>
          <w:rStyle w:val="EstiloCuerpo"/>
          <w:sz w:val="20"/>
          <w:szCs w:val="20"/>
        </w:rPr>
        <w:t xml:space="preserve">Total = </w:t>
      </w:r>
      <w:r w:rsidR="00A55143" w:rsidRPr="00632E98">
        <w:rPr>
          <w:rStyle w:val="EstiloCuerpo"/>
          <w:sz w:val="20"/>
          <w:szCs w:val="20"/>
        </w:rPr>
        <w:t>Sum of proposals total amount gross</w:t>
      </w:r>
    </w:p>
    <w:p w14:paraId="6BC6965C" w14:textId="3EC5B765" w:rsidR="00F26E68" w:rsidRPr="00632E98" w:rsidRDefault="00F26E68" w:rsidP="00F26E68">
      <w:pPr>
        <w:pStyle w:val="ListParagraph"/>
        <w:numPr>
          <w:ilvl w:val="1"/>
          <w:numId w:val="28"/>
        </w:numPr>
        <w:rPr>
          <w:rStyle w:val="EstiloCuerpo"/>
          <w:sz w:val="20"/>
          <w:szCs w:val="20"/>
        </w:rPr>
      </w:pPr>
      <w:r w:rsidRPr="00632E98">
        <w:rPr>
          <w:rStyle w:val="EstiloCuerpo"/>
          <w:sz w:val="20"/>
          <w:szCs w:val="20"/>
        </w:rPr>
        <w:t xml:space="preserve">Discount = </w:t>
      </w:r>
      <w:r w:rsidR="00726F28" w:rsidRPr="00632E98">
        <w:rPr>
          <w:rStyle w:val="EstiloCuerpo"/>
          <w:sz w:val="20"/>
          <w:szCs w:val="20"/>
        </w:rPr>
        <w:t>Sum of net proposed value</w:t>
      </w:r>
      <w:r w:rsidR="00726F28" w:rsidRPr="00632E98" w:rsidDel="00726F28">
        <w:rPr>
          <w:rStyle w:val="EstiloCuerpo"/>
          <w:sz w:val="20"/>
          <w:szCs w:val="20"/>
        </w:rPr>
        <w:t xml:space="preserve"> </w:t>
      </w:r>
    </w:p>
    <w:p w14:paraId="5FF3F60F" w14:textId="14904D6A" w:rsidR="003C3D2D" w:rsidRPr="00632E98" w:rsidRDefault="00F26E68" w:rsidP="003C3D2D">
      <w:pPr>
        <w:pStyle w:val="ListParagraph"/>
        <w:numPr>
          <w:ilvl w:val="0"/>
          <w:numId w:val="28"/>
        </w:numPr>
        <w:rPr>
          <w:rStyle w:val="EstiloCuerpo"/>
          <w:sz w:val="20"/>
          <w:szCs w:val="20"/>
        </w:rPr>
      </w:pPr>
      <w:r w:rsidRPr="00632E98">
        <w:rPr>
          <w:rStyle w:val="EstiloCuerpo"/>
          <w:sz w:val="20"/>
          <w:szCs w:val="20"/>
        </w:rPr>
        <w:t xml:space="preserve">Proposals – expansions = </w:t>
      </w:r>
      <w:r w:rsidR="003C3D2D" w:rsidRPr="00632E98">
        <w:rPr>
          <w:rStyle w:val="EstiloCuerpo"/>
          <w:sz w:val="20"/>
          <w:szCs w:val="20"/>
        </w:rPr>
        <w:t>Proposals for opportunities were Opportunity Type = Expansions</w:t>
      </w:r>
    </w:p>
    <w:p w14:paraId="10463A92" w14:textId="5DEA9933" w:rsidR="00F26E68" w:rsidRPr="00632E98" w:rsidRDefault="00F26E68" w:rsidP="00C21159">
      <w:pPr>
        <w:pStyle w:val="ListParagraph"/>
        <w:numPr>
          <w:ilvl w:val="1"/>
          <w:numId w:val="28"/>
        </w:numPr>
        <w:rPr>
          <w:rStyle w:val="EstiloCuerpo"/>
          <w:sz w:val="20"/>
          <w:szCs w:val="20"/>
        </w:rPr>
      </w:pPr>
      <w:r w:rsidRPr="00632E98">
        <w:rPr>
          <w:rStyle w:val="EstiloCuerpo"/>
          <w:sz w:val="20"/>
          <w:szCs w:val="20"/>
        </w:rPr>
        <w:t>Total = Sum of proposals total amount</w:t>
      </w:r>
      <w:r w:rsidR="00A55143">
        <w:rPr>
          <w:rStyle w:val="EstiloCuerpo"/>
          <w:sz w:val="20"/>
          <w:szCs w:val="20"/>
        </w:rPr>
        <w:t xml:space="preserve"> gross</w:t>
      </w:r>
    </w:p>
    <w:p w14:paraId="71419F8B" w14:textId="42196639" w:rsidR="00F26E68" w:rsidRPr="00632E98" w:rsidRDefault="00F26E68" w:rsidP="00F26E68">
      <w:pPr>
        <w:pStyle w:val="ListParagraph"/>
        <w:numPr>
          <w:ilvl w:val="1"/>
          <w:numId w:val="28"/>
        </w:numPr>
        <w:rPr>
          <w:rStyle w:val="EstiloCuerpo"/>
          <w:sz w:val="20"/>
          <w:szCs w:val="20"/>
        </w:rPr>
      </w:pPr>
      <w:r w:rsidRPr="00632E98">
        <w:rPr>
          <w:rStyle w:val="EstiloCuerpo"/>
          <w:sz w:val="20"/>
          <w:szCs w:val="20"/>
        </w:rPr>
        <w:t xml:space="preserve">Discount = </w:t>
      </w:r>
      <w:r w:rsidR="00726F28" w:rsidRPr="00632E98">
        <w:rPr>
          <w:rStyle w:val="EstiloCuerpo"/>
          <w:sz w:val="20"/>
          <w:szCs w:val="20"/>
        </w:rPr>
        <w:t>Sum of net proposed value</w:t>
      </w:r>
      <w:r w:rsidR="00726F28" w:rsidRPr="00632E98" w:rsidDel="00726F28">
        <w:rPr>
          <w:rStyle w:val="EstiloCuerpo"/>
          <w:sz w:val="20"/>
          <w:szCs w:val="20"/>
        </w:rPr>
        <w:t xml:space="preserve"> </w:t>
      </w:r>
    </w:p>
    <w:p w14:paraId="02935E1E" w14:textId="784F9A77" w:rsidR="001523F9" w:rsidRPr="00632E98" w:rsidRDefault="00F26E68" w:rsidP="001523F9">
      <w:pPr>
        <w:pStyle w:val="ListParagraph"/>
        <w:numPr>
          <w:ilvl w:val="0"/>
          <w:numId w:val="28"/>
        </w:numPr>
        <w:rPr>
          <w:rStyle w:val="EstiloCuerpo"/>
          <w:sz w:val="20"/>
          <w:szCs w:val="20"/>
        </w:rPr>
      </w:pPr>
      <w:r w:rsidRPr="00632E98">
        <w:rPr>
          <w:rStyle w:val="EstiloCuerpo"/>
          <w:sz w:val="20"/>
          <w:szCs w:val="20"/>
        </w:rPr>
        <w:t xml:space="preserve">Proposals – cross sell = </w:t>
      </w:r>
      <w:r w:rsidR="001523F9" w:rsidRPr="00632E98">
        <w:rPr>
          <w:rStyle w:val="EstiloCuerpo"/>
          <w:sz w:val="20"/>
          <w:szCs w:val="20"/>
        </w:rPr>
        <w:t>Proposals for opportunities were Opportunity Type = Cross - Sell</w:t>
      </w:r>
    </w:p>
    <w:p w14:paraId="7C37E0CA" w14:textId="0C042D5F" w:rsidR="00F26E68" w:rsidRPr="00632E98" w:rsidRDefault="00F26E68" w:rsidP="00C21159">
      <w:pPr>
        <w:pStyle w:val="ListParagraph"/>
        <w:numPr>
          <w:ilvl w:val="1"/>
          <w:numId w:val="28"/>
        </w:numPr>
        <w:rPr>
          <w:rStyle w:val="EstiloCuerpo"/>
          <w:sz w:val="20"/>
          <w:szCs w:val="20"/>
        </w:rPr>
      </w:pPr>
      <w:r w:rsidRPr="00632E98">
        <w:rPr>
          <w:rStyle w:val="EstiloCuerpo"/>
          <w:sz w:val="20"/>
          <w:szCs w:val="20"/>
        </w:rPr>
        <w:t>Total = Sum of proposals total amount</w:t>
      </w:r>
      <w:r w:rsidR="00A55143">
        <w:rPr>
          <w:rStyle w:val="EstiloCuerpo"/>
          <w:sz w:val="20"/>
          <w:szCs w:val="20"/>
        </w:rPr>
        <w:t xml:space="preserve"> gross</w:t>
      </w:r>
    </w:p>
    <w:p w14:paraId="388068B0" w14:textId="63736BF3" w:rsidR="00F26E68" w:rsidRPr="00632E98" w:rsidRDefault="00F26E68" w:rsidP="00F26E68">
      <w:pPr>
        <w:pStyle w:val="ListParagraph"/>
        <w:numPr>
          <w:ilvl w:val="1"/>
          <w:numId w:val="28"/>
        </w:numPr>
        <w:rPr>
          <w:rStyle w:val="EstiloCuerpo"/>
          <w:sz w:val="20"/>
          <w:szCs w:val="20"/>
        </w:rPr>
      </w:pPr>
      <w:r w:rsidRPr="00632E98">
        <w:rPr>
          <w:rStyle w:val="EstiloCuerpo"/>
          <w:sz w:val="20"/>
          <w:szCs w:val="20"/>
        </w:rPr>
        <w:t xml:space="preserve">Discount = </w:t>
      </w:r>
      <w:r w:rsidR="00726F28" w:rsidRPr="00632E98">
        <w:rPr>
          <w:rStyle w:val="EstiloCuerpo"/>
          <w:sz w:val="20"/>
          <w:szCs w:val="20"/>
        </w:rPr>
        <w:t>Sum of net proposed value</w:t>
      </w:r>
      <w:r w:rsidR="00726F28" w:rsidRPr="00632E98" w:rsidDel="00726F28">
        <w:rPr>
          <w:rStyle w:val="EstiloCuerpo"/>
          <w:sz w:val="20"/>
          <w:szCs w:val="20"/>
        </w:rPr>
        <w:t xml:space="preserve"> </w:t>
      </w:r>
    </w:p>
    <w:p w14:paraId="07858C4E" w14:textId="77777777" w:rsidR="00193CFD" w:rsidRPr="00632E98" w:rsidRDefault="00193CFD" w:rsidP="00193CFD">
      <w:pPr>
        <w:pStyle w:val="ListParagraph"/>
        <w:numPr>
          <w:ilvl w:val="0"/>
          <w:numId w:val="28"/>
        </w:numPr>
        <w:rPr>
          <w:rStyle w:val="EstiloCuerpo"/>
          <w:sz w:val="20"/>
          <w:szCs w:val="20"/>
        </w:rPr>
      </w:pPr>
      <w:r w:rsidRPr="00632E98">
        <w:rPr>
          <w:rStyle w:val="EstiloCuerpo"/>
          <w:sz w:val="20"/>
          <w:szCs w:val="20"/>
        </w:rPr>
        <w:t>Total proposals</w:t>
      </w:r>
    </w:p>
    <w:p w14:paraId="29644835" w14:textId="174D41F2" w:rsidR="00193CFD" w:rsidRPr="00632E98" w:rsidRDefault="00193CFD" w:rsidP="00193CFD">
      <w:pPr>
        <w:pStyle w:val="ListParagraph"/>
        <w:numPr>
          <w:ilvl w:val="1"/>
          <w:numId w:val="28"/>
        </w:numPr>
        <w:rPr>
          <w:rStyle w:val="EstiloCuerpo"/>
          <w:sz w:val="20"/>
          <w:szCs w:val="20"/>
        </w:rPr>
      </w:pPr>
      <w:r w:rsidRPr="00632E98">
        <w:rPr>
          <w:rStyle w:val="EstiloCuerpo"/>
          <w:sz w:val="20"/>
          <w:szCs w:val="20"/>
        </w:rPr>
        <w:t>Total = Sum of proposals total amount</w:t>
      </w:r>
      <w:r w:rsidR="00A55143">
        <w:rPr>
          <w:rStyle w:val="EstiloCuerpo"/>
          <w:sz w:val="20"/>
          <w:szCs w:val="20"/>
        </w:rPr>
        <w:t xml:space="preserve"> gross</w:t>
      </w:r>
    </w:p>
    <w:p w14:paraId="0732D1C1" w14:textId="5E0141E9" w:rsidR="00193CFD" w:rsidRPr="00632E98" w:rsidRDefault="00193CFD" w:rsidP="00193CFD">
      <w:pPr>
        <w:pStyle w:val="ListParagraph"/>
        <w:numPr>
          <w:ilvl w:val="1"/>
          <w:numId w:val="28"/>
        </w:numPr>
        <w:rPr>
          <w:rStyle w:val="EstiloCuerpo"/>
          <w:sz w:val="20"/>
          <w:szCs w:val="20"/>
        </w:rPr>
      </w:pPr>
      <w:r w:rsidRPr="00632E98">
        <w:rPr>
          <w:rStyle w:val="EstiloCuerpo"/>
          <w:sz w:val="20"/>
          <w:szCs w:val="20"/>
        </w:rPr>
        <w:t xml:space="preserve">Discount = </w:t>
      </w:r>
      <w:r w:rsidR="00726F28" w:rsidRPr="00632E98">
        <w:rPr>
          <w:rStyle w:val="EstiloCuerpo"/>
          <w:sz w:val="20"/>
          <w:szCs w:val="20"/>
        </w:rPr>
        <w:t>Sum of net proposed value</w:t>
      </w:r>
      <w:r w:rsidR="00726F28" w:rsidRPr="00632E98" w:rsidDel="00726F28">
        <w:rPr>
          <w:rStyle w:val="EstiloCuerpo"/>
          <w:sz w:val="20"/>
          <w:szCs w:val="20"/>
        </w:rPr>
        <w:t xml:space="preserve"> </w:t>
      </w:r>
    </w:p>
    <w:p w14:paraId="43A58AF1" w14:textId="77777777" w:rsidR="00193CFD" w:rsidRPr="00632E98" w:rsidRDefault="00193CFD" w:rsidP="00193CFD">
      <w:pPr>
        <w:pStyle w:val="ListParagraph"/>
        <w:numPr>
          <w:ilvl w:val="0"/>
          <w:numId w:val="28"/>
        </w:numPr>
        <w:rPr>
          <w:rStyle w:val="EstiloCuerpo"/>
          <w:sz w:val="20"/>
          <w:szCs w:val="20"/>
        </w:rPr>
      </w:pPr>
      <w:r w:rsidRPr="00632E98">
        <w:rPr>
          <w:rStyle w:val="EstiloCuerpo"/>
          <w:sz w:val="20"/>
          <w:szCs w:val="20"/>
        </w:rPr>
        <w:t>Leverage Degree</w:t>
      </w:r>
    </w:p>
    <w:p w14:paraId="78EC7A55" w14:textId="3D1267AB" w:rsidR="005E1CF1" w:rsidRPr="00632E98" w:rsidRDefault="005E1CF1" w:rsidP="000F1278">
      <w:pPr>
        <w:pStyle w:val="ListParagraph"/>
        <w:numPr>
          <w:ilvl w:val="1"/>
          <w:numId w:val="28"/>
        </w:numPr>
        <w:rPr>
          <w:rStyle w:val="EstiloCuerpo"/>
          <w:sz w:val="20"/>
          <w:szCs w:val="20"/>
        </w:rPr>
      </w:pPr>
      <w:r w:rsidRPr="00632E98">
        <w:rPr>
          <w:rStyle w:val="EstiloCuerpo"/>
          <w:sz w:val="20"/>
          <w:szCs w:val="20"/>
        </w:rPr>
        <w:t xml:space="preserve">Total = Sum of </w:t>
      </w:r>
      <w:r w:rsidR="006D3F20">
        <w:rPr>
          <w:rStyle w:val="EstiloCuerpo"/>
          <w:sz w:val="20"/>
          <w:szCs w:val="20"/>
        </w:rPr>
        <w:t xml:space="preserve">net </w:t>
      </w:r>
      <w:r w:rsidRPr="00632E98">
        <w:rPr>
          <w:rStyle w:val="EstiloCuerpo"/>
          <w:sz w:val="20"/>
          <w:szCs w:val="20"/>
        </w:rPr>
        <w:t>proposed value</w:t>
      </w:r>
      <w:r w:rsidR="006D3F20">
        <w:rPr>
          <w:rStyle w:val="EstiloCuerpo"/>
          <w:sz w:val="20"/>
          <w:szCs w:val="20"/>
        </w:rPr>
        <w:t xml:space="preserve"> (all quotes created in the selected interval)</w:t>
      </w:r>
      <w:r w:rsidRPr="00632E98">
        <w:rPr>
          <w:rStyle w:val="EstiloCuerpo"/>
          <w:sz w:val="20"/>
          <w:szCs w:val="20"/>
        </w:rPr>
        <w:t xml:space="preserve"> / number of man – days</w:t>
      </w:r>
    </w:p>
    <w:p w14:paraId="7E16D41B" w14:textId="714A726A" w:rsidR="00FA08CE" w:rsidRDefault="00FA08CE" w:rsidP="000F1278">
      <w:pPr>
        <w:pStyle w:val="ListParagraph"/>
        <w:numPr>
          <w:ilvl w:val="1"/>
          <w:numId w:val="28"/>
        </w:numPr>
        <w:rPr>
          <w:rStyle w:val="EstiloCuerpo"/>
          <w:sz w:val="20"/>
          <w:szCs w:val="20"/>
        </w:rPr>
      </w:pPr>
      <w:r w:rsidRPr="00632E98">
        <w:rPr>
          <w:rStyle w:val="EstiloCuerpo"/>
          <w:sz w:val="20"/>
          <w:szCs w:val="20"/>
        </w:rPr>
        <w:t xml:space="preserve">Target = </w:t>
      </w:r>
      <w:r w:rsidR="00242632">
        <w:rPr>
          <w:rStyle w:val="EstiloCuerpo"/>
          <w:sz w:val="20"/>
          <w:szCs w:val="20"/>
        </w:rPr>
        <w:t>sum (all man-days, per service * target rate per service) / sum (man-days)  from all quote created in the selected interval</w:t>
      </w:r>
    </w:p>
    <w:p w14:paraId="664EF5AB" w14:textId="77777777" w:rsidR="00BD262E" w:rsidRDefault="00BD262E" w:rsidP="001D5568">
      <w:pPr>
        <w:ind w:left="1080"/>
        <w:rPr>
          <w:rStyle w:val="EstiloCuerpo"/>
          <w:sz w:val="20"/>
          <w:szCs w:val="20"/>
        </w:rPr>
      </w:pPr>
    </w:p>
    <w:p w14:paraId="26EE5CC7" w14:textId="6EB6B3B4" w:rsidR="00BD262E" w:rsidRDefault="00BD262E" w:rsidP="001D5568">
      <w:pPr>
        <w:ind w:left="1080"/>
        <w:rPr>
          <w:rStyle w:val="EstiloCuerpo"/>
          <w:sz w:val="20"/>
          <w:szCs w:val="20"/>
        </w:rPr>
      </w:pPr>
      <w:r>
        <w:rPr>
          <w:rStyle w:val="EstiloCuerpo"/>
          <w:sz w:val="20"/>
          <w:szCs w:val="20"/>
        </w:rPr>
        <w:t>Target rate per service is a standard rate set up by ENSIGHT for each service. In order to accommodate these values a standard price list will be created in CRM containing all target rates for each service provided by ENSIGHT.</w:t>
      </w:r>
    </w:p>
    <w:p w14:paraId="721903F6" w14:textId="77777777" w:rsidR="00BD262E" w:rsidRPr="001D5568" w:rsidRDefault="00BD262E" w:rsidP="001D5568">
      <w:pPr>
        <w:rPr>
          <w:rStyle w:val="EstiloCuerpo"/>
          <w:sz w:val="20"/>
          <w:szCs w:val="20"/>
        </w:rPr>
      </w:pPr>
    </w:p>
    <w:p w14:paraId="4B4133FE" w14:textId="66A91591" w:rsidR="00FD343D" w:rsidRPr="00632E98" w:rsidRDefault="00193CFD" w:rsidP="00FD343D">
      <w:pPr>
        <w:pStyle w:val="ListParagraph"/>
        <w:numPr>
          <w:ilvl w:val="0"/>
          <w:numId w:val="28"/>
        </w:numPr>
        <w:rPr>
          <w:rStyle w:val="EstiloCuerpo"/>
          <w:sz w:val="20"/>
          <w:szCs w:val="20"/>
        </w:rPr>
      </w:pPr>
      <w:r w:rsidRPr="00632E98">
        <w:rPr>
          <w:rStyle w:val="EstiloCuerpo"/>
          <w:sz w:val="20"/>
          <w:szCs w:val="20"/>
        </w:rPr>
        <w:t>Estimated Value</w:t>
      </w:r>
    </w:p>
    <w:p w14:paraId="400553F4" w14:textId="3636618D" w:rsidR="001E77AB" w:rsidRPr="00632E98" w:rsidRDefault="001E77AB" w:rsidP="000F1278">
      <w:pPr>
        <w:pStyle w:val="ListParagraph"/>
        <w:numPr>
          <w:ilvl w:val="1"/>
          <w:numId w:val="28"/>
        </w:numPr>
        <w:rPr>
          <w:rStyle w:val="EstiloCuerpo"/>
          <w:sz w:val="20"/>
          <w:szCs w:val="20"/>
        </w:rPr>
      </w:pPr>
      <w:r w:rsidRPr="00632E98">
        <w:rPr>
          <w:rStyle w:val="EstiloCuerpo"/>
          <w:sz w:val="20"/>
          <w:szCs w:val="20"/>
        </w:rPr>
        <w:t>Total</w:t>
      </w:r>
      <w:r w:rsidR="00851EB0" w:rsidRPr="00632E98">
        <w:rPr>
          <w:rStyle w:val="EstiloCuerpo"/>
          <w:sz w:val="20"/>
          <w:szCs w:val="20"/>
        </w:rPr>
        <w:t xml:space="preserve"> = Sum of </w:t>
      </w:r>
      <w:r w:rsidR="00FF6676" w:rsidRPr="00632E98">
        <w:rPr>
          <w:rStyle w:val="EstiloCuerpo"/>
          <w:sz w:val="20"/>
          <w:szCs w:val="20"/>
        </w:rPr>
        <w:t>(discounted total value/quote</w:t>
      </w:r>
      <w:r w:rsidR="00851EB0" w:rsidRPr="00632E98">
        <w:rPr>
          <w:rStyle w:val="EstiloCuerpo"/>
          <w:sz w:val="20"/>
          <w:szCs w:val="20"/>
        </w:rPr>
        <w:t xml:space="preserve"> * percentage of </w:t>
      </w:r>
      <w:r w:rsidR="0093453E" w:rsidRPr="00632E98">
        <w:rPr>
          <w:rStyle w:val="EstiloCuerpo"/>
          <w:sz w:val="20"/>
          <w:szCs w:val="20"/>
        </w:rPr>
        <w:t xml:space="preserve">closing </w:t>
      </w:r>
      <w:r w:rsidR="00851EB0" w:rsidRPr="00632E98">
        <w:rPr>
          <w:rStyle w:val="EstiloCuerpo"/>
          <w:sz w:val="20"/>
          <w:szCs w:val="20"/>
        </w:rPr>
        <w:t xml:space="preserve">from </w:t>
      </w:r>
      <w:r w:rsidR="00FF6676" w:rsidRPr="00632E98">
        <w:rPr>
          <w:rStyle w:val="EstiloCuerpo"/>
          <w:sz w:val="20"/>
          <w:szCs w:val="20"/>
        </w:rPr>
        <w:t>quotes – for all opportunities</w:t>
      </w:r>
    </w:p>
    <w:p w14:paraId="277282CC" w14:textId="7219F842" w:rsidR="001E77AB" w:rsidRPr="00632E98" w:rsidRDefault="001E77AB" w:rsidP="000F1278">
      <w:pPr>
        <w:pStyle w:val="ListParagraph"/>
        <w:numPr>
          <w:ilvl w:val="1"/>
          <w:numId w:val="28"/>
        </w:numPr>
        <w:rPr>
          <w:rStyle w:val="EstiloCuerpo"/>
          <w:sz w:val="20"/>
          <w:szCs w:val="20"/>
        </w:rPr>
      </w:pPr>
      <w:r w:rsidRPr="00632E98">
        <w:rPr>
          <w:rStyle w:val="EstiloCuerpo"/>
          <w:sz w:val="20"/>
          <w:szCs w:val="20"/>
        </w:rPr>
        <w:t>Target</w:t>
      </w:r>
      <w:r w:rsidR="000C023E" w:rsidRPr="00632E98">
        <w:rPr>
          <w:rStyle w:val="EstiloCuerpo"/>
          <w:sz w:val="20"/>
          <w:szCs w:val="20"/>
        </w:rPr>
        <w:t xml:space="preserve"> – sales target by practice/business unit/client partner (yearly value set by the administrator at the beginning of the year, and split equally by selected interval – to be performed automatically)</w:t>
      </w:r>
    </w:p>
    <w:p w14:paraId="680C82E0" w14:textId="21D8281B" w:rsidR="001E77AB" w:rsidRPr="00632E98" w:rsidRDefault="001E77AB" w:rsidP="001E77AB">
      <w:pPr>
        <w:pStyle w:val="ListParagraph"/>
        <w:numPr>
          <w:ilvl w:val="0"/>
          <w:numId w:val="28"/>
        </w:numPr>
        <w:rPr>
          <w:rStyle w:val="EstiloCuerpo"/>
          <w:sz w:val="20"/>
          <w:szCs w:val="20"/>
        </w:rPr>
      </w:pPr>
      <w:r w:rsidRPr="00632E98">
        <w:rPr>
          <w:rStyle w:val="EstiloCuerpo"/>
          <w:sz w:val="20"/>
          <w:szCs w:val="20"/>
        </w:rPr>
        <w:t>Contracted value</w:t>
      </w:r>
    </w:p>
    <w:p w14:paraId="4F238CAA" w14:textId="3212C0B4" w:rsidR="001E77AB" w:rsidRPr="00632E98" w:rsidRDefault="001E77AB" w:rsidP="000F1278">
      <w:pPr>
        <w:pStyle w:val="ListParagraph"/>
        <w:numPr>
          <w:ilvl w:val="1"/>
          <w:numId w:val="28"/>
        </w:numPr>
        <w:rPr>
          <w:rStyle w:val="EstiloCuerpo"/>
          <w:sz w:val="20"/>
          <w:szCs w:val="20"/>
        </w:rPr>
      </w:pPr>
      <w:r w:rsidRPr="00632E98">
        <w:rPr>
          <w:rStyle w:val="EstiloCuerpo"/>
          <w:sz w:val="20"/>
          <w:szCs w:val="20"/>
        </w:rPr>
        <w:t>Total</w:t>
      </w:r>
      <w:r w:rsidR="006B3609" w:rsidRPr="00632E98">
        <w:rPr>
          <w:rStyle w:val="EstiloCuerpo"/>
          <w:sz w:val="20"/>
          <w:szCs w:val="20"/>
        </w:rPr>
        <w:t xml:space="preserve"> = Sum of contracted value from projects </w:t>
      </w:r>
      <w:r w:rsidR="000C023E" w:rsidRPr="00632E98">
        <w:rPr>
          <w:rStyle w:val="EstiloCuerpo"/>
          <w:sz w:val="20"/>
          <w:szCs w:val="20"/>
        </w:rPr>
        <w:t xml:space="preserve">active </w:t>
      </w:r>
      <w:r w:rsidR="006B3609" w:rsidRPr="00632E98">
        <w:rPr>
          <w:rStyle w:val="EstiloCuerpo"/>
          <w:sz w:val="20"/>
          <w:szCs w:val="20"/>
        </w:rPr>
        <w:t>in the interval</w:t>
      </w:r>
      <w:r w:rsidR="000C023E" w:rsidRPr="00632E98">
        <w:rPr>
          <w:rStyle w:val="EstiloCuerpo"/>
          <w:sz w:val="20"/>
          <w:szCs w:val="20"/>
        </w:rPr>
        <w:t xml:space="preserve"> (open</w:t>
      </w:r>
      <w:r w:rsidR="00726F28">
        <w:rPr>
          <w:rStyle w:val="EstiloCuerpo"/>
          <w:sz w:val="20"/>
          <w:szCs w:val="20"/>
        </w:rPr>
        <w:t xml:space="preserve"> </w:t>
      </w:r>
      <w:r w:rsidR="000C023E" w:rsidRPr="00632E98">
        <w:rPr>
          <w:rStyle w:val="EstiloCuerpo"/>
          <w:sz w:val="20"/>
          <w:szCs w:val="20"/>
        </w:rPr>
        <w:t>+</w:t>
      </w:r>
      <w:r w:rsidR="00726F28">
        <w:rPr>
          <w:rStyle w:val="EstiloCuerpo"/>
          <w:sz w:val="20"/>
          <w:szCs w:val="20"/>
        </w:rPr>
        <w:t xml:space="preserve"> </w:t>
      </w:r>
      <w:r w:rsidR="000C023E" w:rsidRPr="00632E98">
        <w:rPr>
          <w:rStyle w:val="EstiloCuerpo"/>
          <w:sz w:val="20"/>
          <w:szCs w:val="20"/>
        </w:rPr>
        <w:t>new/created)</w:t>
      </w:r>
    </w:p>
    <w:p w14:paraId="30C6F7BF" w14:textId="5DBA6E9E" w:rsidR="006B3609" w:rsidRPr="00632E98" w:rsidRDefault="006B3609" w:rsidP="000F1278">
      <w:pPr>
        <w:pStyle w:val="ListParagraph"/>
        <w:numPr>
          <w:ilvl w:val="1"/>
          <w:numId w:val="28"/>
        </w:numPr>
        <w:rPr>
          <w:rStyle w:val="EstiloCuerpo"/>
          <w:sz w:val="20"/>
          <w:szCs w:val="20"/>
        </w:rPr>
      </w:pPr>
      <w:r w:rsidRPr="00632E98">
        <w:rPr>
          <w:rStyle w:val="EstiloCuerpo"/>
          <w:sz w:val="20"/>
          <w:szCs w:val="20"/>
        </w:rPr>
        <w:t xml:space="preserve">Percentage = count of </w:t>
      </w:r>
      <w:r w:rsidR="000C023E" w:rsidRPr="00632E98">
        <w:rPr>
          <w:rStyle w:val="EstiloCuerpo"/>
          <w:sz w:val="20"/>
          <w:szCs w:val="20"/>
        </w:rPr>
        <w:t>closed projects</w:t>
      </w:r>
      <w:r w:rsidRPr="00632E98">
        <w:rPr>
          <w:rStyle w:val="EstiloCuerpo"/>
          <w:sz w:val="20"/>
          <w:szCs w:val="20"/>
        </w:rPr>
        <w:t xml:space="preserve"> / count of active proposals</w:t>
      </w:r>
      <w:r w:rsidR="000C023E" w:rsidRPr="00632E98">
        <w:rPr>
          <w:rStyle w:val="EstiloCuerpo"/>
          <w:sz w:val="20"/>
          <w:szCs w:val="20"/>
        </w:rPr>
        <w:t xml:space="preserve"> (open +new/created in the selected interval)</w:t>
      </w:r>
    </w:p>
    <w:p w14:paraId="6E6C8B91" w14:textId="54327CC9" w:rsidR="006B3609" w:rsidRPr="00632E98" w:rsidRDefault="006B3609" w:rsidP="000F1278">
      <w:pPr>
        <w:pStyle w:val="ListParagraph"/>
        <w:numPr>
          <w:ilvl w:val="1"/>
          <w:numId w:val="28"/>
        </w:numPr>
        <w:rPr>
          <w:rStyle w:val="EstiloCuerpo"/>
          <w:sz w:val="20"/>
          <w:szCs w:val="20"/>
        </w:rPr>
      </w:pPr>
      <w:r w:rsidRPr="00632E98">
        <w:rPr>
          <w:rStyle w:val="EstiloCuerpo"/>
          <w:sz w:val="20"/>
          <w:szCs w:val="20"/>
        </w:rPr>
        <w:t xml:space="preserve">Target = percentage of achievement for the </w:t>
      </w:r>
      <w:r w:rsidR="00B06326" w:rsidRPr="00632E98">
        <w:rPr>
          <w:rStyle w:val="EstiloCuerpo"/>
          <w:sz w:val="20"/>
          <w:szCs w:val="20"/>
        </w:rPr>
        <w:t>selected period (e.g. 8.33% per month)</w:t>
      </w:r>
    </w:p>
    <w:p w14:paraId="2C2CB58B" w14:textId="77777777" w:rsidR="00193CFD" w:rsidRPr="00632E98" w:rsidRDefault="00193CFD" w:rsidP="000F1278">
      <w:pPr>
        <w:ind w:left="720"/>
        <w:rPr>
          <w:rStyle w:val="EstiloCuerpo"/>
          <w:sz w:val="20"/>
          <w:szCs w:val="20"/>
        </w:rPr>
      </w:pPr>
    </w:p>
    <w:p w14:paraId="64870928" w14:textId="7F9F8948" w:rsidR="00FD343D" w:rsidRPr="00632E98" w:rsidRDefault="00FD343D" w:rsidP="000F1278">
      <w:pPr>
        <w:rPr>
          <w:rStyle w:val="EstiloCuerpo"/>
          <w:sz w:val="20"/>
          <w:szCs w:val="20"/>
        </w:rPr>
      </w:pPr>
      <w:r w:rsidRPr="00632E98">
        <w:rPr>
          <w:rStyle w:val="EstiloCuerpo"/>
          <w:sz w:val="20"/>
          <w:szCs w:val="20"/>
        </w:rPr>
        <w:t>The report should take into consideration all active proposals for the selected interval.</w:t>
      </w:r>
      <w:r w:rsidR="00907ABC" w:rsidRPr="00632E98">
        <w:rPr>
          <w:rStyle w:val="EstiloCuerpo"/>
          <w:sz w:val="20"/>
          <w:szCs w:val="20"/>
        </w:rPr>
        <w:t xml:space="preserve"> If the report is run for a previous period the system should allow the user to see the same data, even if there were some closed proposals in time.</w:t>
      </w:r>
    </w:p>
    <w:p w14:paraId="39ECE5E2" w14:textId="77777777" w:rsidR="00B409DE" w:rsidRPr="00632E98" w:rsidRDefault="00B409DE" w:rsidP="000F1278">
      <w:pPr>
        <w:rPr>
          <w:rStyle w:val="EstiloCuerpo"/>
          <w:sz w:val="20"/>
          <w:szCs w:val="20"/>
        </w:rPr>
      </w:pPr>
    </w:p>
    <w:p w14:paraId="503BDB01" w14:textId="234D8F48" w:rsidR="00B409DE" w:rsidRPr="00632E98" w:rsidRDefault="00B409DE" w:rsidP="000F1278">
      <w:pPr>
        <w:rPr>
          <w:rStyle w:val="EstiloCuerpo"/>
          <w:sz w:val="20"/>
          <w:szCs w:val="20"/>
        </w:rPr>
      </w:pPr>
      <w:r w:rsidRPr="00632E98">
        <w:rPr>
          <w:rStyle w:val="EstiloCuerpo"/>
          <w:sz w:val="20"/>
          <w:szCs w:val="20"/>
        </w:rPr>
        <w:t>Report Layout</w:t>
      </w:r>
    </w:p>
    <w:p w14:paraId="19B9F7F9" w14:textId="77777777" w:rsidR="00B409DE" w:rsidRPr="00632E98" w:rsidRDefault="00B409DE" w:rsidP="000F1278">
      <w:pPr>
        <w:rPr>
          <w:rStyle w:val="EstiloCuerpo"/>
          <w:sz w:val="20"/>
          <w:szCs w:val="20"/>
        </w:rPr>
      </w:pPr>
    </w:p>
    <w:p w14:paraId="0E6ABB44" w14:textId="63D828AC" w:rsidR="00B409DE" w:rsidRPr="00632E98" w:rsidRDefault="009B66B4" w:rsidP="000F1278">
      <w:pPr>
        <w:rPr>
          <w:rStyle w:val="EstiloCuerpo"/>
          <w:sz w:val="20"/>
          <w:szCs w:val="20"/>
        </w:rPr>
      </w:pPr>
      <w:r w:rsidRPr="00632E98">
        <w:rPr>
          <w:rStyle w:val="EstiloCuerpo"/>
          <w:noProof/>
          <w:sz w:val="20"/>
          <w:szCs w:val="20"/>
        </w:rPr>
        <w:lastRenderedPageBreak/>
        <w:drawing>
          <wp:inline distT="0" distB="0" distL="0" distR="0" wp14:anchorId="080186FC" wp14:editId="7BD9794A">
            <wp:extent cx="6016382" cy="4315522"/>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8231" cy="4316848"/>
                    </a:xfrm>
                    <a:prstGeom prst="rect">
                      <a:avLst/>
                    </a:prstGeom>
                    <a:noFill/>
                    <a:ln>
                      <a:noFill/>
                    </a:ln>
                  </pic:spPr>
                </pic:pic>
              </a:graphicData>
            </a:graphic>
          </wp:inline>
        </w:drawing>
      </w:r>
    </w:p>
    <w:p w14:paraId="0CB75624" w14:textId="11B7A353" w:rsidR="006A04C2" w:rsidRPr="00632E98" w:rsidRDefault="006A04C2" w:rsidP="006A04C2">
      <w:pPr>
        <w:pStyle w:val="Heading3"/>
        <w:rPr>
          <w:rStyle w:val="EstiloCuerpo"/>
          <w:rFonts w:cs="Times New Roman"/>
          <w:b w:val="0"/>
          <w:bCs w:val="0"/>
          <w:sz w:val="20"/>
          <w:szCs w:val="20"/>
        </w:rPr>
      </w:pPr>
      <w:bookmarkStart w:id="193" w:name="_Toc390884327"/>
      <w:r w:rsidRPr="00632E98">
        <w:rPr>
          <w:rStyle w:val="EstiloCuerpo"/>
          <w:rFonts w:cs="Times New Roman"/>
          <w:b w:val="0"/>
          <w:bCs w:val="0"/>
          <w:sz w:val="20"/>
          <w:szCs w:val="20"/>
        </w:rPr>
        <w:t>Neglected Leads Report</w:t>
      </w:r>
      <w:bookmarkEnd w:id="193"/>
    </w:p>
    <w:p w14:paraId="210BCE4C" w14:textId="5014467E" w:rsidR="00F517B5" w:rsidRPr="00632E98" w:rsidRDefault="00F517B5" w:rsidP="000F1278">
      <w:pPr>
        <w:rPr>
          <w:rStyle w:val="EstiloCuerpo"/>
          <w:sz w:val="20"/>
          <w:szCs w:val="20"/>
        </w:rPr>
      </w:pPr>
      <w:r w:rsidRPr="00632E98">
        <w:rPr>
          <w:rStyle w:val="EstiloCuerpo"/>
          <w:sz w:val="20"/>
          <w:szCs w:val="20"/>
        </w:rPr>
        <w:t>A list with existing leads that have no activity registered against them</w:t>
      </w:r>
      <w:r w:rsidR="00EA6BAD" w:rsidRPr="00632E98">
        <w:rPr>
          <w:rStyle w:val="EstiloCuerpo"/>
          <w:sz w:val="20"/>
          <w:szCs w:val="20"/>
        </w:rPr>
        <w:t xml:space="preserve">. </w:t>
      </w:r>
      <w:r w:rsidR="007215FA">
        <w:rPr>
          <w:rStyle w:val="EstiloCuerpo"/>
          <w:sz w:val="20"/>
          <w:szCs w:val="20"/>
        </w:rPr>
        <w:t xml:space="preserve">The user will be able to select the period for </w:t>
      </w:r>
      <w:r w:rsidR="0077467D">
        <w:rPr>
          <w:rStyle w:val="EstiloCuerpo"/>
          <w:sz w:val="20"/>
          <w:szCs w:val="20"/>
        </w:rPr>
        <w:t>analysis</w:t>
      </w:r>
      <w:r w:rsidR="007215FA">
        <w:rPr>
          <w:rStyle w:val="EstiloCuerpo"/>
          <w:sz w:val="20"/>
          <w:szCs w:val="20"/>
        </w:rPr>
        <w:t>, how much time has passed since the last activity was registered against the lead.</w:t>
      </w:r>
    </w:p>
    <w:p w14:paraId="4D0158FB" w14:textId="7FAE6948" w:rsidR="006A04C2" w:rsidRPr="00632E98" w:rsidRDefault="006A04C2">
      <w:pPr>
        <w:pStyle w:val="Heading3"/>
        <w:rPr>
          <w:rStyle w:val="EstiloCuerpo"/>
          <w:rFonts w:cs="Times New Roman"/>
          <w:b w:val="0"/>
          <w:bCs w:val="0"/>
          <w:sz w:val="20"/>
          <w:szCs w:val="20"/>
        </w:rPr>
      </w:pPr>
      <w:bookmarkStart w:id="194" w:name="_Toc390884328"/>
      <w:r w:rsidRPr="00632E98">
        <w:rPr>
          <w:rStyle w:val="EstiloCuerpo"/>
          <w:rFonts w:cs="Times New Roman"/>
          <w:b w:val="0"/>
          <w:bCs w:val="0"/>
          <w:sz w:val="20"/>
          <w:szCs w:val="20"/>
        </w:rPr>
        <w:t>Invoicing List Report</w:t>
      </w:r>
      <w:r w:rsidR="006C752F" w:rsidRPr="00632E98">
        <w:rPr>
          <w:rStyle w:val="EstiloCuerpo"/>
          <w:rFonts w:cs="Times New Roman"/>
          <w:b w:val="0"/>
          <w:bCs w:val="0"/>
          <w:sz w:val="20"/>
          <w:szCs w:val="20"/>
        </w:rPr>
        <w:t xml:space="preserve"> – data from NAV</w:t>
      </w:r>
      <w:bookmarkEnd w:id="194"/>
    </w:p>
    <w:p w14:paraId="3CC90A19" w14:textId="77777777" w:rsidR="00F265BA" w:rsidRPr="00632E98" w:rsidRDefault="00F265BA" w:rsidP="00F265BA">
      <w:pPr>
        <w:rPr>
          <w:rStyle w:val="EstiloCuerpo"/>
          <w:sz w:val="20"/>
          <w:szCs w:val="20"/>
        </w:rPr>
      </w:pPr>
      <w:r w:rsidRPr="00632E98">
        <w:rPr>
          <w:rStyle w:val="EstiloCuerpo"/>
          <w:sz w:val="20"/>
          <w:szCs w:val="20"/>
        </w:rPr>
        <w:t>Report Parameters</w:t>
      </w:r>
    </w:p>
    <w:p w14:paraId="07952BF0" w14:textId="77777777" w:rsidR="00F265BA" w:rsidRPr="00632E98" w:rsidRDefault="00F265BA" w:rsidP="00F265BA">
      <w:pPr>
        <w:pStyle w:val="ListParagraph"/>
        <w:numPr>
          <w:ilvl w:val="0"/>
          <w:numId w:val="21"/>
        </w:numPr>
        <w:rPr>
          <w:rStyle w:val="EstiloCuerpo"/>
          <w:sz w:val="20"/>
          <w:szCs w:val="20"/>
        </w:rPr>
      </w:pPr>
      <w:r w:rsidRPr="00632E98">
        <w:rPr>
          <w:rStyle w:val="EstiloCuerpo"/>
          <w:sz w:val="20"/>
          <w:szCs w:val="20"/>
        </w:rPr>
        <w:t xml:space="preserve">Account </w:t>
      </w:r>
    </w:p>
    <w:p w14:paraId="00C35B47" w14:textId="77777777" w:rsidR="00F265BA" w:rsidRPr="00632E98" w:rsidRDefault="00F265BA" w:rsidP="00F265BA">
      <w:pPr>
        <w:rPr>
          <w:rStyle w:val="EstiloCuerpo"/>
          <w:sz w:val="20"/>
          <w:szCs w:val="20"/>
        </w:rPr>
      </w:pPr>
    </w:p>
    <w:p w14:paraId="61915209" w14:textId="77777777" w:rsidR="00F265BA" w:rsidRPr="00632E98" w:rsidRDefault="00F265BA" w:rsidP="00F265BA">
      <w:pPr>
        <w:rPr>
          <w:rStyle w:val="EstiloCuerpo"/>
          <w:sz w:val="20"/>
          <w:szCs w:val="20"/>
        </w:rPr>
      </w:pPr>
      <w:r w:rsidRPr="00632E98">
        <w:rPr>
          <w:rStyle w:val="EstiloCuerpo"/>
          <w:sz w:val="20"/>
          <w:szCs w:val="20"/>
        </w:rPr>
        <w:t>Report Columns</w:t>
      </w:r>
    </w:p>
    <w:p w14:paraId="1F0519A9" w14:textId="77777777" w:rsidR="00F265BA" w:rsidRPr="00632E98" w:rsidRDefault="00F265BA" w:rsidP="00F265BA">
      <w:pPr>
        <w:pStyle w:val="ListParagraph"/>
        <w:numPr>
          <w:ilvl w:val="0"/>
          <w:numId w:val="21"/>
        </w:numPr>
        <w:rPr>
          <w:rStyle w:val="EstiloCuerpo"/>
          <w:sz w:val="20"/>
          <w:szCs w:val="20"/>
        </w:rPr>
      </w:pPr>
      <w:r w:rsidRPr="00632E98">
        <w:rPr>
          <w:rStyle w:val="EstiloCuerpo"/>
          <w:sz w:val="20"/>
          <w:szCs w:val="20"/>
        </w:rPr>
        <w:t>Account Name</w:t>
      </w:r>
    </w:p>
    <w:p w14:paraId="21B62709" w14:textId="77777777" w:rsidR="00F265BA" w:rsidRPr="00632E98" w:rsidRDefault="00F265BA" w:rsidP="00F265BA">
      <w:pPr>
        <w:pStyle w:val="ListParagraph"/>
        <w:numPr>
          <w:ilvl w:val="0"/>
          <w:numId w:val="21"/>
        </w:numPr>
        <w:rPr>
          <w:rStyle w:val="EstiloCuerpo"/>
          <w:sz w:val="20"/>
          <w:szCs w:val="20"/>
        </w:rPr>
      </w:pPr>
      <w:r w:rsidRPr="00632E98">
        <w:rPr>
          <w:rStyle w:val="EstiloCuerpo"/>
          <w:sz w:val="20"/>
          <w:szCs w:val="20"/>
        </w:rPr>
        <w:t>Invoice No</w:t>
      </w:r>
    </w:p>
    <w:p w14:paraId="6404586A" w14:textId="77777777" w:rsidR="00F265BA" w:rsidRPr="00632E98" w:rsidRDefault="00F265BA" w:rsidP="00F265BA">
      <w:pPr>
        <w:pStyle w:val="ListParagraph"/>
        <w:numPr>
          <w:ilvl w:val="0"/>
          <w:numId w:val="21"/>
        </w:numPr>
        <w:rPr>
          <w:rStyle w:val="EstiloCuerpo"/>
          <w:sz w:val="20"/>
          <w:szCs w:val="20"/>
        </w:rPr>
      </w:pPr>
      <w:r w:rsidRPr="00632E98">
        <w:rPr>
          <w:rStyle w:val="EstiloCuerpo"/>
          <w:sz w:val="20"/>
          <w:szCs w:val="20"/>
        </w:rPr>
        <w:t>Invoice Date</w:t>
      </w:r>
    </w:p>
    <w:p w14:paraId="15C0B3AD" w14:textId="77777777" w:rsidR="00F265BA" w:rsidRPr="00632E98" w:rsidRDefault="00F265BA" w:rsidP="00F265BA">
      <w:pPr>
        <w:pStyle w:val="ListParagraph"/>
        <w:numPr>
          <w:ilvl w:val="0"/>
          <w:numId w:val="21"/>
        </w:numPr>
        <w:rPr>
          <w:rStyle w:val="EstiloCuerpo"/>
          <w:sz w:val="20"/>
          <w:szCs w:val="20"/>
        </w:rPr>
      </w:pPr>
      <w:r w:rsidRPr="00632E98">
        <w:rPr>
          <w:rStyle w:val="EstiloCuerpo"/>
          <w:sz w:val="20"/>
          <w:szCs w:val="20"/>
        </w:rPr>
        <w:t>Invoice Value</w:t>
      </w:r>
    </w:p>
    <w:p w14:paraId="1CB9AD2C" w14:textId="77777777" w:rsidR="00F265BA" w:rsidRPr="00632E98" w:rsidRDefault="00F265BA" w:rsidP="00F265BA">
      <w:pPr>
        <w:pStyle w:val="ListParagraph"/>
        <w:numPr>
          <w:ilvl w:val="0"/>
          <w:numId w:val="21"/>
        </w:numPr>
        <w:rPr>
          <w:rStyle w:val="EstiloCuerpo"/>
          <w:sz w:val="20"/>
          <w:szCs w:val="20"/>
        </w:rPr>
      </w:pPr>
      <w:r w:rsidRPr="00632E98">
        <w:rPr>
          <w:rStyle w:val="EstiloCuerpo"/>
          <w:sz w:val="20"/>
          <w:szCs w:val="20"/>
        </w:rPr>
        <w:t>Due Date</w:t>
      </w:r>
    </w:p>
    <w:p w14:paraId="1811FE3B" w14:textId="77777777" w:rsidR="009745D0" w:rsidRPr="00632E98" w:rsidRDefault="00F265BA" w:rsidP="000F1278">
      <w:pPr>
        <w:pStyle w:val="ListParagraph"/>
        <w:numPr>
          <w:ilvl w:val="0"/>
          <w:numId w:val="21"/>
        </w:numPr>
        <w:rPr>
          <w:rStyle w:val="EstiloCuerpo"/>
          <w:sz w:val="20"/>
          <w:szCs w:val="20"/>
        </w:rPr>
      </w:pPr>
      <w:r w:rsidRPr="00632E98">
        <w:rPr>
          <w:rStyle w:val="EstiloCuerpo"/>
          <w:sz w:val="20"/>
          <w:szCs w:val="20"/>
        </w:rPr>
        <w:t>Paid Value</w:t>
      </w:r>
    </w:p>
    <w:p w14:paraId="446FC269" w14:textId="60C4ED20" w:rsidR="00DD6F49" w:rsidRPr="00632E98" w:rsidRDefault="00F265BA" w:rsidP="000F1278">
      <w:pPr>
        <w:pStyle w:val="ListParagraph"/>
        <w:numPr>
          <w:ilvl w:val="0"/>
          <w:numId w:val="21"/>
        </w:numPr>
        <w:rPr>
          <w:rStyle w:val="EstiloCuerpo"/>
          <w:sz w:val="20"/>
          <w:szCs w:val="20"/>
        </w:rPr>
      </w:pPr>
      <w:r w:rsidRPr="00632E98">
        <w:rPr>
          <w:rStyle w:val="EstiloCuerpo"/>
          <w:sz w:val="20"/>
          <w:szCs w:val="20"/>
        </w:rPr>
        <w:t>Days Overdu</w:t>
      </w:r>
      <w:r w:rsidR="00DD6F49" w:rsidRPr="00632E98">
        <w:rPr>
          <w:rStyle w:val="EstiloCuerpo"/>
          <w:sz w:val="20"/>
          <w:szCs w:val="20"/>
        </w:rPr>
        <w:t>e</w:t>
      </w:r>
    </w:p>
    <w:p w14:paraId="4D099FA0" w14:textId="391653CF" w:rsidR="001042B0" w:rsidRPr="00716727" w:rsidRDefault="001042B0">
      <w:pPr>
        <w:pStyle w:val="Heading3"/>
        <w:rPr>
          <w:rStyle w:val="EstiloCuerpo"/>
          <w:rFonts w:cs="Times New Roman"/>
          <w:b w:val="0"/>
          <w:bCs w:val="0"/>
          <w:sz w:val="20"/>
          <w:szCs w:val="20"/>
        </w:rPr>
      </w:pPr>
      <w:bookmarkStart w:id="195" w:name="_Toc390884329"/>
      <w:bookmarkStart w:id="196" w:name="_Toc389575564"/>
      <w:bookmarkStart w:id="197" w:name="_Toc389575745"/>
      <w:r w:rsidRPr="00716727">
        <w:rPr>
          <w:rStyle w:val="EstiloCuerpo"/>
          <w:rFonts w:cs="Times New Roman"/>
          <w:b w:val="0"/>
          <w:bCs w:val="0"/>
          <w:sz w:val="20"/>
          <w:szCs w:val="20"/>
        </w:rPr>
        <w:t>Quote Revision Comparison</w:t>
      </w:r>
      <w:r w:rsidR="00635A52">
        <w:rPr>
          <w:rStyle w:val="EstiloCuerpo"/>
          <w:rFonts w:cs="Times New Roman"/>
          <w:b w:val="0"/>
          <w:bCs w:val="0"/>
          <w:sz w:val="20"/>
          <w:szCs w:val="20"/>
        </w:rPr>
        <w:t xml:space="preserve"> – this will be a report showing the differences between different quote revisions: changes in price and services, to determine if the project scope has changed and why,</w:t>
      </w:r>
      <w:bookmarkEnd w:id="195"/>
    </w:p>
    <w:p w14:paraId="19BF9706" w14:textId="77777777" w:rsidR="00DC798B" w:rsidRPr="003C224A" w:rsidRDefault="00DC798B" w:rsidP="00AE6D7D">
      <w:pPr>
        <w:pStyle w:val="Heading2"/>
        <w:rPr>
          <w:rFonts w:asciiTheme="minorHAnsi" w:hAnsiTheme="minorHAnsi"/>
        </w:rPr>
      </w:pPr>
      <w:bookmarkStart w:id="198" w:name="_Toc390884330"/>
      <w:r w:rsidRPr="003C224A">
        <w:rPr>
          <w:rFonts w:asciiTheme="minorHAnsi" w:hAnsiTheme="minorHAnsi"/>
        </w:rPr>
        <w:t>Workflow</w:t>
      </w:r>
      <w:bookmarkEnd w:id="196"/>
      <w:bookmarkEnd w:id="197"/>
      <w:bookmarkEnd w:id="198"/>
    </w:p>
    <w:tbl>
      <w:tblPr>
        <w:tblW w:w="10258" w:type="dxa"/>
        <w:tblInd w:w="-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432"/>
        <w:gridCol w:w="1556"/>
        <w:gridCol w:w="3466"/>
        <w:gridCol w:w="1095"/>
        <w:gridCol w:w="3709"/>
      </w:tblGrid>
      <w:tr w:rsidR="00E9103B" w:rsidRPr="003C224A" w14:paraId="1C85D216" w14:textId="77777777" w:rsidTr="0035760F">
        <w:trPr>
          <w:tblHeader/>
        </w:trPr>
        <w:tc>
          <w:tcPr>
            <w:tcW w:w="432" w:type="dxa"/>
            <w:shd w:val="clear" w:color="auto" w:fill="DBE5F1" w:themeFill="accent1" w:themeFillTint="33"/>
            <w:vAlign w:val="center"/>
          </w:tcPr>
          <w:p w14:paraId="6611775A" w14:textId="77777777" w:rsidR="00E9103B" w:rsidRPr="003F2315" w:rsidRDefault="00E9103B" w:rsidP="00E32BE3">
            <w:pPr>
              <w:rPr>
                <w:rStyle w:val="EstiloCuerpoNegrita"/>
              </w:rPr>
            </w:pPr>
            <w:r w:rsidRPr="003F2315">
              <w:rPr>
                <w:rStyle w:val="EstiloCuerpoNegrita"/>
              </w:rPr>
              <w:t>ID</w:t>
            </w:r>
          </w:p>
        </w:tc>
        <w:tc>
          <w:tcPr>
            <w:tcW w:w="1556" w:type="dxa"/>
            <w:shd w:val="clear" w:color="auto" w:fill="DBE5F1" w:themeFill="accent1" w:themeFillTint="33"/>
            <w:vAlign w:val="center"/>
          </w:tcPr>
          <w:p w14:paraId="471C9E0C" w14:textId="77777777" w:rsidR="00E9103B" w:rsidRPr="003F2315" w:rsidRDefault="00E9103B" w:rsidP="00E32BE3">
            <w:pPr>
              <w:rPr>
                <w:rStyle w:val="EstiloCuerpoNegrita"/>
              </w:rPr>
            </w:pPr>
            <w:r w:rsidRPr="003F2315">
              <w:rPr>
                <w:rStyle w:val="EstiloCuerpoNegrita"/>
              </w:rPr>
              <w:t>Category</w:t>
            </w:r>
          </w:p>
        </w:tc>
        <w:tc>
          <w:tcPr>
            <w:tcW w:w="3466" w:type="dxa"/>
            <w:shd w:val="clear" w:color="auto" w:fill="DBE5F1" w:themeFill="accent1" w:themeFillTint="33"/>
            <w:vAlign w:val="center"/>
          </w:tcPr>
          <w:p w14:paraId="2FE810D8" w14:textId="77777777" w:rsidR="00E9103B" w:rsidRPr="003F2315" w:rsidRDefault="00E9103B" w:rsidP="00E32BE3">
            <w:pPr>
              <w:rPr>
                <w:rStyle w:val="EstiloCuerpoNegrita"/>
              </w:rPr>
            </w:pPr>
            <w:r w:rsidRPr="003F2315">
              <w:rPr>
                <w:rStyle w:val="EstiloCuerpoNegrita"/>
              </w:rPr>
              <w:t>Requirement</w:t>
            </w:r>
          </w:p>
        </w:tc>
        <w:tc>
          <w:tcPr>
            <w:tcW w:w="1095" w:type="dxa"/>
            <w:shd w:val="clear" w:color="auto" w:fill="DBE5F1" w:themeFill="accent1" w:themeFillTint="33"/>
            <w:vAlign w:val="center"/>
          </w:tcPr>
          <w:p w14:paraId="74DB0A2E" w14:textId="77777777" w:rsidR="00E9103B" w:rsidRPr="0035760F" w:rsidRDefault="002227C7" w:rsidP="00E32BE3">
            <w:pPr>
              <w:jc w:val="center"/>
              <w:rPr>
                <w:rFonts w:asciiTheme="minorHAnsi" w:hAnsiTheme="minorHAnsi"/>
                <w:b/>
                <w:sz w:val="24"/>
              </w:rPr>
            </w:pPr>
            <w:r>
              <w:rPr>
                <w:rFonts w:asciiTheme="minorHAnsi" w:hAnsiTheme="minorHAnsi"/>
                <w:b/>
                <w:sz w:val="24"/>
              </w:rPr>
              <w:t>Must Have</w:t>
            </w:r>
            <w:r w:rsidR="00487EF0">
              <w:rPr>
                <w:rFonts w:asciiTheme="minorHAnsi" w:hAnsiTheme="minorHAnsi"/>
                <w:b/>
                <w:sz w:val="24"/>
              </w:rPr>
              <w:t xml:space="preserve"> (M)</w:t>
            </w:r>
            <w:r>
              <w:rPr>
                <w:rFonts w:asciiTheme="minorHAnsi" w:hAnsiTheme="minorHAnsi"/>
                <w:b/>
                <w:sz w:val="24"/>
              </w:rPr>
              <w:t>/</w:t>
            </w:r>
          </w:p>
          <w:p w14:paraId="12226D24" w14:textId="77777777" w:rsidR="00E9103B" w:rsidRPr="003C224A" w:rsidRDefault="002227C7" w:rsidP="00E32BE3">
            <w:pPr>
              <w:jc w:val="center"/>
              <w:rPr>
                <w:rFonts w:asciiTheme="minorHAnsi" w:hAnsiTheme="minorHAnsi"/>
                <w:b/>
              </w:rPr>
            </w:pPr>
            <w:r>
              <w:rPr>
                <w:rFonts w:asciiTheme="minorHAnsi" w:hAnsiTheme="minorHAnsi"/>
                <w:b/>
                <w:sz w:val="24"/>
              </w:rPr>
              <w:t>Future</w:t>
            </w:r>
            <w:r w:rsidR="00487EF0">
              <w:rPr>
                <w:rFonts w:asciiTheme="minorHAnsi" w:hAnsiTheme="minorHAnsi"/>
                <w:b/>
                <w:sz w:val="24"/>
              </w:rPr>
              <w:t xml:space="preserve"> (F)</w:t>
            </w:r>
          </w:p>
        </w:tc>
        <w:tc>
          <w:tcPr>
            <w:tcW w:w="3709" w:type="dxa"/>
            <w:shd w:val="clear" w:color="auto" w:fill="DBE5F1" w:themeFill="accent1" w:themeFillTint="33"/>
            <w:vAlign w:val="center"/>
          </w:tcPr>
          <w:p w14:paraId="4DC1BD3E" w14:textId="77777777" w:rsidR="00E9103B" w:rsidRPr="003F2315" w:rsidRDefault="00E9103B" w:rsidP="00E32BE3">
            <w:pPr>
              <w:rPr>
                <w:rStyle w:val="EstiloCuerpoNegrita"/>
              </w:rPr>
            </w:pPr>
            <w:r w:rsidRPr="003F2315">
              <w:rPr>
                <w:rStyle w:val="EstiloCuerpoNegrita"/>
              </w:rPr>
              <w:t>Requirements Workshop Comments</w:t>
            </w:r>
          </w:p>
        </w:tc>
      </w:tr>
      <w:tr w:rsidR="00E9103B" w:rsidRPr="003C224A" w14:paraId="432BF022" w14:textId="77777777" w:rsidTr="0035760F">
        <w:tc>
          <w:tcPr>
            <w:tcW w:w="432" w:type="dxa"/>
            <w:shd w:val="clear" w:color="auto" w:fill="auto"/>
            <w:vAlign w:val="center"/>
          </w:tcPr>
          <w:p w14:paraId="54D9524F" w14:textId="70219F2E" w:rsidR="00E9103B" w:rsidRPr="003C224A" w:rsidRDefault="000D2A32" w:rsidP="00E32BE3">
            <w:pPr>
              <w:rPr>
                <w:rFonts w:asciiTheme="minorHAnsi" w:hAnsiTheme="minorHAnsi"/>
                <w:szCs w:val="22"/>
              </w:rPr>
            </w:pPr>
            <w:r>
              <w:rPr>
                <w:rFonts w:asciiTheme="minorHAnsi" w:hAnsiTheme="minorHAnsi"/>
                <w:szCs w:val="22"/>
              </w:rPr>
              <w:t>41</w:t>
            </w:r>
          </w:p>
        </w:tc>
        <w:tc>
          <w:tcPr>
            <w:tcW w:w="1556" w:type="dxa"/>
            <w:shd w:val="clear" w:color="auto" w:fill="auto"/>
          </w:tcPr>
          <w:p w14:paraId="30378302" w14:textId="77777777" w:rsidR="00E9103B" w:rsidRPr="0035760F" w:rsidRDefault="002227C7" w:rsidP="00487EF0">
            <w:pPr>
              <w:rPr>
                <w:rStyle w:val="EstiloCuerpo"/>
                <w:sz w:val="20"/>
                <w:szCs w:val="20"/>
              </w:rPr>
            </w:pPr>
            <w:r w:rsidRPr="0035760F">
              <w:rPr>
                <w:rStyle w:val="EstiloCuerpo"/>
                <w:sz w:val="20"/>
                <w:szCs w:val="20"/>
              </w:rPr>
              <w:t>Workflow</w:t>
            </w:r>
          </w:p>
        </w:tc>
        <w:tc>
          <w:tcPr>
            <w:tcW w:w="3466" w:type="dxa"/>
            <w:shd w:val="clear" w:color="auto" w:fill="auto"/>
          </w:tcPr>
          <w:p w14:paraId="5CA9A330" w14:textId="77777777" w:rsidR="00E9103B" w:rsidRPr="0035760F" w:rsidRDefault="002227C7" w:rsidP="00487EF0">
            <w:pPr>
              <w:rPr>
                <w:rStyle w:val="EstiloCuerpo"/>
                <w:sz w:val="20"/>
                <w:szCs w:val="20"/>
              </w:rPr>
            </w:pPr>
            <w:r w:rsidRPr="0035760F">
              <w:rPr>
                <w:rStyle w:val="EstiloCuerpo"/>
                <w:sz w:val="20"/>
                <w:szCs w:val="20"/>
              </w:rPr>
              <w:t>The solution must support the ability to create custom workflows.</w:t>
            </w:r>
          </w:p>
        </w:tc>
        <w:tc>
          <w:tcPr>
            <w:tcW w:w="1095" w:type="dxa"/>
          </w:tcPr>
          <w:p w14:paraId="72E662DE" w14:textId="77777777" w:rsidR="00E9103B" w:rsidRPr="00487EF0" w:rsidRDefault="00C225D3" w:rsidP="00487EF0">
            <w:pPr>
              <w:jc w:val="center"/>
              <w:rPr>
                <w:rFonts w:asciiTheme="minorHAnsi" w:hAnsiTheme="minorHAnsi"/>
                <w:szCs w:val="20"/>
              </w:rPr>
            </w:pPr>
            <w:r w:rsidRPr="00487EF0">
              <w:rPr>
                <w:rFonts w:asciiTheme="minorHAnsi" w:hAnsiTheme="minorHAnsi"/>
                <w:szCs w:val="20"/>
              </w:rPr>
              <w:t>M</w:t>
            </w:r>
          </w:p>
        </w:tc>
        <w:tc>
          <w:tcPr>
            <w:tcW w:w="3709" w:type="dxa"/>
            <w:vAlign w:val="center"/>
          </w:tcPr>
          <w:p w14:paraId="07D22FEA" w14:textId="77777777" w:rsidR="00E9103B" w:rsidRDefault="002227C7" w:rsidP="00E32BE3">
            <w:pPr>
              <w:rPr>
                <w:rStyle w:val="EstiloCuerpo"/>
                <w:sz w:val="20"/>
                <w:szCs w:val="20"/>
              </w:rPr>
            </w:pPr>
            <w:r w:rsidRPr="0035760F">
              <w:rPr>
                <w:rStyle w:val="EstiloCuerpo"/>
                <w:sz w:val="20"/>
                <w:szCs w:val="20"/>
              </w:rPr>
              <w:t xml:space="preserve">Microsoft Dynamics CRM utilizes Windows Workflow Foundation as the workflow </w:t>
            </w:r>
            <w:r w:rsidRPr="0035760F">
              <w:rPr>
                <w:rStyle w:val="EstiloCuerpo"/>
                <w:sz w:val="20"/>
                <w:szCs w:val="20"/>
              </w:rPr>
              <w:lastRenderedPageBreak/>
              <w:t>engine.  Workflows can be developed via the CRM UI as well as Visual Studio (custom workflow development)</w:t>
            </w:r>
            <w:r w:rsidR="00487EF0">
              <w:rPr>
                <w:rStyle w:val="EstiloCuerpo"/>
                <w:sz w:val="20"/>
                <w:szCs w:val="20"/>
              </w:rPr>
              <w:t>.</w:t>
            </w:r>
          </w:p>
          <w:p w14:paraId="2584D3D0" w14:textId="77777777" w:rsidR="001A7726" w:rsidRDefault="001A7726" w:rsidP="00E32BE3">
            <w:pPr>
              <w:rPr>
                <w:rStyle w:val="EstiloCuerpo"/>
                <w:sz w:val="20"/>
                <w:szCs w:val="20"/>
              </w:rPr>
            </w:pPr>
          </w:p>
          <w:p w14:paraId="0B6BD736" w14:textId="24A3F880" w:rsidR="001A7726" w:rsidRPr="0035760F" w:rsidRDefault="001A7726" w:rsidP="00F214EC">
            <w:pPr>
              <w:rPr>
                <w:rStyle w:val="EstiloCuerpo"/>
                <w:sz w:val="20"/>
                <w:szCs w:val="20"/>
              </w:rPr>
            </w:pPr>
            <w:r>
              <w:rPr>
                <w:rStyle w:val="EstiloCuerpo"/>
                <w:sz w:val="20"/>
                <w:szCs w:val="20"/>
              </w:rPr>
              <w:t>The workflows will be used for notifications</w:t>
            </w:r>
            <w:r w:rsidR="00F214EC">
              <w:rPr>
                <w:rStyle w:val="EstiloCuerpo"/>
                <w:sz w:val="20"/>
                <w:szCs w:val="20"/>
              </w:rPr>
              <w:t xml:space="preserve">, </w:t>
            </w:r>
            <w:r w:rsidR="0065739B">
              <w:rPr>
                <w:rStyle w:val="EstiloCuerpo"/>
                <w:sz w:val="20"/>
                <w:szCs w:val="20"/>
              </w:rPr>
              <w:t>i</w:t>
            </w:r>
            <w:r w:rsidR="00F94795">
              <w:rPr>
                <w:rStyle w:val="EstiloCuerpo"/>
                <w:sz w:val="20"/>
                <w:szCs w:val="20"/>
              </w:rPr>
              <w:t>f necessary.</w:t>
            </w:r>
          </w:p>
        </w:tc>
      </w:tr>
    </w:tbl>
    <w:p w14:paraId="07A82711" w14:textId="77777777" w:rsidR="00E9103B" w:rsidRPr="003F2315" w:rsidRDefault="00E9103B" w:rsidP="00E9103B">
      <w:pPr>
        <w:rPr>
          <w:rStyle w:val="EstiloCuerpo"/>
        </w:rPr>
      </w:pPr>
    </w:p>
    <w:p w14:paraId="58EF5B11" w14:textId="77777777" w:rsidR="00E9103B" w:rsidRPr="003C224A" w:rsidRDefault="00E9103B" w:rsidP="00AE6D7D">
      <w:pPr>
        <w:pStyle w:val="Heading2"/>
        <w:rPr>
          <w:rFonts w:asciiTheme="minorHAnsi" w:hAnsiTheme="minorHAnsi"/>
        </w:rPr>
      </w:pPr>
      <w:bookmarkStart w:id="199" w:name="_Toc389575565"/>
      <w:bookmarkStart w:id="200" w:name="_Toc389575746"/>
      <w:bookmarkStart w:id="201" w:name="_Toc390884331"/>
      <w:r w:rsidRPr="003C224A">
        <w:rPr>
          <w:rFonts w:asciiTheme="minorHAnsi" w:hAnsiTheme="minorHAnsi"/>
        </w:rPr>
        <w:t xml:space="preserve">Data </w:t>
      </w:r>
      <w:r w:rsidR="00913061" w:rsidRPr="003C224A">
        <w:rPr>
          <w:rFonts w:asciiTheme="minorHAnsi" w:hAnsiTheme="minorHAnsi"/>
        </w:rPr>
        <w:t>Conversion</w:t>
      </w:r>
      <w:bookmarkEnd w:id="199"/>
      <w:bookmarkEnd w:id="200"/>
      <w:bookmarkEnd w:id="201"/>
    </w:p>
    <w:p w14:paraId="7185753D" w14:textId="77777777" w:rsidR="00E9103B" w:rsidRPr="003F2315" w:rsidRDefault="00E9103B" w:rsidP="00E9103B">
      <w:pPr>
        <w:rPr>
          <w:rStyle w:val="EstiloCuerpo"/>
        </w:rPr>
      </w:pPr>
    </w:p>
    <w:tbl>
      <w:tblPr>
        <w:tblW w:w="10258" w:type="dxa"/>
        <w:tblInd w:w="-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432"/>
        <w:gridCol w:w="1556"/>
        <w:gridCol w:w="3474"/>
        <w:gridCol w:w="1101"/>
        <w:gridCol w:w="3695"/>
      </w:tblGrid>
      <w:tr w:rsidR="00E9103B" w:rsidRPr="003C224A" w14:paraId="16DAB64E" w14:textId="77777777" w:rsidTr="0035760F">
        <w:trPr>
          <w:tblHeader/>
        </w:trPr>
        <w:tc>
          <w:tcPr>
            <w:tcW w:w="236" w:type="dxa"/>
            <w:shd w:val="clear" w:color="auto" w:fill="DBE5F1" w:themeFill="accent1" w:themeFillTint="33"/>
            <w:vAlign w:val="center"/>
          </w:tcPr>
          <w:p w14:paraId="27EF8BBD" w14:textId="77777777" w:rsidR="00E9103B" w:rsidRPr="003F2315" w:rsidRDefault="00E9103B" w:rsidP="00E32BE3">
            <w:pPr>
              <w:rPr>
                <w:rStyle w:val="EstiloCuerpoNegrita"/>
              </w:rPr>
            </w:pPr>
            <w:r w:rsidRPr="003F2315">
              <w:rPr>
                <w:rStyle w:val="EstiloCuerpoNegrita"/>
              </w:rPr>
              <w:t>ID</w:t>
            </w:r>
          </w:p>
        </w:tc>
        <w:tc>
          <w:tcPr>
            <w:tcW w:w="1574" w:type="dxa"/>
            <w:shd w:val="clear" w:color="auto" w:fill="DBE5F1" w:themeFill="accent1" w:themeFillTint="33"/>
            <w:vAlign w:val="center"/>
          </w:tcPr>
          <w:p w14:paraId="2BD09EC3" w14:textId="77777777" w:rsidR="00E9103B" w:rsidRPr="003F2315" w:rsidRDefault="00E9103B" w:rsidP="00E32BE3">
            <w:pPr>
              <w:rPr>
                <w:rStyle w:val="EstiloCuerpoNegrita"/>
              </w:rPr>
            </w:pPr>
            <w:r w:rsidRPr="003F2315">
              <w:rPr>
                <w:rStyle w:val="EstiloCuerpoNegrita"/>
              </w:rPr>
              <w:t>Category</w:t>
            </w:r>
          </w:p>
        </w:tc>
        <w:tc>
          <w:tcPr>
            <w:tcW w:w="3556" w:type="dxa"/>
            <w:shd w:val="clear" w:color="auto" w:fill="DBE5F1" w:themeFill="accent1" w:themeFillTint="33"/>
            <w:vAlign w:val="center"/>
          </w:tcPr>
          <w:p w14:paraId="7D677527" w14:textId="77777777" w:rsidR="00E9103B" w:rsidRPr="003F2315" w:rsidRDefault="00E9103B" w:rsidP="00E32BE3">
            <w:pPr>
              <w:rPr>
                <w:rStyle w:val="EstiloCuerpoNegrita"/>
              </w:rPr>
            </w:pPr>
            <w:r w:rsidRPr="003F2315">
              <w:rPr>
                <w:rStyle w:val="EstiloCuerpoNegrita"/>
              </w:rPr>
              <w:t>Requirement</w:t>
            </w:r>
          </w:p>
        </w:tc>
        <w:tc>
          <w:tcPr>
            <w:tcW w:w="1110" w:type="dxa"/>
            <w:shd w:val="clear" w:color="auto" w:fill="DBE5F1" w:themeFill="accent1" w:themeFillTint="33"/>
            <w:vAlign w:val="center"/>
          </w:tcPr>
          <w:p w14:paraId="050662F7" w14:textId="77777777" w:rsidR="00E9103B" w:rsidRPr="0035760F" w:rsidRDefault="00E9103B" w:rsidP="00E32BE3">
            <w:pPr>
              <w:jc w:val="center"/>
              <w:rPr>
                <w:rFonts w:asciiTheme="minorHAnsi" w:hAnsiTheme="minorHAnsi"/>
                <w:b/>
                <w:sz w:val="24"/>
              </w:rPr>
            </w:pPr>
            <w:r w:rsidRPr="0035760F">
              <w:rPr>
                <w:rFonts w:asciiTheme="minorHAnsi" w:hAnsiTheme="minorHAnsi"/>
                <w:b/>
                <w:sz w:val="24"/>
              </w:rPr>
              <w:t>Must Have</w:t>
            </w:r>
            <w:r w:rsidR="007E1B06">
              <w:rPr>
                <w:rFonts w:asciiTheme="minorHAnsi" w:hAnsiTheme="minorHAnsi"/>
                <w:b/>
                <w:sz w:val="24"/>
              </w:rPr>
              <w:t xml:space="preserve"> (M)</w:t>
            </w:r>
            <w:r w:rsidRPr="0035760F">
              <w:rPr>
                <w:rFonts w:asciiTheme="minorHAnsi" w:hAnsiTheme="minorHAnsi"/>
                <w:b/>
                <w:sz w:val="24"/>
              </w:rPr>
              <w:t>/</w:t>
            </w:r>
          </w:p>
          <w:p w14:paraId="610F52B4" w14:textId="77777777" w:rsidR="00E9103B" w:rsidRPr="003C224A" w:rsidRDefault="00E9103B" w:rsidP="00E32BE3">
            <w:pPr>
              <w:jc w:val="center"/>
              <w:rPr>
                <w:rFonts w:asciiTheme="minorHAnsi" w:hAnsiTheme="minorHAnsi"/>
                <w:b/>
              </w:rPr>
            </w:pPr>
            <w:r w:rsidRPr="0035760F">
              <w:rPr>
                <w:rFonts w:asciiTheme="minorHAnsi" w:hAnsiTheme="minorHAnsi"/>
                <w:b/>
                <w:sz w:val="24"/>
              </w:rPr>
              <w:t>Future</w:t>
            </w:r>
            <w:r w:rsidR="007E1B06">
              <w:rPr>
                <w:rFonts w:asciiTheme="minorHAnsi" w:hAnsiTheme="minorHAnsi"/>
                <w:b/>
                <w:sz w:val="24"/>
              </w:rPr>
              <w:t xml:space="preserve"> (F)</w:t>
            </w:r>
          </w:p>
        </w:tc>
        <w:tc>
          <w:tcPr>
            <w:tcW w:w="3782" w:type="dxa"/>
            <w:shd w:val="clear" w:color="auto" w:fill="DBE5F1" w:themeFill="accent1" w:themeFillTint="33"/>
            <w:vAlign w:val="center"/>
          </w:tcPr>
          <w:p w14:paraId="23E4AD57" w14:textId="77777777" w:rsidR="00E9103B" w:rsidRPr="003F2315" w:rsidRDefault="00E9103B" w:rsidP="00E32BE3">
            <w:pPr>
              <w:rPr>
                <w:rStyle w:val="EstiloCuerpoNegrita"/>
              </w:rPr>
            </w:pPr>
            <w:r w:rsidRPr="003F2315">
              <w:rPr>
                <w:rStyle w:val="EstiloCuerpoNegrita"/>
              </w:rPr>
              <w:t>Requirements Workshop Comments</w:t>
            </w:r>
          </w:p>
        </w:tc>
      </w:tr>
      <w:tr w:rsidR="00E9103B" w:rsidRPr="003C224A" w14:paraId="2A036D24" w14:textId="77777777" w:rsidTr="0035760F">
        <w:tc>
          <w:tcPr>
            <w:tcW w:w="236" w:type="dxa"/>
            <w:shd w:val="clear" w:color="auto" w:fill="auto"/>
            <w:vAlign w:val="center"/>
          </w:tcPr>
          <w:p w14:paraId="5F907DB0" w14:textId="7640AD9C" w:rsidR="00E9103B" w:rsidRPr="003C224A" w:rsidRDefault="006D7021" w:rsidP="00E32BE3">
            <w:pPr>
              <w:rPr>
                <w:rFonts w:asciiTheme="minorHAnsi" w:hAnsiTheme="minorHAnsi"/>
                <w:szCs w:val="22"/>
              </w:rPr>
            </w:pPr>
            <w:r>
              <w:rPr>
                <w:rFonts w:asciiTheme="minorHAnsi" w:hAnsiTheme="minorHAnsi"/>
                <w:szCs w:val="22"/>
              </w:rPr>
              <w:t>42</w:t>
            </w:r>
          </w:p>
        </w:tc>
        <w:tc>
          <w:tcPr>
            <w:tcW w:w="1574" w:type="dxa"/>
            <w:shd w:val="clear" w:color="auto" w:fill="auto"/>
          </w:tcPr>
          <w:p w14:paraId="4532C159" w14:textId="77777777" w:rsidR="00E9103B" w:rsidRPr="0035760F" w:rsidRDefault="00913061">
            <w:pPr>
              <w:rPr>
                <w:rStyle w:val="EstiloCuerpo"/>
                <w:sz w:val="20"/>
                <w:szCs w:val="20"/>
              </w:rPr>
            </w:pPr>
            <w:r w:rsidRPr="0035760F">
              <w:rPr>
                <w:rStyle w:val="EstiloCuerpo"/>
                <w:sz w:val="20"/>
                <w:szCs w:val="20"/>
              </w:rPr>
              <w:t>Data Conversion</w:t>
            </w:r>
          </w:p>
        </w:tc>
        <w:tc>
          <w:tcPr>
            <w:tcW w:w="3556" w:type="dxa"/>
            <w:shd w:val="clear" w:color="auto" w:fill="auto"/>
          </w:tcPr>
          <w:p w14:paraId="47304933" w14:textId="39C76AF6" w:rsidR="00E9103B" w:rsidRPr="0035760F" w:rsidRDefault="00913061" w:rsidP="0062140F">
            <w:pPr>
              <w:rPr>
                <w:rStyle w:val="EstiloCuerpo"/>
                <w:sz w:val="20"/>
                <w:szCs w:val="20"/>
              </w:rPr>
            </w:pPr>
            <w:r w:rsidRPr="0035760F">
              <w:rPr>
                <w:rStyle w:val="EstiloCuerpo"/>
                <w:sz w:val="20"/>
                <w:szCs w:val="20"/>
              </w:rPr>
              <w:t>The solution must have a method for importing accounts,</w:t>
            </w:r>
            <w:r w:rsidR="0062140F">
              <w:rPr>
                <w:rStyle w:val="EstiloCuerpo"/>
                <w:sz w:val="20"/>
                <w:szCs w:val="20"/>
              </w:rPr>
              <w:t xml:space="preserve"> contacts, leads, opportunities.</w:t>
            </w:r>
          </w:p>
        </w:tc>
        <w:tc>
          <w:tcPr>
            <w:tcW w:w="1110" w:type="dxa"/>
          </w:tcPr>
          <w:p w14:paraId="22750983" w14:textId="77777777" w:rsidR="00E9103B" w:rsidRPr="00453F0E" w:rsidRDefault="00913061">
            <w:pPr>
              <w:jc w:val="center"/>
              <w:rPr>
                <w:rFonts w:asciiTheme="minorHAnsi" w:hAnsiTheme="minorHAnsi"/>
                <w:szCs w:val="20"/>
              </w:rPr>
            </w:pPr>
            <w:r w:rsidRPr="00453F0E">
              <w:rPr>
                <w:rFonts w:asciiTheme="minorHAnsi" w:hAnsiTheme="minorHAnsi"/>
                <w:szCs w:val="20"/>
              </w:rPr>
              <w:t>M</w:t>
            </w:r>
          </w:p>
        </w:tc>
        <w:tc>
          <w:tcPr>
            <w:tcW w:w="3782" w:type="dxa"/>
            <w:vAlign w:val="center"/>
          </w:tcPr>
          <w:p w14:paraId="72E082B6" w14:textId="418100F2" w:rsidR="00E9103B" w:rsidRPr="00453F0E" w:rsidRDefault="00913061" w:rsidP="00406CFF">
            <w:pPr>
              <w:rPr>
                <w:rFonts w:asciiTheme="minorHAnsi" w:hAnsiTheme="minorHAnsi"/>
                <w:szCs w:val="20"/>
              </w:rPr>
            </w:pPr>
            <w:r w:rsidRPr="0035760F">
              <w:rPr>
                <w:rStyle w:val="EstiloCuerpo"/>
                <w:sz w:val="20"/>
                <w:szCs w:val="20"/>
              </w:rPr>
              <w:t>This can be achieved through the Data Import Manager</w:t>
            </w:r>
            <w:r w:rsidR="000561F2">
              <w:rPr>
                <w:rStyle w:val="EstiloCuerpo"/>
                <w:sz w:val="20"/>
                <w:szCs w:val="20"/>
              </w:rPr>
              <w:t>, from csv</w:t>
            </w:r>
            <w:r w:rsidR="005C68EF">
              <w:rPr>
                <w:rStyle w:val="EstiloCuerpo"/>
                <w:sz w:val="20"/>
                <w:szCs w:val="20"/>
              </w:rPr>
              <w:t>.</w:t>
            </w:r>
            <w:r w:rsidR="000561F2">
              <w:rPr>
                <w:rStyle w:val="EstiloCuerpo"/>
                <w:sz w:val="20"/>
                <w:szCs w:val="20"/>
              </w:rPr>
              <w:t xml:space="preserve"> or </w:t>
            </w:r>
            <w:r w:rsidR="00DB7F9F">
              <w:rPr>
                <w:rStyle w:val="EstiloCuerpo"/>
                <w:sz w:val="20"/>
                <w:szCs w:val="20"/>
              </w:rPr>
              <w:t>XML files, based on template formats supplied by CRM</w:t>
            </w:r>
          </w:p>
        </w:tc>
      </w:tr>
    </w:tbl>
    <w:p w14:paraId="607EBCA4" w14:textId="77777777" w:rsidR="00E9103B" w:rsidRDefault="00E9103B" w:rsidP="00E9103B">
      <w:pPr>
        <w:rPr>
          <w:rStyle w:val="EstiloCuerpo"/>
        </w:rPr>
      </w:pPr>
    </w:p>
    <w:p w14:paraId="1B860176" w14:textId="77777777" w:rsidR="00E9103B" w:rsidRPr="003C224A" w:rsidRDefault="001B077A" w:rsidP="00AE6D7D">
      <w:pPr>
        <w:pStyle w:val="Heading2"/>
        <w:rPr>
          <w:rFonts w:asciiTheme="minorHAnsi" w:hAnsiTheme="minorHAnsi"/>
        </w:rPr>
      </w:pPr>
      <w:bookmarkStart w:id="202" w:name="_Toc389575566"/>
      <w:bookmarkStart w:id="203" w:name="_Toc389575747"/>
      <w:bookmarkStart w:id="204" w:name="_Toc390884332"/>
      <w:r w:rsidRPr="003C224A">
        <w:rPr>
          <w:rFonts w:asciiTheme="minorHAnsi" w:hAnsiTheme="minorHAnsi"/>
        </w:rPr>
        <w:t xml:space="preserve">Financial Management </w:t>
      </w:r>
      <w:r w:rsidR="00E9103B" w:rsidRPr="003C224A">
        <w:rPr>
          <w:rFonts w:asciiTheme="minorHAnsi" w:hAnsiTheme="minorHAnsi"/>
        </w:rPr>
        <w:t>Systems Integration</w:t>
      </w:r>
      <w:bookmarkEnd w:id="202"/>
      <w:bookmarkEnd w:id="203"/>
      <w:bookmarkEnd w:id="204"/>
    </w:p>
    <w:tbl>
      <w:tblPr>
        <w:tblW w:w="10116" w:type="dxa"/>
        <w:tblInd w:w="-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433"/>
        <w:gridCol w:w="1555"/>
        <w:gridCol w:w="3472"/>
        <w:gridCol w:w="1100"/>
        <w:gridCol w:w="3556"/>
      </w:tblGrid>
      <w:tr w:rsidR="00E9103B" w:rsidRPr="003C224A" w14:paraId="0776528A" w14:textId="77777777" w:rsidTr="0073415C">
        <w:trPr>
          <w:tblHeader/>
        </w:trPr>
        <w:tc>
          <w:tcPr>
            <w:tcW w:w="433" w:type="dxa"/>
            <w:shd w:val="clear" w:color="auto" w:fill="DBE5F1" w:themeFill="accent1" w:themeFillTint="33"/>
            <w:vAlign w:val="center"/>
          </w:tcPr>
          <w:p w14:paraId="42F3B582" w14:textId="77777777" w:rsidR="00E9103B" w:rsidRPr="003F2315" w:rsidRDefault="00E9103B" w:rsidP="00E32BE3">
            <w:pPr>
              <w:rPr>
                <w:rStyle w:val="EstiloCuerpoNegrita"/>
              </w:rPr>
            </w:pPr>
            <w:r w:rsidRPr="003F2315">
              <w:rPr>
                <w:rStyle w:val="EstiloCuerpoNegrita"/>
              </w:rPr>
              <w:t>ID</w:t>
            </w:r>
          </w:p>
        </w:tc>
        <w:tc>
          <w:tcPr>
            <w:tcW w:w="1555" w:type="dxa"/>
            <w:shd w:val="clear" w:color="auto" w:fill="DBE5F1" w:themeFill="accent1" w:themeFillTint="33"/>
            <w:vAlign w:val="center"/>
          </w:tcPr>
          <w:p w14:paraId="1A872641" w14:textId="77777777" w:rsidR="00E9103B" w:rsidRPr="003F2315" w:rsidRDefault="00E9103B" w:rsidP="00E32BE3">
            <w:pPr>
              <w:rPr>
                <w:rStyle w:val="EstiloCuerpoNegrita"/>
              </w:rPr>
            </w:pPr>
            <w:r w:rsidRPr="003F2315">
              <w:rPr>
                <w:rStyle w:val="EstiloCuerpoNegrita"/>
              </w:rPr>
              <w:t>Category</w:t>
            </w:r>
          </w:p>
        </w:tc>
        <w:tc>
          <w:tcPr>
            <w:tcW w:w="3472" w:type="dxa"/>
            <w:shd w:val="clear" w:color="auto" w:fill="DBE5F1" w:themeFill="accent1" w:themeFillTint="33"/>
            <w:vAlign w:val="center"/>
          </w:tcPr>
          <w:p w14:paraId="4DD33FEA" w14:textId="77777777" w:rsidR="00E9103B" w:rsidRPr="003F2315" w:rsidRDefault="00E9103B" w:rsidP="00E32BE3">
            <w:pPr>
              <w:rPr>
                <w:rStyle w:val="EstiloCuerpoNegrita"/>
              </w:rPr>
            </w:pPr>
            <w:r w:rsidRPr="003F2315">
              <w:rPr>
                <w:rStyle w:val="EstiloCuerpoNegrita"/>
              </w:rPr>
              <w:t>Requirement</w:t>
            </w:r>
          </w:p>
        </w:tc>
        <w:tc>
          <w:tcPr>
            <w:tcW w:w="1100" w:type="dxa"/>
            <w:shd w:val="clear" w:color="auto" w:fill="DBE5F1" w:themeFill="accent1" w:themeFillTint="33"/>
            <w:vAlign w:val="center"/>
          </w:tcPr>
          <w:p w14:paraId="3C47C59B" w14:textId="77777777" w:rsidR="00E9103B" w:rsidRPr="0035760F" w:rsidRDefault="00E9103B" w:rsidP="00E32BE3">
            <w:pPr>
              <w:jc w:val="center"/>
              <w:rPr>
                <w:rFonts w:asciiTheme="minorHAnsi" w:hAnsiTheme="minorHAnsi"/>
                <w:b/>
                <w:sz w:val="24"/>
              </w:rPr>
            </w:pPr>
            <w:r w:rsidRPr="0035760F">
              <w:rPr>
                <w:rFonts w:asciiTheme="minorHAnsi" w:hAnsiTheme="minorHAnsi"/>
                <w:b/>
                <w:sz w:val="24"/>
              </w:rPr>
              <w:t>Must Have</w:t>
            </w:r>
            <w:r w:rsidR="007E1B06">
              <w:rPr>
                <w:rFonts w:asciiTheme="minorHAnsi" w:hAnsiTheme="minorHAnsi"/>
                <w:b/>
                <w:sz w:val="24"/>
              </w:rPr>
              <w:t xml:space="preserve"> (M) </w:t>
            </w:r>
            <w:r w:rsidRPr="0035760F">
              <w:rPr>
                <w:rFonts w:asciiTheme="minorHAnsi" w:hAnsiTheme="minorHAnsi"/>
                <w:b/>
                <w:sz w:val="24"/>
              </w:rPr>
              <w:t>/</w:t>
            </w:r>
          </w:p>
          <w:p w14:paraId="28749DBB" w14:textId="77777777" w:rsidR="00E9103B" w:rsidRPr="003C224A" w:rsidRDefault="00E9103B" w:rsidP="00E32BE3">
            <w:pPr>
              <w:jc w:val="center"/>
              <w:rPr>
                <w:rFonts w:asciiTheme="minorHAnsi" w:hAnsiTheme="minorHAnsi"/>
                <w:b/>
              </w:rPr>
            </w:pPr>
            <w:r w:rsidRPr="0035760F">
              <w:rPr>
                <w:rFonts w:asciiTheme="minorHAnsi" w:hAnsiTheme="minorHAnsi"/>
                <w:b/>
                <w:sz w:val="24"/>
              </w:rPr>
              <w:t>Future</w:t>
            </w:r>
            <w:r w:rsidR="007E1B06">
              <w:rPr>
                <w:rFonts w:asciiTheme="minorHAnsi" w:hAnsiTheme="minorHAnsi"/>
                <w:b/>
                <w:sz w:val="24"/>
              </w:rPr>
              <w:t xml:space="preserve"> (F)</w:t>
            </w:r>
          </w:p>
        </w:tc>
        <w:tc>
          <w:tcPr>
            <w:tcW w:w="3556" w:type="dxa"/>
            <w:shd w:val="clear" w:color="auto" w:fill="DBE5F1" w:themeFill="accent1" w:themeFillTint="33"/>
            <w:vAlign w:val="center"/>
          </w:tcPr>
          <w:p w14:paraId="1CD3E148" w14:textId="77777777" w:rsidR="00E9103B" w:rsidRPr="003F2315" w:rsidRDefault="00E9103B" w:rsidP="00E32BE3">
            <w:pPr>
              <w:rPr>
                <w:rStyle w:val="EstiloCuerpoNegrita"/>
              </w:rPr>
            </w:pPr>
            <w:r w:rsidRPr="003F2315">
              <w:rPr>
                <w:rStyle w:val="EstiloCuerpoNegrita"/>
              </w:rPr>
              <w:t>Requirements Workshop Comments</w:t>
            </w:r>
          </w:p>
        </w:tc>
      </w:tr>
      <w:tr w:rsidR="00E9103B" w:rsidRPr="003C224A" w14:paraId="6307D356" w14:textId="77777777" w:rsidTr="0073415C">
        <w:tc>
          <w:tcPr>
            <w:tcW w:w="433" w:type="dxa"/>
            <w:shd w:val="clear" w:color="auto" w:fill="auto"/>
            <w:vAlign w:val="center"/>
          </w:tcPr>
          <w:p w14:paraId="61492144" w14:textId="2A512F63" w:rsidR="00E9103B" w:rsidRPr="003C224A" w:rsidRDefault="006D7021" w:rsidP="00E32BE3">
            <w:pPr>
              <w:rPr>
                <w:rFonts w:asciiTheme="minorHAnsi" w:hAnsiTheme="minorHAnsi"/>
                <w:szCs w:val="22"/>
              </w:rPr>
            </w:pPr>
            <w:r>
              <w:rPr>
                <w:rFonts w:asciiTheme="minorHAnsi" w:hAnsiTheme="minorHAnsi"/>
                <w:szCs w:val="22"/>
              </w:rPr>
              <w:t>43</w:t>
            </w:r>
          </w:p>
        </w:tc>
        <w:tc>
          <w:tcPr>
            <w:tcW w:w="1555" w:type="dxa"/>
            <w:shd w:val="clear" w:color="auto" w:fill="auto"/>
          </w:tcPr>
          <w:p w14:paraId="4D8E2331" w14:textId="77777777" w:rsidR="00E9103B" w:rsidRPr="0035760F" w:rsidRDefault="001B077A">
            <w:pPr>
              <w:rPr>
                <w:rStyle w:val="EstiloCuerpo"/>
                <w:sz w:val="20"/>
                <w:szCs w:val="20"/>
              </w:rPr>
            </w:pPr>
            <w:r w:rsidRPr="0035760F">
              <w:rPr>
                <w:rStyle w:val="EstiloCuerpo"/>
                <w:sz w:val="20"/>
                <w:szCs w:val="20"/>
              </w:rPr>
              <w:t>Integration</w:t>
            </w:r>
          </w:p>
        </w:tc>
        <w:tc>
          <w:tcPr>
            <w:tcW w:w="3472" w:type="dxa"/>
            <w:shd w:val="clear" w:color="auto" w:fill="auto"/>
          </w:tcPr>
          <w:p w14:paraId="60E8E172" w14:textId="70FE600B" w:rsidR="00E9103B" w:rsidRPr="0035760F" w:rsidRDefault="00E9103B">
            <w:pPr>
              <w:rPr>
                <w:rStyle w:val="EstiloCuerpo"/>
                <w:sz w:val="20"/>
                <w:szCs w:val="20"/>
              </w:rPr>
            </w:pPr>
          </w:p>
        </w:tc>
        <w:tc>
          <w:tcPr>
            <w:tcW w:w="1100" w:type="dxa"/>
          </w:tcPr>
          <w:p w14:paraId="611DB9AA" w14:textId="4906299C" w:rsidR="00E9103B" w:rsidRPr="00764450" w:rsidRDefault="00F927C4">
            <w:pPr>
              <w:jc w:val="center"/>
              <w:rPr>
                <w:rFonts w:asciiTheme="minorHAnsi" w:hAnsiTheme="minorHAnsi"/>
                <w:szCs w:val="20"/>
              </w:rPr>
            </w:pPr>
            <w:r>
              <w:rPr>
                <w:rFonts w:asciiTheme="minorHAnsi" w:hAnsiTheme="minorHAnsi"/>
                <w:szCs w:val="20"/>
              </w:rPr>
              <w:t>F</w:t>
            </w:r>
          </w:p>
        </w:tc>
        <w:tc>
          <w:tcPr>
            <w:tcW w:w="3556" w:type="dxa"/>
            <w:vAlign w:val="center"/>
          </w:tcPr>
          <w:p w14:paraId="4C689423" w14:textId="3D514A8E" w:rsidR="00E9103B" w:rsidRPr="0035760F" w:rsidRDefault="0073415C" w:rsidP="00E32BE3">
            <w:pPr>
              <w:rPr>
                <w:rFonts w:asciiTheme="minorHAnsi" w:hAnsiTheme="minorHAnsi"/>
                <w:szCs w:val="20"/>
              </w:rPr>
            </w:pPr>
            <w:r w:rsidRPr="00AD73E3">
              <w:rPr>
                <w:rFonts w:asciiTheme="minorHAnsi" w:hAnsiTheme="minorHAnsi"/>
                <w:color w:val="FF0000"/>
                <w:szCs w:val="20"/>
              </w:rPr>
              <w:t>Integration between CRM and financial system is not in current project scope.</w:t>
            </w:r>
          </w:p>
        </w:tc>
      </w:tr>
    </w:tbl>
    <w:p w14:paraId="1107DF73" w14:textId="77777777" w:rsidR="00E9103B" w:rsidRPr="003F2315" w:rsidRDefault="00E9103B" w:rsidP="00E9103B">
      <w:pPr>
        <w:rPr>
          <w:rStyle w:val="EstiloCuerpo"/>
        </w:rPr>
      </w:pPr>
    </w:p>
    <w:p w14:paraId="7613F433" w14:textId="77777777" w:rsidR="00295C7A" w:rsidRPr="003F2315" w:rsidRDefault="00295C7A" w:rsidP="00E9103B">
      <w:pPr>
        <w:rPr>
          <w:rStyle w:val="EstiloCuerpo"/>
        </w:rPr>
      </w:pPr>
    </w:p>
    <w:sectPr w:rsidR="00295C7A" w:rsidRPr="003F2315" w:rsidSect="005064FB">
      <w:headerReference w:type="even" r:id="rId27"/>
      <w:headerReference w:type="default" r:id="rId28"/>
      <w:footerReference w:type="default" r:id="rId29"/>
      <w:headerReference w:type="first" r:id="rId30"/>
      <w:pgSz w:w="11907" w:h="16839" w:code="9"/>
      <w:pgMar w:top="431" w:right="720" w:bottom="720" w:left="720" w:header="720" w:footer="720" w:gutter="24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D923F" w14:textId="77777777" w:rsidR="00D02D8D" w:rsidRDefault="00D02D8D">
      <w:r>
        <w:separator/>
      </w:r>
    </w:p>
  </w:endnote>
  <w:endnote w:type="continuationSeparator" w:id="0">
    <w:p w14:paraId="2E98DC58" w14:textId="77777777" w:rsidR="00D02D8D" w:rsidRDefault="00D0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Siemens Sans">
    <w:altName w:val="Times New Roman"/>
    <w:charset w:val="00"/>
    <w:family w:val="auto"/>
    <w:pitch w:val="variable"/>
    <w:sig w:usb0="00000001" w:usb1="0000204B" w:usb2="00000000" w:usb3="00000000" w:csb0="00000093"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720499"/>
      <w:docPartObj>
        <w:docPartGallery w:val="Page Numbers (Bottom of Page)"/>
        <w:docPartUnique/>
      </w:docPartObj>
    </w:sdtPr>
    <w:sdtEndPr>
      <w:rPr>
        <w:color w:val="7F7F7F" w:themeColor="background1" w:themeShade="7F"/>
        <w:spacing w:val="60"/>
      </w:rPr>
    </w:sdtEndPr>
    <w:sdtContent>
      <w:p w14:paraId="1DD4BE21" w14:textId="4FD8A8EF" w:rsidR="00E74441" w:rsidRDefault="00E7444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2B28" w:rsidRPr="00F72B28">
          <w:rPr>
            <w:b/>
            <w:bCs/>
            <w:noProof/>
          </w:rPr>
          <w:t>2</w:t>
        </w:r>
        <w:r>
          <w:rPr>
            <w:b/>
            <w:bCs/>
            <w:noProof/>
          </w:rPr>
          <w:fldChar w:fldCharType="end"/>
        </w:r>
        <w:r>
          <w:rPr>
            <w:b/>
            <w:bCs/>
          </w:rPr>
          <w:t xml:space="preserve"> | </w:t>
        </w:r>
        <w:r>
          <w:rPr>
            <w:color w:val="7F7F7F" w:themeColor="background1" w:themeShade="7F"/>
            <w:spacing w:val="60"/>
          </w:rPr>
          <w:t>Page</w:t>
        </w:r>
      </w:p>
    </w:sdtContent>
  </w:sdt>
  <w:p w14:paraId="57DD56C7" w14:textId="24FCD1BB" w:rsidR="00E74441" w:rsidRDefault="00E74441" w:rsidP="004225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F35B" w14:textId="77777777" w:rsidR="00E74441" w:rsidRPr="00466F3F" w:rsidRDefault="00E74441" w:rsidP="00466F3F">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546875"/>
      <w:docPartObj>
        <w:docPartGallery w:val="Page Numbers (Bottom of Page)"/>
        <w:docPartUnique/>
      </w:docPartObj>
    </w:sdtPr>
    <w:sdtEndPr>
      <w:rPr>
        <w:color w:val="7F7F7F" w:themeColor="background1" w:themeShade="7F"/>
        <w:spacing w:val="60"/>
      </w:rPr>
    </w:sdtEndPr>
    <w:sdtContent>
      <w:p w14:paraId="116CA361" w14:textId="7FD9F6AA" w:rsidR="00E74441" w:rsidRDefault="00E7444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6B6B" w:rsidRPr="00A56B6B">
          <w:rPr>
            <w:b/>
            <w:bCs/>
            <w:noProof/>
          </w:rPr>
          <w:t>18</w:t>
        </w:r>
        <w:r>
          <w:rPr>
            <w:b/>
            <w:bCs/>
            <w:noProof/>
          </w:rPr>
          <w:fldChar w:fldCharType="end"/>
        </w:r>
        <w:r>
          <w:rPr>
            <w:b/>
            <w:bCs/>
          </w:rPr>
          <w:t xml:space="preserve"> | </w:t>
        </w:r>
        <w:r>
          <w:rPr>
            <w:color w:val="7F7F7F" w:themeColor="background1" w:themeShade="7F"/>
            <w:spacing w:val="60"/>
          </w:rPr>
          <w:t>Page</w:t>
        </w:r>
      </w:p>
    </w:sdtContent>
  </w:sdt>
  <w:p w14:paraId="0B1A529D" w14:textId="77777777" w:rsidR="00E74441" w:rsidRPr="003F2315" w:rsidRDefault="00E74441" w:rsidP="003F2315">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B437F" w14:textId="77777777" w:rsidR="00D02D8D" w:rsidRDefault="00D02D8D">
      <w:r>
        <w:separator/>
      </w:r>
    </w:p>
  </w:footnote>
  <w:footnote w:type="continuationSeparator" w:id="0">
    <w:p w14:paraId="2AC8D754" w14:textId="77777777" w:rsidR="00D02D8D" w:rsidRDefault="00D02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73F28" w14:textId="015D3D39" w:rsidR="00E74441" w:rsidRPr="00ED50C2" w:rsidRDefault="00E74441" w:rsidP="003F2315">
    <w:pPr>
      <w:pStyle w:val="Header"/>
      <w:rPr>
        <w:rFonts w:asciiTheme="minorHAnsi" w:hAnsiTheme="minorHAns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680CE" w14:textId="67832DD4" w:rsidR="00E74441" w:rsidRPr="004822B9" w:rsidRDefault="00E74441" w:rsidP="003F2315">
    <w:pPr>
      <w:pStyle w:val="Header"/>
    </w:pPr>
    <w:r w:rsidRPr="001C2036">
      <w:rPr>
        <w:caps/>
        <w:noProof/>
        <w:szCs w:val="16"/>
      </w:rPr>
      <w:drawing>
        <wp:inline distT="0" distB="0" distL="0" distR="0" wp14:anchorId="2E820DE3" wp14:editId="4E5B7835">
          <wp:extent cx="1905000" cy="1428750"/>
          <wp:effectExtent l="0" t="0" r="0" b="0"/>
          <wp:docPr id="16" name="Picture 16" descr="Microsoft%20Dynamics%20CRM%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20Dynamics%20CRM%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BDE92" w14:textId="77777777" w:rsidR="00E74441" w:rsidRDefault="00E744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ADCBF" w14:textId="77777777" w:rsidR="00E74441" w:rsidRDefault="00E7444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02046" w14:textId="77777777" w:rsidR="00E74441" w:rsidRPr="003F2315" w:rsidRDefault="00E74441" w:rsidP="003F2315">
    <w:pPr>
      <w:pStyle w:val="Header"/>
      <w:rPr>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0F0A2" w14:textId="77777777" w:rsidR="00E74441" w:rsidRPr="004822B9" w:rsidRDefault="00E74441" w:rsidP="003F2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4FDC"/>
    <w:multiLevelType w:val="hybridMultilevel"/>
    <w:tmpl w:val="D702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91987"/>
    <w:multiLevelType w:val="hybridMultilevel"/>
    <w:tmpl w:val="0D7C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64AE6"/>
    <w:multiLevelType w:val="hybridMultilevel"/>
    <w:tmpl w:val="4366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64F56"/>
    <w:multiLevelType w:val="hybridMultilevel"/>
    <w:tmpl w:val="C90E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706BC"/>
    <w:multiLevelType w:val="hybridMultilevel"/>
    <w:tmpl w:val="2D34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3030DA"/>
    <w:multiLevelType w:val="hybridMultilevel"/>
    <w:tmpl w:val="C55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E177F"/>
    <w:multiLevelType w:val="hybridMultilevel"/>
    <w:tmpl w:val="2084D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A3D10"/>
    <w:multiLevelType w:val="hybridMultilevel"/>
    <w:tmpl w:val="18A0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A7222"/>
    <w:multiLevelType w:val="hybridMultilevel"/>
    <w:tmpl w:val="BDBA2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24227"/>
    <w:multiLevelType w:val="hybridMultilevel"/>
    <w:tmpl w:val="2796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2410D"/>
    <w:multiLevelType w:val="hybridMultilevel"/>
    <w:tmpl w:val="C6C88F9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41123E2"/>
    <w:multiLevelType w:val="multilevel"/>
    <w:tmpl w:val="6CBAB0E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sz w:val="22"/>
        <w:szCs w:val="22"/>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12">
    <w:nsid w:val="372A07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9F52668"/>
    <w:multiLevelType w:val="hybridMultilevel"/>
    <w:tmpl w:val="497A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D1984"/>
    <w:multiLevelType w:val="hybridMultilevel"/>
    <w:tmpl w:val="3D02E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1A671E"/>
    <w:multiLevelType w:val="hybridMultilevel"/>
    <w:tmpl w:val="4C5A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323DA"/>
    <w:multiLevelType w:val="hybridMultilevel"/>
    <w:tmpl w:val="736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3A4E50"/>
    <w:multiLevelType w:val="hybridMultilevel"/>
    <w:tmpl w:val="41FE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8C7B0C"/>
    <w:multiLevelType w:val="hybridMultilevel"/>
    <w:tmpl w:val="886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D7D34"/>
    <w:multiLevelType w:val="hybridMultilevel"/>
    <w:tmpl w:val="0E30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85296"/>
    <w:multiLevelType w:val="hybridMultilevel"/>
    <w:tmpl w:val="FD70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2E6"/>
    <w:multiLevelType w:val="hybridMultilevel"/>
    <w:tmpl w:val="781433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A46366"/>
    <w:multiLevelType w:val="hybridMultilevel"/>
    <w:tmpl w:val="3BC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ED0198"/>
    <w:multiLevelType w:val="hybridMultilevel"/>
    <w:tmpl w:val="11EA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7A3376"/>
    <w:multiLevelType w:val="hybridMultilevel"/>
    <w:tmpl w:val="D5F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707F0B"/>
    <w:multiLevelType w:val="hybridMultilevel"/>
    <w:tmpl w:val="15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E2106D"/>
    <w:multiLevelType w:val="hybridMultilevel"/>
    <w:tmpl w:val="8FE6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723129"/>
    <w:multiLevelType w:val="hybridMultilevel"/>
    <w:tmpl w:val="9B6E3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DC0780"/>
    <w:multiLevelType w:val="hybridMultilevel"/>
    <w:tmpl w:val="E056E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E43098"/>
    <w:multiLevelType w:val="hybridMultilevel"/>
    <w:tmpl w:val="1122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2"/>
  </w:num>
  <w:num w:numId="5">
    <w:abstractNumId w:val="21"/>
  </w:num>
  <w:num w:numId="6">
    <w:abstractNumId w:val="14"/>
  </w:num>
  <w:num w:numId="7">
    <w:abstractNumId w:val="9"/>
  </w:num>
  <w:num w:numId="8">
    <w:abstractNumId w:val="1"/>
  </w:num>
  <w:num w:numId="9">
    <w:abstractNumId w:val="0"/>
  </w:num>
  <w:num w:numId="10">
    <w:abstractNumId w:val="6"/>
  </w:num>
  <w:num w:numId="11">
    <w:abstractNumId w:val="22"/>
  </w:num>
  <w:num w:numId="12">
    <w:abstractNumId w:val="25"/>
  </w:num>
  <w:num w:numId="13">
    <w:abstractNumId w:val="15"/>
  </w:num>
  <w:num w:numId="14">
    <w:abstractNumId w:val="26"/>
  </w:num>
  <w:num w:numId="15">
    <w:abstractNumId w:val="10"/>
  </w:num>
  <w:num w:numId="16">
    <w:abstractNumId w:val="18"/>
  </w:num>
  <w:num w:numId="17">
    <w:abstractNumId w:val="24"/>
  </w:num>
  <w:num w:numId="18">
    <w:abstractNumId w:val="29"/>
  </w:num>
  <w:num w:numId="19">
    <w:abstractNumId w:val="5"/>
  </w:num>
  <w:num w:numId="20">
    <w:abstractNumId w:val="12"/>
  </w:num>
  <w:num w:numId="21">
    <w:abstractNumId w:val="23"/>
  </w:num>
  <w:num w:numId="22">
    <w:abstractNumId w:val="7"/>
  </w:num>
  <w:num w:numId="23">
    <w:abstractNumId w:val="19"/>
  </w:num>
  <w:num w:numId="24">
    <w:abstractNumId w:val="27"/>
  </w:num>
  <w:num w:numId="25">
    <w:abstractNumId w:val="13"/>
  </w:num>
  <w:num w:numId="26">
    <w:abstractNumId w:val="28"/>
  </w:num>
  <w:num w:numId="27">
    <w:abstractNumId w:val="20"/>
  </w:num>
  <w:num w:numId="28">
    <w:abstractNumId w:val="8"/>
  </w:num>
  <w:num w:numId="29">
    <w:abstractNumId w:val="12"/>
  </w:num>
  <w:num w:numId="30">
    <w:abstractNumId w:val="12"/>
  </w:num>
  <w:num w:numId="31">
    <w:abstractNumId w:val="12"/>
  </w:num>
  <w:num w:numId="32">
    <w:abstractNumId w:val="12"/>
  </w:num>
  <w:num w:numId="33">
    <w:abstractNumId w:val="12"/>
  </w:num>
  <w:num w:numId="34">
    <w:abstractNumId w:val="16"/>
  </w:num>
  <w:num w:numId="35">
    <w:abstractNumId w:val="12"/>
  </w:num>
  <w:num w:numId="36">
    <w:abstractNumId w:val="3"/>
  </w:num>
  <w:num w:numId="37">
    <w:abstractNumId w:val="12"/>
  </w:num>
  <w:num w:numId="38">
    <w:abstractNumId w:val="12"/>
  </w:num>
  <w:num w:numId="39">
    <w:abstractNumId w:val="12"/>
  </w:num>
  <w:num w:numId="40">
    <w:abstractNumId w:val="17"/>
  </w:num>
  <w:num w:numId="41">
    <w:abstractNumId w:val="12"/>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Maria Ignat">
    <w15:presenceInfo w15:providerId="AD" w15:userId="S-1-5-21-3822921343-2877312540-3728205031-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55B"/>
    <w:rsid w:val="000000F4"/>
    <w:rsid w:val="00000185"/>
    <w:rsid w:val="00000B29"/>
    <w:rsid w:val="00007167"/>
    <w:rsid w:val="000072C0"/>
    <w:rsid w:val="000102B6"/>
    <w:rsid w:val="000122AC"/>
    <w:rsid w:val="00012B90"/>
    <w:rsid w:val="000142D3"/>
    <w:rsid w:val="000166C3"/>
    <w:rsid w:val="0002080F"/>
    <w:rsid w:val="00021C22"/>
    <w:rsid w:val="00023EB5"/>
    <w:rsid w:val="00025D68"/>
    <w:rsid w:val="000260E4"/>
    <w:rsid w:val="000279B0"/>
    <w:rsid w:val="000329F3"/>
    <w:rsid w:val="00034B7C"/>
    <w:rsid w:val="0003671F"/>
    <w:rsid w:val="000377A5"/>
    <w:rsid w:val="00037A84"/>
    <w:rsid w:val="00040229"/>
    <w:rsid w:val="0004397C"/>
    <w:rsid w:val="000444A2"/>
    <w:rsid w:val="0004652A"/>
    <w:rsid w:val="00046C2E"/>
    <w:rsid w:val="00047404"/>
    <w:rsid w:val="00050CC2"/>
    <w:rsid w:val="00052586"/>
    <w:rsid w:val="0005276E"/>
    <w:rsid w:val="00052814"/>
    <w:rsid w:val="00055A71"/>
    <w:rsid w:val="000561F2"/>
    <w:rsid w:val="00057BDD"/>
    <w:rsid w:val="0006225C"/>
    <w:rsid w:val="0006244D"/>
    <w:rsid w:val="00065DFE"/>
    <w:rsid w:val="00070829"/>
    <w:rsid w:val="0007092E"/>
    <w:rsid w:val="000710D4"/>
    <w:rsid w:val="00071C08"/>
    <w:rsid w:val="00072D05"/>
    <w:rsid w:val="000740F8"/>
    <w:rsid w:val="00074BDF"/>
    <w:rsid w:val="000754B2"/>
    <w:rsid w:val="00075890"/>
    <w:rsid w:val="00076381"/>
    <w:rsid w:val="00077360"/>
    <w:rsid w:val="00077509"/>
    <w:rsid w:val="00077650"/>
    <w:rsid w:val="00080033"/>
    <w:rsid w:val="00080515"/>
    <w:rsid w:val="000817A1"/>
    <w:rsid w:val="0008276F"/>
    <w:rsid w:val="0008596E"/>
    <w:rsid w:val="00086246"/>
    <w:rsid w:val="00086535"/>
    <w:rsid w:val="000923DF"/>
    <w:rsid w:val="00093990"/>
    <w:rsid w:val="000A01C5"/>
    <w:rsid w:val="000A08C0"/>
    <w:rsid w:val="000A5181"/>
    <w:rsid w:val="000A6452"/>
    <w:rsid w:val="000A709D"/>
    <w:rsid w:val="000B0B45"/>
    <w:rsid w:val="000B2768"/>
    <w:rsid w:val="000B4535"/>
    <w:rsid w:val="000B4C62"/>
    <w:rsid w:val="000B54C1"/>
    <w:rsid w:val="000B6A43"/>
    <w:rsid w:val="000B72A6"/>
    <w:rsid w:val="000B754C"/>
    <w:rsid w:val="000C023E"/>
    <w:rsid w:val="000C04AF"/>
    <w:rsid w:val="000C0DB3"/>
    <w:rsid w:val="000C14D3"/>
    <w:rsid w:val="000C373C"/>
    <w:rsid w:val="000C3904"/>
    <w:rsid w:val="000C4010"/>
    <w:rsid w:val="000C57FC"/>
    <w:rsid w:val="000D0173"/>
    <w:rsid w:val="000D0525"/>
    <w:rsid w:val="000D071B"/>
    <w:rsid w:val="000D0B48"/>
    <w:rsid w:val="000D0D96"/>
    <w:rsid w:val="000D2A32"/>
    <w:rsid w:val="000D3A27"/>
    <w:rsid w:val="000D564D"/>
    <w:rsid w:val="000E106B"/>
    <w:rsid w:val="000E13F3"/>
    <w:rsid w:val="000E33CF"/>
    <w:rsid w:val="000E426B"/>
    <w:rsid w:val="000E67D7"/>
    <w:rsid w:val="000E67F6"/>
    <w:rsid w:val="000E7FAD"/>
    <w:rsid w:val="000F0009"/>
    <w:rsid w:val="000F018F"/>
    <w:rsid w:val="000F10CE"/>
    <w:rsid w:val="000F1278"/>
    <w:rsid w:val="000F1CAA"/>
    <w:rsid w:val="000F3CD9"/>
    <w:rsid w:val="001024D6"/>
    <w:rsid w:val="001042B0"/>
    <w:rsid w:val="00106CBB"/>
    <w:rsid w:val="00110A15"/>
    <w:rsid w:val="00112B25"/>
    <w:rsid w:val="001135D7"/>
    <w:rsid w:val="00114547"/>
    <w:rsid w:val="00115B2A"/>
    <w:rsid w:val="001161F8"/>
    <w:rsid w:val="0011664F"/>
    <w:rsid w:val="0011677D"/>
    <w:rsid w:val="00116A0C"/>
    <w:rsid w:val="00121655"/>
    <w:rsid w:val="00121A32"/>
    <w:rsid w:val="0012292C"/>
    <w:rsid w:val="00123541"/>
    <w:rsid w:val="00123E5B"/>
    <w:rsid w:val="00124303"/>
    <w:rsid w:val="001244AA"/>
    <w:rsid w:val="00124B75"/>
    <w:rsid w:val="00125DA9"/>
    <w:rsid w:val="00130B92"/>
    <w:rsid w:val="00131636"/>
    <w:rsid w:val="00132E23"/>
    <w:rsid w:val="00135A49"/>
    <w:rsid w:val="00136D05"/>
    <w:rsid w:val="00137C39"/>
    <w:rsid w:val="00143689"/>
    <w:rsid w:val="00146979"/>
    <w:rsid w:val="001475EE"/>
    <w:rsid w:val="0014779E"/>
    <w:rsid w:val="00147971"/>
    <w:rsid w:val="00150AC1"/>
    <w:rsid w:val="001523C7"/>
    <w:rsid w:val="001523F9"/>
    <w:rsid w:val="00152A65"/>
    <w:rsid w:val="00153639"/>
    <w:rsid w:val="001541B8"/>
    <w:rsid w:val="001547D1"/>
    <w:rsid w:val="00155E7F"/>
    <w:rsid w:val="00156206"/>
    <w:rsid w:val="001607F8"/>
    <w:rsid w:val="00165A5C"/>
    <w:rsid w:val="00173B0D"/>
    <w:rsid w:val="00175450"/>
    <w:rsid w:val="0017599B"/>
    <w:rsid w:val="00175D87"/>
    <w:rsid w:val="00176C9E"/>
    <w:rsid w:val="001819D2"/>
    <w:rsid w:val="00182FCE"/>
    <w:rsid w:val="00185558"/>
    <w:rsid w:val="00185A99"/>
    <w:rsid w:val="00191251"/>
    <w:rsid w:val="00191698"/>
    <w:rsid w:val="001924AF"/>
    <w:rsid w:val="00193A2E"/>
    <w:rsid w:val="00193CFD"/>
    <w:rsid w:val="00195D58"/>
    <w:rsid w:val="0019647D"/>
    <w:rsid w:val="001A23C2"/>
    <w:rsid w:val="001A377B"/>
    <w:rsid w:val="001A3A6A"/>
    <w:rsid w:val="001A6710"/>
    <w:rsid w:val="001A6C36"/>
    <w:rsid w:val="001A7726"/>
    <w:rsid w:val="001B077A"/>
    <w:rsid w:val="001B19C5"/>
    <w:rsid w:val="001B2A28"/>
    <w:rsid w:val="001B4D05"/>
    <w:rsid w:val="001B5C94"/>
    <w:rsid w:val="001B70EF"/>
    <w:rsid w:val="001B7532"/>
    <w:rsid w:val="001C1548"/>
    <w:rsid w:val="001C4157"/>
    <w:rsid w:val="001C4421"/>
    <w:rsid w:val="001D4238"/>
    <w:rsid w:val="001D5568"/>
    <w:rsid w:val="001D72AC"/>
    <w:rsid w:val="001E04D7"/>
    <w:rsid w:val="001E41CD"/>
    <w:rsid w:val="001E4A27"/>
    <w:rsid w:val="001E669F"/>
    <w:rsid w:val="001E7784"/>
    <w:rsid w:val="001E77AB"/>
    <w:rsid w:val="001F07E6"/>
    <w:rsid w:val="001F0B1C"/>
    <w:rsid w:val="001F1E7D"/>
    <w:rsid w:val="001F2551"/>
    <w:rsid w:val="001F3642"/>
    <w:rsid w:val="001F37DD"/>
    <w:rsid w:val="001F4252"/>
    <w:rsid w:val="001F540C"/>
    <w:rsid w:val="001F7F7B"/>
    <w:rsid w:val="00200A09"/>
    <w:rsid w:val="00201BB9"/>
    <w:rsid w:val="00201D6D"/>
    <w:rsid w:val="00203EA1"/>
    <w:rsid w:val="00204D56"/>
    <w:rsid w:val="002056D5"/>
    <w:rsid w:val="002057D9"/>
    <w:rsid w:val="002127A2"/>
    <w:rsid w:val="00213BB2"/>
    <w:rsid w:val="00215277"/>
    <w:rsid w:val="002227C7"/>
    <w:rsid w:val="002302DE"/>
    <w:rsid w:val="002306D1"/>
    <w:rsid w:val="00230D57"/>
    <w:rsid w:val="002330DF"/>
    <w:rsid w:val="00236AF2"/>
    <w:rsid w:val="00236FE5"/>
    <w:rsid w:val="00237B4F"/>
    <w:rsid w:val="002414D4"/>
    <w:rsid w:val="00241930"/>
    <w:rsid w:val="00242632"/>
    <w:rsid w:val="00243266"/>
    <w:rsid w:val="00243382"/>
    <w:rsid w:val="00243CA6"/>
    <w:rsid w:val="0024622B"/>
    <w:rsid w:val="00247801"/>
    <w:rsid w:val="00251185"/>
    <w:rsid w:val="002513BE"/>
    <w:rsid w:val="00251BBA"/>
    <w:rsid w:val="00252072"/>
    <w:rsid w:val="00253387"/>
    <w:rsid w:val="00262D7D"/>
    <w:rsid w:val="00264D82"/>
    <w:rsid w:val="00264ED9"/>
    <w:rsid w:val="002732B1"/>
    <w:rsid w:val="002733C8"/>
    <w:rsid w:val="002747D5"/>
    <w:rsid w:val="00275746"/>
    <w:rsid w:val="0027750F"/>
    <w:rsid w:val="00283516"/>
    <w:rsid w:val="00290FD6"/>
    <w:rsid w:val="00291A8F"/>
    <w:rsid w:val="00295C7A"/>
    <w:rsid w:val="00297874"/>
    <w:rsid w:val="00297C45"/>
    <w:rsid w:val="002A00F4"/>
    <w:rsid w:val="002A05BA"/>
    <w:rsid w:val="002A2158"/>
    <w:rsid w:val="002A3EB7"/>
    <w:rsid w:val="002A5415"/>
    <w:rsid w:val="002A7150"/>
    <w:rsid w:val="002B1081"/>
    <w:rsid w:val="002B2BEC"/>
    <w:rsid w:val="002C21C3"/>
    <w:rsid w:val="002C35FE"/>
    <w:rsid w:val="002C449C"/>
    <w:rsid w:val="002C6D36"/>
    <w:rsid w:val="002C73DB"/>
    <w:rsid w:val="002C749E"/>
    <w:rsid w:val="002D10D8"/>
    <w:rsid w:val="002D16BB"/>
    <w:rsid w:val="002D1A57"/>
    <w:rsid w:val="002D451C"/>
    <w:rsid w:val="002D67E7"/>
    <w:rsid w:val="002E0A26"/>
    <w:rsid w:val="002E24A0"/>
    <w:rsid w:val="002E669E"/>
    <w:rsid w:val="002F1B7E"/>
    <w:rsid w:val="002F340B"/>
    <w:rsid w:val="002F36A8"/>
    <w:rsid w:val="002F55A1"/>
    <w:rsid w:val="002F757D"/>
    <w:rsid w:val="002F7684"/>
    <w:rsid w:val="002F7B17"/>
    <w:rsid w:val="00302B6B"/>
    <w:rsid w:val="00304FD8"/>
    <w:rsid w:val="003128EE"/>
    <w:rsid w:val="00313E8C"/>
    <w:rsid w:val="00314637"/>
    <w:rsid w:val="00316B2D"/>
    <w:rsid w:val="00321722"/>
    <w:rsid w:val="0032442E"/>
    <w:rsid w:val="0032482D"/>
    <w:rsid w:val="00326077"/>
    <w:rsid w:val="00326EFD"/>
    <w:rsid w:val="003275EE"/>
    <w:rsid w:val="0033080E"/>
    <w:rsid w:val="00331251"/>
    <w:rsid w:val="00331268"/>
    <w:rsid w:val="00332264"/>
    <w:rsid w:val="00340228"/>
    <w:rsid w:val="003402B9"/>
    <w:rsid w:val="00341621"/>
    <w:rsid w:val="0034182C"/>
    <w:rsid w:val="00342893"/>
    <w:rsid w:val="0034438F"/>
    <w:rsid w:val="0034514D"/>
    <w:rsid w:val="0035046B"/>
    <w:rsid w:val="0035228F"/>
    <w:rsid w:val="00354329"/>
    <w:rsid w:val="0035760F"/>
    <w:rsid w:val="00357FE4"/>
    <w:rsid w:val="00360D4C"/>
    <w:rsid w:val="0036254F"/>
    <w:rsid w:val="00363E36"/>
    <w:rsid w:val="003647A0"/>
    <w:rsid w:val="0036573D"/>
    <w:rsid w:val="00367478"/>
    <w:rsid w:val="0036793F"/>
    <w:rsid w:val="00372B71"/>
    <w:rsid w:val="00372FEB"/>
    <w:rsid w:val="00373C90"/>
    <w:rsid w:val="00373DEC"/>
    <w:rsid w:val="00374F54"/>
    <w:rsid w:val="00375953"/>
    <w:rsid w:val="00375F24"/>
    <w:rsid w:val="00376840"/>
    <w:rsid w:val="00377B1A"/>
    <w:rsid w:val="00381AEC"/>
    <w:rsid w:val="0038244E"/>
    <w:rsid w:val="0038552C"/>
    <w:rsid w:val="00387604"/>
    <w:rsid w:val="00390A5C"/>
    <w:rsid w:val="00390A9C"/>
    <w:rsid w:val="0039138E"/>
    <w:rsid w:val="0039171A"/>
    <w:rsid w:val="00392C6F"/>
    <w:rsid w:val="00393859"/>
    <w:rsid w:val="003968D7"/>
    <w:rsid w:val="003A003F"/>
    <w:rsid w:val="003A1CE1"/>
    <w:rsid w:val="003B1445"/>
    <w:rsid w:val="003B1D1E"/>
    <w:rsid w:val="003B2F44"/>
    <w:rsid w:val="003B426A"/>
    <w:rsid w:val="003B44D0"/>
    <w:rsid w:val="003B54E3"/>
    <w:rsid w:val="003B6087"/>
    <w:rsid w:val="003B78A0"/>
    <w:rsid w:val="003B7C55"/>
    <w:rsid w:val="003C13A8"/>
    <w:rsid w:val="003C224A"/>
    <w:rsid w:val="003C306D"/>
    <w:rsid w:val="003C3D2D"/>
    <w:rsid w:val="003C4CA2"/>
    <w:rsid w:val="003C6285"/>
    <w:rsid w:val="003D234C"/>
    <w:rsid w:val="003D3F20"/>
    <w:rsid w:val="003D55C2"/>
    <w:rsid w:val="003E10B1"/>
    <w:rsid w:val="003E1DF5"/>
    <w:rsid w:val="003E685C"/>
    <w:rsid w:val="003E6B71"/>
    <w:rsid w:val="003F149B"/>
    <w:rsid w:val="003F2315"/>
    <w:rsid w:val="003F2604"/>
    <w:rsid w:val="003F34AB"/>
    <w:rsid w:val="003F52BD"/>
    <w:rsid w:val="003F56EF"/>
    <w:rsid w:val="003F5758"/>
    <w:rsid w:val="00400223"/>
    <w:rsid w:val="00400498"/>
    <w:rsid w:val="00400FCD"/>
    <w:rsid w:val="004013DD"/>
    <w:rsid w:val="00404D4F"/>
    <w:rsid w:val="00406369"/>
    <w:rsid w:val="004064EA"/>
    <w:rsid w:val="004068A3"/>
    <w:rsid w:val="00406B0B"/>
    <w:rsid w:val="00406B68"/>
    <w:rsid w:val="00406CFF"/>
    <w:rsid w:val="00411328"/>
    <w:rsid w:val="00414120"/>
    <w:rsid w:val="0041728E"/>
    <w:rsid w:val="004203F3"/>
    <w:rsid w:val="004225A7"/>
    <w:rsid w:val="004225EE"/>
    <w:rsid w:val="00423BD2"/>
    <w:rsid w:val="00431FA4"/>
    <w:rsid w:val="0043211B"/>
    <w:rsid w:val="00433B1E"/>
    <w:rsid w:val="00433EAC"/>
    <w:rsid w:val="00436E1E"/>
    <w:rsid w:val="004373B8"/>
    <w:rsid w:val="004402C1"/>
    <w:rsid w:val="004426A6"/>
    <w:rsid w:val="00443416"/>
    <w:rsid w:val="00443712"/>
    <w:rsid w:val="00453389"/>
    <w:rsid w:val="00453F0E"/>
    <w:rsid w:val="00456231"/>
    <w:rsid w:val="00457052"/>
    <w:rsid w:val="00460A28"/>
    <w:rsid w:val="00461F1C"/>
    <w:rsid w:val="00462067"/>
    <w:rsid w:val="004630CC"/>
    <w:rsid w:val="004639C8"/>
    <w:rsid w:val="00466F3F"/>
    <w:rsid w:val="0046748F"/>
    <w:rsid w:val="00467FD4"/>
    <w:rsid w:val="0047023B"/>
    <w:rsid w:val="00470CEF"/>
    <w:rsid w:val="00473869"/>
    <w:rsid w:val="0047392B"/>
    <w:rsid w:val="00474064"/>
    <w:rsid w:val="0047407F"/>
    <w:rsid w:val="00474702"/>
    <w:rsid w:val="004777BC"/>
    <w:rsid w:val="00482B45"/>
    <w:rsid w:val="00486849"/>
    <w:rsid w:val="00487EF0"/>
    <w:rsid w:val="004900BB"/>
    <w:rsid w:val="00490BAC"/>
    <w:rsid w:val="0049153C"/>
    <w:rsid w:val="004917E1"/>
    <w:rsid w:val="00493583"/>
    <w:rsid w:val="00494ECD"/>
    <w:rsid w:val="004952EC"/>
    <w:rsid w:val="00495D9B"/>
    <w:rsid w:val="004A0F1A"/>
    <w:rsid w:val="004A1C91"/>
    <w:rsid w:val="004A1E71"/>
    <w:rsid w:val="004A4268"/>
    <w:rsid w:val="004A4430"/>
    <w:rsid w:val="004A5248"/>
    <w:rsid w:val="004A5EA4"/>
    <w:rsid w:val="004B0C03"/>
    <w:rsid w:val="004B2F95"/>
    <w:rsid w:val="004B3328"/>
    <w:rsid w:val="004B5D84"/>
    <w:rsid w:val="004B6229"/>
    <w:rsid w:val="004C000F"/>
    <w:rsid w:val="004C1558"/>
    <w:rsid w:val="004C260F"/>
    <w:rsid w:val="004C28DE"/>
    <w:rsid w:val="004C2CF2"/>
    <w:rsid w:val="004C556A"/>
    <w:rsid w:val="004C5D22"/>
    <w:rsid w:val="004C7F01"/>
    <w:rsid w:val="004D0723"/>
    <w:rsid w:val="004D1F66"/>
    <w:rsid w:val="004D5FEC"/>
    <w:rsid w:val="004D7A9B"/>
    <w:rsid w:val="004E0867"/>
    <w:rsid w:val="004E204E"/>
    <w:rsid w:val="004E25AC"/>
    <w:rsid w:val="004E2A5F"/>
    <w:rsid w:val="004E3DD7"/>
    <w:rsid w:val="004E717D"/>
    <w:rsid w:val="004E73C3"/>
    <w:rsid w:val="004E7A7F"/>
    <w:rsid w:val="004F0C1D"/>
    <w:rsid w:val="004F41BF"/>
    <w:rsid w:val="004F4670"/>
    <w:rsid w:val="004F541B"/>
    <w:rsid w:val="00501DD0"/>
    <w:rsid w:val="005064FB"/>
    <w:rsid w:val="005069B2"/>
    <w:rsid w:val="00510E6C"/>
    <w:rsid w:val="005118E3"/>
    <w:rsid w:val="00512178"/>
    <w:rsid w:val="005124D0"/>
    <w:rsid w:val="005128CF"/>
    <w:rsid w:val="00513471"/>
    <w:rsid w:val="00513A4E"/>
    <w:rsid w:val="00513BF6"/>
    <w:rsid w:val="00515383"/>
    <w:rsid w:val="00516596"/>
    <w:rsid w:val="00517063"/>
    <w:rsid w:val="00517F01"/>
    <w:rsid w:val="00523181"/>
    <w:rsid w:val="00525EB4"/>
    <w:rsid w:val="00526020"/>
    <w:rsid w:val="00527E66"/>
    <w:rsid w:val="005304E4"/>
    <w:rsid w:val="0053061E"/>
    <w:rsid w:val="00530FC9"/>
    <w:rsid w:val="005326B6"/>
    <w:rsid w:val="00532936"/>
    <w:rsid w:val="00534DD7"/>
    <w:rsid w:val="0054001C"/>
    <w:rsid w:val="00543F92"/>
    <w:rsid w:val="00544A93"/>
    <w:rsid w:val="00544DA1"/>
    <w:rsid w:val="00546EB8"/>
    <w:rsid w:val="00547CA8"/>
    <w:rsid w:val="005508FF"/>
    <w:rsid w:val="00552D62"/>
    <w:rsid w:val="00554B7D"/>
    <w:rsid w:val="005603DF"/>
    <w:rsid w:val="00560A64"/>
    <w:rsid w:val="00560C9A"/>
    <w:rsid w:val="00562203"/>
    <w:rsid w:val="005624E3"/>
    <w:rsid w:val="00566B3C"/>
    <w:rsid w:val="00566FA8"/>
    <w:rsid w:val="00567273"/>
    <w:rsid w:val="00571E5D"/>
    <w:rsid w:val="00572D64"/>
    <w:rsid w:val="00572E16"/>
    <w:rsid w:val="00573CE6"/>
    <w:rsid w:val="00574978"/>
    <w:rsid w:val="00576506"/>
    <w:rsid w:val="00581195"/>
    <w:rsid w:val="00581F29"/>
    <w:rsid w:val="005838E8"/>
    <w:rsid w:val="0058538F"/>
    <w:rsid w:val="0059152D"/>
    <w:rsid w:val="005915B2"/>
    <w:rsid w:val="00592C33"/>
    <w:rsid w:val="00597E30"/>
    <w:rsid w:val="005A0AB5"/>
    <w:rsid w:val="005A19B6"/>
    <w:rsid w:val="005A1D66"/>
    <w:rsid w:val="005A459C"/>
    <w:rsid w:val="005A6AD0"/>
    <w:rsid w:val="005A7F16"/>
    <w:rsid w:val="005B4598"/>
    <w:rsid w:val="005B7F8F"/>
    <w:rsid w:val="005B7FE9"/>
    <w:rsid w:val="005C0634"/>
    <w:rsid w:val="005C07D3"/>
    <w:rsid w:val="005C45DE"/>
    <w:rsid w:val="005C4D6A"/>
    <w:rsid w:val="005C528C"/>
    <w:rsid w:val="005C52E3"/>
    <w:rsid w:val="005C68EF"/>
    <w:rsid w:val="005D032F"/>
    <w:rsid w:val="005D2A58"/>
    <w:rsid w:val="005D5713"/>
    <w:rsid w:val="005D64DD"/>
    <w:rsid w:val="005D6DC3"/>
    <w:rsid w:val="005E0D5D"/>
    <w:rsid w:val="005E1CF1"/>
    <w:rsid w:val="005E2AF0"/>
    <w:rsid w:val="005E3211"/>
    <w:rsid w:val="005E36E0"/>
    <w:rsid w:val="005E49B2"/>
    <w:rsid w:val="005E6A2C"/>
    <w:rsid w:val="005F0B2E"/>
    <w:rsid w:val="005F12F5"/>
    <w:rsid w:val="005F1756"/>
    <w:rsid w:val="005F24C5"/>
    <w:rsid w:val="005F29C1"/>
    <w:rsid w:val="005F4822"/>
    <w:rsid w:val="005F547C"/>
    <w:rsid w:val="005F7363"/>
    <w:rsid w:val="005F7547"/>
    <w:rsid w:val="006017EE"/>
    <w:rsid w:val="00601A71"/>
    <w:rsid w:val="006039E1"/>
    <w:rsid w:val="006041DC"/>
    <w:rsid w:val="00607063"/>
    <w:rsid w:val="006070D4"/>
    <w:rsid w:val="00610A27"/>
    <w:rsid w:val="00613117"/>
    <w:rsid w:val="00615523"/>
    <w:rsid w:val="00615701"/>
    <w:rsid w:val="00616524"/>
    <w:rsid w:val="0062140F"/>
    <w:rsid w:val="00623081"/>
    <w:rsid w:val="006258EE"/>
    <w:rsid w:val="0062603B"/>
    <w:rsid w:val="00631727"/>
    <w:rsid w:val="00632E98"/>
    <w:rsid w:val="006347D3"/>
    <w:rsid w:val="0063485B"/>
    <w:rsid w:val="00635A52"/>
    <w:rsid w:val="00641026"/>
    <w:rsid w:val="00641872"/>
    <w:rsid w:val="006452C2"/>
    <w:rsid w:val="00647223"/>
    <w:rsid w:val="0065346E"/>
    <w:rsid w:val="006537C4"/>
    <w:rsid w:val="00654A17"/>
    <w:rsid w:val="00655702"/>
    <w:rsid w:val="00656A90"/>
    <w:rsid w:val="00657369"/>
    <w:rsid w:val="0065739B"/>
    <w:rsid w:val="0066246B"/>
    <w:rsid w:val="0066387B"/>
    <w:rsid w:val="00664D7F"/>
    <w:rsid w:val="00666616"/>
    <w:rsid w:val="006676FF"/>
    <w:rsid w:val="00673965"/>
    <w:rsid w:val="006743AC"/>
    <w:rsid w:val="00675351"/>
    <w:rsid w:val="00675A02"/>
    <w:rsid w:val="006825B2"/>
    <w:rsid w:val="00682EA9"/>
    <w:rsid w:val="006830F2"/>
    <w:rsid w:val="006834AE"/>
    <w:rsid w:val="00683AE7"/>
    <w:rsid w:val="006845AF"/>
    <w:rsid w:val="00685130"/>
    <w:rsid w:val="0069020A"/>
    <w:rsid w:val="00690483"/>
    <w:rsid w:val="006906FB"/>
    <w:rsid w:val="006920F4"/>
    <w:rsid w:val="0069246A"/>
    <w:rsid w:val="006938A3"/>
    <w:rsid w:val="006A00B7"/>
    <w:rsid w:val="006A0336"/>
    <w:rsid w:val="006A04C2"/>
    <w:rsid w:val="006A0B9B"/>
    <w:rsid w:val="006A1203"/>
    <w:rsid w:val="006A2A0E"/>
    <w:rsid w:val="006A2E01"/>
    <w:rsid w:val="006A5AF1"/>
    <w:rsid w:val="006B110D"/>
    <w:rsid w:val="006B2791"/>
    <w:rsid w:val="006B29F9"/>
    <w:rsid w:val="006B3609"/>
    <w:rsid w:val="006B66D7"/>
    <w:rsid w:val="006C183B"/>
    <w:rsid w:val="006C2EED"/>
    <w:rsid w:val="006C5D47"/>
    <w:rsid w:val="006C647D"/>
    <w:rsid w:val="006C6AA5"/>
    <w:rsid w:val="006C6EF8"/>
    <w:rsid w:val="006C752F"/>
    <w:rsid w:val="006C7A59"/>
    <w:rsid w:val="006D182C"/>
    <w:rsid w:val="006D3F20"/>
    <w:rsid w:val="006D4546"/>
    <w:rsid w:val="006D4E28"/>
    <w:rsid w:val="006D65A7"/>
    <w:rsid w:val="006D6CA7"/>
    <w:rsid w:val="006D7021"/>
    <w:rsid w:val="006D7611"/>
    <w:rsid w:val="006E3077"/>
    <w:rsid w:val="006E3C06"/>
    <w:rsid w:val="006E3F6A"/>
    <w:rsid w:val="006E4EBD"/>
    <w:rsid w:val="006E59F0"/>
    <w:rsid w:val="006E5A05"/>
    <w:rsid w:val="006E7454"/>
    <w:rsid w:val="006E7C77"/>
    <w:rsid w:val="006F05D5"/>
    <w:rsid w:val="006F08C9"/>
    <w:rsid w:val="006F726D"/>
    <w:rsid w:val="006F7568"/>
    <w:rsid w:val="006F7644"/>
    <w:rsid w:val="006F7834"/>
    <w:rsid w:val="006F7BE0"/>
    <w:rsid w:val="00702984"/>
    <w:rsid w:val="00702E21"/>
    <w:rsid w:val="0070676D"/>
    <w:rsid w:val="00706A8E"/>
    <w:rsid w:val="00711A9C"/>
    <w:rsid w:val="00713A4C"/>
    <w:rsid w:val="00715E67"/>
    <w:rsid w:val="00716727"/>
    <w:rsid w:val="00716A2C"/>
    <w:rsid w:val="00717C8B"/>
    <w:rsid w:val="007200F6"/>
    <w:rsid w:val="007215FA"/>
    <w:rsid w:val="00724001"/>
    <w:rsid w:val="00724488"/>
    <w:rsid w:val="007254FE"/>
    <w:rsid w:val="00726DB5"/>
    <w:rsid w:val="00726F28"/>
    <w:rsid w:val="00726FA9"/>
    <w:rsid w:val="00727B94"/>
    <w:rsid w:val="00730EE7"/>
    <w:rsid w:val="00732A80"/>
    <w:rsid w:val="007335B6"/>
    <w:rsid w:val="00733712"/>
    <w:rsid w:val="0073415C"/>
    <w:rsid w:val="00734D8B"/>
    <w:rsid w:val="007353E9"/>
    <w:rsid w:val="00736C8D"/>
    <w:rsid w:val="007402D6"/>
    <w:rsid w:val="00741913"/>
    <w:rsid w:val="00741EA6"/>
    <w:rsid w:val="0074208B"/>
    <w:rsid w:val="007439D3"/>
    <w:rsid w:val="0074525F"/>
    <w:rsid w:val="007452A4"/>
    <w:rsid w:val="0074626A"/>
    <w:rsid w:val="00747B0B"/>
    <w:rsid w:val="007509AB"/>
    <w:rsid w:val="00755E51"/>
    <w:rsid w:val="00761156"/>
    <w:rsid w:val="0076176F"/>
    <w:rsid w:val="007628C4"/>
    <w:rsid w:val="007638C4"/>
    <w:rsid w:val="007639D4"/>
    <w:rsid w:val="00763ED6"/>
    <w:rsid w:val="00764450"/>
    <w:rsid w:val="00764F8A"/>
    <w:rsid w:val="00765DAD"/>
    <w:rsid w:val="00767BA8"/>
    <w:rsid w:val="007712D8"/>
    <w:rsid w:val="0077467D"/>
    <w:rsid w:val="0077656A"/>
    <w:rsid w:val="00777725"/>
    <w:rsid w:val="007806A2"/>
    <w:rsid w:val="00780DB0"/>
    <w:rsid w:val="0078284D"/>
    <w:rsid w:val="00786958"/>
    <w:rsid w:val="0079126F"/>
    <w:rsid w:val="00791388"/>
    <w:rsid w:val="0079382E"/>
    <w:rsid w:val="00793D4B"/>
    <w:rsid w:val="00794183"/>
    <w:rsid w:val="007A1A6F"/>
    <w:rsid w:val="007A4059"/>
    <w:rsid w:val="007A51A4"/>
    <w:rsid w:val="007B4199"/>
    <w:rsid w:val="007B4AC4"/>
    <w:rsid w:val="007B678B"/>
    <w:rsid w:val="007B7DF5"/>
    <w:rsid w:val="007C010F"/>
    <w:rsid w:val="007C1F96"/>
    <w:rsid w:val="007C2698"/>
    <w:rsid w:val="007C4CCA"/>
    <w:rsid w:val="007C5614"/>
    <w:rsid w:val="007C61A5"/>
    <w:rsid w:val="007C65D4"/>
    <w:rsid w:val="007C7220"/>
    <w:rsid w:val="007C74D3"/>
    <w:rsid w:val="007C7D08"/>
    <w:rsid w:val="007D1E04"/>
    <w:rsid w:val="007D44F4"/>
    <w:rsid w:val="007D4AF3"/>
    <w:rsid w:val="007D4E8D"/>
    <w:rsid w:val="007D516D"/>
    <w:rsid w:val="007D78C3"/>
    <w:rsid w:val="007E027F"/>
    <w:rsid w:val="007E16ED"/>
    <w:rsid w:val="007E1B06"/>
    <w:rsid w:val="007E2B1A"/>
    <w:rsid w:val="007E3A04"/>
    <w:rsid w:val="007E4233"/>
    <w:rsid w:val="007E5DB8"/>
    <w:rsid w:val="007E66F3"/>
    <w:rsid w:val="007E7DB8"/>
    <w:rsid w:val="007F0EE1"/>
    <w:rsid w:val="007F138C"/>
    <w:rsid w:val="007F1A18"/>
    <w:rsid w:val="007F301C"/>
    <w:rsid w:val="007F6F1D"/>
    <w:rsid w:val="007F7833"/>
    <w:rsid w:val="007F7A15"/>
    <w:rsid w:val="008009A9"/>
    <w:rsid w:val="00800E7C"/>
    <w:rsid w:val="0080108F"/>
    <w:rsid w:val="00801EAE"/>
    <w:rsid w:val="00802CF3"/>
    <w:rsid w:val="008051A5"/>
    <w:rsid w:val="00810CC0"/>
    <w:rsid w:val="008114B8"/>
    <w:rsid w:val="0081596F"/>
    <w:rsid w:val="00815FF6"/>
    <w:rsid w:val="008172D9"/>
    <w:rsid w:val="008210A5"/>
    <w:rsid w:val="008222A7"/>
    <w:rsid w:val="0082301E"/>
    <w:rsid w:val="00823134"/>
    <w:rsid w:val="008241FA"/>
    <w:rsid w:val="0082467B"/>
    <w:rsid w:val="008247DD"/>
    <w:rsid w:val="00825833"/>
    <w:rsid w:val="008277FB"/>
    <w:rsid w:val="00831DCC"/>
    <w:rsid w:val="00835A34"/>
    <w:rsid w:val="00836C5B"/>
    <w:rsid w:val="008412C0"/>
    <w:rsid w:val="00843D97"/>
    <w:rsid w:val="00846863"/>
    <w:rsid w:val="008509A6"/>
    <w:rsid w:val="00851B6F"/>
    <w:rsid w:val="00851EB0"/>
    <w:rsid w:val="00854568"/>
    <w:rsid w:val="00854F8F"/>
    <w:rsid w:val="00856461"/>
    <w:rsid w:val="00857613"/>
    <w:rsid w:val="00857CEA"/>
    <w:rsid w:val="008609E0"/>
    <w:rsid w:val="00861708"/>
    <w:rsid w:val="00865744"/>
    <w:rsid w:val="0086598D"/>
    <w:rsid w:val="00867D73"/>
    <w:rsid w:val="00867E3D"/>
    <w:rsid w:val="00871203"/>
    <w:rsid w:val="00871754"/>
    <w:rsid w:val="0087628C"/>
    <w:rsid w:val="00880FD7"/>
    <w:rsid w:val="00883DC4"/>
    <w:rsid w:val="008848F0"/>
    <w:rsid w:val="00890E1D"/>
    <w:rsid w:val="00891BAF"/>
    <w:rsid w:val="0089378F"/>
    <w:rsid w:val="008A3381"/>
    <w:rsid w:val="008A5167"/>
    <w:rsid w:val="008B7801"/>
    <w:rsid w:val="008C4EE7"/>
    <w:rsid w:val="008C6F5A"/>
    <w:rsid w:val="008D0F87"/>
    <w:rsid w:val="008D23B0"/>
    <w:rsid w:val="008D4667"/>
    <w:rsid w:val="008D4DDF"/>
    <w:rsid w:val="008D75E2"/>
    <w:rsid w:val="008E08FD"/>
    <w:rsid w:val="008E16A6"/>
    <w:rsid w:val="008E1998"/>
    <w:rsid w:val="008E3A22"/>
    <w:rsid w:val="008E58D2"/>
    <w:rsid w:val="008E795D"/>
    <w:rsid w:val="008F1D5D"/>
    <w:rsid w:val="008F3517"/>
    <w:rsid w:val="008F5D52"/>
    <w:rsid w:val="008F6E16"/>
    <w:rsid w:val="008F7251"/>
    <w:rsid w:val="008F7DA1"/>
    <w:rsid w:val="008F7FDD"/>
    <w:rsid w:val="0090192D"/>
    <w:rsid w:val="00903032"/>
    <w:rsid w:val="00904498"/>
    <w:rsid w:val="009074E8"/>
    <w:rsid w:val="00907ABC"/>
    <w:rsid w:val="009105F2"/>
    <w:rsid w:val="00910718"/>
    <w:rsid w:val="00913061"/>
    <w:rsid w:val="00916679"/>
    <w:rsid w:val="009203BF"/>
    <w:rsid w:val="00921E13"/>
    <w:rsid w:val="009235C0"/>
    <w:rsid w:val="00924CB0"/>
    <w:rsid w:val="00925C79"/>
    <w:rsid w:val="00926875"/>
    <w:rsid w:val="00930560"/>
    <w:rsid w:val="009312EF"/>
    <w:rsid w:val="00932303"/>
    <w:rsid w:val="009335F5"/>
    <w:rsid w:val="00933F2C"/>
    <w:rsid w:val="0093453E"/>
    <w:rsid w:val="00934C5E"/>
    <w:rsid w:val="00936494"/>
    <w:rsid w:val="00936E86"/>
    <w:rsid w:val="009374FF"/>
    <w:rsid w:val="00937BBB"/>
    <w:rsid w:val="00937DAE"/>
    <w:rsid w:val="00940452"/>
    <w:rsid w:val="009404DD"/>
    <w:rsid w:val="00942222"/>
    <w:rsid w:val="00942507"/>
    <w:rsid w:val="009428A8"/>
    <w:rsid w:val="00943214"/>
    <w:rsid w:val="00944CF9"/>
    <w:rsid w:val="00945547"/>
    <w:rsid w:val="0094698A"/>
    <w:rsid w:val="009564EC"/>
    <w:rsid w:val="009571E8"/>
    <w:rsid w:val="00957B22"/>
    <w:rsid w:val="00962DB5"/>
    <w:rsid w:val="00963061"/>
    <w:rsid w:val="009632B1"/>
    <w:rsid w:val="00963EFF"/>
    <w:rsid w:val="00964741"/>
    <w:rsid w:val="009666EB"/>
    <w:rsid w:val="00970088"/>
    <w:rsid w:val="009731DA"/>
    <w:rsid w:val="009745D0"/>
    <w:rsid w:val="0097505F"/>
    <w:rsid w:val="009759A1"/>
    <w:rsid w:val="00976291"/>
    <w:rsid w:val="00982555"/>
    <w:rsid w:val="00983362"/>
    <w:rsid w:val="00984453"/>
    <w:rsid w:val="00984A01"/>
    <w:rsid w:val="00985D11"/>
    <w:rsid w:val="0098700E"/>
    <w:rsid w:val="009912E1"/>
    <w:rsid w:val="00991BE4"/>
    <w:rsid w:val="00992003"/>
    <w:rsid w:val="0099394B"/>
    <w:rsid w:val="00993E2B"/>
    <w:rsid w:val="00993E6F"/>
    <w:rsid w:val="009947CD"/>
    <w:rsid w:val="00997247"/>
    <w:rsid w:val="009A0365"/>
    <w:rsid w:val="009A2C30"/>
    <w:rsid w:val="009A3E2D"/>
    <w:rsid w:val="009A4F9C"/>
    <w:rsid w:val="009A75A0"/>
    <w:rsid w:val="009B04DD"/>
    <w:rsid w:val="009B17C7"/>
    <w:rsid w:val="009B1CE3"/>
    <w:rsid w:val="009B1E17"/>
    <w:rsid w:val="009B5E87"/>
    <w:rsid w:val="009B66B4"/>
    <w:rsid w:val="009C0A88"/>
    <w:rsid w:val="009C0EDC"/>
    <w:rsid w:val="009C122B"/>
    <w:rsid w:val="009C1828"/>
    <w:rsid w:val="009C259E"/>
    <w:rsid w:val="009C2F90"/>
    <w:rsid w:val="009C4BC5"/>
    <w:rsid w:val="009C5A91"/>
    <w:rsid w:val="009C5C9C"/>
    <w:rsid w:val="009C7D9D"/>
    <w:rsid w:val="009D0DCD"/>
    <w:rsid w:val="009D2503"/>
    <w:rsid w:val="009D2684"/>
    <w:rsid w:val="009E1A63"/>
    <w:rsid w:val="009E2B0B"/>
    <w:rsid w:val="009E34F5"/>
    <w:rsid w:val="009E45CD"/>
    <w:rsid w:val="009E4B44"/>
    <w:rsid w:val="009E6ECB"/>
    <w:rsid w:val="009F13B4"/>
    <w:rsid w:val="009F3A57"/>
    <w:rsid w:val="009F3EDC"/>
    <w:rsid w:val="009F5853"/>
    <w:rsid w:val="009F73E0"/>
    <w:rsid w:val="00A0001E"/>
    <w:rsid w:val="00A003A8"/>
    <w:rsid w:val="00A005EE"/>
    <w:rsid w:val="00A01FC5"/>
    <w:rsid w:val="00A0282E"/>
    <w:rsid w:val="00A077F6"/>
    <w:rsid w:val="00A07FFC"/>
    <w:rsid w:val="00A12449"/>
    <w:rsid w:val="00A12B2D"/>
    <w:rsid w:val="00A12EDB"/>
    <w:rsid w:val="00A16FB8"/>
    <w:rsid w:val="00A17F41"/>
    <w:rsid w:val="00A21486"/>
    <w:rsid w:val="00A21A54"/>
    <w:rsid w:val="00A24651"/>
    <w:rsid w:val="00A2490B"/>
    <w:rsid w:val="00A24ADB"/>
    <w:rsid w:val="00A24F11"/>
    <w:rsid w:val="00A275E6"/>
    <w:rsid w:val="00A30A9A"/>
    <w:rsid w:val="00A323B4"/>
    <w:rsid w:val="00A37AE0"/>
    <w:rsid w:val="00A37DE0"/>
    <w:rsid w:val="00A40309"/>
    <w:rsid w:val="00A42474"/>
    <w:rsid w:val="00A44B50"/>
    <w:rsid w:val="00A452B3"/>
    <w:rsid w:val="00A45AF5"/>
    <w:rsid w:val="00A47C17"/>
    <w:rsid w:val="00A53078"/>
    <w:rsid w:val="00A54385"/>
    <w:rsid w:val="00A55143"/>
    <w:rsid w:val="00A56B6B"/>
    <w:rsid w:val="00A57171"/>
    <w:rsid w:val="00A60E90"/>
    <w:rsid w:val="00A61282"/>
    <w:rsid w:val="00A61793"/>
    <w:rsid w:val="00A62242"/>
    <w:rsid w:val="00A64D9A"/>
    <w:rsid w:val="00A6543F"/>
    <w:rsid w:val="00A671B5"/>
    <w:rsid w:val="00A718DC"/>
    <w:rsid w:val="00A72F02"/>
    <w:rsid w:val="00A736FD"/>
    <w:rsid w:val="00A7494F"/>
    <w:rsid w:val="00A75A2A"/>
    <w:rsid w:val="00A80E7E"/>
    <w:rsid w:val="00A81260"/>
    <w:rsid w:val="00A81387"/>
    <w:rsid w:val="00A81C74"/>
    <w:rsid w:val="00A85849"/>
    <w:rsid w:val="00A87BBD"/>
    <w:rsid w:val="00AA1A84"/>
    <w:rsid w:val="00AA2EE2"/>
    <w:rsid w:val="00AA3BF4"/>
    <w:rsid w:val="00AA3D86"/>
    <w:rsid w:val="00AB0C3E"/>
    <w:rsid w:val="00AB1F6A"/>
    <w:rsid w:val="00AB35AA"/>
    <w:rsid w:val="00AB444C"/>
    <w:rsid w:val="00AB4C17"/>
    <w:rsid w:val="00AC13FF"/>
    <w:rsid w:val="00AC2DE6"/>
    <w:rsid w:val="00AD12DA"/>
    <w:rsid w:val="00AD4889"/>
    <w:rsid w:val="00AD5BB4"/>
    <w:rsid w:val="00AD73E3"/>
    <w:rsid w:val="00AE1735"/>
    <w:rsid w:val="00AE1A4F"/>
    <w:rsid w:val="00AE20B3"/>
    <w:rsid w:val="00AE6D7D"/>
    <w:rsid w:val="00AF1CA8"/>
    <w:rsid w:val="00AF3714"/>
    <w:rsid w:val="00AF748E"/>
    <w:rsid w:val="00B0012C"/>
    <w:rsid w:val="00B013C1"/>
    <w:rsid w:val="00B0631E"/>
    <w:rsid w:val="00B06326"/>
    <w:rsid w:val="00B06D70"/>
    <w:rsid w:val="00B07142"/>
    <w:rsid w:val="00B077AC"/>
    <w:rsid w:val="00B07B06"/>
    <w:rsid w:val="00B10614"/>
    <w:rsid w:val="00B1294C"/>
    <w:rsid w:val="00B139EC"/>
    <w:rsid w:val="00B152E0"/>
    <w:rsid w:val="00B167D4"/>
    <w:rsid w:val="00B247A7"/>
    <w:rsid w:val="00B24D30"/>
    <w:rsid w:val="00B25031"/>
    <w:rsid w:val="00B3018E"/>
    <w:rsid w:val="00B301DA"/>
    <w:rsid w:val="00B312C9"/>
    <w:rsid w:val="00B33F44"/>
    <w:rsid w:val="00B344A5"/>
    <w:rsid w:val="00B358ED"/>
    <w:rsid w:val="00B35C70"/>
    <w:rsid w:val="00B35E15"/>
    <w:rsid w:val="00B35F50"/>
    <w:rsid w:val="00B37531"/>
    <w:rsid w:val="00B409DE"/>
    <w:rsid w:val="00B41626"/>
    <w:rsid w:val="00B43D66"/>
    <w:rsid w:val="00B442E4"/>
    <w:rsid w:val="00B479EF"/>
    <w:rsid w:val="00B50778"/>
    <w:rsid w:val="00B50A91"/>
    <w:rsid w:val="00B5182F"/>
    <w:rsid w:val="00B520A3"/>
    <w:rsid w:val="00B52FEA"/>
    <w:rsid w:val="00B566FC"/>
    <w:rsid w:val="00B575C8"/>
    <w:rsid w:val="00B6067E"/>
    <w:rsid w:val="00B6153E"/>
    <w:rsid w:val="00B62476"/>
    <w:rsid w:val="00B6499F"/>
    <w:rsid w:val="00B66AA6"/>
    <w:rsid w:val="00B674EB"/>
    <w:rsid w:val="00B67CED"/>
    <w:rsid w:val="00B76563"/>
    <w:rsid w:val="00B76FD7"/>
    <w:rsid w:val="00B801D6"/>
    <w:rsid w:val="00B80676"/>
    <w:rsid w:val="00B80D52"/>
    <w:rsid w:val="00B81BAF"/>
    <w:rsid w:val="00B828DC"/>
    <w:rsid w:val="00B8433E"/>
    <w:rsid w:val="00B84438"/>
    <w:rsid w:val="00B8796D"/>
    <w:rsid w:val="00B90A74"/>
    <w:rsid w:val="00B91590"/>
    <w:rsid w:val="00B91CF3"/>
    <w:rsid w:val="00B920B3"/>
    <w:rsid w:val="00B9233E"/>
    <w:rsid w:val="00B96E91"/>
    <w:rsid w:val="00B96F4B"/>
    <w:rsid w:val="00BA0BB2"/>
    <w:rsid w:val="00BA355B"/>
    <w:rsid w:val="00BA49C8"/>
    <w:rsid w:val="00BA4B90"/>
    <w:rsid w:val="00BA5745"/>
    <w:rsid w:val="00BA73C8"/>
    <w:rsid w:val="00BA7728"/>
    <w:rsid w:val="00BA79DA"/>
    <w:rsid w:val="00BB1E5C"/>
    <w:rsid w:val="00BB2179"/>
    <w:rsid w:val="00BB2237"/>
    <w:rsid w:val="00BB355B"/>
    <w:rsid w:val="00BB4A1E"/>
    <w:rsid w:val="00BB5530"/>
    <w:rsid w:val="00BB6748"/>
    <w:rsid w:val="00BB7276"/>
    <w:rsid w:val="00BC13E8"/>
    <w:rsid w:val="00BC2EC5"/>
    <w:rsid w:val="00BC346E"/>
    <w:rsid w:val="00BC3F17"/>
    <w:rsid w:val="00BC4BD3"/>
    <w:rsid w:val="00BC57A8"/>
    <w:rsid w:val="00BC5C2D"/>
    <w:rsid w:val="00BC67CE"/>
    <w:rsid w:val="00BC6E74"/>
    <w:rsid w:val="00BD0AAF"/>
    <w:rsid w:val="00BD262E"/>
    <w:rsid w:val="00BD31F1"/>
    <w:rsid w:val="00BD3CC6"/>
    <w:rsid w:val="00BD501B"/>
    <w:rsid w:val="00BD5DE6"/>
    <w:rsid w:val="00BD6D9B"/>
    <w:rsid w:val="00BE1F53"/>
    <w:rsid w:val="00BE2A46"/>
    <w:rsid w:val="00BE2F00"/>
    <w:rsid w:val="00BE4AE1"/>
    <w:rsid w:val="00BE5B53"/>
    <w:rsid w:val="00BF0344"/>
    <w:rsid w:val="00BF1842"/>
    <w:rsid w:val="00BF35EE"/>
    <w:rsid w:val="00BF38A7"/>
    <w:rsid w:val="00BF3E76"/>
    <w:rsid w:val="00BF4C28"/>
    <w:rsid w:val="00BF4DD5"/>
    <w:rsid w:val="00BF5D2A"/>
    <w:rsid w:val="00BF5F79"/>
    <w:rsid w:val="00BF62F5"/>
    <w:rsid w:val="00BF658C"/>
    <w:rsid w:val="00BF6957"/>
    <w:rsid w:val="00BF717A"/>
    <w:rsid w:val="00C02323"/>
    <w:rsid w:val="00C024DD"/>
    <w:rsid w:val="00C0298E"/>
    <w:rsid w:val="00C05A1E"/>
    <w:rsid w:val="00C05D96"/>
    <w:rsid w:val="00C06E2F"/>
    <w:rsid w:val="00C1306D"/>
    <w:rsid w:val="00C1693C"/>
    <w:rsid w:val="00C17072"/>
    <w:rsid w:val="00C20458"/>
    <w:rsid w:val="00C20545"/>
    <w:rsid w:val="00C21159"/>
    <w:rsid w:val="00C2136F"/>
    <w:rsid w:val="00C215EB"/>
    <w:rsid w:val="00C225D3"/>
    <w:rsid w:val="00C24C5F"/>
    <w:rsid w:val="00C24CA9"/>
    <w:rsid w:val="00C24CE7"/>
    <w:rsid w:val="00C30F01"/>
    <w:rsid w:val="00C3519D"/>
    <w:rsid w:val="00C43681"/>
    <w:rsid w:val="00C43AB9"/>
    <w:rsid w:val="00C455B0"/>
    <w:rsid w:val="00C503AF"/>
    <w:rsid w:val="00C519FE"/>
    <w:rsid w:val="00C54AFC"/>
    <w:rsid w:val="00C5651F"/>
    <w:rsid w:val="00C565DC"/>
    <w:rsid w:val="00C56E0A"/>
    <w:rsid w:val="00C57CDF"/>
    <w:rsid w:val="00C6512E"/>
    <w:rsid w:val="00C6672D"/>
    <w:rsid w:val="00C67759"/>
    <w:rsid w:val="00C677BB"/>
    <w:rsid w:val="00C71275"/>
    <w:rsid w:val="00C7320C"/>
    <w:rsid w:val="00C7544C"/>
    <w:rsid w:val="00C76542"/>
    <w:rsid w:val="00C76A5B"/>
    <w:rsid w:val="00C81372"/>
    <w:rsid w:val="00C81F14"/>
    <w:rsid w:val="00C82294"/>
    <w:rsid w:val="00C84A6D"/>
    <w:rsid w:val="00C87DF4"/>
    <w:rsid w:val="00C9004A"/>
    <w:rsid w:val="00C907AF"/>
    <w:rsid w:val="00C908C9"/>
    <w:rsid w:val="00C94327"/>
    <w:rsid w:val="00C95685"/>
    <w:rsid w:val="00C95E7A"/>
    <w:rsid w:val="00C95F75"/>
    <w:rsid w:val="00C9765E"/>
    <w:rsid w:val="00C97FAF"/>
    <w:rsid w:val="00CA2F83"/>
    <w:rsid w:val="00CA31B7"/>
    <w:rsid w:val="00CA4A23"/>
    <w:rsid w:val="00CA5400"/>
    <w:rsid w:val="00CA6D5F"/>
    <w:rsid w:val="00CA7571"/>
    <w:rsid w:val="00CA7E98"/>
    <w:rsid w:val="00CB02D7"/>
    <w:rsid w:val="00CB212E"/>
    <w:rsid w:val="00CB2CCA"/>
    <w:rsid w:val="00CB3AC7"/>
    <w:rsid w:val="00CB44B3"/>
    <w:rsid w:val="00CB4A5C"/>
    <w:rsid w:val="00CB51B1"/>
    <w:rsid w:val="00CB6CE6"/>
    <w:rsid w:val="00CB6DE1"/>
    <w:rsid w:val="00CB6EEB"/>
    <w:rsid w:val="00CC01F1"/>
    <w:rsid w:val="00CC0A6E"/>
    <w:rsid w:val="00CC0E88"/>
    <w:rsid w:val="00CC59A0"/>
    <w:rsid w:val="00CC6D47"/>
    <w:rsid w:val="00CD19B8"/>
    <w:rsid w:val="00CD2249"/>
    <w:rsid w:val="00CD318A"/>
    <w:rsid w:val="00CD45EB"/>
    <w:rsid w:val="00CE154F"/>
    <w:rsid w:val="00CE202B"/>
    <w:rsid w:val="00CE747D"/>
    <w:rsid w:val="00CF206A"/>
    <w:rsid w:val="00CF20C7"/>
    <w:rsid w:val="00CF2C08"/>
    <w:rsid w:val="00CF3F46"/>
    <w:rsid w:val="00CF3FF6"/>
    <w:rsid w:val="00CF66A9"/>
    <w:rsid w:val="00D02D8D"/>
    <w:rsid w:val="00D0356A"/>
    <w:rsid w:val="00D0719F"/>
    <w:rsid w:val="00D0748F"/>
    <w:rsid w:val="00D1087F"/>
    <w:rsid w:val="00D11B37"/>
    <w:rsid w:val="00D15B67"/>
    <w:rsid w:val="00D169E3"/>
    <w:rsid w:val="00D16D98"/>
    <w:rsid w:val="00D26612"/>
    <w:rsid w:val="00D267F1"/>
    <w:rsid w:val="00D27400"/>
    <w:rsid w:val="00D35A75"/>
    <w:rsid w:val="00D3759B"/>
    <w:rsid w:val="00D37AF6"/>
    <w:rsid w:val="00D432F8"/>
    <w:rsid w:val="00D45827"/>
    <w:rsid w:val="00D47745"/>
    <w:rsid w:val="00D50739"/>
    <w:rsid w:val="00D50B37"/>
    <w:rsid w:val="00D516B2"/>
    <w:rsid w:val="00D53B18"/>
    <w:rsid w:val="00D54636"/>
    <w:rsid w:val="00D560FD"/>
    <w:rsid w:val="00D56392"/>
    <w:rsid w:val="00D568E6"/>
    <w:rsid w:val="00D56FFC"/>
    <w:rsid w:val="00D57B4A"/>
    <w:rsid w:val="00D57F32"/>
    <w:rsid w:val="00D60FB9"/>
    <w:rsid w:val="00D615B2"/>
    <w:rsid w:val="00D63055"/>
    <w:rsid w:val="00D63B21"/>
    <w:rsid w:val="00D64560"/>
    <w:rsid w:val="00D655A4"/>
    <w:rsid w:val="00D70391"/>
    <w:rsid w:val="00D70A7D"/>
    <w:rsid w:val="00D72320"/>
    <w:rsid w:val="00D7374C"/>
    <w:rsid w:val="00D737A0"/>
    <w:rsid w:val="00D739F5"/>
    <w:rsid w:val="00D7413F"/>
    <w:rsid w:val="00D746E4"/>
    <w:rsid w:val="00D77E43"/>
    <w:rsid w:val="00D814BB"/>
    <w:rsid w:val="00D839B6"/>
    <w:rsid w:val="00D83BE5"/>
    <w:rsid w:val="00D9175C"/>
    <w:rsid w:val="00D9342F"/>
    <w:rsid w:val="00D93CEB"/>
    <w:rsid w:val="00D95136"/>
    <w:rsid w:val="00D9548D"/>
    <w:rsid w:val="00D955B1"/>
    <w:rsid w:val="00D958F6"/>
    <w:rsid w:val="00D96490"/>
    <w:rsid w:val="00D976BC"/>
    <w:rsid w:val="00D97A7D"/>
    <w:rsid w:val="00D97B05"/>
    <w:rsid w:val="00DA0343"/>
    <w:rsid w:val="00DA08B4"/>
    <w:rsid w:val="00DA16A9"/>
    <w:rsid w:val="00DA6FCB"/>
    <w:rsid w:val="00DA7C90"/>
    <w:rsid w:val="00DA7F0B"/>
    <w:rsid w:val="00DB131C"/>
    <w:rsid w:val="00DB2312"/>
    <w:rsid w:val="00DB25DB"/>
    <w:rsid w:val="00DB30D0"/>
    <w:rsid w:val="00DB72AC"/>
    <w:rsid w:val="00DB7F9F"/>
    <w:rsid w:val="00DC05AE"/>
    <w:rsid w:val="00DC18EF"/>
    <w:rsid w:val="00DC43F6"/>
    <w:rsid w:val="00DC5A22"/>
    <w:rsid w:val="00DC798B"/>
    <w:rsid w:val="00DD0388"/>
    <w:rsid w:val="00DD207F"/>
    <w:rsid w:val="00DD313B"/>
    <w:rsid w:val="00DD38A2"/>
    <w:rsid w:val="00DD3969"/>
    <w:rsid w:val="00DD3B7D"/>
    <w:rsid w:val="00DD41F9"/>
    <w:rsid w:val="00DD6D10"/>
    <w:rsid w:val="00DD6F49"/>
    <w:rsid w:val="00DD775F"/>
    <w:rsid w:val="00DD799E"/>
    <w:rsid w:val="00DE0922"/>
    <w:rsid w:val="00DE168E"/>
    <w:rsid w:val="00DE287F"/>
    <w:rsid w:val="00DE59C3"/>
    <w:rsid w:val="00DE64B7"/>
    <w:rsid w:val="00DE7BBF"/>
    <w:rsid w:val="00DE7F07"/>
    <w:rsid w:val="00DF3C6C"/>
    <w:rsid w:val="00DF4C14"/>
    <w:rsid w:val="00DF723B"/>
    <w:rsid w:val="00DF7857"/>
    <w:rsid w:val="00E00044"/>
    <w:rsid w:val="00E00079"/>
    <w:rsid w:val="00E001FE"/>
    <w:rsid w:val="00E00941"/>
    <w:rsid w:val="00E00CEE"/>
    <w:rsid w:val="00E029F6"/>
    <w:rsid w:val="00E033B5"/>
    <w:rsid w:val="00E06305"/>
    <w:rsid w:val="00E10859"/>
    <w:rsid w:val="00E1156A"/>
    <w:rsid w:val="00E12256"/>
    <w:rsid w:val="00E1338A"/>
    <w:rsid w:val="00E16144"/>
    <w:rsid w:val="00E20541"/>
    <w:rsid w:val="00E20807"/>
    <w:rsid w:val="00E23846"/>
    <w:rsid w:val="00E2500A"/>
    <w:rsid w:val="00E278A9"/>
    <w:rsid w:val="00E27FE2"/>
    <w:rsid w:val="00E30503"/>
    <w:rsid w:val="00E313E9"/>
    <w:rsid w:val="00E32BE3"/>
    <w:rsid w:val="00E34126"/>
    <w:rsid w:val="00E34D3F"/>
    <w:rsid w:val="00E34E3B"/>
    <w:rsid w:val="00E3583D"/>
    <w:rsid w:val="00E36CA9"/>
    <w:rsid w:val="00E378B9"/>
    <w:rsid w:val="00E42420"/>
    <w:rsid w:val="00E434B4"/>
    <w:rsid w:val="00E4387F"/>
    <w:rsid w:val="00E43D22"/>
    <w:rsid w:val="00E442A1"/>
    <w:rsid w:val="00E4463B"/>
    <w:rsid w:val="00E47A59"/>
    <w:rsid w:val="00E5018B"/>
    <w:rsid w:val="00E50578"/>
    <w:rsid w:val="00E51985"/>
    <w:rsid w:val="00E51A0E"/>
    <w:rsid w:val="00E544C7"/>
    <w:rsid w:val="00E544EB"/>
    <w:rsid w:val="00E56660"/>
    <w:rsid w:val="00E57329"/>
    <w:rsid w:val="00E605F2"/>
    <w:rsid w:val="00E62595"/>
    <w:rsid w:val="00E676EC"/>
    <w:rsid w:val="00E70FD5"/>
    <w:rsid w:val="00E72F78"/>
    <w:rsid w:val="00E74441"/>
    <w:rsid w:val="00E748B4"/>
    <w:rsid w:val="00E75529"/>
    <w:rsid w:val="00E83689"/>
    <w:rsid w:val="00E83C77"/>
    <w:rsid w:val="00E85205"/>
    <w:rsid w:val="00E866B0"/>
    <w:rsid w:val="00E86F81"/>
    <w:rsid w:val="00E87F5F"/>
    <w:rsid w:val="00E90894"/>
    <w:rsid w:val="00E9103B"/>
    <w:rsid w:val="00E92822"/>
    <w:rsid w:val="00E92E55"/>
    <w:rsid w:val="00E94BA5"/>
    <w:rsid w:val="00E94D3A"/>
    <w:rsid w:val="00EA1D76"/>
    <w:rsid w:val="00EA3633"/>
    <w:rsid w:val="00EA4E00"/>
    <w:rsid w:val="00EA5C26"/>
    <w:rsid w:val="00EA6BAD"/>
    <w:rsid w:val="00EA7058"/>
    <w:rsid w:val="00EA7B5B"/>
    <w:rsid w:val="00EB1415"/>
    <w:rsid w:val="00EB1E71"/>
    <w:rsid w:val="00EB55BE"/>
    <w:rsid w:val="00EB5FC4"/>
    <w:rsid w:val="00EB77DE"/>
    <w:rsid w:val="00EC10B9"/>
    <w:rsid w:val="00EC235C"/>
    <w:rsid w:val="00EC2BF4"/>
    <w:rsid w:val="00EC3BB5"/>
    <w:rsid w:val="00EC3D70"/>
    <w:rsid w:val="00EC4558"/>
    <w:rsid w:val="00EC6FB8"/>
    <w:rsid w:val="00ED2C9E"/>
    <w:rsid w:val="00ED3FB5"/>
    <w:rsid w:val="00EE0F62"/>
    <w:rsid w:val="00EE14D2"/>
    <w:rsid w:val="00EE3923"/>
    <w:rsid w:val="00EE45F7"/>
    <w:rsid w:val="00EE5417"/>
    <w:rsid w:val="00EE65B7"/>
    <w:rsid w:val="00EE7C34"/>
    <w:rsid w:val="00EF5387"/>
    <w:rsid w:val="00F001DD"/>
    <w:rsid w:val="00F01EEC"/>
    <w:rsid w:val="00F0394F"/>
    <w:rsid w:val="00F03DB6"/>
    <w:rsid w:val="00F12A09"/>
    <w:rsid w:val="00F12B5D"/>
    <w:rsid w:val="00F1519D"/>
    <w:rsid w:val="00F16E11"/>
    <w:rsid w:val="00F1776C"/>
    <w:rsid w:val="00F20F1B"/>
    <w:rsid w:val="00F214EC"/>
    <w:rsid w:val="00F265BA"/>
    <w:rsid w:val="00F26E68"/>
    <w:rsid w:val="00F3051A"/>
    <w:rsid w:val="00F305E1"/>
    <w:rsid w:val="00F30D3D"/>
    <w:rsid w:val="00F33BA6"/>
    <w:rsid w:val="00F357A8"/>
    <w:rsid w:val="00F37345"/>
    <w:rsid w:val="00F41CC4"/>
    <w:rsid w:val="00F41F46"/>
    <w:rsid w:val="00F42BD6"/>
    <w:rsid w:val="00F442BE"/>
    <w:rsid w:val="00F44E8A"/>
    <w:rsid w:val="00F454D1"/>
    <w:rsid w:val="00F471D3"/>
    <w:rsid w:val="00F517B5"/>
    <w:rsid w:val="00F51E77"/>
    <w:rsid w:val="00F52323"/>
    <w:rsid w:val="00F53FEC"/>
    <w:rsid w:val="00F60D60"/>
    <w:rsid w:val="00F6109C"/>
    <w:rsid w:val="00F612D9"/>
    <w:rsid w:val="00F61A09"/>
    <w:rsid w:val="00F62D15"/>
    <w:rsid w:val="00F638A6"/>
    <w:rsid w:val="00F63DE4"/>
    <w:rsid w:val="00F6405B"/>
    <w:rsid w:val="00F644AE"/>
    <w:rsid w:val="00F6697A"/>
    <w:rsid w:val="00F67600"/>
    <w:rsid w:val="00F70EF9"/>
    <w:rsid w:val="00F71022"/>
    <w:rsid w:val="00F72350"/>
    <w:rsid w:val="00F72436"/>
    <w:rsid w:val="00F72A0D"/>
    <w:rsid w:val="00F72B28"/>
    <w:rsid w:val="00F7593D"/>
    <w:rsid w:val="00F7770A"/>
    <w:rsid w:val="00F85FC1"/>
    <w:rsid w:val="00F925D9"/>
    <w:rsid w:val="00F927C4"/>
    <w:rsid w:val="00F92A79"/>
    <w:rsid w:val="00F94795"/>
    <w:rsid w:val="00FA08CE"/>
    <w:rsid w:val="00FA14C8"/>
    <w:rsid w:val="00FA22B0"/>
    <w:rsid w:val="00FA2F55"/>
    <w:rsid w:val="00FA383D"/>
    <w:rsid w:val="00FA398A"/>
    <w:rsid w:val="00FA4995"/>
    <w:rsid w:val="00FB1B11"/>
    <w:rsid w:val="00FB33C5"/>
    <w:rsid w:val="00FB3B87"/>
    <w:rsid w:val="00FB5D14"/>
    <w:rsid w:val="00FB7502"/>
    <w:rsid w:val="00FB7B6E"/>
    <w:rsid w:val="00FC0BCC"/>
    <w:rsid w:val="00FC13FD"/>
    <w:rsid w:val="00FC1A3B"/>
    <w:rsid w:val="00FC61A0"/>
    <w:rsid w:val="00FC7EDC"/>
    <w:rsid w:val="00FD0DB1"/>
    <w:rsid w:val="00FD13B5"/>
    <w:rsid w:val="00FD1DA0"/>
    <w:rsid w:val="00FD1FA4"/>
    <w:rsid w:val="00FD343D"/>
    <w:rsid w:val="00FD3D2E"/>
    <w:rsid w:val="00FD54F7"/>
    <w:rsid w:val="00FD5ED2"/>
    <w:rsid w:val="00FD641C"/>
    <w:rsid w:val="00FE1BD4"/>
    <w:rsid w:val="00FE306C"/>
    <w:rsid w:val="00FE3E3C"/>
    <w:rsid w:val="00FE3ED7"/>
    <w:rsid w:val="00FE5A61"/>
    <w:rsid w:val="00FE5EC9"/>
    <w:rsid w:val="00FF0E04"/>
    <w:rsid w:val="00FF2E75"/>
    <w:rsid w:val="00FF328A"/>
    <w:rsid w:val="00FF4941"/>
    <w:rsid w:val="00FF6676"/>
    <w:rsid w:val="00FF6E1D"/>
    <w:rsid w:val="00FF7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EC2EB3"/>
  <w15:docId w15:val="{7963BF8B-66EF-40CC-9A92-14EF01C2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98B"/>
    <w:rPr>
      <w:rFonts w:ascii="Arial" w:hAnsi="Arial"/>
      <w:szCs w:val="24"/>
    </w:rPr>
  </w:style>
  <w:style w:type="paragraph" w:styleId="Heading1">
    <w:name w:val="heading 1"/>
    <w:basedOn w:val="Normal"/>
    <w:next w:val="Normal"/>
    <w:qFormat/>
    <w:rsid w:val="00991BE4"/>
    <w:pPr>
      <w:keepNext/>
      <w:numPr>
        <w:numId w:val="3"/>
      </w:numPr>
      <w:spacing w:before="240" w:after="60"/>
      <w:outlineLvl w:val="0"/>
    </w:pPr>
    <w:rPr>
      <w:rFonts w:cs="Arial"/>
      <w:b/>
      <w:bCs/>
      <w:kern w:val="32"/>
      <w:sz w:val="32"/>
      <w:szCs w:val="32"/>
    </w:rPr>
  </w:style>
  <w:style w:type="paragraph" w:styleId="Heading2">
    <w:name w:val="heading 2"/>
    <w:basedOn w:val="Normal"/>
    <w:next w:val="Normal"/>
    <w:qFormat/>
    <w:rsid w:val="00991BE4"/>
    <w:pPr>
      <w:keepNext/>
      <w:numPr>
        <w:ilvl w:val="1"/>
        <w:numId w:val="3"/>
      </w:numPr>
      <w:spacing w:before="240" w:after="60"/>
      <w:outlineLvl w:val="1"/>
    </w:pPr>
    <w:rPr>
      <w:rFonts w:cs="Arial"/>
      <w:b/>
      <w:bCs/>
      <w:i/>
      <w:iCs/>
      <w:sz w:val="28"/>
      <w:szCs w:val="28"/>
    </w:rPr>
  </w:style>
  <w:style w:type="paragraph" w:styleId="Heading3">
    <w:name w:val="heading 3"/>
    <w:basedOn w:val="Normal"/>
    <w:next w:val="Normal"/>
    <w:qFormat/>
    <w:rsid w:val="00991BE4"/>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295C7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95C7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95C7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95C7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95C7A"/>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95C7A"/>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1BE4"/>
    <w:pPr>
      <w:tabs>
        <w:tab w:val="center" w:pos="4320"/>
        <w:tab w:val="right" w:pos="8640"/>
      </w:tabs>
    </w:pPr>
  </w:style>
  <w:style w:type="paragraph" w:styleId="TOC1">
    <w:name w:val="toc 1"/>
    <w:basedOn w:val="Normal"/>
    <w:next w:val="Normal"/>
    <w:autoRedefine/>
    <w:uiPriority w:val="39"/>
    <w:rsid w:val="00AE6D7D"/>
    <w:pPr>
      <w:tabs>
        <w:tab w:val="right" w:leader="dot" w:pos="10212"/>
      </w:tabs>
      <w:spacing w:before="60" w:after="60"/>
    </w:pPr>
    <w:rPr>
      <w:rFonts w:asciiTheme="minorHAnsi" w:hAnsiTheme="minorHAnsi"/>
      <w:b/>
      <w:i/>
      <w:sz w:val="24"/>
    </w:rPr>
  </w:style>
  <w:style w:type="paragraph" w:styleId="TOC2">
    <w:name w:val="toc 2"/>
    <w:basedOn w:val="Normal"/>
    <w:next w:val="Normal"/>
    <w:autoRedefine/>
    <w:uiPriority w:val="39"/>
    <w:rsid w:val="00AE6D7D"/>
    <w:pPr>
      <w:spacing w:before="40" w:after="40"/>
      <w:ind w:left="245"/>
    </w:pPr>
    <w:rPr>
      <w:rFonts w:asciiTheme="minorHAnsi" w:hAnsiTheme="minorHAnsi"/>
      <w:sz w:val="24"/>
    </w:rPr>
  </w:style>
  <w:style w:type="paragraph" w:styleId="TOC3">
    <w:name w:val="toc 3"/>
    <w:basedOn w:val="Normal"/>
    <w:next w:val="Normal"/>
    <w:autoRedefine/>
    <w:uiPriority w:val="39"/>
    <w:rsid w:val="00191251"/>
    <w:pPr>
      <w:spacing w:before="40" w:after="40"/>
      <w:ind w:left="475"/>
    </w:pPr>
    <w:rPr>
      <w:sz w:val="22"/>
    </w:rPr>
  </w:style>
  <w:style w:type="paragraph" w:styleId="BalloonText">
    <w:name w:val="Balloon Text"/>
    <w:basedOn w:val="Normal"/>
    <w:semiHidden/>
    <w:rsid w:val="00991BE4"/>
    <w:rPr>
      <w:rFonts w:ascii="Tahoma" w:hAnsi="Tahoma" w:cs="Tahoma"/>
      <w:sz w:val="16"/>
      <w:szCs w:val="16"/>
    </w:rPr>
  </w:style>
  <w:style w:type="paragraph" w:styleId="ListBullet">
    <w:name w:val="List Bullet"/>
    <w:basedOn w:val="Normal"/>
    <w:autoRedefine/>
    <w:rsid w:val="00991BE4"/>
    <w:rPr>
      <w:b/>
      <w:i/>
      <w:vanish/>
      <w:lang w:val="en-GB"/>
    </w:rPr>
  </w:style>
  <w:style w:type="paragraph" w:styleId="Header">
    <w:name w:val="header"/>
    <w:basedOn w:val="Normal"/>
    <w:rsid w:val="00991BE4"/>
    <w:pPr>
      <w:tabs>
        <w:tab w:val="center" w:pos="4320"/>
        <w:tab w:val="right" w:pos="8640"/>
      </w:tabs>
    </w:pPr>
  </w:style>
  <w:style w:type="character" w:styleId="Hyperlink">
    <w:name w:val="Hyperlink"/>
    <w:basedOn w:val="DefaultParagraphFont"/>
    <w:uiPriority w:val="99"/>
    <w:rsid w:val="00991BE4"/>
    <w:rPr>
      <w:color w:val="0000FF"/>
      <w:u w:val="single"/>
    </w:rPr>
  </w:style>
  <w:style w:type="paragraph" w:styleId="BodyText">
    <w:name w:val="Body Text"/>
    <w:basedOn w:val="Normal"/>
    <w:rsid w:val="00991BE4"/>
    <w:rPr>
      <w:color w:val="FF0000"/>
      <w:lang w:val="en-GB"/>
    </w:rPr>
  </w:style>
  <w:style w:type="paragraph" w:customStyle="1" w:styleId="Graphic">
    <w:name w:val="Graphic"/>
    <w:basedOn w:val="Normal"/>
    <w:rsid w:val="00991BE4"/>
    <w:pPr>
      <w:widowControl w:val="0"/>
      <w:spacing w:before="120" w:after="120"/>
    </w:pPr>
    <w:rPr>
      <w:szCs w:val="20"/>
      <w:lang w:val="en-GB"/>
    </w:rPr>
  </w:style>
  <w:style w:type="paragraph" w:customStyle="1" w:styleId="CopyrightText">
    <w:name w:val="CopyrightText"/>
    <w:basedOn w:val="Normal"/>
    <w:rsid w:val="00991BE4"/>
    <w:pPr>
      <w:tabs>
        <w:tab w:val="left" w:pos="3690"/>
      </w:tabs>
      <w:spacing w:after="80" w:line="240" w:lineRule="atLeast"/>
    </w:pPr>
    <w:rPr>
      <w:sz w:val="16"/>
      <w:szCs w:val="20"/>
    </w:rPr>
  </w:style>
  <w:style w:type="character" w:styleId="PageNumber">
    <w:name w:val="page number"/>
    <w:basedOn w:val="DefaultParagraphFont"/>
    <w:rsid w:val="00991BE4"/>
  </w:style>
  <w:style w:type="table" w:styleId="TableGrid">
    <w:name w:val="Table Grid"/>
    <w:basedOn w:val="TableNormal"/>
    <w:rsid w:val="00851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851B6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DocumentMap">
    <w:name w:val="Document Map"/>
    <w:basedOn w:val="Normal"/>
    <w:link w:val="DocumentMapChar"/>
    <w:rsid w:val="00495D9B"/>
    <w:rPr>
      <w:rFonts w:ascii="Tahoma" w:hAnsi="Tahoma" w:cs="Tahoma"/>
      <w:sz w:val="16"/>
      <w:szCs w:val="16"/>
    </w:rPr>
  </w:style>
  <w:style w:type="character" w:customStyle="1" w:styleId="DocumentMapChar">
    <w:name w:val="Document Map Char"/>
    <w:basedOn w:val="DefaultParagraphFont"/>
    <w:link w:val="DocumentMap"/>
    <w:rsid w:val="00495D9B"/>
    <w:rPr>
      <w:rFonts w:ascii="Tahoma" w:hAnsi="Tahoma" w:cs="Tahoma"/>
      <w:sz w:val="16"/>
      <w:szCs w:val="16"/>
    </w:rPr>
  </w:style>
  <w:style w:type="paragraph" w:styleId="ListParagraph">
    <w:name w:val="List Paragraph"/>
    <w:basedOn w:val="Normal"/>
    <w:uiPriority w:val="34"/>
    <w:qFormat/>
    <w:rsid w:val="00E00079"/>
    <w:pPr>
      <w:ind w:left="720"/>
      <w:contextualSpacing/>
    </w:pPr>
  </w:style>
  <w:style w:type="paragraph" w:styleId="TOC4">
    <w:name w:val="toc 4"/>
    <w:basedOn w:val="Normal"/>
    <w:next w:val="Normal"/>
    <w:autoRedefine/>
    <w:uiPriority w:val="39"/>
    <w:unhideWhenUsed/>
    <w:rsid w:val="00436E1E"/>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36E1E"/>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36E1E"/>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36E1E"/>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36E1E"/>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36E1E"/>
    <w:pPr>
      <w:spacing w:after="100" w:line="276" w:lineRule="auto"/>
      <w:ind w:left="1760"/>
    </w:pPr>
    <w:rPr>
      <w:rFonts w:asciiTheme="minorHAnsi" w:eastAsiaTheme="minorEastAsia" w:hAnsiTheme="minorHAnsi" w:cstheme="minorBidi"/>
      <w:sz w:val="22"/>
      <w:szCs w:val="22"/>
    </w:rPr>
  </w:style>
  <w:style w:type="paragraph" w:styleId="Caption">
    <w:name w:val="caption"/>
    <w:basedOn w:val="Normal"/>
    <w:next w:val="Normal"/>
    <w:uiPriority w:val="35"/>
    <w:semiHidden/>
    <w:unhideWhenUsed/>
    <w:qFormat/>
    <w:rsid w:val="00110A15"/>
    <w:pPr>
      <w:spacing w:after="200"/>
    </w:pPr>
    <w:rPr>
      <w:rFonts w:ascii="Garamond" w:eastAsia="Calibri" w:hAnsi="Garamond"/>
      <w:b/>
      <w:bCs/>
      <w:szCs w:val="20"/>
    </w:rPr>
  </w:style>
  <w:style w:type="character" w:customStyle="1" w:styleId="Cross-Reference">
    <w:name w:val="Cross-Reference"/>
    <w:basedOn w:val="DefaultParagraphFont"/>
    <w:rsid w:val="00D97A7D"/>
    <w:rPr>
      <w:rFonts w:ascii="Siemens Sans" w:hAnsi="Siemens Sans"/>
      <w:color w:val="0000FF"/>
      <w:u w:val="single"/>
    </w:rPr>
  </w:style>
  <w:style w:type="character" w:customStyle="1" w:styleId="Heading4Char">
    <w:name w:val="Heading 4 Char"/>
    <w:basedOn w:val="DefaultParagraphFont"/>
    <w:link w:val="Heading4"/>
    <w:semiHidden/>
    <w:rsid w:val="00295C7A"/>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semiHidden/>
    <w:rsid w:val="00295C7A"/>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295C7A"/>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295C7A"/>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295C7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95C7A"/>
    <w:rPr>
      <w:rFonts w:asciiTheme="majorHAnsi" w:eastAsiaTheme="majorEastAsia" w:hAnsiTheme="majorHAnsi" w:cstheme="majorBidi"/>
      <w:i/>
      <w:iCs/>
      <w:color w:val="404040" w:themeColor="text1" w:themeTint="BF"/>
    </w:rPr>
  </w:style>
  <w:style w:type="character" w:customStyle="1" w:styleId="glossarytext">
    <w:name w:val="glossary_text"/>
    <w:basedOn w:val="DefaultParagraphFont"/>
    <w:rsid w:val="00F44E8A"/>
  </w:style>
  <w:style w:type="character" w:customStyle="1" w:styleId="FooterChar">
    <w:name w:val="Footer Char"/>
    <w:basedOn w:val="DefaultParagraphFont"/>
    <w:link w:val="Footer"/>
    <w:uiPriority w:val="99"/>
    <w:rsid w:val="003C224A"/>
    <w:rPr>
      <w:rFonts w:ascii="Arial" w:hAnsi="Arial"/>
      <w:szCs w:val="24"/>
    </w:rPr>
  </w:style>
  <w:style w:type="paragraph" w:customStyle="1" w:styleId="TableNormal1">
    <w:name w:val="Table Normal1"/>
    <w:basedOn w:val="Normal"/>
    <w:rsid w:val="003C224A"/>
    <w:pPr>
      <w:spacing w:before="60" w:after="60" w:line="264" w:lineRule="auto"/>
    </w:pPr>
    <w:rPr>
      <w:rFonts w:ascii="Arial Narrow" w:eastAsia="Arial Narrow" w:hAnsi="Arial Narrow" w:cs="Arial Narrow"/>
      <w:sz w:val="18"/>
      <w:szCs w:val="18"/>
      <w:lang w:val="en-AU" w:eastAsia="ja-JP"/>
    </w:rPr>
  </w:style>
  <w:style w:type="paragraph" w:customStyle="1" w:styleId="EstiloTtulo1Cuerpo">
    <w:name w:val="Estilo Título 1 + +Cuerpo"/>
    <w:basedOn w:val="Heading1"/>
    <w:rsid w:val="00AE6D7D"/>
    <w:pPr>
      <w:pageBreakBefore/>
      <w:shd w:val="clear" w:color="auto" w:fill="CDE5FF"/>
      <w:jc w:val="center"/>
    </w:pPr>
    <w:rPr>
      <w:rFonts w:asciiTheme="minorHAnsi" w:hAnsiTheme="minorHAnsi"/>
    </w:rPr>
  </w:style>
  <w:style w:type="character" w:customStyle="1" w:styleId="EstiloCuerpo">
    <w:name w:val="Estilo +Cuerpo"/>
    <w:basedOn w:val="DefaultParagraphFont"/>
    <w:rsid w:val="003F2315"/>
    <w:rPr>
      <w:rFonts w:asciiTheme="minorHAnsi" w:hAnsiTheme="minorHAnsi"/>
      <w:sz w:val="24"/>
    </w:rPr>
  </w:style>
  <w:style w:type="paragraph" w:customStyle="1" w:styleId="EstiloPrrafodelistaCuerpo">
    <w:name w:val="Estilo Párrafo de lista + +Cuerpo"/>
    <w:basedOn w:val="ListParagraph"/>
    <w:rsid w:val="003F2315"/>
    <w:rPr>
      <w:rFonts w:asciiTheme="minorHAnsi" w:hAnsiTheme="minorHAnsi"/>
      <w:sz w:val="24"/>
    </w:rPr>
  </w:style>
  <w:style w:type="character" w:customStyle="1" w:styleId="EstiloCuerpoNegrita">
    <w:name w:val="Estilo +Cuerpo Negrita"/>
    <w:basedOn w:val="DefaultParagraphFont"/>
    <w:rsid w:val="003F2315"/>
    <w:rPr>
      <w:rFonts w:asciiTheme="minorHAnsi" w:hAnsiTheme="minorHAnsi"/>
      <w:b/>
      <w:bCs/>
      <w:sz w:val="24"/>
    </w:rPr>
  </w:style>
  <w:style w:type="paragraph" w:customStyle="1" w:styleId="EstiloCuerpoIzquierda127cm">
    <w:name w:val="Estilo +Cuerpo Izquierda:  127 cm"/>
    <w:basedOn w:val="Normal"/>
    <w:rsid w:val="003F2315"/>
    <w:pPr>
      <w:ind w:left="720"/>
    </w:pPr>
    <w:rPr>
      <w:rFonts w:asciiTheme="minorHAnsi" w:hAnsiTheme="minorHAnsi"/>
      <w:sz w:val="24"/>
      <w:szCs w:val="20"/>
    </w:rPr>
  </w:style>
  <w:style w:type="character" w:customStyle="1" w:styleId="EstiloCuerpoRojo">
    <w:name w:val="Estilo +Cuerpo Rojo"/>
    <w:basedOn w:val="DefaultParagraphFont"/>
    <w:rsid w:val="003F2315"/>
    <w:rPr>
      <w:rFonts w:asciiTheme="minorHAnsi" w:hAnsiTheme="minorHAnsi"/>
      <w:color w:val="FF0000"/>
      <w:sz w:val="24"/>
    </w:rPr>
  </w:style>
  <w:style w:type="paragraph" w:customStyle="1" w:styleId="EstiloPrrafodelistaCuerpo1">
    <w:name w:val="Estilo Párrafo de lista + +Cuerpo1"/>
    <w:basedOn w:val="ListParagraph"/>
    <w:rsid w:val="003F2315"/>
    <w:rPr>
      <w:rFonts w:asciiTheme="minorHAnsi" w:hAnsiTheme="minorHAnsi"/>
      <w:sz w:val="24"/>
    </w:rPr>
  </w:style>
  <w:style w:type="character" w:styleId="CommentReference">
    <w:name w:val="annotation reference"/>
    <w:basedOn w:val="DefaultParagraphFont"/>
    <w:rsid w:val="0036573D"/>
    <w:rPr>
      <w:sz w:val="16"/>
      <w:szCs w:val="16"/>
    </w:rPr>
  </w:style>
  <w:style w:type="paragraph" w:styleId="CommentText">
    <w:name w:val="annotation text"/>
    <w:basedOn w:val="Normal"/>
    <w:link w:val="CommentTextChar"/>
    <w:rsid w:val="0036573D"/>
    <w:rPr>
      <w:szCs w:val="20"/>
    </w:rPr>
  </w:style>
  <w:style w:type="character" w:customStyle="1" w:styleId="CommentTextChar">
    <w:name w:val="Comment Text Char"/>
    <w:basedOn w:val="DefaultParagraphFont"/>
    <w:link w:val="CommentText"/>
    <w:rsid w:val="0036573D"/>
    <w:rPr>
      <w:rFonts w:ascii="Arial" w:hAnsi="Arial"/>
    </w:rPr>
  </w:style>
  <w:style w:type="paragraph" w:styleId="CommentSubject">
    <w:name w:val="annotation subject"/>
    <w:basedOn w:val="CommentText"/>
    <w:next w:val="CommentText"/>
    <w:link w:val="CommentSubjectChar"/>
    <w:rsid w:val="0036573D"/>
    <w:rPr>
      <w:b/>
      <w:bCs/>
    </w:rPr>
  </w:style>
  <w:style w:type="character" w:customStyle="1" w:styleId="CommentSubjectChar">
    <w:name w:val="Comment Subject Char"/>
    <w:basedOn w:val="CommentTextChar"/>
    <w:link w:val="CommentSubject"/>
    <w:rsid w:val="0036573D"/>
    <w:rPr>
      <w:rFonts w:ascii="Arial" w:hAnsi="Arial"/>
      <w:b/>
      <w:bCs/>
    </w:rPr>
  </w:style>
  <w:style w:type="paragraph" w:styleId="Revision">
    <w:name w:val="Revision"/>
    <w:hidden/>
    <w:uiPriority w:val="99"/>
    <w:semiHidden/>
    <w:rsid w:val="0036573D"/>
    <w:rPr>
      <w:rFonts w:ascii="Arial" w:hAnsi="Arial"/>
      <w:szCs w:val="24"/>
    </w:rPr>
  </w:style>
  <w:style w:type="character" w:styleId="FollowedHyperlink">
    <w:name w:val="FollowedHyperlink"/>
    <w:basedOn w:val="DefaultParagraphFont"/>
    <w:semiHidden/>
    <w:unhideWhenUsed/>
    <w:rsid w:val="006D7611"/>
    <w:rPr>
      <w:color w:val="800080" w:themeColor="followedHyperlink"/>
      <w:u w:val="single"/>
    </w:rPr>
  </w:style>
  <w:style w:type="paragraph" w:customStyle="1" w:styleId="MainBodyText">
    <w:name w:val="Main Body Text"/>
    <w:basedOn w:val="Normal"/>
    <w:link w:val="MainBodyTextChar"/>
    <w:uiPriority w:val="99"/>
    <w:rsid w:val="002B2BEC"/>
    <w:rPr>
      <w:rFonts w:asciiTheme="minorHAnsi" w:hAnsiTheme="minorHAnsi"/>
      <w:sz w:val="24"/>
      <w:szCs w:val="22"/>
    </w:rPr>
  </w:style>
  <w:style w:type="character" w:customStyle="1" w:styleId="MainBodyTextChar">
    <w:name w:val="Main Body Text Char"/>
    <w:basedOn w:val="DefaultParagraphFont"/>
    <w:link w:val="MainBodyText"/>
    <w:uiPriority w:val="99"/>
    <w:locked/>
    <w:rsid w:val="002B2BEC"/>
    <w:rPr>
      <w:rFonts w:asciiTheme="minorHAnsi" w:hAnsiTheme="minorHAnsi"/>
      <w:sz w:val="24"/>
      <w:szCs w:val="22"/>
    </w:rPr>
  </w:style>
  <w:style w:type="paragraph" w:customStyle="1" w:styleId="Body1">
    <w:name w:val="*Body 1"/>
    <w:rsid w:val="00BB2237"/>
    <w:pPr>
      <w:spacing w:after="120"/>
    </w:pPr>
    <w:rPr>
      <w:rFonts w:asciiTheme="minorHAnsi" w:hAnsiTheme="minorHAnsi"/>
      <w:sz w:val="24"/>
    </w:rPr>
  </w:style>
  <w:style w:type="paragraph" w:customStyle="1" w:styleId="Tableheading">
    <w:name w:val="Table heading"/>
    <w:basedOn w:val="Body1"/>
    <w:rsid w:val="00143689"/>
    <w:pPr>
      <w:spacing w:before="60" w:after="60"/>
      <w:jc w:val="center"/>
    </w:pPr>
    <w:rPr>
      <w:b/>
    </w:rPr>
  </w:style>
  <w:style w:type="table" w:styleId="TableWeb2">
    <w:name w:val="Table Web 2"/>
    <w:basedOn w:val="TableNormal"/>
    <w:rsid w:val="0014368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297874"/>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2265">
      <w:bodyDiv w:val="1"/>
      <w:marLeft w:val="0"/>
      <w:marRight w:val="0"/>
      <w:marTop w:val="0"/>
      <w:marBottom w:val="0"/>
      <w:divBdr>
        <w:top w:val="none" w:sz="0" w:space="0" w:color="auto"/>
        <w:left w:val="none" w:sz="0" w:space="0" w:color="auto"/>
        <w:bottom w:val="none" w:sz="0" w:space="0" w:color="auto"/>
        <w:right w:val="none" w:sz="0" w:space="0" w:color="auto"/>
      </w:divBdr>
    </w:div>
    <w:div w:id="87308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w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emf"/><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emf"/><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bizminers.com/eng/product/mailchimp-dynamics-crm-2011-integration-tool/" TargetMode="External"/><Relationship Id="rId27" Type="http://schemas.openxmlformats.org/officeDocument/2006/relationships/header" Target="header4.xml"/><Relationship Id="rId30"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ooltip xmlns="$ListId:Documents;">Functional Requirements Document Sample</Tooltip>
    <Status xmlns="$ListId:Documents;">5</Status>
    <Label xmlns="$ListId:Documents;">FRD Sample for Microsoft Dynamics CRM</Label>
    <Helper_x0020_ID xmlns="96e8b10d-4fcb-4fb9-814d-3bcad987d596">1.4.1_FRD_SAMPLE_CRM Online.docx</Helper_x0020_ID>
    <Renamed xmlns="96e8b10d-4fcb-4fb9-814d-3bcad987d596">TRUE</Renamed>
    <English_x0020_Doc_x0020_ID xmlns="96e8b10d-4fcb-4fb9-814d-3bcad987d596" xsi:nil="true"/>
    <DocVersion xmlns="96e8b10d-4fcb-4fb9-814d-3bcad987d596">3.4</DocVer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7538E849312241B2E0D7DF9DC456EB" ma:contentTypeVersion="5" ma:contentTypeDescription="Create a new document." ma:contentTypeScope="" ma:versionID="cec7293cb22995552a1d9b9b4f8574cb">
  <xsd:schema xmlns:xsd="http://www.w3.org/2001/XMLSchema" xmlns:xs="http://www.w3.org/2001/XMLSchema" xmlns:p="http://schemas.microsoft.com/office/2006/metadata/properties" xmlns:ns2="$ListId:Documents;" xmlns:ns3="96e8b10d-4fcb-4fb9-814d-3bcad987d596" targetNamespace="http://schemas.microsoft.com/office/2006/metadata/properties" ma:root="true" ma:fieldsID="cad50847e4d1a55caf2470d38766c8ed" ns2:_="" ns3:_="">
    <xsd:import namespace="$ListId:Documents;"/>
    <xsd:import namespace="96e8b10d-4fcb-4fb9-814d-3bcad987d596"/>
    <xsd:element name="properties">
      <xsd:complexType>
        <xsd:sequence>
          <xsd:element name="documentManagement">
            <xsd:complexType>
              <xsd:all>
                <xsd:element ref="ns2:Status" minOccurs="0"/>
                <xsd:element ref="ns2:Label" minOccurs="0"/>
                <xsd:element ref="ns2:Tooltip" minOccurs="0"/>
                <xsd:element ref="ns3:Helper_x0020_ID" minOccurs="0"/>
                <xsd:element ref="ns3:Renamed" minOccurs="0"/>
                <xsd:element ref="ns3:English_x0020_Doc_x0020_ID" minOccurs="0"/>
                <xsd:element ref="ns3:Doc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Status" ma:index="2" nillable="true" ma:displayName="Status" ma:list="{DFBFBFEE-0ACC-4257-B5B1-51689CCD2F7D}" ma:internalName="Status" ma:readOnly="false" ma:showField="Title">
      <xsd:simpleType>
        <xsd:restriction base="dms:Lookup"/>
      </xsd:simpleType>
    </xsd:element>
    <xsd:element name="Label" ma:index="9" nillable="true" ma:displayName="Label" ma:description="" ma:internalName="Label">
      <xsd:simpleType>
        <xsd:restriction base="dms:Text">
          <xsd:maxLength value="255"/>
        </xsd:restriction>
      </xsd:simpleType>
    </xsd:element>
    <xsd:element name="Tooltip" ma:index="10" nillable="true" ma:displayName="Tooltip" ma:description="" ma:internalName="Tooltip">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e8b10d-4fcb-4fb9-814d-3bcad987d596" elementFormDefault="qualified">
    <xsd:import namespace="http://schemas.microsoft.com/office/2006/documentManagement/types"/>
    <xsd:import namespace="http://schemas.microsoft.com/office/infopath/2007/PartnerControls"/>
    <xsd:element name="Helper_x0020_ID" ma:index="11" nillable="true" ma:displayName="Helper ID" ma:internalName="Helper_x0020_ID">
      <xsd:simpleType>
        <xsd:restriction base="dms:Text">
          <xsd:maxLength value="255"/>
        </xsd:restriction>
      </xsd:simpleType>
    </xsd:element>
    <xsd:element name="Renamed" ma:index="12" nillable="true" ma:displayName="Renamed" ma:internalName="Renamed">
      <xsd:simpleType>
        <xsd:restriction base="dms:Text">
          <xsd:maxLength value="10"/>
        </xsd:restriction>
      </xsd:simpleType>
    </xsd:element>
    <xsd:element name="English_x0020_Doc_x0020_ID" ma:index="13" nillable="true" ma:displayName="English Doc ID" ma:decimals="0" ma:description="Doc ID of the English equivilant of this translated doc." ma:internalName="English_x0020_Doc_x0020_ID">
      <xsd:simpleType>
        <xsd:restriction base="dms:Number"/>
      </xsd:simpleType>
    </xsd:element>
    <xsd:element name="DocVersion" ma:index="14" nillable="true" ma:displayName="DocVersion" ma:internalName="DocVersion">
      <xsd:simpleType>
        <xsd:restriction base="dms:Text">
          <xsd:maxLength value="2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F171D-E152-41E6-81A5-BD0A159D5F0C}">
  <ds:schemaRefs>
    <ds:schemaRef ds:uri="http://schemas.microsoft.com/office/2006/metadata/properties"/>
    <ds:schemaRef ds:uri="$ListId:Documents;"/>
    <ds:schemaRef ds:uri="96e8b10d-4fcb-4fb9-814d-3bcad987d596"/>
  </ds:schemaRefs>
</ds:datastoreItem>
</file>

<file path=customXml/itemProps2.xml><?xml version="1.0" encoding="utf-8"?>
<ds:datastoreItem xmlns:ds="http://schemas.openxmlformats.org/officeDocument/2006/customXml" ds:itemID="{B63B3A4B-AB1E-410E-A02F-538FE74A6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cuments;"/>
    <ds:schemaRef ds:uri="96e8b10d-4fcb-4fb9-814d-3bcad987d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F0AA1B-2DF2-4D96-89A6-DCADA51DBAF3}">
  <ds:schemaRefs>
    <ds:schemaRef ds:uri="http://schemas.microsoft.com/sharepoint/v3/contenttype/forms"/>
  </ds:schemaRefs>
</ds:datastoreItem>
</file>

<file path=customXml/itemProps4.xml><?xml version="1.0" encoding="utf-8"?>
<ds:datastoreItem xmlns:ds="http://schemas.openxmlformats.org/officeDocument/2006/customXml" ds:itemID="{C366D7D2-6DAC-40BA-8D97-747F9AC1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6417</Words>
  <Characters>36579</Characters>
  <Application>Microsoft Office Word</Application>
  <DocSecurity>0</DocSecurity>
  <Lines>304</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Sure Step FRD Template - Sample Document</vt:lpstr>
      <vt:lpstr>Sure Step FRD Template</vt:lpstr>
    </vt:vector>
  </TitlesOfParts>
  <Company>Company Name</Company>
  <LinksUpToDate>false</LinksUpToDate>
  <CharactersWithSpaces>42911</CharactersWithSpaces>
  <SharedDoc>false</SharedDoc>
  <HLinks>
    <vt:vector size="108" baseType="variant">
      <vt:variant>
        <vt:i4>1703996</vt:i4>
      </vt:variant>
      <vt:variant>
        <vt:i4>104</vt:i4>
      </vt:variant>
      <vt:variant>
        <vt:i4>0</vt:i4>
      </vt:variant>
      <vt:variant>
        <vt:i4>5</vt:i4>
      </vt:variant>
      <vt:variant>
        <vt:lpwstr/>
      </vt:variant>
      <vt:variant>
        <vt:lpwstr>_Toc109804413</vt:lpwstr>
      </vt:variant>
      <vt:variant>
        <vt:i4>1703996</vt:i4>
      </vt:variant>
      <vt:variant>
        <vt:i4>98</vt:i4>
      </vt:variant>
      <vt:variant>
        <vt:i4>0</vt:i4>
      </vt:variant>
      <vt:variant>
        <vt:i4>5</vt:i4>
      </vt:variant>
      <vt:variant>
        <vt:lpwstr/>
      </vt:variant>
      <vt:variant>
        <vt:lpwstr>_Toc109804412</vt:lpwstr>
      </vt:variant>
      <vt:variant>
        <vt:i4>1703996</vt:i4>
      </vt:variant>
      <vt:variant>
        <vt:i4>92</vt:i4>
      </vt:variant>
      <vt:variant>
        <vt:i4>0</vt:i4>
      </vt:variant>
      <vt:variant>
        <vt:i4>5</vt:i4>
      </vt:variant>
      <vt:variant>
        <vt:lpwstr/>
      </vt:variant>
      <vt:variant>
        <vt:lpwstr>_Toc109804411</vt:lpwstr>
      </vt:variant>
      <vt:variant>
        <vt:i4>1703996</vt:i4>
      </vt:variant>
      <vt:variant>
        <vt:i4>86</vt:i4>
      </vt:variant>
      <vt:variant>
        <vt:i4>0</vt:i4>
      </vt:variant>
      <vt:variant>
        <vt:i4>5</vt:i4>
      </vt:variant>
      <vt:variant>
        <vt:lpwstr/>
      </vt:variant>
      <vt:variant>
        <vt:lpwstr>_Toc109804410</vt:lpwstr>
      </vt:variant>
      <vt:variant>
        <vt:i4>1769532</vt:i4>
      </vt:variant>
      <vt:variant>
        <vt:i4>80</vt:i4>
      </vt:variant>
      <vt:variant>
        <vt:i4>0</vt:i4>
      </vt:variant>
      <vt:variant>
        <vt:i4>5</vt:i4>
      </vt:variant>
      <vt:variant>
        <vt:lpwstr/>
      </vt:variant>
      <vt:variant>
        <vt:lpwstr>_Toc109804409</vt:lpwstr>
      </vt:variant>
      <vt:variant>
        <vt:i4>1769532</vt:i4>
      </vt:variant>
      <vt:variant>
        <vt:i4>74</vt:i4>
      </vt:variant>
      <vt:variant>
        <vt:i4>0</vt:i4>
      </vt:variant>
      <vt:variant>
        <vt:i4>5</vt:i4>
      </vt:variant>
      <vt:variant>
        <vt:lpwstr/>
      </vt:variant>
      <vt:variant>
        <vt:lpwstr>_Toc109804408</vt:lpwstr>
      </vt:variant>
      <vt:variant>
        <vt:i4>1769532</vt:i4>
      </vt:variant>
      <vt:variant>
        <vt:i4>68</vt:i4>
      </vt:variant>
      <vt:variant>
        <vt:i4>0</vt:i4>
      </vt:variant>
      <vt:variant>
        <vt:i4>5</vt:i4>
      </vt:variant>
      <vt:variant>
        <vt:lpwstr/>
      </vt:variant>
      <vt:variant>
        <vt:lpwstr>_Toc109804407</vt:lpwstr>
      </vt:variant>
      <vt:variant>
        <vt:i4>1769532</vt:i4>
      </vt:variant>
      <vt:variant>
        <vt:i4>62</vt:i4>
      </vt:variant>
      <vt:variant>
        <vt:i4>0</vt:i4>
      </vt:variant>
      <vt:variant>
        <vt:i4>5</vt:i4>
      </vt:variant>
      <vt:variant>
        <vt:lpwstr/>
      </vt:variant>
      <vt:variant>
        <vt:lpwstr>_Toc109804406</vt:lpwstr>
      </vt:variant>
      <vt:variant>
        <vt:i4>1769532</vt:i4>
      </vt:variant>
      <vt:variant>
        <vt:i4>56</vt:i4>
      </vt:variant>
      <vt:variant>
        <vt:i4>0</vt:i4>
      </vt:variant>
      <vt:variant>
        <vt:i4>5</vt:i4>
      </vt:variant>
      <vt:variant>
        <vt:lpwstr/>
      </vt:variant>
      <vt:variant>
        <vt:lpwstr>_Toc109804405</vt:lpwstr>
      </vt:variant>
      <vt:variant>
        <vt:i4>1769532</vt:i4>
      </vt:variant>
      <vt:variant>
        <vt:i4>50</vt:i4>
      </vt:variant>
      <vt:variant>
        <vt:i4>0</vt:i4>
      </vt:variant>
      <vt:variant>
        <vt:i4>5</vt:i4>
      </vt:variant>
      <vt:variant>
        <vt:lpwstr/>
      </vt:variant>
      <vt:variant>
        <vt:lpwstr>_Toc109804404</vt:lpwstr>
      </vt:variant>
      <vt:variant>
        <vt:i4>1769532</vt:i4>
      </vt:variant>
      <vt:variant>
        <vt:i4>44</vt:i4>
      </vt:variant>
      <vt:variant>
        <vt:i4>0</vt:i4>
      </vt:variant>
      <vt:variant>
        <vt:i4>5</vt:i4>
      </vt:variant>
      <vt:variant>
        <vt:lpwstr/>
      </vt:variant>
      <vt:variant>
        <vt:lpwstr>_Toc109804403</vt:lpwstr>
      </vt:variant>
      <vt:variant>
        <vt:i4>1769532</vt:i4>
      </vt:variant>
      <vt:variant>
        <vt:i4>38</vt:i4>
      </vt:variant>
      <vt:variant>
        <vt:i4>0</vt:i4>
      </vt:variant>
      <vt:variant>
        <vt:i4>5</vt:i4>
      </vt:variant>
      <vt:variant>
        <vt:lpwstr/>
      </vt:variant>
      <vt:variant>
        <vt:lpwstr>_Toc109804402</vt:lpwstr>
      </vt:variant>
      <vt:variant>
        <vt:i4>1769532</vt:i4>
      </vt:variant>
      <vt:variant>
        <vt:i4>32</vt:i4>
      </vt:variant>
      <vt:variant>
        <vt:i4>0</vt:i4>
      </vt:variant>
      <vt:variant>
        <vt:i4>5</vt:i4>
      </vt:variant>
      <vt:variant>
        <vt:lpwstr/>
      </vt:variant>
      <vt:variant>
        <vt:lpwstr>_Toc109804401</vt:lpwstr>
      </vt:variant>
      <vt:variant>
        <vt:i4>1769532</vt:i4>
      </vt:variant>
      <vt:variant>
        <vt:i4>26</vt:i4>
      </vt:variant>
      <vt:variant>
        <vt:i4>0</vt:i4>
      </vt:variant>
      <vt:variant>
        <vt:i4>5</vt:i4>
      </vt:variant>
      <vt:variant>
        <vt:lpwstr/>
      </vt:variant>
      <vt:variant>
        <vt:lpwstr>_Toc109804400</vt:lpwstr>
      </vt:variant>
      <vt:variant>
        <vt:i4>1179707</vt:i4>
      </vt:variant>
      <vt:variant>
        <vt:i4>20</vt:i4>
      </vt:variant>
      <vt:variant>
        <vt:i4>0</vt:i4>
      </vt:variant>
      <vt:variant>
        <vt:i4>5</vt:i4>
      </vt:variant>
      <vt:variant>
        <vt:lpwstr/>
      </vt:variant>
      <vt:variant>
        <vt:lpwstr>_Toc109804399</vt:lpwstr>
      </vt:variant>
      <vt:variant>
        <vt:i4>1179707</vt:i4>
      </vt:variant>
      <vt:variant>
        <vt:i4>14</vt:i4>
      </vt:variant>
      <vt:variant>
        <vt:i4>0</vt:i4>
      </vt:variant>
      <vt:variant>
        <vt:i4>5</vt:i4>
      </vt:variant>
      <vt:variant>
        <vt:lpwstr/>
      </vt:variant>
      <vt:variant>
        <vt:lpwstr>_Toc109804398</vt:lpwstr>
      </vt:variant>
      <vt:variant>
        <vt:i4>1179707</vt:i4>
      </vt:variant>
      <vt:variant>
        <vt:i4>8</vt:i4>
      </vt:variant>
      <vt:variant>
        <vt:i4>0</vt:i4>
      </vt:variant>
      <vt:variant>
        <vt:i4>5</vt:i4>
      </vt:variant>
      <vt:variant>
        <vt:lpwstr/>
      </vt:variant>
      <vt:variant>
        <vt:lpwstr>_Toc109804397</vt:lpwstr>
      </vt:variant>
      <vt:variant>
        <vt:i4>1179707</vt:i4>
      </vt:variant>
      <vt:variant>
        <vt:i4>2</vt:i4>
      </vt:variant>
      <vt:variant>
        <vt:i4>0</vt:i4>
      </vt:variant>
      <vt:variant>
        <vt:i4>5</vt:i4>
      </vt:variant>
      <vt:variant>
        <vt:lpwstr/>
      </vt:variant>
      <vt:variant>
        <vt:lpwstr>_Toc109804396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 Step FRD Template - Sample Document</dc:title>
  <dc:subject>Project Name</dc:subject>
  <dc:creator>Ana-Maria.Ignat@matricia.ro</dc:creator>
  <cp:keywords/>
  <dc:description/>
  <cp:lastModifiedBy>Ana-Maria Ignat</cp:lastModifiedBy>
  <cp:revision>2</cp:revision>
  <cp:lastPrinted>2014-06-05T11:21:00Z</cp:lastPrinted>
  <dcterms:created xsi:type="dcterms:W3CDTF">2014-06-30T11:23:00Z</dcterms:created>
  <dcterms:modified xsi:type="dcterms:W3CDTF">2014-06-30T11:23:00Z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0x010100D07538E849312241B2E0D7DF9DC456EB</vt:lpwstr>
  </property>
  <property fmtid="{D5CDD505-2E9C-101B-9397-08002B2CF9AE}" pid="3" name="Order">
    <vt:r8>78900</vt:r8>
  </property>
  <property fmtid="{D5CDD505-2E9C-101B-9397-08002B2CF9AE}" pid="4" name="Phase">
    <vt:lpwstr>Analysis</vt:lpwstr>
  </property>
  <property fmtid="{D5CDD505-2E9C-101B-9397-08002B2CF9AE}" pid="5" name="Author0">
    <vt:lpwstr/>
  </property>
  <property fmtid="{D5CDD505-2E9C-101B-9397-08002B2CF9AE}" pid="6" name="File Group">
    <vt:lpwstr>1.4.1</vt:lpwstr>
  </property>
  <property fmtid="{D5CDD505-2E9C-101B-9397-08002B2CF9AE}" pid="7" name="Project Type">
    <vt:lpwstr>EnterpriseStandardMajor Upgrade</vt:lpwstr>
  </property>
  <property fmtid="{D5CDD505-2E9C-101B-9397-08002B2CF9AE}" pid="8" name="Product">
    <vt:lpwstr>CRM</vt:lpwstr>
  </property>
  <property fmtid="{D5CDD505-2E9C-101B-9397-08002B2CF9AE}" pid="9" name="Cross Phase Process">
    <vt:lpwstr>Requirements and Configuration</vt:lpwstr>
  </property>
  <property fmtid="{D5CDD505-2E9C-101B-9397-08002B2CF9AE}" pid="10" name="Deliverable">
    <vt:lpwstr>true</vt:lpwstr>
  </property>
  <property fmtid="{D5CDD505-2E9C-101B-9397-08002B2CF9AE}" pid="11" name="Status">
    <vt:lpwstr>5</vt:lpwstr>
  </property>
  <property fmtid="{D5CDD505-2E9C-101B-9397-08002B2CF9AE}" pid="12" name="Document Type">
    <vt:lpwstr>Parent Doc</vt:lpwstr>
  </property>
  <property fmtid="{D5CDD505-2E9C-101B-9397-08002B2CF9AE}" pid="13" name="Tooltip">
    <vt:lpwstr>Functional Requirements Document Sample</vt:lpwstr>
  </property>
  <property fmtid="{D5CDD505-2E9C-101B-9397-08002B2CF9AE}" pid="14" name="Label">
    <vt:lpwstr>FRD Sample for Microsoft Dynamics CRM</vt:lpwstr>
  </property>
  <property fmtid="{D5CDD505-2E9C-101B-9397-08002B2CF9AE}" pid="15" name="Helper ID">
    <vt:lpwstr>1.4.1_FRD_SAMPLE_CRM Online.docx</vt:lpwstr>
  </property>
  <property fmtid="{D5CDD505-2E9C-101B-9397-08002B2CF9AE}" pid="16" name="Renamed">
    <vt:lpwstr>TRUE</vt:lpwstr>
  </property>
  <property fmtid="{D5CDD505-2E9C-101B-9397-08002B2CF9AE}" pid="17" name="English Doc ID">
    <vt:lpwstr/>
  </property>
  <property fmtid="{D5CDD505-2E9C-101B-9397-08002B2CF9AE}" pid="18" name="DocVersion">
    <vt:lpwstr>3.4</vt:lpwstr>
  </property>
</Properties>
</file>