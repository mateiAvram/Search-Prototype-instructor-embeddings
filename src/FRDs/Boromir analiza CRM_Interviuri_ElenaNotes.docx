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9C" w:rsidRPr="00670985" w:rsidRDefault="00B21B9C" w:rsidP="00B21B9C">
      <w:pPr>
        <w:jc w:val="center"/>
        <w:rPr>
          <w:b/>
          <w:sz w:val="32"/>
          <w:szCs w:val="32"/>
        </w:rPr>
      </w:pPr>
      <w:r w:rsidRPr="00670985">
        <w:rPr>
          <w:b/>
          <w:sz w:val="32"/>
          <w:szCs w:val="32"/>
        </w:rPr>
        <w:t>Boromir</w:t>
      </w:r>
    </w:p>
    <w:p w:rsidR="00B21B9C" w:rsidRPr="00670985" w:rsidRDefault="00B21B9C" w:rsidP="00B21B9C">
      <w:pPr>
        <w:jc w:val="center"/>
        <w:rPr>
          <w:b/>
          <w:sz w:val="32"/>
          <w:szCs w:val="32"/>
        </w:rPr>
      </w:pPr>
      <w:r w:rsidRPr="00670985">
        <w:rPr>
          <w:b/>
          <w:sz w:val="32"/>
          <w:szCs w:val="32"/>
        </w:rPr>
        <w:t>Pre analiza - CRM</w:t>
      </w:r>
    </w:p>
    <w:p w:rsidR="00B21B9C" w:rsidRPr="00670985" w:rsidRDefault="00B21B9C" w:rsidP="00B21B9C">
      <w:pPr>
        <w:rPr>
          <w:b/>
          <w:sz w:val="32"/>
          <w:szCs w:val="32"/>
        </w:rPr>
      </w:pPr>
    </w:p>
    <w:p w:rsidR="00B21B9C" w:rsidRDefault="00B21B9C" w:rsidP="00B21B9C">
      <w:r>
        <w:t>Organizare pe 3 divizii din punct de vedere al produselor vandute.</w:t>
      </w:r>
    </w:p>
    <w:p w:rsidR="00B21B9C" w:rsidRDefault="00B21B9C" w:rsidP="00B21B9C"/>
    <w:p w:rsidR="00B21B9C" w:rsidRDefault="00B21B9C" w:rsidP="00B21B9C">
      <w:r>
        <w:t>Canale de distributie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Prin distribuitori (se servesc aproximativ 20.000 de clienti finali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Distributie directa</w:t>
      </w:r>
    </w:p>
    <w:p w:rsidR="00B21B9C" w:rsidRDefault="00B21B9C" w:rsidP="00B21B9C">
      <w:pPr>
        <w:pBdr>
          <w:bottom w:val="single" w:sz="4" w:space="1" w:color="auto"/>
        </w:pBdr>
        <w:rPr>
          <w:b/>
        </w:rPr>
      </w:pPr>
    </w:p>
    <w:p w:rsidR="00B21B9C" w:rsidRDefault="00B21B9C" w:rsidP="00B21B9C">
      <w:pPr>
        <w:pBdr>
          <w:bottom w:val="single" w:sz="4" w:space="1" w:color="auto"/>
        </w:pBdr>
        <w:rPr>
          <w:b/>
        </w:rPr>
      </w:pPr>
    </w:p>
    <w:p w:rsidR="00B21B9C" w:rsidRPr="00BE4264" w:rsidRDefault="00B21B9C" w:rsidP="00B21B9C">
      <w:pPr>
        <w:pBdr>
          <w:bottom w:val="single" w:sz="4" w:space="1" w:color="auto"/>
        </w:pBdr>
        <w:rPr>
          <w:b/>
        </w:rPr>
      </w:pPr>
      <w:r w:rsidRPr="00BE4264">
        <w:rPr>
          <w:b/>
        </w:rPr>
        <w:t>Vanzarea prin distribuitori</w:t>
      </w:r>
    </w:p>
    <w:p w:rsidR="00B21B9C" w:rsidRDefault="00B21B9C" w:rsidP="00B21B9C">
      <w:r>
        <w:t>Organizare: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 w:rsidRPr="00BD62F8">
        <w:rPr>
          <w:b/>
        </w:rPr>
        <w:t>Agenti de vanzare distribuitori (40-50)</w:t>
      </w:r>
      <w:r>
        <w:t xml:space="preserve"> sunt in general la nivel de judet si se ocupa de distribuitorii cei mai important (sunt localizati la distribuitor).</w:t>
      </w:r>
    </w:p>
    <w:p w:rsidR="00B21B9C" w:rsidRDefault="00B21B9C" w:rsidP="00B21B9C">
      <w:pPr>
        <w:pStyle w:val="ListParagraph"/>
        <w:numPr>
          <w:ilvl w:val="1"/>
          <w:numId w:val="16"/>
        </w:numPr>
      </w:pPr>
      <w:r>
        <w:t xml:space="preserve">Activitati:  </w:t>
      </w:r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0" w:author="Elena.Caciula" w:date="2010-09-13T15:30:00Z"/>
        </w:rPr>
      </w:pPr>
      <w:r>
        <w:t>Merge impreuna cu reprezentantii de vanzari ai distribuitorului pe o ruta (rutele sunt schimbate zilnic);</w:t>
      </w:r>
    </w:p>
    <w:p w:rsidR="00000000" w:rsidRDefault="00727E05">
      <w:pPr>
        <w:pStyle w:val="ListParagraph"/>
        <w:ind w:left="2160"/>
        <w:rPr>
          <w:ins w:id="1" w:author="Elena.Caciula" w:date="2010-09-13T15:32:00Z"/>
        </w:rPr>
        <w:pPrChange w:id="2" w:author="Elena.Caciula" w:date="2010-09-13T15:30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3" w:author="Elena.Caciula" w:date="2010-09-13T15:30:00Z">
        <w:r>
          <w:t xml:space="preserve">Ne intereseaza ag. </w:t>
        </w:r>
      </w:ins>
      <w:ins w:id="4" w:author="Elena.Caciula" w:date="2010-09-13T15:31:00Z">
        <w:r>
          <w:t>d</w:t>
        </w:r>
      </w:ins>
      <w:ins w:id="5" w:author="Elena.Caciula" w:date="2010-09-13T15:30:00Z">
        <w:r>
          <w:t>istrib.</w:t>
        </w:r>
      </w:ins>
      <w:ins w:id="6" w:author="Elena.Caciula" w:date="2010-09-13T15:32:00Z">
        <w:r>
          <w:t>?</w:t>
        </w:r>
      </w:ins>
      <w:ins w:id="7" w:author="Elena.Caciula" w:date="2010-09-13T15:35:00Z">
        <w:r>
          <w:t xml:space="preserve"> – Vine din SFA</w:t>
        </w:r>
      </w:ins>
    </w:p>
    <w:p w:rsidR="00000000" w:rsidRDefault="00727E05">
      <w:pPr>
        <w:pStyle w:val="ListParagraph"/>
        <w:ind w:left="2160"/>
        <w:rPr>
          <w:ins w:id="8" w:author="Elena.Caciula" w:date="2010-09-13T15:36:00Z"/>
        </w:rPr>
        <w:pPrChange w:id="9" w:author="Elena.Caciula" w:date="2010-09-13T15:30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0" w:author="Elena.Caciula" w:date="2010-09-13T15:32:00Z">
        <w:r>
          <w:t>Inf. Rute?</w:t>
        </w:r>
      </w:ins>
      <w:ins w:id="11" w:author="Elena.Caciula" w:date="2010-09-13T15:36:00Z">
        <w:r>
          <w:t xml:space="preserve"> Nume </w:t>
        </w:r>
      </w:ins>
      <w:ins w:id="12" w:author="Elena.Caciula" w:date="2010-09-13T15:37:00Z">
        <w:r>
          <w:t>(Bailesti)</w:t>
        </w:r>
      </w:ins>
      <w:ins w:id="13" w:author="Elena.Caciula" w:date="2010-09-13T15:36:00Z">
        <w:r>
          <w:t xml:space="preserve"> </w:t>
        </w:r>
      </w:ins>
      <w:ins w:id="14" w:author="Elena.Caciula" w:date="2010-09-13T15:38:00Z">
        <w:r>
          <w:t>–</w:t>
        </w:r>
      </w:ins>
      <w:ins w:id="15" w:author="Elena.Caciula" w:date="2010-09-13T15:37:00Z">
        <w:r>
          <w:t xml:space="preserve"> Localitate, text (din SFA vine text)</w:t>
        </w:r>
      </w:ins>
      <w:ins w:id="16" w:author="Elena.Caciula" w:date="2010-09-13T15:39:00Z">
        <w:r>
          <w:t xml:space="preserve"> - ? de validat cu SFA </w:t>
        </w:r>
      </w:ins>
      <w:ins w:id="17" w:author="Elena.Caciula" w:date="2010-09-13T15:40:00Z">
        <w:r>
          <w:t>ce structura are</w:t>
        </w:r>
      </w:ins>
    </w:p>
    <w:p w:rsidR="00000000" w:rsidRDefault="00D45851">
      <w:pPr>
        <w:pStyle w:val="ListParagraph"/>
        <w:ind w:left="2160"/>
        <w:pPrChange w:id="18" w:author="Elena.Caciula" w:date="2010-09-13T15:30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 xml:space="preserve"> ajuta reprezentantul distribuitorului sa ia comenzi pe ruta respective</w:t>
      </w:r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19" w:author="Elena.Caciula" w:date="2010-09-13T15:32:00Z"/>
        </w:rPr>
      </w:pPr>
      <w:r>
        <w:t>Ajuta reprezentantul distribuitorului sa faca si</w:t>
      </w:r>
      <w:ins w:id="20" w:author="Elena.Caciula" w:date="2010-09-13T15:32:00Z">
        <w:r w:rsidR="00727E05">
          <w:t xml:space="preserve"> </w:t>
        </w:r>
      </w:ins>
      <w:r>
        <w:t>s a inteleaga promotiile facute la produsele Boromir</w:t>
      </w:r>
      <w:ins w:id="21" w:author="Elena.Caciula" w:date="2010-09-13T15:48:00Z">
        <w:r w:rsidR="00271701" w:rsidRPr="00271701">
          <w:t xml:space="preserve"> </w:t>
        </w:r>
        <w:r w:rsidR="00271701">
          <w:t>SE refera la ASM!!!</w:t>
        </w:r>
      </w:ins>
    </w:p>
    <w:p w:rsidR="00000000" w:rsidRDefault="00727E05">
      <w:pPr>
        <w:pStyle w:val="ListParagraph"/>
        <w:ind w:left="2160"/>
        <w:rPr>
          <w:ins w:id="22" w:author="Elena.Caciula" w:date="2010-09-13T15:42:00Z"/>
        </w:rPr>
        <w:pPrChange w:id="23" w:author="Elena.Caciula" w:date="2010-09-13T15:3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24" w:author="Elena.Caciula" w:date="2010-09-13T15:32:00Z">
        <w:r>
          <w:t>? cum poate ajuta CRM-ul?</w:t>
        </w:r>
      </w:ins>
    </w:p>
    <w:p w:rsidR="00000000" w:rsidRDefault="00271701">
      <w:pPr>
        <w:pStyle w:val="ListParagraph"/>
        <w:ind w:left="2160"/>
        <w:rPr>
          <w:ins w:id="25" w:author="Elena.Caciula" w:date="2010-09-13T15:42:00Z"/>
        </w:rPr>
        <w:pPrChange w:id="26" w:author="Elena.Caciula" w:date="2010-09-13T15:3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27" w:author="Elena.Caciula" w:date="2010-09-13T15:42:00Z">
        <w:r>
          <w:t>Se preiau din Scala (pachete)</w:t>
        </w:r>
      </w:ins>
    </w:p>
    <w:p w:rsidR="00000000" w:rsidRDefault="00271701">
      <w:pPr>
        <w:pStyle w:val="ListParagraph"/>
        <w:ind w:left="2160"/>
        <w:pPrChange w:id="28" w:author="Elena.Caciula" w:date="2010-09-13T15:3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29" w:author="Elena.Caciula" w:date="2010-09-13T15:44:00Z">
        <w:r>
          <w:t>Absolut toate sunt in iScala</w:t>
        </w:r>
      </w:ins>
      <w:ins w:id="30" w:author="Elena.Caciula" w:date="2010-09-13T15:46:00Z">
        <w:r>
          <w:t xml:space="preserve">, decizie scanata si se pleaca pe lista de distrib. </w:t>
        </w:r>
      </w:ins>
      <w:ins w:id="31" w:author="Elena.Caciula" w:date="2010-09-13T15:47:00Z">
        <w:r>
          <w:t>l</w:t>
        </w:r>
      </w:ins>
      <w:ins w:id="32" w:author="Elena.Caciula" w:date="2010-09-13T15:46:00Z">
        <w:r>
          <w:t>a ASM-care o repartizeaza mai departe.</w:t>
        </w:r>
      </w:ins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33" w:author="Elena.Caciula" w:date="2010-09-13T15:32:00Z"/>
        </w:rPr>
      </w:pPr>
      <w:r>
        <w:t>Rol de “instructor al agentilor distribuitorului”</w:t>
      </w:r>
      <w:ins w:id="34" w:author="Elena.Caciula" w:date="2010-09-13T15:47:00Z">
        <w:r w:rsidR="00271701">
          <w:t xml:space="preserve"> – SE refera la ASM!!!</w:t>
        </w:r>
      </w:ins>
    </w:p>
    <w:p w:rsidR="00000000" w:rsidRDefault="00727E05">
      <w:pPr>
        <w:pStyle w:val="ListParagraph"/>
        <w:numPr>
          <w:ilvl w:val="3"/>
          <w:numId w:val="16"/>
        </w:numPr>
        <w:pPrChange w:id="35" w:author="Elena.Caciula" w:date="2010-09-13T15:3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36" w:author="Elena.Caciula" w:date="2010-09-13T15:32:00Z">
        <w:r>
          <w:t>Aceasta activitate se comensureaza?</w:t>
        </w:r>
      </w:ins>
      <w:ins w:id="37" w:author="Elena.Caciula" w:date="2010-09-13T15:48:00Z">
        <w:r w:rsidR="00271701">
          <w:t>nu</w:t>
        </w:r>
      </w:ins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38" w:author="Elena.Caciula" w:date="2010-09-13T15:32:00Z"/>
        </w:rPr>
      </w:pPr>
      <w:r>
        <w:t>Promotiile sunt communicate catre agentii de vanzare la distribuitor prin fax, telefon, hartie, etc</w:t>
      </w:r>
    </w:p>
    <w:p w:rsidR="00000000" w:rsidRDefault="00727E05">
      <w:pPr>
        <w:pStyle w:val="ListParagraph"/>
        <w:numPr>
          <w:ilvl w:val="3"/>
          <w:numId w:val="16"/>
        </w:numPr>
        <w:rPr>
          <w:ins w:id="39" w:author="Elena.Caciula" w:date="2010-09-13T15:49:00Z"/>
        </w:rPr>
        <w:pPrChange w:id="40" w:author="Elena.Caciula" w:date="2010-09-13T15:3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41" w:author="Elena.Caciula" w:date="2010-09-13T15:32:00Z">
        <w:r>
          <w:t>Introducem in CRM promotiile? Ce structuri au?</w:t>
        </w:r>
      </w:ins>
      <w:ins w:id="42" w:author="Elena.Caciula" w:date="2010-09-13T15:49:00Z">
        <w:r w:rsidR="00271701">
          <w:t xml:space="preserve"> Vezi mai sus</w:t>
        </w:r>
      </w:ins>
    </w:p>
    <w:p w:rsidR="00000000" w:rsidRDefault="00D45851">
      <w:pPr>
        <w:pStyle w:val="ListParagraph"/>
        <w:numPr>
          <w:ilvl w:val="3"/>
          <w:numId w:val="16"/>
        </w:numPr>
        <w:pPrChange w:id="43" w:author="Elena.Caciula" w:date="2010-09-13T15:3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Completarea unui raport zilnic de activitate (atasat) care contine: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Agent Boromir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Agent distribuitor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Ruta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Data</w:t>
      </w:r>
    </w:p>
    <w:p w:rsidR="00B21B9C" w:rsidRDefault="00B21B9C" w:rsidP="00B21B9C">
      <w:pPr>
        <w:pStyle w:val="ListParagraph"/>
        <w:numPr>
          <w:ilvl w:val="3"/>
          <w:numId w:val="16"/>
        </w:numPr>
        <w:rPr>
          <w:ins w:id="44" w:author="Elena.Caciula" w:date="2010-09-13T15:34:00Z"/>
        </w:rPr>
      </w:pPr>
      <w:r>
        <w:t>Categoriile principale de produse cu 2 informatii imporatante: prezenta la raft; comanda</w:t>
      </w:r>
    </w:p>
    <w:p w:rsidR="00000000" w:rsidRDefault="00727E05">
      <w:pPr>
        <w:pStyle w:val="ListParagraph"/>
        <w:numPr>
          <w:ilvl w:val="2"/>
          <w:numId w:val="16"/>
        </w:numPr>
        <w:rPr>
          <w:ins w:id="45" w:author="Elena.Caciula" w:date="2010-09-13T15:49:00Z"/>
        </w:rPr>
        <w:pPrChange w:id="46" w:author="Elena.Caciula" w:date="2010-09-13T15:34:00Z">
          <w:pPr>
            <w:pStyle w:val="ListParagraph"/>
            <w:numPr>
              <w:ilvl w:val="3"/>
              <w:numId w:val="16"/>
            </w:numPr>
            <w:ind w:left="2880" w:hanging="360"/>
          </w:pPr>
        </w:pPrChange>
      </w:pPr>
      <w:ins w:id="47" w:author="Elena.Caciula" w:date="2010-09-13T15:34:00Z">
        <w:r>
          <w:t>? ce alte informatii mercantizare?</w:t>
        </w:r>
      </w:ins>
      <w:ins w:id="48" w:author="Elena.Caciula" w:date="2010-09-13T15:50:00Z">
        <w:r w:rsidR="00271701">
          <w:t xml:space="preserve"> – ema!!!!</w:t>
        </w:r>
      </w:ins>
    </w:p>
    <w:p w:rsidR="00000000" w:rsidRDefault="00271701">
      <w:pPr>
        <w:pStyle w:val="ListParagraph"/>
        <w:numPr>
          <w:ilvl w:val="2"/>
          <w:numId w:val="16"/>
        </w:numPr>
        <w:pPrChange w:id="49" w:author="Elena.Caciula" w:date="2010-09-13T15:34:00Z">
          <w:pPr>
            <w:pStyle w:val="ListParagraph"/>
            <w:numPr>
              <w:ilvl w:val="3"/>
              <w:numId w:val="16"/>
            </w:numPr>
            <w:ind w:left="2880" w:hanging="360"/>
          </w:pPr>
        </w:pPrChange>
      </w:pPr>
      <w:ins w:id="50" w:author="Elena.Caciula" w:date="2010-09-13T15:49:00Z">
        <w:r>
          <w:t>Pt conturi</w:t>
        </w:r>
      </w:ins>
    </w:p>
    <w:p w:rsidR="00B21B9C" w:rsidRDefault="00B21B9C" w:rsidP="00B21B9C">
      <w:r>
        <w:t>Acest raport este colectat pehartie si practic nu se mai face nimic cu el!!!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 w:rsidRPr="002F2982">
        <w:rPr>
          <w:b/>
        </w:rPr>
        <w:t>Area Sales Manager (27</w:t>
      </w:r>
      <w:r>
        <w:t>) – in general ASM are in reponsabilitate 3 judete si are in reponsabilitate agentii de vanzare de la distribuitori din cele 3 judete. ASM-ul este cel care intretine relatia Boromir distribuitor. ASM-ul coordoneaza vanzarile de produse de pe toate platformele Boromir.</w:t>
      </w:r>
    </w:p>
    <w:p w:rsidR="00B21B9C" w:rsidRPr="002F2982" w:rsidRDefault="00B21B9C" w:rsidP="00B21B9C">
      <w:pPr>
        <w:pStyle w:val="ListParagraph"/>
        <w:numPr>
          <w:ilvl w:val="1"/>
          <w:numId w:val="16"/>
        </w:numPr>
      </w:pPr>
      <w:r>
        <w:rPr>
          <w:b/>
        </w:rPr>
        <w:t>Activitati:</w:t>
      </w:r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51" w:author="Elena.Caciula" w:date="2010-09-13T15:51:00Z"/>
        </w:rPr>
      </w:pPr>
      <w:r>
        <w:t>Ofertare catre distribuitor</w:t>
      </w:r>
      <w:ins w:id="52" w:author="Elena.Caciula" w:date="2010-09-13T15:58:00Z">
        <w:r w:rsidR="00E77CE1">
          <w:t xml:space="preserve"> (nou) sau produse noi (care nu sunt listate)</w:t>
        </w:r>
      </w:ins>
    </w:p>
    <w:p w:rsidR="00000000" w:rsidRDefault="00E77CE1">
      <w:pPr>
        <w:pStyle w:val="ListParagraph"/>
        <w:ind w:left="2880"/>
        <w:rPr>
          <w:ins w:id="53" w:author="Elena.Caciula" w:date="2010-09-13T15:51:00Z"/>
        </w:rPr>
        <w:pPrChange w:id="54" w:author="Elena.Caciula" w:date="2010-09-13T15:5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55" w:author="Elena.Caciula" w:date="2010-09-13T15:51:00Z">
        <w:r>
          <w:t xml:space="preserve">Lista de produse </w:t>
        </w:r>
      </w:ins>
      <w:ins w:id="56" w:author="Elena.Caciula" w:date="2010-09-13T15:52:00Z">
        <w:r>
          <w:t>– preturile recente – pdf (semnatura &amp; stampila ) – de atasat oferte electronice pe divizii.</w:t>
        </w:r>
      </w:ins>
    </w:p>
    <w:p w:rsidR="00000000" w:rsidRDefault="00E77CE1">
      <w:pPr>
        <w:pStyle w:val="ListParagraph"/>
        <w:ind w:left="2160"/>
        <w:rPr>
          <w:ins w:id="57" w:author="Elena.Caciula" w:date="2010-09-13T15:51:00Z"/>
        </w:rPr>
        <w:pPrChange w:id="58" w:author="Elena.Caciula" w:date="2010-09-13T15:5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59" w:author="Elena.Caciula" w:date="2010-09-13T15:52:00Z">
        <w:r>
          <w:t>C</w:t>
        </w:r>
      </w:ins>
      <w:ins w:id="60" w:author="Elena.Caciula" w:date="2010-09-13T15:51:00Z">
        <w:r>
          <w:t>atalog</w:t>
        </w:r>
      </w:ins>
      <w:ins w:id="61" w:author="Elena.Caciula" w:date="2010-09-13T15:52:00Z">
        <w:r>
          <w:t xml:space="preserve"> </w:t>
        </w:r>
      </w:ins>
      <w:ins w:id="62" w:author="Elena.Caciula" w:date="2010-09-13T15:53:00Z">
        <w:r>
          <w:t xml:space="preserve">general </w:t>
        </w:r>
      </w:ins>
      <w:ins w:id="63" w:author="Elena.Caciula" w:date="2010-09-13T15:52:00Z">
        <w:r>
          <w:t>– se ataseaza</w:t>
        </w:r>
      </w:ins>
      <w:ins w:id="64" w:author="Elena.Caciula" w:date="2010-09-13T15:51:00Z">
        <w:r>
          <w:t>.</w:t>
        </w:r>
      </w:ins>
    </w:p>
    <w:p w:rsidR="00000000" w:rsidRDefault="00D45851">
      <w:pPr>
        <w:pStyle w:val="ListParagraph"/>
        <w:ind w:left="2160"/>
        <w:rPr>
          <w:ins w:id="65" w:author="Elena.Caciula" w:date="2010-09-13T15:53:00Z"/>
        </w:rPr>
        <w:pPrChange w:id="66" w:author="Elena.Caciula" w:date="2010-09-13T15:5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000000" w:rsidRDefault="00E77CE1">
      <w:pPr>
        <w:pStyle w:val="ListParagraph"/>
        <w:ind w:left="2160"/>
        <w:rPr>
          <w:ins w:id="67" w:author="Elena.Caciula" w:date="2010-09-13T15:59:00Z"/>
        </w:rPr>
        <w:pPrChange w:id="68" w:author="Elena.Caciula" w:date="2010-09-13T15:5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69" w:author="Elena.Caciula" w:date="2010-09-13T15:56:00Z">
        <w:r>
          <w:t xml:space="preserve">Portofoliul contractat </w:t>
        </w:r>
      </w:ins>
      <w:ins w:id="70" w:author="Elena.Caciula" w:date="2010-09-13T16:01:00Z">
        <w:r w:rsidR="00892973">
          <w:t>–</w:t>
        </w:r>
      </w:ins>
      <w:ins w:id="71" w:author="Elena.Caciula" w:date="2010-09-13T15:59:00Z">
        <w:r>
          <w:t xml:space="preserve"> </w:t>
        </w:r>
      </w:ins>
      <w:ins w:id="72" w:author="Elena.Caciula" w:date="2010-09-13T16:01:00Z">
        <w:r w:rsidR="00892973">
          <w:t>nu acum</w:t>
        </w:r>
      </w:ins>
    </w:p>
    <w:p w:rsidR="00000000" w:rsidRDefault="00E77CE1">
      <w:pPr>
        <w:pStyle w:val="ListParagraph"/>
        <w:ind w:left="2160"/>
        <w:rPr>
          <w:ins w:id="73" w:author="Elena.Caciula" w:date="2010-09-13T15:57:00Z"/>
        </w:rPr>
        <w:pPrChange w:id="74" w:author="Elena.Caciula" w:date="2010-09-13T15:5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75" w:author="Elena.Caciula" w:date="2010-09-13T15:57:00Z">
        <w:r>
          <w:t>Pret  unic pe tara.</w:t>
        </w:r>
      </w:ins>
    </w:p>
    <w:p w:rsidR="00000000" w:rsidRDefault="00E77CE1">
      <w:pPr>
        <w:pStyle w:val="ListParagraph"/>
        <w:ind w:left="2160"/>
        <w:rPr>
          <w:ins w:id="76" w:author="Elena.Caciula" w:date="2010-09-13T15:57:00Z"/>
        </w:rPr>
        <w:pPrChange w:id="77" w:author="Elena.Caciula" w:date="2010-09-13T15:5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78" w:author="Elena.Caciula" w:date="2010-09-13T15:57:00Z">
        <w:r>
          <w:t>Politica comerciala – discounturi.</w:t>
        </w:r>
      </w:ins>
    </w:p>
    <w:p w:rsidR="00000000" w:rsidRDefault="00D45851">
      <w:pPr>
        <w:pStyle w:val="ListParagraph"/>
        <w:ind w:left="2160"/>
        <w:pPrChange w:id="79" w:author="Elena.Caciula" w:date="2010-09-13T15:5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80" w:author="Elena.Caciula" w:date="2010-09-13T15:56:00Z"/>
        </w:rPr>
      </w:pPr>
      <w:r>
        <w:t>Stabilire target catre distribuitor</w:t>
      </w:r>
    </w:p>
    <w:p w:rsidR="00000000" w:rsidRDefault="00892973">
      <w:pPr>
        <w:pStyle w:val="ListParagraph"/>
        <w:numPr>
          <w:ilvl w:val="3"/>
          <w:numId w:val="16"/>
        </w:numPr>
        <w:rPr>
          <w:ins w:id="81" w:author="Elena.Caciula" w:date="2010-09-13T16:01:00Z"/>
        </w:rPr>
        <w:pPrChange w:id="82" w:author="Elena.Caciula" w:date="2010-09-13T16:01:00Z">
          <w:pPr>
            <w:pStyle w:val="ListParagraph"/>
            <w:numPr>
              <w:numId w:val="16"/>
            </w:numPr>
            <w:ind w:hanging="360"/>
          </w:pPr>
        </w:pPrChange>
      </w:pPr>
      <w:ins w:id="83" w:author="Elena.Caciula" w:date="2010-09-13T16:01:00Z">
        <w:r>
          <w:t xml:space="preserve">Target – </w:t>
        </w:r>
      </w:ins>
    </w:p>
    <w:p w:rsidR="00000000" w:rsidRDefault="00892973">
      <w:pPr>
        <w:pStyle w:val="ListParagraph"/>
        <w:numPr>
          <w:ilvl w:val="4"/>
          <w:numId w:val="16"/>
        </w:numPr>
        <w:rPr>
          <w:ins w:id="84" w:author="Elena.Caciula" w:date="2010-09-13T16:01:00Z"/>
        </w:rPr>
        <w:pPrChange w:id="85" w:author="Elena.Caciula" w:date="2010-09-13T16:01:00Z">
          <w:pPr>
            <w:pStyle w:val="ListParagraph"/>
            <w:numPr>
              <w:numId w:val="16"/>
            </w:numPr>
            <w:ind w:hanging="360"/>
          </w:pPr>
        </w:pPrChange>
      </w:pPr>
      <w:ins w:id="86" w:author="Elena.Caciula" w:date="2010-09-13T16:01:00Z">
        <w:r>
          <w:t xml:space="preserve">vine </w:t>
        </w:r>
      </w:ins>
    </w:p>
    <w:p w:rsidR="00000000" w:rsidRDefault="00892973">
      <w:pPr>
        <w:pStyle w:val="ListParagraph"/>
        <w:numPr>
          <w:ilvl w:val="3"/>
          <w:numId w:val="16"/>
        </w:numPr>
        <w:rPr>
          <w:ins w:id="87" w:author="Elena.Caciula" w:date="2010-09-13T16:01:00Z"/>
        </w:rPr>
        <w:pPrChange w:id="88" w:author="Elena.Caciula" w:date="2010-09-13T16:0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89" w:author="Elena.Caciula" w:date="2010-09-13T16:01:00Z">
        <w:r>
          <w:t>ASM/CRM target pe grupe de produse/div.judet</w:t>
        </w:r>
      </w:ins>
    </w:p>
    <w:p w:rsidR="00000000" w:rsidRDefault="00892973">
      <w:pPr>
        <w:pStyle w:val="ListParagraph"/>
        <w:numPr>
          <w:ilvl w:val="3"/>
          <w:numId w:val="16"/>
        </w:numPr>
        <w:rPr>
          <w:ins w:id="90" w:author="Elena.Caciula" w:date="2010-09-13T16:02:00Z"/>
        </w:rPr>
        <w:pPrChange w:id="91" w:author="Elena.Caciula" w:date="2010-09-13T16:0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92" w:author="Elena.Caciula" w:date="2010-09-13T16:02:00Z">
        <w:r>
          <w:t>Calcul zilnic (scala), procentul de realizare!</w:t>
        </w:r>
      </w:ins>
    </w:p>
    <w:p w:rsidR="00000000" w:rsidRDefault="00B6145F">
      <w:pPr>
        <w:pStyle w:val="ListParagraph"/>
        <w:numPr>
          <w:ilvl w:val="3"/>
          <w:numId w:val="16"/>
        </w:numPr>
        <w:rPr>
          <w:ins w:id="93" w:author="Elena.Caciula" w:date="2010-09-13T16:02:00Z"/>
        </w:rPr>
        <w:pPrChange w:id="94" w:author="Elena.Caciula" w:date="2010-09-13T16:01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95" w:author="Elena.Caciula" w:date="2010-09-13T16:02:00Z">
        <w:r w:rsidRPr="00B6145F">
          <w:rPr>
            <w:highlight w:val="yellow"/>
            <w:rPrChange w:id="96" w:author="Elena.Caciula" w:date="2010-09-13T16:03:00Z">
              <w:rPr/>
            </w:rPrChange>
          </w:rPr>
          <w:t>ASM  target pe</w:t>
        </w:r>
      </w:ins>
      <w:ins w:id="97" w:author="Elena.Caciula" w:date="2010-09-13T16:03:00Z">
        <w:r w:rsidR="00892973">
          <w:t>:</w:t>
        </w:r>
      </w:ins>
      <w:ins w:id="98" w:author="Elena.Caciula" w:date="2010-09-13T16:02:00Z">
        <w:r w:rsidR="00892973">
          <w:t xml:space="preserve"> </w:t>
        </w:r>
      </w:ins>
    </w:p>
    <w:p w:rsidR="00000000" w:rsidRDefault="00892973">
      <w:pPr>
        <w:pStyle w:val="ListParagraph"/>
        <w:numPr>
          <w:ilvl w:val="4"/>
          <w:numId w:val="16"/>
        </w:numPr>
        <w:rPr>
          <w:ins w:id="99" w:author="Elena.Caciula" w:date="2010-09-13T16:02:00Z"/>
        </w:rPr>
        <w:pPrChange w:id="100" w:author="Elena.Caciula" w:date="2010-09-13T16:0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01" w:author="Elena.Caciula" w:date="2010-09-13T16:02:00Z">
        <w:r>
          <w:t>Zona (lunar)</w:t>
        </w:r>
      </w:ins>
    </w:p>
    <w:p w:rsidR="00000000" w:rsidRDefault="00892973">
      <w:pPr>
        <w:pStyle w:val="ListParagraph"/>
        <w:numPr>
          <w:ilvl w:val="5"/>
          <w:numId w:val="16"/>
        </w:numPr>
        <w:rPr>
          <w:ins w:id="102" w:author="Elena.Caciula" w:date="2010-09-13T16:02:00Z"/>
        </w:rPr>
        <w:pPrChange w:id="103" w:author="Elena.Caciula" w:date="2010-09-13T16:0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04" w:author="Elena.Caciula" w:date="2010-09-13T16:02:00Z">
        <w:r>
          <w:t>Judet</w:t>
        </w:r>
      </w:ins>
    </w:p>
    <w:p w:rsidR="00000000" w:rsidRDefault="00892973">
      <w:pPr>
        <w:pStyle w:val="ListParagraph"/>
        <w:numPr>
          <w:ilvl w:val="6"/>
          <w:numId w:val="16"/>
        </w:numPr>
        <w:rPr>
          <w:ins w:id="105" w:author="Elena.Caciula" w:date="2010-09-13T16:06:00Z"/>
        </w:rPr>
        <w:pPrChange w:id="106" w:author="Elena.Caciula" w:date="2010-09-13T16:02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07" w:author="Elena.Caciula" w:date="2010-09-13T16:02:00Z">
        <w:r>
          <w:t>Distrib.</w:t>
        </w:r>
      </w:ins>
    </w:p>
    <w:p w:rsidR="00000000" w:rsidRDefault="00892973">
      <w:pPr>
        <w:pStyle w:val="ListParagraph"/>
        <w:numPr>
          <w:ilvl w:val="7"/>
          <w:numId w:val="16"/>
        </w:numPr>
        <w:rPr>
          <w:ins w:id="108" w:author="Elena.Caciula" w:date="2010-09-13T16:06:00Z"/>
        </w:rPr>
        <w:pPrChange w:id="109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10" w:author="Elena.Caciula" w:date="2010-09-13T16:06:00Z">
        <w:r>
          <w:t>Grupe de Produse</w:t>
        </w:r>
      </w:ins>
    </w:p>
    <w:p w:rsidR="00000000" w:rsidRDefault="00B6145F">
      <w:pPr>
        <w:ind w:left="720"/>
        <w:rPr>
          <w:ins w:id="111" w:author="Elena.Caciula" w:date="2010-09-13T16:07:00Z"/>
        </w:rPr>
        <w:pPrChange w:id="112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13" w:author="Elena.Caciula" w:date="2010-09-13T16:06:00Z">
        <w:r w:rsidRPr="00B6145F">
          <w:rPr>
            <w:highlight w:val="yellow"/>
            <w:rPrChange w:id="114" w:author="Elena.Caciula" w:date="2010-09-13T16:06:00Z">
              <w:rPr/>
            </w:rPrChange>
          </w:rPr>
          <w:t>De calculat pe ASM</w:t>
        </w:r>
      </w:ins>
    </w:p>
    <w:p w:rsidR="00000000" w:rsidRDefault="00892973">
      <w:pPr>
        <w:ind w:left="720"/>
        <w:rPr>
          <w:ins w:id="115" w:author="Elena.Caciula" w:date="2010-09-13T16:07:00Z"/>
        </w:rPr>
        <w:pPrChange w:id="116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17" w:author="Elena.Caciula" w:date="2010-09-13T16:07:00Z">
        <w:r>
          <w:t>Targetul agentului coincide cu targetul distrib.</w:t>
        </w:r>
      </w:ins>
    </w:p>
    <w:p w:rsidR="00000000" w:rsidRDefault="00892973">
      <w:pPr>
        <w:ind w:left="720"/>
        <w:rPr>
          <w:ins w:id="118" w:author="Elena.Caciula" w:date="2010-09-13T16:08:00Z"/>
        </w:rPr>
        <w:pPrChange w:id="119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20" w:author="Elena.Caciula" w:date="2010-09-13T16:08:00Z">
        <w:r>
          <w:t>Impartirea o face ASM.</w:t>
        </w:r>
      </w:ins>
    </w:p>
    <w:p w:rsidR="00000000" w:rsidRDefault="00892973">
      <w:pPr>
        <w:ind w:left="720"/>
        <w:rPr>
          <w:ins w:id="121" w:author="Elena.Caciula" w:date="2010-09-13T16:10:00Z"/>
        </w:rPr>
        <w:pPrChange w:id="122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23" w:author="Elena.Caciula" w:date="2010-09-13T16:09:00Z">
        <w:r>
          <w:t xml:space="preserve">ASM-ul primeste target general si e treaba lui cum si-l repartizeaza pe </w:t>
        </w:r>
      </w:ins>
    </w:p>
    <w:p w:rsidR="00000000" w:rsidRDefault="008B22EB">
      <w:pPr>
        <w:ind w:left="720"/>
        <w:rPr>
          <w:ins w:id="124" w:author="Elena.Caciula" w:date="2010-09-13T16:11:00Z"/>
        </w:rPr>
        <w:pPrChange w:id="125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26" w:author="Elena.Caciula" w:date="2010-09-13T16:11:00Z">
        <w:r>
          <w:t>CRM-ul va calcula target la nivel de distrib = agent de vanzari.</w:t>
        </w:r>
      </w:ins>
    </w:p>
    <w:p w:rsidR="00000000" w:rsidRDefault="008B22EB">
      <w:pPr>
        <w:ind w:left="720"/>
        <w:rPr>
          <w:ins w:id="127" w:author="Elena.Caciula" w:date="2010-09-13T16:11:00Z"/>
        </w:rPr>
        <w:pPrChange w:id="128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29" w:author="Elena.Caciula" w:date="2010-09-13T16:11:00Z">
        <w:r>
          <w:t>Targetul realizat se va calcula cu aceeasi frecv. Cu care se vor preluat datele din iScala</w:t>
        </w:r>
      </w:ins>
      <w:ins w:id="130" w:author="Elena.Caciula" w:date="2010-09-13T16:12:00Z">
        <w:r>
          <w:t xml:space="preserve"> (odata pe zi)</w:t>
        </w:r>
      </w:ins>
      <w:ins w:id="131" w:author="Elena.Caciula" w:date="2010-09-13T16:11:00Z">
        <w:r>
          <w:t>.</w:t>
        </w:r>
      </w:ins>
    </w:p>
    <w:p w:rsidR="00000000" w:rsidRDefault="00DC10CA">
      <w:pPr>
        <w:ind w:left="720"/>
        <w:rPr>
          <w:ins w:id="132" w:author="Elena.Caciula" w:date="2010-09-13T16:12:00Z"/>
        </w:rPr>
        <w:pPrChange w:id="133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34" w:author="Elena.Caciula" w:date="2010-09-13T16:12:00Z">
        <w:r>
          <w:t>Un distrib. are max. 3 targeturi = 3 divizii.</w:t>
        </w:r>
      </w:ins>
    </w:p>
    <w:p w:rsidR="00000000" w:rsidRDefault="00DC10CA">
      <w:pPr>
        <w:ind w:left="720"/>
        <w:rPr>
          <w:ins w:id="135" w:author="Elena.Caciula" w:date="2010-09-13T16:13:00Z"/>
        </w:rPr>
        <w:pPrChange w:id="136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37" w:author="Elena.Caciula" w:date="2010-09-13T16:13:00Z">
        <w:r>
          <w:t>Target lunar pe grupa de produse si divizie.</w:t>
        </w:r>
      </w:ins>
    </w:p>
    <w:p w:rsidR="00000000" w:rsidRDefault="00DC10CA">
      <w:pPr>
        <w:ind w:left="720"/>
        <w:rPr>
          <w:ins w:id="138" w:author="Elena.Caciula" w:date="2010-09-13T16:03:00Z"/>
        </w:rPr>
        <w:pPrChange w:id="139" w:author="Elena.Caciula" w:date="2010-09-13T16:06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40" w:author="Elena.Caciula" w:date="2010-09-13T16:13:00Z">
        <w:r>
          <w:t>Se calculeaza lunar (nu seamana unul cu altul de la o luna la alta)</w:t>
        </w:r>
      </w:ins>
    </w:p>
    <w:p w:rsidR="00000000" w:rsidRDefault="00D45851">
      <w:pPr>
        <w:rPr>
          <w:ins w:id="141" w:author="Elena.Caciula" w:date="2010-09-13T16:14:00Z"/>
        </w:rPr>
        <w:pPrChange w:id="142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000000" w:rsidRDefault="00811370">
      <w:pPr>
        <w:rPr>
          <w:ins w:id="143" w:author="Elena.Caciula" w:date="2010-09-13T16:15:00Z"/>
        </w:rPr>
        <w:pPrChange w:id="144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45" w:author="Elena.Caciula" w:date="2010-09-13T16:15:00Z">
        <w:r>
          <w:t>(</w:t>
        </w:r>
      </w:ins>
      <w:ins w:id="146" w:author="Elena.Caciula" w:date="2010-09-13T16:14:00Z">
        <w:r>
          <w:t>exemple de calcul)</w:t>
        </w:r>
      </w:ins>
    </w:p>
    <w:p w:rsidR="00000000" w:rsidRDefault="00811370">
      <w:pPr>
        <w:rPr>
          <w:ins w:id="147" w:author="Elena.Caciula" w:date="2010-09-13T16:15:00Z"/>
        </w:rPr>
        <w:pPrChange w:id="148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49" w:author="Elena.Caciula" w:date="2010-09-13T16:15:00Z">
        <w:r>
          <w:t>Target:</w:t>
        </w:r>
      </w:ins>
    </w:p>
    <w:p w:rsidR="00000000" w:rsidRDefault="00811370">
      <w:pPr>
        <w:rPr>
          <w:ins w:id="150" w:author="Elena.Caciula" w:date="2010-09-13T16:16:00Z"/>
        </w:rPr>
        <w:pPrChange w:id="151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52" w:author="Elena.Caciula" w:date="2010-09-13T16:15:00Z">
        <w:r>
          <w:tab/>
          <w:t>Cantitativ/</w:t>
        </w:r>
      </w:ins>
      <w:ins w:id="153" w:author="Elena.Caciula" w:date="2010-09-13T16:16:00Z">
        <w:r>
          <w:t>valoric</w:t>
        </w:r>
      </w:ins>
    </w:p>
    <w:p w:rsidR="00000000" w:rsidRDefault="00811370">
      <w:pPr>
        <w:rPr>
          <w:ins w:id="154" w:author="Elena.Caciula" w:date="2010-09-13T16:20:00Z"/>
        </w:rPr>
        <w:pPrChange w:id="155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56" w:author="Elena.Caciula" w:date="2010-09-13T16:19:00Z">
        <w:r>
          <w:t>Judetul Arges primeste</w:t>
        </w:r>
      </w:ins>
      <w:ins w:id="157" w:author="Elena.Caciula" w:date="2010-09-13T16:16:00Z">
        <w:r>
          <w:t xml:space="preserve"> 40000 buc. Croissant.</w:t>
        </w:r>
      </w:ins>
      <w:ins w:id="158" w:author="Elena.Caciula" w:date="2010-09-13T16:21:00Z">
        <w:r w:rsidR="00810D02">
          <w:t>- cantitativ la ora actuala!!!!</w:t>
        </w:r>
      </w:ins>
    </w:p>
    <w:p w:rsidR="00000000" w:rsidRDefault="00811370">
      <w:pPr>
        <w:rPr>
          <w:ins w:id="159" w:author="Elena.Caciula" w:date="2010-09-13T16:19:00Z"/>
        </w:rPr>
        <w:pPrChange w:id="160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61" w:author="Elena.Caciula" w:date="2010-09-13T16:20:00Z">
        <w:r>
          <w:t>Unitatea de masura a targetului (Cantitativ/Valoric)</w:t>
        </w:r>
      </w:ins>
    </w:p>
    <w:p w:rsidR="00000000" w:rsidRDefault="00810D02">
      <w:pPr>
        <w:rPr>
          <w:ins w:id="162" w:author="Elena.Caciula" w:date="2010-09-13T16:21:00Z"/>
        </w:rPr>
        <w:pPrChange w:id="163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64" w:author="Elena.Caciula" w:date="2010-09-13T16:21:00Z">
        <w:r>
          <w:t>Promotii – denatureaza cantitatea!</w:t>
        </w:r>
      </w:ins>
      <w:ins w:id="165" w:author="Elena.Caciula" w:date="2010-09-13T16:22:00Z">
        <w:r>
          <w:t xml:space="preserve"> UM  =bucata in iScala toate sunt kilograme</w:t>
        </w:r>
      </w:ins>
    </w:p>
    <w:p w:rsidR="00000000" w:rsidRDefault="00810D02">
      <w:pPr>
        <w:rPr>
          <w:ins w:id="166" w:author="Elena.Caciula" w:date="2010-09-13T16:22:00Z"/>
        </w:rPr>
        <w:pPrChange w:id="167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68" w:author="Elena.Caciula" w:date="2010-09-13T16:22:00Z">
        <w:r>
          <w:t xml:space="preserve">Bucati/kilograme! </w:t>
        </w:r>
        <w:r w:rsidR="00B53910">
          <w:t>E</w:t>
        </w:r>
        <w:r>
          <w:t>chivalenta</w:t>
        </w:r>
      </w:ins>
      <w:ins w:id="169" w:author="Elena.Caciula" w:date="2010-09-13T16:23:00Z">
        <w:r w:rsidR="00B53910">
          <w:t xml:space="preserve"> – de extras din iScala aceasta echivalenta.</w:t>
        </w:r>
      </w:ins>
    </w:p>
    <w:p w:rsidR="00000000" w:rsidRDefault="00D45851">
      <w:pPr>
        <w:rPr>
          <w:ins w:id="170" w:author="Elena.Caciula" w:date="2010-09-13T16:23:00Z"/>
        </w:rPr>
        <w:pPrChange w:id="171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000000" w:rsidRDefault="00DD3FA5">
      <w:pPr>
        <w:rPr>
          <w:ins w:id="172" w:author="Elena.Caciula" w:date="2010-09-13T16:23:00Z"/>
        </w:rPr>
        <w:pPrChange w:id="173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74" w:author="Elena.Caciula" w:date="2010-09-13T16:23:00Z">
        <w:r>
          <w:t>Ex. Luna sept. grupa cozonac, Arges, 40000 buc. Cozonac</w:t>
        </w:r>
      </w:ins>
    </w:p>
    <w:p w:rsidR="00000000" w:rsidRDefault="00DD3FA5">
      <w:pPr>
        <w:rPr>
          <w:ins w:id="175" w:author="Elena.Caciula" w:date="2010-09-13T16:24:00Z"/>
        </w:rPr>
        <w:pPrChange w:id="176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77" w:author="Elena.Caciula" w:date="2010-09-13T16:24:00Z">
        <w:r>
          <w:t xml:space="preserve">Cel la 600 g este in promotie, iScala, pachete </w:t>
        </w:r>
      </w:ins>
    </w:p>
    <w:p w:rsidR="00000000" w:rsidRDefault="00DD3FA5">
      <w:pPr>
        <w:rPr>
          <w:ins w:id="178" w:author="Elena.Caciula" w:date="2010-09-13T16:24:00Z"/>
        </w:rPr>
        <w:pPrChange w:id="179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80" w:author="Elena.Caciula" w:date="2010-09-13T16:24:00Z">
        <w:r>
          <w:t xml:space="preserve">Vezi in iScala </w:t>
        </w:r>
      </w:ins>
    </w:p>
    <w:p w:rsidR="00000000" w:rsidRDefault="00B6145F">
      <w:pPr>
        <w:pPrChange w:id="181" w:author="Elena.Caciula" w:date="2010-09-13T16:03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82" w:author="Elena.Caciula" w:date="2010-09-13T16:25:00Z">
        <w:r w:rsidRPr="00B6145F">
          <w:rPr>
            <w:highlight w:val="yellow"/>
            <w:rPrChange w:id="183" w:author="Elena.Caciula" w:date="2010-09-13T16:25:00Z">
              <w:rPr/>
            </w:rPrChange>
          </w:rPr>
          <w:t>Promotia sa fie in CRM – pachet – sa ma uit in iScala, problema de calcul</w:t>
        </w:r>
      </w:ins>
      <w:ins w:id="184" w:author="Elena.Caciula" w:date="2010-09-13T16:26:00Z">
        <w:r w:rsidR="00DD3FA5">
          <w:t>, cantitate in bucati = promotii, gratuitati</w:t>
        </w:r>
      </w:ins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Preia comenzile de la distribuitor (acum in Palm-uri – cu ajutorul software-ului de la Softexpert) care sunt sincronizate intr-o baza de date de comenzi si apoin actualizate in Scala)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Primeste target (in Palm) pe care il repartizeaza pe agenti de la distribuitor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Are targeturi de a creste vanzarile prin promotii</w:t>
      </w:r>
    </w:p>
    <w:p w:rsidR="00B21B9C" w:rsidRDefault="00B21B9C" w:rsidP="00B21B9C">
      <w:pPr>
        <w:pStyle w:val="ListParagraph"/>
        <w:numPr>
          <w:ilvl w:val="2"/>
          <w:numId w:val="16"/>
        </w:numPr>
        <w:rPr>
          <w:ins w:id="185" w:author="Elena.Caciula" w:date="2010-09-13T16:27:00Z"/>
        </w:rPr>
      </w:pPr>
      <w:r>
        <w:t>Urmareste facturile neincasate de la distribuitor</w:t>
      </w:r>
    </w:p>
    <w:p w:rsidR="00000000" w:rsidRDefault="005568F8">
      <w:pPr>
        <w:pStyle w:val="ListParagraph"/>
        <w:ind w:left="2160"/>
        <w:rPr>
          <w:ins w:id="186" w:author="Elena.Caciula" w:date="2010-09-13T16:28:00Z"/>
        </w:rPr>
        <w:pPrChange w:id="187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88" w:author="Elena.Caciula" w:date="2010-09-13T16:27:00Z">
        <w:r>
          <w:t xml:space="preserve">Vin din iScala facturile neincasata (solduri) </w:t>
        </w:r>
      </w:ins>
      <w:ins w:id="189" w:author="Elena.Caciula" w:date="2010-09-13T16:28:00Z">
        <w:r>
          <w:t>–</w:t>
        </w:r>
      </w:ins>
      <w:ins w:id="190" w:author="Elena.Caciula" w:date="2010-09-13T16:27:00Z">
        <w:r>
          <w:t xml:space="preserve"> analitic.</w:t>
        </w:r>
      </w:ins>
    </w:p>
    <w:p w:rsidR="00000000" w:rsidRDefault="005568F8">
      <w:pPr>
        <w:pStyle w:val="ListParagraph"/>
        <w:ind w:left="2160"/>
        <w:rPr>
          <w:ins w:id="191" w:author="Elena.Caciula" w:date="2010-09-13T16:29:00Z"/>
        </w:rPr>
        <w:pPrChange w:id="192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93" w:author="Elena.Caciula" w:date="2010-09-13T16:29:00Z">
        <w:r>
          <w:t>Agentii incaseaza</w:t>
        </w:r>
      </w:ins>
    </w:p>
    <w:p w:rsidR="00000000" w:rsidRDefault="005568F8">
      <w:pPr>
        <w:pStyle w:val="ListParagraph"/>
        <w:ind w:left="2160"/>
        <w:rPr>
          <w:ins w:id="194" w:author="Elena.Caciula" w:date="2010-09-13T16:29:00Z"/>
        </w:rPr>
        <w:pPrChange w:id="195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96" w:author="Elena.Caciula" w:date="2010-09-13T16:29:00Z">
        <w:r>
          <w:t xml:space="preserve">Raport, ce s-a acoperit din sold. </w:t>
        </w:r>
      </w:ins>
    </w:p>
    <w:p w:rsidR="00000000" w:rsidRDefault="005568F8">
      <w:pPr>
        <w:pStyle w:val="ListParagraph"/>
        <w:ind w:left="2160"/>
        <w:rPr>
          <w:ins w:id="197" w:author="Elena.Caciula" w:date="2010-09-13T16:40:00Z"/>
        </w:rPr>
        <w:pPrChange w:id="198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199" w:author="Elena.Caciula" w:date="2010-09-13T16:30:00Z">
        <w:r>
          <w:t>? raport sau import date?</w:t>
        </w:r>
        <w:r w:rsidR="00BC5D3B">
          <w:t xml:space="preserve"> – import!!!!</w:t>
        </w:r>
      </w:ins>
    </w:p>
    <w:p w:rsidR="00000000" w:rsidRDefault="00D45851">
      <w:pPr>
        <w:pStyle w:val="ListParagraph"/>
        <w:ind w:left="2160"/>
        <w:rPr>
          <w:ins w:id="200" w:author="Elena.Caciula" w:date="2010-09-13T16:40:00Z"/>
        </w:rPr>
        <w:pPrChange w:id="201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000000" w:rsidRDefault="00D45851">
      <w:pPr>
        <w:pStyle w:val="ListParagraph"/>
        <w:ind w:left="2160"/>
        <w:rPr>
          <w:ins w:id="202" w:author="Elena.Caciula" w:date="2010-09-13T16:40:00Z"/>
        </w:rPr>
        <w:pPrChange w:id="203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000000" w:rsidRDefault="000A335D">
      <w:pPr>
        <w:pStyle w:val="ListParagraph"/>
        <w:ind w:left="2160"/>
        <w:rPr>
          <w:ins w:id="204" w:author="Elena.Caciula" w:date="2010-09-13T16:40:00Z"/>
        </w:rPr>
        <w:pPrChange w:id="205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  <w:ins w:id="206" w:author="Elena.Caciula" w:date="2010-09-13T16:40:00Z">
        <w:r>
          <w:t>STOCUL DISTRIB.</w:t>
        </w:r>
      </w:ins>
    </w:p>
    <w:p w:rsidR="00000000" w:rsidRDefault="00D45851">
      <w:pPr>
        <w:pStyle w:val="ListParagraph"/>
        <w:ind w:left="2160"/>
        <w:rPr>
          <w:ins w:id="207" w:author="Elena.Caciula" w:date="2010-09-13T16:41:00Z"/>
        </w:rPr>
        <w:pPrChange w:id="208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000000" w:rsidRDefault="00D45851">
      <w:pPr>
        <w:pStyle w:val="ListParagraph"/>
        <w:ind w:left="2160"/>
        <w:pPrChange w:id="209" w:author="Elena.Caciula" w:date="2010-09-13T16:27:00Z">
          <w:pPr>
            <w:pStyle w:val="ListParagraph"/>
            <w:numPr>
              <w:ilvl w:val="2"/>
              <w:numId w:val="16"/>
            </w:numPr>
            <w:ind w:left="2160" w:hanging="360"/>
          </w:pPr>
        </w:pPrChange>
      </w:pPr>
    </w:p>
    <w:p w:rsidR="00B21B9C" w:rsidRDefault="00B21B9C" w:rsidP="00B21B9C">
      <w:pPr>
        <w:pStyle w:val="ListParagraph"/>
        <w:numPr>
          <w:ilvl w:val="0"/>
          <w:numId w:val="16"/>
        </w:numPr>
        <w:rPr>
          <w:ins w:id="210" w:author="Elena.Caciula" w:date="2010-09-13T16:31:00Z"/>
        </w:rPr>
      </w:pPr>
      <w:r w:rsidRPr="002F2982">
        <w:rPr>
          <w:b/>
        </w:rPr>
        <w:t xml:space="preserve">Regional Manager (4) – </w:t>
      </w:r>
      <w:r>
        <w:t>au in subordine 10 judete (ASM si implicit agentii de vanzare de la distribuitor)</w:t>
      </w:r>
    </w:p>
    <w:p w:rsidR="00831762" w:rsidRDefault="00831762" w:rsidP="00831762">
      <w:pPr>
        <w:pStyle w:val="ListParagraph"/>
        <w:numPr>
          <w:ilvl w:val="0"/>
          <w:numId w:val="16"/>
        </w:numPr>
        <w:rPr>
          <w:ins w:id="211" w:author="Elena.Caciula" w:date="2010-09-13T16:32:00Z"/>
        </w:rPr>
      </w:pPr>
      <w:ins w:id="212" w:author="Elena.Caciula" w:date="2010-09-13T16:31:00Z">
        <w:r>
          <w:rPr>
            <w:b/>
          </w:rPr>
          <w:t>Supervizori –</w:t>
        </w:r>
        <w:r>
          <w:t xml:space="preserve"> sa vada tot targetul din ASM-istii sai. Target </w:t>
        </w:r>
      </w:ins>
      <w:ins w:id="213" w:author="Elena.Caciula" w:date="2010-09-13T16:32:00Z">
        <w:r>
          <w:t>pe nivelul sau/zona</w:t>
        </w:r>
      </w:ins>
    </w:p>
    <w:p w:rsidR="00831762" w:rsidRDefault="00831762" w:rsidP="00831762">
      <w:pPr>
        <w:pStyle w:val="ListParagraph"/>
        <w:numPr>
          <w:ilvl w:val="0"/>
          <w:numId w:val="16"/>
        </w:numPr>
        <w:rPr>
          <w:ins w:id="214" w:author="Elena.Caciula" w:date="2010-09-13T16:32:00Z"/>
        </w:rPr>
      </w:pPr>
      <w:ins w:id="215" w:author="Elena.Caciula" w:date="2010-09-13T16:32:00Z">
        <w:r>
          <w:rPr>
            <w:b/>
          </w:rPr>
          <w:t>Au zone, raspund de toate diviziile.</w:t>
        </w:r>
      </w:ins>
    </w:p>
    <w:p w:rsidR="003023B9" w:rsidRDefault="003023B9" w:rsidP="00831762">
      <w:pPr>
        <w:pStyle w:val="ListParagraph"/>
        <w:numPr>
          <w:ilvl w:val="0"/>
          <w:numId w:val="16"/>
        </w:numPr>
      </w:pPr>
      <w:ins w:id="216" w:author="Elena.Caciula" w:date="2010-09-13T16:32:00Z">
        <w:r>
          <w:t>Marketing! (pozitionari la raft, cote de piata, concurenta) au in subordine si KAs</w:t>
        </w:r>
      </w:ins>
    </w:p>
    <w:p w:rsidR="00B21B9C" w:rsidRDefault="00B21B9C" w:rsidP="00B21B9C">
      <w:pPr>
        <w:rPr>
          <w:ins w:id="217" w:author="Elena.Caciula" w:date="2010-09-13T16:57:00Z"/>
        </w:rPr>
      </w:pPr>
    </w:p>
    <w:p w:rsidR="007A14F5" w:rsidRDefault="007A14F5" w:rsidP="00B21B9C">
      <w:pPr>
        <w:rPr>
          <w:ins w:id="218" w:author="Elena.Caciula" w:date="2010-09-13T16:46:00Z"/>
        </w:rPr>
      </w:pPr>
      <w:ins w:id="219" w:author="Elena.Caciula" w:date="2010-09-13T16:57:00Z">
        <w:r>
          <w:t>Clientii finali</w:t>
        </w:r>
      </w:ins>
    </w:p>
    <w:p w:rsidR="00000000" w:rsidRDefault="007A14F5">
      <w:pPr>
        <w:pStyle w:val="ListParagraph"/>
        <w:numPr>
          <w:ilvl w:val="0"/>
          <w:numId w:val="19"/>
        </w:numPr>
        <w:rPr>
          <w:ins w:id="220" w:author="Elena.Caciula" w:date="2010-09-13T16:57:00Z"/>
        </w:rPr>
        <w:pPrChange w:id="221" w:author="Elena.Caciula" w:date="2010-09-13T16:57:00Z">
          <w:pPr/>
        </w:pPrChange>
      </w:pPr>
      <w:ins w:id="222" w:author="Elena.Caciula" w:date="2010-09-13T16:56:00Z">
        <w:r>
          <w:t xml:space="preserve">Tipul </w:t>
        </w:r>
      </w:ins>
      <w:ins w:id="223" w:author="Elena.Caciula" w:date="2010-09-13T16:57:00Z">
        <w:r>
          <w:t xml:space="preserve">de client </w:t>
        </w:r>
      </w:ins>
    </w:p>
    <w:p w:rsidR="00000000" w:rsidRDefault="007A14F5">
      <w:pPr>
        <w:pStyle w:val="ListParagraph"/>
        <w:numPr>
          <w:ilvl w:val="0"/>
          <w:numId w:val="19"/>
        </w:numPr>
        <w:rPr>
          <w:ins w:id="224" w:author="Elena.Caciula" w:date="2010-09-13T16:58:00Z"/>
        </w:rPr>
        <w:pPrChange w:id="225" w:author="Elena.Caciula" w:date="2010-09-13T16:57:00Z">
          <w:pPr/>
        </w:pPrChange>
      </w:pPr>
      <w:ins w:id="226" w:author="Elena.Caciula" w:date="2010-09-13T16:57:00Z">
        <w:r>
          <w:t>Produse listate</w:t>
        </w:r>
      </w:ins>
    </w:p>
    <w:p w:rsidR="00000000" w:rsidRDefault="007A14F5">
      <w:pPr>
        <w:pStyle w:val="ListParagraph"/>
        <w:numPr>
          <w:ilvl w:val="0"/>
          <w:numId w:val="19"/>
        </w:numPr>
        <w:rPr>
          <w:ins w:id="227" w:author="Elena.Caciula" w:date="2010-09-13T16:58:00Z"/>
        </w:rPr>
        <w:pPrChange w:id="228" w:author="Elena.Caciula" w:date="2010-09-13T16:57:00Z">
          <w:pPr/>
        </w:pPrChange>
      </w:pPr>
      <w:ins w:id="229" w:author="Elena.Caciula" w:date="2010-09-13T16:58:00Z">
        <w:r>
          <w:t>Rural/urban</w:t>
        </w:r>
      </w:ins>
    </w:p>
    <w:p w:rsidR="00000000" w:rsidRDefault="007A14F5">
      <w:pPr>
        <w:pStyle w:val="ListParagraph"/>
        <w:numPr>
          <w:ilvl w:val="0"/>
          <w:numId w:val="19"/>
        </w:numPr>
        <w:rPr>
          <w:ins w:id="230" w:author="Elena.Caciula" w:date="2010-09-13T16:58:00Z"/>
        </w:rPr>
        <w:pPrChange w:id="231" w:author="Elena.Caciula" w:date="2010-09-13T16:57:00Z">
          <w:pPr/>
        </w:pPrChange>
      </w:pPr>
      <w:ins w:id="232" w:author="Elena.Caciula" w:date="2010-09-13T16:58:00Z">
        <w:r>
          <w:t>Potentiali/not potentiali</w:t>
        </w:r>
      </w:ins>
    </w:p>
    <w:p w:rsidR="00000000" w:rsidRDefault="007A14F5">
      <w:pPr>
        <w:pStyle w:val="ListParagraph"/>
        <w:numPr>
          <w:ilvl w:val="0"/>
          <w:numId w:val="19"/>
        </w:numPr>
        <w:rPr>
          <w:ins w:id="233" w:author="Elena.Caciula" w:date="2010-09-13T17:00:00Z"/>
        </w:rPr>
        <w:pPrChange w:id="234" w:author="Elena.Caciula" w:date="2010-09-13T16:57:00Z">
          <w:pPr/>
        </w:pPrChange>
      </w:pPr>
      <w:ins w:id="235" w:author="Elena.Caciula" w:date="2010-09-13T16:59:00Z">
        <w:r>
          <w:t>Cota prezanta in piata</w:t>
        </w:r>
      </w:ins>
      <w:ins w:id="236" w:author="Elena.Caciula" w:date="2010-09-13T17:00:00Z">
        <w:r w:rsidR="007A29CB">
          <w:t xml:space="preserve"> (magazine identificate) – mapa (harta)!</w:t>
        </w:r>
      </w:ins>
      <w:ins w:id="237" w:author="Elena.Caciula" w:date="2010-09-13T17:02:00Z">
        <w:r w:rsidR="00301CE6">
          <w:t>/localizari!</w:t>
        </w:r>
      </w:ins>
    </w:p>
    <w:p w:rsidR="007A29CB" w:rsidRDefault="007A29CB" w:rsidP="007A29CB">
      <w:pPr>
        <w:rPr>
          <w:ins w:id="238" w:author="Elena.Caciula" w:date="2010-09-13T17:04:00Z"/>
        </w:rPr>
      </w:pPr>
      <w:ins w:id="239" w:author="Elena.Caciula" w:date="2010-09-13T17:00:00Z">
        <w:r>
          <w:t>Vanzare pe cap de locuitori.</w:t>
        </w:r>
      </w:ins>
    </w:p>
    <w:p w:rsidR="00854BDC" w:rsidRDefault="00854BDC" w:rsidP="007A29CB">
      <w:pPr>
        <w:rPr>
          <w:ins w:id="240" w:author="Elena.Caciula" w:date="2010-09-13T17:04:00Z"/>
        </w:rPr>
      </w:pPr>
      <w:ins w:id="241" w:author="Elena.Caciula" w:date="2010-09-13T17:04:00Z">
        <w:r>
          <w:t>Informatii despre contacte (top)</w:t>
        </w:r>
      </w:ins>
    </w:p>
    <w:p w:rsidR="006D387F" w:rsidRDefault="006D387F" w:rsidP="007A29CB">
      <w:pPr>
        <w:rPr>
          <w:ins w:id="242" w:author="Elena.Caciula" w:date="2010-09-13T17:08:00Z"/>
        </w:rPr>
      </w:pPr>
      <w:ins w:id="243" w:author="Elena.Caciula" w:date="2010-09-13T17:04:00Z">
        <w:r>
          <w:t xml:space="preserve">Din 6000 clienti segmentati </w:t>
        </w:r>
      </w:ins>
      <w:ins w:id="244" w:author="Elena.Caciula" w:date="2010-09-13T17:08:00Z">
        <w:r w:rsidR="00911210">
          <w:t>–</w:t>
        </w:r>
      </w:ins>
      <w:ins w:id="245" w:author="Elena.Caciula" w:date="2010-09-13T17:04:00Z">
        <w:r>
          <w:t xml:space="preserve"> rapoarte</w:t>
        </w:r>
      </w:ins>
    </w:p>
    <w:p w:rsidR="00911210" w:rsidRDefault="00911210" w:rsidP="007A29CB">
      <w:pPr>
        <w:rPr>
          <w:ins w:id="246" w:author="Elena.Caciula" w:date="2010-09-13T17:08:00Z"/>
        </w:rPr>
      </w:pPr>
    </w:p>
    <w:p w:rsidR="00911210" w:rsidRDefault="00911210" w:rsidP="007A29CB">
      <w:pPr>
        <w:rPr>
          <w:ins w:id="247" w:author="Elena.Caciula" w:date="2010-09-13T17:08:00Z"/>
        </w:rPr>
      </w:pPr>
      <w:ins w:id="248" w:author="Elena.Caciula" w:date="2010-09-13T17:08:00Z">
        <w:r>
          <w:t>Promotii</w:t>
        </w:r>
      </w:ins>
    </w:p>
    <w:p w:rsidR="00911210" w:rsidRDefault="00911210" w:rsidP="007A29CB">
      <w:pPr>
        <w:rPr>
          <w:ins w:id="249" w:author="Elena.Caciula" w:date="2010-09-13T17:08:00Z"/>
        </w:rPr>
      </w:pPr>
    </w:p>
    <w:p w:rsidR="00911210" w:rsidRDefault="00911210" w:rsidP="007A29CB">
      <w:pPr>
        <w:rPr>
          <w:ins w:id="250" w:author="Elena.Caciula" w:date="2010-09-13T17:08:00Z"/>
        </w:rPr>
      </w:pPr>
      <w:ins w:id="251" w:author="Elena.Caciula" w:date="2010-09-13T17:08:00Z">
        <w:r>
          <w:t>ASM – cum se transmit informatiile.</w:t>
        </w:r>
      </w:ins>
    </w:p>
    <w:p w:rsidR="00AD4D9B" w:rsidRDefault="00AD4D9B" w:rsidP="007A29CB">
      <w:pPr>
        <w:rPr>
          <w:ins w:id="252" w:author="Elena.Caciula" w:date="2010-09-13T16:57:00Z"/>
        </w:rPr>
      </w:pPr>
    </w:p>
    <w:p w:rsidR="007A14F5" w:rsidRPr="007A14F5" w:rsidRDefault="00B6145F" w:rsidP="007A14F5">
      <w:pPr>
        <w:rPr>
          <w:ins w:id="253" w:author="Elena.Caciula" w:date="2010-09-13T16:57:00Z"/>
          <w:b/>
          <w:sz w:val="24"/>
          <w:rPrChange w:id="254" w:author="Elena.Caciula" w:date="2010-09-13T16:58:00Z">
            <w:rPr>
              <w:ins w:id="255" w:author="Elena.Caciula" w:date="2010-09-13T16:57:00Z"/>
            </w:rPr>
          </w:rPrChange>
        </w:rPr>
      </w:pPr>
      <w:ins w:id="256" w:author="Elena.Caciula" w:date="2010-09-13T16:57:00Z">
        <w:r w:rsidRPr="00B6145F">
          <w:rPr>
            <w:b/>
            <w:sz w:val="24"/>
            <w:rPrChange w:id="257" w:author="Elena.Caciula" w:date="2010-09-13T16:58:00Z">
              <w:rPr/>
            </w:rPrChange>
          </w:rPr>
          <w:t>Rapoarte</w:t>
        </w:r>
      </w:ins>
    </w:p>
    <w:p w:rsidR="007A14F5" w:rsidRDefault="007A14F5" w:rsidP="007A14F5">
      <w:pPr>
        <w:rPr>
          <w:ins w:id="258" w:author="Elena.Caciula" w:date="2010-09-13T16:46:00Z"/>
        </w:rPr>
      </w:pPr>
    </w:p>
    <w:p w:rsidR="00581297" w:rsidRDefault="00581297" w:rsidP="00B21B9C">
      <w:pPr>
        <w:rPr>
          <w:ins w:id="259" w:author="Elena.Caciula" w:date="2010-09-13T16:46:00Z"/>
        </w:rPr>
      </w:pPr>
    </w:p>
    <w:p w:rsidR="00581297" w:rsidRDefault="00581297" w:rsidP="00B21B9C">
      <w:pPr>
        <w:rPr>
          <w:ins w:id="260" w:author="Elena.Caciula" w:date="2010-09-13T16:46:00Z"/>
        </w:rPr>
      </w:pPr>
    </w:p>
    <w:p w:rsidR="00581297" w:rsidRDefault="00581297" w:rsidP="00B21B9C"/>
    <w:p w:rsidR="00B21B9C" w:rsidRPr="00BE4264" w:rsidRDefault="00B21B9C" w:rsidP="00B21B9C">
      <w:pPr>
        <w:pBdr>
          <w:bottom w:val="single" w:sz="4" w:space="1" w:color="auto"/>
        </w:pBdr>
        <w:rPr>
          <w:b/>
        </w:rPr>
      </w:pPr>
      <w:r w:rsidRPr="00BE4264">
        <w:rPr>
          <w:b/>
        </w:rPr>
        <w:t>Distributia directa</w:t>
      </w:r>
    </w:p>
    <w:p w:rsidR="00B21B9C" w:rsidRDefault="00B21B9C" w:rsidP="00B21B9C">
      <w:pPr>
        <w:rPr>
          <w:ins w:id="261" w:author="Elena.Caciula" w:date="2010-09-13T16:33:00Z"/>
        </w:rPr>
      </w:pPr>
      <w:r>
        <w:t>Se desfasoara in cateva judete. Functioneaza dupa acelasi model ca si model de distributie prin distribuitori (cu observatia ca se preiau comenzi si se livreaza direct la clientul final).</w:t>
      </w:r>
    </w:p>
    <w:p w:rsidR="003023B9" w:rsidRDefault="003023B9" w:rsidP="00B21B9C">
      <w:ins w:id="262" w:author="Elena.Caciula" w:date="2010-09-13T16:33:00Z">
        <w:r>
          <w:t>Incaseaza!!!</w:t>
        </w:r>
      </w:ins>
    </w:p>
    <w:p w:rsidR="00B21B9C" w:rsidRDefault="00B21B9C" w:rsidP="00B21B9C">
      <w:pPr>
        <w:pStyle w:val="ListParagraph"/>
        <w:numPr>
          <w:ilvl w:val="0"/>
          <w:numId w:val="18"/>
        </w:numPr>
        <w:rPr>
          <w:ins w:id="263" w:author="Elena.Caciula" w:date="2010-09-13T16:34:00Z"/>
        </w:rPr>
      </w:pPr>
      <w:r>
        <w:t>5 agenti de distributie directa – pot prelua comenzile pe Palm-uri si livra aceste comenzi in CRM de unde vor ajunge in ERP</w:t>
      </w:r>
    </w:p>
    <w:p w:rsidR="003023B9" w:rsidRDefault="003023B9" w:rsidP="00B21B9C">
      <w:pPr>
        <w:pStyle w:val="ListParagraph"/>
        <w:numPr>
          <w:ilvl w:val="0"/>
          <w:numId w:val="18"/>
        </w:numPr>
      </w:pPr>
      <w:ins w:id="264" w:author="Elena.Caciula" w:date="2010-09-13T16:34:00Z">
        <w:r>
          <w:t>Om care lucreaza pe rute.</w:t>
        </w:r>
      </w:ins>
    </w:p>
    <w:p w:rsidR="00B21B9C" w:rsidRDefault="00B21B9C" w:rsidP="00B21B9C">
      <w:pPr>
        <w:pStyle w:val="ListParagraph"/>
        <w:numPr>
          <w:ilvl w:val="0"/>
          <w:numId w:val="18"/>
        </w:numPr>
      </w:pPr>
      <w:r>
        <w:t>Key accounts – exista merchendiseri (la nivel de magazin Key Account) si ASM (14 oameni)</w:t>
      </w:r>
    </w:p>
    <w:p w:rsidR="00B21B9C" w:rsidRDefault="00B21B9C" w:rsidP="00B21B9C">
      <w:pPr>
        <w:pStyle w:val="ListParagraph"/>
        <w:numPr>
          <w:ilvl w:val="1"/>
          <w:numId w:val="18"/>
        </w:numPr>
      </w:pPr>
      <w:r>
        <w:t>Comenzile ajung direct la Boromir si sunt introduce in Scala</w:t>
      </w:r>
    </w:p>
    <w:p w:rsidR="00B21B9C" w:rsidRDefault="00B21B9C" w:rsidP="00B21B9C">
      <w:pPr>
        <w:pStyle w:val="ListParagraph"/>
        <w:numPr>
          <w:ilvl w:val="1"/>
          <w:numId w:val="18"/>
        </w:numPr>
        <w:rPr>
          <w:ins w:id="265" w:author="Elena.Caciula" w:date="2010-09-13T16:35:00Z"/>
        </w:rPr>
      </w:pPr>
      <w:r>
        <w:t>Se pot introduce la nivel de CRM de catre ASM – informatii despre competitive, prezenta la raft, etc</w:t>
      </w:r>
    </w:p>
    <w:p w:rsidR="003023B9" w:rsidRDefault="003023B9" w:rsidP="00B21B9C">
      <w:pPr>
        <w:pStyle w:val="ListParagraph"/>
        <w:numPr>
          <w:ilvl w:val="1"/>
          <w:numId w:val="18"/>
        </w:numPr>
      </w:pPr>
      <w:ins w:id="266" w:author="Elena.Caciula" w:date="2010-09-13T16:35:00Z">
        <w:r>
          <w:t>Program de ASM (miercuri)</w:t>
        </w:r>
      </w:ins>
    </w:p>
    <w:p w:rsidR="00B21B9C" w:rsidRDefault="00B21B9C" w:rsidP="00B21B9C">
      <w:pPr>
        <w:pStyle w:val="ListParagraph"/>
        <w:numPr>
          <w:ilvl w:val="0"/>
          <w:numId w:val="18"/>
        </w:numPr>
      </w:pPr>
      <w:r>
        <w:t>Morarit – client industriali (client proprii 500-1000 de clienti)</w:t>
      </w:r>
    </w:p>
    <w:p w:rsidR="00B21B9C" w:rsidRDefault="00B21B9C" w:rsidP="00B21B9C">
      <w:pPr>
        <w:pStyle w:val="ListParagraph"/>
        <w:numPr>
          <w:ilvl w:val="1"/>
          <w:numId w:val="18"/>
        </w:numPr>
      </w:pPr>
      <w:r>
        <w:t>Comenzile pot fi preluate pe Palm sis a ajunga direct in Scala fara legatura cu CRM-ul</w:t>
      </w:r>
      <w:ins w:id="267" w:author="Elena.Caciula" w:date="2010-09-13T16:36:00Z">
        <w:r w:rsidR="006041D5">
          <w:t xml:space="preserve"> – producatori (produs finit = materie prima) – ofertare, volum</w:t>
        </w:r>
      </w:ins>
    </w:p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>
      <w:pPr>
        <w:rPr>
          <w:b/>
        </w:rPr>
      </w:pPr>
    </w:p>
    <w:p w:rsidR="00B21B9C" w:rsidRPr="00670985" w:rsidRDefault="00B21B9C" w:rsidP="00B21B9C">
      <w:pPr>
        <w:rPr>
          <w:b/>
        </w:rPr>
      </w:pPr>
      <w:r w:rsidRPr="00670985">
        <w:rPr>
          <w:b/>
        </w:rPr>
        <w:t>Problemele de business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Grupul Boromir nu are legatura cu clientul final ceea ce devine critic pentru business intr-o perioada de recesiune</w:t>
      </w:r>
    </w:p>
    <w:p w:rsidR="00B21B9C" w:rsidRDefault="00B21B9C" w:rsidP="00B21B9C">
      <w:pPr>
        <w:pStyle w:val="ListParagraph"/>
        <w:numPr>
          <w:ilvl w:val="0"/>
          <w:numId w:val="16"/>
        </w:numPr>
        <w:rPr>
          <w:ins w:id="268" w:author="Elena.Caciula" w:date="2010-09-13T16:36:00Z"/>
        </w:rPr>
      </w:pPr>
      <w:r>
        <w:t>Informatiile despre piata si competitive pot fi cel mai bine preluate la nivelul agentilor de vanzari de la distribuitor</w:t>
      </w:r>
    </w:p>
    <w:p w:rsidR="00000000" w:rsidRDefault="00D45851">
      <w:pPr>
        <w:pStyle w:val="ListParagraph"/>
        <w:pPrChange w:id="269" w:author="Elena.Caciula" w:date="2010-09-13T16:37:00Z">
          <w:pPr>
            <w:pStyle w:val="ListParagraph"/>
            <w:numPr>
              <w:numId w:val="16"/>
            </w:numPr>
            <w:ind w:hanging="360"/>
          </w:pPr>
        </w:pPrChange>
      </w:pPr>
    </w:p>
    <w:p w:rsidR="00B21B9C" w:rsidRDefault="00B21B9C" w:rsidP="00B21B9C">
      <w:pPr>
        <w:pStyle w:val="ListParagraph"/>
        <w:numPr>
          <w:ilvl w:val="0"/>
          <w:numId w:val="16"/>
        </w:numPr>
        <w:rPr>
          <w:ins w:id="270" w:author="Elena.Caciula" w:date="2010-09-13T16:37:00Z"/>
        </w:rPr>
      </w:pPr>
      <w:r>
        <w:t>Se doreste sa se cunoasca mai bine care sunt cei mai important client finali (top - ul pe judete)</w:t>
      </w:r>
    </w:p>
    <w:p w:rsidR="00000000" w:rsidRDefault="00D45851">
      <w:pPr>
        <w:pStyle w:val="ListParagraph"/>
        <w:rPr>
          <w:ins w:id="271" w:author="Elena.Caciula" w:date="2010-09-13T16:37:00Z"/>
        </w:rPr>
        <w:pPrChange w:id="272" w:author="Elena.Caciula" w:date="2010-09-13T16:37:00Z">
          <w:pPr>
            <w:pStyle w:val="ListParagraph"/>
            <w:numPr>
              <w:numId w:val="16"/>
            </w:numPr>
            <w:ind w:hanging="360"/>
          </w:pPr>
        </w:pPrChange>
      </w:pPr>
    </w:p>
    <w:p w:rsidR="006041D5" w:rsidRDefault="006041D5" w:rsidP="00B21B9C">
      <w:pPr>
        <w:pStyle w:val="ListParagraph"/>
        <w:numPr>
          <w:ilvl w:val="0"/>
          <w:numId w:val="16"/>
        </w:numPr>
        <w:rPr>
          <w:ins w:id="273" w:author="Elena.Caciula" w:date="2010-09-13T16:38:00Z"/>
        </w:rPr>
      </w:pPr>
      <w:ins w:id="274" w:author="Elena.Caciula" w:date="2010-09-13T16:38:00Z">
        <w:r>
          <w:t>Lista de rapoarte, KPI - !!!!</w:t>
        </w:r>
      </w:ins>
    </w:p>
    <w:p w:rsidR="00000000" w:rsidRDefault="000A335D">
      <w:pPr>
        <w:ind w:left="720"/>
        <w:rPr>
          <w:ins w:id="275" w:author="Elena.Caciula" w:date="2010-09-13T16:38:00Z"/>
        </w:rPr>
        <w:pPrChange w:id="276" w:author="Elena.Caciula" w:date="2010-09-13T16:39:00Z">
          <w:pPr>
            <w:pStyle w:val="ListParagraph"/>
            <w:numPr>
              <w:numId w:val="16"/>
            </w:numPr>
            <w:ind w:hanging="360"/>
          </w:pPr>
        </w:pPrChange>
      </w:pPr>
      <w:ins w:id="277" w:author="Elena.Caciula" w:date="2010-09-13T16:39:00Z">
        <w:r>
          <w:t>Clienti de TOP de lucrat pe ei (2000)</w:t>
        </w:r>
      </w:ins>
    </w:p>
    <w:p w:rsidR="00000000" w:rsidRDefault="00D45851">
      <w:pPr>
        <w:pStyle w:val="ListParagraph"/>
        <w:pPrChange w:id="278" w:author="Elena.Caciula" w:date="2010-09-13T16:38:00Z">
          <w:pPr>
            <w:pStyle w:val="ListParagraph"/>
            <w:numPr>
              <w:numId w:val="16"/>
            </w:numPr>
            <w:ind w:hanging="360"/>
          </w:pPr>
        </w:pPrChange>
      </w:pP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Introducerea produselor noi la clientii finali</w:t>
      </w:r>
    </w:p>
    <w:p w:rsidR="00B21B9C" w:rsidRDefault="00B21B9C" w:rsidP="00B21B9C">
      <w:pPr>
        <w:pStyle w:val="ListParagraph"/>
        <w:numPr>
          <w:ilvl w:val="0"/>
          <w:numId w:val="16"/>
        </w:numPr>
        <w:rPr>
          <w:ins w:id="279" w:author="Elena.Caciula" w:date="2010-09-13T16:38:00Z"/>
        </w:rPr>
      </w:pPr>
      <w:r>
        <w:t>Organizare de concursuri, promotii pentru clientii de top ai distribuitorului</w:t>
      </w:r>
    </w:p>
    <w:p w:rsidR="00000000" w:rsidRDefault="006041D5">
      <w:pPr>
        <w:pStyle w:val="ListParagraph"/>
        <w:pPrChange w:id="280" w:author="Elena.Caciula" w:date="2010-09-13T16:38:00Z">
          <w:pPr>
            <w:pStyle w:val="ListParagraph"/>
            <w:numPr>
              <w:numId w:val="16"/>
            </w:numPr>
            <w:ind w:hanging="360"/>
          </w:pPr>
        </w:pPrChange>
      </w:pPr>
      <w:ins w:id="281" w:author="Elena.Caciula" w:date="2010-09-13T16:38:00Z">
        <w:r>
          <w:t>Se doreste!</w:t>
        </w:r>
      </w:ins>
    </w:p>
    <w:p w:rsidR="00B21B9C" w:rsidRDefault="00B21B9C" w:rsidP="00B2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1B9C" w:rsidRDefault="00B21B9C" w:rsidP="00B2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 introducerea noului CRM in organizatie se doreste un singur punct de colectare si vizibilitate a informatiei despre vanzari la nivel de companie, precum si centralizarea informatiei despre clientii distribuitorilor si o apropiere mai buna si mai structurata pe nevoile pietii</w:t>
      </w:r>
    </w:p>
    <w:p w:rsidR="00B21B9C" w:rsidRDefault="00B21B9C" w:rsidP="00B2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1B9C" w:rsidRDefault="00B21B9C" w:rsidP="00B21B9C">
      <w:pPr>
        <w:rPr>
          <w:ins w:id="282" w:author="Elena.Caciula" w:date="2010-09-13T16:40:00Z"/>
        </w:rPr>
      </w:pPr>
    </w:p>
    <w:p w:rsidR="000A335D" w:rsidRDefault="000A335D" w:rsidP="00B21B9C"/>
    <w:p w:rsidR="00B21B9C" w:rsidRDefault="00B21B9C" w:rsidP="00B21B9C"/>
    <w:p w:rsidR="00B21B9C" w:rsidRDefault="005A2589" w:rsidP="00B21B9C">
      <w:r w:rsidRPr="00670985">
        <w:rPr>
          <w:b/>
        </w:rPr>
        <w:t>Structura propusa</w:t>
      </w:r>
    </w:p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542F7B" w:rsidRPr="00B87D42" w:rsidRDefault="006D7D44" w:rsidP="00B87D42">
      <w:r>
        <w:rPr>
          <w:noProof/>
        </w:rPr>
        <w:drawing>
          <wp:inline distT="0" distB="0" distL="0" distR="0">
            <wp:extent cx="6000750" cy="8020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02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F7B" w:rsidRPr="00B87D42" w:rsidSect="00C6190D">
      <w:headerReference w:type="default" r:id="rId8"/>
      <w:footerReference w:type="even" r:id="rId9"/>
      <w:footerReference w:type="default" r:id="rId1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851" w:rsidRDefault="00D45851">
      <w:r>
        <w:separator/>
      </w:r>
    </w:p>
  </w:endnote>
  <w:endnote w:type="continuationSeparator" w:id="0">
    <w:p w:rsidR="00D45851" w:rsidRDefault="00D45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 65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F57" w:rsidRDefault="00B6145F" w:rsidP="004F1B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5F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5F57" w:rsidRDefault="00D35F57" w:rsidP="001C50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0D" w:rsidRPr="00F55108" w:rsidRDefault="00BC1CA3" w:rsidP="00C6190D">
    <w:pPr>
      <w:pStyle w:val="Footer"/>
      <w:rPr>
        <w:i/>
        <w:sz w:val="18"/>
        <w:szCs w:val="18"/>
      </w:rPr>
    </w:pPr>
    <w:r w:rsidRPr="00BC1CA3">
      <w:rPr>
        <w:i/>
        <w:sz w:val="18"/>
        <w:szCs w:val="18"/>
      </w:rPr>
      <w:t>Matricia Solu</w:t>
    </w:r>
    <w:r w:rsidR="00B21B9C">
      <w:rPr>
        <w:i/>
        <w:sz w:val="18"/>
        <w:szCs w:val="18"/>
      </w:rPr>
      <w:t>tions</w:t>
    </w:r>
    <w:r w:rsidR="00C6190D" w:rsidRPr="00F55108">
      <w:rPr>
        <w:i/>
        <w:sz w:val="18"/>
        <w:szCs w:val="18"/>
      </w:rPr>
      <w:tab/>
      <w:t>Confidential</w:t>
    </w:r>
    <w:r w:rsidR="00C6190D" w:rsidRPr="00F55108">
      <w:rPr>
        <w:i/>
        <w:sz w:val="18"/>
        <w:szCs w:val="18"/>
      </w:rPr>
      <w:tab/>
      <w:t xml:space="preserve">Page </w:t>
    </w:r>
    <w:r w:rsidR="00B6145F" w:rsidRPr="00F55108">
      <w:rPr>
        <w:b/>
        <w:i/>
        <w:sz w:val="18"/>
        <w:szCs w:val="18"/>
      </w:rPr>
      <w:fldChar w:fldCharType="begin"/>
    </w:r>
    <w:r w:rsidR="00C6190D" w:rsidRPr="00F55108">
      <w:rPr>
        <w:b/>
        <w:i/>
        <w:sz w:val="18"/>
        <w:szCs w:val="18"/>
      </w:rPr>
      <w:instrText xml:space="preserve"> PAGE </w:instrText>
    </w:r>
    <w:r w:rsidR="00B6145F" w:rsidRPr="00F55108">
      <w:rPr>
        <w:b/>
        <w:i/>
        <w:sz w:val="18"/>
        <w:szCs w:val="18"/>
      </w:rPr>
      <w:fldChar w:fldCharType="separate"/>
    </w:r>
    <w:r w:rsidR="00664D9D">
      <w:rPr>
        <w:b/>
        <w:i/>
        <w:noProof/>
        <w:sz w:val="18"/>
        <w:szCs w:val="18"/>
      </w:rPr>
      <w:t>1</w:t>
    </w:r>
    <w:r w:rsidR="00B6145F" w:rsidRPr="00F55108">
      <w:rPr>
        <w:b/>
        <w:i/>
        <w:sz w:val="18"/>
        <w:szCs w:val="18"/>
      </w:rPr>
      <w:fldChar w:fldCharType="end"/>
    </w:r>
    <w:r w:rsidR="00C6190D" w:rsidRPr="00F55108">
      <w:rPr>
        <w:i/>
        <w:sz w:val="18"/>
        <w:szCs w:val="18"/>
      </w:rPr>
      <w:t xml:space="preserve"> of </w:t>
    </w:r>
    <w:r w:rsidR="00B6145F" w:rsidRPr="00F55108">
      <w:rPr>
        <w:b/>
        <w:i/>
        <w:sz w:val="18"/>
        <w:szCs w:val="18"/>
      </w:rPr>
      <w:fldChar w:fldCharType="begin"/>
    </w:r>
    <w:r w:rsidR="00C6190D" w:rsidRPr="00F55108">
      <w:rPr>
        <w:b/>
        <w:i/>
        <w:sz w:val="18"/>
        <w:szCs w:val="18"/>
      </w:rPr>
      <w:instrText xml:space="preserve"> NUMPAGES  </w:instrText>
    </w:r>
    <w:r w:rsidR="00B6145F" w:rsidRPr="00F55108">
      <w:rPr>
        <w:b/>
        <w:i/>
        <w:sz w:val="18"/>
        <w:szCs w:val="18"/>
      </w:rPr>
      <w:fldChar w:fldCharType="separate"/>
    </w:r>
    <w:r w:rsidR="00664D9D">
      <w:rPr>
        <w:b/>
        <w:i/>
        <w:noProof/>
        <w:sz w:val="18"/>
        <w:szCs w:val="18"/>
      </w:rPr>
      <w:t>8</w:t>
    </w:r>
    <w:r w:rsidR="00B6145F" w:rsidRPr="00F55108">
      <w:rPr>
        <w:b/>
        <w:i/>
        <w:sz w:val="18"/>
        <w:szCs w:val="18"/>
      </w:rPr>
      <w:fldChar w:fldCharType="end"/>
    </w:r>
  </w:p>
  <w:p w:rsidR="00D35F57" w:rsidRPr="00C6190D" w:rsidRDefault="00D35F57" w:rsidP="00C619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851" w:rsidRDefault="00D45851">
      <w:r>
        <w:separator/>
      </w:r>
    </w:p>
  </w:footnote>
  <w:footnote w:type="continuationSeparator" w:id="0">
    <w:p w:rsidR="00D45851" w:rsidRDefault="00D458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0D" w:rsidRDefault="006D7D44" w:rsidP="00C6190D">
    <w:pPr>
      <w:pStyle w:val="Header"/>
    </w:pPr>
    <w:r>
      <w:rPr>
        <w:noProof/>
      </w:rPr>
      <w:drawing>
        <wp:inline distT="0" distB="0" distL="0" distR="0">
          <wp:extent cx="2876550" cy="609600"/>
          <wp:effectExtent l="19050" t="0" r="0" b="0"/>
          <wp:docPr id="2" name="Picture 3" descr="matricia_loho_hrz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tricia_loho_hrz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6190D" w:rsidRDefault="00C619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88B"/>
    <w:multiLevelType w:val="multilevel"/>
    <w:tmpl w:val="EB4A2C6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650FF7"/>
    <w:multiLevelType w:val="hybridMultilevel"/>
    <w:tmpl w:val="5042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53498"/>
    <w:multiLevelType w:val="multilevel"/>
    <w:tmpl w:val="8702B75E"/>
    <w:lvl w:ilvl="0">
      <w:start w:val="1"/>
      <w:numFmt w:val="decimal"/>
      <w:pStyle w:val="HeadCO1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HeadCO2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DFE7A23"/>
    <w:multiLevelType w:val="hybridMultilevel"/>
    <w:tmpl w:val="37449564"/>
    <w:lvl w:ilvl="0" w:tplc="4B7C4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962EDA"/>
    <w:multiLevelType w:val="hybridMultilevel"/>
    <w:tmpl w:val="98242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BE13AF"/>
    <w:multiLevelType w:val="hybridMultilevel"/>
    <w:tmpl w:val="A832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40EE7"/>
    <w:multiLevelType w:val="multilevel"/>
    <w:tmpl w:val="B63A5C0E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777300A"/>
    <w:multiLevelType w:val="hybridMultilevel"/>
    <w:tmpl w:val="489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82706"/>
    <w:multiLevelType w:val="hybridMultilevel"/>
    <w:tmpl w:val="8E26BB14"/>
    <w:lvl w:ilvl="0" w:tplc="0610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50510"/>
    <w:multiLevelType w:val="hybridMultilevel"/>
    <w:tmpl w:val="D3AC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361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A2B0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E0272AB"/>
    <w:multiLevelType w:val="hybridMultilevel"/>
    <w:tmpl w:val="1E146808"/>
    <w:lvl w:ilvl="0" w:tplc="B750FE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05DDB"/>
    <w:multiLevelType w:val="hybridMultilevel"/>
    <w:tmpl w:val="B728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F6FBF"/>
    <w:multiLevelType w:val="multilevel"/>
    <w:tmpl w:val="C950AE42"/>
    <w:lvl w:ilvl="0">
      <w:start w:val="1"/>
      <w:numFmt w:val="upperLetter"/>
      <w:pStyle w:val="App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Roman"/>
      <w:pStyle w:val="AppHeading3"/>
      <w:lvlText w:val="%1.%2.%3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suff w:val="space"/>
      <w:lvlText w:val=""/>
      <w:lvlJc w:val="left"/>
      <w:pPr>
        <w:ind w:left="0" w:firstLine="0"/>
      </w:pPr>
    </w:lvl>
    <w:lvl w:ilvl="4">
      <w:start w:val="1"/>
      <w:numFmt w:val="none"/>
      <w:suff w:val="space"/>
      <w:lvlText w:val=""/>
      <w:lvlJc w:val="left"/>
      <w:pPr>
        <w:ind w:left="0" w:firstLine="0"/>
      </w:pPr>
    </w:lvl>
    <w:lvl w:ilvl="5">
      <w:start w:val="1"/>
      <w:numFmt w:val="none"/>
      <w:suff w:val="space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</w:lvl>
    <w:lvl w:ilvl="7">
      <w:start w:val="1"/>
      <w:numFmt w:val="none"/>
      <w:suff w:val="space"/>
      <w:lvlText w:val=""/>
      <w:lvlJc w:val="left"/>
      <w:pPr>
        <w:ind w:left="0" w:firstLine="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5">
    <w:nsid w:val="56BC4526"/>
    <w:multiLevelType w:val="hybridMultilevel"/>
    <w:tmpl w:val="1C2AB6F8"/>
    <w:lvl w:ilvl="0" w:tplc="49BE56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F2430"/>
    <w:multiLevelType w:val="hybridMultilevel"/>
    <w:tmpl w:val="F76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03CCD"/>
    <w:multiLevelType w:val="hybridMultilevel"/>
    <w:tmpl w:val="EBB0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92AFB"/>
    <w:multiLevelType w:val="multilevel"/>
    <w:tmpl w:val="EB4A2C6E"/>
    <w:lvl w:ilvl="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14"/>
  </w:num>
  <w:num w:numId="7">
    <w:abstractNumId w:val="0"/>
  </w:num>
  <w:num w:numId="8">
    <w:abstractNumId w:val="18"/>
  </w:num>
  <w:num w:numId="9">
    <w:abstractNumId w:val="2"/>
  </w:num>
  <w:num w:numId="10">
    <w:abstractNumId w:val="9"/>
  </w:num>
  <w:num w:numId="11">
    <w:abstractNumId w:val="13"/>
  </w:num>
  <w:num w:numId="12">
    <w:abstractNumId w:val="5"/>
  </w:num>
  <w:num w:numId="13">
    <w:abstractNumId w:val="16"/>
  </w:num>
  <w:num w:numId="14">
    <w:abstractNumId w:val="10"/>
  </w:num>
  <w:num w:numId="15">
    <w:abstractNumId w:val="11"/>
  </w:num>
  <w:num w:numId="16">
    <w:abstractNumId w:val="15"/>
  </w:num>
  <w:num w:numId="17">
    <w:abstractNumId w:val="12"/>
  </w:num>
  <w:num w:numId="18">
    <w:abstractNumId w:val="17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displayBackgroundShape/>
  <w:attachedTemplate r:id="rId1"/>
  <w:stylePaneFormatFilter w:val="300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BC62CE"/>
    <w:rsid w:val="0000175C"/>
    <w:rsid w:val="00002848"/>
    <w:rsid w:val="00015A32"/>
    <w:rsid w:val="00016E85"/>
    <w:rsid w:val="000322C1"/>
    <w:rsid w:val="0008254E"/>
    <w:rsid w:val="00084A54"/>
    <w:rsid w:val="000A335D"/>
    <w:rsid w:val="000B019E"/>
    <w:rsid w:val="000C42A2"/>
    <w:rsid w:val="000D1410"/>
    <w:rsid w:val="001243A7"/>
    <w:rsid w:val="001336F0"/>
    <w:rsid w:val="00146D8A"/>
    <w:rsid w:val="001C50F8"/>
    <w:rsid w:val="001C6DA2"/>
    <w:rsid w:val="001E6596"/>
    <w:rsid w:val="001F1407"/>
    <w:rsid w:val="002121B3"/>
    <w:rsid w:val="00233E23"/>
    <w:rsid w:val="00240513"/>
    <w:rsid w:val="00271701"/>
    <w:rsid w:val="0028213C"/>
    <w:rsid w:val="002E77B0"/>
    <w:rsid w:val="002F70D1"/>
    <w:rsid w:val="00301CE6"/>
    <w:rsid w:val="003023B9"/>
    <w:rsid w:val="00320904"/>
    <w:rsid w:val="00320B33"/>
    <w:rsid w:val="003270AD"/>
    <w:rsid w:val="0033059C"/>
    <w:rsid w:val="003B148C"/>
    <w:rsid w:val="003F4229"/>
    <w:rsid w:val="004174F8"/>
    <w:rsid w:val="0044255F"/>
    <w:rsid w:val="00446E6B"/>
    <w:rsid w:val="00457EE3"/>
    <w:rsid w:val="004B2E5E"/>
    <w:rsid w:val="004D7297"/>
    <w:rsid w:val="004D79A5"/>
    <w:rsid w:val="004E1486"/>
    <w:rsid w:val="004E6F56"/>
    <w:rsid w:val="004F1B70"/>
    <w:rsid w:val="005263CD"/>
    <w:rsid w:val="00542F7B"/>
    <w:rsid w:val="005568F8"/>
    <w:rsid w:val="00562AF0"/>
    <w:rsid w:val="00581297"/>
    <w:rsid w:val="005A2589"/>
    <w:rsid w:val="005B302E"/>
    <w:rsid w:val="005F2A1E"/>
    <w:rsid w:val="006041D5"/>
    <w:rsid w:val="00604351"/>
    <w:rsid w:val="00620BBE"/>
    <w:rsid w:val="0063455B"/>
    <w:rsid w:val="0066239B"/>
    <w:rsid w:val="00664D9D"/>
    <w:rsid w:val="00687A74"/>
    <w:rsid w:val="00696910"/>
    <w:rsid w:val="006A0C2B"/>
    <w:rsid w:val="006D387F"/>
    <w:rsid w:val="006D7D44"/>
    <w:rsid w:val="00727E05"/>
    <w:rsid w:val="00771BFE"/>
    <w:rsid w:val="00784607"/>
    <w:rsid w:val="007A14F5"/>
    <w:rsid w:val="007A1DE6"/>
    <w:rsid w:val="007A29CB"/>
    <w:rsid w:val="007B427A"/>
    <w:rsid w:val="007D0297"/>
    <w:rsid w:val="007E1B58"/>
    <w:rsid w:val="008015AE"/>
    <w:rsid w:val="00810D02"/>
    <w:rsid w:val="00811370"/>
    <w:rsid w:val="008253FC"/>
    <w:rsid w:val="00831762"/>
    <w:rsid w:val="0084707D"/>
    <w:rsid w:val="00854BDC"/>
    <w:rsid w:val="0087133E"/>
    <w:rsid w:val="00887392"/>
    <w:rsid w:val="00892973"/>
    <w:rsid w:val="008A12A3"/>
    <w:rsid w:val="008B22EB"/>
    <w:rsid w:val="008F1500"/>
    <w:rsid w:val="00911210"/>
    <w:rsid w:val="009472E8"/>
    <w:rsid w:val="009527D8"/>
    <w:rsid w:val="009A3481"/>
    <w:rsid w:val="009B2AE4"/>
    <w:rsid w:val="009C5877"/>
    <w:rsid w:val="009D2FB5"/>
    <w:rsid w:val="00A21672"/>
    <w:rsid w:val="00A25BAA"/>
    <w:rsid w:val="00A53B63"/>
    <w:rsid w:val="00AB0E7D"/>
    <w:rsid w:val="00AC454A"/>
    <w:rsid w:val="00AD4D9B"/>
    <w:rsid w:val="00AF3166"/>
    <w:rsid w:val="00B21B9C"/>
    <w:rsid w:val="00B33028"/>
    <w:rsid w:val="00B451F0"/>
    <w:rsid w:val="00B51A07"/>
    <w:rsid w:val="00B53910"/>
    <w:rsid w:val="00B6145F"/>
    <w:rsid w:val="00B8057F"/>
    <w:rsid w:val="00B87D42"/>
    <w:rsid w:val="00BC1CA3"/>
    <w:rsid w:val="00BC5D3B"/>
    <w:rsid w:val="00BC62CE"/>
    <w:rsid w:val="00BF6138"/>
    <w:rsid w:val="00C0007F"/>
    <w:rsid w:val="00C34579"/>
    <w:rsid w:val="00C539A7"/>
    <w:rsid w:val="00C53FAF"/>
    <w:rsid w:val="00C575E7"/>
    <w:rsid w:val="00C6190D"/>
    <w:rsid w:val="00C67E88"/>
    <w:rsid w:val="00C725BB"/>
    <w:rsid w:val="00CD3622"/>
    <w:rsid w:val="00CF613C"/>
    <w:rsid w:val="00D11587"/>
    <w:rsid w:val="00D1661E"/>
    <w:rsid w:val="00D221C5"/>
    <w:rsid w:val="00D35F57"/>
    <w:rsid w:val="00D45851"/>
    <w:rsid w:val="00D531D1"/>
    <w:rsid w:val="00D5543D"/>
    <w:rsid w:val="00DA33F4"/>
    <w:rsid w:val="00DC10CA"/>
    <w:rsid w:val="00DD3FA5"/>
    <w:rsid w:val="00DD5214"/>
    <w:rsid w:val="00DE4B88"/>
    <w:rsid w:val="00DF4575"/>
    <w:rsid w:val="00E01581"/>
    <w:rsid w:val="00E019E8"/>
    <w:rsid w:val="00E2266D"/>
    <w:rsid w:val="00E34088"/>
    <w:rsid w:val="00E37C2A"/>
    <w:rsid w:val="00E54AC2"/>
    <w:rsid w:val="00E72717"/>
    <w:rsid w:val="00E7477E"/>
    <w:rsid w:val="00E77CE1"/>
    <w:rsid w:val="00E90BE3"/>
    <w:rsid w:val="00E90E38"/>
    <w:rsid w:val="00ED3665"/>
    <w:rsid w:val="00ED5CCB"/>
    <w:rsid w:val="00F150FD"/>
    <w:rsid w:val="00F71F00"/>
    <w:rsid w:val="00F822F8"/>
    <w:rsid w:val="00F8379A"/>
    <w:rsid w:val="00FA550E"/>
    <w:rsid w:val="00FB211C"/>
    <w:rsid w:val="00FC18FB"/>
    <w:rsid w:val="00FC4C77"/>
    <w:rsid w:val="00FD05B1"/>
    <w:rsid w:val="00FD1C6C"/>
    <w:rsid w:val="00FE22A9"/>
    <w:rsid w:val="00FE790D"/>
    <w:rsid w:val="00FF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B9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16E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79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7133E"/>
    <w:rPr>
      <w:color w:val="0000FF"/>
      <w:u w:val="single"/>
    </w:rPr>
  </w:style>
  <w:style w:type="table" w:styleId="TableGrid">
    <w:name w:val="Table Grid"/>
    <w:basedOn w:val="TableNormal"/>
    <w:rsid w:val="00082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1">
    <w:name w:val="Head 1"/>
    <w:basedOn w:val="Heading1"/>
    <w:next w:val="Normal"/>
    <w:rsid w:val="00016E85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rsid w:val="001C50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50F8"/>
  </w:style>
  <w:style w:type="paragraph" w:styleId="Header">
    <w:name w:val="header"/>
    <w:basedOn w:val="Normal"/>
    <w:link w:val="HeaderChar"/>
    <w:uiPriority w:val="99"/>
    <w:rsid w:val="00C61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90D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6190D"/>
    <w:rPr>
      <w:sz w:val="24"/>
      <w:szCs w:val="24"/>
      <w:lang w:val="en-GB"/>
    </w:rPr>
  </w:style>
  <w:style w:type="paragraph" w:styleId="TableofFigures">
    <w:name w:val="table of figures"/>
    <w:basedOn w:val="Normal"/>
    <w:next w:val="Normal"/>
    <w:rsid w:val="002E77B0"/>
    <w:pPr>
      <w:ind w:left="480" w:hanging="480"/>
    </w:pPr>
    <w:rPr>
      <w:caps/>
      <w:sz w:val="20"/>
      <w:szCs w:val="20"/>
    </w:rPr>
  </w:style>
  <w:style w:type="paragraph" w:customStyle="1" w:styleId="AppHeading1">
    <w:name w:val="App Heading 1"/>
    <w:next w:val="Normal"/>
    <w:rsid w:val="002E77B0"/>
    <w:pPr>
      <w:keepNext/>
      <w:numPr>
        <w:numId w:val="6"/>
      </w:numPr>
      <w:tabs>
        <w:tab w:val="left" w:pos="510"/>
      </w:tabs>
      <w:spacing w:before="240" w:after="60"/>
    </w:pPr>
    <w:rPr>
      <w:rFonts w:ascii="Franklin Gothic Demi" w:hAnsi="Franklin Gothic Demi"/>
      <w:color w:val="550064"/>
      <w:sz w:val="32"/>
      <w:szCs w:val="32"/>
      <w:lang w:val="en-GB" w:eastAsia="en-GB"/>
    </w:rPr>
  </w:style>
  <w:style w:type="paragraph" w:customStyle="1" w:styleId="AppHeading2">
    <w:name w:val="App Heading 2"/>
    <w:next w:val="Normal"/>
    <w:rsid w:val="002E77B0"/>
    <w:pPr>
      <w:keepNext/>
      <w:numPr>
        <w:ilvl w:val="1"/>
        <w:numId w:val="6"/>
      </w:numPr>
      <w:spacing w:before="240" w:after="60"/>
    </w:pPr>
    <w:rPr>
      <w:rFonts w:ascii="Franklin Gothic Demi" w:hAnsi="Franklin Gothic Demi"/>
      <w:color w:val="550064"/>
      <w:sz w:val="28"/>
      <w:lang w:val="en-GB" w:eastAsia="en-GB"/>
    </w:rPr>
  </w:style>
  <w:style w:type="paragraph" w:customStyle="1" w:styleId="AppHeading3">
    <w:name w:val="App Heading 3"/>
    <w:next w:val="Normal"/>
    <w:semiHidden/>
    <w:rsid w:val="002E77B0"/>
    <w:pPr>
      <w:keepNext/>
      <w:numPr>
        <w:ilvl w:val="2"/>
        <w:numId w:val="6"/>
      </w:numPr>
      <w:tabs>
        <w:tab w:val="left" w:pos="1077"/>
      </w:tabs>
      <w:spacing w:before="240" w:after="60"/>
    </w:pPr>
    <w:rPr>
      <w:rFonts w:ascii="Helvetica 65 Medium" w:hAnsi="Helvetica 65 Medium"/>
      <w:b/>
      <w:sz w:val="24"/>
      <w:lang w:val="en-GB" w:eastAsia="en-GB"/>
    </w:rPr>
  </w:style>
  <w:style w:type="paragraph" w:styleId="TOC1">
    <w:name w:val="toc 1"/>
    <w:basedOn w:val="Normal"/>
    <w:next w:val="Normal"/>
    <w:uiPriority w:val="39"/>
    <w:rsid w:val="002E77B0"/>
    <w:pPr>
      <w:spacing w:before="120"/>
    </w:pPr>
    <w:rPr>
      <w:rFonts w:ascii="Arial" w:hAnsi="Arial"/>
      <w:b/>
      <w:bCs/>
      <w:i/>
      <w:iCs/>
      <w:sz w:val="20"/>
    </w:rPr>
  </w:style>
  <w:style w:type="paragraph" w:styleId="TOC2">
    <w:name w:val="toc 2"/>
    <w:basedOn w:val="TOC1"/>
    <w:next w:val="Normal"/>
    <w:autoRedefine/>
    <w:uiPriority w:val="39"/>
    <w:rsid w:val="002E77B0"/>
    <w:pPr>
      <w:ind w:left="200"/>
    </w:pPr>
    <w:rPr>
      <w:i w:val="0"/>
      <w:iCs w:val="0"/>
    </w:rPr>
  </w:style>
  <w:style w:type="paragraph" w:styleId="TOC3">
    <w:name w:val="toc 3"/>
    <w:basedOn w:val="TOC2"/>
    <w:next w:val="Normal"/>
    <w:autoRedefine/>
    <w:uiPriority w:val="39"/>
    <w:rsid w:val="002E77B0"/>
    <w:pPr>
      <w:spacing w:before="0"/>
      <w:ind w:left="400"/>
    </w:pPr>
    <w:rPr>
      <w:b w:val="0"/>
      <w:bCs w:val="0"/>
      <w:szCs w:val="20"/>
    </w:rPr>
  </w:style>
  <w:style w:type="paragraph" w:styleId="TOC4">
    <w:name w:val="toc 4"/>
    <w:basedOn w:val="Normal"/>
    <w:next w:val="Normal"/>
    <w:autoRedefine/>
    <w:uiPriority w:val="39"/>
    <w:rsid w:val="002E77B0"/>
    <w:pPr>
      <w:ind w:left="600"/>
    </w:pPr>
    <w:rPr>
      <w:rFonts w:ascii="Arial" w:hAnsi="Arial"/>
      <w:sz w:val="20"/>
      <w:szCs w:val="20"/>
    </w:rPr>
  </w:style>
  <w:style w:type="paragraph" w:styleId="Title">
    <w:name w:val="Title"/>
    <w:basedOn w:val="Normal"/>
    <w:link w:val="TitleChar"/>
    <w:qFormat/>
    <w:rsid w:val="002E77B0"/>
    <w:pPr>
      <w:framePr w:w="5630" w:wrap="around" w:vAnchor="page" w:hAnchor="page" w:x="5098" w:y="7939"/>
      <w:jc w:val="both"/>
    </w:pPr>
    <w:rPr>
      <w:rFonts w:ascii="Franklin Gothic Demi" w:hAnsi="Franklin Gothic Demi"/>
      <w:kern w:val="28"/>
      <w:sz w:val="48"/>
      <w:szCs w:val="48"/>
      <w:lang w:eastAsia="en-GB"/>
    </w:rPr>
  </w:style>
  <w:style w:type="character" w:customStyle="1" w:styleId="TitleChar">
    <w:name w:val="Title Char"/>
    <w:basedOn w:val="DefaultParagraphFont"/>
    <w:link w:val="Title"/>
    <w:rsid w:val="002E77B0"/>
    <w:rPr>
      <w:rFonts w:ascii="Franklin Gothic Demi" w:hAnsi="Franklin Gothic Demi"/>
      <w:kern w:val="28"/>
      <w:sz w:val="48"/>
      <w:szCs w:val="48"/>
      <w:lang w:val="en-GB" w:eastAsia="en-GB"/>
    </w:rPr>
  </w:style>
  <w:style w:type="paragraph" w:styleId="NoSpacing">
    <w:name w:val="No Spacing"/>
    <w:basedOn w:val="Normal"/>
    <w:link w:val="NoSpacingChar"/>
    <w:uiPriority w:val="1"/>
    <w:qFormat/>
    <w:rsid w:val="002E77B0"/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77B0"/>
    <w:rPr>
      <w:rFonts w:ascii="Calibri" w:hAnsi="Calibri"/>
      <w:sz w:val="22"/>
      <w:szCs w:val="22"/>
      <w:lang w:bidi="en-US"/>
    </w:rPr>
  </w:style>
  <w:style w:type="paragraph" w:customStyle="1" w:styleId="HeadCO2">
    <w:name w:val="Head CO 2"/>
    <w:basedOn w:val="Heading2"/>
    <w:link w:val="HeadCO2Char"/>
    <w:qFormat/>
    <w:rsid w:val="00C725BB"/>
    <w:pPr>
      <w:numPr>
        <w:ilvl w:val="1"/>
        <w:numId w:val="9"/>
      </w:numPr>
    </w:pPr>
    <w:rPr>
      <w:rFonts w:ascii="Calibri" w:hAnsi="Calibri"/>
    </w:rPr>
  </w:style>
  <w:style w:type="paragraph" w:customStyle="1" w:styleId="HeadCO1">
    <w:name w:val="Head CO 1"/>
    <w:basedOn w:val="Heading1"/>
    <w:link w:val="HeadCO1Char"/>
    <w:qFormat/>
    <w:rsid w:val="00C725BB"/>
    <w:pPr>
      <w:numPr>
        <w:numId w:val="9"/>
      </w:numPr>
    </w:pPr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rsid w:val="00C725BB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CO2Char">
    <w:name w:val="Head CO 2 Char"/>
    <w:basedOn w:val="Heading2Char"/>
    <w:link w:val="HeadCO2"/>
    <w:rsid w:val="00C725BB"/>
    <w:rPr>
      <w:rFonts w:ascii="Calibri" w:hAnsi="Calibri"/>
    </w:rPr>
  </w:style>
  <w:style w:type="paragraph" w:styleId="BalloonText">
    <w:name w:val="Balloon Text"/>
    <w:basedOn w:val="Normal"/>
    <w:link w:val="BalloonTextChar"/>
    <w:rsid w:val="00E019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725BB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CO1Char">
    <w:name w:val="Head CO 1 Char"/>
    <w:basedOn w:val="Heading1Char"/>
    <w:link w:val="HeadCO1"/>
    <w:rsid w:val="00C725BB"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rsid w:val="00E019E8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21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ia.negulescu\Desktop\Matrici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Matricia template.dotx</Template>
  <TotalTime>175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Matricia Solutions SRL</Company>
  <LinksUpToDate>false</LinksUpToDate>
  <CharactersWithSpaces>6427</CharactersWithSpaces>
  <SharedDoc>false</SharedDoc>
  <HLinks>
    <vt:vector size="48" baseType="variant"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_Toc199147477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_Toc199147476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_Toc199147475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_Toc199147474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_Toc199147473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_Toc199147472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_Toc199147471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_Toc199147470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horia.negulescu</dc:creator>
  <cp:lastModifiedBy>Elena.Caciula</cp:lastModifiedBy>
  <cp:revision>28</cp:revision>
  <cp:lastPrinted>2010-09-06T10:25:00Z</cp:lastPrinted>
  <dcterms:created xsi:type="dcterms:W3CDTF">2010-09-13T12:10:00Z</dcterms:created>
  <dcterms:modified xsi:type="dcterms:W3CDTF">2010-09-14T07:09:00Z</dcterms:modified>
</cp:coreProperties>
</file>